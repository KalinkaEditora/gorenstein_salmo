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94F" w:rsidRPr="00C5704C" w:rsidRDefault="0024094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0F7FCA" w:rsidP="007F6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</w:t>
      </w:r>
    </w:p>
    <w:p w:rsidR="00520131" w:rsidRPr="00C5704C" w:rsidRDefault="00520131" w:rsidP="007F68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7F68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D3E4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D3E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vida repete </w:t>
      </w:r>
      <w:r w:rsidR="009D3E4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9D3E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vida, </w:t>
      </w:r>
      <w:r w:rsidR="009D3E4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D3E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destino imita o destino, como </w:t>
      </w:r>
      <w:r w:rsidR="009D3E4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D3E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dia repete o dia e a noite imita </w:t>
      </w:r>
      <w:r w:rsidR="009D3E4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noite... O que é a existência senão repetição e imitação</w:t>
      </w:r>
      <w:r w:rsidR="006E2E5D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dia substitui a noite, a noite substitui o dia. A primavera imita a primavera, o outono imita o outono, e a base de </w:t>
      </w:r>
      <w:r w:rsidR="001B31A9">
        <w:rPr>
          <w:rFonts w:ascii="Times New Roman" w:hAnsi="Times New Roman" w:cs="Times New Roman"/>
          <w:sz w:val="24"/>
          <w:szCs w:val="24"/>
        </w:rPr>
        <w:t>toda</w:t>
      </w:r>
      <w:r w:rsidRPr="00A867CB">
        <w:rPr>
          <w:rFonts w:ascii="Times New Roman" w:hAnsi="Times New Roman" w:cs="Times New Roman"/>
          <w:sz w:val="24"/>
          <w:szCs w:val="24"/>
        </w:rPr>
        <w:t xml:space="preserve"> imitação, ou seja, a existência</w:t>
      </w:r>
      <w:proofErr w:type="gramStart"/>
      <w:r w:rsidR="006E2E5D">
        <w:rPr>
          <w:rFonts w:ascii="Times New Roman" w:hAnsi="Times New Roman" w:cs="Times New Roman"/>
          <w:sz w:val="24"/>
          <w:szCs w:val="24"/>
        </w:rPr>
        <w:t>,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DC787B">
        <w:rPr>
          <w:rFonts w:ascii="Times New Roman" w:hAnsi="Times New Roman" w:cs="Times New Roman"/>
          <w:sz w:val="24"/>
          <w:szCs w:val="24"/>
        </w:rPr>
        <w:t>é</w:t>
      </w:r>
      <w:proofErr w:type="gramEnd"/>
      <w:r w:rsidRPr="00DC787B">
        <w:rPr>
          <w:rFonts w:ascii="Times New Roman" w:hAnsi="Times New Roman" w:cs="Times New Roman"/>
          <w:sz w:val="24"/>
          <w:szCs w:val="24"/>
        </w:rPr>
        <w:t xml:space="preserve"> uma ordem racional</w:t>
      </w:r>
      <w:r w:rsidRPr="00A867CB">
        <w:rPr>
          <w:rFonts w:ascii="Times New Roman" w:hAnsi="Times New Roman" w:cs="Times New Roman"/>
          <w:sz w:val="24"/>
          <w:szCs w:val="24"/>
        </w:rPr>
        <w:t>. Esse é o classicismo de Deus. O destino de Isa</w:t>
      </w:r>
      <w:r w:rsidR="008D33BA">
        <w:rPr>
          <w:rFonts w:ascii="Times New Roman" w:hAnsi="Times New Roman" w:cs="Times New Roman"/>
          <w:sz w:val="24"/>
          <w:szCs w:val="24"/>
        </w:rPr>
        <w:t>ac</w:t>
      </w:r>
      <w:r w:rsidRPr="00A867CB">
        <w:rPr>
          <w:rFonts w:ascii="Times New Roman" w:hAnsi="Times New Roman" w:cs="Times New Roman"/>
          <w:sz w:val="24"/>
          <w:szCs w:val="24"/>
        </w:rPr>
        <w:t xml:space="preserve"> imita o destino de Abraão, o destino de Jacó o de Isa</w:t>
      </w:r>
      <w:r w:rsidR="008D33BA">
        <w:rPr>
          <w:rFonts w:ascii="Times New Roman" w:hAnsi="Times New Roman" w:cs="Times New Roman"/>
          <w:sz w:val="24"/>
          <w:szCs w:val="24"/>
        </w:rPr>
        <w:t>ac</w:t>
      </w:r>
      <w:r w:rsidRPr="00A867CB">
        <w:rPr>
          <w:rFonts w:ascii="Times New Roman" w:hAnsi="Times New Roman" w:cs="Times New Roman"/>
          <w:sz w:val="24"/>
          <w:szCs w:val="24"/>
        </w:rPr>
        <w:t xml:space="preserve">. Tudo </w:t>
      </w:r>
      <w:r w:rsidR="00D16B1F">
        <w:rPr>
          <w:rFonts w:ascii="Times New Roman" w:hAnsi="Times New Roman" w:cs="Times New Roman"/>
          <w:sz w:val="24"/>
          <w:szCs w:val="24"/>
        </w:rPr>
        <w:t xml:space="preserve">o </w:t>
      </w:r>
      <w:r w:rsidRPr="00A867CB">
        <w:rPr>
          <w:rFonts w:ascii="Times New Roman" w:hAnsi="Times New Roman" w:cs="Times New Roman"/>
          <w:sz w:val="24"/>
          <w:szCs w:val="24"/>
        </w:rPr>
        <w:t xml:space="preserve">que é mais </w:t>
      </w:r>
      <w:r w:rsidR="002C0389">
        <w:rPr>
          <w:rFonts w:ascii="Times New Roman" w:hAnsi="Times New Roman" w:cs="Times New Roman"/>
          <w:sz w:val="24"/>
          <w:szCs w:val="24"/>
        </w:rPr>
        <w:t>sublime</w:t>
      </w:r>
      <w:r w:rsidRPr="00A867CB">
        <w:rPr>
          <w:rFonts w:ascii="Times New Roman" w:hAnsi="Times New Roman" w:cs="Times New Roman"/>
          <w:sz w:val="24"/>
          <w:szCs w:val="24"/>
        </w:rPr>
        <w:t xml:space="preserve">, que vive através da razão </w:t>
      </w:r>
      <w:r w:rsidR="009D3E43">
        <w:rPr>
          <w:rFonts w:ascii="Times New Roman" w:hAnsi="Times New Roman" w:cs="Times New Roman"/>
          <w:sz w:val="24"/>
          <w:szCs w:val="24"/>
        </w:rPr>
        <w:t>divina</w:t>
      </w:r>
      <w:r w:rsidRPr="00A867CB">
        <w:rPr>
          <w:rFonts w:ascii="Times New Roman" w:hAnsi="Times New Roman" w:cs="Times New Roman"/>
          <w:sz w:val="24"/>
          <w:szCs w:val="24"/>
        </w:rPr>
        <w:t xml:space="preserve">, </w:t>
      </w:r>
      <w:r w:rsidR="002C0389">
        <w:rPr>
          <w:rFonts w:ascii="Times New Roman" w:hAnsi="Times New Roman" w:cs="Times New Roman"/>
          <w:sz w:val="24"/>
          <w:szCs w:val="24"/>
        </w:rPr>
        <w:t xml:space="preserve">se </w:t>
      </w:r>
      <w:r w:rsidR="002C0389" w:rsidRPr="00C5704C">
        <w:rPr>
          <w:rFonts w:ascii="Times New Roman" w:hAnsi="Times New Roman" w:cs="Times New Roman"/>
          <w:sz w:val="24"/>
          <w:szCs w:val="24"/>
        </w:rPr>
        <w:t xml:space="preserve">repete e vive </w:t>
      </w:r>
      <w:r w:rsidR="002C0389">
        <w:rPr>
          <w:rFonts w:ascii="Times New Roman" w:hAnsi="Times New Roman" w:cs="Times New Roman"/>
          <w:sz w:val="24"/>
          <w:szCs w:val="24"/>
        </w:rPr>
        <w:t xml:space="preserve">da </w:t>
      </w:r>
      <w:r w:rsidR="002C0389" w:rsidRPr="00C5704C">
        <w:rPr>
          <w:rFonts w:ascii="Times New Roman" w:hAnsi="Times New Roman" w:cs="Times New Roman"/>
          <w:sz w:val="24"/>
          <w:szCs w:val="24"/>
        </w:rPr>
        <w:t>imita</w:t>
      </w:r>
      <w:r w:rsidR="002C0389">
        <w:rPr>
          <w:rFonts w:ascii="Times New Roman" w:hAnsi="Times New Roman" w:cs="Times New Roman"/>
          <w:sz w:val="24"/>
          <w:szCs w:val="24"/>
        </w:rPr>
        <w:t>ção, assim como</w:t>
      </w:r>
      <w:r w:rsidRPr="00A867CB">
        <w:rPr>
          <w:rFonts w:ascii="Times New Roman" w:hAnsi="Times New Roman" w:cs="Times New Roman"/>
          <w:sz w:val="24"/>
          <w:szCs w:val="24"/>
        </w:rPr>
        <w:t xml:space="preserve"> tudo </w:t>
      </w:r>
      <w:r w:rsidR="00D16B1F">
        <w:rPr>
          <w:rFonts w:ascii="Times New Roman" w:hAnsi="Times New Roman" w:cs="Times New Roman"/>
          <w:sz w:val="24"/>
          <w:szCs w:val="24"/>
        </w:rPr>
        <w:t xml:space="preserve">o </w:t>
      </w:r>
      <w:r w:rsidRPr="00A867CB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mais </w:t>
      </w:r>
      <w:r w:rsidRPr="00330B39">
        <w:rPr>
          <w:rFonts w:ascii="Times New Roman" w:hAnsi="Times New Roman" w:cs="Times New Roman"/>
          <w:sz w:val="24"/>
          <w:szCs w:val="24"/>
        </w:rPr>
        <w:t>terreno</w:t>
      </w:r>
      <w:r w:rsidR="002C0389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vive através do instinto </w:t>
      </w:r>
      <w:r w:rsidR="009D3E43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classicismo é a imitação do Senhor </w:t>
      </w:r>
      <w:r w:rsidR="006054CC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razão ou do mundo do Senhor </w:t>
      </w:r>
      <w:r w:rsidR="006054CC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instinto. O profeta imita o Senhor</w:t>
      </w:r>
      <w:r w:rsidR="006E2E5D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povo, o mundo do Senhor. Mas</w:t>
      </w:r>
      <w:r w:rsidR="009D3E4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quanto mais se desenvolve</w:t>
      </w:r>
      <w:r w:rsidR="0028258C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sociedade, mais inovações </w:t>
      </w:r>
      <w:r w:rsidR="000C78AA">
        <w:rPr>
          <w:rFonts w:ascii="Times New Roman" w:hAnsi="Times New Roman" w:cs="Times New Roman"/>
          <w:sz w:val="24"/>
          <w:szCs w:val="24"/>
        </w:rPr>
        <w:t xml:space="preserve">haverá </w:t>
      </w:r>
      <w:r w:rsidR="007C6ADB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menos classicismo. </w:t>
      </w:r>
      <w:r w:rsidR="009D3E43">
        <w:rPr>
          <w:rFonts w:ascii="Times New Roman" w:hAnsi="Times New Roman" w:cs="Times New Roman"/>
          <w:sz w:val="24"/>
          <w:szCs w:val="24"/>
        </w:rPr>
        <w:t>No começo</w:t>
      </w:r>
      <w:r w:rsidR="000C78A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0389">
        <w:rPr>
          <w:rFonts w:ascii="Times New Roman" w:hAnsi="Times New Roman" w:cs="Times New Roman"/>
          <w:sz w:val="24"/>
          <w:szCs w:val="24"/>
        </w:rPr>
        <w:t>aparece</w:t>
      </w:r>
      <w:r w:rsidR="002C03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dogma. O classicismo morre, </w:t>
      </w:r>
      <w:r w:rsidR="002C0389">
        <w:rPr>
          <w:rFonts w:ascii="Times New Roman" w:hAnsi="Times New Roman" w:cs="Times New Roman"/>
          <w:sz w:val="24"/>
          <w:szCs w:val="24"/>
        </w:rPr>
        <w:t>desfigurado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3E43" w:rsidRPr="00C5704C">
        <w:rPr>
          <w:rFonts w:ascii="Times New Roman" w:hAnsi="Times New Roman" w:cs="Times New Roman"/>
          <w:sz w:val="24"/>
          <w:szCs w:val="24"/>
        </w:rPr>
        <w:t>p</w:t>
      </w:r>
      <w:r w:rsidR="009D3E43">
        <w:rPr>
          <w:rFonts w:ascii="Times New Roman" w:hAnsi="Times New Roman" w:cs="Times New Roman"/>
          <w:sz w:val="24"/>
          <w:szCs w:val="24"/>
        </w:rPr>
        <w:t>or</w:t>
      </w:r>
      <w:r w:rsidR="009D3E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ad</w:t>
      </w:r>
      <w:r w:rsidR="001B31A9">
        <w:rPr>
          <w:rFonts w:ascii="Times New Roman" w:hAnsi="Times New Roman" w:cs="Times New Roman"/>
          <w:sz w:val="24"/>
          <w:szCs w:val="24"/>
        </w:rPr>
        <w:t>oradores</w:t>
      </w:r>
      <w:r w:rsidR="006E2E5D">
        <w:rPr>
          <w:rFonts w:ascii="Times New Roman" w:hAnsi="Times New Roman" w:cs="Times New Roman"/>
          <w:sz w:val="24"/>
          <w:szCs w:val="24"/>
        </w:rPr>
        <w:t xml:space="preserve"> </w:t>
      </w:r>
      <w:r w:rsidR="001B31A9">
        <w:rPr>
          <w:rFonts w:ascii="Times New Roman" w:hAnsi="Times New Roman" w:cs="Times New Roman"/>
          <w:sz w:val="24"/>
          <w:szCs w:val="24"/>
        </w:rPr>
        <w:t>decadentes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inovador, que não </w:t>
      </w:r>
      <w:r w:rsidR="006E2E5D">
        <w:rPr>
          <w:rFonts w:ascii="Times New Roman" w:hAnsi="Times New Roman" w:cs="Times New Roman"/>
          <w:sz w:val="24"/>
          <w:szCs w:val="24"/>
        </w:rPr>
        <w:t>possui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forças para lutar co</w:t>
      </w:r>
      <w:r w:rsidR="009D3E43">
        <w:rPr>
          <w:rFonts w:ascii="Times New Roman" w:hAnsi="Times New Roman" w:cs="Times New Roman"/>
          <w:sz w:val="24"/>
          <w:szCs w:val="24"/>
        </w:rPr>
        <w:t>ntra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classicismo vivo, </w:t>
      </w:r>
      <w:r w:rsidR="009D3E43">
        <w:rPr>
          <w:rFonts w:ascii="Times New Roman" w:hAnsi="Times New Roman" w:cs="Times New Roman"/>
          <w:sz w:val="24"/>
          <w:szCs w:val="24"/>
        </w:rPr>
        <w:t>lança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</w:t>
      </w:r>
      <w:r w:rsidR="009D3E43">
        <w:rPr>
          <w:rFonts w:ascii="Times New Roman" w:hAnsi="Times New Roman" w:cs="Times New Roman"/>
          <w:sz w:val="24"/>
          <w:szCs w:val="24"/>
        </w:rPr>
        <w:t>sobre</w:t>
      </w:r>
      <w:r w:rsidR="009D3E4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cadáver e celebra a vitória... E então, conforme a profecia do profeta Jeremias, </w:t>
      </w:r>
      <w:r w:rsidR="009D3E43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destru</w:t>
      </w:r>
      <w:r w:rsidR="009D3E43">
        <w:rPr>
          <w:rFonts w:ascii="Times New Roman" w:hAnsi="Times New Roman" w:cs="Times New Roman"/>
          <w:sz w:val="24"/>
          <w:szCs w:val="24"/>
        </w:rPr>
        <w:t>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jugo de madeira, </w:t>
      </w:r>
      <w:r w:rsidR="000E0E56">
        <w:rPr>
          <w:rFonts w:ascii="Times New Roman" w:hAnsi="Times New Roman" w:cs="Times New Roman"/>
          <w:sz w:val="24"/>
          <w:szCs w:val="24"/>
        </w:rPr>
        <w:t xml:space="preserve">sobrevém </w:t>
      </w:r>
      <w:r w:rsidR="009D3E43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jugo de ferro. </w:t>
      </w:r>
      <w:r w:rsidR="000E0E56">
        <w:rPr>
          <w:rFonts w:ascii="Times New Roman" w:hAnsi="Times New Roman" w:cs="Times New Roman"/>
          <w:sz w:val="24"/>
          <w:szCs w:val="24"/>
        </w:rPr>
        <w:t>Assim</w:t>
      </w:r>
      <w:r w:rsidR="000E0E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surge o profeta-inovador, </w:t>
      </w:r>
      <w:r w:rsidR="009D3E43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deseja viver </w:t>
      </w:r>
      <w:r w:rsidR="009D3E43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instinto, e o povo-inovador, </w:t>
      </w:r>
      <w:r w:rsidR="009D3E43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deseja viver </w:t>
      </w:r>
      <w:r w:rsidR="009D3E43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razão. O profeta</w:t>
      </w:r>
      <w:r w:rsidR="000E0E56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inovador, </w:t>
      </w:r>
      <w:r w:rsidR="00196864">
        <w:rPr>
          <w:rFonts w:ascii="Times New Roman" w:hAnsi="Times New Roman" w:cs="Times New Roman"/>
          <w:sz w:val="24"/>
          <w:szCs w:val="24"/>
        </w:rPr>
        <w:t>desejoso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instinto, cria </w:t>
      </w:r>
      <w:r w:rsidR="000E0E56">
        <w:rPr>
          <w:rFonts w:ascii="Times New Roman" w:hAnsi="Times New Roman" w:cs="Times New Roman"/>
          <w:sz w:val="24"/>
          <w:szCs w:val="24"/>
        </w:rPr>
        <w:t>o</w:t>
      </w:r>
      <w:r w:rsidR="000E0E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materialismo idealista, </w:t>
      </w:r>
      <w:r w:rsidR="000E0E56">
        <w:rPr>
          <w:rFonts w:ascii="Times New Roman" w:hAnsi="Times New Roman" w:cs="Times New Roman"/>
          <w:sz w:val="24"/>
          <w:szCs w:val="24"/>
        </w:rPr>
        <w:t>a</w:t>
      </w:r>
      <w:r w:rsidR="000E0E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utopia social </w:t>
      </w:r>
      <w:r w:rsidR="000E0E56">
        <w:rPr>
          <w:rFonts w:ascii="Times New Roman" w:hAnsi="Times New Roman" w:cs="Times New Roman"/>
          <w:sz w:val="24"/>
          <w:szCs w:val="24"/>
        </w:rPr>
        <w:t xml:space="preserve">eclética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0E0E56">
        <w:rPr>
          <w:rFonts w:ascii="Times New Roman" w:hAnsi="Times New Roman" w:cs="Times New Roman"/>
          <w:sz w:val="24"/>
          <w:szCs w:val="24"/>
        </w:rPr>
        <w:t>o</w:t>
      </w:r>
      <w:r w:rsidR="000E0E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idealismo </w:t>
      </w:r>
      <w:r w:rsidR="009D3E43">
        <w:rPr>
          <w:rFonts w:ascii="Times New Roman" w:hAnsi="Times New Roman" w:cs="Times New Roman"/>
          <w:sz w:val="24"/>
          <w:szCs w:val="24"/>
        </w:rPr>
        <w:t>místico-</w:t>
      </w:r>
      <w:r w:rsidRPr="00C5704C">
        <w:rPr>
          <w:rFonts w:ascii="Times New Roman" w:hAnsi="Times New Roman" w:cs="Times New Roman"/>
          <w:sz w:val="24"/>
          <w:szCs w:val="24"/>
        </w:rPr>
        <w:t>material</w:t>
      </w:r>
      <w:r w:rsidR="009D3E43">
        <w:rPr>
          <w:rFonts w:ascii="Times New Roman" w:hAnsi="Times New Roman" w:cs="Times New Roman"/>
          <w:sz w:val="24"/>
          <w:szCs w:val="24"/>
        </w:rPr>
        <w:t>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; o povo-inovador, </w:t>
      </w:r>
      <w:r w:rsidR="00196864">
        <w:rPr>
          <w:rFonts w:ascii="Times New Roman" w:hAnsi="Times New Roman" w:cs="Times New Roman"/>
          <w:sz w:val="24"/>
          <w:szCs w:val="24"/>
        </w:rPr>
        <w:t>desejoso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razão, cria </w:t>
      </w:r>
      <w:r w:rsidR="000E0E56">
        <w:rPr>
          <w:rFonts w:ascii="Times New Roman" w:hAnsi="Times New Roman" w:cs="Times New Roman"/>
          <w:sz w:val="24"/>
          <w:szCs w:val="24"/>
        </w:rPr>
        <w:t>o</w:t>
      </w:r>
      <w:r w:rsidR="000E0E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homem-</w:t>
      </w:r>
      <w:r w:rsidR="000E0E56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eus e a idolatria</w:t>
      </w:r>
      <w:r w:rsidRPr="000F136F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nos seus melhores momentos, o homem torna-se ateu e, nos seus piores, idólatra... Cada um </w:t>
      </w:r>
      <w:r w:rsidR="003510FB">
        <w:rPr>
          <w:rFonts w:ascii="Times New Roman" w:hAnsi="Times New Roman" w:cs="Times New Roman"/>
          <w:sz w:val="24"/>
          <w:szCs w:val="24"/>
        </w:rPr>
        <w:t>almeja</w:t>
      </w:r>
      <w:r w:rsidR="000E0E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criar o que lhe é próprio e dizer algo </w:t>
      </w:r>
      <w:r w:rsidR="002C038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único. </w:t>
      </w:r>
      <w:r w:rsidR="003510FB">
        <w:rPr>
          <w:rFonts w:ascii="Times New Roman" w:hAnsi="Times New Roman" w:cs="Times New Roman"/>
          <w:sz w:val="24"/>
          <w:szCs w:val="24"/>
        </w:rPr>
        <w:t>No entanto,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patriarcas </w:t>
      </w:r>
      <w:r w:rsidR="003510FB">
        <w:rPr>
          <w:rFonts w:ascii="Times New Roman" w:hAnsi="Times New Roman" w:cs="Times New Roman"/>
          <w:sz w:val="24"/>
          <w:szCs w:val="24"/>
        </w:rPr>
        <w:t>não buscavam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era conveniente a eles, mas a Deus, e os profetas não </w:t>
      </w:r>
      <w:r w:rsidR="003510FB">
        <w:rPr>
          <w:rFonts w:ascii="Times New Roman" w:hAnsi="Times New Roman" w:cs="Times New Roman"/>
          <w:sz w:val="24"/>
          <w:szCs w:val="24"/>
        </w:rPr>
        <w:t xml:space="preserve">falavam </w:t>
      </w:r>
      <w:r w:rsidRPr="00C5704C">
        <w:rPr>
          <w:rFonts w:ascii="Times New Roman" w:hAnsi="Times New Roman" w:cs="Times New Roman"/>
          <w:sz w:val="24"/>
          <w:szCs w:val="24"/>
        </w:rPr>
        <w:t>de</w:t>
      </w:r>
      <w:r w:rsidR="003510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3510FB">
        <w:rPr>
          <w:rFonts w:ascii="Times New Roman" w:hAnsi="Times New Roman" w:cs="Times New Roman"/>
          <w:sz w:val="24"/>
          <w:szCs w:val="24"/>
        </w:rPr>
        <w:t>i mesmos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de Deus... O pequeno povo pastoril era tão </w:t>
      </w:r>
      <w:r w:rsidR="003510FB">
        <w:rPr>
          <w:rFonts w:ascii="Times New Roman" w:hAnsi="Times New Roman" w:cs="Times New Roman"/>
          <w:sz w:val="24"/>
          <w:szCs w:val="24"/>
        </w:rPr>
        <w:t>maldoso</w:t>
      </w:r>
      <w:r w:rsidR="003510F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quanto </w:t>
      </w:r>
      <w:r w:rsidR="000E0E56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outros povos, grandes e pequenos, próximos </w:t>
      </w:r>
      <w:r w:rsidR="001F3E3F">
        <w:rPr>
          <w:rFonts w:ascii="Times New Roman" w:hAnsi="Times New Roman" w:cs="Times New Roman"/>
          <w:sz w:val="24"/>
          <w:szCs w:val="24"/>
        </w:rPr>
        <w:t xml:space="preserve">ou afastados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si no espaço e no tempo. </w:t>
      </w:r>
      <w:r w:rsidR="003510FB">
        <w:rPr>
          <w:rFonts w:ascii="Times New Roman" w:hAnsi="Times New Roman" w:cs="Times New Roman"/>
          <w:sz w:val="24"/>
          <w:szCs w:val="24"/>
        </w:rPr>
        <w:t>Ele só se d</w:t>
      </w:r>
      <w:r w:rsidRPr="00C5704C">
        <w:rPr>
          <w:rFonts w:ascii="Times New Roman" w:hAnsi="Times New Roman" w:cs="Times New Roman"/>
          <w:sz w:val="24"/>
          <w:szCs w:val="24"/>
        </w:rPr>
        <w:t xml:space="preserve">istinguia dos outros por seus patriarcas e profetas, e por </w:t>
      </w:r>
      <w:r w:rsidR="005102F4">
        <w:rPr>
          <w:rFonts w:ascii="Times New Roman" w:hAnsi="Times New Roman" w:cs="Times New Roman"/>
          <w:sz w:val="24"/>
          <w:szCs w:val="24"/>
        </w:rPr>
        <w:t>meio deles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</w:t>
      </w:r>
      <w:r w:rsidR="005102F4">
        <w:rPr>
          <w:rFonts w:ascii="Times New Roman" w:hAnsi="Times New Roman" w:cs="Times New Roman"/>
          <w:sz w:val="24"/>
          <w:szCs w:val="24"/>
        </w:rPr>
        <w:t>escohido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Senhor. E </w:t>
      </w:r>
      <w:r w:rsidR="004B2A6C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>disse o profeta Jeremias:</w:t>
      </w:r>
    </w:p>
    <w:p w:rsidR="0024094F" w:rsidRPr="00C5704C" w:rsidRDefault="004B2A6C" w:rsidP="00E47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E19BE">
        <w:rPr>
          <w:rFonts w:ascii="Times New Roman" w:hAnsi="Times New Roman" w:cs="Times New Roman"/>
          <w:sz w:val="24"/>
          <w:szCs w:val="24"/>
        </w:rPr>
        <w:t>—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 </w:t>
      </w:r>
      <w:r w:rsidR="005102F4" w:rsidRPr="009E19BE">
        <w:rPr>
          <w:rFonts w:ascii="Times New Roman" w:hAnsi="Times New Roman" w:cs="Times New Roman"/>
          <w:sz w:val="24"/>
          <w:szCs w:val="24"/>
        </w:rPr>
        <w:t>T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eus caminhos e tuas </w:t>
      </w:r>
      <w:r w:rsidR="005102F4" w:rsidRPr="009E19BE">
        <w:rPr>
          <w:rFonts w:ascii="Times New Roman" w:hAnsi="Times New Roman" w:cs="Times New Roman"/>
          <w:sz w:val="24"/>
          <w:szCs w:val="24"/>
        </w:rPr>
        <w:t>ações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 </w:t>
      </w:r>
      <w:r w:rsidR="005102F4" w:rsidRPr="009E19BE">
        <w:rPr>
          <w:rFonts w:ascii="Times New Roman" w:hAnsi="Times New Roman" w:cs="Times New Roman"/>
          <w:sz w:val="24"/>
          <w:szCs w:val="24"/>
        </w:rPr>
        <w:t xml:space="preserve">é que 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te causaram </w:t>
      </w:r>
      <w:r w:rsidR="005102F4" w:rsidRPr="009E19BE">
        <w:rPr>
          <w:rFonts w:ascii="Times New Roman" w:hAnsi="Times New Roman" w:cs="Times New Roman"/>
          <w:sz w:val="24"/>
          <w:szCs w:val="24"/>
        </w:rPr>
        <w:t>isso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. </w:t>
      </w:r>
      <w:r w:rsidR="005102F4" w:rsidRPr="009E19BE">
        <w:rPr>
          <w:rFonts w:ascii="Times New Roman" w:hAnsi="Times New Roman" w:cs="Times New Roman"/>
          <w:sz w:val="24"/>
          <w:szCs w:val="24"/>
        </w:rPr>
        <w:t>Foi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 tua maldade</w:t>
      </w:r>
      <w:r w:rsidR="005102F4" w:rsidRPr="009E19BE">
        <w:rPr>
          <w:rFonts w:ascii="Times New Roman" w:hAnsi="Times New Roman" w:cs="Times New Roman"/>
          <w:sz w:val="24"/>
          <w:szCs w:val="24"/>
        </w:rPr>
        <w:t xml:space="preserve"> que fez a amargura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 </w:t>
      </w:r>
      <w:r w:rsidR="005102F4" w:rsidRPr="009E19BE">
        <w:rPr>
          <w:rFonts w:ascii="Times New Roman" w:hAnsi="Times New Roman" w:cs="Times New Roman"/>
          <w:sz w:val="24"/>
          <w:szCs w:val="24"/>
        </w:rPr>
        <w:t>atingir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 </w:t>
      </w:r>
      <w:r w:rsidR="005102F4" w:rsidRPr="009E19BE">
        <w:rPr>
          <w:rFonts w:ascii="Times New Roman" w:hAnsi="Times New Roman" w:cs="Times New Roman"/>
          <w:sz w:val="24"/>
          <w:szCs w:val="24"/>
        </w:rPr>
        <w:t>teu</w:t>
      </w:r>
      <w:r w:rsidR="0024094F" w:rsidRPr="009E19BE">
        <w:rPr>
          <w:rFonts w:ascii="Times New Roman" w:hAnsi="Times New Roman" w:cs="Times New Roman"/>
          <w:sz w:val="24"/>
          <w:szCs w:val="24"/>
        </w:rPr>
        <w:t xml:space="preserve"> coração.</w:t>
      </w:r>
      <w:proofErr w:type="gramStart"/>
      <w:r w:rsidR="0024094F" w:rsidRPr="009E19BE">
        <w:rPr>
          <w:rStyle w:val="Refdenotaderodap"/>
          <w:rFonts w:ascii="Times New Roman" w:hAnsi="Times New Roman" w:cs="Times New Roman"/>
          <w:sz w:val="24"/>
          <w:szCs w:val="24"/>
        </w:rPr>
        <w:footnoteReference w:id="1"/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E disse o profeta Isaías:</w:t>
      </w:r>
    </w:p>
    <w:p w:rsidR="0024094F" w:rsidRPr="009E19BE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137C2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7C2E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ossas iniquidades </w:t>
      </w:r>
      <w:r w:rsidR="00137C2E">
        <w:rPr>
          <w:rFonts w:ascii="Times New Roman" w:hAnsi="Times New Roman" w:cs="Times New Roman"/>
          <w:sz w:val="24"/>
          <w:szCs w:val="24"/>
        </w:rPr>
        <w:t>nos arr</w:t>
      </w:r>
      <w:r w:rsidR="0006499E">
        <w:rPr>
          <w:rFonts w:ascii="Times New Roman" w:hAnsi="Times New Roman" w:cs="Times New Roman"/>
          <w:sz w:val="24"/>
          <w:szCs w:val="24"/>
        </w:rPr>
        <w:t>astam</w:t>
      </w:r>
      <w:r w:rsidR="00137C2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como vento</w:t>
      </w:r>
      <w:r w:rsidR="009E19BE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="009E19BE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5102F4">
        <w:rPr>
          <w:rStyle w:val="Refdenotaderodap"/>
          <w:rFonts w:ascii="Times New Roman" w:hAnsi="Times New Roman" w:cs="Times New Roman"/>
          <w:sz w:val="24"/>
          <w:szCs w:val="24"/>
        </w:rPr>
        <w:footnoteReference w:id="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  <w:t xml:space="preserve">No entanto, </w:t>
      </w:r>
      <w:r w:rsidR="0006499E">
        <w:rPr>
          <w:rFonts w:ascii="Times New Roman" w:hAnsi="Times New Roman" w:cs="Times New Roman"/>
          <w:sz w:val="24"/>
          <w:szCs w:val="24"/>
        </w:rPr>
        <w:t>os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99E">
        <w:rPr>
          <w:rFonts w:ascii="Times New Roman" w:hAnsi="Times New Roman" w:cs="Times New Roman"/>
          <w:sz w:val="24"/>
          <w:szCs w:val="24"/>
        </w:rPr>
        <w:t xml:space="preserve">depositam </w:t>
      </w:r>
      <w:r w:rsidR="001B31A9">
        <w:rPr>
          <w:rFonts w:ascii="Times New Roman" w:hAnsi="Times New Roman" w:cs="Times New Roman"/>
          <w:sz w:val="24"/>
          <w:szCs w:val="24"/>
        </w:rPr>
        <w:t>muitas</w:t>
      </w:r>
      <w:r w:rsidR="0006499E">
        <w:rPr>
          <w:rFonts w:ascii="Times New Roman" w:hAnsi="Times New Roman" w:cs="Times New Roman"/>
          <w:sz w:val="24"/>
          <w:szCs w:val="24"/>
        </w:rPr>
        <w:t xml:space="preserve"> esperanças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inovação e </w:t>
      </w:r>
      <w:r w:rsidR="0006499E">
        <w:rPr>
          <w:rFonts w:ascii="Times New Roman" w:hAnsi="Times New Roman" w:cs="Times New Roman"/>
          <w:sz w:val="24"/>
          <w:szCs w:val="24"/>
        </w:rPr>
        <w:t>contam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99E">
        <w:rPr>
          <w:rFonts w:ascii="Times New Roman" w:hAnsi="Times New Roman" w:cs="Times New Roman"/>
          <w:sz w:val="24"/>
          <w:szCs w:val="24"/>
        </w:rPr>
        <w:t>com a variedade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06499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destinos. Então a imitação, da qual desvia</w:t>
      </w:r>
      <w:r w:rsidR="001B31A9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a felicidade que dependia deles, </w:t>
      </w:r>
      <w:r w:rsidR="0006499E">
        <w:rPr>
          <w:rFonts w:ascii="Times New Roman" w:hAnsi="Times New Roman" w:cs="Times New Roman"/>
          <w:sz w:val="24"/>
          <w:szCs w:val="24"/>
        </w:rPr>
        <w:t>caiu</w:t>
      </w:r>
      <w:r w:rsidR="0006499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sobre eles </w:t>
      </w:r>
      <w:r w:rsidR="00622779">
        <w:rPr>
          <w:rFonts w:ascii="Times New Roman" w:hAnsi="Times New Roman" w:cs="Times New Roman"/>
          <w:sz w:val="24"/>
          <w:szCs w:val="24"/>
        </w:rPr>
        <w:t>como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desgraça que </w:t>
      </w:r>
      <w:r w:rsidR="00622779">
        <w:rPr>
          <w:rFonts w:ascii="Times New Roman" w:hAnsi="Times New Roman" w:cs="Times New Roman"/>
          <w:sz w:val="24"/>
          <w:szCs w:val="24"/>
        </w:rPr>
        <w:t xml:space="preserve">deles </w:t>
      </w:r>
      <w:r w:rsidRPr="00C5704C">
        <w:rPr>
          <w:rFonts w:ascii="Times New Roman" w:hAnsi="Times New Roman" w:cs="Times New Roman"/>
          <w:sz w:val="24"/>
          <w:szCs w:val="24"/>
        </w:rPr>
        <w:t>não dependia.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8D33BA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24094F" w:rsidRPr="002C038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Parábola </w:t>
      </w:r>
      <w:r w:rsidR="00137C2E" w:rsidRPr="00DC787B">
        <w:rPr>
          <w:rFonts w:ascii="Times New Roman" w:hAnsi="Times New Roman" w:cs="Times New Roman"/>
          <w:b/>
          <w:sz w:val="24"/>
          <w:szCs w:val="24"/>
        </w:rPr>
        <w:t>do</w:t>
      </w:r>
      <w:r w:rsidR="00CB5196" w:rsidRPr="005020AD">
        <w:rPr>
          <w:rFonts w:ascii="Times New Roman" w:hAnsi="Times New Roman" w:cs="Times New Roman"/>
          <w:b/>
          <w:sz w:val="24"/>
          <w:szCs w:val="24"/>
        </w:rPr>
        <w:t>s</w:t>
      </w:r>
      <w:r w:rsidR="0024094F" w:rsidRPr="002C0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5196" w:rsidRPr="005020AD">
        <w:rPr>
          <w:rFonts w:ascii="Times New Roman" w:hAnsi="Times New Roman" w:cs="Times New Roman"/>
          <w:b/>
          <w:sz w:val="24"/>
          <w:szCs w:val="24"/>
        </w:rPr>
        <w:t>suplícios</w:t>
      </w:r>
      <w:r w:rsidR="00CB5196" w:rsidRPr="002C0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094F" w:rsidRPr="002C0389">
        <w:rPr>
          <w:rFonts w:ascii="Times New Roman" w:hAnsi="Times New Roman" w:cs="Times New Roman"/>
          <w:b/>
          <w:sz w:val="24"/>
          <w:szCs w:val="24"/>
        </w:rPr>
        <w:t>dos ímpios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Na cidade de Rj</w:t>
      </w:r>
      <w:r w:rsidR="00CB5196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v, na região de Kalínin, em</w:t>
      </w:r>
      <w:r w:rsidR="00C36D6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1940, vivia uma menina de nome Ánnuchka.</w:t>
      </w:r>
      <w:r w:rsidR="0021126A">
        <w:rPr>
          <w:rStyle w:val="Refdenotaderodap"/>
          <w:rFonts w:ascii="Times New Roman" w:hAnsi="Times New Roman" w:cs="Times New Roman"/>
          <w:sz w:val="24"/>
          <w:szCs w:val="24"/>
        </w:rPr>
        <w:footnoteReference w:id="3"/>
      </w:r>
      <w:r w:rsidRPr="00C5704C">
        <w:rPr>
          <w:rFonts w:ascii="Times New Roman" w:hAnsi="Times New Roman" w:cs="Times New Roman"/>
          <w:sz w:val="24"/>
          <w:szCs w:val="24"/>
        </w:rPr>
        <w:t xml:space="preserve"> Sua mãe também era</w:t>
      </w:r>
      <w:r w:rsidR="00264549">
        <w:rPr>
          <w:rFonts w:ascii="Times New Roman" w:hAnsi="Times New Roman" w:cs="Times New Roman"/>
          <w:sz w:val="24"/>
          <w:szCs w:val="24"/>
        </w:rPr>
        <w:t xml:space="preserve"> chamada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Ánnuchka. E a menina sabia seu sobrenome </w:t>
      </w:r>
      <w:r w:rsidR="00C36D6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Emeliánova. Ela tinha um irmão </w:t>
      </w:r>
      <w:r w:rsidR="00264549">
        <w:rPr>
          <w:rFonts w:ascii="Times New Roman" w:hAnsi="Times New Roman" w:cs="Times New Roman"/>
          <w:sz w:val="24"/>
          <w:szCs w:val="24"/>
        </w:rPr>
        <w:t xml:space="preserve">chamado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Ivan, </w:t>
      </w:r>
      <w:r w:rsidR="00D16B1F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todos</w:t>
      </w:r>
      <w:r w:rsidR="00F96275">
        <w:rPr>
          <w:rFonts w:ascii="Times New Roman" w:hAnsi="Times New Roman" w:cs="Times New Roman"/>
          <w:sz w:val="24"/>
          <w:szCs w:val="24"/>
        </w:rPr>
        <w:t xml:space="preserve">, sem saber </w:t>
      </w:r>
      <w:proofErr w:type="gramStart"/>
      <w:r w:rsidR="00F96275">
        <w:rPr>
          <w:rFonts w:ascii="Times New Roman" w:hAnsi="Times New Roman" w:cs="Times New Roman"/>
          <w:sz w:val="24"/>
          <w:szCs w:val="24"/>
        </w:rPr>
        <w:t>por quê</w:t>
      </w:r>
      <w:proofErr w:type="gramEnd"/>
      <w:r w:rsidR="00F9627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4549">
        <w:rPr>
          <w:rFonts w:ascii="Times New Roman" w:hAnsi="Times New Roman" w:cs="Times New Roman"/>
          <w:sz w:val="24"/>
          <w:szCs w:val="24"/>
        </w:rPr>
        <w:t xml:space="preserve">conheciam por </w:t>
      </w:r>
      <w:r w:rsidRPr="00C5704C">
        <w:rPr>
          <w:rFonts w:ascii="Times New Roman" w:hAnsi="Times New Roman" w:cs="Times New Roman"/>
          <w:sz w:val="24"/>
          <w:szCs w:val="24"/>
        </w:rPr>
        <w:t>Mítia</w:t>
      </w:r>
      <w:r w:rsidR="00652BD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6275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ainda um</w:t>
      </w:r>
      <w:r w:rsidR="00C36D6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irmãozinho, Vova,</w:t>
      </w:r>
      <w:r w:rsidR="00264549">
        <w:rPr>
          <w:rStyle w:val="Refdenotaderodap"/>
          <w:rFonts w:ascii="Times New Roman" w:hAnsi="Times New Roman" w:cs="Times New Roman"/>
          <w:sz w:val="24"/>
          <w:szCs w:val="24"/>
        </w:rPr>
        <w:footnoteReference w:id="5"/>
      </w:r>
      <w:r w:rsidRPr="00C5704C">
        <w:rPr>
          <w:rFonts w:ascii="Times New Roman" w:hAnsi="Times New Roman" w:cs="Times New Roman"/>
          <w:sz w:val="24"/>
          <w:szCs w:val="24"/>
        </w:rPr>
        <w:t xml:space="preserve"> de dois anos</w:t>
      </w:r>
      <w:r w:rsidR="00264549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</w:t>
      </w:r>
      <w:r w:rsidR="00264549">
        <w:rPr>
          <w:rFonts w:ascii="Times New Roman" w:hAnsi="Times New Roman" w:cs="Times New Roman"/>
          <w:sz w:val="24"/>
          <w:szCs w:val="24"/>
        </w:rPr>
        <w:t>, porém,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tinha</w:t>
      </w:r>
      <w:r w:rsidR="00264549">
        <w:rPr>
          <w:rFonts w:ascii="Times New Roman" w:hAnsi="Times New Roman" w:cs="Times New Roman"/>
          <w:sz w:val="24"/>
          <w:szCs w:val="24"/>
        </w:rPr>
        <w:t xml:space="preserve"> pai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64549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</w:t>
      </w:r>
      <w:r w:rsidR="00CB5196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morto na </w:t>
      </w:r>
      <w:r w:rsidR="00986354">
        <w:rPr>
          <w:rFonts w:ascii="Times New Roman" w:hAnsi="Times New Roman" w:cs="Times New Roman"/>
          <w:sz w:val="24"/>
          <w:szCs w:val="24"/>
        </w:rPr>
        <w:t>G</w:t>
      </w:r>
      <w:r w:rsidR="00986354" w:rsidRPr="00C5704C">
        <w:rPr>
          <w:rFonts w:ascii="Times New Roman" w:hAnsi="Times New Roman" w:cs="Times New Roman"/>
          <w:sz w:val="24"/>
          <w:szCs w:val="24"/>
        </w:rPr>
        <w:t xml:space="preserve">uerra </w:t>
      </w:r>
      <w:r w:rsidR="00264549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Finlândia,</w:t>
      </w:r>
      <w:r w:rsidR="008D33BA">
        <w:rPr>
          <w:rStyle w:val="Refdenotaderodap"/>
          <w:rFonts w:ascii="Times New Roman" w:hAnsi="Times New Roman" w:cs="Times New Roman"/>
          <w:sz w:val="24"/>
          <w:szCs w:val="24"/>
        </w:rPr>
        <w:footnoteReference w:id="6"/>
      </w:r>
      <w:r w:rsidRPr="00C5704C">
        <w:rPr>
          <w:rFonts w:ascii="Times New Roman" w:hAnsi="Times New Roman" w:cs="Times New Roman"/>
          <w:sz w:val="24"/>
          <w:szCs w:val="24"/>
        </w:rPr>
        <w:t xml:space="preserve"> já que Rj</w:t>
      </w:r>
      <w:r w:rsidR="0026454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264549">
        <w:rPr>
          <w:rFonts w:ascii="Times New Roman" w:hAnsi="Times New Roman" w:cs="Times New Roman"/>
          <w:sz w:val="24"/>
          <w:szCs w:val="24"/>
        </w:rPr>
        <w:t>é uma cidade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2D90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orte, e muitos </w:t>
      </w:r>
      <w:r w:rsidR="00264549">
        <w:rPr>
          <w:rFonts w:ascii="Times New Roman" w:hAnsi="Times New Roman" w:cs="Times New Roman"/>
          <w:sz w:val="24"/>
          <w:szCs w:val="24"/>
        </w:rPr>
        <w:t xml:space="preserve">homens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norte foram </w:t>
      </w:r>
      <w:r w:rsidR="00F96275">
        <w:rPr>
          <w:rFonts w:ascii="Times New Roman" w:hAnsi="Times New Roman" w:cs="Times New Roman"/>
          <w:sz w:val="24"/>
          <w:szCs w:val="24"/>
        </w:rPr>
        <w:t xml:space="preserve">enviados </w:t>
      </w:r>
      <w:r w:rsidR="00264549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guerra. Ánnuchka </w:t>
      </w:r>
      <w:r w:rsidR="00264549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nasc</w:t>
      </w:r>
      <w:r w:rsidR="00264549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nessa região, mas não em Rj</w:t>
      </w:r>
      <w:r w:rsidR="0026454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e sim no distrito </w:t>
      </w:r>
      <w:r w:rsidR="00C36D63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Zubts</w:t>
      </w:r>
      <w:r w:rsidR="00264549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na aldeia </w:t>
      </w:r>
      <w:r w:rsidR="00C36D63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Nefiédovo. Ánnuchka lembrava</w:t>
      </w:r>
      <w:r w:rsidR="00264549">
        <w:rPr>
          <w:rFonts w:ascii="Times New Roman" w:hAnsi="Times New Roman" w:cs="Times New Roman"/>
          <w:sz w:val="24"/>
          <w:szCs w:val="24"/>
        </w:rPr>
        <w:t xml:space="preserve"> que, 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mora</w:t>
      </w:r>
      <w:r w:rsidR="00264549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454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Nefiédovo,</w:t>
      </w:r>
      <w:r w:rsidR="00C36D6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manhã</w:t>
      </w:r>
      <w:r w:rsidR="00F96275">
        <w:rPr>
          <w:rFonts w:ascii="Times New Roman" w:hAnsi="Times New Roman" w:cs="Times New Roman"/>
          <w:sz w:val="24"/>
          <w:szCs w:val="24"/>
        </w:rPr>
        <w:t>zinha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96864">
        <w:rPr>
          <w:rFonts w:ascii="Times New Roman" w:hAnsi="Times New Roman" w:cs="Times New Roman"/>
          <w:sz w:val="24"/>
          <w:szCs w:val="24"/>
        </w:rPr>
        <w:t xml:space="preserve">no verão, </w:t>
      </w:r>
      <w:r w:rsidR="00095142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19686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sol </w:t>
      </w:r>
      <w:r w:rsidR="002C0389">
        <w:rPr>
          <w:rFonts w:ascii="Times New Roman" w:hAnsi="Times New Roman" w:cs="Times New Roman"/>
          <w:sz w:val="24"/>
          <w:szCs w:val="24"/>
        </w:rPr>
        <w:t>acalentando</w:t>
      </w:r>
      <w:r w:rsidR="00095142">
        <w:rPr>
          <w:rFonts w:ascii="Times New Roman" w:hAnsi="Times New Roman" w:cs="Times New Roman"/>
          <w:sz w:val="24"/>
          <w:szCs w:val="24"/>
        </w:rPr>
        <w:t xml:space="preserve"> a aldeia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64549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gostava de </w:t>
      </w:r>
      <w:r w:rsidR="00264549">
        <w:rPr>
          <w:rFonts w:ascii="Times New Roman" w:hAnsi="Times New Roman" w:cs="Times New Roman"/>
          <w:sz w:val="24"/>
          <w:szCs w:val="24"/>
        </w:rPr>
        <w:t xml:space="preserve">sair </w:t>
      </w:r>
      <w:r w:rsidRPr="00C5704C">
        <w:rPr>
          <w:rFonts w:ascii="Times New Roman" w:hAnsi="Times New Roman" w:cs="Times New Roman"/>
          <w:sz w:val="24"/>
          <w:szCs w:val="24"/>
        </w:rPr>
        <w:t>da cama só de camisola,</w:t>
      </w:r>
      <w:r w:rsidR="004E79BA">
        <w:rPr>
          <w:rFonts w:ascii="Times New Roman" w:hAnsi="Times New Roman" w:cs="Times New Roman"/>
          <w:sz w:val="24"/>
          <w:szCs w:val="24"/>
        </w:rPr>
        <w:t xml:space="preserve"> sonolenta,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95142">
        <w:rPr>
          <w:rFonts w:ascii="Times New Roman" w:hAnsi="Times New Roman" w:cs="Times New Roman"/>
          <w:sz w:val="24"/>
          <w:szCs w:val="24"/>
        </w:rPr>
        <w:t>acomodar-se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terra</w:t>
      </w:r>
      <w:r w:rsidR="0026454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6275">
        <w:rPr>
          <w:rFonts w:ascii="Times New Roman" w:hAnsi="Times New Roman" w:cs="Times New Roman"/>
          <w:sz w:val="24"/>
          <w:szCs w:val="24"/>
        </w:rPr>
        <w:t>ao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isbá</w:t>
      </w:r>
      <w:r w:rsidR="0026454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5142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2D90">
        <w:rPr>
          <w:rFonts w:ascii="Times New Roman" w:hAnsi="Times New Roman" w:cs="Times New Roman"/>
          <w:sz w:val="24"/>
          <w:szCs w:val="24"/>
        </w:rPr>
        <w:t xml:space="preserve">terminar de </w:t>
      </w:r>
      <w:r w:rsidR="00A400F3">
        <w:rPr>
          <w:rFonts w:ascii="Times New Roman" w:hAnsi="Times New Roman" w:cs="Times New Roman"/>
          <w:sz w:val="24"/>
          <w:szCs w:val="24"/>
        </w:rPr>
        <w:t>embalar</w:t>
      </w:r>
      <w:r w:rsidR="00A400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seu sono. No entanto, agora o endereço de Ánnuchka era: cidade de Rj</w:t>
      </w:r>
      <w:r w:rsidR="0026454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F96275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F96275">
        <w:rPr>
          <w:rFonts w:ascii="Times New Roman" w:hAnsi="Times New Roman" w:cs="Times New Roman"/>
          <w:sz w:val="24"/>
          <w:szCs w:val="24"/>
        </w:rPr>
        <w:t>º setor</w:t>
      </w:r>
      <w:r w:rsidRPr="00C5704C">
        <w:rPr>
          <w:rFonts w:ascii="Times New Roman" w:hAnsi="Times New Roman" w:cs="Times New Roman"/>
          <w:sz w:val="24"/>
          <w:szCs w:val="24"/>
        </w:rPr>
        <w:t>, barracão</w:t>
      </w:r>
      <w:r w:rsidR="00F96275">
        <w:rPr>
          <w:rFonts w:ascii="Times New Roman" w:hAnsi="Times New Roman" w:cs="Times New Roman"/>
          <w:sz w:val="24"/>
          <w:szCs w:val="24"/>
        </w:rPr>
        <w:t xml:space="preserve"> nº 3</w:t>
      </w:r>
      <w:r w:rsidRPr="00C5704C">
        <w:rPr>
          <w:rFonts w:ascii="Times New Roman" w:hAnsi="Times New Roman" w:cs="Times New Roman"/>
          <w:sz w:val="24"/>
          <w:szCs w:val="24"/>
        </w:rPr>
        <w:t>, quarto</w:t>
      </w:r>
      <w:r w:rsidR="0059773D">
        <w:rPr>
          <w:rFonts w:ascii="Times New Roman" w:hAnsi="Times New Roman" w:cs="Times New Roman"/>
          <w:sz w:val="24"/>
          <w:szCs w:val="24"/>
        </w:rPr>
        <w:t xml:space="preserve"> </w:t>
      </w:r>
      <w:r w:rsidR="008D33BA" w:rsidRPr="00662D90">
        <w:rPr>
          <w:rFonts w:ascii="Times New Roman" w:hAnsi="Times New Roman" w:cs="Times New Roman"/>
          <w:sz w:val="24"/>
          <w:szCs w:val="24"/>
        </w:rPr>
        <w:t>nº</w:t>
      </w:r>
      <w:r w:rsidR="008D33BA" w:rsidRPr="00D55B4B">
        <w:rPr>
          <w:rFonts w:ascii="Times New Roman" w:hAnsi="Times New Roman" w:cs="Times New Roman"/>
          <w:sz w:val="24"/>
          <w:szCs w:val="24"/>
        </w:rPr>
        <w:t xml:space="preserve"> </w:t>
      </w:r>
      <w:r w:rsidR="00F96275" w:rsidRPr="00662D90">
        <w:rPr>
          <w:rFonts w:ascii="Times New Roman" w:hAnsi="Times New Roman" w:cs="Times New Roman"/>
          <w:sz w:val="24"/>
          <w:szCs w:val="24"/>
        </w:rPr>
        <w:t>9</w:t>
      </w:r>
      <w:r w:rsidRPr="00662D9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tal endereço</w:t>
      </w:r>
      <w:r w:rsidR="00F9627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F96275">
        <w:rPr>
          <w:rFonts w:ascii="Times New Roman" w:hAnsi="Times New Roman" w:cs="Times New Roman"/>
          <w:sz w:val="24"/>
          <w:szCs w:val="24"/>
        </w:rPr>
        <w:t xml:space="preserve">era possível se acomodar, ao lado da isbá,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 o sol </w:t>
      </w:r>
      <w:r w:rsidR="0059773D">
        <w:rPr>
          <w:rFonts w:ascii="Times New Roman" w:hAnsi="Times New Roman" w:cs="Times New Roman"/>
          <w:sz w:val="24"/>
          <w:szCs w:val="24"/>
        </w:rPr>
        <w:t>da manhã</w:t>
      </w:r>
      <w:r w:rsidRPr="00C5704C">
        <w:rPr>
          <w:rFonts w:ascii="Times New Roman" w:hAnsi="Times New Roman" w:cs="Times New Roman"/>
          <w:sz w:val="24"/>
          <w:szCs w:val="24"/>
        </w:rPr>
        <w:t>. O barrac</w:t>
      </w:r>
      <w:r w:rsidR="00F96275">
        <w:rPr>
          <w:rFonts w:ascii="Times New Roman" w:hAnsi="Times New Roman" w:cs="Times New Roman"/>
          <w:sz w:val="24"/>
          <w:szCs w:val="24"/>
        </w:rPr>
        <w:t>ã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em nada parecia </w:t>
      </w:r>
      <w:r w:rsidR="00F96275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isbá. </w:t>
      </w:r>
      <w:r w:rsidR="00F96275">
        <w:rPr>
          <w:rFonts w:ascii="Times New Roman" w:hAnsi="Times New Roman" w:cs="Times New Roman"/>
          <w:sz w:val="24"/>
          <w:szCs w:val="24"/>
        </w:rPr>
        <w:t>Havia um cheiro ruim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96275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F96275">
        <w:rPr>
          <w:rFonts w:ascii="Times New Roman" w:hAnsi="Times New Roman" w:cs="Times New Roman"/>
          <w:sz w:val="24"/>
          <w:szCs w:val="24"/>
        </w:rPr>
        <w:t>era de</w:t>
      </w:r>
      <w:r w:rsidR="00D16B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6275">
        <w:rPr>
          <w:rFonts w:ascii="Times New Roman" w:hAnsi="Times New Roman" w:cs="Times New Roman"/>
          <w:sz w:val="24"/>
          <w:szCs w:val="24"/>
        </w:rPr>
        <w:t>lenha</w:t>
      </w:r>
      <w:r w:rsidR="00F9627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forte, mas </w:t>
      </w:r>
      <w:r w:rsidR="00F96275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6275">
        <w:rPr>
          <w:rFonts w:ascii="Times New Roman" w:hAnsi="Times New Roman" w:cs="Times New Roman"/>
          <w:sz w:val="24"/>
          <w:szCs w:val="24"/>
        </w:rPr>
        <w:t>argamassa</w:t>
      </w:r>
      <w:r w:rsidR="00F9627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C038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tábuas podre</w:t>
      </w:r>
      <w:r w:rsidR="00F96275">
        <w:rPr>
          <w:rFonts w:ascii="Times New Roman" w:hAnsi="Times New Roman" w:cs="Times New Roman"/>
          <w:sz w:val="24"/>
          <w:szCs w:val="24"/>
        </w:rPr>
        <w:t>s</w:t>
      </w:r>
      <w:r w:rsidR="00CD2EAC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2EAC">
        <w:rPr>
          <w:rFonts w:ascii="Times New Roman" w:hAnsi="Times New Roman" w:cs="Times New Roman"/>
          <w:sz w:val="24"/>
          <w:szCs w:val="24"/>
        </w:rPr>
        <w:t>A</w:t>
      </w:r>
      <w:r w:rsidR="00CD2EA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terra </w:t>
      </w:r>
      <w:r w:rsidR="00F96275">
        <w:rPr>
          <w:rFonts w:ascii="Times New Roman" w:hAnsi="Times New Roman" w:cs="Times New Roman"/>
          <w:sz w:val="24"/>
          <w:szCs w:val="24"/>
        </w:rPr>
        <w:t>em</w:t>
      </w:r>
      <w:r w:rsidR="00F9627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frente </w:t>
      </w:r>
      <w:r w:rsidR="00F96275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>era</w:t>
      </w:r>
      <w:r w:rsidR="00F96275">
        <w:rPr>
          <w:rFonts w:ascii="Times New Roman" w:hAnsi="Times New Roman" w:cs="Times New Roman"/>
          <w:sz w:val="24"/>
          <w:szCs w:val="24"/>
        </w:rPr>
        <w:t xml:space="preserve"> macia, mas </w:t>
      </w:r>
      <w:r w:rsidRPr="00C5704C">
        <w:rPr>
          <w:rFonts w:ascii="Times New Roman" w:hAnsi="Times New Roman" w:cs="Times New Roman"/>
          <w:sz w:val="24"/>
          <w:szCs w:val="24"/>
        </w:rPr>
        <w:t>seca</w:t>
      </w:r>
      <w:r w:rsidR="00F96275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áspera, </w:t>
      </w:r>
      <w:r w:rsidR="00F96275">
        <w:rPr>
          <w:rFonts w:ascii="Times New Roman" w:hAnsi="Times New Roman" w:cs="Times New Roman"/>
          <w:sz w:val="24"/>
          <w:szCs w:val="24"/>
        </w:rPr>
        <w:t>e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poças</w:t>
      </w:r>
      <w:r w:rsidR="003645E6">
        <w:rPr>
          <w:rFonts w:ascii="Times New Roman" w:hAnsi="Times New Roman" w:cs="Times New Roman"/>
          <w:sz w:val="24"/>
          <w:szCs w:val="24"/>
        </w:rPr>
        <w:t>,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demoravam </w:t>
      </w:r>
      <w:r w:rsidR="00CB5196">
        <w:rPr>
          <w:rFonts w:ascii="Times New Roman" w:hAnsi="Times New Roman" w:cs="Times New Roman"/>
          <w:sz w:val="24"/>
          <w:szCs w:val="24"/>
        </w:rPr>
        <w:t>a</w:t>
      </w:r>
      <w:r w:rsidR="00CB519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secar</w:t>
      </w:r>
      <w:r w:rsidR="003645E6">
        <w:rPr>
          <w:rFonts w:ascii="Times New Roman" w:hAnsi="Times New Roman" w:cs="Times New Roman"/>
          <w:sz w:val="24"/>
          <w:szCs w:val="24"/>
        </w:rPr>
        <w:t xml:space="preserve">, ensopavam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pedaços de jornal, tijolos quebrados e trapos ensebados. Do aeródromo, onde a mãe de Ánnuchka </w:t>
      </w:r>
      <w:r w:rsidR="003645E6">
        <w:rPr>
          <w:rFonts w:ascii="Times New Roman" w:hAnsi="Times New Roman" w:cs="Times New Roman"/>
          <w:sz w:val="24"/>
          <w:szCs w:val="24"/>
        </w:rPr>
        <w:t xml:space="preserve">tinha um emprego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construção, vinham </w:t>
      </w:r>
      <w:r w:rsidR="003645E6">
        <w:rPr>
          <w:rFonts w:ascii="Times New Roman" w:hAnsi="Times New Roman" w:cs="Times New Roman"/>
          <w:sz w:val="24"/>
          <w:szCs w:val="24"/>
        </w:rPr>
        <w:t xml:space="preserve">sem parar </w:t>
      </w:r>
      <w:r w:rsidRPr="00C5704C">
        <w:rPr>
          <w:rFonts w:ascii="Times New Roman" w:hAnsi="Times New Roman" w:cs="Times New Roman"/>
          <w:sz w:val="24"/>
          <w:szCs w:val="24"/>
        </w:rPr>
        <w:t>ruídos e estrondos, como se muitos tratores se desloca</w:t>
      </w:r>
      <w:r w:rsidR="003645E6">
        <w:rPr>
          <w:rFonts w:ascii="Times New Roman" w:hAnsi="Times New Roman" w:cs="Times New Roman"/>
          <w:sz w:val="24"/>
          <w:szCs w:val="24"/>
        </w:rPr>
        <w:t>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uma vez. </w:t>
      </w:r>
      <w:r w:rsidR="003645E6">
        <w:rPr>
          <w:rFonts w:ascii="Times New Roman" w:hAnsi="Times New Roman" w:cs="Times New Roman"/>
          <w:sz w:val="24"/>
          <w:szCs w:val="24"/>
        </w:rPr>
        <w:t xml:space="preserve">Mas fazia tempo que Ánnuchka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sabia que </w:t>
      </w:r>
      <w:r w:rsidR="0028258C">
        <w:rPr>
          <w:rFonts w:ascii="Times New Roman" w:hAnsi="Times New Roman" w:cs="Times New Roman"/>
          <w:sz w:val="24"/>
          <w:szCs w:val="24"/>
        </w:rPr>
        <w:t>era o barulho 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aviões</w:t>
      </w:r>
      <w:r w:rsidR="0028258C">
        <w:rPr>
          <w:rFonts w:ascii="Times New Roman" w:hAnsi="Times New Roman" w:cs="Times New Roman"/>
          <w:sz w:val="24"/>
          <w:szCs w:val="24"/>
        </w:rPr>
        <w:t>,</w:t>
      </w:r>
      <w:r w:rsidR="00D16B1F">
        <w:rPr>
          <w:rFonts w:ascii="Times New Roman" w:hAnsi="Times New Roman" w:cs="Times New Roman"/>
          <w:sz w:val="24"/>
          <w:szCs w:val="24"/>
        </w:rPr>
        <w:t xml:space="preserve"> </w:t>
      </w:r>
      <w:r w:rsidR="000C608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258C">
        <w:rPr>
          <w:rFonts w:ascii="Times New Roman" w:hAnsi="Times New Roman" w:cs="Times New Roman"/>
          <w:sz w:val="24"/>
          <w:szCs w:val="24"/>
        </w:rPr>
        <w:t>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às vezes imagina</w:t>
      </w:r>
      <w:r w:rsidR="0028258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, como nos primeiros dias, que tratores</w:t>
      </w:r>
      <w:r w:rsidR="00A400F3">
        <w:rPr>
          <w:rFonts w:ascii="Times New Roman" w:hAnsi="Times New Roman" w:cs="Times New Roman"/>
          <w:sz w:val="24"/>
          <w:szCs w:val="24"/>
        </w:rPr>
        <w:t xml:space="preserve"> rumorejavam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8258C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</w:t>
      </w:r>
      <w:r w:rsidR="0028258C">
        <w:rPr>
          <w:rFonts w:ascii="Times New Roman" w:hAnsi="Times New Roman" w:cs="Times New Roman"/>
          <w:sz w:val="24"/>
          <w:szCs w:val="24"/>
        </w:rPr>
        <w:t>ãe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levava Ivan-Mítia </w:t>
      </w:r>
      <w:r w:rsidR="004E79BA">
        <w:rPr>
          <w:rFonts w:ascii="Times New Roman" w:hAnsi="Times New Roman" w:cs="Times New Roman"/>
          <w:sz w:val="24"/>
          <w:szCs w:val="24"/>
        </w:rPr>
        <w:t>ao jardim de infâ</w:t>
      </w:r>
      <w:r w:rsidR="0028258C">
        <w:rPr>
          <w:rFonts w:ascii="Times New Roman" w:hAnsi="Times New Roman" w:cs="Times New Roman"/>
          <w:sz w:val="24"/>
          <w:szCs w:val="24"/>
        </w:rPr>
        <w:t>ncia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deixa</w:t>
      </w:r>
      <w:r w:rsidR="0028258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8258C">
        <w:rPr>
          <w:rFonts w:ascii="Times New Roman" w:hAnsi="Times New Roman" w:cs="Times New Roman"/>
          <w:sz w:val="24"/>
          <w:szCs w:val="24"/>
        </w:rPr>
        <w:t>caçula</w:t>
      </w:r>
      <w:proofErr w:type="gramEnd"/>
      <w:r w:rsidR="000C608F">
        <w:rPr>
          <w:rFonts w:ascii="Times New Roman" w:hAnsi="Times New Roman" w:cs="Times New Roman"/>
          <w:sz w:val="24"/>
          <w:szCs w:val="24"/>
        </w:rPr>
        <w:t>,</w:t>
      </w:r>
      <w:r w:rsidR="000C60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Vova</w:t>
      </w:r>
      <w:r w:rsidR="000C608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258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os cuidados de Ánnuchka</w:t>
      </w:r>
      <w:r w:rsidR="0028258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por isso não gostava dele.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E79BA">
        <w:rPr>
          <w:rFonts w:ascii="Times New Roman" w:hAnsi="Times New Roman" w:cs="Times New Roman"/>
          <w:sz w:val="24"/>
          <w:szCs w:val="24"/>
        </w:rPr>
        <w:t xml:space="preserve">A isbá </w:t>
      </w:r>
      <w:r w:rsidR="004E79BA">
        <w:rPr>
          <w:rFonts w:ascii="Times New Roman" w:hAnsi="Times New Roman" w:cs="Times New Roman"/>
          <w:sz w:val="24"/>
          <w:szCs w:val="24"/>
        </w:rPr>
        <w:t>d</w:t>
      </w:r>
      <w:r w:rsidRPr="004E79BA">
        <w:rPr>
          <w:rFonts w:ascii="Times New Roman" w:hAnsi="Times New Roman" w:cs="Times New Roman"/>
          <w:sz w:val="24"/>
          <w:szCs w:val="24"/>
        </w:rPr>
        <w:t xml:space="preserve">a aldeia </w:t>
      </w:r>
      <w:r w:rsidR="00D55B4B">
        <w:rPr>
          <w:rFonts w:ascii="Times New Roman" w:hAnsi="Times New Roman" w:cs="Times New Roman"/>
          <w:sz w:val="24"/>
          <w:szCs w:val="24"/>
        </w:rPr>
        <w:t xml:space="preserve">de </w:t>
      </w:r>
      <w:r w:rsidRPr="004E79BA">
        <w:rPr>
          <w:rFonts w:ascii="Times New Roman" w:hAnsi="Times New Roman" w:cs="Times New Roman"/>
          <w:sz w:val="24"/>
          <w:szCs w:val="24"/>
        </w:rPr>
        <w:t xml:space="preserve">Nefiédovo era melhor que o barracão </w:t>
      </w:r>
      <w:r w:rsidR="004E79BA">
        <w:rPr>
          <w:rFonts w:ascii="Times New Roman" w:hAnsi="Times New Roman" w:cs="Times New Roman"/>
          <w:sz w:val="24"/>
          <w:szCs w:val="24"/>
        </w:rPr>
        <w:t>d</w:t>
      </w:r>
      <w:r w:rsidRPr="004E79BA">
        <w:rPr>
          <w:rFonts w:ascii="Times New Roman" w:hAnsi="Times New Roman" w:cs="Times New Roman"/>
          <w:sz w:val="24"/>
          <w:szCs w:val="24"/>
        </w:rPr>
        <w:t>a cidade de Rj</w:t>
      </w:r>
      <w:r w:rsidR="004E79BA">
        <w:rPr>
          <w:rFonts w:ascii="Times New Roman" w:hAnsi="Times New Roman" w:cs="Times New Roman"/>
          <w:sz w:val="24"/>
          <w:szCs w:val="24"/>
        </w:rPr>
        <w:t>é</w:t>
      </w:r>
      <w:r w:rsidRPr="004E79BA">
        <w:rPr>
          <w:rFonts w:ascii="Times New Roman" w:hAnsi="Times New Roman" w:cs="Times New Roman"/>
          <w:sz w:val="24"/>
          <w:szCs w:val="24"/>
        </w:rPr>
        <w:t>v, mas a cidade era mais alegre que a aldeia.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verão, </w:t>
      </w:r>
      <w:r w:rsidR="00E55CB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circo</w:t>
      </w:r>
      <w:r w:rsidR="00E55CB7">
        <w:rPr>
          <w:rFonts w:ascii="Times New Roman" w:hAnsi="Times New Roman" w:cs="Times New Roman"/>
          <w:sz w:val="24"/>
          <w:szCs w:val="24"/>
        </w:rPr>
        <w:t xml:space="preserve"> se apresentava na praça da feira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55CB7">
        <w:rPr>
          <w:rFonts w:ascii="Times New Roman" w:hAnsi="Times New Roman" w:cs="Times New Roman"/>
          <w:sz w:val="24"/>
          <w:szCs w:val="24"/>
        </w:rPr>
        <w:t>e mesmo sem ingresso era</w:t>
      </w:r>
      <w:r w:rsidR="001B31A9">
        <w:rPr>
          <w:rFonts w:ascii="Times New Roman" w:hAnsi="Times New Roman" w:cs="Times New Roman"/>
          <w:sz w:val="24"/>
          <w:szCs w:val="24"/>
        </w:rPr>
        <w:t xml:space="preserve"> possível se</w:t>
      </w:r>
      <w:r w:rsidR="00E55CB7">
        <w:rPr>
          <w:rFonts w:ascii="Times New Roman" w:hAnsi="Times New Roman" w:cs="Times New Roman"/>
          <w:sz w:val="24"/>
          <w:szCs w:val="24"/>
        </w:rPr>
        <w:t xml:space="preserve"> diverti</w:t>
      </w:r>
      <w:r w:rsidR="001B31A9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no inverno Ánnuchka </w:t>
      </w:r>
      <w:r w:rsidR="001B31A9">
        <w:rPr>
          <w:rFonts w:ascii="Times New Roman" w:hAnsi="Times New Roman" w:cs="Times New Roman"/>
          <w:sz w:val="24"/>
          <w:szCs w:val="24"/>
        </w:rPr>
        <w:t>costumava vestir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botas </w:t>
      </w:r>
      <w:r w:rsidR="00860131">
        <w:rPr>
          <w:rFonts w:ascii="Times New Roman" w:hAnsi="Times New Roman" w:cs="Times New Roman"/>
          <w:sz w:val="24"/>
          <w:szCs w:val="24"/>
        </w:rPr>
        <w:t xml:space="preserve">vermelhas </w:t>
      </w:r>
      <w:r w:rsidRPr="00C5704C">
        <w:rPr>
          <w:rFonts w:ascii="Times New Roman" w:hAnsi="Times New Roman" w:cs="Times New Roman"/>
          <w:sz w:val="24"/>
          <w:szCs w:val="24"/>
        </w:rPr>
        <w:t>de feltro</w:t>
      </w:r>
      <w:r w:rsidR="001B31A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3494" w:rsidRPr="00C5704C">
        <w:rPr>
          <w:rFonts w:ascii="Times New Roman" w:hAnsi="Times New Roman" w:cs="Times New Roman"/>
          <w:sz w:val="24"/>
          <w:szCs w:val="24"/>
        </w:rPr>
        <w:t>comprad</w:t>
      </w:r>
      <w:r w:rsidR="00E33494">
        <w:rPr>
          <w:rFonts w:ascii="Times New Roman" w:hAnsi="Times New Roman" w:cs="Times New Roman"/>
          <w:sz w:val="24"/>
          <w:szCs w:val="24"/>
        </w:rPr>
        <w:t>a</w:t>
      </w:r>
      <w:r w:rsidR="00E33494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1B31A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loja da cidade. No entanto, o </w:t>
      </w:r>
      <w:r w:rsidR="001B31A9">
        <w:rPr>
          <w:rFonts w:ascii="Times New Roman" w:hAnsi="Times New Roman" w:cs="Times New Roman"/>
          <w:sz w:val="24"/>
          <w:szCs w:val="24"/>
        </w:rPr>
        <w:t>episódio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marcou o destino de Ánnuchka </w:t>
      </w:r>
      <w:r w:rsidR="001B31A9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deu não no inverno, quando </w:t>
      </w:r>
      <w:r w:rsidR="00E33494">
        <w:rPr>
          <w:rFonts w:ascii="Times New Roman" w:hAnsi="Times New Roman" w:cs="Times New Roman"/>
          <w:sz w:val="24"/>
          <w:szCs w:val="24"/>
        </w:rPr>
        <w:t>ela</w:t>
      </w:r>
      <w:r w:rsidR="00E3349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6CE8">
        <w:rPr>
          <w:rFonts w:ascii="Times New Roman" w:hAnsi="Times New Roman" w:cs="Times New Roman"/>
          <w:sz w:val="24"/>
          <w:szCs w:val="24"/>
        </w:rPr>
        <w:t>vestia</w:t>
      </w:r>
      <w:r w:rsidR="00056CE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suas botas </w:t>
      </w:r>
      <w:r w:rsidR="002C0389">
        <w:rPr>
          <w:rFonts w:ascii="Times New Roman" w:hAnsi="Times New Roman" w:cs="Times New Roman"/>
          <w:sz w:val="24"/>
          <w:szCs w:val="24"/>
        </w:rPr>
        <w:t xml:space="preserve">vermelhas </w:t>
      </w:r>
      <w:r w:rsidR="001B31A9">
        <w:rPr>
          <w:rFonts w:ascii="Times New Roman" w:hAnsi="Times New Roman" w:cs="Times New Roman"/>
          <w:sz w:val="24"/>
          <w:szCs w:val="24"/>
        </w:rPr>
        <w:t>favoritas</w:t>
      </w:r>
      <w:r w:rsidRPr="00C5704C">
        <w:rPr>
          <w:rFonts w:ascii="Times New Roman" w:hAnsi="Times New Roman" w:cs="Times New Roman"/>
          <w:sz w:val="24"/>
          <w:szCs w:val="24"/>
        </w:rPr>
        <w:t>, mas no verão, quando o circo</w:t>
      </w:r>
      <w:r w:rsidR="001B31A9">
        <w:rPr>
          <w:rFonts w:ascii="Times New Roman" w:hAnsi="Times New Roman" w:cs="Times New Roman"/>
          <w:sz w:val="24"/>
          <w:szCs w:val="24"/>
        </w:rPr>
        <w:t xml:space="preserve"> se achava na praça da feira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C0389">
        <w:rPr>
          <w:rFonts w:ascii="Times New Roman" w:hAnsi="Times New Roman" w:cs="Times New Roman"/>
          <w:sz w:val="24"/>
          <w:szCs w:val="24"/>
        </w:rPr>
        <w:lastRenderedPageBreak/>
        <w:t>Fazia tanto calor que me</w:t>
      </w:r>
      <w:r w:rsidRPr="00C5704C">
        <w:rPr>
          <w:rFonts w:ascii="Times New Roman" w:hAnsi="Times New Roman" w:cs="Times New Roman"/>
          <w:sz w:val="24"/>
          <w:szCs w:val="24"/>
        </w:rPr>
        <w:t xml:space="preserve">smo as poças </w:t>
      </w:r>
      <w:r w:rsidR="001B31A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frente </w:t>
      </w:r>
      <w:r w:rsidR="001B31A9">
        <w:rPr>
          <w:rFonts w:ascii="Times New Roman" w:hAnsi="Times New Roman" w:cs="Times New Roman"/>
          <w:sz w:val="24"/>
          <w:szCs w:val="24"/>
        </w:rPr>
        <w:t>ao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barracão, que nunca secavam, desapareceram,</w:t>
      </w:r>
      <w:r w:rsidR="001B31A9">
        <w:rPr>
          <w:rFonts w:ascii="Times New Roman" w:hAnsi="Times New Roman" w:cs="Times New Roman"/>
          <w:sz w:val="24"/>
          <w:szCs w:val="24"/>
        </w:rPr>
        <w:t xml:space="preserve"> e delas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31A9">
        <w:rPr>
          <w:rFonts w:ascii="Times New Roman" w:hAnsi="Times New Roman" w:cs="Times New Roman"/>
          <w:sz w:val="24"/>
          <w:szCs w:val="24"/>
        </w:rPr>
        <w:t xml:space="preserve">só restou </w:t>
      </w:r>
      <w:r w:rsidR="002C0389">
        <w:rPr>
          <w:rFonts w:ascii="Times New Roman" w:hAnsi="Times New Roman" w:cs="Times New Roman"/>
          <w:sz w:val="24"/>
          <w:szCs w:val="24"/>
        </w:rPr>
        <w:t xml:space="preserve">um pouco de </w:t>
      </w:r>
      <w:r w:rsidRPr="00C5704C">
        <w:rPr>
          <w:rFonts w:ascii="Times New Roman" w:hAnsi="Times New Roman" w:cs="Times New Roman"/>
          <w:sz w:val="24"/>
          <w:szCs w:val="24"/>
        </w:rPr>
        <w:t>lama</w:t>
      </w:r>
      <w:r w:rsidR="002C0389">
        <w:rPr>
          <w:rFonts w:ascii="Times New Roman" w:hAnsi="Times New Roman" w:cs="Times New Roman"/>
          <w:sz w:val="24"/>
          <w:szCs w:val="24"/>
        </w:rPr>
        <w:t xml:space="preserve"> espalhada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D564B">
        <w:rPr>
          <w:rFonts w:ascii="Times New Roman" w:hAnsi="Times New Roman" w:cs="Times New Roman"/>
          <w:sz w:val="24"/>
          <w:szCs w:val="24"/>
          <w:lang w:val="en-GB"/>
        </w:rPr>
        <w:t>Embora</w:t>
      </w:r>
      <w:r w:rsidR="00254E89">
        <w:rPr>
          <w:rFonts w:ascii="Times New Roman" w:hAnsi="Times New Roman" w:cs="Times New Roman"/>
          <w:sz w:val="24"/>
          <w:szCs w:val="24"/>
          <w:lang w:val="en-GB"/>
        </w:rPr>
        <w:t xml:space="preserve"> sua m</w:t>
      </w:r>
      <w:r w:rsidR="00254E89">
        <w:rPr>
          <w:rFonts w:ascii="Times New Roman" w:hAnsi="Times New Roman" w:cs="Times New Roman"/>
          <w:sz w:val="24"/>
          <w:szCs w:val="24"/>
        </w:rPr>
        <w:t>ãe tivesse tirado os trapos das inúmeras frestas do barracão</w:t>
      </w:r>
      <w:r w:rsidR="007D564B">
        <w:rPr>
          <w:rFonts w:ascii="Times New Roman" w:hAnsi="Times New Roman" w:cs="Times New Roman"/>
          <w:sz w:val="24"/>
          <w:szCs w:val="24"/>
        </w:rPr>
        <w:t>, usad</w:t>
      </w:r>
      <w:r w:rsidR="008134FB">
        <w:rPr>
          <w:rFonts w:ascii="Times New Roman" w:hAnsi="Times New Roman" w:cs="Times New Roman"/>
          <w:sz w:val="24"/>
          <w:szCs w:val="24"/>
        </w:rPr>
        <w:t>o</w:t>
      </w:r>
      <w:r w:rsidR="007D564B">
        <w:rPr>
          <w:rFonts w:ascii="Times New Roman" w:hAnsi="Times New Roman" w:cs="Times New Roman"/>
          <w:sz w:val="24"/>
          <w:szCs w:val="24"/>
        </w:rPr>
        <w:t>s para tapar o vento</w:t>
      </w:r>
      <w:r w:rsidR="00A400F3">
        <w:rPr>
          <w:rFonts w:ascii="Times New Roman" w:hAnsi="Times New Roman" w:cs="Times New Roman"/>
          <w:sz w:val="24"/>
          <w:szCs w:val="24"/>
        </w:rPr>
        <w:t xml:space="preserve"> gelado</w:t>
      </w:r>
      <w:r w:rsidR="007D564B">
        <w:rPr>
          <w:rFonts w:ascii="Times New Roman" w:hAnsi="Times New Roman" w:cs="Times New Roman"/>
          <w:sz w:val="24"/>
          <w:szCs w:val="24"/>
        </w:rPr>
        <w:t xml:space="preserve"> </w:t>
      </w:r>
      <w:r w:rsidR="00A400F3">
        <w:rPr>
          <w:rFonts w:ascii="Times New Roman" w:hAnsi="Times New Roman" w:cs="Times New Roman"/>
          <w:sz w:val="24"/>
          <w:szCs w:val="24"/>
        </w:rPr>
        <w:t>d</w:t>
      </w:r>
      <w:r w:rsidR="00254E89">
        <w:rPr>
          <w:rFonts w:ascii="Times New Roman" w:hAnsi="Times New Roman" w:cs="Times New Roman"/>
          <w:sz w:val="24"/>
          <w:szCs w:val="24"/>
        </w:rPr>
        <w:t>o inverno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C0F84">
        <w:rPr>
          <w:rFonts w:ascii="Times New Roman" w:hAnsi="Times New Roman" w:cs="Times New Roman"/>
          <w:sz w:val="24"/>
          <w:szCs w:val="24"/>
        </w:rPr>
        <w:t>continuava</w:t>
      </w:r>
      <w:r w:rsidR="00EC0F8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muito abafado, </w:t>
      </w:r>
      <w:r w:rsidR="00A400F3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Vova chorava </w:t>
      </w:r>
      <w:r w:rsidR="007D564B">
        <w:rPr>
          <w:rFonts w:ascii="Times New Roman" w:hAnsi="Times New Roman" w:cs="Times New Roman"/>
          <w:sz w:val="24"/>
          <w:szCs w:val="24"/>
        </w:rPr>
        <w:t>sem parar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mordia Ánnuchka e </w:t>
      </w:r>
      <w:r w:rsidR="002C0389">
        <w:rPr>
          <w:rFonts w:ascii="Times New Roman" w:hAnsi="Times New Roman" w:cs="Times New Roman"/>
          <w:sz w:val="24"/>
          <w:szCs w:val="24"/>
        </w:rPr>
        <w:t>se recusava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564B">
        <w:rPr>
          <w:rFonts w:ascii="Times New Roman" w:hAnsi="Times New Roman" w:cs="Times New Roman"/>
          <w:sz w:val="24"/>
          <w:szCs w:val="24"/>
        </w:rPr>
        <w:t>a</w:t>
      </w:r>
      <w:r w:rsidR="002C0389">
        <w:rPr>
          <w:rFonts w:ascii="Times New Roman" w:hAnsi="Times New Roman" w:cs="Times New Roman"/>
          <w:sz w:val="24"/>
          <w:szCs w:val="24"/>
        </w:rPr>
        <w:t xml:space="preserve"> comer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semolina, cuspindo</w:t>
      </w:r>
      <w:r w:rsidR="007D564B">
        <w:rPr>
          <w:rFonts w:ascii="Times New Roman" w:hAnsi="Times New Roman" w:cs="Times New Roman"/>
          <w:sz w:val="24"/>
          <w:szCs w:val="24"/>
        </w:rPr>
        <w:t xml:space="preserve"> o mingau</w:t>
      </w:r>
      <w:r w:rsidR="00A400F3">
        <w:rPr>
          <w:rFonts w:ascii="Times New Roman" w:hAnsi="Times New Roman" w:cs="Times New Roman"/>
          <w:sz w:val="24"/>
          <w:szCs w:val="24"/>
        </w:rPr>
        <w:t xml:space="preserve"> </w:t>
      </w:r>
      <w:r w:rsidR="008134FB">
        <w:rPr>
          <w:rFonts w:ascii="Times New Roman" w:hAnsi="Times New Roman" w:cs="Times New Roman"/>
          <w:sz w:val="24"/>
          <w:szCs w:val="24"/>
        </w:rPr>
        <w:t>nos</w:t>
      </w:r>
      <w:r w:rsidR="002C03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pés. Ánnuchka, que sabia que o circo </w:t>
      </w:r>
      <w:r w:rsidR="00A400F3">
        <w:rPr>
          <w:rFonts w:ascii="Times New Roman" w:hAnsi="Times New Roman" w:cs="Times New Roman"/>
          <w:sz w:val="24"/>
          <w:szCs w:val="24"/>
        </w:rPr>
        <w:t xml:space="preserve">já </w:t>
      </w:r>
      <w:r w:rsidR="000C6468">
        <w:rPr>
          <w:rFonts w:ascii="Times New Roman" w:hAnsi="Times New Roman" w:cs="Times New Roman"/>
          <w:sz w:val="24"/>
          <w:szCs w:val="24"/>
        </w:rPr>
        <w:t>estava</w:t>
      </w:r>
      <w:r w:rsidR="00A400F3">
        <w:rPr>
          <w:rFonts w:ascii="Times New Roman" w:hAnsi="Times New Roman" w:cs="Times New Roman"/>
          <w:sz w:val="24"/>
          <w:szCs w:val="24"/>
        </w:rPr>
        <w:t xml:space="preserve"> instalado na</w:t>
      </w:r>
      <w:r w:rsidR="00EC0F8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praça, onde </w:t>
      </w:r>
      <w:r w:rsidR="00056CE8">
        <w:rPr>
          <w:rFonts w:ascii="Times New Roman" w:hAnsi="Times New Roman" w:cs="Times New Roman"/>
          <w:sz w:val="24"/>
          <w:szCs w:val="24"/>
        </w:rPr>
        <w:t>se podia ouvir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música, ficou zangada com Vova, </w:t>
      </w:r>
      <w:r w:rsidR="00A400F3">
        <w:rPr>
          <w:rFonts w:ascii="Times New Roman" w:hAnsi="Times New Roman" w:cs="Times New Roman"/>
          <w:sz w:val="24"/>
          <w:szCs w:val="24"/>
        </w:rPr>
        <w:t>que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obriga</w:t>
      </w:r>
      <w:r w:rsidR="00A400F3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 ficar </w:t>
      </w:r>
      <w:r w:rsidR="00A400F3">
        <w:rPr>
          <w:rFonts w:ascii="Times New Roman" w:hAnsi="Times New Roman" w:cs="Times New Roman"/>
          <w:sz w:val="24"/>
          <w:szCs w:val="24"/>
        </w:rPr>
        <w:t xml:space="preserve">plantada </w:t>
      </w:r>
      <w:r w:rsidRPr="00C5704C">
        <w:rPr>
          <w:rFonts w:ascii="Times New Roman" w:hAnsi="Times New Roman" w:cs="Times New Roman"/>
          <w:sz w:val="24"/>
          <w:szCs w:val="24"/>
        </w:rPr>
        <w:t>num barracão abafado</w:t>
      </w:r>
      <w:r w:rsidR="00A400F3">
        <w:rPr>
          <w:rFonts w:ascii="Times New Roman" w:hAnsi="Times New Roman" w:cs="Times New Roman"/>
          <w:sz w:val="24"/>
          <w:szCs w:val="24"/>
        </w:rPr>
        <w:t xml:space="preserve">; </w:t>
      </w:r>
      <w:r w:rsidR="00EC0F84">
        <w:rPr>
          <w:rFonts w:ascii="Times New Roman" w:hAnsi="Times New Roman" w:cs="Times New Roman"/>
          <w:sz w:val="24"/>
          <w:szCs w:val="24"/>
        </w:rPr>
        <w:t xml:space="preserve">assim,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quando o irmão </w:t>
      </w:r>
      <w:r w:rsidR="00DC787B">
        <w:rPr>
          <w:rFonts w:ascii="Times New Roman" w:hAnsi="Times New Roman" w:cs="Times New Roman"/>
          <w:sz w:val="24"/>
          <w:szCs w:val="24"/>
        </w:rPr>
        <w:t>deu-lhe uma mordida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0F3">
        <w:rPr>
          <w:rFonts w:ascii="Times New Roman" w:hAnsi="Times New Roman" w:cs="Times New Roman"/>
          <w:sz w:val="24"/>
          <w:szCs w:val="24"/>
        </w:rPr>
        <w:t>particularmenre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forte, ela </w:t>
      </w:r>
      <w:r w:rsidR="00DC787B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belisco</w:t>
      </w:r>
      <w:r w:rsidR="00DC787B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 começou a chorar </w:t>
      </w:r>
      <w:r w:rsidR="006C7ECD">
        <w:rPr>
          <w:rFonts w:ascii="Times New Roman" w:hAnsi="Times New Roman" w:cs="Times New Roman"/>
          <w:sz w:val="24"/>
          <w:szCs w:val="24"/>
        </w:rPr>
        <w:t>com mais força 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 modo que Chura, do quarto </w:t>
      </w:r>
      <w:r w:rsidR="00A400F3">
        <w:rPr>
          <w:rFonts w:ascii="Times New Roman" w:hAnsi="Times New Roman" w:cs="Times New Roman"/>
          <w:sz w:val="24"/>
          <w:szCs w:val="24"/>
        </w:rPr>
        <w:t>nº 12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C0389">
        <w:rPr>
          <w:rFonts w:ascii="Times New Roman" w:hAnsi="Times New Roman" w:cs="Times New Roman"/>
          <w:sz w:val="24"/>
          <w:szCs w:val="24"/>
        </w:rPr>
        <w:t xml:space="preserve">foi dar uma espiada </w:t>
      </w:r>
      <w:r w:rsidR="00A400F3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quarto </w:t>
      </w:r>
      <w:r w:rsidR="00A400F3">
        <w:rPr>
          <w:rFonts w:ascii="Times New Roman" w:hAnsi="Times New Roman" w:cs="Times New Roman"/>
          <w:sz w:val="24"/>
          <w:szCs w:val="24"/>
        </w:rPr>
        <w:t>nº 9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C0389">
        <w:rPr>
          <w:rFonts w:ascii="Times New Roman" w:hAnsi="Times New Roman" w:cs="Times New Roman"/>
          <w:sz w:val="24"/>
          <w:szCs w:val="24"/>
        </w:rPr>
        <w:t>Ela t</w:t>
      </w:r>
      <w:r w:rsidRPr="002C0389">
        <w:rPr>
          <w:rFonts w:ascii="Times New Roman" w:hAnsi="Times New Roman" w:cs="Times New Roman"/>
          <w:sz w:val="24"/>
          <w:szCs w:val="24"/>
        </w:rPr>
        <w:t>rouxe uma bacia de água quente, lavou o rosto de Vova, as mãozinhas e os pezinhos</w:t>
      </w:r>
      <w:r w:rsidR="002C0389">
        <w:rPr>
          <w:rFonts w:ascii="Times New Roman" w:hAnsi="Times New Roman" w:cs="Times New Roman"/>
          <w:sz w:val="24"/>
          <w:szCs w:val="24"/>
        </w:rPr>
        <w:t>, lambuzados</w:t>
      </w:r>
      <w:r w:rsidRPr="002C0389">
        <w:rPr>
          <w:rFonts w:ascii="Times New Roman" w:hAnsi="Times New Roman" w:cs="Times New Roman"/>
          <w:sz w:val="24"/>
          <w:szCs w:val="24"/>
        </w:rPr>
        <w:t xml:space="preserve"> de </w:t>
      </w:r>
      <w:r w:rsidR="002C0389">
        <w:rPr>
          <w:rFonts w:ascii="Times New Roman" w:hAnsi="Times New Roman" w:cs="Times New Roman"/>
          <w:sz w:val="24"/>
          <w:szCs w:val="24"/>
        </w:rPr>
        <w:t>mingau</w:t>
      </w:r>
      <w:r w:rsidRPr="002C0389">
        <w:rPr>
          <w:rFonts w:ascii="Times New Roman" w:hAnsi="Times New Roman" w:cs="Times New Roman"/>
          <w:sz w:val="24"/>
          <w:szCs w:val="24"/>
        </w:rPr>
        <w:t>, e ele parou de chorar e dormiu.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Chura saiu, e Ánnuchka de novo </w:t>
      </w:r>
      <w:r w:rsidR="00986354">
        <w:rPr>
          <w:rFonts w:ascii="Times New Roman" w:hAnsi="Times New Roman" w:cs="Times New Roman"/>
          <w:sz w:val="24"/>
          <w:szCs w:val="24"/>
        </w:rPr>
        <w:t>se viu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sozinha com Vova</w:t>
      </w:r>
      <w:r w:rsidR="002C0389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adormecido</w:t>
      </w:r>
      <w:r w:rsidR="00475C78">
        <w:rPr>
          <w:rFonts w:ascii="Times New Roman" w:hAnsi="Times New Roman" w:cs="Times New Roman"/>
          <w:sz w:val="24"/>
          <w:szCs w:val="24"/>
        </w:rPr>
        <w:t>,</w:t>
      </w:r>
      <w:r w:rsidR="002C0389">
        <w:rPr>
          <w:rFonts w:ascii="Times New Roman" w:hAnsi="Times New Roman" w:cs="Times New Roman"/>
          <w:sz w:val="24"/>
          <w:szCs w:val="24"/>
        </w:rPr>
        <w:t xml:space="preserve"> no barracão abafado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Então </w:t>
      </w:r>
      <w:r w:rsidR="002C0389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resolveu, enquanto Vova </w:t>
      </w:r>
      <w:proofErr w:type="gramStart"/>
      <w:r w:rsidR="002C0389">
        <w:rPr>
          <w:rFonts w:ascii="Times New Roman" w:hAnsi="Times New Roman" w:cs="Times New Roman"/>
          <w:sz w:val="24"/>
          <w:szCs w:val="24"/>
        </w:rPr>
        <w:t>dormia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dar um pulo </w:t>
      </w:r>
      <w:r w:rsidR="002C038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a praça d</w:t>
      </w:r>
      <w:r w:rsidR="002C038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0389">
        <w:rPr>
          <w:rFonts w:ascii="Times New Roman" w:hAnsi="Times New Roman" w:cs="Times New Roman"/>
          <w:sz w:val="24"/>
          <w:szCs w:val="24"/>
        </w:rPr>
        <w:t>feira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estava o circo. Lá </w:t>
      </w:r>
      <w:r w:rsidR="00925E44">
        <w:rPr>
          <w:rFonts w:ascii="Times New Roman" w:hAnsi="Times New Roman" w:cs="Times New Roman"/>
          <w:sz w:val="24"/>
          <w:szCs w:val="24"/>
        </w:rPr>
        <w:t xml:space="preserve">tudo </w:t>
      </w:r>
      <w:r w:rsidR="00DC787B">
        <w:rPr>
          <w:rFonts w:ascii="Times New Roman" w:hAnsi="Times New Roman" w:cs="Times New Roman"/>
          <w:sz w:val="24"/>
          <w:szCs w:val="24"/>
        </w:rPr>
        <w:t>era</w:t>
      </w:r>
      <w:r w:rsidR="00DC787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muito bonito e muito alegre. Ánnuchka andava </w:t>
      </w:r>
      <w:r w:rsidRPr="00475C78">
        <w:rPr>
          <w:rFonts w:ascii="Times New Roman" w:hAnsi="Times New Roman" w:cs="Times New Roman"/>
          <w:sz w:val="24"/>
          <w:szCs w:val="24"/>
        </w:rPr>
        <w:t>por tod</w:t>
      </w:r>
      <w:r w:rsidR="008D33BA" w:rsidRPr="00475C78">
        <w:rPr>
          <w:rFonts w:ascii="Times New Roman" w:hAnsi="Times New Roman" w:cs="Times New Roman"/>
          <w:sz w:val="24"/>
          <w:szCs w:val="24"/>
        </w:rPr>
        <w:t>o</w:t>
      </w:r>
      <w:r w:rsidRPr="00475C78">
        <w:rPr>
          <w:rFonts w:ascii="Times New Roman" w:hAnsi="Times New Roman" w:cs="Times New Roman"/>
          <w:sz w:val="24"/>
          <w:szCs w:val="24"/>
        </w:rPr>
        <w:t xml:space="preserve"> </w:t>
      </w:r>
      <w:r w:rsidR="008D33BA" w:rsidRPr="00475C78">
        <w:rPr>
          <w:rFonts w:ascii="Times New Roman" w:hAnsi="Times New Roman" w:cs="Times New Roman"/>
          <w:sz w:val="24"/>
          <w:szCs w:val="24"/>
        </w:rPr>
        <w:t>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olhava para tudo e ria, mesmo que ninguém </w:t>
      </w:r>
      <w:r w:rsidR="00925E4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fizesse rir, até que </w:t>
      </w:r>
      <w:r w:rsidR="00DC787B">
        <w:rPr>
          <w:rFonts w:ascii="Times New Roman" w:hAnsi="Times New Roman" w:cs="Times New Roman"/>
          <w:sz w:val="24"/>
          <w:szCs w:val="24"/>
        </w:rPr>
        <w:t xml:space="preserve">de repente </w:t>
      </w:r>
      <w:r w:rsidRPr="00C5704C">
        <w:rPr>
          <w:rFonts w:ascii="Times New Roman" w:hAnsi="Times New Roman" w:cs="Times New Roman"/>
          <w:sz w:val="24"/>
          <w:szCs w:val="24"/>
        </w:rPr>
        <w:t>uma mulher de chapéu</w:t>
      </w:r>
      <w:r w:rsidR="00925E44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panamá branco lhe disse:</w:t>
      </w:r>
    </w:p>
    <w:p w:rsidR="0024094F" w:rsidRPr="00C5704C" w:rsidRDefault="00925E4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Menina, por que está rindo? </w:t>
      </w:r>
      <w:r w:rsidR="00DC787B">
        <w:rPr>
          <w:rFonts w:ascii="Times New Roman" w:hAnsi="Times New Roman" w:cs="Times New Roman"/>
          <w:sz w:val="24"/>
          <w:szCs w:val="24"/>
        </w:rPr>
        <w:t>Rir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motivo é sinal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tolice.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0FB">
        <w:rPr>
          <w:rFonts w:ascii="Times New Roman" w:hAnsi="Times New Roman" w:cs="Times New Roman"/>
          <w:sz w:val="24"/>
          <w:szCs w:val="24"/>
        </w:rPr>
        <w:t>Ánnuchka ri</w:t>
      </w:r>
      <w:r w:rsidR="00DC787B" w:rsidRPr="00C860FB">
        <w:rPr>
          <w:rFonts w:ascii="Times New Roman" w:hAnsi="Times New Roman" w:cs="Times New Roman"/>
          <w:sz w:val="24"/>
          <w:szCs w:val="24"/>
        </w:rPr>
        <w:t>a</w:t>
      </w:r>
      <w:r w:rsidRPr="00C860FB">
        <w:rPr>
          <w:rFonts w:ascii="Times New Roman" w:hAnsi="Times New Roman" w:cs="Times New Roman"/>
          <w:sz w:val="24"/>
          <w:szCs w:val="24"/>
        </w:rPr>
        <w:t xml:space="preserve"> porque </w:t>
      </w:r>
      <w:r w:rsidR="00DC787B" w:rsidRPr="00C860FB">
        <w:rPr>
          <w:rFonts w:ascii="Times New Roman" w:hAnsi="Times New Roman" w:cs="Times New Roman"/>
          <w:sz w:val="24"/>
          <w:szCs w:val="24"/>
        </w:rPr>
        <w:t xml:space="preserve">ficar </w:t>
      </w:r>
      <w:r w:rsidRPr="00C860FB">
        <w:rPr>
          <w:rFonts w:ascii="Times New Roman" w:hAnsi="Times New Roman" w:cs="Times New Roman"/>
          <w:sz w:val="24"/>
          <w:szCs w:val="24"/>
        </w:rPr>
        <w:t>ali, na frente do circo, no meio d</w:t>
      </w:r>
      <w:r w:rsidR="00DC787B" w:rsidRPr="00C860FB">
        <w:rPr>
          <w:rFonts w:ascii="Times New Roman" w:hAnsi="Times New Roman" w:cs="Times New Roman"/>
          <w:sz w:val="24"/>
          <w:szCs w:val="24"/>
        </w:rPr>
        <w:t>e um</w:t>
      </w:r>
      <w:r w:rsidRPr="00C860FB">
        <w:rPr>
          <w:rFonts w:ascii="Times New Roman" w:hAnsi="Times New Roman" w:cs="Times New Roman"/>
          <w:sz w:val="24"/>
          <w:szCs w:val="24"/>
        </w:rPr>
        <w:t xml:space="preserve">a </w:t>
      </w:r>
      <w:r w:rsidRPr="00672D96">
        <w:rPr>
          <w:rFonts w:ascii="Times New Roman" w:hAnsi="Times New Roman" w:cs="Times New Roman"/>
          <w:sz w:val="24"/>
          <w:szCs w:val="24"/>
        </w:rPr>
        <w:t>multidão</w:t>
      </w:r>
      <w:r w:rsidR="00112BCE">
        <w:rPr>
          <w:rFonts w:ascii="Times New Roman" w:hAnsi="Times New Roman" w:cs="Times New Roman"/>
          <w:sz w:val="24"/>
          <w:szCs w:val="24"/>
        </w:rPr>
        <w:t xml:space="preserve"> </w:t>
      </w:r>
      <w:r w:rsidR="00DC787B" w:rsidRPr="00C860FB">
        <w:rPr>
          <w:rFonts w:ascii="Times New Roman" w:hAnsi="Times New Roman" w:cs="Times New Roman"/>
          <w:sz w:val="24"/>
          <w:szCs w:val="24"/>
        </w:rPr>
        <w:t>elegante</w:t>
      </w:r>
      <w:r w:rsidRPr="00C860FB">
        <w:rPr>
          <w:rFonts w:ascii="Times New Roman" w:hAnsi="Times New Roman" w:cs="Times New Roman"/>
          <w:sz w:val="24"/>
          <w:szCs w:val="24"/>
        </w:rPr>
        <w:t xml:space="preserve">, </w:t>
      </w:r>
      <w:r w:rsidR="00C357B4" w:rsidRPr="00C860FB">
        <w:rPr>
          <w:rFonts w:ascii="Times New Roman" w:hAnsi="Times New Roman" w:cs="Times New Roman"/>
          <w:sz w:val="24"/>
          <w:szCs w:val="24"/>
        </w:rPr>
        <w:t xml:space="preserve">que </w:t>
      </w:r>
      <w:r w:rsidRPr="00C860FB">
        <w:rPr>
          <w:rFonts w:ascii="Times New Roman" w:hAnsi="Times New Roman" w:cs="Times New Roman"/>
          <w:sz w:val="24"/>
          <w:szCs w:val="24"/>
        </w:rPr>
        <w:t>ouvi</w:t>
      </w:r>
      <w:r w:rsidR="00C357B4" w:rsidRPr="00C860FB">
        <w:rPr>
          <w:rFonts w:ascii="Times New Roman" w:hAnsi="Times New Roman" w:cs="Times New Roman"/>
          <w:sz w:val="24"/>
          <w:szCs w:val="24"/>
        </w:rPr>
        <w:t>a</w:t>
      </w:r>
      <w:r w:rsidRPr="00C860FB">
        <w:rPr>
          <w:rFonts w:ascii="Times New Roman" w:hAnsi="Times New Roman" w:cs="Times New Roman"/>
          <w:sz w:val="24"/>
          <w:szCs w:val="24"/>
        </w:rPr>
        <w:t xml:space="preserve"> música, era melhor do que </w:t>
      </w:r>
      <w:r w:rsidR="00DC787B" w:rsidRPr="00C860FB">
        <w:rPr>
          <w:rFonts w:ascii="Times New Roman" w:hAnsi="Times New Roman" w:cs="Times New Roman"/>
          <w:sz w:val="24"/>
          <w:szCs w:val="24"/>
        </w:rPr>
        <w:t xml:space="preserve">ficar </w:t>
      </w:r>
      <w:r w:rsidRPr="00C860FB">
        <w:rPr>
          <w:rFonts w:ascii="Times New Roman" w:hAnsi="Times New Roman" w:cs="Times New Roman"/>
          <w:sz w:val="24"/>
          <w:szCs w:val="24"/>
        </w:rPr>
        <w:t>no barracão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abafado com Vova; porém, </w:t>
      </w:r>
      <w:r w:rsidR="00C357B4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se pôs a </w:t>
      </w:r>
      <w:r w:rsidR="00056CE8">
        <w:rPr>
          <w:rFonts w:ascii="Times New Roman" w:hAnsi="Times New Roman" w:cs="Times New Roman"/>
          <w:sz w:val="24"/>
          <w:szCs w:val="24"/>
        </w:rPr>
        <w:t>dar explicações</w:t>
      </w:r>
      <w:r w:rsidRPr="00C5704C">
        <w:rPr>
          <w:rFonts w:ascii="Times New Roman" w:hAnsi="Times New Roman" w:cs="Times New Roman"/>
          <w:sz w:val="24"/>
          <w:szCs w:val="24"/>
        </w:rPr>
        <w:t>, simplesmente se afastou</w:t>
      </w:r>
      <w:r w:rsidR="00925E4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continuou a rir. De repente escureceu e começou </w:t>
      </w:r>
      <w:r w:rsidR="008B1E9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chu</w:t>
      </w:r>
      <w:r w:rsidRPr="00A867CB">
        <w:rPr>
          <w:rFonts w:ascii="Times New Roman" w:hAnsi="Times New Roman" w:cs="Times New Roman"/>
          <w:sz w:val="24"/>
          <w:szCs w:val="24"/>
        </w:rPr>
        <w:t xml:space="preserve">viscar. Todos se </w:t>
      </w:r>
      <w:r w:rsidR="00C06A4D">
        <w:rPr>
          <w:rFonts w:ascii="Times New Roman" w:hAnsi="Times New Roman" w:cs="Times New Roman"/>
          <w:sz w:val="24"/>
          <w:szCs w:val="24"/>
        </w:rPr>
        <w:t>alvoroçaram</w:t>
      </w:r>
      <w:r w:rsidR="00986354">
        <w:rPr>
          <w:rFonts w:ascii="Times New Roman" w:hAnsi="Times New Roman" w:cs="Times New Roman"/>
          <w:sz w:val="24"/>
          <w:szCs w:val="24"/>
        </w:rPr>
        <w:t>,</w:t>
      </w:r>
      <w:r w:rsidRPr="00A867CB">
        <w:rPr>
          <w:rFonts w:ascii="Times New Roman" w:hAnsi="Times New Roman" w:cs="Times New Roman"/>
          <w:sz w:val="24"/>
          <w:szCs w:val="24"/>
        </w:rPr>
        <w:t xml:space="preserve"> dizendo: “</w:t>
      </w:r>
      <w:r w:rsidR="00C06A4D">
        <w:rPr>
          <w:rFonts w:ascii="Times New Roman" w:hAnsi="Times New Roman" w:cs="Times New Roman"/>
          <w:sz w:val="24"/>
          <w:szCs w:val="24"/>
        </w:rPr>
        <w:t>Um t</w:t>
      </w:r>
      <w:r w:rsidRPr="00A867CB">
        <w:rPr>
          <w:rFonts w:ascii="Times New Roman" w:hAnsi="Times New Roman" w:cs="Times New Roman"/>
          <w:sz w:val="24"/>
          <w:szCs w:val="24"/>
        </w:rPr>
        <w:t xml:space="preserve">emporal, </w:t>
      </w:r>
      <w:r w:rsidR="00C06A4D">
        <w:rPr>
          <w:rFonts w:ascii="Times New Roman" w:hAnsi="Times New Roman" w:cs="Times New Roman"/>
          <w:sz w:val="24"/>
          <w:szCs w:val="24"/>
        </w:rPr>
        <w:t xml:space="preserve">um </w:t>
      </w:r>
      <w:r w:rsidRPr="00A867CB">
        <w:rPr>
          <w:rFonts w:ascii="Times New Roman" w:hAnsi="Times New Roman" w:cs="Times New Roman"/>
          <w:sz w:val="24"/>
          <w:szCs w:val="24"/>
        </w:rPr>
        <w:t>temporal</w:t>
      </w:r>
      <w:r w:rsidR="00A870E5">
        <w:rPr>
          <w:rFonts w:ascii="Times New Roman" w:hAnsi="Times New Roman" w:cs="Times New Roman"/>
          <w:sz w:val="24"/>
          <w:szCs w:val="24"/>
        </w:rPr>
        <w:t>!</w:t>
      </w:r>
      <w:r w:rsidRPr="00A867CB">
        <w:rPr>
          <w:rFonts w:ascii="Times New Roman" w:hAnsi="Times New Roman" w:cs="Times New Roman"/>
          <w:sz w:val="24"/>
          <w:szCs w:val="24"/>
        </w:rPr>
        <w:t xml:space="preserve"> Olhem</w:t>
      </w:r>
      <w:ins w:id="0" w:author="Daniela Mountian" w:date="2017-03-15T13:55:00Z">
        <w:r w:rsidR="00BB73BD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 que nuvem preta</w:t>
      </w:r>
      <w:r w:rsidR="00BB73BD">
        <w:rPr>
          <w:rFonts w:ascii="Times New Roman" w:hAnsi="Times New Roman" w:cs="Times New Roman"/>
          <w:sz w:val="24"/>
          <w:szCs w:val="24"/>
        </w:rPr>
        <w:t>!</w:t>
      </w:r>
      <w:r w:rsidRPr="00A867CB">
        <w:rPr>
          <w:rFonts w:ascii="Times New Roman" w:hAnsi="Times New Roman" w:cs="Times New Roman"/>
          <w:sz w:val="24"/>
          <w:szCs w:val="24"/>
        </w:rPr>
        <w:t>”</w:t>
      </w:r>
      <w:r w:rsidR="00BB73BD">
        <w:rPr>
          <w:rFonts w:ascii="Times New Roman" w:hAnsi="Times New Roman" w:cs="Times New Roman"/>
          <w:sz w:val="24"/>
          <w:szCs w:val="24"/>
        </w:rPr>
        <w:t>.</w:t>
      </w:r>
      <w:r w:rsidRPr="00A867CB">
        <w:rPr>
          <w:rFonts w:ascii="Times New Roman" w:hAnsi="Times New Roman" w:cs="Times New Roman"/>
          <w:sz w:val="24"/>
          <w:szCs w:val="24"/>
        </w:rPr>
        <w:t xml:space="preserve"> Realmente, dali, da praça de feira, </w:t>
      </w:r>
      <w:r w:rsidR="00BB73BD">
        <w:rPr>
          <w:rFonts w:ascii="Times New Roman" w:hAnsi="Times New Roman" w:cs="Times New Roman"/>
          <w:sz w:val="24"/>
          <w:szCs w:val="24"/>
        </w:rPr>
        <w:t>via-se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BB73B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nuvem preta </w:t>
      </w:r>
      <w:r w:rsidRPr="00D55B4B">
        <w:rPr>
          <w:rFonts w:ascii="Times New Roman" w:hAnsi="Times New Roman" w:cs="Times New Roman"/>
          <w:sz w:val="24"/>
          <w:szCs w:val="24"/>
        </w:rPr>
        <w:t>avançando</w:t>
      </w:r>
      <w:r w:rsidR="00925E44" w:rsidRPr="00D55B4B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árvores</w:t>
      </w:r>
      <w:r w:rsidR="00925E44">
        <w:rPr>
          <w:rFonts w:ascii="Times New Roman" w:hAnsi="Times New Roman" w:cs="Times New Roman"/>
          <w:sz w:val="24"/>
          <w:szCs w:val="24"/>
        </w:rPr>
        <w:t xml:space="preserve"> imóveis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começaram a tremer, a cúpula de lona</w:t>
      </w:r>
      <w:r w:rsidR="00BC6C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6C20">
        <w:rPr>
          <w:rFonts w:ascii="Times New Roman" w:hAnsi="Times New Roman" w:cs="Times New Roman"/>
          <w:sz w:val="24"/>
          <w:szCs w:val="24"/>
        </w:rPr>
        <w:t>do circo itinerante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5E44">
        <w:rPr>
          <w:rFonts w:ascii="Times New Roman" w:hAnsi="Times New Roman" w:cs="Times New Roman"/>
          <w:sz w:val="24"/>
          <w:szCs w:val="24"/>
        </w:rPr>
        <w:t>estalou inquietantemente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música </w:t>
      </w:r>
      <w:r w:rsidR="00BB73BD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essou. Então Ánnuchka correu para casa. </w:t>
      </w:r>
      <w:r w:rsidR="004D2293">
        <w:rPr>
          <w:rFonts w:ascii="Times New Roman" w:hAnsi="Times New Roman" w:cs="Times New Roman"/>
          <w:sz w:val="24"/>
          <w:szCs w:val="24"/>
        </w:rPr>
        <w:t>Mal</w:t>
      </w:r>
      <w:r w:rsidR="004D22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6C20">
        <w:rPr>
          <w:rFonts w:ascii="Times New Roman" w:hAnsi="Times New Roman" w:cs="Times New Roman"/>
          <w:sz w:val="24"/>
          <w:szCs w:val="24"/>
        </w:rPr>
        <w:t>percorreu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2293">
        <w:rPr>
          <w:rFonts w:ascii="Times New Roman" w:hAnsi="Times New Roman" w:cs="Times New Roman"/>
          <w:sz w:val="24"/>
          <w:szCs w:val="24"/>
        </w:rPr>
        <w:t>algumas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ruas</w:t>
      </w:r>
      <w:r w:rsidR="00BC6C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0902">
        <w:rPr>
          <w:rFonts w:ascii="Times New Roman" w:hAnsi="Times New Roman" w:cs="Times New Roman"/>
          <w:sz w:val="24"/>
          <w:szCs w:val="24"/>
        </w:rPr>
        <w:t>caiu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chuva forte, raios </w:t>
      </w:r>
      <w:r w:rsidR="004D2293" w:rsidRPr="00C5704C">
        <w:rPr>
          <w:rFonts w:ascii="Times New Roman" w:hAnsi="Times New Roman" w:cs="Times New Roman"/>
          <w:sz w:val="24"/>
          <w:szCs w:val="24"/>
        </w:rPr>
        <w:t>cintila</w:t>
      </w:r>
      <w:r w:rsidR="004D2293">
        <w:rPr>
          <w:rFonts w:ascii="Times New Roman" w:hAnsi="Times New Roman" w:cs="Times New Roman"/>
          <w:sz w:val="24"/>
          <w:szCs w:val="24"/>
        </w:rPr>
        <w:t>r</w:t>
      </w:r>
      <w:r w:rsidR="004D2293" w:rsidRPr="00C5704C">
        <w:rPr>
          <w:rFonts w:ascii="Times New Roman" w:hAnsi="Times New Roman" w:cs="Times New Roman"/>
          <w:sz w:val="24"/>
          <w:szCs w:val="24"/>
        </w:rPr>
        <w:t xml:space="preserve">am </w:t>
      </w:r>
      <w:r w:rsidR="00BC6C20" w:rsidRPr="00D55B4B">
        <w:rPr>
          <w:rFonts w:ascii="Times New Roman" w:hAnsi="Times New Roman" w:cs="Times New Roman"/>
          <w:sz w:val="24"/>
          <w:szCs w:val="24"/>
        </w:rPr>
        <w:t>de cima a baixo</w:t>
      </w:r>
      <w:r w:rsidRPr="00C5704C">
        <w:rPr>
          <w:rFonts w:ascii="Times New Roman" w:hAnsi="Times New Roman" w:cs="Times New Roman"/>
          <w:sz w:val="24"/>
          <w:szCs w:val="24"/>
        </w:rPr>
        <w:t>, um trovão</w:t>
      </w:r>
      <w:r w:rsidR="00BC6C20">
        <w:rPr>
          <w:rFonts w:ascii="Times New Roman" w:hAnsi="Times New Roman" w:cs="Times New Roman"/>
          <w:sz w:val="24"/>
          <w:szCs w:val="24"/>
        </w:rPr>
        <w:t xml:space="preserve"> ressoou no céu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C6C20">
        <w:rPr>
          <w:rFonts w:ascii="Times New Roman" w:hAnsi="Times New Roman" w:cs="Times New Roman"/>
          <w:sz w:val="24"/>
          <w:szCs w:val="24"/>
        </w:rPr>
        <w:t>depois um segundo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BC6C20">
        <w:rPr>
          <w:rFonts w:ascii="Times New Roman" w:hAnsi="Times New Roman" w:cs="Times New Roman"/>
          <w:sz w:val="24"/>
          <w:szCs w:val="24"/>
        </w:rPr>
        <w:t xml:space="preserve"> </w:t>
      </w:r>
      <w:r w:rsidR="002B0902">
        <w:rPr>
          <w:rFonts w:ascii="Times New Roman" w:hAnsi="Times New Roman" w:cs="Times New Roman"/>
          <w:sz w:val="24"/>
          <w:szCs w:val="24"/>
        </w:rPr>
        <w:t xml:space="preserve">depois </w:t>
      </w:r>
      <w:r w:rsidR="00BC6C20">
        <w:rPr>
          <w:rFonts w:ascii="Times New Roman" w:hAnsi="Times New Roman" w:cs="Times New Roman"/>
          <w:sz w:val="24"/>
          <w:szCs w:val="24"/>
        </w:rPr>
        <w:t>um terceiro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B0902">
        <w:rPr>
          <w:rFonts w:ascii="Times New Roman" w:hAnsi="Times New Roman" w:cs="Times New Roman"/>
          <w:sz w:val="24"/>
          <w:szCs w:val="24"/>
        </w:rPr>
        <w:t xml:space="preserve">mas </w:t>
      </w:r>
      <w:r w:rsidR="00BC6C20">
        <w:rPr>
          <w:rFonts w:ascii="Times New Roman" w:hAnsi="Times New Roman" w:cs="Times New Roman"/>
          <w:sz w:val="24"/>
          <w:szCs w:val="24"/>
        </w:rPr>
        <w:t xml:space="preserve">Ánnuchka </w:t>
      </w:r>
      <w:r w:rsidR="00A87667">
        <w:rPr>
          <w:rFonts w:ascii="Times New Roman" w:hAnsi="Times New Roman" w:cs="Times New Roman"/>
          <w:sz w:val="24"/>
          <w:szCs w:val="24"/>
        </w:rPr>
        <w:t xml:space="preserve">não conseguia </w:t>
      </w:r>
      <w:r w:rsidRPr="00C5704C">
        <w:rPr>
          <w:rFonts w:ascii="Times New Roman" w:hAnsi="Times New Roman" w:cs="Times New Roman"/>
          <w:sz w:val="24"/>
          <w:szCs w:val="24"/>
        </w:rPr>
        <w:t>se acostumar com isso</w:t>
      </w:r>
      <w:r w:rsidR="00A87667">
        <w:rPr>
          <w:rFonts w:ascii="Times New Roman" w:hAnsi="Times New Roman" w:cs="Times New Roman"/>
          <w:sz w:val="24"/>
          <w:szCs w:val="24"/>
        </w:rPr>
        <w:t xml:space="preserve"> e </w:t>
      </w:r>
      <w:r w:rsidRPr="00C5704C">
        <w:rPr>
          <w:rFonts w:ascii="Times New Roman" w:hAnsi="Times New Roman" w:cs="Times New Roman"/>
          <w:sz w:val="24"/>
          <w:szCs w:val="24"/>
        </w:rPr>
        <w:t>se assusta</w:t>
      </w:r>
      <w:r w:rsidR="00BC6C20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cada </w:t>
      </w:r>
      <w:r w:rsidR="004D2293">
        <w:rPr>
          <w:rFonts w:ascii="Times New Roman" w:hAnsi="Times New Roman" w:cs="Times New Roman"/>
          <w:sz w:val="24"/>
          <w:szCs w:val="24"/>
        </w:rPr>
        <w:t>estrondo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87667">
        <w:rPr>
          <w:rFonts w:ascii="Times New Roman" w:hAnsi="Times New Roman" w:cs="Times New Roman"/>
          <w:sz w:val="24"/>
          <w:szCs w:val="24"/>
        </w:rPr>
        <w:t>Num minuto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Ánnuchka ficou tão molhada que seu vestido grudou </w:t>
      </w:r>
      <w:r w:rsidR="00A8766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corpo, a respiração ficou </w:t>
      </w:r>
      <w:r w:rsidR="00A87667">
        <w:rPr>
          <w:rFonts w:ascii="Times New Roman" w:hAnsi="Times New Roman" w:cs="Times New Roman"/>
          <w:sz w:val="24"/>
          <w:szCs w:val="24"/>
        </w:rPr>
        <w:t>ofegante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87667">
        <w:rPr>
          <w:rFonts w:ascii="Times New Roman" w:hAnsi="Times New Roman" w:cs="Times New Roman"/>
          <w:sz w:val="24"/>
          <w:szCs w:val="24"/>
        </w:rPr>
        <w:t>a corrida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ela não podia </w:t>
      </w:r>
      <w:r w:rsidR="00FC6E44">
        <w:rPr>
          <w:rFonts w:ascii="Times New Roman" w:hAnsi="Times New Roman" w:cs="Times New Roman"/>
          <w:sz w:val="24"/>
          <w:szCs w:val="24"/>
        </w:rPr>
        <w:t>se abrigar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entrada de </w:t>
      </w:r>
      <w:r w:rsidR="00A87667">
        <w:rPr>
          <w:rFonts w:ascii="Times New Roman" w:hAnsi="Times New Roman" w:cs="Times New Roman"/>
          <w:sz w:val="24"/>
          <w:szCs w:val="24"/>
        </w:rPr>
        <w:t>alg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casa nem sob a sacada onde se </w:t>
      </w:r>
      <w:r w:rsidR="00FC6E44">
        <w:rPr>
          <w:rFonts w:ascii="Times New Roman" w:hAnsi="Times New Roman" w:cs="Times New Roman"/>
          <w:sz w:val="24"/>
          <w:szCs w:val="24"/>
        </w:rPr>
        <w:t>aglomeravam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pessoas </w:t>
      </w:r>
      <w:r w:rsidR="00FC6E44">
        <w:rPr>
          <w:rFonts w:ascii="Times New Roman" w:hAnsi="Times New Roman" w:cs="Times New Roman"/>
          <w:sz w:val="24"/>
          <w:szCs w:val="24"/>
        </w:rPr>
        <w:t>encharcadas e alegres</w:t>
      </w:r>
      <w:r w:rsidR="00A40069">
        <w:rPr>
          <w:rFonts w:ascii="Times New Roman" w:hAnsi="Times New Roman" w:cs="Times New Roman"/>
          <w:sz w:val="24"/>
          <w:szCs w:val="24"/>
        </w:rPr>
        <w:t xml:space="preserve">, </w:t>
      </w:r>
      <w:r w:rsidR="00986354" w:rsidRPr="00D55B4B">
        <w:rPr>
          <w:rFonts w:ascii="Times New Roman" w:hAnsi="Times New Roman" w:cs="Times New Roman"/>
          <w:sz w:val="24"/>
          <w:szCs w:val="24"/>
        </w:rPr>
        <w:t xml:space="preserve">já que </w:t>
      </w:r>
      <w:r w:rsidRPr="00C5704C">
        <w:rPr>
          <w:rFonts w:ascii="Times New Roman" w:hAnsi="Times New Roman" w:cs="Times New Roman"/>
          <w:sz w:val="24"/>
          <w:szCs w:val="24"/>
        </w:rPr>
        <w:t>precis</w:t>
      </w:r>
      <w:r w:rsidR="00C46032">
        <w:rPr>
          <w:rFonts w:ascii="Times New Roman" w:hAnsi="Times New Roman" w:cs="Times New Roman"/>
          <w:sz w:val="24"/>
          <w:szCs w:val="24"/>
        </w:rPr>
        <w:t>ava</w:t>
      </w:r>
      <w:r w:rsidR="00FC6E44">
        <w:rPr>
          <w:rFonts w:ascii="Times New Roman" w:hAnsi="Times New Roman" w:cs="Times New Roman"/>
          <w:sz w:val="24"/>
          <w:szCs w:val="24"/>
        </w:rPr>
        <w:t xml:space="preserve"> voltar depressa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6E44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barracão, na periferia da cidade, onde Vova estava sozinho </w:t>
      </w:r>
      <w:r w:rsidR="00FC6E44" w:rsidRPr="00621342">
        <w:rPr>
          <w:rFonts w:ascii="Times New Roman" w:hAnsi="Times New Roman" w:cs="Times New Roman"/>
          <w:sz w:val="24"/>
          <w:szCs w:val="24"/>
        </w:rPr>
        <w:t>—</w:t>
      </w:r>
      <w:r w:rsidR="00FC6E4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 até batidas d</w:t>
      </w:r>
      <w:r w:rsidR="00FC6E4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portas</w:t>
      </w:r>
      <w:r w:rsidR="00FC6E44">
        <w:rPr>
          <w:rFonts w:ascii="Times New Roman" w:hAnsi="Times New Roman" w:cs="Times New Roman"/>
          <w:sz w:val="24"/>
          <w:szCs w:val="24"/>
        </w:rPr>
        <w:t xml:space="preserve"> o assustavam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(por isso </w:t>
      </w:r>
      <w:r w:rsidR="00FC6E44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proibia Ánnuchka e Mítia de bater</w:t>
      </w:r>
      <w:r w:rsidR="00CF55D1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portas), agora </w:t>
      </w:r>
      <w:r w:rsidR="00A870E5">
        <w:rPr>
          <w:rFonts w:ascii="Times New Roman" w:hAnsi="Times New Roman" w:cs="Times New Roman"/>
          <w:sz w:val="24"/>
          <w:szCs w:val="24"/>
        </w:rPr>
        <w:t xml:space="preserve">ele </w:t>
      </w:r>
      <w:r w:rsidR="00C06A4D">
        <w:rPr>
          <w:rFonts w:ascii="Times New Roman" w:hAnsi="Times New Roman" w:cs="Times New Roman"/>
          <w:sz w:val="24"/>
          <w:szCs w:val="24"/>
        </w:rPr>
        <w:t>deveria estar apavorado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Perto dos barracões, onde </w:t>
      </w:r>
      <w:r w:rsidR="00CF55D1">
        <w:rPr>
          <w:rFonts w:ascii="Times New Roman" w:hAnsi="Times New Roman" w:cs="Times New Roman"/>
          <w:sz w:val="24"/>
          <w:szCs w:val="24"/>
        </w:rPr>
        <w:t xml:space="preserve">havia pouco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poças </w:t>
      </w:r>
      <w:r w:rsidR="00112BC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eca</w:t>
      </w:r>
      <w:r w:rsidR="00112BCE">
        <w:rPr>
          <w:rFonts w:ascii="Times New Roman" w:hAnsi="Times New Roman" w:cs="Times New Roman"/>
          <w:sz w:val="24"/>
          <w:szCs w:val="24"/>
        </w:rPr>
        <w:t>ram</w:t>
      </w:r>
      <w:r w:rsidR="00CF55D1">
        <w:rPr>
          <w:rFonts w:ascii="Times New Roman" w:hAnsi="Times New Roman" w:cs="Times New Roman"/>
          <w:sz w:val="24"/>
          <w:szCs w:val="24"/>
        </w:rPr>
        <w:t xml:space="preserve"> pelo calor</w:t>
      </w:r>
      <w:r w:rsidRPr="00C5704C">
        <w:rPr>
          <w:rFonts w:ascii="Times New Roman" w:hAnsi="Times New Roman" w:cs="Times New Roman"/>
          <w:sz w:val="24"/>
          <w:szCs w:val="24"/>
        </w:rPr>
        <w:t>, a água corria como num</w:t>
      </w:r>
      <w:r w:rsidR="00FA3C6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3C64">
        <w:rPr>
          <w:rFonts w:ascii="Times New Roman" w:hAnsi="Times New Roman" w:cs="Times New Roman"/>
          <w:sz w:val="24"/>
          <w:szCs w:val="24"/>
        </w:rPr>
        <w:t>torrente</w:t>
      </w:r>
      <w:r w:rsidR="00112BCE">
        <w:rPr>
          <w:rFonts w:ascii="Times New Roman" w:hAnsi="Times New Roman" w:cs="Times New Roman"/>
          <w:sz w:val="24"/>
          <w:szCs w:val="24"/>
        </w:rPr>
        <w:t xml:space="preserve"> </w:t>
      </w:r>
      <w:r w:rsidR="00112BC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3274">
        <w:rPr>
          <w:rFonts w:ascii="Times New Roman" w:hAnsi="Times New Roman" w:cs="Times New Roman"/>
          <w:sz w:val="24"/>
          <w:szCs w:val="24"/>
        </w:rPr>
        <w:t>alcança</w:t>
      </w:r>
      <w:r w:rsidR="00C06A4D">
        <w:rPr>
          <w:rFonts w:ascii="Times New Roman" w:hAnsi="Times New Roman" w:cs="Times New Roman"/>
          <w:sz w:val="24"/>
          <w:szCs w:val="24"/>
        </w:rPr>
        <w:t>va</w:t>
      </w:r>
      <w:r w:rsidR="0022327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tornozelo de Ánnuchka e</w:t>
      </w:r>
      <w:r w:rsidR="00D310C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alguns lugares</w:t>
      </w:r>
      <w:r w:rsidR="00D310C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chegava até </w:t>
      </w:r>
      <w:r w:rsidR="00A870E5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joelhos. </w:t>
      </w:r>
      <w:r w:rsidR="00C06A4D">
        <w:rPr>
          <w:rFonts w:ascii="Times New Roman" w:hAnsi="Times New Roman" w:cs="Times New Roman"/>
          <w:sz w:val="24"/>
          <w:szCs w:val="24"/>
        </w:rPr>
        <w:t>Umedecida,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porta</w:t>
      </w:r>
      <w:r w:rsidR="002B090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empen</w:t>
      </w:r>
      <w:r w:rsidR="002667FE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quando </w:t>
      </w:r>
      <w:r w:rsidR="00D2140B">
        <w:rPr>
          <w:rFonts w:ascii="Times New Roman" w:hAnsi="Times New Roman" w:cs="Times New Roman"/>
          <w:sz w:val="24"/>
          <w:szCs w:val="24"/>
        </w:rPr>
        <w:t>Ánnunchka</w:t>
      </w:r>
      <w:r w:rsidR="00A870E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abriu</w:t>
      </w:r>
      <w:r w:rsidR="00A870E5">
        <w:rPr>
          <w:rFonts w:ascii="Times New Roman" w:hAnsi="Times New Roman" w:cs="Times New Roman"/>
          <w:sz w:val="24"/>
          <w:szCs w:val="24"/>
        </w:rPr>
        <w:t>, a muito custo,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chave que </w:t>
      </w:r>
      <w:r w:rsidR="00C06A4D">
        <w:rPr>
          <w:rFonts w:ascii="Times New Roman" w:hAnsi="Times New Roman" w:cs="Times New Roman"/>
          <w:sz w:val="24"/>
          <w:szCs w:val="24"/>
        </w:rPr>
        <w:t>re</w:t>
      </w:r>
      <w:r w:rsidRPr="00C5704C">
        <w:rPr>
          <w:rFonts w:ascii="Times New Roman" w:hAnsi="Times New Roman" w:cs="Times New Roman"/>
          <w:sz w:val="24"/>
          <w:szCs w:val="24"/>
        </w:rPr>
        <w:t xml:space="preserve">tirou </w:t>
      </w:r>
      <w:r w:rsidR="00A870E5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debaixo de uma tábua do </w:t>
      </w:r>
      <w:r w:rsidR="00A870E5">
        <w:rPr>
          <w:rFonts w:ascii="Times New Roman" w:hAnsi="Times New Roman" w:cs="Times New Roman"/>
          <w:sz w:val="24"/>
          <w:szCs w:val="24"/>
        </w:rPr>
        <w:t>piso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água jorrou do quarto, </w:t>
      </w:r>
      <w:r w:rsidR="00C06A4D">
        <w:rPr>
          <w:rFonts w:ascii="Times New Roman" w:hAnsi="Times New Roman" w:cs="Times New Roman"/>
          <w:sz w:val="24"/>
          <w:szCs w:val="24"/>
        </w:rPr>
        <w:t>indo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direção </w:t>
      </w:r>
      <w:r w:rsidR="00C06A4D">
        <w:rPr>
          <w:rFonts w:ascii="Times New Roman" w:hAnsi="Times New Roman" w:cs="Times New Roman"/>
          <w:sz w:val="24"/>
          <w:szCs w:val="24"/>
        </w:rPr>
        <w:t>a</w:t>
      </w:r>
      <w:r w:rsidR="00C06A4D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corredor... </w:t>
      </w:r>
      <w:r w:rsidR="00D2140B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assustou e gritou:</w:t>
      </w:r>
    </w:p>
    <w:p w:rsidR="0024094F" w:rsidRPr="00C5704C" w:rsidRDefault="005A1D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Vova</w:t>
      </w:r>
      <w:r w:rsidR="00A870E5">
        <w:rPr>
          <w:rFonts w:ascii="Times New Roman" w:hAnsi="Times New Roman" w:cs="Times New Roman"/>
          <w:sz w:val="24"/>
          <w:szCs w:val="24"/>
        </w:rPr>
        <w:t>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Vova não estava </w:t>
      </w:r>
      <w:r w:rsidR="00A870E5">
        <w:rPr>
          <w:rFonts w:ascii="Times New Roman" w:hAnsi="Times New Roman" w:cs="Times New Roman"/>
          <w:sz w:val="24"/>
          <w:szCs w:val="24"/>
        </w:rPr>
        <w:t>em s</w:t>
      </w:r>
      <w:r w:rsidR="002667FE">
        <w:rPr>
          <w:rFonts w:ascii="Times New Roman" w:hAnsi="Times New Roman" w:cs="Times New Roman"/>
          <w:sz w:val="24"/>
          <w:szCs w:val="24"/>
        </w:rPr>
        <w:t>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cama. Ánnuchka corr</w:t>
      </w:r>
      <w:r w:rsidR="00A870E5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quarto, chapinhando na água</w:t>
      </w:r>
      <w:r w:rsidR="00A870E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chama</w:t>
      </w:r>
      <w:r w:rsidR="00A870E5">
        <w:rPr>
          <w:rFonts w:ascii="Times New Roman" w:hAnsi="Times New Roman" w:cs="Times New Roman"/>
          <w:sz w:val="24"/>
          <w:szCs w:val="24"/>
        </w:rPr>
        <w:t>ndo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Vova. Depois notou </w:t>
      </w:r>
      <w:r w:rsidR="00A870E5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janela </w:t>
      </w:r>
      <w:r w:rsidR="00A870E5">
        <w:rPr>
          <w:rFonts w:ascii="Times New Roman" w:hAnsi="Times New Roman" w:cs="Times New Roman"/>
          <w:sz w:val="24"/>
          <w:szCs w:val="24"/>
        </w:rPr>
        <w:t xml:space="preserve">estava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aberta e, achando que o irmão </w:t>
      </w:r>
      <w:r w:rsidR="00A870E5">
        <w:rPr>
          <w:rFonts w:ascii="Times New Roman" w:hAnsi="Times New Roman" w:cs="Times New Roman"/>
          <w:sz w:val="24"/>
          <w:szCs w:val="24"/>
        </w:rPr>
        <w:t>tivesse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67FE">
        <w:rPr>
          <w:rFonts w:ascii="Times New Roman" w:hAnsi="Times New Roman" w:cs="Times New Roman"/>
          <w:sz w:val="24"/>
          <w:szCs w:val="24"/>
        </w:rPr>
        <w:t>saído por ali</w:t>
      </w:r>
      <w:r w:rsidRPr="00C5704C">
        <w:rPr>
          <w:rFonts w:ascii="Times New Roman" w:hAnsi="Times New Roman" w:cs="Times New Roman"/>
          <w:sz w:val="24"/>
          <w:szCs w:val="24"/>
        </w:rPr>
        <w:t>, gritou p</w:t>
      </w:r>
      <w:r w:rsidR="00D2140B">
        <w:rPr>
          <w:rFonts w:ascii="Times New Roman" w:hAnsi="Times New Roman" w:cs="Times New Roman"/>
          <w:sz w:val="24"/>
          <w:szCs w:val="24"/>
        </w:rPr>
        <w:t>or ela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5A1D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Vova, Vova</w:t>
      </w:r>
      <w:r w:rsidR="00A870E5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pois tinha medo de ser castigada p</w:t>
      </w:r>
      <w:r w:rsidR="00B77732">
        <w:rPr>
          <w:rFonts w:ascii="Times New Roman" w:hAnsi="Times New Roman" w:cs="Times New Roman"/>
          <w:sz w:val="24"/>
          <w:szCs w:val="24"/>
        </w:rPr>
        <w:t>or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 por ter deixado Vova </w:t>
      </w:r>
      <w:r w:rsidR="002667FE">
        <w:rPr>
          <w:rFonts w:ascii="Times New Roman" w:hAnsi="Times New Roman" w:cs="Times New Roman"/>
          <w:sz w:val="24"/>
          <w:szCs w:val="24"/>
        </w:rPr>
        <w:t>sair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janela.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</w:t>
      </w:r>
      <w:r w:rsidR="002667FE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olhou </w:t>
      </w:r>
      <w:r w:rsidR="00FD05CE">
        <w:rPr>
          <w:rFonts w:ascii="Times New Roman" w:hAnsi="Times New Roman" w:cs="Times New Roman"/>
          <w:sz w:val="24"/>
          <w:szCs w:val="24"/>
        </w:rPr>
        <w:t>sob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cama e </w:t>
      </w:r>
      <w:r w:rsidR="00FD05CE">
        <w:rPr>
          <w:rFonts w:ascii="Times New Roman" w:hAnsi="Times New Roman" w:cs="Times New Roman"/>
          <w:sz w:val="24"/>
          <w:szCs w:val="24"/>
        </w:rPr>
        <w:t xml:space="preserve">encontrou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Vova lá, deitado com o rosto </w:t>
      </w:r>
      <w:r w:rsidR="002667FE">
        <w:rPr>
          <w:rFonts w:ascii="Times New Roman" w:hAnsi="Times New Roman" w:cs="Times New Roman"/>
          <w:sz w:val="24"/>
          <w:szCs w:val="24"/>
        </w:rPr>
        <w:t xml:space="preserve">voltado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baixo. Ánnuchka entendeu que Vova tinha caído da cama e rolado pelo chão. Vova estava 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molhado e frio, com o rostinho </w:t>
      </w:r>
      <w:r w:rsidR="00A55D78">
        <w:rPr>
          <w:rFonts w:ascii="Times New Roman" w:hAnsi="Times New Roman" w:cs="Times New Roman"/>
          <w:sz w:val="24"/>
          <w:szCs w:val="24"/>
        </w:rPr>
        <w:t xml:space="preserve">tão enrugado que era </w:t>
      </w:r>
      <w:r w:rsidRPr="00C5704C">
        <w:rPr>
          <w:rFonts w:ascii="Times New Roman" w:hAnsi="Times New Roman" w:cs="Times New Roman"/>
          <w:sz w:val="24"/>
          <w:szCs w:val="24"/>
        </w:rPr>
        <w:t>como se estivesse chorando, mas sem emitir som e, por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mais que Ánnuchka o chamasse, </w:t>
      </w:r>
      <w:r w:rsidR="00A55D78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continuava </w:t>
      </w:r>
      <w:r w:rsidR="00A55D78">
        <w:rPr>
          <w:rFonts w:ascii="Times New Roman" w:hAnsi="Times New Roman" w:cs="Times New Roman"/>
          <w:sz w:val="24"/>
          <w:szCs w:val="24"/>
        </w:rPr>
        <w:t>sem se mexer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Então Ánnuchka entendeu que Vova estava </w:t>
      </w:r>
      <w:r w:rsidR="00FD05CE">
        <w:rPr>
          <w:rFonts w:ascii="Times New Roman" w:hAnsi="Times New Roman" w:cs="Times New Roman"/>
          <w:sz w:val="24"/>
          <w:szCs w:val="24"/>
        </w:rPr>
        <w:t>morto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3207A">
        <w:rPr>
          <w:rFonts w:ascii="Times New Roman" w:hAnsi="Times New Roman" w:cs="Times New Roman"/>
          <w:sz w:val="24"/>
          <w:szCs w:val="24"/>
        </w:rPr>
        <w:t>Nesse momento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C6ADB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ficou </w:t>
      </w:r>
      <w:r w:rsidR="0063207A">
        <w:rPr>
          <w:rFonts w:ascii="Times New Roman" w:hAnsi="Times New Roman" w:cs="Times New Roman"/>
          <w:sz w:val="24"/>
          <w:szCs w:val="24"/>
        </w:rPr>
        <w:t>completamente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5D78">
        <w:rPr>
          <w:rFonts w:ascii="Times New Roman" w:hAnsi="Times New Roman" w:cs="Times New Roman"/>
          <w:sz w:val="24"/>
          <w:szCs w:val="24"/>
        </w:rPr>
        <w:t>apavorada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Não </w:t>
      </w:r>
      <w:r w:rsidR="00A55D78">
        <w:rPr>
          <w:rFonts w:ascii="Times New Roman" w:hAnsi="Times New Roman" w:cs="Times New Roman"/>
          <w:sz w:val="24"/>
          <w:szCs w:val="24"/>
        </w:rPr>
        <w:t>lamentava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Vova, </w:t>
      </w:r>
      <w:r w:rsidR="00A55D78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quem não </w:t>
      </w:r>
      <w:r w:rsidR="00A55D78">
        <w:rPr>
          <w:rFonts w:ascii="Times New Roman" w:hAnsi="Times New Roman" w:cs="Times New Roman"/>
          <w:sz w:val="24"/>
          <w:szCs w:val="24"/>
        </w:rPr>
        <w:t>amava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55D78">
        <w:rPr>
          <w:rFonts w:ascii="Times New Roman" w:hAnsi="Times New Roman" w:cs="Times New Roman"/>
          <w:sz w:val="24"/>
          <w:szCs w:val="24"/>
        </w:rPr>
        <w:t>mas temia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5D78">
        <w:rPr>
          <w:rFonts w:ascii="Times New Roman" w:hAnsi="Times New Roman" w:cs="Times New Roman"/>
          <w:sz w:val="24"/>
          <w:szCs w:val="24"/>
        </w:rPr>
        <w:t>su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a mãe, ao voltar do trabalho,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lhe aplicasse um castigo </w:t>
      </w:r>
      <w:r w:rsidR="00A55D78">
        <w:rPr>
          <w:rFonts w:ascii="Times New Roman" w:hAnsi="Times New Roman" w:cs="Times New Roman"/>
          <w:sz w:val="24"/>
          <w:szCs w:val="24"/>
        </w:rPr>
        <w:t>severo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55D78">
        <w:rPr>
          <w:rFonts w:ascii="Times New Roman" w:hAnsi="Times New Roman" w:cs="Times New Roman"/>
          <w:sz w:val="24"/>
          <w:szCs w:val="24"/>
        </w:rPr>
        <w:t xml:space="preserve">Movida por </w:t>
      </w:r>
      <w:r w:rsidR="00470078">
        <w:rPr>
          <w:rFonts w:ascii="Times New Roman" w:hAnsi="Times New Roman" w:cs="Times New Roman"/>
          <w:sz w:val="24"/>
          <w:szCs w:val="24"/>
        </w:rPr>
        <w:t>tais</w:t>
      </w:r>
      <w:r w:rsidR="004700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pensamentos, Ánnuchka </w:t>
      </w:r>
      <w:r w:rsidR="00A55D78">
        <w:rPr>
          <w:rFonts w:ascii="Times New Roman" w:hAnsi="Times New Roman" w:cs="Times New Roman"/>
          <w:sz w:val="24"/>
          <w:szCs w:val="24"/>
        </w:rPr>
        <w:t>caiu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desespero</w:t>
      </w:r>
      <w:r w:rsidR="00A55D78">
        <w:rPr>
          <w:rFonts w:ascii="Times New Roman" w:hAnsi="Times New Roman" w:cs="Times New Roman"/>
          <w:sz w:val="24"/>
          <w:szCs w:val="24"/>
        </w:rPr>
        <w:t xml:space="preserve"> e </w:t>
      </w:r>
      <w:r w:rsidR="005875DE">
        <w:rPr>
          <w:rFonts w:ascii="Times New Roman" w:hAnsi="Times New Roman" w:cs="Times New Roman"/>
          <w:sz w:val="24"/>
          <w:szCs w:val="24"/>
        </w:rPr>
        <w:t xml:space="preserve">desejou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estar </w:t>
      </w:r>
      <w:r w:rsidR="00AF0B08">
        <w:rPr>
          <w:rFonts w:ascii="Times New Roman" w:hAnsi="Times New Roman" w:cs="Times New Roman"/>
          <w:sz w:val="24"/>
          <w:szCs w:val="24"/>
        </w:rPr>
        <w:t>morta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Vova, para que </w:t>
      </w:r>
      <w:r w:rsidR="005875D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não </w:t>
      </w:r>
      <w:r w:rsidR="005875DE">
        <w:rPr>
          <w:rFonts w:ascii="Times New Roman" w:hAnsi="Times New Roman" w:cs="Times New Roman"/>
          <w:sz w:val="24"/>
          <w:szCs w:val="24"/>
        </w:rPr>
        <w:t>pudesse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castig</w:t>
      </w:r>
      <w:r w:rsidR="005875DE">
        <w:rPr>
          <w:rFonts w:ascii="Times New Roman" w:hAnsi="Times New Roman" w:cs="Times New Roman"/>
          <w:sz w:val="24"/>
          <w:szCs w:val="24"/>
        </w:rPr>
        <w:t>á-la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grita</w:t>
      </w:r>
      <w:r w:rsidR="005875DE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ela. Mas Ánnuchka não sabia como morrer</w:t>
      </w:r>
      <w:r w:rsidR="005875D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isso ficou simplesmente sentada no chão, </w:t>
      </w:r>
      <w:r w:rsidR="005875DE">
        <w:rPr>
          <w:rFonts w:ascii="Times New Roman" w:hAnsi="Times New Roman" w:cs="Times New Roman"/>
          <w:sz w:val="24"/>
          <w:szCs w:val="24"/>
        </w:rPr>
        <w:t>agarrando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cabeça e chorando baixinho, para que nenhum vizinho entrasse no quarto e </w:t>
      </w:r>
      <w:r w:rsidR="00B77732">
        <w:rPr>
          <w:rFonts w:ascii="Times New Roman" w:hAnsi="Times New Roman" w:cs="Times New Roman"/>
          <w:sz w:val="24"/>
          <w:szCs w:val="24"/>
        </w:rPr>
        <w:t>descobrisse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Vova havia morrido por causa </w:t>
      </w:r>
      <w:r w:rsidR="00AF0B08">
        <w:rPr>
          <w:rFonts w:ascii="Times New Roman" w:hAnsi="Times New Roman" w:cs="Times New Roman"/>
          <w:sz w:val="24"/>
          <w:szCs w:val="24"/>
        </w:rPr>
        <w:t>dela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Quando</w:t>
      </w:r>
      <w:r w:rsidR="00C46032">
        <w:rPr>
          <w:rFonts w:ascii="Times New Roman" w:hAnsi="Times New Roman" w:cs="Times New Roman"/>
          <w:sz w:val="24"/>
          <w:szCs w:val="24"/>
        </w:rPr>
        <w:t xml:space="preserve">, </w:t>
      </w:r>
      <w:r w:rsidR="00C46032" w:rsidRPr="00373F24">
        <w:rPr>
          <w:rFonts w:ascii="Times New Roman" w:hAnsi="Times New Roman" w:cs="Times New Roman"/>
          <w:sz w:val="24"/>
          <w:szCs w:val="24"/>
        </w:rPr>
        <w:t>à noite,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75D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voltou do trabalho trazendo Mítia</w:t>
      </w:r>
      <w:r w:rsidR="005875DE">
        <w:rPr>
          <w:rFonts w:ascii="Times New Roman" w:hAnsi="Times New Roman" w:cs="Times New Roman"/>
          <w:sz w:val="24"/>
          <w:szCs w:val="24"/>
        </w:rPr>
        <w:t xml:space="preserve"> do jardim de infância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primeira coisa que notou foi Ánnuchka sentada no chão </w:t>
      </w:r>
      <w:r w:rsidR="005875DE">
        <w:rPr>
          <w:rFonts w:ascii="Times New Roman" w:hAnsi="Times New Roman" w:cs="Times New Roman"/>
          <w:sz w:val="24"/>
          <w:szCs w:val="24"/>
        </w:rPr>
        <w:t>com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olhos fechados e </w:t>
      </w:r>
      <w:r w:rsidR="005875DE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ouvidos tapados </w:t>
      </w:r>
      <w:r w:rsidR="005875DE">
        <w:rPr>
          <w:rFonts w:ascii="Times New Roman" w:hAnsi="Times New Roman" w:cs="Times New Roman"/>
          <w:sz w:val="24"/>
          <w:szCs w:val="24"/>
        </w:rPr>
        <w:t>por suas mãozinhas</w:t>
      </w:r>
      <w:r w:rsidRPr="00C5704C">
        <w:rPr>
          <w:rFonts w:ascii="Times New Roman" w:hAnsi="Times New Roman" w:cs="Times New Roman"/>
          <w:sz w:val="24"/>
          <w:szCs w:val="24"/>
        </w:rPr>
        <w:t>, para não ver nem ouvir</w:t>
      </w:r>
      <w:r w:rsidR="00656CD8">
        <w:rPr>
          <w:rFonts w:ascii="Times New Roman" w:hAnsi="Times New Roman" w:cs="Times New Roman"/>
          <w:sz w:val="24"/>
          <w:szCs w:val="24"/>
        </w:rPr>
        <w:t xml:space="preserve"> nada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656CD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você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tem,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filhinha?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gritou a mãe, assustada e, nesse momento, viu Vova </w:t>
      </w:r>
      <w:r>
        <w:rPr>
          <w:rFonts w:ascii="Times New Roman" w:hAnsi="Times New Roman" w:cs="Times New Roman"/>
          <w:sz w:val="24"/>
          <w:szCs w:val="24"/>
        </w:rPr>
        <w:t>morto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0078">
        <w:rPr>
          <w:rFonts w:ascii="Times New Roman" w:hAnsi="Times New Roman" w:cs="Times New Roman"/>
          <w:sz w:val="24"/>
          <w:szCs w:val="24"/>
        </w:rPr>
        <w:t xml:space="preserve">sobre </w:t>
      </w:r>
      <w:r w:rsidR="0024094F" w:rsidRPr="00C5704C">
        <w:rPr>
          <w:rFonts w:ascii="Times New Roman" w:hAnsi="Times New Roman" w:cs="Times New Roman"/>
          <w:sz w:val="24"/>
          <w:szCs w:val="24"/>
        </w:rPr>
        <w:t>a cama.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Ela gritou como nunca </w:t>
      </w:r>
      <w:r w:rsidR="0022329B">
        <w:rPr>
          <w:rFonts w:ascii="Times New Roman" w:hAnsi="Times New Roman" w:cs="Times New Roman"/>
          <w:sz w:val="24"/>
          <w:szCs w:val="24"/>
        </w:rPr>
        <w:t xml:space="preserve">havia </w:t>
      </w:r>
      <w:proofErr w:type="gramStart"/>
      <w:r w:rsidR="0022329B">
        <w:rPr>
          <w:rFonts w:ascii="Times New Roman" w:hAnsi="Times New Roman" w:cs="Times New Roman"/>
          <w:sz w:val="24"/>
          <w:szCs w:val="24"/>
        </w:rPr>
        <w:t>gritado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762E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22329B">
        <w:rPr>
          <w:rFonts w:ascii="Times New Roman" w:hAnsi="Times New Roman" w:cs="Times New Roman"/>
          <w:sz w:val="24"/>
          <w:szCs w:val="24"/>
        </w:rPr>
        <w:t>seu rosto e sua voz</w:t>
      </w:r>
      <w:r w:rsidR="00656CD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69CE">
        <w:rPr>
          <w:rFonts w:ascii="Times New Roman" w:hAnsi="Times New Roman" w:cs="Times New Roman"/>
          <w:sz w:val="24"/>
          <w:szCs w:val="24"/>
        </w:rPr>
        <w:t>ficaram</w:t>
      </w:r>
      <w:r w:rsidR="0022329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irreconhecíve</w:t>
      </w:r>
      <w:r w:rsidR="0022329B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2329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vizinhos </w:t>
      </w:r>
      <w:r w:rsidR="0022329B">
        <w:rPr>
          <w:rFonts w:ascii="Times New Roman" w:hAnsi="Times New Roman" w:cs="Times New Roman"/>
          <w:sz w:val="24"/>
          <w:szCs w:val="24"/>
        </w:rPr>
        <w:t>acorreram no mesmo instante</w:t>
      </w:r>
      <w:r w:rsidR="00373F2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329B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329B">
        <w:rPr>
          <w:rFonts w:ascii="Times New Roman" w:hAnsi="Times New Roman" w:cs="Times New Roman"/>
          <w:sz w:val="24"/>
          <w:szCs w:val="24"/>
        </w:rPr>
        <w:t>foi à casa 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administrador </w:t>
      </w:r>
      <w:r w:rsidR="00B77732">
        <w:rPr>
          <w:rFonts w:ascii="Times New Roman" w:hAnsi="Times New Roman" w:cs="Times New Roman"/>
          <w:sz w:val="24"/>
          <w:szCs w:val="24"/>
        </w:rPr>
        <w:t>chamar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329B">
        <w:rPr>
          <w:rFonts w:ascii="Times New Roman" w:hAnsi="Times New Roman" w:cs="Times New Roman"/>
          <w:sz w:val="24"/>
          <w:szCs w:val="24"/>
        </w:rPr>
        <w:t>uma ambulância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B5786">
        <w:rPr>
          <w:rFonts w:ascii="Times New Roman" w:hAnsi="Times New Roman" w:cs="Times New Roman"/>
          <w:sz w:val="24"/>
          <w:szCs w:val="24"/>
        </w:rPr>
        <w:t>outro</w:t>
      </w:r>
      <w:r w:rsidR="008B578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tentou fazer respiração artificial em Vova</w:t>
      </w:r>
      <w:r w:rsidR="00B7773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7732">
        <w:rPr>
          <w:rFonts w:ascii="Times New Roman" w:hAnsi="Times New Roman" w:cs="Times New Roman"/>
          <w:sz w:val="24"/>
          <w:szCs w:val="24"/>
        </w:rPr>
        <w:t xml:space="preserve">segurando </w:t>
      </w:r>
      <w:r w:rsidR="0033213F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mãozinhas e </w:t>
      </w:r>
      <w:r w:rsidR="0033213F">
        <w:rPr>
          <w:rFonts w:ascii="Times New Roman" w:hAnsi="Times New Roman" w:cs="Times New Roman"/>
          <w:sz w:val="24"/>
          <w:szCs w:val="24"/>
        </w:rPr>
        <w:t>seus</w:t>
      </w:r>
      <w:r w:rsidR="0022329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pezinhos, mas alguém disse:</w:t>
      </w:r>
    </w:p>
    <w:p w:rsidR="0024094F" w:rsidRPr="00C5704C" w:rsidRDefault="005E435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inútil, ele já está morto.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Mítia, </w:t>
      </w:r>
      <w:r w:rsidR="0022329B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irmão de Ánnuchka, olhava para tudo </w:t>
      </w:r>
      <w:r w:rsidR="0060762E">
        <w:rPr>
          <w:rFonts w:ascii="Times New Roman" w:hAnsi="Times New Roman" w:cs="Times New Roman"/>
          <w:sz w:val="24"/>
          <w:szCs w:val="24"/>
        </w:rPr>
        <w:t xml:space="preserve">de soslaio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não chorava, pois era um menino calmo e ponderado. Mas </w:t>
      </w:r>
      <w:r w:rsidR="0060762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mãe, que Ánnuchka temia p</w:t>
      </w:r>
      <w:r w:rsidR="0060762E">
        <w:rPr>
          <w:rFonts w:ascii="Times New Roman" w:hAnsi="Times New Roman" w:cs="Times New Roman"/>
          <w:sz w:val="24"/>
          <w:szCs w:val="24"/>
        </w:rPr>
        <w:t>or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raiva habitual, agora</w:t>
      </w:r>
      <w:r w:rsidR="00112BCE">
        <w:rPr>
          <w:rFonts w:ascii="Times New Roman" w:hAnsi="Times New Roman" w:cs="Times New Roman"/>
          <w:sz w:val="24"/>
          <w:szCs w:val="24"/>
        </w:rPr>
        <w:t xml:space="preserve"> estava </w:t>
      </w:r>
      <w:r w:rsidR="00D2140B">
        <w:rPr>
          <w:rFonts w:ascii="Times New Roman" w:hAnsi="Times New Roman" w:cs="Times New Roman"/>
          <w:sz w:val="24"/>
          <w:szCs w:val="24"/>
        </w:rPr>
        <w:t xml:space="preserve">fora de </w:t>
      </w:r>
      <w:proofErr w:type="gramStart"/>
      <w:r w:rsidR="00D2140B">
        <w:rPr>
          <w:rFonts w:ascii="Times New Roman" w:hAnsi="Times New Roman" w:cs="Times New Roman"/>
          <w:sz w:val="24"/>
          <w:szCs w:val="24"/>
        </w:rPr>
        <w:t>si</w:t>
      </w:r>
      <w:proofErr w:type="gramEnd"/>
      <w:r w:rsidR="00112BC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torn</w:t>
      </w:r>
      <w:r w:rsidR="00A81C3F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</w:t>
      </w:r>
      <w:r w:rsidR="0060762E">
        <w:rPr>
          <w:rFonts w:ascii="Times New Roman" w:hAnsi="Times New Roman" w:cs="Times New Roman"/>
          <w:sz w:val="24"/>
          <w:szCs w:val="24"/>
        </w:rPr>
        <w:t xml:space="preserve">para a filha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assustadora </w:t>
      </w:r>
      <w:r w:rsidR="00C46032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qualquer animal </w:t>
      </w:r>
      <w:r w:rsidR="0060762E">
        <w:rPr>
          <w:rFonts w:ascii="Times New Roman" w:hAnsi="Times New Roman" w:cs="Times New Roman"/>
          <w:sz w:val="24"/>
          <w:szCs w:val="24"/>
        </w:rPr>
        <w:t>selvagem da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Ela se </w:t>
      </w:r>
      <w:r w:rsidR="0060762E">
        <w:rPr>
          <w:rFonts w:ascii="Times New Roman" w:hAnsi="Times New Roman" w:cs="Times New Roman"/>
          <w:sz w:val="24"/>
          <w:szCs w:val="24"/>
        </w:rPr>
        <w:t>lançou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Ánnuchka e gritou terrivelmente, batendo nela não com a palma d</w:t>
      </w:r>
      <w:r w:rsidR="00C076E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mão, mas com </w:t>
      </w:r>
      <w:r w:rsidR="0060762E">
        <w:rPr>
          <w:rFonts w:ascii="Times New Roman" w:hAnsi="Times New Roman" w:cs="Times New Roman"/>
          <w:sz w:val="24"/>
          <w:szCs w:val="24"/>
        </w:rPr>
        <w:t>o punho</w:t>
      </w:r>
      <w:r w:rsidRPr="00C5704C">
        <w:rPr>
          <w:rFonts w:ascii="Times New Roman" w:hAnsi="Times New Roman" w:cs="Times New Roman"/>
          <w:sz w:val="24"/>
          <w:szCs w:val="24"/>
        </w:rPr>
        <w:t>, com</w:t>
      </w:r>
      <w:r w:rsidR="0060762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nunca </w:t>
      </w:r>
      <w:r w:rsidR="0060762E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bat</w:t>
      </w:r>
      <w:r w:rsidR="0060762E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Quando </w:t>
      </w:r>
      <w:r w:rsidR="00C076E7">
        <w:rPr>
          <w:rFonts w:ascii="Times New Roman" w:hAnsi="Times New Roman" w:cs="Times New Roman"/>
          <w:sz w:val="24"/>
          <w:szCs w:val="24"/>
        </w:rPr>
        <w:t>um</w:t>
      </w:r>
      <w:r w:rsidR="008B578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ou </w:t>
      </w:r>
      <w:r w:rsidR="00C076E7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pai batem</w:t>
      </w:r>
      <w:r w:rsidR="00C076E7">
        <w:rPr>
          <w:rFonts w:ascii="Times New Roman" w:hAnsi="Times New Roman" w:cs="Times New Roman"/>
          <w:sz w:val="24"/>
          <w:szCs w:val="24"/>
        </w:rPr>
        <w:t xml:space="preserve"> num 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mesmo com raiva, sempre pensam na dor que </w:t>
      </w:r>
      <w:r w:rsidR="00C076E7">
        <w:rPr>
          <w:rFonts w:ascii="Times New Roman" w:hAnsi="Times New Roman" w:cs="Times New Roman"/>
          <w:sz w:val="24"/>
          <w:szCs w:val="24"/>
        </w:rPr>
        <w:t>causarão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criança, e </w:t>
      </w:r>
      <w:r w:rsidR="00C076E7">
        <w:rPr>
          <w:rFonts w:ascii="Times New Roman" w:hAnsi="Times New Roman" w:cs="Times New Roman"/>
          <w:sz w:val="24"/>
          <w:szCs w:val="24"/>
        </w:rPr>
        <w:t>o golpe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076E7">
        <w:rPr>
          <w:rFonts w:ascii="Times New Roman" w:hAnsi="Times New Roman" w:cs="Times New Roman"/>
          <w:sz w:val="24"/>
          <w:szCs w:val="24"/>
        </w:rPr>
        <w:t>por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doloros</w:t>
      </w:r>
      <w:r w:rsidR="00C076E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, não é aplicad</w:t>
      </w:r>
      <w:r w:rsidR="00C076E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indiferença. </w:t>
      </w:r>
      <w:r w:rsidR="004D336F">
        <w:rPr>
          <w:rFonts w:ascii="Times New Roman" w:hAnsi="Times New Roman" w:cs="Times New Roman"/>
          <w:sz w:val="24"/>
          <w:szCs w:val="24"/>
        </w:rPr>
        <w:t>Mas naquele instante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mãe batia em Ánnuchka com indiferença, como se </w:t>
      </w:r>
      <w:r w:rsidR="004D336F">
        <w:rPr>
          <w:rFonts w:ascii="Times New Roman" w:hAnsi="Times New Roman" w:cs="Times New Roman"/>
          <w:sz w:val="24"/>
          <w:szCs w:val="24"/>
        </w:rPr>
        <w:t>golpeasse</w:t>
      </w:r>
      <w:r w:rsidR="004D33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inimigo, e Ánnuchka sentiu </w:t>
      </w:r>
      <w:r w:rsidR="00FF6999">
        <w:rPr>
          <w:rFonts w:ascii="Times New Roman" w:hAnsi="Times New Roman" w:cs="Times New Roman"/>
          <w:sz w:val="24"/>
          <w:szCs w:val="24"/>
        </w:rPr>
        <w:t>seus</w:t>
      </w:r>
      <w:r w:rsidR="00C076E7">
        <w:rPr>
          <w:rFonts w:ascii="Times New Roman" w:hAnsi="Times New Roman" w:cs="Times New Roman"/>
          <w:sz w:val="24"/>
          <w:szCs w:val="24"/>
        </w:rPr>
        <w:t xml:space="preserve"> olhos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escurecer</w:t>
      </w:r>
      <w:r w:rsidR="00C076E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E69CE">
        <w:rPr>
          <w:rFonts w:ascii="Times New Roman" w:hAnsi="Times New Roman" w:cs="Times New Roman"/>
          <w:sz w:val="24"/>
          <w:szCs w:val="24"/>
        </w:rPr>
        <w:t>Alguém</w:t>
      </w:r>
      <w:r w:rsidR="00B77732">
        <w:rPr>
          <w:rFonts w:ascii="Times New Roman" w:hAnsi="Times New Roman" w:cs="Times New Roman"/>
          <w:sz w:val="24"/>
          <w:szCs w:val="24"/>
        </w:rPr>
        <w:t xml:space="preserve"> bate</w:t>
      </w:r>
      <w:r w:rsidR="004D336F">
        <w:rPr>
          <w:rFonts w:ascii="Times New Roman" w:hAnsi="Times New Roman" w:cs="Times New Roman"/>
          <w:sz w:val="24"/>
          <w:szCs w:val="24"/>
        </w:rPr>
        <w:t xml:space="preserve"> 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7732">
        <w:rPr>
          <w:rFonts w:ascii="Times New Roman" w:hAnsi="Times New Roman" w:cs="Times New Roman"/>
          <w:sz w:val="24"/>
          <w:szCs w:val="24"/>
        </w:rPr>
        <w:t>num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 somente </w:t>
      </w:r>
      <w:r w:rsidR="00C076E7">
        <w:rPr>
          <w:rFonts w:ascii="Times New Roman" w:hAnsi="Times New Roman" w:cs="Times New Roman"/>
          <w:sz w:val="24"/>
          <w:szCs w:val="24"/>
        </w:rPr>
        <w:t xml:space="preserve">quando está por </w:t>
      </w:r>
      <w:proofErr w:type="gramStart"/>
      <w:r w:rsidR="00C076E7">
        <w:rPr>
          <w:rFonts w:ascii="Times New Roman" w:hAnsi="Times New Roman" w:cs="Times New Roman"/>
          <w:sz w:val="24"/>
          <w:szCs w:val="24"/>
        </w:rPr>
        <w:t>demais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magoado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76E7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76E7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maldade, pois a mágoa e a maldade, </w:t>
      </w:r>
      <w:r w:rsidR="00C076E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essência, são plantas diferentes </w:t>
      </w:r>
      <w:r w:rsidRPr="002A08CA">
        <w:rPr>
          <w:rFonts w:ascii="Times New Roman" w:hAnsi="Times New Roman" w:cs="Times New Roman"/>
          <w:sz w:val="24"/>
          <w:szCs w:val="24"/>
        </w:rPr>
        <w:t>d</w:t>
      </w:r>
      <w:r w:rsidR="00C46032" w:rsidRPr="002A08CA">
        <w:rPr>
          <w:rFonts w:ascii="Times New Roman" w:hAnsi="Times New Roman" w:cs="Times New Roman"/>
          <w:sz w:val="24"/>
          <w:szCs w:val="24"/>
        </w:rPr>
        <w:t>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76E7">
        <w:rPr>
          <w:rFonts w:ascii="Times New Roman" w:hAnsi="Times New Roman" w:cs="Times New Roman"/>
          <w:sz w:val="24"/>
          <w:szCs w:val="24"/>
        </w:rPr>
        <w:t>mesma</w:t>
      </w:r>
      <w:r w:rsidR="00C076E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raiz... </w:t>
      </w:r>
      <w:r w:rsidR="00C076E7">
        <w:rPr>
          <w:rFonts w:ascii="Times New Roman" w:hAnsi="Times New Roman" w:cs="Times New Roman"/>
          <w:sz w:val="24"/>
          <w:szCs w:val="24"/>
        </w:rPr>
        <w:t>Ela q</w:t>
      </w:r>
      <w:r w:rsidRPr="00C5704C">
        <w:rPr>
          <w:rFonts w:ascii="Times New Roman" w:hAnsi="Times New Roman" w:cs="Times New Roman"/>
          <w:sz w:val="24"/>
          <w:szCs w:val="24"/>
        </w:rPr>
        <w:t>ueria bater mais, mas foi contida.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57BC6">
        <w:rPr>
          <w:rFonts w:ascii="Times New Roman" w:hAnsi="Times New Roman" w:cs="Times New Roman"/>
          <w:sz w:val="24"/>
          <w:szCs w:val="24"/>
        </w:rPr>
        <w:t xml:space="preserve">Chura levou Ánnuchka e Mítia para seu quarto, deu um caramelo a cada um e colocou </w:t>
      </w:r>
      <w:r w:rsidR="00FF6999" w:rsidRPr="00057BC6">
        <w:rPr>
          <w:rFonts w:ascii="Times New Roman" w:hAnsi="Times New Roman" w:cs="Times New Roman"/>
          <w:sz w:val="24"/>
          <w:szCs w:val="24"/>
        </w:rPr>
        <w:t>uma compr</w:t>
      </w:r>
      <w:r w:rsidR="004D402E">
        <w:rPr>
          <w:rFonts w:ascii="Times New Roman" w:hAnsi="Times New Roman" w:cs="Times New Roman"/>
          <w:sz w:val="24"/>
          <w:szCs w:val="24"/>
        </w:rPr>
        <w:t>e</w:t>
      </w:r>
      <w:r w:rsidR="00FF6999" w:rsidRPr="00057BC6">
        <w:rPr>
          <w:rFonts w:ascii="Times New Roman" w:hAnsi="Times New Roman" w:cs="Times New Roman"/>
          <w:sz w:val="24"/>
          <w:szCs w:val="24"/>
        </w:rPr>
        <w:t xml:space="preserve">ssa </w:t>
      </w:r>
      <w:r w:rsidRPr="00057BC6">
        <w:rPr>
          <w:rFonts w:ascii="Times New Roman" w:hAnsi="Times New Roman" w:cs="Times New Roman"/>
          <w:sz w:val="24"/>
          <w:szCs w:val="24"/>
        </w:rPr>
        <w:t>na testa de Ánnuchka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40519">
        <w:rPr>
          <w:rFonts w:ascii="Times New Roman" w:hAnsi="Times New Roman" w:cs="Times New Roman"/>
          <w:sz w:val="24"/>
          <w:szCs w:val="24"/>
        </w:rPr>
        <w:t>Ela</w:t>
      </w:r>
      <w:r w:rsidR="00B4051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BC6">
        <w:rPr>
          <w:rFonts w:ascii="Times New Roman" w:hAnsi="Times New Roman" w:cs="Times New Roman"/>
          <w:sz w:val="24"/>
          <w:szCs w:val="24"/>
        </w:rPr>
        <w:t>passou a noite</w:t>
      </w:r>
      <w:r w:rsidR="00057BC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 tia Chura. No dia seguinte</w:t>
      </w:r>
      <w:r w:rsidR="00C4603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BC6">
        <w:rPr>
          <w:rFonts w:ascii="Times New Roman" w:hAnsi="Times New Roman" w:cs="Times New Roman"/>
          <w:sz w:val="24"/>
          <w:szCs w:val="24"/>
        </w:rPr>
        <w:t>enterraram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Vova. Trouxeram um </w:t>
      </w:r>
      <w:r w:rsidR="00893CD4">
        <w:rPr>
          <w:rFonts w:ascii="Times New Roman" w:hAnsi="Times New Roman" w:cs="Times New Roman"/>
          <w:sz w:val="24"/>
          <w:szCs w:val="24"/>
        </w:rPr>
        <w:t xml:space="preserve">pequeno </w:t>
      </w:r>
      <w:r w:rsidRPr="00C5704C">
        <w:rPr>
          <w:rFonts w:ascii="Times New Roman" w:hAnsi="Times New Roman" w:cs="Times New Roman"/>
          <w:sz w:val="24"/>
          <w:szCs w:val="24"/>
        </w:rPr>
        <w:t>caixão</w:t>
      </w:r>
      <w:r w:rsidR="00893CD4">
        <w:rPr>
          <w:rFonts w:ascii="Times New Roman" w:hAnsi="Times New Roman" w:cs="Times New Roman"/>
          <w:sz w:val="24"/>
          <w:szCs w:val="24"/>
        </w:rPr>
        <w:t xml:space="preserve"> de criança</w:t>
      </w:r>
      <w:r w:rsidR="00B4051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colocaram </w:t>
      </w:r>
      <w:r w:rsidR="006B7AA7">
        <w:rPr>
          <w:rFonts w:ascii="Times New Roman" w:hAnsi="Times New Roman" w:cs="Times New Roman"/>
          <w:sz w:val="24"/>
          <w:szCs w:val="24"/>
        </w:rPr>
        <w:t xml:space="preserve">duas </w:t>
      </w:r>
      <w:r w:rsidR="00893CD4" w:rsidRPr="00C5704C">
        <w:rPr>
          <w:rFonts w:ascii="Times New Roman" w:hAnsi="Times New Roman" w:cs="Times New Roman"/>
          <w:sz w:val="24"/>
          <w:szCs w:val="24"/>
        </w:rPr>
        <w:t xml:space="preserve">moedas de cinco copeques </w:t>
      </w:r>
      <w:r w:rsidR="004D402E">
        <w:rPr>
          <w:rFonts w:ascii="Times New Roman" w:hAnsi="Times New Roman" w:cs="Times New Roman"/>
          <w:sz w:val="24"/>
          <w:szCs w:val="24"/>
        </w:rPr>
        <w:t>sobre seus</w:t>
      </w:r>
      <w:r w:rsidR="004D402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olhos.</w:t>
      </w:r>
      <w:r w:rsidR="006B7AA7">
        <w:rPr>
          <w:rStyle w:val="Refdenotaderodap"/>
          <w:rFonts w:ascii="Times New Roman" w:hAnsi="Times New Roman" w:cs="Times New Roman"/>
          <w:sz w:val="24"/>
          <w:szCs w:val="24"/>
        </w:rPr>
        <w:footnoteReference w:id="7"/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queria ir </w:t>
      </w:r>
      <w:r w:rsidR="00FA65B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cemitério, mas Chura não deixou, e</w:t>
      </w:r>
      <w:r w:rsidR="00FA65BC">
        <w:rPr>
          <w:rFonts w:ascii="Times New Roman" w:hAnsi="Times New Roman" w:cs="Times New Roman"/>
          <w:sz w:val="24"/>
          <w:szCs w:val="24"/>
        </w:rPr>
        <w:t xml:space="preserve"> a menina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viu pela janela </w:t>
      </w:r>
      <w:r w:rsidR="00FA65BC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</w:t>
      </w:r>
      <w:r w:rsidR="00FA65BC">
        <w:rPr>
          <w:rFonts w:ascii="Times New Roman" w:hAnsi="Times New Roman" w:cs="Times New Roman"/>
          <w:sz w:val="24"/>
          <w:szCs w:val="24"/>
        </w:rPr>
        <w:t>que, coberta por um lenço preto e sem mais chorar</w:t>
      </w:r>
      <w:r w:rsidR="00112BC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andava atrás do caixãozinho de Vova </w:t>
      </w:r>
      <w:r w:rsidR="00FA65B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>com</w:t>
      </w:r>
      <w:r w:rsidR="00FA65BC">
        <w:rPr>
          <w:rFonts w:ascii="Times New Roman" w:hAnsi="Times New Roman" w:cs="Times New Roman"/>
          <w:sz w:val="24"/>
          <w:szCs w:val="24"/>
        </w:rPr>
        <w:t>panhada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Mítia.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 </w:t>
      </w:r>
      <w:r w:rsidR="00FA65BC">
        <w:rPr>
          <w:rFonts w:ascii="Times New Roman" w:hAnsi="Times New Roman" w:cs="Times New Roman"/>
          <w:sz w:val="24"/>
          <w:szCs w:val="24"/>
        </w:rPr>
        <w:t xml:space="preserve">passou </w:t>
      </w:r>
      <w:r w:rsidRPr="00C5704C">
        <w:rPr>
          <w:rFonts w:ascii="Times New Roman" w:hAnsi="Times New Roman" w:cs="Times New Roman"/>
          <w:sz w:val="24"/>
          <w:szCs w:val="24"/>
        </w:rPr>
        <w:t>também o dia seguinte</w:t>
      </w:r>
      <w:r w:rsidR="00FA65BC">
        <w:rPr>
          <w:rFonts w:ascii="Times New Roman" w:hAnsi="Times New Roman" w:cs="Times New Roman"/>
          <w:sz w:val="24"/>
          <w:szCs w:val="24"/>
        </w:rPr>
        <w:t xml:space="preserve"> com Chura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lá almoçou </w:t>
      </w:r>
      <w:r w:rsidR="004D402E" w:rsidRPr="00621342">
        <w:rPr>
          <w:rFonts w:ascii="Times New Roman" w:hAnsi="Times New Roman" w:cs="Times New Roman"/>
          <w:sz w:val="24"/>
          <w:szCs w:val="24"/>
        </w:rPr>
        <w:t>—</w:t>
      </w:r>
      <w:r w:rsidR="004D402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uma sopa</w:t>
      </w:r>
      <w:r w:rsidR="00FA65BC">
        <w:rPr>
          <w:rFonts w:ascii="Times New Roman" w:hAnsi="Times New Roman" w:cs="Times New Roman"/>
          <w:sz w:val="24"/>
          <w:szCs w:val="24"/>
        </w:rPr>
        <w:t xml:space="preserve"> deliciosa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cogumelos e batata</w:t>
      </w:r>
      <w:r w:rsidR="004D402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4120">
        <w:rPr>
          <w:rFonts w:ascii="Times New Roman" w:hAnsi="Times New Roman" w:cs="Times New Roman"/>
          <w:sz w:val="24"/>
          <w:szCs w:val="24"/>
        </w:rPr>
        <w:t xml:space="preserve">assadas </w:t>
      </w:r>
      <w:r w:rsidRPr="00C5704C">
        <w:rPr>
          <w:rFonts w:ascii="Times New Roman" w:hAnsi="Times New Roman" w:cs="Times New Roman"/>
          <w:sz w:val="24"/>
          <w:szCs w:val="24"/>
        </w:rPr>
        <w:t>com leite</w:t>
      </w:r>
      <w:r w:rsidR="004D402E">
        <w:rPr>
          <w:rFonts w:ascii="Times New Roman" w:hAnsi="Times New Roman" w:cs="Times New Roman"/>
          <w:sz w:val="24"/>
          <w:szCs w:val="24"/>
        </w:rPr>
        <w:t xml:space="preserve"> cozido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À noite </w:t>
      </w:r>
      <w:r w:rsidR="004D402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4D402E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vê-la, e agora </w:t>
      </w:r>
      <w:r w:rsidR="004D402E">
        <w:rPr>
          <w:rFonts w:ascii="Times New Roman" w:hAnsi="Times New Roman" w:cs="Times New Roman"/>
          <w:sz w:val="24"/>
          <w:szCs w:val="24"/>
        </w:rPr>
        <w:t>já não</w:t>
      </w:r>
      <w:r w:rsidR="004D40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chora</w:t>
      </w:r>
      <w:r w:rsidR="004D402E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raiva, mas com </w:t>
      </w:r>
      <w:r w:rsidR="00B40519">
        <w:rPr>
          <w:rFonts w:ascii="Times New Roman" w:hAnsi="Times New Roman" w:cs="Times New Roman"/>
          <w:sz w:val="24"/>
          <w:szCs w:val="24"/>
        </w:rPr>
        <w:t>doçura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B40519">
        <w:rPr>
          <w:rFonts w:ascii="Times New Roman" w:hAnsi="Times New Roman" w:cs="Times New Roman"/>
          <w:sz w:val="24"/>
          <w:szCs w:val="24"/>
        </w:rPr>
        <w:t>volt</w:t>
      </w:r>
      <w:r w:rsidR="004D402E">
        <w:rPr>
          <w:rFonts w:ascii="Times New Roman" w:hAnsi="Times New Roman" w:cs="Times New Roman"/>
          <w:sz w:val="24"/>
          <w:szCs w:val="24"/>
        </w:rPr>
        <w:t>ou</w:t>
      </w:r>
      <w:r w:rsidR="00B40519">
        <w:rPr>
          <w:rFonts w:ascii="Times New Roman" w:hAnsi="Times New Roman" w:cs="Times New Roman"/>
          <w:sz w:val="24"/>
          <w:szCs w:val="24"/>
        </w:rPr>
        <w:t xml:space="preserve"> a se</w:t>
      </w:r>
      <w:r w:rsidR="00B40519" w:rsidRPr="00C5704C">
        <w:rPr>
          <w:rFonts w:ascii="Times New Roman" w:hAnsi="Times New Roman" w:cs="Times New Roman"/>
          <w:sz w:val="24"/>
          <w:szCs w:val="24"/>
        </w:rPr>
        <w:t xml:space="preserve"> parece</w:t>
      </w:r>
      <w:r w:rsidR="00B40519">
        <w:rPr>
          <w:rFonts w:ascii="Times New Roman" w:hAnsi="Times New Roman" w:cs="Times New Roman"/>
          <w:sz w:val="24"/>
          <w:szCs w:val="24"/>
        </w:rPr>
        <w:t>r</w:t>
      </w:r>
      <w:r w:rsidR="00B4051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402E">
        <w:rPr>
          <w:rFonts w:ascii="Times New Roman" w:hAnsi="Times New Roman" w:cs="Times New Roman"/>
          <w:sz w:val="24"/>
          <w:szCs w:val="24"/>
        </w:rPr>
        <w:t>com quem ela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Ela beijou Ánnuchka </w:t>
      </w:r>
      <w:r w:rsidR="00A21E76">
        <w:rPr>
          <w:rFonts w:ascii="Times New Roman" w:hAnsi="Times New Roman" w:cs="Times New Roman"/>
          <w:sz w:val="24"/>
          <w:szCs w:val="24"/>
        </w:rPr>
        <w:t>intensamente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levou-a</w:t>
      </w:r>
      <w:r w:rsidR="00DC7302">
        <w:rPr>
          <w:rFonts w:ascii="Times New Roman" w:hAnsi="Times New Roman" w:cs="Times New Roman"/>
          <w:sz w:val="24"/>
          <w:szCs w:val="24"/>
        </w:rPr>
        <w:t xml:space="preserve"> dali</w:t>
      </w:r>
      <w:r w:rsidR="00A21E7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acariciando</w:t>
      </w:r>
      <w:r w:rsidR="00390398">
        <w:rPr>
          <w:rFonts w:ascii="Times New Roman" w:hAnsi="Times New Roman" w:cs="Times New Roman"/>
          <w:sz w:val="24"/>
          <w:szCs w:val="24"/>
        </w:rPr>
        <w:t>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apertando</w:t>
      </w:r>
      <w:r w:rsidR="00B40519">
        <w:rPr>
          <w:rFonts w:ascii="Times New Roman" w:hAnsi="Times New Roman" w:cs="Times New Roman"/>
          <w:sz w:val="24"/>
          <w:szCs w:val="24"/>
        </w:rPr>
        <w:t>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o peito </w:t>
      </w:r>
      <w:r w:rsidR="00A21E76">
        <w:rPr>
          <w:rFonts w:ascii="Times New Roman" w:hAnsi="Times New Roman" w:cs="Times New Roman"/>
          <w:sz w:val="24"/>
          <w:szCs w:val="24"/>
        </w:rPr>
        <w:t>com tanta força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ponderado Mítia disse:</w:t>
      </w:r>
    </w:p>
    <w:p w:rsidR="0024094F" w:rsidRPr="00C5704C" w:rsidRDefault="00B4051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Mamãe, cuidado, </w:t>
      </w:r>
      <w:r w:rsidR="00CB7A45">
        <w:rPr>
          <w:rFonts w:ascii="Times New Roman" w:hAnsi="Times New Roman" w:cs="Times New Roman"/>
          <w:sz w:val="24"/>
          <w:szCs w:val="24"/>
        </w:rPr>
        <w:t xml:space="preserve">assim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vai </w:t>
      </w:r>
      <w:r w:rsidR="004D402E">
        <w:rPr>
          <w:rFonts w:ascii="Times New Roman" w:hAnsi="Times New Roman" w:cs="Times New Roman"/>
          <w:sz w:val="24"/>
          <w:szCs w:val="24"/>
        </w:rPr>
        <w:t>sufocar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115E">
        <w:rPr>
          <w:rFonts w:ascii="Times New Roman" w:hAnsi="Times New Roman" w:cs="Times New Roman"/>
          <w:sz w:val="24"/>
          <w:szCs w:val="24"/>
        </w:rPr>
        <w:t>A</w:t>
      </w:r>
      <w:r w:rsidR="0048115E" w:rsidRPr="00C5704C">
        <w:rPr>
          <w:rFonts w:ascii="Times New Roman" w:hAnsi="Times New Roman" w:cs="Times New Roman"/>
          <w:sz w:val="24"/>
          <w:szCs w:val="24"/>
        </w:rPr>
        <w:t>nka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1616">
        <w:rPr>
          <w:rFonts w:ascii="Times New Roman" w:hAnsi="Times New Roman" w:cs="Times New Roman"/>
          <w:sz w:val="24"/>
          <w:szCs w:val="24"/>
        </w:rPr>
        <w:t xml:space="preserve">Desde então, a mãe mudou </w:t>
      </w:r>
      <w:r w:rsidR="00F51616">
        <w:rPr>
          <w:rFonts w:ascii="Times New Roman" w:hAnsi="Times New Roman" w:cs="Times New Roman"/>
          <w:sz w:val="24"/>
          <w:szCs w:val="24"/>
        </w:rPr>
        <w:t xml:space="preserve">seu comportamento </w:t>
      </w:r>
      <w:r w:rsidRPr="00F51616">
        <w:rPr>
          <w:rFonts w:ascii="Times New Roman" w:hAnsi="Times New Roman" w:cs="Times New Roman"/>
          <w:sz w:val="24"/>
          <w:szCs w:val="24"/>
        </w:rPr>
        <w:t>com Ánnuchka</w:t>
      </w:r>
      <w:r w:rsidR="00B40519" w:rsidRPr="00F51616">
        <w:rPr>
          <w:rFonts w:ascii="Times New Roman" w:hAnsi="Times New Roman" w:cs="Times New Roman"/>
          <w:sz w:val="24"/>
          <w:szCs w:val="24"/>
        </w:rPr>
        <w:t xml:space="preserve">: </w:t>
      </w:r>
      <w:r w:rsidRPr="00F51616">
        <w:rPr>
          <w:rFonts w:ascii="Times New Roman" w:hAnsi="Times New Roman" w:cs="Times New Roman"/>
          <w:sz w:val="24"/>
          <w:szCs w:val="24"/>
        </w:rPr>
        <w:t xml:space="preserve">raramente a </w:t>
      </w:r>
      <w:proofErr w:type="gramStart"/>
      <w:r w:rsidRPr="00F51616">
        <w:rPr>
          <w:rFonts w:ascii="Times New Roman" w:hAnsi="Times New Roman" w:cs="Times New Roman"/>
          <w:sz w:val="24"/>
          <w:szCs w:val="24"/>
        </w:rPr>
        <w:t>xingava</w:t>
      </w:r>
      <w:proofErr w:type="gramEnd"/>
      <w:r w:rsidRPr="00F51616">
        <w:rPr>
          <w:rFonts w:ascii="Times New Roman" w:hAnsi="Times New Roman" w:cs="Times New Roman"/>
          <w:sz w:val="24"/>
          <w:szCs w:val="24"/>
        </w:rPr>
        <w:t xml:space="preserve"> e nunca mais bateu nela. E Ánnuchka, </w:t>
      </w:r>
      <w:r w:rsidR="00F51616">
        <w:rPr>
          <w:rFonts w:ascii="Times New Roman" w:hAnsi="Times New Roman" w:cs="Times New Roman"/>
          <w:sz w:val="24"/>
          <w:szCs w:val="24"/>
        </w:rPr>
        <w:t>d</w:t>
      </w:r>
      <w:r w:rsidRPr="00F51616">
        <w:rPr>
          <w:rFonts w:ascii="Times New Roman" w:hAnsi="Times New Roman" w:cs="Times New Roman"/>
          <w:sz w:val="24"/>
          <w:szCs w:val="24"/>
        </w:rPr>
        <w:t>o fundo d</w:t>
      </w:r>
      <w:r w:rsidR="00AC609C">
        <w:rPr>
          <w:rFonts w:ascii="Times New Roman" w:hAnsi="Times New Roman" w:cs="Times New Roman"/>
          <w:sz w:val="24"/>
          <w:szCs w:val="24"/>
        </w:rPr>
        <w:t>o</w:t>
      </w:r>
      <w:r w:rsidR="00F51616">
        <w:rPr>
          <w:rFonts w:ascii="Times New Roman" w:hAnsi="Times New Roman" w:cs="Times New Roman"/>
          <w:sz w:val="24"/>
          <w:szCs w:val="24"/>
        </w:rPr>
        <w:t xml:space="preserve"> coração</w:t>
      </w:r>
      <w:r w:rsidRPr="00F51616">
        <w:rPr>
          <w:rFonts w:ascii="Times New Roman" w:hAnsi="Times New Roman" w:cs="Times New Roman"/>
          <w:sz w:val="24"/>
          <w:szCs w:val="24"/>
        </w:rPr>
        <w:t>, se alegrava por Vova ter morrido.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</w:t>
      </w:r>
      <w:r w:rsidR="002458C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2323">
        <w:rPr>
          <w:rFonts w:ascii="Times New Roman" w:hAnsi="Times New Roman" w:cs="Times New Roman"/>
          <w:sz w:val="24"/>
          <w:szCs w:val="24"/>
        </w:rPr>
        <w:t>nas horas vagas</w:t>
      </w:r>
      <w:r w:rsidR="002458CA">
        <w:rPr>
          <w:rFonts w:ascii="Times New Roman" w:hAnsi="Times New Roman" w:cs="Times New Roman"/>
          <w:sz w:val="24"/>
          <w:szCs w:val="24"/>
        </w:rPr>
        <w:t>,</w:t>
      </w:r>
      <w:r w:rsidR="00672323">
        <w:rPr>
          <w:rFonts w:ascii="Times New Roman" w:hAnsi="Times New Roman" w:cs="Times New Roman"/>
          <w:sz w:val="24"/>
          <w:szCs w:val="24"/>
        </w:rPr>
        <w:t xml:space="preserve"> </w:t>
      </w:r>
      <w:r w:rsidR="00B40519">
        <w:rPr>
          <w:rFonts w:ascii="Times New Roman" w:hAnsi="Times New Roman" w:cs="Times New Roman"/>
          <w:sz w:val="24"/>
          <w:szCs w:val="24"/>
        </w:rPr>
        <w:t>passeava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</w:t>
      </w:r>
      <w:r w:rsidR="0067232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rua</w:t>
      </w:r>
      <w:r w:rsidR="00672323">
        <w:rPr>
          <w:rFonts w:ascii="Times New Roman" w:hAnsi="Times New Roman" w:cs="Times New Roman"/>
          <w:sz w:val="24"/>
          <w:szCs w:val="24"/>
        </w:rPr>
        <w:t>s</w:t>
      </w:r>
      <w:r w:rsidR="00015438">
        <w:rPr>
          <w:rFonts w:ascii="Times New Roman" w:hAnsi="Times New Roman" w:cs="Times New Roman"/>
          <w:sz w:val="24"/>
          <w:szCs w:val="24"/>
        </w:rPr>
        <w:t xml:space="preserve"> da cidade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1616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o aeródromo </w:t>
      </w:r>
      <w:r w:rsidR="00F51616">
        <w:rPr>
          <w:rFonts w:ascii="Times New Roman" w:hAnsi="Times New Roman" w:cs="Times New Roman"/>
          <w:sz w:val="24"/>
          <w:szCs w:val="24"/>
        </w:rPr>
        <w:t>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15438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trabalhava e </w:t>
      </w:r>
      <w:r w:rsidR="00076CA1">
        <w:rPr>
          <w:rFonts w:ascii="Times New Roman" w:hAnsi="Times New Roman" w:cs="Times New Roman"/>
          <w:sz w:val="24"/>
          <w:szCs w:val="24"/>
        </w:rPr>
        <w:t xml:space="preserve">por isso </w:t>
      </w:r>
      <w:r w:rsidR="00F51616" w:rsidRPr="00D55B4B">
        <w:rPr>
          <w:rFonts w:ascii="Times New Roman" w:hAnsi="Times New Roman" w:cs="Times New Roman"/>
          <w:sz w:val="24"/>
          <w:szCs w:val="24"/>
        </w:rPr>
        <w:t>a</w:t>
      </w:r>
      <w:r w:rsidR="00F5161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deixavam entrar. Em geral, </w:t>
      </w:r>
      <w:r w:rsidR="00672323">
        <w:rPr>
          <w:rFonts w:ascii="Times New Roman" w:hAnsi="Times New Roman" w:cs="Times New Roman"/>
          <w:sz w:val="24"/>
          <w:szCs w:val="24"/>
        </w:rPr>
        <w:t xml:space="preserve">ela </w:t>
      </w:r>
      <w:r w:rsidR="00F51616">
        <w:rPr>
          <w:rFonts w:ascii="Times New Roman" w:hAnsi="Times New Roman" w:cs="Times New Roman"/>
          <w:sz w:val="24"/>
          <w:szCs w:val="24"/>
        </w:rPr>
        <w:t>preferia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relacionar com adultos</w:t>
      </w:r>
      <w:r w:rsidR="006723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2323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gostava</w:t>
      </w:r>
      <w:r w:rsidR="00672323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crianças. Ánnuchka </w:t>
      </w:r>
      <w:r w:rsidR="00AC609C">
        <w:rPr>
          <w:rFonts w:ascii="Times New Roman" w:hAnsi="Times New Roman" w:cs="Times New Roman"/>
          <w:sz w:val="24"/>
          <w:szCs w:val="24"/>
        </w:rPr>
        <w:t>sentia prazer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044B19">
        <w:rPr>
          <w:rFonts w:ascii="Times New Roman" w:hAnsi="Times New Roman" w:cs="Times New Roman"/>
          <w:sz w:val="24"/>
          <w:szCs w:val="24"/>
        </w:rPr>
        <w:t>se apiedavam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dela, </w:t>
      </w:r>
      <w:r w:rsidR="00044B1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2163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crianças</w:t>
      </w:r>
      <w:r w:rsidR="00672323">
        <w:rPr>
          <w:rFonts w:ascii="Times New Roman" w:hAnsi="Times New Roman" w:cs="Times New Roman"/>
          <w:sz w:val="24"/>
          <w:szCs w:val="24"/>
        </w:rPr>
        <w:t>, criaturas impiedosas,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1616">
        <w:rPr>
          <w:rFonts w:ascii="Times New Roman" w:hAnsi="Times New Roman" w:cs="Times New Roman"/>
          <w:sz w:val="24"/>
          <w:szCs w:val="24"/>
        </w:rPr>
        <w:t>nunca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têm pena de ninguém. Os garotos </w:t>
      </w:r>
      <w:r w:rsidR="00A419EE">
        <w:rPr>
          <w:rFonts w:ascii="Times New Roman" w:hAnsi="Times New Roman" w:cs="Times New Roman"/>
          <w:sz w:val="24"/>
          <w:szCs w:val="24"/>
        </w:rPr>
        <w:t>da vizinhança a</w:t>
      </w:r>
      <w:r w:rsidR="00A419E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19EE">
        <w:rPr>
          <w:rFonts w:ascii="Times New Roman" w:hAnsi="Times New Roman" w:cs="Times New Roman"/>
          <w:sz w:val="24"/>
          <w:szCs w:val="24"/>
        </w:rPr>
        <w:t>provocavam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419EE">
        <w:rPr>
          <w:rFonts w:ascii="Times New Roman" w:hAnsi="Times New Roman" w:cs="Times New Roman"/>
          <w:sz w:val="24"/>
          <w:szCs w:val="24"/>
        </w:rPr>
        <w:t>assim como os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escola, </w:t>
      </w:r>
      <w:r w:rsidR="00112BCE">
        <w:rPr>
          <w:rFonts w:ascii="Times New Roman" w:hAnsi="Times New Roman" w:cs="Times New Roman"/>
          <w:sz w:val="24"/>
          <w:szCs w:val="24"/>
        </w:rPr>
        <w:t>por isso</w:t>
      </w:r>
      <w:r w:rsidR="00672323">
        <w:rPr>
          <w:rFonts w:ascii="Times New Roman" w:hAnsi="Times New Roman" w:cs="Times New Roman"/>
          <w:sz w:val="24"/>
          <w:szCs w:val="24"/>
        </w:rPr>
        <w:t xml:space="preserve">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672323">
        <w:rPr>
          <w:rFonts w:ascii="Times New Roman" w:hAnsi="Times New Roman" w:cs="Times New Roman"/>
          <w:sz w:val="24"/>
          <w:szCs w:val="24"/>
        </w:rPr>
        <w:t>tentou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transferi-la para outra, mas lá também</w:t>
      </w:r>
      <w:r w:rsidR="00B80AE0">
        <w:rPr>
          <w:rFonts w:ascii="Times New Roman" w:hAnsi="Times New Roman" w:cs="Times New Roman"/>
          <w:sz w:val="24"/>
          <w:szCs w:val="24"/>
        </w:rPr>
        <w:t xml:space="preserve"> implica</w:t>
      </w:r>
      <w:r w:rsidR="00044B19">
        <w:rPr>
          <w:rFonts w:ascii="Times New Roman" w:hAnsi="Times New Roman" w:cs="Times New Roman"/>
          <w:sz w:val="24"/>
          <w:szCs w:val="24"/>
        </w:rPr>
        <w:t>r</w:t>
      </w:r>
      <w:r w:rsidR="00B80AE0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0AE0">
        <w:rPr>
          <w:rFonts w:ascii="Times New Roman" w:hAnsi="Times New Roman" w:cs="Times New Roman"/>
          <w:sz w:val="24"/>
          <w:szCs w:val="24"/>
        </w:rPr>
        <w:t>com ela</w:t>
      </w:r>
      <w:r w:rsidR="00044B19">
        <w:rPr>
          <w:rFonts w:ascii="Times New Roman" w:hAnsi="Times New Roman" w:cs="Times New Roman"/>
          <w:sz w:val="24"/>
          <w:szCs w:val="24"/>
        </w:rPr>
        <w:t>; t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entou enviá-la no verão </w:t>
      </w:r>
      <w:r w:rsidR="00044B1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044B1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camp</w:t>
      </w:r>
      <w:r w:rsidR="00044B19">
        <w:rPr>
          <w:rFonts w:ascii="Times New Roman" w:hAnsi="Times New Roman" w:cs="Times New Roman"/>
          <w:sz w:val="24"/>
          <w:szCs w:val="24"/>
        </w:rPr>
        <w:t>ament</w:t>
      </w:r>
      <w:r w:rsidRPr="00C5704C">
        <w:rPr>
          <w:rFonts w:ascii="Times New Roman" w:hAnsi="Times New Roman" w:cs="Times New Roman"/>
          <w:sz w:val="24"/>
          <w:szCs w:val="24"/>
        </w:rPr>
        <w:t>o d</w:t>
      </w:r>
      <w:r w:rsidR="00044B19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044B19">
        <w:rPr>
          <w:rFonts w:ascii="Times New Roman" w:hAnsi="Times New Roman" w:cs="Times New Roman"/>
          <w:i/>
          <w:sz w:val="24"/>
          <w:szCs w:val="24"/>
        </w:rPr>
        <w:t>pioneiros</w:t>
      </w:r>
      <w:r w:rsidR="00044B19">
        <w:rPr>
          <w:rFonts w:ascii="Times New Roman" w:hAnsi="Times New Roman" w:cs="Times New Roman"/>
          <w:sz w:val="24"/>
          <w:szCs w:val="24"/>
        </w:rPr>
        <w:t>,</w:t>
      </w:r>
      <w:r w:rsidR="00044B19">
        <w:rPr>
          <w:rStyle w:val="Refdenotaderodap"/>
          <w:rFonts w:ascii="Times New Roman" w:hAnsi="Times New Roman" w:cs="Times New Roman"/>
          <w:sz w:val="24"/>
          <w:szCs w:val="24"/>
        </w:rPr>
        <w:footnoteReference w:id="8"/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044B1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da empresa</w:t>
      </w:r>
      <w:r w:rsidR="00B77732">
        <w:rPr>
          <w:rFonts w:ascii="Times New Roman" w:hAnsi="Times New Roman" w:cs="Times New Roman"/>
          <w:sz w:val="24"/>
          <w:szCs w:val="24"/>
        </w:rPr>
        <w:t xml:space="preserve"> onde trabalhava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C46032" w:rsidRPr="00642163">
        <w:rPr>
          <w:rFonts w:ascii="Times New Roman" w:hAnsi="Times New Roman" w:cs="Times New Roman"/>
          <w:sz w:val="24"/>
          <w:szCs w:val="24"/>
        </w:rPr>
        <w:t>o</w:t>
      </w:r>
      <w:r w:rsidR="00C4603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FA308A">
        <w:rPr>
          <w:rFonts w:ascii="Times New Roman" w:hAnsi="Times New Roman" w:cs="Times New Roman"/>
          <w:sz w:val="24"/>
          <w:szCs w:val="24"/>
        </w:rPr>
        <w:t>a</w:t>
      </w:r>
      <w:r w:rsidR="00DA5ABE">
        <w:rPr>
          <w:rFonts w:ascii="Times New Roman" w:hAnsi="Times New Roman" w:cs="Times New Roman"/>
          <w:sz w:val="24"/>
          <w:szCs w:val="24"/>
        </w:rPr>
        <w:t xml:space="preserve"> </w:t>
      </w:r>
      <w:r w:rsidR="00FA308A">
        <w:rPr>
          <w:rFonts w:ascii="Times New Roman" w:hAnsi="Times New Roman" w:cs="Times New Roman"/>
          <w:sz w:val="24"/>
          <w:szCs w:val="24"/>
        </w:rPr>
        <w:t>cooperativa</w:t>
      </w:r>
      <w:r w:rsidR="00DB1101">
        <w:rPr>
          <w:rStyle w:val="Refdenotaderodap"/>
          <w:rFonts w:ascii="Times New Roman" w:hAnsi="Times New Roman" w:cs="Times New Roman"/>
          <w:sz w:val="24"/>
          <w:szCs w:val="24"/>
        </w:rPr>
        <w:footnoteReference w:id="9"/>
      </w:r>
      <w:r w:rsidR="00DA5ABE">
        <w:rPr>
          <w:rFonts w:ascii="Times New Roman" w:hAnsi="Times New Roman" w:cs="Times New Roman"/>
          <w:sz w:val="24"/>
          <w:szCs w:val="24"/>
        </w:rPr>
        <w:t xml:space="preserve"> d</w:t>
      </w:r>
      <w:r w:rsidR="00FA308A">
        <w:rPr>
          <w:rFonts w:ascii="Times New Roman" w:hAnsi="Times New Roman" w:cs="Times New Roman"/>
          <w:sz w:val="24"/>
          <w:szCs w:val="24"/>
        </w:rPr>
        <w:t>as</w:t>
      </w:r>
      <w:r w:rsidR="00DA5ABE">
        <w:rPr>
          <w:rFonts w:ascii="Times New Roman" w:hAnsi="Times New Roman" w:cs="Times New Roman"/>
          <w:sz w:val="24"/>
          <w:szCs w:val="24"/>
        </w:rPr>
        <w:t xml:space="preserve"> </w:t>
      </w:r>
      <w:r w:rsidR="00DB1101">
        <w:rPr>
          <w:rFonts w:ascii="Times New Roman" w:hAnsi="Times New Roman" w:cs="Times New Roman"/>
          <w:sz w:val="24"/>
          <w:szCs w:val="24"/>
        </w:rPr>
        <w:t>empresas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leite, </w:t>
      </w:r>
      <w:r w:rsidR="00B80AE0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acabou fugindo</w:t>
      </w:r>
      <w:r w:rsidR="00642163">
        <w:rPr>
          <w:rFonts w:ascii="Times New Roman" w:hAnsi="Times New Roman" w:cs="Times New Roman"/>
          <w:sz w:val="24"/>
          <w:szCs w:val="24"/>
        </w:rPr>
        <w:t xml:space="preserve"> de 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porque não </w:t>
      </w:r>
      <w:r w:rsidR="00B80AE0">
        <w:rPr>
          <w:rFonts w:ascii="Times New Roman" w:hAnsi="Times New Roman" w:cs="Times New Roman"/>
          <w:sz w:val="24"/>
          <w:szCs w:val="24"/>
        </w:rPr>
        <w:t>conseguia</w:t>
      </w:r>
      <w:r w:rsidR="00B80AE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acordar quando </w:t>
      </w:r>
      <w:r w:rsidR="00DA5ABE">
        <w:rPr>
          <w:rFonts w:ascii="Times New Roman" w:hAnsi="Times New Roman" w:cs="Times New Roman"/>
          <w:sz w:val="24"/>
          <w:szCs w:val="24"/>
        </w:rPr>
        <w:t>sentia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vontade </w:t>
      </w:r>
      <w:r w:rsidRPr="00642163">
        <w:rPr>
          <w:rFonts w:ascii="Times New Roman" w:hAnsi="Times New Roman" w:cs="Times New Roman"/>
          <w:sz w:val="24"/>
          <w:szCs w:val="24"/>
        </w:rPr>
        <w:t xml:space="preserve">de fazer </w:t>
      </w:r>
      <w:r w:rsidR="00C46032" w:rsidRPr="00642163">
        <w:rPr>
          <w:rFonts w:ascii="Times New Roman" w:hAnsi="Times New Roman" w:cs="Times New Roman"/>
          <w:sz w:val="24"/>
          <w:szCs w:val="24"/>
        </w:rPr>
        <w:t>xixi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A5ABE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 </w:t>
      </w:r>
      <w:r w:rsidR="00DA5ABE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 Mítia </w:t>
      </w:r>
      <w:r w:rsidR="00C46032" w:rsidRPr="00642163">
        <w:rPr>
          <w:rFonts w:ascii="Times New Roman" w:hAnsi="Times New Roman" w:cs="Times New Roman"/>
          <w:sz w:val="24"/>
          <w:szCs w:val="24"/>
        </w:rPr>
        <w:t>ela</w:t>
      </w:r>
      <w:r w:rsidR="00C46032">
        <w:rPr>
          <w:rFonts w:ascii="Times New Roman" w:hAnsi="Times New Roman" w:cs="Times New Roman"/>
          <w:sz w:val="24"/>
          <w:szCs w:val="24"/>
        </w:rPr>
        <w:t xml:space="preserve"> </w:t>
      </w:r>
      <w:r w:rsidR="00DA5ABE">
        <w:rPr>
          <w:rFonts w:ascii="Times New Roman" w:hAnsi="Times New Roman" w:cs="Times New Roman"/>
          <w:sz w:val="24"/>
          <w:szCs w:val="24"/>
        </w:rPr>
        <w:t>vivia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ami</w:t>
      </w:r>
      <w:r w:rsidR="00DA5ABE">
        <w:rPr>
          <w:rFonts w:ascii="Times New Roman" w:hAnsi="Times New Roman" w:cs="Times New Roman"/>
          <w:sz w:val="24"/>
          <w:szCs w:val="24"/>
        </w:rPr>
        <w:t>gavelmente</w:t>
      </w:r>
      <w:r w:rsidRPr="00C5704C">
        <w:rPr>
          <w:rFonts w:ascii="Times New Roman" w:hAnsi="Times New Roman" w:cs="Times New Roman"/>
          <w:sz w:val="24"/>
          <w:szCs w:val="24"/>
        </w:rPr>
        <w:t>, ele a consolava quando ela sofria nas mãos d</w:t>
      </w:r>
      <w:r w:rsidR="00DA5ABE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outros garotos, no entanto </w:t>
      </w:r>
      <w:r w:rsidR="00DA5ABE">
        <w:rPr>
          <w:rFonts w:ascii="Times New Roman" w:hAnsi="Times New Roman" w:cs="Times New Roman"/>
          <w:sz w:val="24"/>
          <w:szCs w:val="24"/>
        </w:rPr>
        <w:t>jamais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defendia. Apenas se aproximava com calma e dizia:</w:t>
      </w:r>
    </w:p>
    <w:p w:rsidR="0024094F" w:rsidRPr="00C5704C" w:rsidRDefault="00A700E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para casa, Ánnuchka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estendia-lhe a mão.</w:t>
      </w:r>
    </w:p>
    <w:p w:rsidR="0024094F" w:rsidRPr="00C5704C" w:rsidRDefault="00DA5AB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>ssim irmão e irmã iam para casa de mãos dadas.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Desde setembro</w:t>
      </w:r>
      <w:r w:rsidR="00DA5AB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Mítia também </w:t>
      </w:r>
      <w:r w:rsidR="00D0153A">
        <w:rPr>
          <w:rFonts w:ascii="Times New Roman" w:hAnsi="Times New Roman" w:cs="Times New Roman"/>
          <w:sz w:val="24"/>
          <w:szCs w:val="24"/>
        </w:rPr>
        <w:t>passou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ir à escola, mas lá não </w:t>
      </w:r>
      <w:r w:rsidR="00062646">
        <w:rPr>
          <w:rFonts w:ascii="Times New Roman" w:hAnsi="Times New Roman" w:cs="Times New Roman"/>
          <w:sz w:val="24"/>
          <w:szCs w:val="24"/>
        </w:rPr>
        <w:t>o</w:t>
      </w:r>
      <w:r w:rsidR="000626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2646">
        <w:rPr>
          <w:rFonts w:ascii="Times New Roman" w:hAnsi="Times New Roman" w:cs="Times New Roman"/>
          <w:sz w:val="24"/>
          <w:szCs w:val="24"/>
        </w:rPr>
        <w:t>provocavam</w:t>
      </w:r>
      <w:r w:rsidRPr="00C5704C">
        <w:rPr>
          <w:rFonts w:ascii="Times New Roman" w:hAnsi="Times New Roman" w:cs="Times New Roman"/>
          <w:sz w:val="24"/>
          <w:szCs w:val="24"/>
        </w:rPr>
        <w:t>, apesar de todos saberem que ele era o irmão d</w:t>
      </w:r>
      <w:r w:rsidR="0006264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115E">
        <w:rPr>
          <w:rFonts w:ascii="Times New Roman" w:hAnsi="Times New Roman" w:cs="Times New Roman"/>
          <w:sz w:val="24"/>
          <w:szCs w:val="24"/>
        </w:rPr>
        <w:t>A</w:t>
      </w:r>
      <w:r w:rsidR="0048115E" w:rsidRPr="00C5704C">
        <w:rPr>
          <w:rFonts w:ascii="Times New Roman" w:hAnsi="Times New Roman" w:cs="Times New Roman"/>
          <w:sz w:val="24"/>
          <w:szCs w:val="24"/>
        </w:rPr>
        <w:t>nka</w:t>
      </w:r>
      <w:r w:rsidRPr="00C5704C">
        <w:rPr>
          <w:rFonts w:ascii="Times New Roman" w:hAnsi="Times New Roman" w:cs="Times New Roman"/>
          <w:sz w:val="24"/>
          <w:szCs w:val="24"/>
        </w:rPr>
        <w:t>-</w:t>
      </w:r>
      <w:r w:rsidR="00134304" w:rsidRPr="00ED0C94">
        <w:rPr>
          <w:rFonts w:ascii="Times New Roman" w:hAnsi="Times New Roman" w:cs="Times New Roman"/>
          <w:sz w:val="24"/>
          <w:szCs w:val="24"/>
        </w:rPr>
        <w:t>mijona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C2DD5">
        <w:rPr>
          <w:rFonts w:ascii="Times New Roman" w:hAnsi="Times New Roman" w:cs="Times New Roman"/>
          <w:sz w:val="24"/>
          <w:szCs w:val="24"/>
        </w:rPr>
        <w:t>Mas</w:t>
      </w:r>
      <w:r w:rsidR="0006264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vez de Ivan, como estava </w:t>
      </w:r>
      <w:r w:rsidR="0006264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scrito </w:t>
      </w:r>
      <w:r w:rsidR="000C2DD5">
        <w:rPr>
          <w:rFonts w:ascii="Times New Roman" w:hAnsi="Times New Roman" w:cs="Times New Roman"/>
          <w:sz w:val="24"/>
          <w:szCs w:val="24"/>
        </w:rPr>
        <w:t>na lista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classe, conforme </w:t>
      </w:r>
      <w:r w:rsidR="00062646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documentos, as crianças </w:t>
      </w:r>
      <w:r w:rsidR="00062646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chamavam de Mítia, </w:t>
      </w:r>
      <w:r w:rsidR="00062646">
        <w:rPr>
          <w:rFonts w:ascii="Times New Roman" w:hAnsi="Times New Roman" w:cs="Times New Roman"/>
          <w:sz w:val="24"/>
          <w:szCs w:val="24"/>
        </w:rPr>
        <w:t xml:space="preserve">a ponto de </w:t>
      </w:r>
      <w:r w:rsidRPr="00C5704C">
        <w:rPr>
          <w:rFonts w:ascii="Times New Roman" w:hAnsi="Times New Roman" w:cs="Times New Roman"/>
          <w:sz w:val="24"/>
          <w:szCs w:val="24"/>
        </w:rPr>
        <w:t>a professora</w:t>
      </w:r>
      <w:r w:rsidR="0048115E">
        <w:rPr>
          <w:rFonts w:ascii="Times New Roman" w:hAnsi="Times New Roman" w:cs="Times New Roman"/>
          <w:sz w:val="24"/>
          <w:szCs w:val="24"/>
        </w:rPr>
        <w:t xml:space="preserve"> </w:t>
      </w:r>
      <w:r w:rsidR="00D0153A">
        <w:rPr>
          <w:rFonts w:ascii="Times New Roman" w:hAnsi="Times New Roman" w:cs="Times New Roman"/>
          <w:sz w:val="24"/>
          <w:szCs w:val="24"/>
        </w:rPr>
        <w:t xml:space="preserve">também </w:t>
      </w:r>
      <w:r w:rsidR="0048115E">
        <w:rPr>
          <w:rFonts w:ascii="Times New Roman" w:hAnsi="Times New Roman" w:cs="Times New Roman"/>
          <w:sz w:val="24"/>
          <w:szCs w:val="24"/>
        </w:rPr>
        <w:t>chamá-lo</w:t>
      </w:r>
      <w:r w:rsidR="00062646">
        <w:rPr>
          <w:rFonts w:ascii="Times New Roman" w:hAnsi="Times New Roman" w:cs="Times New Roman"/>
          <w:sz w:val="24"/>
          <w:szCs w:val="24"/>
        </w:rPr>
        <w:t xml:space="preserve"> </w:t>
      </w:r>
      <w:r w:rsidR="000C2DD5">
        <w:rPr>
          <w:rFonts w:ascii="Times New Roman" w:hAnsi="Times New Roman" w:cs="Times New Roman"/>
          <w:sz w:val="24"/>
          <w:szCs w:val="24"/>
        </w:rPr>
        <w:t>algumas</w:t>
      </w:r>
      <w:r w:rsidR="00062646">
        <w:rPr>
          <w:rFonts w:ascii="Times New Roman" w:hAnsi="Times New Roman" w:cs="Times New Roman"/>
          <w:sz w:val="24"/>
          <w:szCs w:val="24"/>
        </w:rPr>
        <w:t xml:space="preserve"> vezes </w:t>
      </w:r>
      <w:r w:rsidR="0033213F">
        <w:rPr>
          <w:rFonts w:ascii="Times New Roman" w:hAnsi="Times New Roman" w:cs="Times New Roman"/>
          <w:sz w:val="24"/>
          <w:szCs w:val="24"/>
        </w:rPr>
        <w:t>por esse apelido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0C2DD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todo caso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56CE8">
        <w:rPr>
          <w:rFonts w:ascii="Times New Roman" w:hAnsi="Times New Roman" w:cs="Times New Roman"/>
          <w:sz w:val="24"/>
          <w:szCs w:val="24"/>
        </w:rPr>
        <w:t xml:space="preserve">mesmo 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Ánnuchka não </w:t>
      </w:r>
      <w:r w:rsidR="00056CE8">
        <w:rPr>
          <w:rFonts w:ascii="Times New Roman" w:hAnsi="Times New Roman" w:cs="Times New Roman"/>
          <w:sz w:val="24"/>
          <w:szCs w:val="24"/>
        </w:rPr>
        <w:t>tivesse 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habitu</w:t>
      </w:r>
      <w:r w:rsidR="00056CE8">
        <w:rPr>
          <w:rFonts w:ascii="Times New Roman" w:hAnsi="Times New Roman" w:cs="Times New Roman"/>
          <w:sz w:val="24"/>
          <w:szCs w:val="24"/>
        </w:rPr>
        <w:t>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>s provocações, conformou</w:t>
      </w:r>
      <w:r w:rsidR="00056CE8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era possível </w:t>
      </w:r>
      <w:r w:rsidR="00D0153A">
        <w:rPr>
          <w:rFonts w:ascii="Times New Roman" w:hAnsi="Times New Roman" w:cs="Times New Roman"/>
          <w:sz w:val="24"/>
          <w:szCs w:val="24"/>
        </w:rPr>
        <w:t>con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viver com elas, </w:t>
      </w:r>
      <w:r w:rsidR="00EC6772">
        <w:rPr>
          <w:rFonts w:ascii="Times New Roman" w:hAnsi="Times New Roman" w:cs="Times New Roman"/>
          <w:sz w:val="24"/>
          <w:szCs w:val="24"/>
        </w:rPr>
        <w:t>principalmente por</w:t>
      </w:r>
      <w:r w:rsidR="009448DB">
        <w:rPr>
          <w:rFonts w:ascii="Times New Roman" w:hAnsi="Times New Roman" w:cs="Times New Roman"/>
          <w:sz w:val="24"/>
          <w:szCs w:val="24"/>
        </w:rPr>
        <w:t xml:space="preserve"> Rj</w:t>
      </w:r>
      <w:r w:rsidR="00D0153A">
        <w:rPr>
          <w:rFonts w:ascii="Times New Roman" w:hAnsi="Times New Roman" w:cs="Times New Roman"/>
          <w:sz w:val="24"/>
          <w:szCs w:val="24"/>
        </w:rPr>
        <w:t>é</w:t>
      </w:r>
      <w:r w:rsidR="009448DB">
        <w:rPr>
          <w:rFonts w:ascii="Times New Roman" w:hAnsi="Times New Roman" w:cs="Times New Roman"/>
          <w:sz w:val="24"/>
          <w:szCs w:val="24"/>
        </w:rPr>
        <w:t>v</w:t>
      </w:r>
      <w:r w:rsidR="009448D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6772">
        <w:rPr>
          <w:rFonts w:ascii="Times New Roman" w:hAnsi="Times New Roman" w:cs="Times New Roman"/>
          <w:sz w:val="24"/>
          <w:szCs w:val="24"/>
        </w:rPr>
        <w:t>ser</w:t>
      </w:r>
      <w:r w:rsidR="00D0153A">
        <w:rPr>
          <w:rFonts w:ascii="Times New Roman" w:hAnsi="Times New Roman" w:cs="Times New Roman"/>
          <w:sz w:val="24"/>
          <w:szCs w:val="24"/>
        </w:rPr>
        <w:t xml:space="preserve"> </w:t>
      </w:r>
      <w:r w:rsidR="009448DB"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cidade</w:t>
      </w:r>
      <w:r w:rsidR="00D0153A">
        <w:rPr>
          <w:rFonts w:ascii="Times New Roman" w:hAnsi="Times New Roman" w:cs="Times New Roman"/>
          <w:sz w:val="24"/>
          <w:szCs w:val="24"/>
        </w:rPr>
        <w:t xml:space="preserve"> grande, </w:t>
      </w:r>
      <w:r w:rsidR="00EC6772">
        <w:rPr>
          <w:rFonts w:ascii="Times New Roman" w:hAnsi="Times New Roman" w:cs="Times New Roman"/>
          <w:sz w:val="24"/>
          <w:szCs w:val="24"/>
        </w:rPr>
        <w:t xml:space="preserve">com </w:t>
      </w:r>
      <w:r w:rsidR="00076CA1">
        <w:rPr>
          <w:rFonts w:ascii="Times New Roman" w:hAnsi="Times New Roman" w:cs="Times New Roman"/>
          <w:sz w:val="24"/>
          <w:szCs w:val="24"/>
        </w:rPr>
        <w:t>espaço sufici</w:t>
      </w:r>
      <w:r w:rsidR="00D0153A">
        <w:rPr>
          <w:rFonts w:ascii="Times New Roman" w:hAnsi="Times New Roman" w:cs="Times New Roman"/>
          <w:sz w:val="24"/>
          <w:szCs w:val="24"/>
        </w:rPr>
        <w:t>e</w:t>
      </w:r>
      <w:r w:rsidR="00076CA1">
        <w:rPr>
          <w:rFonts w:ascii="Times New Roman" w:hAnsi="Times New Roman" w:cs="Times New Roman"/>
          <w:sz w:val="24"/>
          <w:szCs w:val="24"/>
        </w:rPr>
        <w:t>n</w:t>
      </w:r>
      <w:r w:rsidR="00D0153A">
        <w:rPr>
          <w:rFonts w:ascii="Times New Roman" w:hAnsi="Times New Roman" w:cs="Times New Roman"/>
          <w:sz w:val="24"/>
          <w:szCs w:val="24"/>
        </w:rPr>
        <w:t>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</w:t>
      </w:r>
      <w:r w:rsidR="00D0153A">
        <w:rPr>
          <w:rFonts w:ascii="Times New Roman" w:hAnsi="Times New Roman" w:cs="Times New Roman"/>
          <w:sz w:val="24"/>
          <w:szCs w:val="24"/>
        </w:rPr>
        <w:t xml:space="preserve"> se </w:t>
      </w:r>
      <w:proofErr w:type="gramStart"/>
      <w:r w:rsidR="00D0153A">
        <w:rPr>
          <w:rFonts w:ascii="Times New Roman" w:hAnsi="Times New Roman" w:cs="Times New Roman"/>
          <w:sz w:val="24"/>
          <w:szCs w:val="24"/>
        </w:rPr>
        <w:t>manter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longe dos provocadores </w:t>
      </w:r>
      <w:r w:rsidR="00D0153A">
        <w:rPr>
          <w:rFonts w:ascii="Times New Roman" w:hAnsi="Times New Roman" w:cs="Times New Roman"/>
          <w:sz w:val="24"/>
          <w:szCs w:val="24"/>
        </w:rPr>
        <w:t>maldosos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76CA1">
        <w:rPr>
          <w:rFonts w:ascii="Times New Roman" w:hAnsi="Times New Roman" w:cs="Times New Roman"/>
          <w:sz w:val="24"/>
          <w:szCs w:val="24"/>
        </w:rPr>
        <w:t>Além disso,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poucos diminuíram as </w:t>
      </w:r>
      <w:r w:rsidR="009448DB">
        <w:rPr>
          <w:rFonts w:ascii="Times New Roman" w:hAnsi="Times New Roman" w:cs="Times New Roman"/>
          <w:sz w:val="24"/>
          <w:szCs w:val="24"/>
        </w:rPr>
        <w:t>implicâncias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076CA1">
        <w:rPr>
          <w:rFonts w:ascii="Times New Roman" w:hAnsi="Times New Roman" w:cs="Times New Roman"/>
          <w:sz w:val="24"/>
          <w:szCs w:val="24"/>
        </w:rPr>
        <w:t>em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classe apareceu um menino que ceceava, e todos </w:t>
      </w:r>
      <w:r w:rsidR="00056CE8">
        <w:rPr>
          <w:rFonts w:ascii="Times New Roman" w:hAnsi="Times New Roman" w:cs="Times New Roman"/>
          <w:sz w:val="24"/>
          <w:szCs w:val="24"/>
        </w:rPr>
        <w:t>passaram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provocá-lo</w:t>
      </w:r>
      <w:r w:rsidR="0024094F" w:rsidRPr="00EC677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Ánnuchka o provocava. Assim, depois da morte de Vova, a vida de Ánnuchka não ia </w:t>
      </w:r>
      <w:r w:rsidR="00056CE8">
        <w:rPr>
          <w:rFonts w:ascii="Times New Roman" w:hAnsi="Times New Roman" w:cs="Times New Roman"/>
          <w:sz w:val="24"/>
          <w:szCs w:val="24"/>
        </w:rPr>
        <w:t>nada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mal, até </w:t>
      </w:r>
      <w:r w:rsidR="00056CE8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nova desgraça</w:t>
      </w:r>
      <w:r w:rsidR="00056CE8">
        <w:rPr>
          <w:rFonts w:ascii="Times New Roman" w:hAnsi="Times New Roman" w:cs="Times New Roman"/>
          <w:sz w:val="24"/>
          <w:szCs w:val="24"/>
        </w:rPr>
        <w:t xml:space="preserve"> sucedeu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Essa desgraça </w:t>
      </w:r>
      <w:r w:rsidR="00056CE8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aconteceu no verão, quando o circo </w:t>
      </w:r>
      <w:r w:rsidR="00056CE8">
        <w:rPr>
          <w:rFonts w:ascii="Times New Roman" w:hAnsi="Times New Roman" w:cs="Times New Roman"/>
          <w:sz w:val="24"/>
          <w:szCs w:val="24"/>
        </w:rPr>
        <w:t>se achava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praça d</w:t>
      </w:r>
      <w:r w:rsidR="00056CE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6CE8">
        <w:rPr>
          <w:rFonts w:ascii="Times New Roman" w:hAnsi="Times New Roman" w:cs="Times New Roman"/>
          <w:sz w:val="24"/>
          <w:szCs w:val="24"/>
        </w:rPr>
        <w:t>feira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no inverno, quando Ánnuchka </w:t>
      </w:r>
      <w:r w:rsidR="00056CE8">
        <w:rPr>
          <w:rFonts w:ascii="Times New Roman" w:hAnsi="Times New Roman" w:cs="Times New Roman"/>
          <w:sz w:val="24"/>
          <w:szCs w:val="24"/>
        </w:rPr>
        <w:t>vestia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suas botas </w:t>
      </w:r>
      <w:r w:rsidR="00076CA1">
        <w:rPr>
          <w:rFonts w:ascii="Times New Roman" w:hAnsi="Times New Roman" w:cs="Times New Roman"/>
          <w:sz w:val="24"/>
          <w:szCs w:val="24"/>
        </w:rPr>
        <w:t>vermelhas</w:t>
      </w:r>
      <w:r w:rsidR="00484917">
        <w:rPr>
          <w:rFonts w:ascii="Times New Roman" w:hAnsi="Times New Roman" w:cs="Times New Roman"/>
          <w:sz w:val="24"/>
          <w:szCs w:val="24"/>
        </w:rPr>
        <w:t xml:space="preserve"> favoritas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Certo dia, quando Ánnuchka esquenta</w:t>
      </w:r>
      <w:r w:rsidR="007B68D5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F6813">
        <w:rPr>
          <w:rFonts w:ascii="Times New Roman" w:hAnsi="Times New Roman" w:cs="Times New Roman"/>
          <w:sz w:val="24"/>
          <w:szCs w:val="24"/>
        </w:rPr>
        <w:t xml:space="preserve">sozinha </w:t>
      </w:r>
      <w:r w:rsidR="009E2140">
        <w:rPr>
          <w:rFonts w:ascii="Times New Roman" w:hAnsi="Times New Roman" w:cs="Times New Roman"/>
          <w:sz w:val="24"/>
          <w:szCs w:val="24"/>
        </w:rPr>
        <w:t>almôndegas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num fogareiro a querosene</w:t>
      </w:r>
      <w:r w:rsidR="00112BCE">
        <w:rPr>
          <w:rFonts w:ascii="Times New Roman" w:hAnsi="Times New Roman" w:cs="Times New Roman"/>
          <w:sz w:val="24"/>
          <w:szCs w:val="24"/>
        </w:rPr>
        <w:t xml:space="preserve"> </w:t>
      </w:r>
      <w:r w:rsidR="00112BC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2BCE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estudava </w:t>
      </w:r>
      <w:r w:rsidR="006F47DA">
        <w:rPr>
          <w:rFonts w:ascii="Times New Roman" w:hAnsi="Times New Roman" w:cs="Times New Roman"/>
          <w:sz w:val="24"/>
          <w:szCs w:val="24"/>
        </w:rPr>
        <w:t>no turno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tarde, </w:t>
      </w:r>
      <w:r w:rsidR="007A2C64" w:rsidRPr="00C5704C">
        <w:rPr>
          <w:rFonts w:ascii="Times New Roman" w:hAnsi="Times New Roman" w:cs="Times New Roman"/>
          <w:sz w:val="24"/>
          <w:szCs w:val="24"/>
        </w:rPr>
        <w:t>M</w:t>
      </w:r>
      <w:r w:rsidR="006F47DA">
        <w:rPr>
          <w:rFonts w:ascii="Times New Roman" w:hAnsi="Times New Roman" w:cs="Times New Roman"/>
          <w:sz w:val="24"/>
          <w:szCs w:val="24"/>
        </w:rPr>
        <w:t>ítia</w:t>
      </w:r>
      <w:r w:rsidR="007A2C6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estava na escola e </w:t>
      </w:r>
      <w:r w:rsidR="00860131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no trabalho</w:t>
      </w:r>
      <w:r w:rsidR="00112BCE">
        <w:rPr>
          <w:rFonts w:ascii="Times New Roman" w:hAnsi="Times New Roman" w:cs="Times New Roman"/>
          <w:sz w:val="24"/>
          <w:szCs w:val="24"/>
        </w:rPr>
        <w:t xml:space="preserve"> </w:t>
      </w:r>
      <w:r w:rsidR="00112BC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a porta se abriu</w:t>
      </w:r>
      <w:r w:rsidR="008601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ninguém bater</w:t>
      </w:r>
      <w:r w:rsidR="008601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entraram dois desconhecidos.</w:t>
      </w:r>
    </w:p>
    <w:p w:rsidR="0024094F" w:rsidRPr="00C5704C" w:rsidRDefault="007A2C6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Menina, você está sozinha?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perguntou um homem que calçava botas </w:t>
      </w:r>
      <w:r w:rsidR="00860131">
        <w:rPr>
          <w:rFonts w:ascii="Times New Roman" w:hAnsi="Times New Roman" w:cs="Times New Roman"/>
          <w:sz w:val="24"/>
          <w:szCs w:val="24"/>
        </w:rPr>
        <w:t xml:space="preserve">brancas </w:t>
      </w:r>
      <w:r w:rsidR="0024094F" w:rsidRPr="00C5704C">
        <w:rPr>
          <w:rFonts w:ascii="Times New Roman" w:hAnsi="Times New Roman" w:cs="Times New Roman"/>
          <w:sz w:val="24"/>
          <w:szCs w:val="24"/>
        </w:rPr>
        <w:t>de feltro revestidas de couro.</w:t>
      </w:r>
    </w:p>
    <w:p w:rsidR="007A2C64" w:rsidRDefault="007A2C6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Ánnuchka. </w:t>
      </w:r>
    </w:p>
    <w:p w:rsidR="0024094F" w:rsidRPr="00C5704C" w:rsidRDefault="007A2C6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Então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sente</w:t>
      </w:r>
      <w:r w:rsidR="004F6813">
        <w:rPr>
          <w:rFonts w:ascii="Times New Roman" w:hAnsi="Times New Roman" w:cs="Times New Roman"/>
          <w:sz w:val="24"/>
          <w:szCs w:val="24"/>
        </w:rPr>
        <w:t>-se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nessa cadeira e fique quietinha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4F6813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outro homem</w:t>
      </w:r>
      <w:r w:rsidR="004F6813">
        <w:rPr>
          <w:rFonts w:ascii="Times New Roman" w:hAnsi="Times New Roman" w:cs="Times New Roman"/>
          <w:sz w:val="24"/>
          <w:szCs w:val="24"/>
        </w:rPr>
        <w:t>, que vestia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peliça </w:t>
      </w:r>
      <w:r>
        <w:rPr>
          <w:rFonts w:ascii="Times New Roman" w:hAnsi="Times New Roman" w:cs="Times New Roman"/>
          <w:sz w:val="24"/>
          <w:szCs w:val="24"/>
        </w:rPr>
        <w:t>curta</w:t>
      </w:r>
      <w:r w:rsidR="00A16664">
        <w:rPr>
          <w:rFonts w:ascii="Times New Roman" w:hAnsi="Times New Roman" w:cs="Times New Roman"/>
          <w:sz w:val="24"/>
          <w:szCs w:val="24"/>
        </w:rPr>
        <w:t xml:space="preserve"> de cor preta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Ánnuchka sentou</w:t>
      </w:r>
      <w:r w:rsidR="004F6813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os homens começaram rapidamente </w:t>
      </w:r>
      <w:r w:rsidR="004F6813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tirar </w:t>
      </w:r>
      <w:r w:rsidR="00D7264C">
        <w:rPr>
          <w:rFonts w:ascii="Times New Roman" w:hAnsi="Times New Roman" w:cs="Times New Roman"/>
          <w:sz w:val="24"/>
          <w:szCs w:val="24"/>
        </w:rPr>
        <w:t>todas as coisas 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guarda-roupa e </w:t>
      </w:r>
      <w:r w:rsidR="00D726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coloc</w:t>
      </w:r>
      <w:r w:rsidR="00D7264C">
        <w:rPr>
          <w:rFonts w:ascii="Times New Roman" w:hAnsi="Times New Roman" w:cs="Times New Roman"/>
          <w:sz w:val="24"/>
          <w:szCs w:val="24"/>
        </w:rPr>
        <w:t>á-las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264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malas. Abri</w:t>
      </w:r>
      <w:r w:rsidR="00897C8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am todas as gavetas</w:t>
      </w:r>
      <w:r w:rsidR="00D7264C">
        <w:rPr>
          <w:rFonts w:ascii="Times New Roman" w:hAnsi="Times New Roman" w:cs="Times New Roman"/>
          <w:sz w:val="24"/>
          <w:szCs w:val="24"/>
        </w:rPr>
        <w:t xml:space="preserve"> e</w:t>
      </w:r>
      <w:r w:rsidR="00D726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264C">
        <w:rPr>
          <w:rFonts w:ascii="Times New Roman" w:hAnsi="Times New Roman" w:cs="Times New Roman"/>
          <w:sz w:val="24"/>
          <w:szCs w:val="24"/>
        </w:rPr>
        <w:t xml:space="preserve">olharam </w:t>
      </w:r>
      <w:r w:rsidR="003B34E3">
        <w:rPr>
          <w:rFonts w:ascii="Times New Roman" w:hAnsi="Times New Roman" w:cs="Times New Roman"/>
          <w:sz w:val="24"/>
          <w:szCs w:val="24"/>
        </w:rPr>
        <w:t>o criado-mudo</w:t>
      </w:r>
      <w:r w:rsidR="00D7264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anda</w:t>
      </w:r>
      <w:r w:rsidR="00D7264C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frente de Ánnuchka como se ela não existisse. Depois foram embora</w:t>
      </w:r>
      <w:r w:rsidR="00EE69C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leva</w:t>
      </w:r>
      <w:r w:rsidR="00EE69CE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além das malas, </w:t>
      </w:r>
      <w:r w:rsidR="00EE69CE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5F6008">
        <w:rPr>
          <w:rFonts w:ascii="Times New Roman" w:hAnsi="Times New Roman" w:cs="Times New Roman"/>
          <w:sz w:val="24"/>
          <w:szCs w:val="24"/>
        </w:rPr>
        <w:t xml:space="preserve">pequena </w:t>
      </w:r>
      <w:r w:rsidRPr="00C5704C">
        <w:rPr>
          <w:rFonts w:ascii="Times New Roman" w:hAnsi="Times New Roman" w:cs="Times New Roman"/>
          <w:sz w:val="24"/>
          <w:szCs w:val="24"/>
        </w:rPr>
        <w:t>máquina de costura.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7BC4">
        <w:rPr>
          <w:rFonts w:ascii="Times New Roman" w:hAnsi="Times New Roman" w:cs="Times New Roman"/>
          <w:sz w:val="24"/>
          <w:szCs w:val="24"/>
        </w:rPr>
        <w:t xml:space="preserve">A mãe de Ánnuchka, quando </w:t>
      </w:r>
      <w:r w:rsidR="00EE69CE" w:rsidRPr="00C97BC4">
        <w:rPr>
          <w:rFonts w:ascii="Times New Roman" w:hAnsi="Times New Roman" w:cs="Times New Roman"/>
          <w:sz w:val="24"/>
          <w:szCs w:val="24"/>
        </w:rPr>
        <w:t>conseguia</w:t>
      </w:r>
      <w:r w:rsidRPr="00C97BC4">
        <w:rPr>
          <w:rFonts w:ascii="Times New Roman" w:hAnsi="Times New Roman" w:cs="Times New Roman"/>
          <w:sz w:val="24"/>
          <w:szCs w:val="24"/>
        </w:rPr>
        <w:t xml:space="preserve"> uma carona na obra, vinha almoçar em casa</w:t>
      </w:r>
      <w:r w:rsidR="00EC6772">
        <w:rPr>
          <w:rFonts w:ascii="Times New Roman" w:hAnsi="Times New Roman" w:cs="Times New Roman"/>
          <w:sz w:val="24"/>
          <w:szCs w:val="24"/>
        </w:rPr>
        <w:t>, como nesse dia</w:t>
      </w:r>
      <w:r w:rsidRPr="00C97BC4">
        <w:rPr>
          <w:rFonts w:ascii="Times New Roman" w:hAnsi="Times New Roman" w:cs="Times New Roman"/>
          <w:sz w:val="24"/>
          <w:szCs w:val="24"/>
        </w:rPr>
        <w:t>. Ela chegou e viu</w:t>
      </w:r>
      <w:r w:rsidR="00EC6772">
        <w:rPr>
          <w:rFonts w:ascii="Times New Roman" w:hAnsi="Times New Roman" w:cs="Times New Roman"/>
          <w:sz w:val="24"/>
          <w:szCs w:val="24"/>
        </w:rPr>
        <w:t>:</w:t>
      </w:r>
      <w:r w:rsidRPr="00C97BC4">
        <w:rPr>
          <w:rFonts w:ascii="Times New Roman" w:hAnsi="Times New Roman" w:cs="Times New Roman"/>
          <w:sz w:val="24"/>
          <w:szCs w:val="24"/>
        </w:rPr>
        <w:t xml:space="preserve"> 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escancarado, o guarda-roupa vazio, </w:t>
      </w:r>
      <w:r w:rsidR="00EC6772">
        <w:rPr>
          <w:rFonts w:ascii="Times New Roman" w:hAnsi="Times New Roman" w:cs="Times New Roman"/>
          <w:sz w:val="24"/>
          <w:szCs w:val="24"/>
        </w:rPr>
        <w:t>o lugar 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máquina de costura </w:t>
      </w:r>
      <w:r w:rsidR="00EC6772">
        <w:rPr>
          <w:rFonts w:ascii="Times New Roman" w:hAnsi="Times New Roman" w:cs="Times New Roman"/>
          <w:sz w:val="24"/>
          <w:szCs w:val="24"/>
        </w:rPr>
        <w:t>sem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Ánnuchka sentada na cadeira. A mãe de novo </w:t>
      </w:r>
      <w:r w:rsidR="0099256A">
        <w:rPr>
          <w:rFonts w:ascii="Times New Roman" w:hAnsi="Times New Roman" w:cs="Times New Roman"/>
          <w:sz w:val="24"/>
          <w:szCs w:val="24"/>
        </w:rPr>
        <w:t>se pôs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gritar e de novo os vizinhos </w:t>
      </w:r>
      <w:r w:rsidR="00EC6772">
        <w:rPr>
          <w:rFonts w:ascii="Times New Roman" w:hAnsi="Times New Roman" w:cs="Times New Roman"/>
          <w:sz w:val="24"/>
          <w:szCs w:val="24"/>
        </w:rPr>
        <w:t>acorreram</w:t>
      </w:r>
      <w:r w:rsidR="003B34E3">
        <w:rPr>
          <w:rFonts w:ascii="Times New Roman" w:hAnsi="Times New Roman" w:cs="Times New Roman"/>
          <w:sz w:val="24"/>
          <w:szCs w:val="24"/>
        </w:rPr>
        <w:t xml:space="preserve"> de imediato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EC6772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Vova morre</w:t>
      </w:r>
      <w:r w:rsidR="00EC6772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69CE">
        <w:rPr>
          <w:rFonts w:ascii="Times New Roman" w:hAnsi="Times New Roman" w:cs="Times New Roman"/>
          <w:sz w:val="24"/>
          <w:szCs w:val="24"/>
        </w:rPr>
        <w:t>Fomos roubados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!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 a mãe.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Levaram tudo</w:t>
      </w:r>
      <w:r w:rsidR="00EE69CE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o terno de Kólia que eu </w:t>
      </w:r>
      <w:r w:rsidR="0099256A">
        <w:rPr>
          <w:rFonts w:ascii="Times New Roman" w:hAnsi="Times New Roman" w:cs="Times New Roman"/>
          <w:sz w:val="24"/>
          <w:szCs w:val="24"/>
        </w:rPr>
        <w:t>guardei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recordação... </w:t>
      </w:r>
      <w:r w:rsidR="00EE69CE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terno de lã grossa que ele </w:t>
      </w:r>
      <w:r w:rsidR="00466C3D">
        <w:rPr>
          <w:rFonts w:ascii="Times New Roman" w:hAnsi="Times New Roman" w:cs="Times New Roman"/>
          <w:sz w:val="24"/>
          <w:szCs w:val="24"/>
        </w:rPr>
        <w:t xml:space="preserve">só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usou duas vezes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256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mãe </w:t>
      </w:r>
      <w:r w:rsidR="0099256A">
        <w:rPr>
          <w:rFonts w:ascii="Times New Roman" w:hAnsi="Times New Roman" w:cs="Times New Roman"/>
          <w:sz w:val="24"/>
          <w:szCs w:val="24"/>
        </w:rPr>
        <w:t>se desfez em lágrimas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vizinho do quarto n</w:t>
      </w:r>
      <w:r w:rsidR="005C2D97">
        <w:rPr>
          <w:rFonts w:ascii="Times New Roman" w:hAnsi="Times New Roman" w:cs="Times New Roman"/>
          <w:sz w:val="24"/>
          <w:szCs w:val="24"/>
        </w:rPr>
        <w:t>º 11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ouvi </w:t>
      </w:r>
      <w:r w:rsidR="00DA7F9B">
        <w:rPr>
          <w:rFonts w:ascii="Times New Roman" w:hAnsi="Times New Roman" w:cs="Times New Roman"/>
          <w:sz w:val="24"/>
          <w:szCs w:val="24"/>
        </w:rPr>
        <w:t>gente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D97">
        <w:rPr>
          <w:rFonts w:ascii="Times New Roman" w:hAnsi="Times New Roman" w:cs="Times New Roman"/>
          <w:sz w:val="24"/>
          <w:szCs w:val="24"/>
        </w:rPr>
        <w:t>passando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>
        <w:rPr>
          <w:rFonts w:ascii="Times New Roman" w:hAnsi="Times New Roman" w:cs="Times New Roman"/>
          <w:sz w:val="24"/>
          <w:szCs w:val="24"/>
        </w:rPr>
        <w:t>escutei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Ánnuchka mexendo com o fogareiro e achei que fossem parentes.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por que você não gritou?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Chura perguntou </w:t>
      </w:r>
      <w:r w:rsidR="005C2D97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Ánnuchka.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D97">
        <w:rPr>
          <w:rFonts w:ascii="Times New Roman" w:hAnsi="Times New Roman" w:cs="Times New Roman"/>
          <w:sz w:val="24"/>
          <w:szCs w:val="24"/>
        </w:rPr>
        <w:t>Fiquei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medo de me baterem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Ánnuchka.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por que você não gritou quando eles saíram com as malas?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o vizinho do quarto n</w:t>
      </w:r>
      <w:r w:rsidR="005C2D97">
        <w:rPr>
          <w:rFonts w:ascii="Times New Roman" w:hAnsi="Times New Roman" w:cs="Times New Roman"/>
          <w:sz w:val="24"/>
          <w:szCs w:val="24"/>
        </w:rPr>
        <w:t>º 11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D97">
        <w:rPr>
          <w:rFonts w:ascii="Times New Roman" w:hAnsi="Times New Roman" w:cs="Times New Roman"/>
          <w:sz w:val="24"/>
          <w:szCs w:val="24"/>
        </w:rPr>
        <w:t>Pensei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estivessem </w:t>
      </w:r>
      <w:r w:rsidR="005C2D97">
        <w:rPr>
          <w:rFonts w:ascii="Times New Roman" w:hAnsi="Times New Roman" w:cs="Times New Roman"/>
          <w:sz w:val="24"/>
          <w:szCs w:val="24"/>
        </w:rPr>
        <w:t>escondidos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atrás da porta e </w:t>
      </w:r>
      <w:r w:rsidR="00842E35">
        <w:rPr>
          <w:rFonts w:ascii="Times New Roman" w:hAnsi="Times New Roman" w:cs="Times New Roman"/>
          <w:sz w:val="24"/>
          <w:szCs w:val="24"/>
        </w:rPr>
        <w:t>tive</w:t>
      </w:r>
      <w:r w:rsidR="005C2D97">
        <w:rPr>
          <w:rFonts w:ascii="Times New Roman" w:hAnsi="Times New Roman" w:cs="Times New Roman"/>
          <w:sz w:val="24"/>
          <w:szCs w:val="24"/>
        </w:rPr>
        <w:t xml:space="preserve"> medo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D97">
        <w:rPr>
          <w:rFonts w:ascii="Times New Roman" w:hAnsi="Times New Roman" w:cs="Times New Roman"/>
          <w:sz w:val="24"/>
          <w:szCs w:val="24"/>
        </w:rPr>
        <w:t xml:space="preserve">de me </w:t>
      </w:r>
      <w:r w:rsidR="0024094F" w:rsidRPr="00C5704C">
        <w:rPr>
          <w:rFonts w:ascii="Times New Roman" w:hAnsi="Times New Roman" w:cs="Times New Roman"/>
          <w:sz w:val="24"/>
          <w:szCs w:val="24"/>
        </w:rPr>
        <w:t>bate</w:t>
      </w:r>
      <w:r w:rsidR="005C2D97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5C2D97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eu gritasse...</w:t>
      </w:r>
      <w:r w:rsidR="005C2D97">
        <w:rPr>
          <w:rFonts w:ascii="Times New Roman" w:hAnsi="Times New Roman" w:cs="Times New Roman"/>
          <w:sz w:val="24"/>
          <w:szCs w:val="24"/>
        </w:rPr>
        <w:t xml:space="preserve"> </w:t>
      </w:r>
      <w:r w:rsidR="005C2D97" w:rsidRPr="00621342">
        <w:rPr>
          <w:rFonts w:ascii="Times New Roman" w:hAnsi="Times New Roman" w:cs="Times New Roman"/>
          <w:sz w:val="24"/>
          <w:szCs w:val="24"/>
        </w:rPr>
        <w:t>—</w:t>
      </w:r>
      <w:r w:rsidR="005C2D97">
        <w:rPr>
          <w:rFonts w:ascii="Times New Roman" w:hAnsi="Times New Roman" w:cs="Times New Roman"/>
          <w:sz w:val="24"/>
          <w:szCs w:val="24"/>
        </w:rPr>
        <w:t xml:space="preserve"> disse Ánnuchka.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</w:t>
      </w:r>
      <w:r w:rsidR="00C41C6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primeira vez </w:t>
      </w:r>
      <w:r w:rsidR="006F47D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47DA">
        <w:rPr>
          <w:rFonts w:ascii="Times New Roman" w:hAnsi="Times New Roman" w:cs="Times New Roman"/>
          <w:sz w:val="24"/>
          <w:szCs w:val="24"/>
        </w:rPr>
        <w:t>longo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tempo, </w:t>
      </w:r>
      <w:r w:rsidR="006F47D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6F47DA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bateu, mas não com </w:t>
      </w:r>
      <w:r w:rsidR="006F47DA">
        <w:rPr>
          <w:rFonts w:ascii="Times New Roman" w:hAnsi="Times New Roman" w:cs="Times New Roman"/>
          <w:sz w:val="24"/>
          <w:szCs w:val="24"/>
        </w:rPr>
        <w:t>o punho</w:t>
      </w:r>
      <w:r w:rsidRPr="00C5704C">
        <w:rPr>
          <w:rFonts w:ascii="Times New Roman" w:hAnsi="Times New Roman" w:cs="Times New Roman"/>
          <w:sz w:val="24"/>
          <w:szCs w:val="24"/>
        </w:rPr>
        <w:t>, como quando Vova morre</w:t>
      </w:r>
      <w:r w:rsidR="006F47DA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com a palma </w:t>
      </w:r>
      <w:r w:rsidR="00C41C69" w:rsidRPr="00C5704C">
        <w:rPr>
          <w:rFonts w:ascii="Times New Roman" w:hAnsi="Times New Roman" w:cs="Times New Roman"/>
          <w:sz w:val="24"/>
          <w:szCs w:val="24"/>
        </w:rPr>
        <w:t>d</w:t>
      </w:r>
      <w:r w:rsidR="00C41C69">
        <w:rPr>
          <w:rFonts w:ascii="Times New Roman" w:hAnsi="Times New Roman" w:cs="Times New Roman"/>
          <w:sz w:val="24"/>
          <w:szCs w:val="24"/>
        </w:rPr>
        <w:t>a</w:t>
      </w:r>
      <w:r w:rsidR="00C41C6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mão</w:t>
      </w:r>
      <w:r w:rsidR="00BF60D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piedade; </w:t>
      </w:r>
      <w:r w:rsidR="006F47DA">
        <w:rPr>
          <w:rFonts w:ascii="Times New Roman" w:hAnsi="Times New Roman" w:cs="Times New Roman"/>
          <w:sz w:val="24"/>
          <w:szCs w:val="24"/>
        </w:rPr>
        <w:t>por mais que</w:t>
      </w:r>
      <w:r w:rsidR="00842E35">
        <w:rPr>
          <w:rFonts w:ascii="Times New Roman" w:hAnsi="Times New Roman" w:cs="Times New Roman"/>
          <w:sz w:val="24"/>
          <w:szCs w:val="24"/>
        </w:rPr>
        <w:t xml:space="preserve"> </w:t>
      </w:r>
      <w:r w:rsidR="000C6468">
        <w:rPr>
          <w:rFonts w:ascii="Times New Roman" w:hAnsi="Times New Roman" w:cs="Times New Roman"/>
          <w:sz w:val="24"/>
          <w:szCs w:val="24"/>
        </w:rPr>
        <w:t>usasse</w:t>
      </w:r>
      <w:r w:rsidR="00842E35">
        <w:rPr>
          <w:rFonts w:ascii="Times New Roman" w:hAnsi="Times New Roman" w:cs="Times New Roman"/>
          <w:sz w:val="24"/>
          <w:szCs w:val="24"/>
        </w:rPr>
        <w:t xml:space="preserve"> </w:t>
      </w:r>
      <w:r w:rsidR="000C6468">
        <w:rPr>
          <w:rFonts w:ascii="Times New Roman" w:hAnsi="Times New Roman" w:cs="Times New Roman"/>
          <w:sz w:val="24"/>
          <w:szCs w:val="24"/>
        </w:rPr>
        <w:t xml:space="preserve">de </w:t>
      </w:r>
      <w:r w:rsidR="00842E35">
        <w:rPr>
          <w:rFonts w:ascii="Times New Roman" w:hAnsi="Times New Roman" w:cs="Times New Roman"/>
          <w:sz w:val="24"/>
          <w:szCs w:val="24"/>
        </w:rPr>
        <w:t>força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era de um jeito maternal. Nesse </w:t>
      </w:r>
      <w:r w:rsidR="006F47DA">
        <w:rPr>
          <w:rFonts w:ascii="Times New Roman" w:hAnsi="Times New Roman" w:cs="Times New Roman"/>
          <w:sz w:val="24"/>
          <w:szCs w:val="24"/>
        </w:rPr>
        <w:t>ínterim</w:t>
      </w:r>
      <w:r w:rsidRPr="00C5704C">
        <w:rPr>
          <w:rFonts w:ascii="Times New Roman" w:hAnsi="Times New Roman" w:cs="Times New Roman"/>
          <w:sz w:val="24"/>
          <w:szCs w:val="24"/>
        </w:rPr>
        <w:t>, apareceu o administrador e disse: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47DA">
        <w:rPr>
          <w:rFonts w:ascii="Times New Roman" w:hAnsi="Times New Roman" w:cs="Times New Roman"/>
          <w:sz w:val="24"/>
          <w:szCs w:val="24"/>
        </w:rPr>
        <w:t>Tapas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vão ajudar </w:t>
      </w:r>
      <w:r w:rsidR="006F47DA">
        <w:rPr>
          <w:rFonts w:ascii="Times New Roman" w:hAnsi="Times New Roman" w:cs="Times New Roman"/>
          <w:sz w:val="24"/>
          <w:szCs w:val="24"/>
        </w:rPr>
        <w:t>nesse caso</w:t>
      </w:r>
      <w:r w:rsidR="00A16664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664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enina, </w:t>
      </w:r>
      <w:r w:rsidR="006F47DA">
        <w:rPr>
          <w:rFonts w:ascii="Times New Roman" w:hAnsi="Times New Roman" w:cs="Times New Roman"/>
          <w:sz w:val="24"/>
          <w:szCs w:val="24"/>
        </w:rPr>
        <w:t>você seria capaz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reconhecer </w:t>
      </w:r>
      <w:r w:rsidR="006F47D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s ladrões?</w:t>
      </w:r>
    </w:p>
    <w:p w:rsidR="0024094F" w:rsidRPr="00C5704C" w:rsidRDefault="00C41C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47DA">
        <w:rPr>
          <w:rFonts w:ascii="Times New Roman" w:hAnsi="Times New Roman" w:cs="Times New Roman"/>
          <w:sz w:val="24"/>
          <w:szCs w:val="24"/>
        </w:rPr>
        <w:t>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Ánnuchka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um </w:t>
      </w:r>
      <w:r w:rsidR="00842E35">
        <w:rPr>
          <w:rFonts w:ascii="Times New Roman" w:hAnsi="Times New Roman" w:cs="Times New Roman"/>
          <w:sz w:val="24"/>
          <w:szCs w:val="24"/>
        </w:rPr>
        <w:t>vestia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6C3D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peliça </w:t>
      </w:r>
      <w:r>
        <w:rPr>
          <w:rFonts w:ascii="Times New Roman" w:hAnsi="Times New Roman" w:cs="Times New Roman"/>
          <w:sz w:val="24"/>
          <w:szCs w:val="24"/>
        </w:rPr>
        <w:t>curta</w:t>
      </w:r>
      <w:r w:rsidR="00466C3D">
        <w:rPr>
          <w:rFonts w:ascii="Times New Roman" w:hAnsi="Times New Roman" w:cs="Times New Roman"/>
          <w:sz w:val="24"/>
          <w:szCs w:val="24"/>
        </w:rPr>
        <w:t xml:space="preserve"> de cor preta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outro botas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brancas.</w:t>
      </w:r>
    </w:p>
    <w:p w:rsidR="0024094F" w:rsidRPr="00C5704C" w:rsidRDefault="001846D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Vamos </w:t>
      </w:r>
      <w:r w:rsidR="00466C3D">
        <w:rPr>
          <w:rFonts w:ascii="Times New Roman" w:hAnsi="Times New Roman" w:cs="Times New Roman"/>
          <w:sz w:val="24"/>
          <w:szCs w:val="24"/>
        </w:rPr>
        <w:t>enfileirar todos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6C3D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homens dos barracões... </w:t>
      </w:r>
      <w:r w:rsidR="00842E35" w:rsidRPr="00621342">
        <w:rPr>
          <w:rFonts w:ascii="Times New Roman" w:hAnsi="Times New Roman" w:cs="Times New Roman"/>
          <w:sz w:val="24"/>
          <w:szCs w:val="24"/>
        </w:rPr>
        <w:t>—</w:t>
      </w:r>
      <w:r w:rsidR="00842E35">
        <w:rPr>
          <w:rFonts w:ascii="Times New Roman" w:hAnsi="Times New Roman" w:cs="Times New Roman"/>
          <w:sz w:val="24"/>
          <w:szCs w:val="24"/>
        </w:rPr>
        <w:t xml:space="preserve"> disse o administrador. </w:t>
      </w:r>
      <w:r w:rsidR="00842E35" w:rsidRPr="00621342">
        <w:rPr>
          <w:rFonts w:ascii="Times New Roman" w:hAnsi="Times New Roman" w:cs="Times New Roman"/>
          <w:sz w:val="24"/>
          <w:szCs w:val="24"/>
        </w:rPr>
        <w:t>—</w:t>
      </w:r>
      <w:r w:rsidR="00842E35">
        <w:rPr>
          <w:rFonts w:ascii="Times New Roman" w:hAnsi="Times New Roman" w:cs="Times New Roman"/>
          <w:sz w:val="24"/>
          <w:szCs w:val="24"/>
        </w:rPr>
        <w:t xml:space="preserve"> </w:t>
      </w:r>
      <w:r w:rsidR="00466C3D">
        <w:rPr>
          <w:rFonts w:ascii="Times New Roman" w:hAnsi="Times New Roman" w:cs="Times New Roman"/>
          <w:sz w:val="24"/>
          <w:szCs w:val="24"/>
        </w:rPr>
        <w:t>Talvez fossem alguns dos novos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contratados... Entre eles </w:t>
      </w:r>
      <w:r w:rsidR="00205057">
        <w:rPr>
          <w:rFonts w:ascii="Times New Roman" w:hAnsi="Times New Roman" w:cs="Times New Roman"/>
          <w:sz w:val="24"/>
          <w:szCs w:val="24"/>
        </w:rPr>
        <w:t>há</w:t>
      </w:r>
      <w:r w:rsidR="0020505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6C3D">
        <w:rPr>
          <w:rFonts w:ascii="Times New Roman" w:hAnsi="Times New Roman" w:cs="Times New Roman"/>
          <w:sz w:val="24"/>
          <w:szCs w:val="24"/>
        </w:rPr>
        <w:t xml:space="preserve">um número colossal de </w:t>
      </w:r>
      <w:r w:rsidR="00466C3D">
        <w:rPr>
          <w:rFonts w:ascii="Times New Roman" w:hAnsi="Times New Roman" w:cs="Times New Roman"/>
          <w:i/>
          <w:iCs/>
          <w:sz w:val="24"/>
          <w:szCs w:val="24"/>
        </w:rPr>
        <w:t>deskulakizados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="00466C3D">
        <w:rPr>
          <w:rStyle w:val="Refdenotaderodap"/>
          <w:rFonts w:ascii="Times New Roman" w:hAnsi="Times New Roman" w:cs="Times New Roman"/>
          <w:sz w:val="24"/>
          <w:szCs w:val="24"/>
        </w:rPr>
        <w:footnoteReference w:id="10"/>
      </w:r>
      <w:proofErr w:type="gramEnd"/>
    </w:p>
    <w:p w:rsidR="0024094F" w:rsidRPr="00C5704C" w:rsidRDefault="00466C3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Enfileiraram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todos os homens dos barracões num terreno baldio </w:t>
      </w:r>
      <w:r>
        <w:rPr>
          <w:rFonts w:ascii="Times New Roman" w:hAnsi="Times New Roman" w:cs="Times New Roman"/>
          <w:sz w:val="24"/>
          <w:szCs w:val="24"/>
        </w:rPr>
        <w:t>coberto de neve</w:t>
      </w:r>
      <w:r w:rsidR="0024094F" w:rsidRPr="00C5704C">
        <w:rPr>
          <w:rFonts w:ascii="Times New Roman" w:hAnsi="Times New Roman" w:cs="Times New Roman"/>
          <w:sz w:val="24"/>
          <w:szCs w:val="24"/>
        </w:rPr>
        <w:t>, Ánnuchka saiu, olhou</w:t>
      </w:r>
      <w:r w:rsidR="00897C8B">
        <w:rPr>
          <w:rFonts w:ascii="Times New Roman" w:hAnsi="Times New Roman" w:cs="Times New Roman"/>
          <w:sz w:val="24"/>
          <w:szCs w:val="24"/>
        </w:rPr>
        <w:t xml:space="preserve"> ao redor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ficou </w:t>
      </w:r>
      <w:r w:rsidR="00897C8B">
        <w:rPr>
          <w:rFonts w:ascii="Times New Roman" w:hAnsi="Times New Roman" w:cs="Times New Roman"/>
          <w:sz w:val="24"/>
          <w:szCs w:val="24"/>
        </w:rPr>
        <w:t>aterrorizada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97C8B">
        <w:rPr>
          <w:rFonts w:ascii="Times New Roman" w:hAnsi="Times New Roman" w:cs="Times New Roman"/>
          <w:sz w:val="24"/>
          <w:szCs w:val="24"/>
        </w:rPr>
        <w:t xml:space="preserve">Ao lado dela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estavam </w:t>
      </w:r>
      <w:r w:rsidR="00897C8B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mãe, o administrador e dois </w:t>
      </w:r>
      <w:r w:rsidR="00CF71CE">
        <w:rPr>
          <w:rFonts w:ascii="Times New Roman" w:hAnsi="Times New Roman" w:cs="Times New Roman"/>
          <w:sz w:val="24"/>
          <w:szCs w:val="24"/>
        </w:rPr>
        <w:t>policiai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s. </w:t>
      </w:r>
      <w:r w:rsidR="00AD72A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nd</w:t>
      </w:r>
      <w:r w:rsidR="00AD72AE">
        <w:rPr>
          <w:rFonts w:ascii="Times New Roman" w:hAnsi="Times New Roman" w:cs="Times New Roman"/>
          <w:sz w:val="24"/>
          <w:szCs w:val="24"/>
        </w:rPr>
        <w:t>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longo da fila</w:t>
      </w:r>
      <w:r w:rsidR="00897C8B">
        <w:rPr>
          <w:rFonts w:ascii="Times New Roman" w:hAnsi="Times New Roman" w:cs="Times New Roman"/>
          <w:sz w:val="24"/>
          <w:szCs w:val="24"/>
        </w:rPr>
        <w:t xml:space="preserve"> </w:t>
      </w:r>
      <w:r w:rsidR="00897C8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todos </w:t>
      </w:r>
      <w:r w:rsidR="00946A6E">
        <w:rPr>
          <w:rFonts w:ascii="Times New Roman" w:hAnsi="Times New Roman" w:cs="Times New Roman"/>
          <w:sz w:val="24"/>
          <w:szCs w:val="24"/>
        </w:rPr>
        <w:t>olhavam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Ánnuchka</w:t>
      </w:r>
      <w:r w:rsidR="00897C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97C8B">
        <w:rPr>
          <w:rFonts w:ascii="Times New Roman" w:hAnsi="Times New Roman" w:cs="Times New Roman"/>
          <w:sz w:val="24"/>
          <w:szCs w:val="24"/>
          <w:lang w:val="en-GB"/>
        </w:rPr>
        <w:t>com pavor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D72AE">
        <w:rPr>
          <w:rFonts w:ascii="Times New Roman" w:hAnsi="Times New Roman" w:cs="Times New Roman"/>
          <w:sz w:val="24"/>
          <w:szCs w:val="24"/>
        </w:rPr>
        <w:t>da mesma forma que ela</w:t>
      </w:r>
      <w:r w:rsidR="00897C8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olhava </w:t>
      </w:r>
      <w:r w:rsidR="00897C8B">
        <w:rPr>
          <w:rFonts w:ascii="Times New Roman" w:hAnsi="Times New Roman" w:cs="Times New Roman"/>
          <w:sz w:val="24"/>
          <w:szCs w:val="24"/>
        </w:rPr>
        <w:t>para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4094F" w:rsidRPr="00B1091C">
        <w:rPr>
          <w:rFonts w:ascii="Times New Roman" w:hAnsi="Times New Roman" w:cs="Times New Roman"/>
          <w:sz w:val="24"/>
          <w:szCs w:val="24"/>
        </w:rPr>
        <w:t xml:space="preserve">Passaram </w:t>
      </w:r>
      <w:r w:rsidR="004D1EA7" w:rsidRPr="00B1091C">
        <w:rPr>
          <w:rFonts w:ascii="Times New Roman" w:hAnsi="Times New Roman" w:cs="Times New Roman"/>
          <w:sz w:val="24"/>
          <w:szCs w:val="24"/>
        </w:rPr>
        <w:t>por todos</w:t>
      </w:r>
      <w:r w:rsidR="0024094F" w:rsidRPr="00B1091C">
        <w:rPr>
          <w:rFonts w:ascii="Times New Roman" w:hAnsi="Times New Roman" w:cs="Times New Roman"/>
          <w:sz w:val="24"/>
          <w:szCs w:val="24"/>
        </w:rPr>
        <w:t xml:space="preserve"> uma vez e Ánnuchka não reconheceu ninguém. Havia rostos conhecidos</w:t>
      </w:r>
      <w:r w:rsidR="00897C8B" w:rsidRPr="00B1091C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B1091C">
        <w:rPr>
          <w:rFonts w:ascii="Times New Roman" w:hAnsi="Times New Roman" w:cs="Times New Roman"/>
          <w:sz w:val="24"/>
          <w:szCs w:val="24"/>
        </w:rPr>
        <w:t xml:space="preserve"> rostos desconhecidos, mas </w:t>
      </w:r>
      <w:r w:rsidR="00897C8B" w:rsidRPr="00B1091C">
        <w:rPr>
          <w:rFonts w:ascii="Times New Roman" w:hAnsi="Times New Roman" w:cs="Times New Roman"/>
          <w:sz w:val="24"/>
          <w:szCs w:val="24"/>
        </w:rPr>
        <w:t>nem sinal d</w:t>
      </w:r>
      <w:r w:rsidR="0024094F" w:rsidRPr="00B1091C">
        <w:rPr>
          <w:rFonts w:ascii="Times New Roman" w:hAnsi="Times New Roman" w:cs="Times New Roman"/>
          <w:sz w:val="24"/>
          <w:szCs w:val="24"/>
        </w:rPr>
        <w:t xml:space="preserve">os </w:t>
      </w:r>
      <w:r w:rsidR="004D1EA7" w:rsidRPr="00B1091C">
        <w:rPr>
          <w:rFonts w:ascii="Times New Roman" w:hAnsi="Times New Roman" w:cs="Times New Roman"/>
          <w:sz w:val="24"/>
          <w:szCs w:val="24"/>
        </w:rPr>
        <w:t>ladrões</w:t>
      </w:r>
      <w:r w:rsidR="0024094F" w:rsidRPr="00B1091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B426A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faz 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administrador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</w:t>
      </w:r>
      <w:r w:rsidR="004D1EA7">
        <w:rPr>
          <w:rFonts w:ascii="Times New Roman" w:hAnsi="Times New Roman" w:cs="Times New Roman"/>
          <w:sz w:val="24"/>
          <w:szCs w:val="24"/>
        </w:rPr>
        <w:t>é possível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distinguir</w:t>
      </w:r>
      <w:r w:rsidR="004D1EA7">
        <w:rPr>
          <w:rFonts w:ascii="Times New Roman" w:hAnsi="Times New Roman" w:cs="Times New Roman"/>
          <w:sz w:val="24"/>
          <w:szCs w:val="24"/>
        </w:rPr>
        <w:t xml:space="preserve"> de primeira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Passaram </w:t>
      </w:r>
      <w:r w:rsidR="004D1EA7">
        <w:rPr>
          <w:rFonts w:ascii="Times New Roman" w:hAnsi="Times New Roman" w:cs="Times New Roman"/>
          <w:sz w:val="24"/>
          <w:szCs w:val="24"/>
        </w:rPr>
        <w:t xml:space="preserve">pela fila </w:t>
      </w:r>
      <w:r w:rsidR="00AD72AE">
        <w:rPr>
          <w:rFonts w:ascii="Times New Roman" w:hAnsi="Times New Roman" w:cs="Times New Roman"/>
          <w:sz w:val="24"/>
          <w:szCs w:val="24"/>
        </w:rPr>
        <w:t>mais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vez. De novo </w:t>
      </w:r>
      <w:r w:rsidR="00B426A5">
        <w:rPr>
          <w:rFonts w:ascii="Times New Roman" w:hAnsi="Times New Roman" w:cs="Times New Roman"/>
          <w:sz w:val="24"/>
          <w:szCs w:val="24"/>
        </w:rPr>
        <w:t>olhavam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Ánnuchka</w:t>
      </w:r>
      <w:r w:rsidR="004D1EA7">
        <w:rPr>
          <w:rFonts w:ascii="Times New Roman" w:hAnsi="Times New Roman" w:cs="Times New Roman"/>
          <w:sz w:val="24"/>
          <w:szCs w:val="24"/>
        </w:rPr>
        <w:t xml:space="preserve"> com pavor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ela </w:t>
      </w:r>
      <w:r w:rsidR="00AD72AE">
        <w:rPr>
          <w:rFonts w:ascii="Times New Roman" w:hAnsi="Times New Roman" w:cs="Times New Roman"/>
          <w:sz w:val="24"/>
          <w:szCs w:val="24"/>
        </w:rPr>
        <w:t>estava mais apavorada que eles</w:t>
      </w:r>
      <w:r w:rsidR="00BD45DE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45DE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 tão assustada </w:t>
      </w:r>
      <w:r w:rsidR="00BD45DE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4D1EA7">
        <w:rPr>
          <w:rFonts w:ascii="Times New Roman" w:hAnsi="Times New Roman" w:cs="Times New Roman"/>
          <w:sz w:val="24"/>
          <w:szCs w:val="24"/>
        </w:rPr>
        <w:t xml:space="preserve">conseguia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distinguir ninguém, todos os rostos se pareciam e </w:t>
      </w:r>
      <w:r w:rsidR="004D1EA7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rostos conhecidos </w:t>
      </w:r>
      <w:r w:rsidR="00AD72AE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pareciam desconhecidos.</w:t>
      </w:r>
    </w:p>
    <w:p w:rsidR="0024094F" w:rsidRPr="00C5704C" w:rsidRDefault="00B426A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faz 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administrador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vamos </w:t>
      </w:r>
      <w:r w:rsidR="00AD72AE">
        <w:rPr>
          <w:rFonts w:ascii="Times New Roman" w:hAnsi="Times New Roman" w:cs="Times New Roman"/>
          <w:sz w:val="24"/>
          <w:szCs w:val="24"/>
        </w:rPr>
        <w:t>de novo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AD72AE">
        <w:rPr>
          <w:rFonts w:ascii="Times New Roman" w:hAnsi="Times New Roman" w:cs="Times New Roman"/>
          <w:sz w:val="24"/>
          <w:szCs w:val="24"/>
        </w:rPr>
        <w:t xml:space="preserve">Talvez </w:t>
      </w:r>
      <w:r w:rsidR="0024094F" w:rsidRPr="00C5704C">
        <w:rPr>
          <w:rFonts w:ascii="Times New Roman" w:hAnsi="Times New Roman" w:cs="Times New Roman"/>
          <w:sz w:val="24"/>
          <w:szCs w:val="24"/>
        </w:rPr>
        <w:t>ele esteja assustando você com o olhar.</w:t>
      </w:r>
    </w:p>
    <w:p w:rsidR="0024094F" w:rsidRPr="00C5704C" w:rsidRDefault="00AD72A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efeito,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 </w:t>
      </w:r>
      <w:r w:rsidR="00332A9D">
        <w:rPr>
          <w:rFonts w:ascii="Times New Roman" w:hAnsi="Times New Roman" w:cs="Times New Roman"/>
          <w:sz w:val="24"/>
          <w:szCs w:val="24"/>
        </w:rPr>
        <w:t>tremia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se estivesse febril, </w:t>
      </w:r>
      <w:r w:rsidR="00952DB7">
        <w:rPr>
          <w:rFonts w:ascii="Times New Roman" w:hAnsi="Times New Roman" w:cs="Times New Roman"/>
          <w:sz w:val="24"/>
          <w:szCs w:val="24"/>
        </w:rPr>
        <w:t>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sab</w:t>
      </w:r>
      <w:r w:rsidR="00952DB7"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quem apontar... </w:t>
      </w:r>
      <w:r w:rsidR="00952DB7">
        <w:rPr>
          <w:rFonts w:ascii="Times New Roman" w:hAnsi="Times New Roman" w:cs="Times New Roman"/>
          <w:sz w:val="24"/>
          <w:szCs w:val="24"/>
        </w:rPr>
        <w:t>Já 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molhado a calcinha de susto</w:t>
      </w:r>
      <w:r w:rsidR="007D5CE6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2DB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frio </w:t>
      </w:r>
      <w:r w:rsidR="00952DB7">
        <w:rPr>
          <w:rFonts w:ascii="Times New Roman" w:hAnsi="Times New Roman" w:cs="Times New Roman"/>
          <w:sz w:val="24"/>
          <w:szCs w:val="24"/>
        </w:rPr>
        <w:t xml:space="preserve">era </w:t>
      </w:r>
      <w:r w:rsidR="00B1091C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congela</w:t>
      </w:r>
      <w:r w:rsidR="00B1091C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952DB7">
        <w:rPr>
          <w:rFonts w:ascii="Times New Roman" w:hAnsi="Times New Roman" w:cs="Times New Roman"/>
          <w:sz w:val="24"/>
          <w:szCs w:val="24"/>
        </w:rPr>
        <w:t>ela continuava sem saber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</w:t>
      </w:r>
      <w:r w:rsidR="00952DB7">
        <w:rPr>
          <w:rFonts w:ascii="Times New Roman" w:hAnsi="Times New Roman" w:cs="Times New Roman"/>
          <w:sz w:val="24"/>
          <w:szCs w:val="24"/>
        </w:rPr>
        <w:t>indicar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D5CE6">
        <w:rPr>
          <w:rFonts w:ascii="Times New Roman" w:hAnsi="Times New Roman" w:cs="Times New Roman"/>
          <w:sz w:val="24"/>
          <w:szCs w:val="24"/>
        </w:rPr>
        <w:t>E</w:t>
      </w:r>
      <w:r w:rsidR="00B003F9">
        <w:rPr>
          <w:rFonts w:ascii="Times New Roman" w:hAnsi="Times New Roman" w:cs="Times New Roman"/>
          <w:sz w:val="24"/>
          <w:szCs w:val="24"/>
        </w:rPr>
        <w:t xml:space="preserve">nfim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apontou para o terceiro </w:t>
      </w:r>
      <w:r w:rsidR="00952DB7">
        <w:rPr>
          <w:rFonts w:ascii="Times New Roman" w:hAnsi="Times New Roman" w:cs="Times New Roman"/>
          <w:sz w:val="24"/>
          <w:szCs w:val="24"/>
        </w:rPr>
        <w:t xml:space="preserve">homem </w:t>
      </w:r>
      <w:r w:rsidR="0024094F" w:rsidRPr="00C5704C">
        <w:rPr>
          <w:rFonts w:ascii="Times New Roman" w:hAnsi="Times New Roman" w:cs="Times New Roman"/>
          <w:sz w:val="24"/>
          <w:szCs w:val="24"/>
        </w:rPr>
        <w:t>da fila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lado esquerdo. </w:t>
      </w:r>
    </w:p>
    <w:p w:rsidR="0024094F" w:rsidRPr="00C5704C" w:rsidRDefault="00332A9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este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AD72AE">
        <w:rPr>
          <w:rFonts w:ascii="Times New Roman" w:hAnsi="Times New Roman" w:cs="Times New Roman"/>
          <w:sz w:val="24"/>
          <w:szCs w:val="24"/>
        </w:rPr>
        <w:t xml:space="preserve"> 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332A9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Menina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o homem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sou de Zubts</w:t>
      </w:r>
      <w:r w:rsidR="00952DB7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>v... Meu sobrenome é Potchiv</w:t>
      </w:r>
      <w:r w:rsidR="005F6008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lin... </w:t>
      </w:r>
      <w:r w:rsidR="00B003F9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enho sete filhos...</w:t>
      </w:r>
    </w:p>
    <w:p w:rsidR="0024094F" w:rsidRPr="00C5704C" w:rsidRDefault="00332A9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635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 é de Zubts</w:t>
      </w:r>
      <w:r w:rsidR="00952DB7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5F7075">
        <w:rPr>
          <w:rFonts w:ascii="Times New Roman" w:hAnsi="Times New Roman" w:cs="Times New Roman"/>
          <w:sz w:val="24"/>
          <w:szCs w:val="24"/>
        </w:rPr>
        <w:t>isso lhe dá o direito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3F97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roubar </w:t>
      </w:r>
      <w:r w:rsidR="00B003F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viúva </w:t>
      </w:r>
      <w:r>
        <w:rPr>
          <w:rFonts w:ascii="Times New Roman" w:hAnsi="Times New Roman" w:cs="Times New Roman"/>
          <w:sz w:val="24"/>
          <w:szCs w:val="24"/>
        </w:rPr>
        <w:t>de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herói da </w:t>
      </w:r>
      <w:r w:rsidR="00B003F9">
        <w:rPr>
          <w:rFonts w:ascii="Times New Roman" w:hAnsi="Times New Roman" w:cs="Times New Roman"/>
          <w:sz w:val="24"/>
          <w:szCs w:val="24"/>
        </w:rPr>
        <w:t>G</w:t>
      </w:r>
      <w:r w:rsidR="00B003F9" w:rsidRPr="00C5704C">
        <w:rPr>
          <w:rFonts w:ascii="Times New Roman" w:hAnsi="Times New Roman" w:cs="Times New Roman"/>
          <w:sz w:val="24"/>
          <w:szCs w:val="24"/>
        </w:rPr>
        <w:t xml:space="preserve">uerra </w:t>
      </w:r>
      <w:r w:rsidR="00B003F9">
        <w:rPr>
          <w:rFonts w:ascii="Times New Roman" w:hAnsi="Times New Roman" w:cs="Times New Roman"/>
          <w:sz w:val="24"/>
          <w:szCs w:val="24"/>
        </w:rPr>
        <w:t>da F</w:t>
      </w:r>
      <w:r w:rsidR="0024094F" w:rsidRPr="00C5704C">
        <w:rPr>
          <w:rFonts w:ascii="Times New Roman" w:hAnsi="Times New Roman" w:cs="Times New Roman"/>
          <w:sz w:val="24"/>
          <w:szCs w:val="24"/>
        </w:rPr>
        <w:t>inl</w:t>
      </w:r>
      <w:r w:rsidR="00B003F9">
        <w:rPr>
          <w:rFonts w:ascii="Times New Roman" w:hAnsi="Times New Roman" w:cs="Times New Roman"/>
          <w:sz w:val="24"/>
          <w:szCs w:val="24"/>
        </w:rPr>
        <w:t>â</w:t>
      </w:r>
      <w:r w:rsidR="0024094F" w:rsidRPr="00C5704C">
        <w:rPr>
          <w:rFonts w:ascii="Times New Roman" w:hAnsi="Times New Roman" w:cs="Times New Roman"/>
          <w:sz w:val="24"/>
          <w:szCs w:val="24"/>
        </w:rPr>
        <w:t>nd</w:t>
      </w:r>
      <w:r w:rsidR="00B003F9">
        <w:rPr>
          <w:rFonts w:ascii="Times New Roman" w:hAnsi="Times New Roman" w:cs="Times New Roman"/>
          <w:sz w:val="24"/>
          <w:szCs w:val="24"/>
        </w:rPr>
        <w:t>ia</w:t>
      </w:r>
      <w:r w:rsidR="005F7075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2DB7">
        <w:rPr>
          <w:rFonts w:ascii="Times New Roman" w:hAnsi="Times New Roman" w:cs="Times New Roman"/>
          <w:sz w:val="24"/>
          <w:szCs w:val="24"/>
        </w:rPr>
        <w:t xml:space="preserve">disse o administrador e </w:t>
      </w:r>
      <w:r w:rsidR="0024094F" w:rsidRPr="00C5704C">
        <w:rPr>
          <w:rFonts w:ascii="Times New Roman" w:hAnsi="Times New Roman" w:cs="Times New Roman"/>
          <w:sz w:val="24"/>
          <w:szCs w:val="24"/>
        </w:rPr>
        <w:t>deu</w:t>
      </w:r>
      <w:r w:rsidR="00952DB7">
        <w:rPr>
          <w:rFonts w:ascii="Times New Roman" w:hAnsi="Times New Roman" w:cs="Times New Roman"/>
          <w:sz w:val="24"/>
          <w:szCs w:val="24"/>
        </w:rPr>
        <w:t>-lhe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soco </w:t>
      </w:r>
      <w:r w:rsidR="00952DB7">
        <w:rPr>
          <w:rFonts w:ascii="Times New Roman" w:hAnsi="Times New Roman" w:cs="Times New Roman"/>
          <w:sz w:val="24"/>
          <w:szCs w:val="24"/>
        </w:rPr>
        <w:t>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dentes.</w:t>
      </w:r>
    </w:p>
    <w:p w:rsidR="0024094F" w:rsidRPr="00C5704C" w:rsidRDefault="00B003F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Imediatamente s</w:t>
      </w:r>
      <w:r w:rsidR="0024094F" w:rsidRPr="00C5704C">
        <w:rPr>
          <w:rFonts w:ascii="Times New Roman" w:hAnsi="Times New Roman" w:cs="Times New Roman"/>
          <w:sz w:val="24"/>
          <w:szCs w:val="24"/>
        </w:rPr>
        <w:t>angue</w:t>
      </w:r>
      <w:r>
        <w:rPr>
          <w:rFonts w:ascii="Times New Roman" w:hAnsi="Times New Roman" w:cs="Times New Roman"/>
          <w:sz w:val="24"/>
          <w:szCs w:val="24"/>
        </w:rPr>
        <w:t xml:space="preserve"> começou a jorrar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e, ao v</w:t>
      </w:r>
      <w:r>
        <w:rPr>
          <w:rFonts w:ascii="Times New Roman" w:hAnsi="Times New Roman" w:cs="Times New Roman"/>
          <w:sz w:val="24"/>
          <w:szCs w:val="24"/>
        </w:rPr>
        <w:t>er 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Ánnuchka </w:t>
      </w:r>
      <w:r>
        <w:rPr>
          <w:rFonts w:ascii="Times New Roman" w:hAnsi="Times New Roman" w:cs="Times New Roman"/>
          <w:sz w:val="24"/>
          <w:szCs w:val="24"/>
        </w:rPr>
        <w:t>caiu no choro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56183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administrador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podem levar a menina. </w:t>
      </w:r>
      <w:r w:rsidR="00B003F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 </w:t>
      </w:r>
      <w:r w:rsidR="00B003F9">
        <w:rPr>
          <w:rFonts w:ascii="Times New Roman" w:hAnsi="Times New Roman" w:cs="Times New Roman"/>
          <w:sz w:val="24"/>
          <w:szCs w:val="24"/>
        </w:rPr>
        <w:t>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entregar</w:t>
      </w:r>
      <w:r w:rsidR="00B003F9">
        <w:rPr>
          <w:rFonts w:ascii="Times New Roman" w:hAnsi="Times New Roman" w:cs="Times New Roman"/>
          <w:sz w:val="24"/>
          <w:szCs w:val="24"/>
        </w:rPr>
        <w:t>á seu cúmplice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mãe levou Ánnuchka para o barracão </w:t>
      </w:r>
      <w:r w:rsidR="00B003F9">
        <w:rPr>
          <w:rFonts w:ascii="Times New Roman" w:hAnsi="Times New Roman" w:cs="Times New Roman"/>
          <w:sz w:val="24"/>
          <w:szCs w:val="24"/>
        </w:rPr>
        <w:t xml:space="preserve">e já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B003F9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B003F9">
        <w:rPr>
          <w:rFonts w:ascii="Times New Roman" w:hAnsi="Times New Roman" w:cs="Times New Roman"/>
          <w:sz w:val="24"/>
          <w:szCs w:val="24"/>
        </w:rPr>
        <w:t>repreendia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nem </w:t>
      </w:r>
      <w:r w:rsidR="00B003F9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batia</w:t>
      </w:r>
      <w:r w:rsidR="00B003F9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03F9">
        <w:rPr>
          <w:rFonts w:ascii="Times New Roman" w:hAnsi="Times New Roman" w:cs="Times New Roman"/>
          <w:sz w:val="24"/>
          <w:szCs w:val="24"/>
        </w:rPr>
        <w:t>tornou-se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carinhosa</w:t>
      </w:r>
      <w:r w:rsidR="00C4603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depois do </w:t>
      </w:r>
      <w:r w:rsidR="00B003F9">
        <w:rPr>
          <w:rFonts w:ascii="Times New Roman" w:hAnsi="Times New Roman" w:cs="Times New Roman"/>
          <w:sz w:val="24"/>
          <w:szCs w:val="24"/>
        </w:rPr>
        <w:t>enterro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Vova. Após alguns dias, o administrador </w:t>
      </w:r>
      <w:r w:rsidR="00B003F9">
        <w:rPr>
          <w:rFonts w:ascii="Times New Roman" w:hAnsi="Times New Roman" w:cs="Times New Roman"/>
          <w:sz w:val="24"/>
          <w:szCs w:val="24"/>
        </w:rPr>
        <w:t>passou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quarto </w:t>
      </w:r>
      <w:r w:rsidR="00B003F9" w:rsidRPr="00D55B4B">
        <w:rPr>
          <w:rFonts w:ascii="Times New Roman" w:hAnsi="Times New Roman" w:cs="Times New Roman"/>
          <w:sz w:val="24"/>
          <w:szCs w:val="24"/>
        </w:rPr>
        <w:t>nº</w:t>
      </w:r>
      <w:r w:rsidR="00B003F9">
        <w:rPr>
          <w:rFonts w:ascii="Times New Roman" w:hAnsi="Times New Roman" w:cs="Times New Roman"/>
          <w:sz w:val="24"/>
          <w:szCs w:val="24"/>
        </w:rPr>
        <w:t xml:space="preserve"> 9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24094F" w:rsidRPr="00C5704C" w:rsidRDefault="0056183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Anna Alekséievna, ainda não </w:t>
      </w:r>
      <w:r w:rsidR="00E870E1">
        <w:rPr>
          <w:rFonts w:ascii="Times New Roman" w:hAnsi="Times New Roman" w:cs="Times New Roman"/>
          <w:sz w:val="24"/>
          <w:szCs w:val="24"/>
        </w:rPr>
        <w:t>conseguimos</w:t>
      </w:r>
      <w:proofErr w:type="gramEnd"/>
      <w:r w:rsidR="00E870E1">
        <w:rPr>
          <w:rFonts w:ascii="Times New Roman" w:hAnsi="Times New Roman" w:cs="Times New Roman"/>
          <w:sz w:val="24"/>
          <w:szCs w:val="24"/>
        </w:rPr>
        <w:t xml:space="preserve"> </w:t>
      </w:r>
      <w:r w:rsidR="00565BE8">
        <w:rPr>
          <w:rFonts w:ascii="Times New Roman" w:hAnsi="Times New Roman" w:cs="Times New Roman"/>
          <w:sz w:val="24"/>
          <w:szCs w:val="24"/>
        </w:rPr>
        <w:t>reave</w:t>
      </w:r>
      <w:r w:rsidR="00E870E1">
        <w:rPr>
          <w:rFonts w:ascii="Times New Roman" w:hAnsi="Times New Roman" w:cs="Times New Roman"/>
          <w:sz w:val="24"/>
          <w:szCs w:val="24"/>
        </w:rPr>
        <w:t>r</w:t>
      </w:r>
      <w:r w:rsidR="00B003F9">
        <w:rPr>
          <w:rFonts w:ascii="Times New Roman" w:hAnsi="Times New Roman" w:cs="Times New Roman"/>
          <w:sz w:val="24"/>
          <w:szCs w:val="24"/>
        </w:rPr>
        <w:t xml:space="preserve"> as suas coisas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tenho algo </w:t>
      </w:r>
      <w:r w:rsidR="00565BE8">
        <w:rPr>
          <w:rFonts w:ascii="Times New Roman" w:hAnsi="Times New Roman" w:cs="Times New Roman"/>
          <w:sz w:val="24"/>
          <w:szCs w:val="24"/>
        </w:rPr>
        <w:t xml:space="preserve">a dizer </w:t>
      </w:r>
      <w:r w:rsidR="00B003F9">
        <w:rPr>
          <w:rFonts w:ascii="Times New Roman" w:hAnsi="Times New Roman" w:cs="Times New Roman"/>
          <w:sz w:val="24"/>
          <w:szCs w:val="24"/>
        </w:rPr>
        <w:t>que irá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alegrá-la... </w:t>
      </w:r>
      <w:r w:rsidR="00B003F9">
        <w:rPr>
          <w:rFonts w:ascii="Times New Roman" w:hAnsi="Times New Roman" w:cs="Times New Roman"/>
          <w:sz w:val="24"/>
          <w:szCs w:val="24"/>
        </w:rPr>
        <w:t>Ainda será esclarecido s</w:t>
      </w:r>
      <w:r w:rsidR="0024094F" w:rsidRPr="00C5704C">
        <w:rPr>
          <w:rFonts w:ascii="Times New Roman" w:hAnsi="Times New Roman" w:cs="Times New Roman"/>
          <w:sz w:val="24"/>
          <w:szCs w:val="24"/>
        </w:rPr>
        <w:t>e esse patife roub</w:t>
      </w:r>
      <w:r w:rsidR="00B003F9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não, mas </w:t>
      </w:r>
      <w:r w:rsidR="00565BE8">
        <w:rPr>
          <w:rFonts w:ascii="Times New Roman" w:hAnsi="Times New Roman" w:cs="Times New Roman"/>
          <w:sz w:val="24"/>
          <w:szCs w:val="24"/>
        </w:rPr>
        <w:t>foi</w:t>
      </w:r>
      <w:r w:rsidR="00B003F9">
        <w:rPr>
          <w:rFonts w:ascii="Times New Roman" w:hAnsi="Times New Roman" w:cs="Times New Roman"/>
          <w:sz w:val="24"/>
          <w:szCs w:val="24"/>
        </w:rPr>
        <w:t xml:space="preserve"> </w:t>
      </w:r>
      <w:r w:rsidR="00565BE8">
        <w:rPr>
          <w:rFonts w:ascii="Times New Roman" w:hAnsi="Times New Roman" w:cs="Times New Roman"/>
          <w:sz w:val="24"/>
          <w:szCs w:val="24"/>
        </w:rPr>
        <w:t xml:space="preserve">inegavelmente </w:t>
      </w:r>
      <w:r w:rsidR="00B003F9">
        <w:rPr>
          <w:rFonts w:ascii="Times New Roman" w:hAnsi="Times New Roman" w:cs="Times New Roman"/>
          <w:sz w:val="24"/>
          <w:szCs w:val="24"/>
        </w:rPr>
        <w:t>provado</w:t>
      </w:r>
      <w:r w:rsidR="00565BE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que, em 1934, em Zubts</w:t>
      </w:r>
      <w:r w:rsidR="00B003F9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565BE8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incendiou o trigo do colcoz. </w:t>
      </w:r>
      <w:r w:rsidR="00B003F9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onsiderando a sua ajuda para desmascará-lo e também </w:t>
      </w:r>
      <w:r w:rsidR="00565BE8">
        <w:rPr>
          <w:rFonts w:ascii="Times New Roman" w:hAnsi="Times New Roman" w:cs="Times New Roman"/>
          <w:sz w:val="24"/>
          <w:szCs w:val="24"/>
        </w:rPr>
        <w:t>o fato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 viúva de um herói da </w:t>
      </w:r>
      <w:r w:rsidR="00565BE8">
        <w:rPr>
          <w:rFonts w:ascii="Times New Roman" w:hAnsi="Times New Roman" w:cs="Times New Roman"/>
          <w:sz w:val="24"/>
          <w:szCs w:val="24"/>
        </w:rPr>
        <w:t>G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uerra </w:t>
      </w:r>
      <w:r w:rsidR="00565BE8">
        <w:rPr>
          <w:rFonts w:ascii="Times New Roman" w:hAnsi="Times New Roman" w:cs="Times New Roman"/>
          <w:sz w:val="24"/>
          <w:szCs w:val="24"/>
        </w:rPr>
        <w:t>da F</w:t>
      </w:r>
      <w:r w:rsidR="0024094F" w:rsidRPr="00C5704C">
        <w:rPr>
          <w:rFonts w:ascii="Times New Roman" w:hAnsi="Times New Roman" w:cs="Times New Roman"/>
          <w:sz w:val="24"/>
          <w:szCs w:val="24"/>
        </w:rPr>
        <w:t>inl</w:t>
      </w:r>
      <w:r w:rsidR="00565BE8">
        <w:rPr>
          <w:rFonts w:ascii="Times New Roman" w:hAnsi="Times New Roman" w:cs="Times New Roman"/>
          <w:sz w:val="24"/>
          <w:szCs w:val="24"/>
        </w:rPr>
        <w:t>â</w:t>
      </w:r>
      <w:r w:rsidR="0024094F" w:rsidRPr="00C5704C">
        <w:rPr>
          <w:rFonts w:ascii="Times New Roman" w:hAnsi="Times New Roman" w:cs="Times New Roman"/>
          <w:sz w:val="24"/>
          <w:szCs w:val="24"/>
        </w:rPr>
        <w:t>nd</w:t>
      </w:r>
      <w:r w:rsidR="00565BE8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a</w:t>
      </w:r>
      <w:r w:rsidR="00565BE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5BE8">
        <w:rPr>
          <w:rFonts w:ascii="Times New Roman" w:hAnsi="Times New Roman" w:cs="Times New Roman"/>
          <w:sz w:val="24"/>
          <w:szCs w:val="24"/>
        </w:rPr>
        <w:t>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dois filhos, </w:t>
      </w:r>
      <w:r w:rsidR="00565BE8">
        <w:rPr>
          <w:rFonts w:ascii="Times New Roman" w:hAnsi="Times New Roman" w:cs="Times New Roman"/>
          <w:sz w:val="24"/>
          <w:szCs w:val="24"/>
        </w:rPr>
        <w:t xml:space="preserve">de ter </w:t>
      </w:r>
      <w:r w:rsidR="00E870E1">
        <w:rPr>
          <w:rFonts w:ascii="Times New Roman" w:hAnsi="Times New Roman" w:cs="Times New Roman"/>
          <w:sz w:val="24"/>
          <w:szCs w:val="24"/>
        </w:rPr>
        <w:t>sofrido</w:t>
      </w:r>
      <w:r w:rsidR="00565BE8">
        <w:rPr>
          <w:rFonts w:ascii="Times New Roman" w:hAnsi="Times New Roman" w:cs="Times New Roman"/>
          <w:sz w:val="24"/>
          <w:szCs w:val="24"/>
        </w:rPr>
        <w:t xml:space="preserve"> recentemente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70E1">
        <w:rPr>
          <w:rFonts w:ascii="Times New Roman" w:hAnsi="Times New Roman" w:cs="Times New Roman"/>
          <w:sz w:val="24"/>
          <w:szCs w:val="24"/>
        </w:rPr>
        <w:t>a perda de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 </w:t>
      </w:r>
      <w:r w:rsidR="00565BE8">
        <w:rPr>
          <w:rFonts w:ascii="Times New Roman" w:hAnsi="Times New Roman" w:cs="Times New Roman"/>
          <w:sz w:val="24"/>
          <w:szCs w:val="24"/>
        </w:rPr>
        <w:lastRenderedPageBreak/>
        <w:t>mais novo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prejuízo </w:t>
      </w:r>
      <w:r w:rsidR="00565BE8">
        <w:rPr>
          <w:rFonts w:ascii="Times New Roman" w:hAnsi="Times New Roman" w:cs="Times New Roman"/>
          <w:sz w:val="24"/>
          <w:szCs w:val="24"/>
        </w:rPr>
        <w:t>que teve com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roubo, decidimos conceder-lhe uma habitação e um emprego nas redondezas. </w:t>
      </w:r>
      <w:r w:rsidR="00565BE8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iri</w:t>
      </w:r>
      <w:r w:rsidR="00565BE8">
        <w:rPr>
          <w:rFonts w:ascii="Times New Roman" w:hAnsi="Times New Roman" w:cs="Times New Roman"/>
          <w:sz w:val="24"/>
          <w:szCs w:val="24"/>
        </w:rPr>
        <w:t>ja-se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037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565BE8">
        <w:rPr>
          <w:rFonts w:ascii="Times New Roman" w:hAnsi="Times New Roman" w:cs="Times New Roman"/>
          <w:sz w:val="24"/>
          <w:szCs w:val="24"/>
        </w:rPr>
        <w:t>armazém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03F9">
        <w:rPr>
          <w:rFonts w:ascii="Times New Roman" w:hAnsi="Times New Roman" w:cs="Times New Roman"/>
          <w:sz w:val="24"/>
          <w:szCs w:val="24"/>
        </w:rPr>
        <w:t>nº 40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565BE8">
        <w:rPr>
          <w:rFonts w:ascii="Times New Roman" w:hAnsi="Times New Roman" w:cs="Times New Roman"/>
          <w:sz w:val="24"/>
          <w:szCs w:val="24"/>
        </w:rPr>
        <w:t>preencher as formalidades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armazém </w:t>
      </w:r>
      <w:r w:rsidR="00565BE8">
        <w:rPr>
          <w:rFonts w:ascii="Times New Roman" w:hAnsi="Times New Roman" w:cs="Times New Roman"/>
          <w:sz w:val="24"/>
          <w:szCs w:val="24"/>
        </w:rPr>
        <w:t>nº 40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ficava na cidade </w:t>
      </w:r>
      <w:r w:rsidR="00A926F9">
        <w:rPr>
          <w:rFonts w:ascii="Times New Roman" w:hAnsi="Times New Roman" w:cs="Times New Roman"/>
          <w:sz w:val="24"/>
          <w:szCs w:val="24"/>
        </w:rPr>
        <w:t>e seria possível</w:t>
      </w:r>
      <w:r w:rsidR="00565BE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trabalh</w:t>
      </w:r>
      <w:r w:rsidR="00A926F9">
        <w:rPr>
          <w:rFonts w:ascii="Times New Roman" w:hAnsi="Times New Roman" w:cs="Times New Roman"/>
          <w:sz w:val="24"/>
          <w:szCs w:val="24"/>
        </w:rPr>
        <w:t>ar num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926F9">
        <w:rPr>
          <w:rFonts w:ascii="Times New Roman" w:hAnsi="Times New Roman" w:cs="Times New Roman"/>
          <w:sz w:val="24"/>
          <w:szCs w:val="24"/>
        </w:rPr>
        <w:t>local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quente e </w:t>
      </w:r>
      <w:r w:rsidR="00A926F9">
        <w:rPr>
          <w:rFonts w:ascii="Times New Roman" w:hAnsi="Times New Roman" w:cs="Times New Roman"/>
          <w:sz w:val="24"/>
          <w:szCs w:val="24"/>
        </w:rPr>
        <w:t>coberto</w:t>
      </w:r>
      <w:r w:rsidR="00565BE8">
        <w:rPr>
          <w:rFonts w:ascii="Times New Roman" w:hAnsi="Times New Roman" w:cs="Times New Roman"/>
          <w:sz w:val="24"/>
          <w:szCs w:val="24"/>
        </w:rPr>
        <w:t xml:space="preserve">. 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se alegrou. </w:t>
      </w:r>
    </w:p>
    <w:p w:rsidR="0024094F" w:rsidRPr="00C5704C" w:rsidRDefault="00CF215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E3F97">
        <w:rPr>
          <w:rFonts w:ascii="Times New Roman" w:hAnsi="Times New Roman" w:cs="Times New Roman"/>
          <w:sz w:val="24"/>
          <w:szCs w:val="24"/>
        </w:rPr>
        <w:t>—</w:t>
      </w:r>
      <w:r w:rsidR="0024094F" w:rsidRPr="006E3F97">
        <w:rPr>
          <w:rFonts w:ascii="Times New Roman" w:hAnsi="Times New Roman" w:cs="Times New Roman"/>
          <w:sz w:val="24"/>
          <w:szCs w:val="24"/>
        </w:rPr>
        <w:t xml:space="preserve"> </w:t>
      </w:r>
      <w:r w:rsidRPr="006E3F97">
        <w:rPr>
          <w:rFonts w:ascii="Times New Roman" w:hAnsi="Times New Roman" w:cs="Times New Roman"/>
          <w:sz w:val="24"/>
          <w:szCs w:val="24"/>
        </w:rPr>
        <w:t xml:space="preserve">Agradeço </w:t>
      </w:r>
      <w:r w:rsidR="0024094F" w:rsidRPr="006E3F97">
        <w:rPr>
          <w:rFonts w:ascii="Times New Roman" w:hAnsi="Times New Roman" w:cs="Times New Roman"/>
          <w:sz w:val="24"/>
          <w:szCs w:val="24"/>
        </w:rPr>
        <w:t xml:space="preserve">ao camarada Stálin por </w:t>
      </w:r>
      <w:r w:rsidR="00A926F9" w:rsidRPr="006E3F97">
        <w:rPr>
          <w:rFonts w:ascii="Times New Roman" w:hAnsi="Times New Roman" w:cs="Times New Roman"/>
          <w:sz w:val="24"/>
          <w:szCs w:val="24"/>
        </w:rPr>
        <w:t>sua preocup</w:t>
      </w:r>
      <w:r w:rsidR="006E3F97">
        <w:rPr>
          <w:rFonts w:ascii="Times New Roman" w:hAnsi="Times New Roman" w:cs="Times New Roman"/>
          <w:sz w:val="24"/>
          <w:szCs w:val="24"/>
        </w:rPr>
        <w:t>aç</w:t>
      </w:r>
      <w:r w:rsidR="00A926F9" w:rsidRPr="006E3F97">
        <w:rPr>
          <w:rFonts w:ascii="Times New Roman" w:hAnsi="Times New Roman" w:cs="Times New Roman"/>
          <w:sz w:val="24"/>
          <w:szCs w:val="24"/>
        </w:rPr>
        <w:t>ão</w:t>
      </w:r>
      <w:r w:rsidR="0024094F" w:rsidRPr="006E3F97">
        <w:rPr>
          <w:rFonts w:ascii="Times New Roman" w:hAnsi="Times New Roman" w:cs="Times New Roman"/>
          <w:sz w:val="24"/>
          <w:szCs w:val="24"/>
        </w:rPr>
        <w:t xml:space="preserve">... </w:t>
      </w:r>
      <w:r w:rsidR="006E3F97" w:rsidRPr="006E3F97">
        <w:rPr>
          <w:rFonts w:ascii="Times New Roman" w:hAnsi="Times New Roman" w:cs="Times New Roman"/>
          <w:sz w:val="24"/>
          <w:szCs w:val="24"/>
        </w:rPr>
        <w:t>—</w:t>
      </w:r>
      <w:r w:rsidR="006E3F97">
        <w:rPr>
          <w:rFonts w:ascii="Times New Roman" w:hAnsi="Times New Roman" w:cs="Times New Roman"/>
          <w:sz w:val="24"/>
          <w:szCs w:val="24"/>
        </w:rPr>
        <w:t xml:space="preserve"> disse ela. </w:t>
      </w:r>
      <w:r w:rsidR="00986354" w:rsidRPr="006E3F97">
        <w:rPr>
          <w:rFonts w:ascii="Times New Roman" w:hAnsi="Times New Roman" w:cs="Times New Roman"/>
          <w:sz w:val="24"/>
          <w:szCs w:val="24"/>
        </w:rPr>
        <w:t>—</w:t>
      </w:r>
      <w:r w:rsidR="0098635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6E3F97">
        <w:rPr>
          <w:rFonts w:ascii="Times New Roman" w:hAnsi="Times New Roman" w:cs="Times New Roman"/>
          <w:sz w:val="24"/>
          <w:szCs w:val="24"/>
        </w:rPr>
        <w:t>Porque eu</w:t>
      </w:r>
      <w:r w:rsidR="006E3F97">
        <w:rPr>
          <w:rFonts w:ascii="Times New Roman" w:hAnsi="Times New Roman" w:cs="Times New Roman"/>
          <w:sz w:val="24"/>
          <w:szCs w:val="24"/>
        </w:rPr>
        <w:t xml:space="preserve"> estou sozinha com</w:t>
      </w:r>
      <w:r w:rsidR="0024094F" w:rsidRPr="006E3F97">
        <w:rPr>
          <w:rFonts w:ascii="Times New Roman" w:hAnsi="Times New Roman" w:cs="Times New Roman"/>
          <w:sz w:val="24"/>
          <w:szCs w:val="24"/>
        </w:rPr>
        <w:t xml:space="preserve"> as crianças... </w:t>
      </w:r>
      <w:r w:rsidRPr="006E3F97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6E3F97">
        <w:rPr>
          <w:rFonts w:ascii="Times New Roman" w:hAnsi="Times New Roman" w:cs="Times New Roman"/>
          <w:sz w:val="24"/>
          <w:szCs w:val="24"/>
        </w:rPr>
        <w:t xml:space="preserve">menorzinho morreu... </w:t>
      </w:r>
      <w:r w:rsidRPr="006E3F97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6E3F97">
        <w:rPr>
          <w:rFonts w:ascii="Times New Roman" w:hAnsi="Times New Roman" w:cs="Times New Roman"/>
          <w:sz w:val="24"/>
          <w:szCs w:val="24"/>
        </w:rPr>
        <w:t xml:space="preserve">agora </w:t>
      </w:r>
      <w:r w:rsidR="003C19AC">
        <w:rPr>
          <w:rFonts w:ascii="Times New Roman" w:hAnsi="Times New Roman" w:cs="Times New Roman"/>
          <w:sz w:val="24"/>
          <w:szCs w:val="24"/>
        </w:rPr>
        <w:t>nos</w:t>
      </w:r>
      <w:r w:rsidR="0056168E" w:rsidRPr="006E3F9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6E3F97">
        <w:rPr>
          <w:rFonts w:ascii="Times New Roman" w:hAnsi="Times New Roman" w:cs="Times New Roman"/>
          <w:sz w:val="24"/>
          <w:szCs w:val="24"/>
        </w:rPr>
        <w:t>roubaram tudo...</w:t>
      </w:r>
    </w:p>
    <w:p w:rsidR="0024094F" w:rsidRPr="00C5704C" w:rsidRDefault="00C4603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5B28">
        <w:rPr>
          <w:rFonts w:ascii="Times New Roman" w:hAnsi="Times New Roman" w:cs="Times New Roman"/>
          <w:sz w:val="24"/>
          <w:szCs w:val="24"/>
        </w:rPr>
        <w:t>No começo</w:t>
      </w:r>
      <w:r w:rsidR="006E3F97" w:rsidRPr="00BB5B28">
        <w:rPr>
          <w:rFonts w:ascii="Times New Roman" w:hAnsi="Times New Roman" w:cs="Times New Roman"/>
          <w:sz w:val="24"/>
          <w:szCs w:val="24"/>
        </w:rPr>
        <w:t>,</w:t>
      </w:r>
      <w:r w:rsidR="0024094F" w:rsidRPr="00C860FB">
        <w:rPr>
          <w:rFonts w:ascii="Times New Roman" w:hAnsi="Times New Roman" w:cs="Times New Roman"/>
          <w:sz w:val="24"/>
          <w:szCs w:val="24"/>
        </w:rPr>
        <w:t xml:space="preserve"> sua alegria transformou</w:t>
      </w:r>
      <w:r w:rsidR="00365E4F" w:rsidRPr="00C860FB">
        <w:rPr>
          <w:rFonts w:ascii="Times New Roman" w:hAnsi="Times New Roman" w:cs="Times New Roman"/>
          <w:sz w:val="24"/>
          <w:szCs w:val="24"/>
        </w:rPr>
        <w:t>-se</w:t>
      </w:r>
      <w:r w:rsidR="0024094F" w:rsidRPr="00C860FB">
        <w:rPr>
          <w:rFonts w:ascii="Times New Roman" w:hAnsi="Times New Roman" w:cs="Times New Roman"/>
          <w:sz w:val="24"/>
          <w:szCs w:val="24"/>
        </w:rPr>
        <w:t xml:space="preserve"> em lágrimas, depois </w:t>
      </w:r>
      <w:r w:rsidR="00365E4F" w:rsidRPr="00C860FB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860FB">
        <w:rPr>
          <w:rFonts w:ascii="Times New Roman" w:hAnsi="Times New Roman" w:cs="Times New Roman"/>
          <w:sz w:val="24"/>
          <w:szCs w:val="24"/>
        </w:rPr>
        <w:t xml:space="preserve">se pôs a rir </w:t>
      </w:r>
      <w:r w:rsidR="006E3F97" w:rsidRPr="00C860FB">
        <w:rPr>
          <w:rFonts w:ascii="Times New Roman" w:hAnsi="Times New Roman" w:cs="Times New Roman"/>
          <w:sz w:val="24"/>
          <w:szCs w:val="24"/>
        </w:rPr>
        <w:t>entre</w:t>
      </w:r>
      <w:r w:rsidR="0024094F" w:rsidRPr="00C860FB">
        <w:rPr>
          <w:rFonts w:ascii="Times New Roman" w:hAnsi="Times New Roman" w:cs="Times New Roman"/>
          <w:sz w:val="24"/>
          <w:szCs w:val="24"/>
        </w:rPr>
        <w:t xml:space="preserve"> </w:t>
      </w:r>
      <w:r w:rsidR="00347BD4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860FB">
        <w:rPr>
          <w:rFonts w:ascii="Times New Roman" w:hAnsi="Times New Roman" w:cs="Times New Roman"/>
          <w:sz w:val="24"/>
          <w:szCs w:val="24"/>
        </w:rPr>
        <w:t xml:space="preserve">lágrimas, pois </w:t>
      </w:r>
      <w:r w:rsidR="00A81C3F" w:rsidRPr="00C860FB">
        <w:rPr>
          <w:rFonts w:ascii="Times New Roman" w:hAnsi="Times New Roman" w:cs="Times New Roman"/>
          <w:sz w:val="24"/>
          <w:szCs w:val="24"/>
        </w:rPr>
        <w:t>nunca imagin</w:t>
      </w:r>
      <w:r w:rsidR="00365E4F" w:rsidRPr="00C860FB">
        <w:rPr>
          <w:rFonts w:ascii="Times New Roman" w:hAnsi="Times New Roman" w:cs="Times New Roman"/>
          <w:sz w:val="24"/>
          <w:szCs w:val="24"/>
        </w:rPr>
        <w:t>ou</w:t>
      </w:r>
      <w:r w:rsidR="00A81C3F" w:rsidRPr="00C860FB">
        <w:rPr>
          <w:rFonts w:ascii="Times New Roman" w:hAnsi="Times New Roman" w:cs="Times New Roman"/>
          <w:sz w:val="24"/>
          <w:szCs w:val="24"/>
        </w:rPr>
        <w:t xml:space="preserve"> que </w:t>
      </w:r>
      <w:r w:rsidR="00365E4F" w:rsidRPr="00C860FB">
        <w:rPr>
          <w:rFonts w:ascii="Times New Roman" w:hAnsi="Times New Roman" w:cs="Times New Roman"/>
          <w:sz w:val="24"/>
          <w:szCs w:val="24"/>
        </w:rPr>
        <w:t xml:space="preserve">chegaria a ver o </w:t>
      </w:r>
      <w:r w:rsidR="00365E4F" w:rsidRPr="005F6008">
        <w:rPr>
          <w:rFonts w:ascii="Times New Roman" w:hAnsi="Times New Roman" w:cs="Times New Roman"/>
          <w:sz w:val="24"/>
          <w:szCs w:val="24"/>
        </w:rPr>
        <w:t>dia de sua saída</w:t>
      </w:r>
      <w:r w:rsidR="00365E4F" w:rsidRPr="00C860FB">
        <w:rPr>
          <w:rFonts w:ascii="Times New Roman" w:hAnsi="Times New Roman" w:cs="Times New Roman"/>
          <w:sz w:val="24"/>
          <w:szCs w:val="24"/>
        </w:rPr>
        <w:t xml:space="preserve"> do barracão</w:t>
      </w:r>
      <w:r w:rsidR="0024094F" w:rsidRPr="00C860FB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365E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Eles lhe d</w:t>
      </w:r>
      <w:r w:rsidR="0024094F" w:rsidRPr="00C5704C">
        <w:rPr>
          <w:rFonts w:ascii="Times New Roman" w:hAnsi="Times New Roman" w:cs="Times New Roman"/>
          <w:sz w:val="24"/>
          <w:szCs w:val="24"/>
        </w:rPr>
        <w:t>eram uma moradia na periferia</w:t>
      </w:r>
      <w:r>
        <w:rPr>
          <w:rFonts w:ascii="Times New Roman" w:hAnsi="Times New Roman" w:cs="Times New Roman"/>
          <w:sz w:val="24"/>
          <w:szCs w:val="24"/>
        </w:rPr>
        <w:t xml:space="preserve"> de Rjév, na outra extremidade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 cidade</w:t>
      </w:r>
      <w:r w:rsidR="003E32C2">
        <w:rPr>
          <w:rFonts w:ascii="Times New Roman" w:hAnsi="Times New Roman" w:cs="Times New Roman"/>
          <w:sz w:val="24"/>
          <w:szCs w:val="24"/>
        </w:rPr>
        <w:t xml:space="preserve"> </w:t>
      </w:r>
      <w:r w:rsidR="003E32C2" w:rsidRPr="006E3F97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perto </w:t>
      </w:r>
      <w:r w:rsidR="00A018AC">
        <w:rPr>
          <w:rFonts w:ascii="Times New Roman" w:hAnsi="Times New Roman" w:cs="Times New Roman"/>
          <w:sz w:val="24"/>
          <w:szCs w:val="24"/>
        </w:rPr>
        <w:t xml:space="preserve">do </w:t>
      </w:r>
      <w:r w:rsidR="0024094F" w:rsidRPr="00C5704C">
        <w:rPr>
          <w:rFonts w:ascii="Times New Roman" w:hAnsi="Times New Roman" w:cs="Times New Roman"/>
          <w:sz w:val="24"/>
          <w:szCs w:val="24"/>
        </w:rPr>
        <w:t>aeródromo, mas do cemitério. Antigamente, o prédio</w:t>
      </w:r>
      <w:r w:rsidR="004D3CB0">
        <w:rPr>
          <w:rFonts w:ascii="Times New Roman" w:hAnsi="Times New Roman" w:cs="Times New Roman"/>
          <w:sz w:val="24"/>
          <w:szCs w:val="24"/>
        </w:rPr>
        <w:t xml:space="preserve"> onde </w:t>
      </w:r>
      <w:r w:rsidR="00564B97">
        <w:rPr>
          <w:rFonts w:ascii="Times New Roman" w:hAnsi="Times New Roman" w:cs="Times New Roman"/>
          <w:sz w:val="24"/>
          <w:szCs w:val="24"/>
        </w:rPr>
        <w:t>passaram a morar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a igreja d</w:t>
      </w:r>
      <w:r w:rsidR="0097429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cemitério</w:t>
      </w:r>
      <w:r w:rsidR="0097429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mas, pouco antes d</w:t>
      </w:r>
      <w:r w:rsidR="0097429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4292">
        <w:rPr>
          <w:rFonts w:ascii="Times New Roman" w:hAnsi="Times New Roman" w:cs="Times New Roman"/>
          <w:sz w:val="24"/>
          <w:szCs w:val="24"/>
        </w:rPr>
        <w:t>ter</w:t>
      </w:r>
      <w:r w:rsidR="007C4304">
        <w:rPr>
          <w:rFonts w:ascii="Times New Roman" w:hAnsi="Times New Roman" w:cs="Times New Roman"/>
          <w:sz w:val="24"/>
          <w:szCs w:val="24"/>
        </w:rPr>
        <w:t>em</w:t>
      </w:r>
      <w:r w:rsidR="0097429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se muda</w:t>
      </w:r>
      <w:r w:rsidR="00974292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4D3CB0">
        <w:rPr>
          <w:rFonts w:ascii="Times New Roman" w:hAnsi="Times New Roman" w:cs="Times New Roman"/>
          <w:sz w:val="24"/>
          <w:szCs w:val="24"/>
        </w:rPr>
        <w:t>a cidade</w:t>
      </w:r>
      <w:r w:rsidR="0024094F" w:rsidRPr="00C5704C">
        <w:rPr>
          <w:rFonts w:ascii="Times New Roman" w:hAnsi="Times New Roman" w:cs="Times New Roman"/>
          <w:sz w:val="24"/>
          <w:szCs w:val="24"/>
        </w:rPr>
        <w:t>, a igreja fo</w:t>
      </w:r>
      <w:r w:rsidR="00974292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3CB0">
        <w:rPr>
          <w:rFonts w:ascii="Times New Roman" w:hAnsi="Times New Roman" w:cs="Times New Roman"/>
          <w:sz w:val="24"/>
          <w:szCs w:val="24"/>
        </w:rPr>
        <w:t>fechada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7558E0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endereço </w:t>
      </w:r>
      <w:r w:rsidR="007558E0">
        <w:rPr>
          <w:rFonts w:ascii="Times New Roman" w:hAnsi="Times New Roman" w:cs="Times New Roman"/>
          <w:sz w:val="24"/>
          <w:szCs w:val="24"/>
        </w:rPr>
        <w:t>tornou-se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FD5746" w:rsidRPr="00EB27D3">
        <w:rPr>
          <w:rFonts w:ascii="Times New Roman" w:hAnsi="Times New Roman" w:cs="Times New Roman"/>
          <w:sz w:val="24"/>
          <w:szCs w:val="24"/>
        </w:rPr>
        <w:t xml:space="preserve">Rua </w:t>
      </w:r>
      <w:r w:rsidR="0024094F" w:rsidRPr="00EB27D3">
        <w:rPr>
          <w:rFonts w:ascii="Times New Roman" w:hAnsi="Times New Roman" w:cs="Times New Roman"/>
          <w:sz w:val="24"/>
          <w:szCs w:val="24"/>
        </w:rPr>
        <w:t>do Trabalho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16664">
        <w:rPr>
          <w:rFonts w:ascii="Times New Roman" w:hAnsi="Times New Roman" w:cs="Times New Roman"/>
          <w:sz w:val="24"/>
          <w:szCs w:val="24"/>
        </w:rPr>
        <w:t xml:space="preserve">nº </w:t>
      </w:r>
      <w:r w:rsidR="0024094F" w:rsidRPr="00C5704C">
        <w:rPr>
          <w:rFonts w:ascii="Times New Roman" w:hAnsi="Times New Roman" w:cs="Times New Roman"/>
          <w:sz w:val="24"/>
          <w:szCs w:val="24"/>
        </w:rPr>
        <w:t>61. A</w:t>
      </w:r>
      <w:r w:rsidR="0097429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reforma</w:t>
      </w:r>
      <w:r w:rsidR="0097429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4292">
        <w:rPr>
          <w:rFonts w:ascii="Times New Roman" w:hAnsi="Times New Roman" w:cs="Times New Roman"/>
          <w:sz w:val="24"/>
          <w:szCs w:val="24"/>
        </w:rPr>
        <w:t xml:space="preserve">ali </w:t>
      </w:r>
      <w:r w:rsidR="0024094F" w:rsidRPr="00C5704C">
        <w:rPr>
          <w:rFonts w:ascii="Times New Roman" w:hAnsi="Times New Roman" w:cs="Times New Roman"/>
          <w:sz w:val="24"/>
          <w:szCs w:val="24"/>
        </w:rPr>
        <w:t>fo</w:t>
      </w:r>
      <w:r>
        <w:rPr>
          <w:rFonts w:ascii="Times New Roman" w:hAnsi="Times New Roman" w:cs="Times New Roman"/>
          <w:sz w:val="24"/>
          <w:szCs w:val="24"/>
        </w:rPr>
        <w:t>ra</w:t>
      </w:r>
      <w:r w:rsidR="00974292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feita</w:t>
      </w:r>
      <w:r w:rsidR="0097429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5746">
        <w:rPr>
          <w:rFonts w:ascii="Times New Roman" w:hAnsi="Times New Roman" w:cs="Times New Roman"/>
          <w:sz w:val="24"/>
          <w:szCs w:val="24"/>
        </w:rPr>
        <w:t>à</w:t>
      </w:r>
      <w:r w:rsidR="00FD5746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pressas, para </w:t>
      </w:r>
      <w:r w:rsidR="00D858DA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entrega</w:t>
      </w:r>
      <w:r w:rsidR="00974292">
        <w:rPr>
          <w:rFonts w:ascii="Times New Roman" w:hAnsi="Times New Roman" w:cs="Times New Roman"/>
          <w:sz w:val="24"/>
          <w:szCs w:val="24"/>
        </w:rPr>
        <w:t>ssem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4292">
        <w:rPr>
          <w:rFonts w:ascii="Times New Roman" w:hAnsi="Times New Roman" w:cs="Times New Roman"/>
          <w:sz w:val="24"/>
          <w:szCs w:val="24"/>
        </w:rPr>
        <w:t>mais rapidamente os apartamentos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5746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população necessitada</w:t>
      </w:r>
      <w:r w:rsidR="007C4304">
        <w:rPr>
          <w:rFonts w:ascii="Times New Roman" w:hAnsi="Times New Roman" w:cs="Times New Roman"/>
          <w:sz w:val="24"/>
          <w:szCs w:val="24"/>
        </w:rPr>
        <w:t xml:space="preserve"> </w:t>
      </w:r>
      <w:r w:rsidR="007C4304" w:rsidRPr="00621342">
        <w:rPr>
          <w:rFonts w:ascii="Times New Roman" w:hAnsi="Times New Roman" w:cs="Times New Roman"/>
          <w:sz w:val="24"/>
          <w:szCs w:val="24"/>
        </w:rPr>
        <w:t>—</w:t>
      </w:r>
      <w:r w:rsidR="007C430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3CB0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paredes </w:t>
      </w:r>
      <w:r w:rsidR="0024094F" w:rsidRPr="00844571">
        <w:rPr>
          <w:rFonts w:ascii="Times New Roman" w:hAnsi="Times New Roman" w:cs="Times New Roman"/>
          <w:sz w:val="24"/>
          <w:szCs w:val="24"/>
        </w:rPr>
        <w:t>mal caiadas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3CB0">
        <w:rPr>
          <w:rFonts w:ascii="Times New Roman" w:hAnsi="Times New Roman" w:cs="Times New Roman"/>
          <w:sz w:val="24"/>
          <w:szCs w:val="24"/>
        </w:rPr>
        <w:t xml:space="preserve">ainda eram visíveis </w:t>
      </w:r>
      <w:proofErr w:type="gramStart"/>
      <w:r w:rsidR="004D3CB0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="003B34E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faces de santos, e onde </w:t>
      </w:r>
      <w:r w:rsidR="003B34E3">
        <w:rPr>
          <w:rFonts w:ascii="Times New Roman" w:hAnsi="Times New Roman" w:cs="Times New Roman"/>
          <w:sz w:val="24"/>
          <w:szCs w:val="24"/>
        </w:rPr>
        <w:t>ficava o criado-mudo, sobre o qual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34E3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pendura</w:t>
      </w:r>
      <w:r w:rsidR="003B34E3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alto-falante, </w:t>
      </w:r>
      <w:r w:rsidR="004D3CB0">
        <w:rPr>
          <w:rFonts w:ascii="Times New Roman" w:hAnsi="Times New Roman" w:cs="Times New Roman"/>
          <w:sz w:val="24"/>
          <w:szCs w:val="24"/>
        </w:rPr>
        <w:t>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3E32C2">
        <w:rPr>
          <w:rFonts w:ascii="Times New Roman" w:hAnsi="Times New Roman" w:cs="Times New Roman"/>
          <w:sz w:val="24"/>
          <w:szCs w:val="24"/>
        </w:rPr>
        <w:t xml:space="preserve"> afresco</w:t>
      </w:r>
      <w:r w:rsidR="003B34E3">
        <w:rPr>
          <w:rFonts w:ascii="Times New Roman" w:hAnsi="Times New Roman" w:cs="Times New Roman"/>
          <w:sz w:val="24"/>
          <w:szCs w:val="24"/>
        </w:rPr>
        <w:t xml:space="preserve"> </w:t>
      </w:r>
      <w:r w:rsidR="004D3CB0">
        <w:rPr>
          <w:rFonts w:ascii="Times New Roman" w:hAnsi="Times New Roman" w:cs="Times New Roman"/>
          <w:sz w:val="24"/>
          <w:szCs w:val="24"/>
        </w:rPr>
        <w:t>mal feit</w:t>
      </w:r>
      <w:r w:rsidR="003E32C2">
        <w:rPr>
          <w:rFonts w:ascii="Times New Roman" w:hAnsi="Times New Roman" w:cs="Times New Roman"/>
          <w:sz w:val="24"/>
          <w:szCs w:val="24"/>
        </w:rPr>
        <w:t>o</w:t>
      </w:r>
      <w:r w:rsidR="004D3CB0">
        <w:rPr>
          <w:rFonts w:ascii="Times New Roman" w:hAnsi="Times New Roman" w:cs="Times New Roman"/>
          <w:sz w:val="24"/>
          <w:szCs w:val="24"/>
        </w:rPr>
        <w:t xml:space="preserve"> </w:t>
      </w:r>
      <w:r w:rsidR="003B34E3">
        <w:rPr>
          <w:rFonts w:ascii="Times New Roman" w:hAnsi="Times New Roman" w:cs="Times New Roman"/>
          <w:sz w:val="24"/>
          <w:szCs w:val="24"/>
        </w:rPr>
        <w:t>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crucificação de Cristo que a mãe cobriu</w:t>
      </w:r>
      <w:r w:rsidR="003B34E3">
        <w:rPr>
          <w:rFonts w:ascii="Times New Roman" w:hAnsi="Times New Roman" w:cs="Times New Roman"/>
          <w:sz w:val="24"/>
          <w:szCs w:val="24"/>
        </w:rPr>
        <w:t xml:space="preserve">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jornais</w:t>
      </w:r>
      <w:r w:rsidR="00A16664">
        <w:rPr>
          <w:rFonts w:ascii="Times New Roman" w:hAnsi="Times New Roman" w:cs="Times New Roman"/>
          <w:sz w:val="24"/>
          <w:szCs w:val="24"/>
        </w:rPr>
        <w:t xml:space="preserve"> e</w:t>
      </w:r>
      <w:r w:rsidR="003E32C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</w:t>
      </w:r>
      <w:r w:rsidR="00A16664">
        <w:rPr>
          <w:rFonts w:ascii="Times New Roman" w:hAnsi="Times New Roman" w:cs="Times New Roman"/>
          <w:sz w:val="24"/>
          <w:szCs w:val="24"/>
        </w:rPr>
        <w:t>eles</w:t>
      </w:r>
      <w:r w:rsidR="003E32C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pendurou o retrato de Stálin. Mas as paredes</w:t>
      </w:r>
      <w:r w:rsidR="003B34E3">
        <w:rPr>
          <w:rFonts w:ascii="Times New Roman" w:hAnsi="Times New Roman" w:cs="Times New Roman"/>
          <w:sz w:val="24"/>
          <w:szCs w:val="24"/>
        </w:rPr>
        <w:t xml:space="preserve"> grossas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3B34E3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igreja eram úmidas, </w:t>
      </w:r>
      <w:r w:rsidR="003B34E3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os jornais descolaram</w:t>
      </w:r>
      <w:r w:rsidR="003B34E3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enrugaram</w:t>
      </w:r>
      <w:r w:rsidR="003B34E3">
        <w:rPr>
          <w:rFonts w:ascii="Times New Roman" w:hAnsi="Times New Roman" w:cs="Times New Roman"/>
          <w:sz w:val="24"/>
          <w:szCs w:val="24"/>
        </w:rPr>
        <w:t xml:space="preserve">, </w:t>
      </w:r>
      <w:r w:rsidR="004D3CB0">
        <w:rPr>
          <w:rFonts w:ascii="Times New Roman" w:hAnsi="Times New Roman" w:cs="Times New Roman"/>
          <w:sz w:val="24"/>
          <w:szCs w:val="24"/>
        </w:rPr>
        <w:t>de modo que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busto do Cristo ortodoxo </w:t>
      </w:r>
      <w:r w:rsidR="004D3CB0">
        <w:rPr>
          <w:rFonts w:ascii="Times New Roman" w:hAnsi="Times New Roman" w:cs="Times New Roman"/>
          <w:sz w:val="24"/>
          <w:szCs w:val="24"/>
        </w:rPr>
        <w:t xml:space="preserve">ficou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ao lado do busto de Stálin, </w:t>
      </w:r>
      <w:r w:rsidR="004D3CB0">
        <w:rPr>
          <w:rFonts w:ascii="Times New Roman" w:hAnsi="Times New Roman" w:cs="Times New Roman"/>
          <w:sz w:val="24"/>
          <w:szCs w:val="24"/>
        </w:rPr>
        <w:t xml:space="preserve">e era possível imaginar que fossem </w:t>
      </w:r>
      <w:r w:rsidR="0024094F" w:rsidRPr="00C5704C">
        <w:rPr>
          <w:rFonts w:ascii="Times New Roman" w:hAnsi="Times New Roman" w:cs="Times New Roman"/>
          <w:sz w:val="24"/>
          <w:szCs w:val="24"/>
        </w:rPr>
        <w:t>companheiros de luta.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igreja fo</w:t>
      </w:r>
      <w:r w:rsidR="004D3CB0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fechada</w:t>
      </w:r>
      <w:r w:rsidR="001D232F">
        <w:rPr>
          <w:rFonts w:ascii="Times New Roman" w:hAnsi="Times New Roman" w:cs="Times New Roman"/>
          <w:sz w:val="24"/>
          <w:szCs w:val="24"/>
        </w:rPr>
        <w:t>,</w:t>
      </w:r>
      <w:r w:rsidR="004D3CB0">
        <w:rPr>
          <w:rFonts w:ascii="Times New Roman" w:hAnsi="Times New Roman" w:cs="Times New Roman"/>
          <w:sz w:val="24"/>
          <w:szCs w:val="24"/>
        </w:rPr>
        <w:t xml:space="preserve"> assim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sacerdote preso, porque constata</w:t>
      </w:r>
      <w:r w:rsidR="00A87CF1">
        <w:rPr>
          <w:rFonts w:ascii="Times New Roman" w:hAnsi="Times New Roman" w:cs="Times New Roman"/>
          <w:sz w:val="24"/>
          <w:szCs w:val="24"/>
        </w:rPr>
        <w:t>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no primeiro domingo d</w:t>
      </w:r>
      <w:r w:rsidR="00A87CF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Quaresma, sob o pretexto de uma festa ortodoxa, adoradores de ícones organizaram ali um comício antissoviético. </w:t>
      </w:r>
      <w:r w:rsidRPr="00D55B4B">
        <w:rPr>
          <w:rFonts w:ascii="Times New Roman" w:hAnsi="Times New Roman" w:cs="Times New Roman"/>
          <w:sz w:val="24"/>
          <w:szCs w:val="24"/>
        </w:rPr>
        <w:t>Supostamente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aparecido um ícone</w:t>
      </w:r>
      <w:r w:rsidR="0056168E">
        <w:rPr>
          <w:rFonts w:ascii="Times New Roman" w:hAnsi="Times New Roman" w:cs="Times New Roman"/>
          <w:sz w:val="24"/>
          <w:szCs w:val="24"/>
        </w:rPr>
        <w:t xml:space="preserve"> </w:t>
      </w:r>
      <w:r w:rsidR="0056168E" w:rsidRPr="00621342">
        <w:rPr>
          <w:rFonts w:ascii="Times New Roman" w:hAnsi="Times New Roman" w:cs="Times New Roman"/>
          <w:sz w:val="24"/>
          <w:szCs w:val="24"/>
        </w:rPr>
        <w:t>—</w:t>
      </w:r>
      <w:r w:rsidR="0056168E">
        <w:rPr>
          <w:rFonts w:ascii="Times New Roman" w:hAnsi="Times New Roman" w:cs="Times New Roman"/>
          <w:sz w:val="24"/>
          <w:szCs w:val="24"/>
        </w:rPr>
        <w:t xml:space="preserve"> </w:t>
      </w:r>
      <w:r w:rsidR="0056168E" w:rsidRPr="00C5704C">
        <w:rPr>
          <w:rFonts w:ascii="Times New Roman" w:hAnsi="Times New Roman" w:cs="Times New Roman"/>
          <w:sz w:val="24"/>
          <w:szCs w:val="24"/>
        </w:rPr>
        <w:t>da Nossa Senhora de Rj</w:t>
      </w:r>
      <w:r w:rsidR="00A87CF1">
        <w:rPr>
          <w:rFonts w:ascii="Times New Roman" w:hAnsi="Times New Roman" w:cs="Times New Roman"/>
          <w:sz w:val="24"/>
          <w:szCs w:val="24"/>
        </w:rPr>
        <w:t>é</w:t>
      </w:r>
      <w:r w:rsidR="0056168E" w:rsidRPr="00C5704C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68E" w:rsidRPr="00621342">
        <w:rPr>
          <w:rFonts w:ascii="Times New Roman" w:hAnsi="Times New Roman" w:cs="Times New Roman"/>
          <w:sz w:val="24"/>
          <w:szCs w:val="24"/>
        </w:rPr>
        <w:t>—</w:t>
      </w:r>
      <w:r w:rsidR="0056168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não era </w:t>
      </w:r>
      <w:r w:rsidR="00A87CF1">
        <w:rPr>
          <w:rFonts w:ascii="Times New Roman" w:hAnsi="Times New Roman" w:cs="Times New Roman"/>
          <w:sz w:val="24"/>
          <w:szCs w:val="24"/>
        </w:rPr>
        <w:t>obra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mãos humanas e, conforme informações do departamento de saúde da cidade, não </w:t>
      </w:r>
      <w:r w:rsidR="00A87CF1">
        <w:rPr>
          <w:rFonts w:ascii="Times New Roman" w:hAnsi="Times New Roman" w:cs="Times New Roman"/>
          <w:sz w:val="24"/>
          <w:szCs w:val="24"/>
        </w:rPr>
        <w:t>apenas tocaram</w:t>
      </w:r>
      <w:r w:rsidR="003C19AC">
        <w:rPr>
          <w:rFonts w:ascii="Times New Roman" w:hAnsi="Times New Roman" w:cs="Times New Roman"/>
          <w:sz w:val="24"/>
          <w:szCs w:val="24"/>
        </w:rPr>
        <w:t xml:space="preserve"> nele</w:t>
      </w:r>
      <w:r w:rsidRPr="00C5704C">
        <w:rPr>
          <w:rFonts w:ascii="Times New Roman" w:hAnsi="Times New Roman" w:cs="Times New Roman"/>
          <w:sz w:val="24"/>
          <w:szCs w:val="24"/>
        </w:rPr>
        <w:t>, mas também raspa</w:t>
      </w:r>
      <w:r w:rsidR="00A87CF1">
        <w:rPr>
          <w:rFonts w:ascii="Times New Roman" w:hAnsi="Times New Roman" w:cs="Times New Roman"/>
          <w:sz w:val="24"/>
          <w:szCs w:val="24"/>
        </w:rPr>
        <w:t>ram sua tinta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CF1">
        <w:rPr>
          <w:rFonts w:ascii="Times New Roman" w:hAnsi="Times New Roman" w:cs="Times New Roman"/>
          <w:sz w:val="24"/>
          <w:szCs w:val="24"/>
        </w:rPr>
        <w:t>sobre a comida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CF1">
        <w:rPr>
          <w:rFonts w:ascii="Times New Roman" w:hAnsi="Times New Roman" w:cs="Times New Roman"/>
          <w:sz w:val="24"/>
          <w:szCs w:val="24"/>
        </w:rPr>
        <w:t>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bebida, o que </w:t>
      </w:r>
      <w:r w:rsidR="00A87CF1">
        <w:rPr>
          <w:rFonts w:ascii="Times New Roman" w:hAnsi="Times New Roman" w:cs="Times New Roman"/>
          <w:sz w:val="24"/>
          <w:szCs w:val="24"/>
        </w:rPr>
        <w:t>favorece</w:t>
      </w:r>
      <w:r w:rsidR="00F17A64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CF1">
        <w:rPr>
          <w:rFonts w:ascii="Times New Roman" w:hAnsi="Times New Roman" w:cs="Times New Roman"/>
          <w:sz w:val="24"/>
          <w:szCs w:val="24"/>
        </w:rPr>
        <w:t>o</w:t>
      </w:r>
      <w:r w:rsidR="0056168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aumento </w:t>
      </w:r>
      <w:r w:rsidR="00A87CF1">
        <w:rPr>
          <w:rFonts w:ascii="Times New Roman" w:hAnsi="Times New Roman" w:cs="Times New Roman"/>
          <w:sz w:val="24"/>
          <w:szCs w:val="24"/>
        </w:rPr>
        <w:t>de</w:t>
      </w:r>
      <w:r w:rsidR="0056168E">
        <w:rPr>
          <w:rFonts w:ascii="Times New Roman" w:hAnsi="Times New Roman" w:cs="Times New Roman"/>
          <w:sz w:val="24"/>
          <w:szCs w:val="24"/>
        </w:rPr>
        <w:t xml:space="preserve"> ca</w:t>
      </w:r>
      <w:r w:rsidR="00A87CF1">
        <w:rPr>
          <w:rFonts w:ascii="Times New Roman" w:hAnsi="Times New Roman" w:cs="Times New Roman"/>
          <w:sz w:val="24"/>
          <w:szCs w:val="24"/>
        </w:rPr>
        <w:t>s</w:t>
      </w:r>
      <w:r w:rsidR="0056168E">
        <w:rPr>
          <w:rFonts w:ascii="Times New Roman" w:hAnsi="Times New Roman" w:cs="Times New Roman"/>
          <w:sz w:val="24"/>
          <w:szCs w:val="24"/>
        </w:rPr>
        <w:t>os de</w:t>
      </w:r>
      <w:r w:rsidR="0056168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infecção. </w:t>
      </w:r>
      <w:r w:rsidR="00C51FE9" w:rsidRPr="00C860FB">
        <w:rPr>
          <w:rFonts w:ascii="Times New Roman" w:hAnsi="Times New Roman" w:cs="Times New Roman"/>
          <w:sz w:val="24"/>
          <w:szCs w:val="24"/>
        </w:rPr>
        <w:t xml:space="preserve">Sem demora, </w:t>
      </w:r>
      <w:r w:rsidRPr="00C860FB">
        <w:rPr>
          <w:rFonts w:ascii="Times New Roman" w:hAnsi="Times New Roman" w:cs="Times New Roman"/>
          <w:sz w:val="24"/>
          <w:szCs w:val="24"/>
        </w:rPr>
        <w:t xml:space="preserve">o escritório </w:t>
      </w:r>
      <w:r w:rsidR="00C51FE9" w:rsidRPr="00C860FB">
        <w:rPr>
          <w:rFonts w:ascii="Times New Roman" w:hAnsi="Times New Roman" w:cs="Times New Roman"/>
          <w:sz w:val="24"/>
          <w:szCs w:val="24"/>
        </w:rPr>
        <w:t>responsável</w:t>
      </w:r>
      <w:r w:rsidR="00C51FE9" w:rsidRPr="00DD5618">
        <w:rPr>
          <w:rFonts w:ascii="Times New Roman" w:hAnsi="Times New Roman" w:cs="Times New Roman"/>
          <w:sz w:val="24"/>
          <w:szCs w:val="24"/>
        </w:rPr>
        <w:t xml:space="preserve"> </w:t>
      </w:r>
      <w:r w:rsidR="00C51FE9" w:rsidRPr="00C860FB">
        <w:rPr>
          <w:rFonts w:ascii="Times New Roman" w:hAnsi="Times New Roman" w:cs="Times New Roman"/>
          <w:sz w:val="24"/>
          <w:szCs w:val="24"/>
        </w:rPr>
        <w:t>pelas</w:t>
      </w:r>
      <w:r w:rsidRPr="00C860FB">
        <w:rPr>
          <w:rFonts w:ascii="Times New Roman" w:hAnsi="Times New Roman" w:cs="Times New Roman"/>
          <w:sz w:val="24"/>
          <w:szCs w:val="24"/>
        </w:rPr>
        <w:t xml:space="preserve"> reformas, </w:t>
      </w:r>
      <w:r w:rsidR="007F7CA1" w:rsidRPr="00C860FB">
        <w:rPr>
          <w:rFonts w:ascii="Times New Roman" w:hAnsi="Times New Roman" w:cs="Times New Roman"/>
          <w:sz w:val="24"/>
          <w:szCs w:val="24"/>
        </w:rPr>
        <w:t>tendo</w:t>
      </w:r>
      <w:r w:rsidRPr="00C860FB">
        <w:rPr>
          <w:rFonts w:ascii="Times New Roman" w:hAnsi="Times New Roman" w:cs="Times New Roman"/>
          <w:sz w:val="24"/>
          <w:szCs w:val="24"/>
        </w:rPr>
        <w:t xml:space="preserve"> dificuldades </w:t>
      </w:r>
      <w:r w:rsidR="00A57063" w:rsidRPr="00C860FB">
        <w:rPr>
          <w:rFonts w:ascii="Times New Roman" w:hAnsi="Times New Roman" w:cs="Times New Roman"/>
          <w:sz w:val="24"/>
          <w:szCs w:val="24"/>
        </w:rPr>
        <w:t>em</w:t>
      </w:r>
      <w:r w:rsidRPr="00C860FB">
        <w:rPr>
          <w:rFonts w:ascii="Times New Roman" w:hAnsi="Times New Roman" w:cs="Times New Roman"/>
          <w:sz w:val="24"/>
          <w:szCs w:val="24"/>
        </w:rPr>
        <w:t xml:space="preserve"> </w:t>
      </w:r>
      <w:r w:rsidR="00FF7B9D" w:rsidRPr="00C860FB">
        <w:rPr>
          <w:rFonts w:ascii="Times New Roman" w:hAnsi="Times New Roman" w:cs="Times New Roman"/>
          <w:sz w:val="24"/>
          <w:szCs w:val="24"/>
        </w:rPr>
        <w:t xml:space="preserve">aprontar </w:t>
      </w:r>
      <w:r w:rsidR="00C51FE9" w:rsidRPr="00C860FB">
        <w:rPr>
          <w:rFonts w:ascii="Times New Roman" w:hAnsi="Times New Roman" w:cs="Times New Roman"/>
          <w:sz w:val="24"/>
          <w:szCs w:val="24"/>
        </w:rPr>
        <w:t>os apartamentos</w:t>
      </w:r>
      <w:r w:rsidRPr="00C860F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fez um </w:t>
      </w:r>
      <w:r w:rsidR="007D5CE6">
        <w:rPr>
          <w:rFonts w:ascii="Times New Roman" w:hAnsi="Times New Roman" w:cs="Times New Roman"/>
          <w:sz w:val="24"/>
          <w:szCs w:val="24"/>
        </w:rPr>
        <w:t xml:space="preserve">planejamento </w:t>
      </w:r>
      <w:r w:rsidR="00844571">
        <w:rPr>
          <w:rFonts w:ascii="Times New Roman" w:hAnsi="Times New Roman" w:cs="Times New Roman"/>
          <w:sz w:val="24"/>
          <w:szCs w:val="24"/>
        </w:rPr>
        <w:t>que se verificou</w:t>
      </w:r>
      <w:r w:rsidR="007D5CE6">
        <w:rPr>
          <w:rFonts w:ascii="Times New Roman" w:hAnsi="Times New Roman" w:cs="Times New Roman"/>
          <w:sz w:val="24"/>
          <w:szCs w:val="24"/>
        </w:rPr>
        <w:t xml:space="preserve"> </w:t>
      </w:r>
      <w:r w:rsidR="00C51FE9">
        <w:rPr>
          <w:rFonts w:ascii="Times New Roman" w:hAnsi="Times New Roman" w:cs="Times New Roman"/>
          <w:sz w:val="24"/>
          <w:szCs w:val="24"/>
        </w:rPr>
        <w:t>bastante modesto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700F7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retirada da iconóstase, demolição do altar e outras obras insignificantes... </w:t>
      </w:r>
      <w:r w:rsidR="00C51FE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lguns meses</w:t>
      </w:r>
      <w:r w:rsidR="00C51FE9">
        <w:rPr>
          <w:rFonts w:ascii="Times New Roman" w:hAnsi="Times New Roman" w:cs="Times New Roman"/>
          <w:sz w:val="24"/>
          <w:szCs w:val="24"/>
        </w:rPr>
        <w:t xml:space="preserve"> mais tarde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os primeiros </w:t>
      </w:r>
      <w:r w:rsidR="009D592F">
        <w:rPr>
          <w:rFonts w:ascii="Times New Roman" w:hAnsi="Times New Roman" w:cs="Times New Roman"/>
          <w:i/>
          <w:sz w:val="24"/>
          <w:szCs w:val="24"/>
        </w:rPr>
        <w:t>stakhanovistas</w:t>
      </w:r>
      <w:r w:rsidR="009D592F" w:rsidRPr="00EB27D3">
        <w:rPr>
          <w:rStyle w:val="Refdenotaderodap"/>
          <w:rFonts w:ascii="Times New Roman" w:hAnsi="Times New Roman" w:cs="Times New Roman"/>
          <w:sz w:val="24"/>
          <w:szCs w:val="24"/>
        </w:rPr>
        <w:footnoteReference w:id="11"/>
      </w:r>
      <w:r w:rsidRPr="00C5704C">
        <w:rPr>
          <w:rFonts w:ascii="Times New Roman" w:hAnsi="Times New Roman" w:cs="Times New Roman"/>
          <w:sz w:val="24"/>
          <w:szCs w:val="24"/>
        </w:rPr>
        <w:t xml:space="preserve"> se mudaram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para </w:t>
      </w:r>
      <w:r w:rsidR="00B0207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antiga igreja, </w:t>
      </w:r>
      <w:r w:rsidR="000F20D2">
        <w:rPr>
          <w:rFonts w:ascii="Times New Roman" w:hAnsi="Times New Roman" w:cs="Times New Roman"/>
          <w:sz w:val="24"/>
          <w:szCs w:val="24"/>
        </w:rPr>
        <w:t>agora</w:t>
      </w:r>
      <w:r w:rsidR="008B578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prédio </w:t>
      </w:r>
      <w:r w:rsidR="000F20D2">
        <w:rPr>
          <w:rFonts w:ascii="Times New Roman" w:hAnsi="Times New Roman" w:cs="Times New Roman"/>
          <w:sz w:val="24"/>
          <w:szCs w:val="24"/>
        </w:rPr>
        <w:t>nº 61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207D">
        <w:rPr>
          <w:rFonts w:ascii="Times New Roman" w:hAnsi="Times New Roman" w:cs="Times New Roman"/>
          <w:sz w:val="24"/>
          <w:szCs w:val="24"/>
        </w:rPr>
        <w:t>R</w:t>
      </w:r>
      <w:r w:rsidR="00B0207D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Trabalho, perto do cemitério. </w:t>
      </w:r>
      <w:r w:rsidR="0083688C">
        <w:rPr>
          <w:rFonts w:ascii="Times New Roman" w:hAnsi="Times New Roman" w:cs="Times New Roman"/>
          <w:sz w:val="24"/>
          <w:szCs w:val="24"/>
        </w:rPr>
        <w:t>A</w:t>
      </w:r>
      <w:r w:rsidR="000F20D2">
        <w:rPr>
          <w:rFonts w:ascii="Times New Roman" w:hAnsi="Times New Roman" w:cs="Times New Roman"/>
          <w:sz w:val="24"/>
          <w:szCs w:val="24"/>
        </w:rPr>
        <w:t xml:space="preserve">s paredes </w:t>
      </w:r>
      <w:r w:rsidR="0083688C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úmidas, cheira</w:t>
      </w:r>
      <w:r w:rsidR="0083688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m a mofo no verão</w:t>
      </w:r>
      <w:r w:rsidR="007558E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</w:t>
      </w:r>
      <w:r w:rsidR="0083688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m cobertas de geada no inverno</w:t>
      </w:r>
      <w:r w:rsidR="007F7CA1">
        <w:rPr>
          <w:rFonts w:ascii="Times New Roman" w:hAnsi="Times New Roman" w:cs="Times New Roman"/>
          <w:sz w:val="24"/>
          <w:szCs w:val="24"/>
        </w:rPr>
        <w:t>,</w:t>
      </w:r>
      <w:r w:rsidR="0083688C">
        <w:rPr>
          <w:rFonts w:ascii="Times New Roman" w:hAnsi="Times New Roman" w:cs="Times New Roman"/>
          <w:sz w:val="24"/>
          <w:szCs w:val="24"/>
        </w:rPr>
        <w:t xml:space="preserve"> </w:t>
      </w:r>
      <w:r w:rsidR="007F7CA1">
        <w:rPr>
          <w:rFonts w:ascii="Times New Roman" w:hAnsi="Times New Roman" w:cs="Times New Roman"/>
          <w:sz w:val="24"/>
          <w:szCs w:val="24"/>
        </w:rPr>
        <w:t>além de transpirarem</w:t>
      </w:r>
      <w:r w:rsidR="0083688C">
        <w:rPr>
          <w:rFonts w:ascii="Times New Roman" w:hAnsi="Times New Roman" w:cs="Times New Roman"/>
          <w:sz w:val="24"/>
          <w:szCs w:val="24"/>
        </w:rPr>
        <w:t xml:space="preserve"> devido 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chaminés</w:t>
      </w:r>
      <w:r w:rsidR="008368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688C">
        <w:rPr>
          <w:rFonts w:ascii="Times New Roman" w:hAnsi="Times New Roman" w:cs="Times New Roman"/>
          <w:sz w:val="24"/>
          <w:szCs w:val="24"/>
        </w:rPr>
        <w:t>improvisadas, que soltavam muita fum</w:t>
      </w:r>
      <w:r w:rsidR="00BE6437">
        <w:rPr>
          <w:rFonts w:ascii="Times New Roman" w:hAnsi="Times New Roman" w:cs="Times New Roman"/>
          <w:sz w:val="24"/>
          <w:szCs w:val="24"/>
        </w:rPr>
        <w:t>a</w:t>
      </w:r>
      <w:r w:rsidR="0083688C">
        <w:rPr>
          <w:rFonts w:ascii="Times New Roman" w:hAnsi="Times New Roman" w:cs="Times New Roman"/>
          <w:sz w:val="24"/>
          <w:szCs w:val="24"/>
        </w:rPr>
        <w:t>ça</w:t>
      </w:r>
      <w:r w:rsidR="00EB27D3">
        <w:rPr>
          <w:rFonts w:ascii="Times New Roman" w:hAnsi="Times New Roman" w:cs="Times New Roman"/>
          <w:sz w:val="24"/>
          <w:szCs w:val="24"/>
        </w:rPr>
        <w:t>;</w:t>
      </w:r>
      <w:r w:rsidR="007F7CA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mesmo assim </w:t>
      </w:r>
      <w:r w:rsidR="0083688C">
        <w:rPr>
          <w:rFonts w:ascii="Times New Roman" w:hAnsi="Times New Roman" w:cs="Times New Roman"/>
          <w:sz w:val="24"/>
          <w:szCs w:val="24"/>
        </w:rPr>
        <w:t xml:space="preserve">essas paredes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protegiam </w:t>
      </w:r>
      <w:r w:rsidR="0083688C">
        <w:rPr>
          <w:rFonts w:ascii="Times New Roman" w:hAnsi="Times New Roman" w:cs="Times New Roman"/>
          <w:sz w:val="24"/>
          <w:szCs w:val="24"/>
        </w:rPr>
        <w:t>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pessoas do frio </w:t>
      </w:r>
      <w:r w:rsidR="00762192" w:rsidRPr="00E45147">
        <w:rPr>
          <w:rFonts w:ascii="Times New Roman" w:hAnsi="Times New Roman" w:cs="Times New Roman"/>
          <w:sz w:val="24"/>
          <w:szCs w:val="24"/>
        </w:rPr>
        <w:t>intenso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do vento do que as tábuas rebocadas dos barracões.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Ánnuchka, a mãe de Ánnuchka, gostava dali, </w:t>
      </w:r>
      <w:r w:rsidR="00F65F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52749">
        <w:rPr>
          <w:rFonts w:ascii="Times New Roman" w:hAnsi="Times New Roman" w:cs="Times New Roman"/>
          <w:sz w:val="24"/>
          <w:szCs w:val="24"/>
        </w:rPr>
        <w:t xml:space="preserve">menina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gostava, mas Ivan-Mítia não expressou sua opinião </w:t>
      </w:r>
      <w:r w:rsidR="00BE6437">
        <w:rPr>
          <w:rFonts w:ascii="Times New Roman" w:hAnsi="Times New Roman" w:cs="Times New Roman"/>
          <w:sz w:val="24"/>
          <w:szCs w:val="24"/>
        </w:rPr>
        <w:t>sobre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antiga igreja em comparação </w:t>
      </w:r>
      <w:r w:rsidR="001D232F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barracão, porque era </w:t>
      </w:r>
      <w:r w:rsidR="00BE6437">
        <w:rPr>
          <w:rFonts w:ascii="Times New Roman" w:hAnsi="Times New Roman" w:cs="Times New Roman"/>
          <w:sz w:val="24"/>
          <w:szCs w:val="24"/>
        </w:rPr>
        <w:t>de caráter</w:t>
      </w:r>
      <w:r w:rsidR="007558E0">
        <w:rPr>
          <w:rFonts w:ascii="Times New Roman" w:hAnsi="Times New Roman" w:cs="Times New Roman"/>
          <w:sz w:val="24"/>
          <w:szCs w:val="24"/>
        </w:rPr>
        <w:t xml:space="preserve"> reservado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F5CA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foi possível reaver 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coisas roubadas, no entanto eles </w:t>
      </w:r>
      <w:r w:rsidR="00252749">
        <w:rPr>
          <w:rFonts w:ascii="Times New Roman" w:hAnsi="Times New Roman" w:cs="Times New Roman"/>
          <w:sz w:val="24"/>
          <w:szCs w:val="24"/>
        </w:rPr>
        <w:t xml:space="preserve">conseguiram se </w:t>
      </w:r>
      <w:r w:rsidR="0024094F" w:rsidRPr="00C5704C">
        <w:rPr>
          <w:rFonts w:ascii="Times New Roman" w:hAnsi="Times New Roman" w:cs="Times New Roman"/>
          <w:sz w:val="24"/>
          <w:szCs w:val="24"/>
        </w:rPr>
        <w:t>arranja</w:t>
      </w:r>
      <w:r w:rsidR="00252749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também adquiriram alguma</w:t>
      </w:r>
      <w:r w:rsidR="0025274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coisa</w:t>
      </w:r>
      <w:r w:rsidR="00252749">
        <w:rPr>
          <w:rFonts w:ascii="Times New Roman" w:hAnsi="Times New Roman" w:cs="Times New Roman"/>
          <w:sz w:val="24"/>
          <w:szCs w:val="24"/>
        </w:rPr>
        <w:t>s novas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a mãe agora era </w:t>
      </w:r>
      <w:r w:rsidR="0025274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funcionária </w:t>
      </w:r>
      <w:r w:rsidR="0091714D">
        <w:rPr>
          <w:rFonts w:ascii="Times New Roman" w:hAnsi="Times New Roman" w:cs="Times New Roman"/>
          <w:sz w:val="24"/>
          <w:szCs w:val="24"/>
        </w:rPr>
        <w:t xml:space="preserve">com responsabilidades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armazém </w:t>
      </w:r>
      <w:r w:rsidR="00252749">
        <w:rPr>
          <w:rFonts w:ascii="Times New Roman" w:hAnsi="Times New Roman" w:cs="Times New Roman"/>
          <w:sz w:val="24"/>
          <w:szCs w:val="24"/>
        </w:rPr>
        <w:t>nº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40, onde ganhava </w:t>
      </w:r>
      <w:r w:rsidR="00CF19B7">
        <w:rPr>
          <w:rFonts w:ascii="Times New Roman" w:hAnsi="Times New Roman" w:cs="Times New Roman"/>
          <w:sz w:val="24"/>
          <w:szCs w:val="24"/>
        </w:rPr>
        <w:t>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que na construção do aeródromo.</w:t>
      </w:r>
    </w:p>
    <w:p w:rsidR="0024094F" w:rsidRPr="00C5704C" w:rsidRDefault="00A5706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tinham </w:t>
      </w:r>
      <w:r>
        <w:rPr>
          <w:rFonts w:ascii="Times New Roman" w:hAnsi="Times New Roman" w:cs="Times New Roman"/>
          <w:sz w:val="24"/>
          <w:szCs w:val="24"/>
        </w:rPr>
        <w:t xml:space="preserve">se abastecido de </w:t>
      </w:r>
      <w:r w:rsidR="0024094F" w:rsidRPr="00C5704C">
        <w:rPr>
          <w:rFonts w:ascii="Times New Roman" w:hAnsi="Times New Roman" w:cs="Times New Roman"/>
          <w:sz w:val="24"/>
          <w:szCs w:val="24"/>
        </w:rPr>
        <w:t>algu</w:t>
      </w:r>
      <w:r w:rsidR="00986354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986354">
        <w:rPr>
          <w:rFonts w:ascii="Times New Roman" w:hAnsi="Times New Roman" w:cs="Times New Roman"/>
          <w:sz w:val="24"/>
          <w:szCs w:val="24"/>
        </w:rPr>
        <w:t>pertences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52749">
        <w:rPr>
          <w:rFonts w:ascii="Times New Roman" w:hAnsi="Times New Roman" w:cs="Times New Roman"/>
          <w:sz w:val="24"/>
          <w:szCs w:val="24"/>
        </w:rPr>
        <w:t>incluindo</w:t>
      </w:r>
      <w:r w:rsidR="00437D77">
        <w:rPr>
          <w:rFonts w:ascii="Times New Roman" w:hAnsi="Times New Roman" w:cs="Times New Roman"/>
          <w:sz w:val="24"/>
          <w:szCs w:val="24"/>
        </w:rPr>
        <w:t xml:space="preserve"> um</w:t>
      </w:r>
      <w:proofErr w:type="gramStart"/>
      <w:r w:rsidR="00437D77">
        <w:rPr>
          <w:rFonts w:ascii="Times New Roman" w:hAnsi="Times New Roman" w:cs="Times New Roman"/>
          <w:sz w:val="24"/>
          <w:szCs w:val="24"/>
        </w:rPr>
        <w:t xml:space="preserve"> sobretudo</w:t>
      </w:r>
      <w:proofErr w:type="gramEnd"/>
      <w:r w:rsidR="00437D77">
        <w:rPr>
          <w:rFonts w:ascii="Times New Roman" w:hAnsi="Times New Roman" w:cs="Times New Roman"/>
          <w:sz w:val="24"/>
          <w:szCs w:val="24"/>
        </w:rPr>
        <w:t xml:space="preserve"> de inverno forrado de </w:t>
      </w:r>
      <w:r w:rsidR="00437D77" w:rsidRPr="00844571">
        <w:rPr>
          <w:rFonts w:ascii="Times New Roman" w:hAnsi="Times New Roman" w:cs="Times New Roman"/>
          <w:sz w:val="24"/>
          <w:szCs w:val="24"/>
        </w:rPr>
        <w:t>algodão</w:t>
      </w:r>
      <w:r w:rsidR="00437D77">
        <w:rPr>
          <w:rFonts w:ascii="Times New Roman" w:hAnsi="Times New Roman" w:cs="Times New Roman"/>
          <w:sz w:val="24"/>
          <w:szCs w:val="24"/>
        </w:rPr>
        <w:t xml:space="preserve"> 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Ánnuchka, apareceu </w:t>
      </w:r>
      <w:r w:rsidR="00252749">
        <w:rPr>
          <w:rFonts w:ascii="Times New Roman" w:hAnsi="Times New Roman" w:cs="Times New Roman"/>
          <w:sz w:val="24"/>
          <w:szCs w:val="24"/>
        </w:rPr>
        <w:t>outro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homem</w:t>
      </w:r>
      <w:r>
        <w:rPr>
          <w:rFonts w:ascii="Times New Roman" w:hAnsi="Times New Roman" w:cs="Times New Roman"/>
          <w:sz w:val="24"/>
          <w:szCs w:val="24"/>
        </w:rPr>
        <w:t xml:space="preserve"> em casa</w:t>
      </w:r>
      <w:r w:rsidR="00986354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declarando que queria vistoriar </w:t>
      </w:r>
      <w:r w:rsidR="00085BFB">
        <w:rPr>
          <w:rFonts w:ascii="Times New Roman" w:hAnsi="Times New Roman" w:cs="Times New Roman"/>
          <w:sz w:val="24"/>
          <w:szCs w:val="24"/>
        </w:rPr>
        <w:t>os afrescos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 lugar onde antigamente </w:t>
      </w:r>
      <w:r w:rsidR="002E66A2">
        <w:rPr>
          <w:rFonts w:ascii="Times New Roman" w:hAnsi="Times New Roman" w:cs="Times New Roman"/>
          <w:sz w:val="24"/>
          <w:szCs w:val="24"/>
        </w:rPr>
        <w:t>ficavam</w:t>
      </w:r>
      <w:r w:rsidR="002E66A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 altar e a iconóstase. De novo</w:t>
      </w:r>
      <w:r w:rsidR="00CF07F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 estava sozinha e</w:t>
      </w:r>
      <w:r w:rsidR="00126C95">
        <w:rPr>
          <w:rFonts w:ascii="Times New Roman" w:hAnsi="Times New Roman" w:cs="Times New Roman"/>
          <w:sz w:val="24"/>
          <w:szCs w:val="24"/>
        </w:rPr>
        <w:t xml:space="preserve">, </w:t>
      </w:r>
      <w:r w:rsidR="00CF07F1">
        <w:rPr>
          <w:rFonts w:ascii="Times New Roman" w:hAnsi="Times New Roman" w:cs="Times New Roman"/>
          <w:sz w:val="24"/>
          <w:szCs w:val="24"/>
        </w:rPr>
        <w:t>de novo,</w:t>
      </w:r>
      <w:r w:rsidR="00126C95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eve</w:t>
      </w:r>
      <w:r w:rsidR="00126C95">
        <w:rPr>
          <w:rFonts w:ascii="Times New Roman" w:hAnsi="Times New Roman" w:cs="Times New Roman"/>
          <w:sz w:val="24"/>
          <w:szCs w:val="24"/>
        </w:rPr>
        <w:t xml:space="preserve"> medo de apanhar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F07F1">
        <w:rPr>
          <w:rFonts w:ascii="Times New Roman" w:hAnsi="Times New Roman" w:cs="Times New Roman"/>
          <w:sz w:val="24"/>
          <w:szCs w:val="24"/>
        </w:rPr>
        <w:t xml:space="preserve">então </w:t>
      </w:r>
      <w:r w:rsidR="00BE668D" w:rsidRPr="00C5704C">
        <w:rPr>
          <w:rFonts w:ascii="Times New Roman" w:hAnsi="Times New Roman" w:cs="Times New Roman"/>
          <w:sz w:val="24"/>
          <w:szCs w:val="24"/>
        </w:rPr>
        <w:t>se sentou</w:t>
      </w:r>
      <w:r w:rsidR="00347BD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silenciosa e tristeme</w:t>
      </w:r>
      <w:r w:rsidR="00126C95">
        <w:rPr>
          <w:rFonts w:ascii="Times New Roman" w:hAnsi="Times New Roman" w:cs="Times New Roman"/>
          <w:sz w:val="24"/>
          <w:szCs w:val="24"/>
        </w:rPr>
        <w:t>nte</w:t>
      </w:r>
      <w:r w:rsidR="00BE668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BE668D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cadeira, apesar de não ter sido </w:t>
      </w:r>
      <w:r w:rsidR="007D5CE6">
        <w:rPr>
          <w:rFonts w:ascii="Times New Roman" w:hAnsi="Times New Roman" w:cs="Times New Roman"/>
          <w:sz w:val="24"/>
          <w:szCs w:val="24"/>
        </w:rPr>
        <w:t>forçada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86354">
        <w:rPr>
          <w:rFonts w:ascii="Times New Roman" w:hAnsi="Times New Roman" w:cs="Times New Roman"/>
          <w:sz w:val="24"/>
          <w:szCs w:val="24"/>
        </w:rPr>
        <w:t>isso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pelo homem.</w:t>
      </w:r>
    </w:p>
    <w:p w:rsidR="0024094F" w:rsidRPr="00C5704C" w:rsidRDefault="00263E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 era Dã, </w:t>
      </w:r>
      <w:r w:rsidR="00A5706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Anticristo. Os anos na Terra o</w:t>
      </w:r>
      <w:r w:rsidR="00A57063">
        <w:rPr>
          <w:rFonts w:ascii="Times New Roman" w:hAnsi="Times New Roman" w:cs="Times New Roman"/>
          <w:sz w:val="24"/>
          <w:szCs w:val="24"/>
        </w:rPr>
        <w:t xml:space="preserve"> haviam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664">
        <w:rPr>
          <w:rFonts w:ascii="Times New Roman" w:hAnsi="Times New Roman" w:cs="Times New Roman"/>
          <w:sz w:val="24"/>
          <w:szCs w:val="24"/>
        </w:rPr>
        <w:t>amadurecido</w:t>
      </w:r>
      <w:r w:rsidR="0024094F" w:rsidRPr="00C5704C">
        <w:rPr>
          <w:rFonts w:ascii="Times New Roman" w:hAnsi="Times New Roman" w:cs="Times New Roman"/>
          <w:sz w:val="24"/>
          <w:szCs w:val="24"/>
        </w:rPr>
        <w:t>, e ele aprende</w:t>
      </w:r>
      <w:r w:rsidR="00A57063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conversar com as pessoas sem </w:t>
      </w:r>
      <w:r w:rsidR="00A57063">
        <w:rPr>
          <w:rFonts w:ascii="Times New Roman" w:hAnsi="Times New Roman" w:cs="Times New Roman"/>
          <w:sz w:val="24"/>
          <w:szCs w:val="24"/>
        </w:rPr>
        <w:t xml:space="preserve">sentir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aversão, o que </w:t>
      </w:r>
      <w:r w:rsidR="00A57063">
        <w:rPr>
          <w:rFonts w:ascii="Times New Roman" w:hAnsi="Times New Roman" w:cs="Times New Roman"/>
          <w:sz w:val="24"/>
          <w:szCs w:val="24"/>
        </w:rPr>
        <w:t xml:space="preserve">não 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acessível </w:t>
      </w:r>
      <w:r w:rsidR="00A5706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os anjos celestes</w:t>
      </w:r>
      <w:r w:rsidR="00A57063">
        <w:rPr>
          <w:rFonts w:ascii="Times New Roman" w:hAnsi="Times New Roman" w:cs="Times New Roman"/>
          <w:sz w:val="24"/>
          <w:szCs w:val="24"/>
        </w:rPr>
        <w:t>, 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7063">
        <w:rPr>
          <w:rFonts w:ascii="Times New Roman" w:hAnsi="Times New Roman" w:cs="Times New Roman"/>
          <w:sz w:val="24"/>
          <w:szCs w:val="24"/>
        </w:rPr>
        <w:t xml:space="preserve">apenas </w:t>
      </w:r>
      <w:r w:rsidR="00E50C3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os profetas, mesmo assim n</w:t>
      </w:r>
      <w:r w:rsidR="00F1647B">
        <w:rPr>
          <w:rFonts w:ascii="Times New Roman" w:hAnsi="Times New Roman" w:cs="Times New Roman"/>
          <w:sz w:val="24"/>
          <w:szCs w:val="24"/>
        </w:rPr>
        <w:t>em</w:t>
      </w:r>
      <w:r w:rsidR="0053548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todos nem</w:t>
      </w:r>
      <w:r w:rsidR="007F7CA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7063">
        <w:rPr>
          <w:rFonts w:ascii="Times New Roman" w:hAnsi="Times New Roman" w:cs="Times New Roman"/>
          <w:sz w:val="24"/>
          <w:szCs w:val="24"/>
        </w:rPr>
        <w:t xml:space="preserve">para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sempre. Dã sabia que amar </w:t>
      </w:r>
      <w:r w:rsidR="00A5706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homem </w:t>
      </w:r>
      <w:r w:rsidR="00A57063">
        <w:rPr>
          <w:rFonts w:ascii="Times New Roman" w:hAnsi="Times New Roman" w:cs="Times New Roman"/>
          <w:sz w:val="24"/>
          <w:szCs w:val="24"/>
        </w:rPr>
        <w:t>significa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superar </w:t>
      </w:r>
      <w:r w:rsidR="00E50C37">
        <w:rPr>
          <w:rFonts w:ascii="Times New Roman" w:hAnsi="Times New Roman" w:cs="Times New Roman"/>
          <w:sz w:val="24"/>
          <w:szCs w:val="24"/>
        </w:rPr>
        <w:t>sua</w:t>
      </w:r>
      <w:r w:rsidR="00E50C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aversão </w:t>
      </w:r>
      <w:r w:rsidR="00E50C37">
        <w:rPr>
          <w:rFonts w:ascii="Times New Roman" w:hAnsi="Times New Roman" w:cs="Times New Roman"/>
          <w:sz w:val="24"/>
          <w:szCs w:val="24"/>
        </w:rPr>
        <w:t>por</w:t>
      </w:r>
      <w:r w:rsidR="00E50C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ele; no entanto</w:t>
      </w:r>
      <w:r w:rsidR="00F3584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mesmo </w:t>
      </w:r>
      <w:r w:rsidR="00F35846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grandes profetas, </w:t>
      </w:r>
      <w:r w:rsidR="007D5CE6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momentos de fraqueza, </w:t>
      </w:r>
      <w:r w:rsidR="007D5CE6">
        <w:rPr>
          <w:rFonts w:ascii="Times New Roman" w:hAnsi="Times New Roman" w:cs="Times New Roman"/>
          <w:sz w:val="24"/>
          <w:szCs w:val="24"/>
        </w:rPr>
        <w:t xml:space="preserve">eram incapazes de </w:t>
      </w:r>
      <w:r w:rsidR="00A57063">
        <w:rPr>
          <w:rFonts w:ascii="Times New Roman" w:hAnsi="Times New Roman" w:cs="Times New Roman"/>
          <w:sz w:val="24"/>
          <w:szCs w:val="24"/>
        </w:rPr>
        <w:t>dissimular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7CA1">
        <w:rPr>
          <w:rFonts w:ascii="Times New Roman" w:hAnsi="Times New Roman" w:cs="Times New Roman"/>
          <w:sz w:val="24"/>
          <w:szCs w:val="24"/>
        </w:rPr>
        <w:t>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aversão. Assim aconteceu </w:t>
      </w:r>
      <w:r w:rsidR="00A5706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Moisés no intervalo entre as primeiras e as segundas </w:t>
      </w:r>
      <w:r w:rsidR="00F35846">
        <w:rPr>
          <w:rFonts w:ascii="Times New Roman" w:hAnsi="Times New Roman" w:cs="Times New Roman"/>
          <w:sz w:val="24"/>
          <w:szCs w:val="24"/>
        </w:rPr>
        <w:t>T</w:t>
      </w:r>
      <w:r w:rsidR="00F35846" w:rsidRPr="00C5704C">
        <w:rPr>
          <w:rFonts w:ascii="Times New Roman" w:hAnsi="Times New Roman" w:cs="Times New Roman"/>
          <w:sz w:val="24"/>
          <w:szCs w:val="24"/>
        </w:rPr>
        <w:t>ábua</w:t>
      </w:r>
      <w:r w:rsidR="00F35846">
        <w:rPr>
          <w:rFonts w:ascii="Times New Roman" w:hAnsi="Times New Roman" w:cs="Times New Roman"/>
          <w:sz w:val="24"/>
          <w:szCs w:val="24"/>
        </w:rPr>
        <w:t>s</w:t>
      </w:r>
      <w:r w:rsidR="00F3584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Lei, </w:t>
      </w:r>
      <w:r w:rsidR="001D232F">
        <w:rPr>
          <w:rFonts w:ascii="Times New Roman" w:hAnsi="Times New Roman" w:cs="Times New Roman"/>
          <w:sz w:val="24"/>
          <w:szCs w:val="24"/>
        </w:rPr>
        <w:t>no momento 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quebrou as primeiras, </w:t>
      </w:r>
      <w:r w:rsidR="00CF19B7">
        <w:rPr>
          <w:rFonts w:ascii="Times New Roman" w:hAnsi="Times New Roman" w:cs="Times New Roman"/>
          <w:sz w:val="24"/>
          <w:szCs w:val="24"/>
        </w:rPr>
        <w:t>aflito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 necessidade de entregar seu elevado coração a criaturas tão baixas, que preferiam </w:t>
      </w:r>
      <w:r w:rsidR="00A12E87">
        <w:rPr>
          <w:rFonts w:ascii="Times New Roman" w:hAnsi="Times New Roman" w:cs="Times New Roman"/>
          <w:sz w:val="24"/>
          <w:szCs w:val="24"/>
        </w:rPr>
        <w:t>os caldeirões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carne da escravidão egípcia ao maná </w:t>
      </w:r>
      <w:r w:rsidR="00A12E87">
        <w:rPr>
          <w:rFonts w:ascii="Times New Roman" w:hAnsi="Times New Roman" w:cs="Times New Roman"/>
          <w:sz w:val="24"/>
          <w:szCs w:val="24"/>
        </w:rPr>
        <w:t>celest</w:t>
      </w:r>
      <w:r w:rsidR="007F7CA1">
        <w:rPr>
          <w:rFonts w:ascii="Times New Roman" w:hAnsi="Times New Roman" w:cs="Times New Roman"/>
          <w:sz w:val="24"/>
          <w:szCs w:val="24"/>
        </w:rPr>
        <w:t>ial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2E87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o Sinai livre</w:t>
      </w:r>
      <w:r w:rsidR="00A12E87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2E87">
        <w:rPr>
          <w:rFonts w:ascii="Times New Roman" w:hAnsi="Times New Roman" w:cs="Times New Roman"/>
          <w:sz w:val="24"/>
          <w:szCs w:val="24"/>
        </w:rPr>
        <w:t>O 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aconteceu </w:t>
      </w:r>
      <w:r w:rsidR="00A12E8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Irmão de Dã, Jesus da tribo de Judá, que sentia aversão </w:t>
      </w:r>
      <w:r w:rsidR="00A12E87">
        <w:rPr>
          <w:rFonts w:ascii="Times New Roman" w:hAnsi="Times New Roman" w:cs="Times New Roman"/>
          <w:sz w:val="24"/>
          <w:szCs w:val="24"/>
        </w:rPr>
        <w:t xml:space="preserve">crescente </w:t>
      </w:r>
      <w:r w:rsidR="00D54321">
        <w:rPr>
          <w:rFonts w:ascii="Times New Roman" w:hAnsi="Times New Roman" w:cs="Times New Roman"/>
          <w:sz w:val="24"/>
          <w:szCs w:val="24"/>
        </w:rPr>
        <w:t>pelos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apóstolos, </w:t>
      </w:r>
      <w:r w:rsidR="00D54321">
        <w:rPr>
          <w:rFonts w:ascii="Times New Roman" w:hAnsi="Times New Roman" w:cs="Times New Roman"/>
          <w:sz w:val="24"/>
          <w:szCs w:val="24"/>
        </w:rPr>
        <w:t>por essa</w:t>
      </w:r>
      <w:r w:rsidR="00BB05C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ralé clerical, escolhid</w:t>
      </w:r>
      <w:r w:rsidR="00F17A64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por </w:t>
      </w:r>
      <w:r w:rsidR="00D54321">
        <w:rPr>
          <w:rFonts w:ascii="Times New Roman" w:hAnsi="Times New Roman" w:cs="Times New Roman"/>
          <w:sz w:val="24"/>
          <w:szCs w:val="24"/>
        </w:rPr>
        <w:t>desejo dele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por necessidade, </w:t>
      </w:r>
      <w:r w:rsidR="003A4D3D">
        <w:rPr>
          <w:rFonts w:ascii="Times New Roman" w:hAnsi="Times New Roman" w:cs="Times New Roman"/>
          <w:sz w:val="24"/>
          <w:szCs w:val="24"/>
        </w:rPr>
        <w:t>e</w:t>
      </w:r>
      <w:r w:rsidR="0053548B">
        <w:rPr>
          <w:rFonts w:ascii="Times New Roman" w:hAnsi="Times New Roman" w:cs="Times New Roman"/>
          <w:sz w:val="24"/>
          <w:szCs w:val="24"/>
        </w:rPr>
        <w:t xml:space="preserve"> qu</w:t>
      </w:r>
      <w:r w:rsidR="003A4D3D">
        <w:rPr>
          <w:rFonts w:ascii="Times New Roman" w:hAnsi="Times New Roman" w:cs="Times New Roman"/>
          <w:sz w:val="24"/>
          <w:szCs w:val="24"/>
        </w:rPr>
        <w:t>e</w:t>
      </w:r>
      <w:r w:rsidR="00D54321">
        <w:rPr>
          <w:rFonts w:ascii="Times New Roman" w:hAnsi="Times New Roman" w:cs="Times New Roman"/>
          <w:sz w:val="24"/>
          <w:szCs w:val="24"/>
        </w:rPr>
        <w:t xml:space="preserve"> era</w:t>
      </w:r>
      <w:r w:rsidR="0053548B">
        <w:rPr>
          <w:rFonts w:ascii="Times New Roman" w:hAnsi="Times New Roman" w:cs="Times New Roman"/>
          <w:sz w:val="24"/>
          <w:szCs w:val="24"/>
        </w:rPr>
        <w:t>m</w:t>
      </w:r>
      <w:r w:rsidR="00D5432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incapaz</w:t>
      </w:r>
      <w:r w:rsidR="0053548B">
        <w:rPr>
          <w:rFonts w:ascii="Times New Roman" w:hAnsi="Times New Roman" w:cs="Times New Roman"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600D61">
        <w:rPr>
          <w:rFonts w:ascii="Times New Roman" w:hAnsi="Times New Roman" w:cs="Times New Roman"/>
          <w:sz w:val="24"/>
          <w:szCs w:val="24"/>
        </w:rPr>
        <w:t>de penetrar</w:t>
      </w:r>
      <w:r w:rsidR="0024094F" w:rsidRPr="00F1647B">
        <w:rPr>
          <w:rFonts w:ascii="Times New Roman" w:hAnsi="Times New Roman" w:cs="Times New Roman"/>
          <w:sz w:val="24"/>
          <w:szCs w:val="24"/>
        </w:rPr>
        <w:t xml:space="preserve"> </w:t>
      </w:r>
      <w:r w:rsidR="00CB53D5" w:rsidRPr="00F1647B">
        <w:rPr>
          <w:rFonts w:ascii="Times New Roman" w:hAnsi="Times New Roman" w:cs="Times New Roman"/>
          <w:sz w:val="24"/>
          <w:szCs w:val="24"/>
        </w:rPr>
        <w:t>sinceramente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53D5">
        <w:rPr>
          <w:rFonts w:ascii="Times New Roman" w:hAnsi="Times New Roman" w:cs="Times New Roman"/>
          <w:sz w:val="24"/>
          <w:szCs w:val="24"/>
        </w:rPr>
        <w:t>n</w:t>
      </w:r>
      <w:r w:rsidR="00D54321">
        <w:rPr>
          <w:rFonts w:ascii="Times New Roman" w:hAnsi="Times New Roman" w:cs="Times New Roman"/>
          <w:sz w:val="24"/>
          <w:szCs w:val="24"/>
        </w:rPr>
        <w:t>o intento ousado</w:t>
      </w:r>
      <w:r w:rsidR="007F7CA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91714D">
        <w:rPr>
          <w:rFonts w:ascii="Times New Roman" w:hAnsi="Times New Roman" w:cs="Times New Roman"/>
          <w:sz w:val="24"/>
          <w:szCs w:val="24"/>
        </w:rPr>
        <w:t>do Impostor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salvar seu povo </w:t>
      </w:r>
      <w:r w:rsidR="00BB05C7"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tão ímpio como os outros</w:t>
      </w:r>
      <w:r w:rsidR="0053548B">
        <w:rPr>
          <w:rFonts w:ascii="Times New Roman" w:hAnsi="Times New Roman" w:cs="Times New Roman"/>
          <w:sz w:val="24"/>
          <w:szCs w:val="24"/>
        </w:rPr>
        <w:t xml:space="preserve"> povos</w:t>
      </w:r>
      <w:r w:rsidR="00BB05C7">
        <w:rPr>
          <w:rFonts w:ascii="Times New Roman" w:hAnsi="Times New Roman" w:cs="Times New Roman"/>
          <w:sz w:val="24"/>
          <w:szCs w:val="24"/>
        </w:rPr>
        <w:t xml:space="preserve"> </w:t>
      </w:r>
      <w:r w:rsidR="00BB05C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54321">
        <w:rPr>
          <w:rFonts w:ascii="Times New Roman" w:hAnsi="Times New Roman" w:cs="Times New Roman"/>
          <w:sz w:val="24"/>
          <w:szCs w:val="24"/>
        </w:rPr>
        <w:t xml:space="preserve">e, ao salvá-lo, </w:t>
      </w:r>
      <w:r w:rsidR="0024094F" w:rsidRPr="00C5704C">
        <w:rPr>
          <w:rFonts w:ascii="Times New Roman" w:hAnsi="Times New Roman" w:cs="Times New Roman"/>
          <w:sz w:val="24"/>
          <w:szCs w:val="24"/>
        </w:rPr>
        <w:t>realiza</w:t>
      </w:r>
      <w:r w:rsidR="00D54321">
        <w:rPr>
          <w:rFonts w:ascii="Times New Roman" w:hAnsi="Times New Roman" w:cs="Times New Roman"/>
          <w:sz w:val="24"/>
          <w:szCs w:val="24"/>
        </w:rPr>
        <w:t>ria</w:t>
      </w:r>
      <w:r w:rsidR="0053548B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54321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4D3D">
        <w:rPr>
          <w:rFonts w:ascii="Times New Roman" w:hAnsi="Times New Roman" w:cs="Times New Roman"/>
          <w:sz w:val="24"/>
          <w:szCs w:val="24"/>
        </w:rPr>
        <w:t>desígnio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232F">
        <w:rPr>
          <w:rFonts w:ascii="Times New Roman" w:hAnsi="Times New Roman" w:cs="Times New Roman"/>
          <w:sz w:val="24"/>
          <w:szCs w:val="24"/>
        </w:rPr>
        <w:lastRenderedPageBreak/>
        <w:t>d</w:t>
      </w:r>
      <w:r w:rsidR="00D54321">
        <w:rPr>
          <w:rFonts w:ascii="Times New Roman" w:hAnsi="Times New Roman" w:cs="Times New Roman"/>
          <w:sz w:val="24"/>
          <w:szCs w:val="24"/>
        </w:rPr>
        <w:t>ivino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Assim </w:t>
      </w:r>
      <w:r w:rsidR="00D54321">
        <w:rPr>
          <w:rFonts w:ascii="Times New Roman" w:hAnsi="Times New Roman" w:cs="Times New Roman"/>
          <w:sz w:val="24"/>
          <w:szCs w:val="24"/>
        </w:rPr>
        <w:t>se deu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também com Eliseu, que</w:t>
      </w:r>
      <w:r w:rsidR="00D5432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54321">
        <w:rPr>
          <w:rFonts w:ascii="Times New Roman" w:hAnsi="Times New Roman" w:cs="Times New Roman"/>
          <w:sz w:val="24"/>
          <w:szCs w:val="24"/>
        </w:rPr>
        <w:t xml:space="preserve">devido </w:t>
      </w:r>
      <w:r w:rsidR="007F7CA1">
        <w:rPr>
          <w:rFonts w:ascii="Times New Roman" w:hAnsi="Times New Roman" w:cs="Times New Roman"/>
          <w:sz w:val="24"/>
          <w:szCs w:val="24"/>
        </w:rPr>
        <w:t>à</w:t>
      </w:r>
      <w:r w:rsidR="00D54321">
        <w:rPr>
          <w:rFonts w:ascii="Times New Roman" w:hAnsi="Times New Roman" w:cs="Times New Roman"/>
          <w:sz w:val="24"/>
          <w:szCs w:val="24"/>
        </w:rPr>
        <w:t xml:space="preserve"> ofensa</w:t>
      </w:r>
      <w:r w:rsidR="00D543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54321">
        <w:rPr>
          <w:rFonts w:ascii="Times New Roman" w:hAnsi="Times New Roman" w:cs="Times New Roman"/>
          <w:sz w:val="24"/>
          <w:szCs w:val="24"/>
        </w:rPr>
        <w:t>dos homens,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decidiu tornar</w:t>
      </w:r>
      <w:r w:rsidR="00D54321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profeta</w:t>
      </w:r>
      <w:r w:rsidR="00451FE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D54321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pediu </w:t>
      </w:r>
      <w:r w:rsidR="00D54321">
        <w:rPr>
          <w:rFonts w:ascii="Times New Roman" w:hAnsi="Times New Roman" w:cs="Times New Roman"/>
          <w:sz w:val="24"/>
          <w:szCs w:val="24"/>
        </w:rPr>
        <w:t>com insolência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profeta Elias:</w:t>
      </w:r>
    </w:p>
    <w:p w:rsidR="0024094F" w:rsidRPr="00C5704C" w:rsidRDefault="00BB05C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7F7CA1">
        <w:rPr>
          <w:rFonts w:ascii="Times New Roman" w:hAnsi="Times New Roman" w:cs="Times New Roman"/>
          <w:sz w:val="24"/>
          <w:szCs w:val="24"/>
        </w:rPr>
        <w:t>o espírito que há em ti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7CA1">
        <w:rPr>
          <w:rFonts w:ascii="Times New Roman" w:hAnsi="Times New Roman" w:cs="Times New Roman"/>
          <w:sz w:val="24"/>
          <w:szCs w:val="24"/>
        </w:rPr>
        <w:t>seja duplicado em mim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"/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Ao que Elias respondeu:</w:t>
      </w:r>
    </w:p>
    <w:p w:rsidR="0024094F" w:rsidRPr="00C5704C" w:rsidRDefault="00AB2A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7CA1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24094F" w:rsidRPr="00C5704C">
        <w:rPr>
          <w:rFonts w:ascii="Times New Roman" w:hAnsi="Times New Roman" w:cs="Times New Roman"/>
          <w:sz w:val="24"/>
          <w:szCs w:val="24"/>
        </w:rPr>
        <w:t>pediste</w:t>
      </w:r>
      <w:r w:rsidR="007F7CA1">
        <w:rPr>
          <w:rFonts w:ascii="Times New Roman" w:hAnsi="Times New Roman" w:cs="Times New Roman"/>
          <w:sz w:val="24"/>
          <w:szCs w:val="24"/>
        </w:rPr>
        <w:t xml:space="preserve"> é algo muito difícil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Se </w:t>
      </w:r>
      <w:r w:rsidR="00776EFA">
        <w:rPr>
          <w:rFonts w:ascii="Times New Roman" w:hAnsi="Times New Roman" w:cs="Times New Roman"/>
          <w:sz w:val="24"/>
          <w:szCs w:val="24"/>
        </w:rPr>
        <w:t xml:space="preserve">tu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 vires quando </w:t>
      </w:r>
      <w:r w:rsidR="00776EFA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 </w:t>
      </w:r>
      <w:r w:rsidR="00776EFA">
        <w:rPr>
          <w:rFonts w:ascii="Times New Roman" w:hAnsi="Times New Roman" w:cs="Times New Roman"/>
          <w:sz w:val="24"/>
          <w:szCs w:val="24"/>
        </w:rPr>
        <w:t>tirado</w:t>
      </w:r>
      <w:r w:rsidR="00776EF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ti, assim </w:t>
      </w:r>
      <w:r w:rsidR="00776EFA">
        <w:rPr>
          <w:rFonts w:ascii="Times New Roman" w:hAnsi="Times New Roman" w:cs="Times New Roman"/>
          <w:sz w:val="24"/>
          <w:szCs w:val="24"/>
        </w:rPr>
        <w:t>tu ficarás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; </w:t>
      </w:r>
      <w:r w:rsidR="00776EFA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>se</w:t>
      </w:r>
      <w:r w:rsidR="00776EFA">
        <w:rPr>
          <w:rFonts w:ascii="Times New Roman" w:hAnsi="Times New Roman" w:cs="Times New Roman"/>
          <w:sz w:val="24"/>
          <w:szCs w:val="24"/>
        </w:rPr>
        <w:t xml:space="preserve"> tu não me vires</w:t>
      </w:r>
      <w:r w:rsidR="0024094F" w:rsidRPr="00C5704C">
        <w:rPr>
          <w:rFonts w:ascii="Times New Roman" w:hAnsi="Times New Roman" w:cs="Times New Roman"/>
          <w:sz w:val="24"/>
          <w:szCs w:val="24"/>
        </w:rPr>
        <w:t>, n</w:t>
      </w:r>
      <w:r w:rsidR="00776EFA">
        <w:rPr>
          <w:rFonts w:ascii="Times New Roman" w:hAnsi="Times New Roman" w:cs="Times New Roman"/>
          <w:sz w:val="24"/>
          <w:szCs w:val="24"/>
        </w:rPr>
        <w:t>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6EFA">
        <w:rPr>
          <w:rFonts w:ascii="Times New Roman" w:hAnsi="Times New Roman" w:cs="Times New Roman"/>
          <w:sz w:val="24"/>
          <w:szCs w:val="24"/>
        </w:rPr>
        <w:t>acontecerá</w:t>
      </w:r>
      <w:r w:rsidR="00757F6E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="00757F6E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que </w:t>
      </w:r>
      <w:r w:rsidR="00776EFA">
        <w:rPr>
          <w:rFonts w:ascii="Times New Roman" w:hAnsi="Times New Roman" w:cs="Times New Roman"/>
          <w:sz w:val="24"/>
          <w:szCs w:val="24"/>
        </w:rPr>
        <w:t>se desenrolou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548B">
        <w:rPr>
          <w:rFonts w:ascii="Times New Roman" w:hAnsi="Times New Roman" w:cs="Times New Roman"/>
          <w:sz w:val="24"/>
          <w:szCs w:val="24"/>
        </w:rPr>
        <w:t>depois com o profeta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inspirou Iazykóv, </w:t>
      </w:r>
      <w:r w:rsidR="00776EFA">
        <w:rPr>
          <w:rFonts w:ascii="Times New Roman" w:hAnsi="Times New Roman" w:cs="Times New Roman"/>
          <w:sz w:val="24"/>
          <w:szCs w:val="24"/>
        </w:rPr>
        <w:t xml:space="preserve">poeta russo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776EF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6EFA">
        <w:rPr>
          <w:rFonts w:ascii="Times New Roman" w:hAnsi="Times New Roman" w:cs="Times New Roman"/>
          <w:sz w:val="24"/>
          <w:szCs w:val="24"/>
        </w:rPr>
        <w:t>época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Púchkin, e </w:t>
      </w:r>
      <w:r w:rsidR="00776EFA">
        <w:rPr>
          <w:rFonts w:ascii="Times New Roman" w:hAnsi="Times New Roman" w:cs="Times New Roman"/>
          <w:sz w:val="24"/>
          <w:szCs w:val="24"/>
        </w:rPr>
        <w:t>tanto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grandeza dessa</w:t>
      </w:r>
      <w:r w:rsidR="0097763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passagem bíblica </w:t>
      </w:r>
      <w:r w:rsidR="00776EFA">
        <w:rPr>
          <w:rFonts w:ascii="Times New Roman" w:hAnsi="Times New Roman" w:cs="Times New Roman"/>
          <w:sz w:val="24"/>
          <w:szCs w:val="24"/>
        </w:rPr>
        <w:t>como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grandeza da inspiração do jovem Iazykóv foram </w:t>
      </w:r>
      <w:r w:rsidR="00776EFA">
        <w:rPr>
          <w:rFonts w:ascii="Times New Roman" w:hAnsi="Times New Roman" w:cs="Times New Roman"/>
          <w:sz w:val="24"/>
          <w:szCs w:val="24"/>
        </w:rPr>
        <w:t>assinal</w:t>
      </w:r>
      <w:r w:rsidR="00776EF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776EFA">
        <w:rPr>
          <w:rFonts w:ascii="Times New Roman" w:hAnsi="Times New Roman" w:cs="Times New Roman"/>
          <w:sz w:val="24"/>
          <w:szCs w:val="24"/>
        </w:rPr>
        <w:t>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Gógol </w:t>
      </w:r>
      <w:r w:rsidR="00776EF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76EFA">
        <w:rPr>
          <w:rFonts w:ascii="Times New Roman" w:hAnsi="Times New Roman" w:cs="Times New Roman"/>
          <w:i/>
          <w:sz w:val="24"/>
          <w:szCs w:val="24"/>
        </w:rPr>
        <w:t xml:space="preserve">Passagens escolhidas </w:t>
      </w:r>
      <w:r w:rsidR="00776EFA">
        <w:rPr>
          <w:rFonts w:ascii="Times New Roman" w:hAnsi="Times New Roman" w:cs="Times New Roman"/>
          <w:i/>
          <w:sz w:val="24"/>
          <w:szCs w:val="24"/>
        </w:rPr>
        <w:t>entre minhas</w:t>
      </w:r>
      <w:r w:rsidRPr="00776EFA">
        <w:rPr>
          <w:rFonts w:ascii="Times New Roman" w:hAnsi="Times New Roman" w:cs="Times New Roman"/>
          <w:i/>
          <w:sz w:val="24"/>
          <w:szCs w:val="24"/>
        </w:rPr>
        <w:t xml:space="preserve"> correspondência</w:t>
      </w:r>
      <w:r w:rsidR="00776EFA">
        <w:rPr>
          <w:rFonts w:ascii="Times New Roman" w:hAnsi="Times New Roman" w:cs="Times New Roman"/>
          <w:i/>
          <w:sz w:val="24"/>
          <w:szCs w:val="24"/>
        </w:rPr>
        <w:t>s</w:t>
      </w:r>
      <w:r w:rsidRPr="00776EFA">
        <w:rPr>
          <w:rFonts w:ascii="Times New Roman" w:hAnsi="Times New Roman" w:cs="Times New Roman"/>
          <w:i/>
          <w:sz w:val="24"/>
          <w:szCs w:val="24"/>
        </w:rPr>
        <w:t xml:space="preserve"> com amigos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776EFA">
        <w:rPr>
          <w:rStyle w:val="Refdenotaderodap"/>
          <w:rFonts w:ascii="Times New Roman" w:hAnsi="Times New Roman" w:cs="Times New Roman"/>
          <w:sz w:val="24"/>
          <w:szCs w:val="24"/>
        </w:rPr>
        <w:footnoteReference w:id="14"/>
      </w:r>
      <w:r w:rsidRPr="00C5704C">
        <w:rPr>
          <w:rFonts w:ascii="Times New Roman" w:hAnsi="Times New Roman" w:cs="Times New Roman"/>
          <w:sz w:val="24"/>
          <w:szCs w:val="24"/>
        </w:rPr>
        <w:t xml:space="preserve"> Gógol escreveu que Iazykóv ali </w:t>
      </w:r>
      <w:r w:rsidR="00776EFA">
        <w:rPr>
          <w:rFonts w:ascii="Times New Roman" w:hAnsi="Times New Roman" w:cs="Times New Roman"/>
          <w:sz w:val="24"/>
          <w:szCs w:val="24"/>
        </w:rPr>
        <w:t>se superara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tocando em algo </w:t>
      </w:r>
      <w:r w:rsidR="00776EFA">
        <w:rPr>
          <w:rFonts w:ascii="Times New Roman" w:hAnsi="Times New Roman" w:cs="Times New Roman"/>
          <w:sz w:val="24"/>
          <w:szCs w:val="24"/>
        </w:rPr>
        <w:t>sublime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D7224">
        <w:rPr>
          <w:rFonts w:ascii="Times New Roman" w:hAnsi="Times New Roman" w:cs="Times New Roman"/>
          <w:sz w:val="24"/>
          <w:szCs w:val="24"/>
        </w:rPr>
        <w:t>Com efeito</w:t>
      </w:r>
      <w:r w:rsidRPr="00C5704C">
        <w:rPr>
          <w:rFonts w:ascii="Times New Roman" w:hAnsi="Times New Roman" w:cs="Times New Roman"/>
          <w:sz w:val="24"/>
          <w:szCs w:val="24"/>
        </w:rPr>
        <w:t>, a mão de Iazykóv adquiri</w:t>
      </w:r>
      <w:r w:rsidR="007558E0">
        <w:rPr>
          <w:rFonts w:ascii="Times New Roman" w:hAnsi="Times New Roman" w:cs="Times New Roman"/>
          <w:sz w:val="24"/>
          <w:szCs w:val="24"/>
        </w:rPr>
        <w:t xml:space="preserve">ra </w:t>
      </w:r>
      <w:r w:rsidR="00776EFA">
        <w:rPr>
          <w:rFonts w:ascii="Times New Roman" w:hAnsi="Times New Roman" w:cs="Times New Roman"/>
          <w:sz w:val="24"/>
          <w:szCs w:val="24"/>
        </w:rPr>
        <w:t>uma potência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6EFA">
        <w:rPr>
          <w:rFonts w:ascii="Times New Roman" w:hAnsi="Times New Roman" w:cs="Times New Roman"/>
          <w:sz w:val="24"/>
          <w:szCs w:val="24"/>
        </w:rPr>
        <w:t>puramente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puchkiniana.</w:t>
      </w:r>
    </w:p>
    <w:p w:rsidR="00ED7224" w:rsidRDefault="00ED722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8F7791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7791">
        <w:rPr>
          <w:rFonts w:ascii="Times New Roman" w:hAnsi="Times New Roman" w:cs="Times New Roman"/>
          <w:i/>
          <w:sz w:val="24"/>
          <w:szCs w:val="24"/>
        </w:rPr>
        <w:tab/>
        <w:t xml:space="preserve">Quando, </w:t>
      </w:r>
      <w:r w:rsidR="00054A77" w:rsidRPr="008F7791">
        <w:rPr>
          <w:rFonts w:ascii="Times New Roman" w:hAnsi="Times New Roman" w:cs="Times New Roman"/>
          <w:i/>
          <w:sz w:val="24"/>
          <w:szCs w:val="24"/>
        </w:rPr>
        <w:t>bramindo</w:t>
      </w:r>
      <w:r w:rsidR="00004ACC" w:rsidRPr="008F7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F7791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776EFA" w:rsidRPr="0018361B">
        <w:rPr>
          <w:rFonts w:ascii="Times New Roman" w:hAnsi="Times New Roman" w:cs="Times New Roman"/>
          <w:i/>
          <w:sz w:val="24"/>
          <w:szCs w:val="24"/>
        </w:rPr>
        <w:t>flamejando</w:t>
      </w:r>
      <w:r w:rsidRPr="0018361B">
        <w:rPr>
          <w:rFonts w:ascii="Times New Roman" w:hAnsi="Times New Roman" w:cs="Times New Roman"/>
          <w:i/>
          <w:sz w:val="24"/>
          <w:szCs w:val="24"/>
        </w:rPr>
        <w:t>,</w:t>
      </w:r>
    </w:p>
    <w:p w:rsidR="0024094F" w:rsidRPr="008F7791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7791">
        <w:rPr>
          <w:rFonts w:ascii="Times New Roman" w:hAnsi="Times New Roman" w:cs="Times New Roman"/>
          <w:i/>
          <w:sz w:val="24"/>
          <w:szCs w:val="24"/>
        </w:rPr>
        <w:t xml:space="preserve">O profeta se elevou </w:t>
      </w:r>
      <w:r w:rsidRPr="0018361B">
        <w:rPr>
          <w:rFonts w:ascii="Times New Roman" w:hAnsi="Times New Roman" w:cs="Times New Roman"/>
          <w:i/>
          <w:sz w:val="24"/>
          <w:szCs w:val="24"/>
        </w:rPr>
        <w:t>ao céu,</w:t>
      </w:r>
    </w:p>
    <w:p w:rsidR="0024094F" w:rsidRPr="008F7791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7791">
        <w:rPr>
          <w:rFonts w:ascii="Times New Roman" w:hAnsi="Times New Roman" w:cs="Times New Roman"/>
          <w:i/>
          <w:sz w:val="24"/>
          <w:szCs w:val="24"/>
        </w:rPr>
        <w:tab/>
        <w:t xml:space="preserve">Um fogo poderoso </w:t>
      </w:r>
      <w:r w:rsidR="00776EFA">
        <w:rPr>
          <w:rFonts w:ascii="Times New Roman" w:hAnsi="Times New Roman" w:cs="Times New Roman"/>
          <w:i/>
          <w:sz w:val="24"/>
          <w:szCs w:val="24"/>
        </w:rPr>
        <w:t>invadiu</w:t>
      </w:r>
    </w:p>
    <w:p w:rsidR="0024094F" w:rsidRPr="008F7791" w:rsidRDefault="00776EF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</w:t>
      </w:r>
      <w:r w:rsidR="0024094F" w:rsidRPr="008F7791">
        <w:rPr>
          <w:rFonts w:ascii="Times New Roman" w:hAnsi="Times New Roman" w:cs="Times New Roman"/>
          <w:i/>
          <w:sz w:val="24"/>
          <w:szCs w:val="24"/>
        </w:rPr>
        <w:t xml:space="preserve"> alma viva de </w:t>
      </w:r>
      <w:r w:rsidR="0024094F" w:rsidRPr="0018361B">
        <w:rPr>
          <w:rFonts w:ascii="Times New Roman" w:hAnsi="Times New Roman" w:cs="Times New Roman"/>
          <w:i/>
          <w:sz w:val="24"/>
          <w:szCs w:val="24"/>
        </w:rPr>
        <w:t>Eliseu.</w:t>
      </w:r>
      <w:r w:rsidR="0024094F" w:rsidRPr="008F779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094F" w:rsidRPr="008F7791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7791">
        <w:rPr>
          <w:rFonts w:ascii="Times New Roman" w:hAnsi="Times New Roman" w:cs="Times New Roman"/>
          <w:i/>
          <w:sz w:val="24"/>
          <w:szCs w:val="24"/>
        </w:rPr>
        <w:tab/>
        <w:t>Assim</w:t>
      </w:r>
      <w:r w:rsidR="00776EFA">
        <w:rPr>
          <w:rFonts w:ascii="Times New Roman" w:hAnsi="Times New Roman" w:cs="Times New Roman"/>
          <w:i/>
          <w:sz w:val="24"/>
          <w:szCs w:val="24"/>
        </w:rPr>
        <w:t>, alegre,</w:t>
      </w:r>
      <w:r w:rsidRPr="008F7791">
        <w:rPr>
          <w:rFonts w:ascii="Times New Roman" w:hAnsi="Times New Roman" w:cs="Times New Roman"/>
          <w:i/>
          <w:sz w:val="24"/>
          <w:szCs w:val="24"/>
        </w:rPr>
        <w:t xml:space="preserve"> o gênio </w:t>
      </w:r>
      <w:r w:rsidRPr="0018361B">
        <w:rPr>
          <w:rFonts w:ascii="Times New Roman" w:hAnsi="Times New Roman" w:cs="Times New Roman"/>
          <w:i/>
          <w:sz w:val="24"/>
          <w:szCs w:val="24"/>
        </w:rPr>
        <w:t>estremece,</w:t>
      </w:r>
      <w:r w:rsidRPr="008F779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24094F" w:rsidRPr="008F7791" w:rsidRDefault="00776EF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Sente</w:t>
      </w:r>
      <w:r w:rsidR="0024094F" w:rsidRPr="008F7791">
        <w:rPr>
          <w:rFonts w:ascii="Times New Roman" w:hAnsi="Times New Roman" w:cs="Times New Roman"/>
          <w:i/>
          <w:sz w:val="24"/>
          <w:szCs w:val="24"/>
        </w:rPr>
        <w:t xml:space="preserve"> a sua </w:t>
      </w:r>
      <w:r w:rsidR="0024094F" w:rsidRPr="0018361B">
        <w:rPr>
          <w:rFonts w:ascii="Times New Roman" w:hAnsi="Times New Roman" w:cs="Times New Roman"/>
          <w:i/>
          <w:sz w:val="24"/>
          <w:szCs w:val="24"/>
        </w:rPr>
        <w:t>grandeza,</w:t>
      </w:r>
    </w:p>
    <w:p w:rsidR="0024094F" w:rsidRPr="008F7791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7791">
        <w:rPr>
          <w:rFonts w:ascii="Times New Roman" w:hAnsi="Times New Roman" w:cs="Times New Roman"/>
          <w:i/>
          <w:sz w:val="24"/>
          <w:szCs w:val="24"/>
        </w:rPr>
        <w:tab/>
        <w:t xml:space="preserve">Quando diante dele </w:t>
      </w:r>
      <w:r w:rsidR="00776EFA">
        <w:rPr>
          <w:rFonts w:ascii="Times New Roman" w:hAnsi="Times New Roman" w:cs="Times New Roman"/>
          <w:i/>
          <w:sz w:val="24"/>
          <w:szCs w:val="24"/>
        </w:rPr>
        <w:t>ressoa</w:t>
      </w:r>
      <w:r w:rsidR="00054A77" w:rsidRPr="008F77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F7791">
        <w:rPr>
          <w:rFonts w:ascii="Times New Roman" w:hAnsi="Times New Roman" w:cs="Times New Roman"/>
          <w:i/>
          <w:sz w:val="24"/>
          <w:szCs w:val="24"/>
        </w:rPr>
        <w:t xml:space="preserve">e </w:t>
      </w:r>
      <w:r w:rsidR="00776EFA">
        <w:rPr>
          <w:rFonts w:ascii="Times New Roman" w:hAnsi="Times New Roman" w:cs="Times New Roman"/>
          <w:i/>
          <w:sz w:val="24"/>
          <w:szCs w:val="24"/>
        </w:rPr>
        <w:t>resplandece</w:t>
      </w:r>
    </w:p>
    <w:p w:rsidR="0024094F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F7791">
        <w:rPr>
          <w:rFonts w:ascii="Times New Roman" w:hAnsi="Times New Roman" w:cs="Times New Roman"/>
          <w:i/>
          <w:sz w:val="24"/>
          <w:szCs w:val="24"/>
        </w:rPr>
        <w:tab/>
      </w:r>
      <w:r w:rsidR="00054A77" w:rsidRPr="008F7791">
        <w:rPr>
          <w:rFonts w:ascii="Times New Roman" w:hAnsi="Times New Roman" w:cs="Times New Roman"/>
          <w:i/>
          <w:sz w:val="24"/>
          <w:szCs w:val="24"/>
        </w:rPr>
        <w:t xml:space="preserve">O </w:t>
      </w:r>
      <w:r w:rsidRPr="008F7791">
        <w:rPr>
          <w:rFonts w:ascii="Times New Roman" w:hAnsi="Times New Roman" w:cs="Times New Roman"/>
          <w:i/>
          <w:sz w:val="24"/>
          <w:szCs w:val="24"/>
        </w:rPr>
        <w:t xml:space="preserve">voo de outro </w:t>
      </w:r>
      <w:r w:rsidRPr="0018361B">
        <w:rPr>
          <w:rFonts w:ascii="Times New Roman" w:hAnsi="Times New Roman" w:cs="Times New Roman"/>
          <w:i/>
          <w:sz w:val="24"/>
          <w:szCs w:val="24"/>
        </w:rPr>
        <w:t>gênio.</w:t>
      </w:r>
      <w:proofErr w:type="gramStart"/>
      <w:r w:rsidR="00776EFA" w:rsidRPr="00ED7224">
        <w:rPr>
          <w:rStyle w:val="Refdenotaderodap"/>
          <w:rFonts w:ascii="Times New Roman" w:hAnsi="Times New Roman" w:cs="Times New Roman"/>
          <w:sz w:val="24"/>
          <w:szCs w:val="24"/>
        </w:rPr>
        <w:footnoteReference w:id="15"/>
      </w:r>
      <w:proofErr w:type="gramEnd"/>
      <w:r w:rsidRPr="008F779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D7224" w:rsidRPr="00722509" w:rsidRDefault="00ED722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D55A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Eliseu </w:t>
      </w:r>
      <w:r>
        <w:rPr>
          <w:rFonts w:ascii="Times New Roman" w:hAnsi="Times New Roman" w:cs="Times New Roman"/>
          <w:sz w:val="24"/>
          <w:szCs w:val="24"/>
        </w:rPr>
        <w:t xml:space="preserve">entrou </w:t>
      </w:r>
      <w:r w:rsidR="0024094F" w:rsidRPr="00C5704C">
        <w:rPr>
          <w:rFonts w:ascii="Times New Roman" w:hAnsi="Times New Roman" w:cs="Times New Roman"/>
          <w:sz w:val="24"/>
          <w:szCs w:val="24"/>
        </w:rPr>
        <w:t>o espírito de Elias</w:t>
      </w:r>
      <w:r w:rsidR="0018361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que, “</w:t>
      </w:r>
      <w:r w:rsidR="0018361B">
        <w:rPr>
          <w:rFonts w:ascii="Times New Roman" w:hAnsi="Times New Roman" w:cs="Times New Roman"/>
          <w:sz w:val="24"/>
          <w:szCs w:val="24"/>
        </w:rPr>
        <w:t>flamejando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22509">
        <w:rPr>
          <w:rFonts w:ascii="Times New Roman" w:hAnsi="Times New Roman" w:cs="Times New Roman"/>
          <w:sz w:val="24"/>
          <w:szCs w:val="24"/>
        </w:rPr>
        <w:t>se elevou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céu”. Eliseu</w:t>
      </w:r>
      <w:r w:rsidR="00A817DE">
        <w:rPr>
          <w:rStyle w:val="Refdenotaderodap"/>
          <w:rFonts w:ascii="Times New Roman" w:hAnsi="Times New Roman" w:cs="Times New Roman"/>
          <w:sz w:val="24"/>
          <w:szCs w:val="24"/>
        </w:rPr>
        <w:footnoteReference w:id="1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18361B">
        <w:rPr>
          <w:rFonts w:ascii="Times New Roman" w:hAnsi="Times New Roman" w:cs="Times New Roman"/>
          <w:sz w:val="24"/>
          <w:szCs w:val="24"/>
        </w:rPr>
        <w:t>dirigiu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Jericó a Betel já não como um homem calvo </w:t>
      </w:r>
      <w:r w:rsidR="0018361B">
        <w:rPr>
          <w:rFonts w:ascii="Times New Roman" w:hAnsi="Times New Roman" w:cs="Times New Roman"/>
          <w:sz w:val="24"/>
          <w:szCs w:val="24"/>
        </w:rPr>
        <w:t>desprezado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</w:t>
      </w:r>
      <w:r w:rsidR="00081FD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081FDC">
        <w:rPr>
          <w:rFonts w:ascii="Times New Roman" w:hAnsi="Times New Roman" w:cs="Times New Roman"/>
          <w:sz w:val="24"/>
          <w:szCs w:val="24"/>
        </w:rPr>
        <w:t>pessoas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como um profeta. </w:t>
      </w:r>
      <w:r w:rsidR="0018361B">
        <w:rPr>
          <w:rFonts w:ascii="Times New Roman" w:hAnsi="Times New Roman" w:cs="Times New Roman"/>
          <w:sz w:val="24"/>
          <w:szCs w:val="24"/>
        </w:rPr>
        <w:t>Os adultos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361B">
        <w:rPr>
          <w:rFonts w:ascii="Times New Roman" w:hAnsi="Times New Roman" w:cs="Times New Roman"/>
          <w:sz w:val="24"/>
          <w:szCs w:val="24"/>
        </w:rPr>
        <w:t>passaram a ter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medo de rir e </w:t>
      </w:r>
      <w:r w:rsidR="0018361B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zombar dele, mas </w:t>
      </w:r>
      <w:r w:rsidR="00081FDC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crianças </w:t>
      </w:r>
      <w:r w:rsidR="00081FDC">
        <w:rPr>
          <w:rFonts w:ascii="Times New Roman" w:hAnsi="Times New Roman" w:cs="Times New Roman"/>
          <w:sz w:val="24"/>
          <w:szCs w:val="24"/>
        </w:rPr>
        <w:t>faltava juízo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58E0">
        <w:rPr>
          <w:rFonts w:ascii="Times New Roman" w:hAnsi="Times New Roman" w:cs="Times New Roman"/>
          <w:sz w:val="24"/>
          <w:szCs w:val="24"/>
        </w:rPr>
        <w:t>tanto</w:t>
      </w:r>
      <w:r w:rsidR="00081FD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081FDC">
        <w:rPr>
          <w:rFonts w:ascii="Times New Roman" w:hAnsi="Times New Roman" w:cs="Times New Roman"/>
          <w:sz w:val="24"/>
          <w:szCs w:val="24"/>
        </w:rPr>
        <w:t>dissimular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69CA">
        <w:rPr>
          <w:rFonts w:ascii="Times New Roman" w:hAnsi="Times New Roman" w:cs="Times New Roman"/>
          <w:sz w:val="24"/>
          <w:szCs w:val="24"/>
        </w:rPr>
        <w:t xml:space="preserve">a própria </w:t>
      </w:r>
      <w:r w:rsidR="0024094F" w:rsidRPr="00C5704C">
        <w:rPr>
          <w:rFonts w:ascii="Times New Roman" w:hAnsi="Times New Roman" w:cs="Times New Roman"/>
          <w:sz w:val="24"/>
          <w:szCs w:val="24"/>
        </w:rPr>
        <w:t>crueldade</w:t>
      </w:r>
      <w:r w:rsidR="00081FDC">
        <w:rPr>
          <w:rFonts w:ascii="Times New Roman" w:hAnsi="Times New Roman" w:cs="Times New Roman"/>
          <w:sz w:val="24"/>
          <w:szCs w:val="24"/>
        </w:rPr>
        <w:t xml:space="preserve"> </w:t>
      </w:r>
      <w:r w:rsidR="007558E0">
        <w:rPr>
          <w:rFonts w:ascii="Times New Roman" w:hAnsi="Times New Roman" w:cs="Times New Roman"/>
          <w:sz w:val="24"/>
          <w:szCs w:val="24"/>
        </w:rPr>
        <w:t>como</w:t>
      </w:r>
      <w:r w:rsidR="00081FD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temer a própria maldade. Por isso na revolta humana, no </w:t>
      </w:r>
      <w:r w:rsidR="007558E0">
        <w:rPr>
          <w:rFonts w:ascii="Times New Roman" w:hAnsi="Times New Roman" w:cs="Times New Roman"/>
          <w:sz w:val="24"/>
          <w:szCs w:val="24"/>
        </w:rPr>
        <w:t>elemento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humano e no totalitarismo humano há </w:t>
      </w:r>
      <w:r w:rsidR="009B40D1">
        <w:rPr>
          <w:rFonts w:ascii="Times New Roman" w:hAnsi="Times New Roman" w:cs="Times New Roman"/>
          <w:sz w:val="24"/>
          <w:szCs w:val="24"/>
        </w:rPr>
        <w:t xml:space="preserve">sempre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9B40D1">
        <w:rPr>
          <w:rFonts w:ascii="Times New Roman" w:hAnsi="Times New Roman" w:cs="Times New Roman"/>
          <w:sz w:val="24"/>
          <w:szCs w:val="24"/>
        </w:rPr>
        <w:t>jogo</w:t>
      </w:r>
      <w:r w:rsidR="009B40D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infantil, e </w:t>
      </w:r>
      <w:r w:rsidR="00A817DE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sociedade infantil </w:t>
      </w:r>
      <w:r w:rsidR="007558E0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sempre uma sociedade totalitária. O Senhor não dá preferência nem </w:t>
      </w:r>
      <w:r w:rsidR="00B95282">
        <w:rPr>
          <w:rFonts w:ascii="Times New Roman" w:hAnsi="Times New Roman" w:cs="Times New Roman"/>
          <w:sz w:val="24"/>
          <w:szCs w:val="24"/>
        </w:rPr>
        <w:t>ao</w:t>
      </w:r>
      <w:r w:rsidR="007558E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B118E1">
        <w:rPr>
          <w:rFonts w:ascii="Times New Roman" w:hAnsi="Times New Roman" w:cs="Times New Roman"/>
          <w:sz w:val="24"/>
          <w:szCs w:val="24"/>
          <w:highlight w:val="yellow"/>
          <w:rPrChange w:id="1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>grande</w:t>
      </w:r>
      <w:r w:rsidR="007558E0" w:rsidRPr="00B118E1">
        <w:rPr>
          <w:rFonts w:ascii="Times New Roman" w:hAnsi="Times New Roman" w:cs="Times New Roman"/>
          <w:sz w:val="24"/>
          <w:szCs w:val="24"/>
          <w:highlight w:val="yellow"/>
          <w:rPrChange w:id="2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24094F" w:rsidRPr="00B118E1">
        <w:rPr>
          <w:rFonts w:ascii="Times New Roman" w:hAnsi="Times New Roman" w:cs="Times New Roman"/>
          <w:sz w:val="24"/>
          <w:szCs w:val="24"/>
          <w:highlight w:val="yellow"/>
          <w:rPrChange w:id="3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nem </w:t>
      </w:r>
      <w:r w:rsidR="00B95282" w:rsidRPr="00B118E1">
        <w:rPr>
          <w:rFonts w:ascii="Times New Roman" w:hAnsi="Times New Roman" w:cs="Times New Roman"/>
          <w:sz w:val="24"/>
          <w:szCs w:val="24"/>
          <w:highlight w:val="yellow"/>
          <w:rPrChange w:id="4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>a</w:t>
      </w:r>
      <w:r w:rsidR="0024094F" w:rsidRPr="00B118E1">
        <w:rPr>
          <w:rFonts w:ascii="Times New Roman" w:hAnsi="Times New Roman" w:cs="Times New Roman"/>
          <w:sz w:val="24"/>
          <w:szCs w:val="24"/>
          <w:highlight w:val="yellow"/>
          <w:rPrChange w:id="5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>o</w:t>
      </w:r>
      <w:r w:rsidR="007558E0" w:rsidRPr="00B118E1">
        <w:rPr>
          <w:rFonts w:ascii="Times New Roman" w:hAnsi="Times New Roman" w:cs="Times New Roman"/>
          <w:sz w:val="24"/>
          <w:szCs w:val="24"/>
          <w:highlight w:val="yellow"/>
          <w:rPrChange w:id="6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24094F" w:rsidRPr="00B118E1">
        <w:rPr>
          <w:rFonts w:ascii="Times New Roman" w:hAnsi="Times New Roman" w:cs="Times New Roman"/>
          <w:sz w:val="24"/>
          <w:szCs w:val="24"/>
          <w:highlight w:val="yellow"/>
          <w:rPrChange w:id="7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pequeno</w:t>
      </w:r>
      <w:r w:rsidR="007558E0" w:rsidRPr="00B118E1">
        <w:rPr>
          <w:rFonts w:ascii="Times New Roman" w:hAnsi="Times New Roman" w:cs="Times New Roman"/>
          <w:sz w:val="24"/>
          <w:szCs w:val="24"/>
          <w:highlight w:val="yellow"/>
          <w:rPrChange w:id="8" w:author="Daniela Mountian" w:date="2017-08-22T16:28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B95282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todos são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iguais </w:t>
      </w:r>
      <w:r w:rsidR="007558E0">
        <w:rPr>
          <w:rFonts w:ascii="Times New Roman" w:hAnsi="Times New Roman" w:cs="Times New Roman"/>
          <w:sz w:val="24"/>
          <w:szCs w:val="24"/>
        </w:rPr>
        <w:t>perante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Senhor</w:t>
      </w:r>
      <w:r w:rsidR="007558E0">
        <w:rPr>
          <w:rFonts w:ascii="Times New Roman" w:hAnsi="Times New Roman" w:cs="Times New Roman"/>
          <w:sz w:val="24"/>
          <w:szCs w:val="24"/>
        </w:rPr>
        <w:t>,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castiga </w:t>
      </w:r>
      <w:r w:rsidR="00B9528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crueldade </w:t>
      </w:r>
      <w:r w:rsidR="007558E0">
        <w:rPr>
          <w:rFonts w:ascii="Times New Roman" w:hAnsi="Times New Roman" w:cs="Times New Roman"/>
          <w:sz w:val="24"/>
          <w:szCs w:val="24"/>
        </w:rPr>
        <w:t>e</w:t>
      </w:r>
      <w:r w:rsidR="00B95282">
        <w:rPr>
          <w:rFonts w:ascii="Times New Roman" w:hAnsi="Times New Roman" w:cs="Times New Roman"/>
          <w:sz w:val="24"/>
          <w:szCs w:val="24"/>
        </w:rPr>
        <w:t xml:space="preserve"> a</w:t>
      </w:r>
      <w:r w:rsidR="00B9528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maldade</w:t>
      </w:r>
      <w:r w:rsidR="007558E0">
        <w:rPr>
          <w:rFonts w:ascii="Times New Roman" w:hAnsi="Times New Roman" w:cs="Times New Roman"/>
          <w:sz w:val="24"/>
          <w:szCs w:val="24"/>
        </w:rPr>
        <w:t xml:space="preserve"> das crianças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558E0">
        <w:rPr>
          <w:rFonts w:ascii="Times New Roman" w:hAnsi="Times New Roman" w:cs="Times New Roman"/>
          <w:sz w:val="24"/>
          <w:szCs w:val="24"/>
        </w:rPr>
        <w:t xml:space="preserve">mas </w:t>
      </w:r>
      <w:r w:rsidR="00DE69CA">
        <w:rPr>
          <w:rFonts w:ascii="Times New Roman" w:hAnsi="Times New Roman" w:cs="Times New Roman"/>
          <w:sz w:val="24"/>
          <w:szCs w:val="24"/>
        </w:rPr>
        <w:t xml:space="preserve">o faz </w:t>
      </w:r>
      <w:r w:rsidR="007558E0">
        <w:rPr>
          <w:rFonts w:ascii="Times New Roman" w:hAnsi="Times New Roman" w:cs="Times New Roman"/>
          <w:sz w:val="24"/>
          <w:szCs w:val="24"/>
        </w:rPr>
        <w:t>quando</w:t>
      </w:r>
      <w:r w:rsidR="00DE69CA">
        <w:rPr>
          <w:rFonts w:ascii="Times New Roman" w:hAnsi="Times New Roman" w:cs="Times New Roman"/>
          <w:sz w:val="24"/>
          <w:szCs w:val="24"/>
        </w:rPr>
        <w:t xml:space="preserve"> </w:t>
      </w:r>
      <w:r w:rsidR="007558E0">
        <w:rPr>
          <w:rFonts w:ascii="Times New Roman" w:hAnsi="Times New Roman" w:cs="Times New Roman"/>
          <w:sz w:val="24"/>
          <w:szCs w:val="24"/>
        </w:rPr>
        <w:t xml:space="preserve">elas atigem </w:t>
      </w:r>
      <w:r w:rsidR="0053548B">
        <w:rPr>
          <w:rFonts w:ascii="Times New Roman" w:hAnsi="Times New Roman" w:cs="Times New Roman"/>
          <w:sz w:val="24"/>
          <w:szCs w:val="24"/>
        </w:rPr>
        <w:t>a idade adulta</w:t>
      </w:r>
      <w:r w:rsidR="007558E0">
        <w:rPr>
          <w:rFonts w:ascii="Times New Roman" w:hAnsi="Times New Roman" w:cs="Times New Roman"/>
          <w:sz w:val="24"/>
          <w:szCs w:val="24"/>
        </w:rPr>
        <w:t xml:space="preserve"> e </w:t>
      </w:r>
      <w:r w:rsidR="007558E0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7558E0">
        <w:rPr>
          <w:rFonts w:ascii="Times New Roman" w:hAnsi="Times New Roman" w:cs="Times New Roman"/>
          <w:sz w:val="24"/>
          <w:szCs w:val="24"/>
        </w:rPr>
        <w:t xml:space="preserve">castigo </w:t>
      </w:r>
      <w:proofErr w:type="gramStart"/>
      <w:r w:rsidR="007558E0">
        <w:rPr>
          <w:rFonts w:ascii="Times New Roman" w:hAnsi="Times New Roman" w:cs="Times New Roman"/>
          <w:sz w:val="24"/>
          <w:szCs w:val="24"/>
        </w:rPr>
        <w:t>torna-se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especialmente </w:t>
      </w:r>
      <w:r w:rsidR="00B95282">
        <w:rPr>
          <w:rFonts w:ascii="Times New Roman" w:hAnsi="Times New Roman" w:cs="Times New Roman"/>
          <w:sz w:val="24"/>
          <w:szCs w:val="24"/>
        </w:rPr>
        <w:t>pesad</w:t>
      </w:r>
      <w:r w:rsidR="007558E0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558E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7558E0">
        <w:rPr>
          <w:rFonts w:ascii="Times New Roman" w:hAnsi="Times New Roman" w:cs="Times New Roman"/>
          <w:sz w:val="24"/>
          <w:szCs w:val="24"/>
        </w:rPr>
        <w:t>percorrer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estrada </w:t>
      </w:r>
      <w:r w:rsidR="00F9314E">
        <w:rPr>
          <w:rFonts w:ascii="Times New Roman" w:hAnsi="Times New Roman" w:cs="Times New Roman"/>
          <w:sz w:val="24"/>
          <w:szCs w:val="24"/>
        </w:rPr>
        <w:t>de</w:t>
      </w:r>
      <w:r w:rsidR="00F931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Betel, </w:t>
      </w:r>
      <w:r w:rsidR="007558E0">
        <w:rPr>
          <w:rFonts w:ascii="Times New Roman" w:hAnsi="Times New Roman" w:cs="Times New Roman"/>
          <w:sz w:val="24"/>
          <w:szCs w:val="24"/>
        </w:rPr>
        <w:t xml:space="preserve">Eliseu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53548B">
        <w:rPr>
          <w:rFonts w:ascii="Times New Roman" w:hAnsi="Times New Roman" w:cs="Times New Roman"/>
          <w:sz w:val="24"/>
          <w:szCs w:val="24"/>
        </w:rPr>
        <w:t>tomou consciência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profecia e não superou a aversão </w:t>
      </w:r>
      <w:r w:rsidR="0053548B">
        <w:rPr>
          <w:rFonts w:ascii="Times New Roman" w:hAnsi="Times New Roman" w:cs="Times New Roman"/>
          <w:sz w:val="24"/>
          <w:szCs w:val="24"/>
        </w:rPr>
        <w:t>pelos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homens cruéis que ainda </w:t>
      </w:r>
      <w:r w:rsidR="0053548B">
        <w:rPr>
          <w:rFonts w:ascii="Times New Roman" w:hAnsi="Times New Roman" w:cs="Times New Roman"/>
          <w:sz w:val="24"/>
          <w:szCs w:val="24"/>
        </w:rPr>
        <w:t>estavam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548B">
        <w:rPr>
          <w:rFonts w:ascii="Times New Roman" w:hAnsi="Times New Roman" w:cs="Times New Roman"/>
          <w:sz w:val="24"/>
          <w:szCs w:val="24"/>
        </w:rPr>
        <w:t xml:space="preserve">na </w:t>
      </w:r>
      <w:r w:rsidR="0024094F" w:rsidRPr="00C5704C">
        <w:rPr>
          <w:rFonts w:ascii="Times New Roman" w:hAnsi="Times New Roman" w:cs="Times New Roman"/>
          <w:sz w:val="24"/>
          <w:szCs w:val="24"/>
        </w:rPr>
        <w:t>primeira infância. “</w:t>
      </w:r>
      <w:r w:rsidR="0053548B"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548B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andava pel</w:t>
      </w:r>
      <w:r w:rsidR="0053548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548B">
        <w:rPr>
          <w:rFonts w:ascii="Times New Roman" w:hAnsi="Times New Roman" w:cs="Times New Roman"/>
          <w:sz w:val="24"/>
          <w:szCs w:val="24"/>
        </w:rPr>
        <w:t>estrada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118E1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crianças </w:t>
      </w:r>
      <w:r w:rsidR="00B118E1">
        <w:rPr>
          <w:rFonts w:ascii="Times New Roman" w:hAnsi="Times New Roman" w:cs="Times New Roman"/>
          <w:sz w:val="24"/>
          <w:szCs w:val="24"/>
        </w:rPr>
        <w:t xml:space="preserve">saíram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cidade </w:t>
      </w:r>
      <w:r w:rsidR="00B118E1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zomba</w:t>
      </w:r>
      <w:r w:rsidR="0053548B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am dele</w:t>
      </w:r>
      <w:r w:rsidR="0053548B">
        <w:rPr>
          <w:rFonts w:ascii="Times New Roman" w:hAnsi="Times New Roman" w:cs="Times New Roman"/>
          <w:sz w:val="24"/>
          <w:szCs w:val="24"/>
        </w:rPr>
        <w:t>, dizendo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986354">
        <w:rPr>
          <w:rFonts w:ascii="Times New Roman" w:hAnsi="Times New Roman" w:cs="Times New Roman"/>
          <w:sz w:val="24"/>
          <w:szCs w:val="24"/>
        </w:rPr>
        <w:t>‘</w:t>
      </w:r>
      <w:r w:rsidR="00B46DC1">
        <w:rPr>
          <w:rFonts w:ascii="Times New Roman" w:hAnsi="Times New Roman" w:cs="Times New Roman"/>
          <w:sz w:val="24"/>
          <w:szCs w:val="24"/>
        </w:rPr>
        <w:t>Anda</w:t>
      </w:r>
      <w:r w:rsidR="0024094F" w:rsidRPr="00C5704C">
        <w:rPr>
          <w:rFonts w:ascii="Times New Roman" w:hAnsi="Times New Roman" w:cs="Times New Roman"/>
          <w:sz w:val="24"/>
          <w:szCs w:val="24"/>
        </w:rPr>
        <w:t>, careca!</w:t>
      </w:r>
      <w:r w:rsidR="0053548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46DC1">
        <w:rPr>
          <w:rFonts w:ascii="Times New Roman" w:hAnsi="Times New Roman" w:cs="Times New Roman"/>
          <w:sz w:val="24"/>
          <w:szCs w:val="24"/>
        </w:rPr>
        <w:t>Anda,</w:t>
      </w:r>
      <w:r w:rsidR="00535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3548B">
        <w:rPr>
          <w:rFonts w:ascii="Times New Roman" w:hAnsi="Times New Roman" w:cs="Times New Roman"/>
          <w:sz w:val="24"/>
          <w:szCs w:val="24"/>
        </w:rPr>
        <w:t>careca!</w:t>
      </w:r>
      <w:proofErr w:type="gramEnd"/>
      <w:r w:rsidR="00986354">
        <w:rPr>
          <w:rFonts w:ascii="Times New Roman" w:hAnsi="Times New Roman" w:cs="Times New Roman"/>
          <w:sz w:val="24"/>
          <w:szCs w:val="24"/>
        </w:rPr>
        <w:t>’.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B118E1">
        <w:rPr>
          <w:rFonts w:ascii="Times New Roman" w:hAnsi="Times New Roman" w:cs="Times New Roman"/>
          <w:sz w:val="24"/>
          <w:szCs w:val="24"/>
        </w:rPr>
        <w:t>se virou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007AD7">
        <w:rPr>
          <w:rFonts w:ascii="Times New Roman" w:hAnsi="Times New Roman" w:cs="Times New Roman"/>
          <w:sz w:val="24"/>
          <w:szCs w:val="24"/>
        </w:rPr>
        <w:t xml:space="preserve"> </w:t>
      </w:r>
      <w:r w:rsidR="00B118E1">
        <w:rPr>
          <w:rFonts w:ascii="Times New Roman" w:hAnsi="Times New Roman" w:cs="Times New Roman"/>
          <w:sz w:val="24"/>
          <w:szCs w:val="24"/>
        </w:rPr>
        <w:t>olhou para elas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as amaldiçoou em nome do Senhor. E duas ursas </w:t>
      </w:r>
      <w:r w:rsidR="0053548B">
        <w:rPr>
          <w:rFonts w:ascii="Times New Roman" w:hAnsi="Times New Roman" w:cs="Times New Roman"/>
          <w:sz w:val="24"/>
          <w:szCs w:val="24"/>
        </w:rPr>
        <w:t xml:space="preserve">saíram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floresta e </w:t>
      </w:r>
      <w:r w:rsidR="00DE69CA">
        <w:rPr>
          <w:rFonts w:ascii="Times New Roman" w:hAnsi="Times New Roman" w:cs="Times New Roman"/>
          <w:sz w:val="24"/>
          <w:szCs w:val="24"/>
        </w:rPr>
        <w:t>despedaçaram</w:t>
      </w:r>
      <w:r w:rsidR="00DE69C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quarenta e duas </w:t>
      </w:r>
      <w:r w:rsidR="00DE69CA">
        <w:rPr>
          <w:rFonts w:ascii="Times New Roman" w:hAnsi="Times New Roman" w:cs="Times New Roman"/>
          <w:sz w:val="24"/>
          <w:szCs w:val="24"/>
        </w:rPr>
        <w:t xml:space="preserve">dentre as </w:t>
      </w:r>
      <w:r w:rsidR="0024094F" w:rsidRPr="00C5704C">
        <w:rPr>
          <w:rFonts w:ascii="Times New Roman" w:hAnsi="Times New Roman" w:cs="Times New Roman"/>
          <w:sz w:val="24"/>
          <w:szCs w:val="24"/>
        </w:rPr>
        <w:t>crianças</w:t>
      </w:r>
      <w:r w:rsidR="00C5493F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7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profeta Isaías disse:</w:t>
      </w:r>
    </w:p>
    <w:p w:rsidR="0024094F" w:rsidRPr="00DE69CA" w:rsidRDefault="00007AD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o ímpio não sofrer </w:t>
      </w:r>
      <w:r w:rsidR="00DE69CA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castigo, ele não aprenderá a </w:t>
      </w:r>
      <w:r w:rsidR="00DE69CA">
        <w:rPr>
          <w:rFonts w:ascii="Times New Roman" w:hAnsi="Times New Roman" w:cs="Times New Roman"/>
          <w:sz w:val="24"/>
          <w:szCs w:val="24"/>
        </w:rPr>
        <w:t>justiça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8"/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DE69C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sábio rei Salomão lhe respondeu:</w:t>
      </w:r>
    </w:p>
    <w:p w:rsidR="0024094F" w:rsidRPr="00C5704C" w:rsidRDefault="00357ED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DE69CA">
        <w:rPr>
          <w:rFonts w:ascii="Times New Roman" w:hAnsi="Times New Roman" w:cs="Times New Roman"/>
          <w:sz w:val="24"/>
          <w:szCs w:val="24"/>
        </w:rPr>
        <w:t>justiça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morre castiga os ímpios que vivem...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Senhor raramente </w:t>
      </w:r>
      <w:r w:rsidR="0014055E">
        <w:rPr>
          <w:rFonts w:ascii="Times New Roman" w:hAnsi="Times New Roman" w:cs="Times New Roman"/>
          <w:sz w:val="24"/>
          <w:szCs w:val="24"/>
        </w:rPr>
        <w:t>destrói</w:t>
      </w:r>
      <w:r w:rsidR="0014055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 ímpio</w:t>
      </w:r>
      <w:r w:rsidR="00B46DC1">
        <w:rPr>
          <w:rFonts w:ascii="Times New Roman" w:hAnsi="Times New Roman" w:cs="Times New Roman"/>
          <w:sz w:val="24"/>
          <w:szCs w:val="24"/>
        </w:rPr>
        <w:t xml:space="preserve"> perante </w:t>
      </w:r>
      <w:r w:rsidRPr="00C5704C">
        <w:rPr>
          <w:rFonts w:ascii="Times New Roman" w:hAnsi="Times New Roman" w:cs="Times New Roman"/>
          <w:sz w:val="24"/>
          <w:szCs w:val="24"/>
        </w:rPr>
        <w:t>a face d</w:t>
      </w:r>
      <w:r w:rsidR="005154E3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54E3">
        <w:rPr>
          <w:rFonts w:ascii="Times New Roman" w:hAnsi="Times New Roman" w:cs="Times New Roman"/>
          <w:sz w:val="24"/>
          <w:szCs w:val="24"/>
        </w:rPr>
        <w:t>justiça</w:t>
      </w:r>
      <w:r w:rsidR="00A7799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54E3">
        <w:rPr>
          <w:rFonts w:ascii="Times New Roman" w:hAnsi="Times New Roman" w:cs="Times New Roman"/>
          <w:sz w:val="24"/>
          <w:szCs w:val="24"/>
        </w:rPr>
        <w:t>com mais frequência</w:t>
      </w:r>
      <w:r w:rsidR="005154E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6DC1">
        <w:rPr>
          <w:rFonts w:ascii="Times New Roman" w:hAnsi="Times New Roman" w:cs="Times New Roman"/>
          <w:sz w:val="24"/>
          <w:szCs w:val="24"/>
        </w:rPr>
        <w:t>destrói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B46DC1">
        <w:rPr>
          <w:rFonts w:ascii="Times New Roman" w:hAnsi="Times New Roman" w:cs="Times New Roman"/>
          <w:sz w:val="24"/>
          <w:szCs w:val="24"/>
        </w:rPr>
        <w:t>justiça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6DC1">
        <w:rPr>
          <w:rFonts w:ascii="Times New Roman" w:hAnsi="Times New Roman" w:cs="Times New Roman"/>
          <w:sz w:val="24"/>
          <w:szCs w:val="24"/>
        </w:rPr>
        <w:t xml:space="preserve">perante </w:t>
      </w:r>
      <w:r w:rsidRPr="00C5704C">
        <w:rPr>
          <w:rFonts w:ascii="Times New Roman" w:hAnsi="Times New Roman" w:cs="Times New Roman"/>
          <w:sz w:val="24"/>
          <w:szCs w:val="24"/>
        </w:rPr>
        <w:t>a face d</w:t>
      </w:r>
      <w:r w:rsidR="00B46DC1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ímpio</w:t>
      </w:r>
      <w:r w:rsidR="0098635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6DC1">
        <w:rPr>
          <w:rFonts w:ascii="Times New Roman" w:hAnsi="Times New Roman" w:cs="Times New Roman"/>
          <w:sz w:val="24"/>
          <w:szCs w:val="24"/>
        </w:rPr>
        <w:t>e</w:t>
      </w:r>
      <w:r w:rsidR="0014055E">
        <w:rPr>
          <w:rFonts w:ascii="Times New Roman" w:hAnsi="Times New Roman" w:cs="Times New Roman"/>
          <w:sz w:val="24"/>
          <w:szCs w:val="24"/>
        </w:rPr>
        <w:t>ntão</w:t>
      </w:r>
      <w:r w:rsidR="00B46DC1">
        <w:rPr>
          <w:rFonts w:ascii="Times New Roman" w:hAnsi="Times New Roman" w:cs="Times New Roman"/>
          <w:sz w:val="24"/>
          <w:szCs w:val="24"/>
        </w:rPr>
        <w:t xml:space="preserve"> os ímpios estrangul</w:t>
      </w:r>
      <w:r w:rsidR="00A16664">
        <w:rPr>
          <w:rFonts w:ascii="Times New Roman" w:hAnsi="Times New Roman" w:cs="Times New Roman"/>
          <w:sz w:val="24"/>
          <w:szCs w:val="24"/>
        </w:rPr>
        <w:t>am uns</w:t>
      </w:r>
      <w:r w:rsidR="00B46DC1">
        <w:rPr>
          <w:rFonts w:ascii="Times New Roman" w:hAnsi="Times New Roman" w:cs="Times New Roman"/>
          <w:sz w:val="24"/>
          <w:szCs w:val="24"/>
        </w:rPr>
        <w:t xml:space="preserve"> ao</w:t>
      </w:r>
      <w:r w:rsidR="00A16664">
        <w:rPr>
          <w:rFonts w:ascii="Times New Roman" w:hAnsi="Times New Roman" w:cs="Times New Roman"/>
          <w:sz w:val="24"/>
          <w:szCs w:val="24"/>
        </w:rPr>
        <w:t>s</w:t>
      </w:r>
      <w:r w:rsidR="00B46DC1">
        <w:rPr>
          <w:rFonts w:ascii="Times New Roman" w:hAnsi="Times New Roman" w:cs="Times New Roman"/>
          <w:sz w:val="24"/>
          <w:szCs w:val="24"/>
        </w:rPr>
        <w:t xml:space="preserve"> outro</w:t>
      </w:r>
      <w:r w:rsidR="00A1666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46DC1">
        <w:rPr>
          <w:rFonts w:ascii="Times New Roman" w:hAnsi="Times New Roman" w:cs="Times New Roman"/>
          <w:sz w:val="24"/>
          <w:szCs w:val="24"/>
        </w:rPr>
        <w:t>Ao m</w:t>
      </w:r>
      <w:r w:rsidRPr="00C5704C">
        <w:rPr>
          <w:rFonts w:ascii="Times New Roman" w:hAnsi="Times New Roman" w:cs="Times New Roman"/>
          <w:sz w:val="24"/>
          <w:szCs w:val="24"/>
        </w:rPr>
        <w:t>ata</w:t>
      </w:r>
      <w:r w:rsidR="00B46DC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crianças cruéis, Eliseu </w:t>
      </w:r>
      <w:r w:rsidR="005E44D4">
        <w:rPr>
          <w:rFonts w:ascii="Times New Roman" w:hAnsi="Times New Roman" w:cs="Times New Roman"/>
          <w:sz w:val="24"/>
          <w:szCs w:val="24"/>
        </w:rPr>
        <w:t xml:space="preserve">não soube </w:t>
      </w:r>
      <w:r w:rsidRPr="00C5704C">
        <w:rPr>
          <w:rFonts w:ascii="Times New Roman" w:hAnsi="Times New Roman" w:cs="Times New Roman"/>
          <w:sz w:val="24"/>
          <w:szCs w:val="24"/>
        </w:rPr>
        <w:t>castig</w:t>
      </w:r>
      <w:r w:rsidR="005E44D4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4D4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ímpios, pois eles devem ser castigados na </w:t>
      </w:r>
      <w:r w:rsidR="0014055E">
        <w:rPr>
          <w:rFonts w:ascii="Times New Roman" w:hAnsi="Times New Roman" w:cs="Times New Roman"/>
          <w:sz w:val="24"/>
          <w:szCs w:val="24"/>
        </w:rPr>
        <w:t>idade adulta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quando o apetite para </w:t>
      </w:r>
      <w:r w:rsidR="0014055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vida está maduro. </w:t>
      </w:r>
      <w:r w:rsidR="0014055E">
        <w:rPr>
          <w:rFonts w:ascii="Times New Roman" w:hAnsi="Times New Roman" w:cs="Times New Roman"/>
          <w:sz w:val="24"/>
          <w:szCs w:val="24"/>
        </w:rPr>
        <w:t>A culpa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tudo são os momentos de fraqueza da alma, quando até para um profeta </w:t>
      </w:r>
      <w:r w:rsidR="0014055E">
        <w:rPr>
          <w:rFonts w:ascii="Times New Roman" w:hAnsi="Times New Roman" w:cs="Times New Roman"/>
          <w:sz w:val="24"/>
          <w:szCs w:val="24"/>
        </w:rPr>
        <w:t>torna-se impossível diss</w:t>
      </w:r>
      <w:r w:rsidR="00FF7B9D">
        <w:rPr>
          <w:rFonts w:ascii="Times New Roman" w:hAnsi="Times New Roman" w:cs="Times New Roman"/>
          <w:sz w:val="24"/>
          <w:szCs w:val="24"/>
        </w:rPr>
        <w:t>i</w:t>
      </w:r>
      <w:r w:rsidR="00A77996">
        <w:rPr>
          <w:rFonts w:ascii="Times New Roman" w:hAnsi="Times New Roman" w:cs="Times New Roman"/>
          <w:sz w:val="24"/>
          <w:szCs w:val="24"/>
        </w:rPr>
        <w:t>mu</w:t>
      </w:r>
      <w:r w:rsidR="0014055E">
        <w:rPr>
          <w:rFonts w:ascii="Times New Roman" w:hAnsi="Times New Roman" w:cs="Times New Roman"/>
          <w:sz w:val="24"/>
          <w:szCs w:val="24"/>
        </w:rPr>
        <w:t>lar</w:t>
      </w:r>
      <w:r w:rsidR="0014055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aversão </w:t>
      </w:r>
      <w:r w:rsidR="0014055E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 e </w:t>
      </w:r>
      <w:r w:rsidR="00A77996">
        <w:rPr>
          <w:rFonts w:ascii="Times New Roman" w:hAnsi="Times New Roman" w:cs="Times New Roman"/>
          <w:sz w:val="24"/>
          <w:szCs w:val="24"/>
        </w:rPr>
        <w:t>retardar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punições por seus pecados.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60FB">
        <w:rPr>
          <w:rFonts w:ascii="Times New Roman" w:hAnsi="Times New Roman" w:cs="Times New Roman"/>
          <w:sz w:val="24"/>
          <w:szCs w:val="24"/>
        </w:rPr>
        <w:t xml:space="preserve">Isso aconteceu também com Dã, </w:t>
      </w:r>
      <w:r w:rsidR="00E602BB" w:rsidRPr="00C860FB">
        <w:rPr>
          <w:rFonts w:ascii="Times New Roman" w:hAnsi="Times New Roman" w:cs="Times New Roman"/>
          <w:sz w:val="24"/>
          <w:szCs w:val="24"/>
        </w:rPr>
        <w:t xml:space="preserve">a </w:t>
      </w:r>
      <w:r w:rsidRPr="00C860FB">
        <w:rPr>
          <w:rFonts w:ascii="Times New Roman" w:hAnsi="Times New Roman" w:cs="Times New Roman"/>
          <w:sz w:val="24"/>
          <w:szCs w:val="24"/>
        </w:rPr>
        <w:t>Áspide, o Anticristo, nas ruas de Rj</w:t>
      </w:r>
      <w:r w:rsidR="00E602BB" w:rsidRPr="00C860FB">
        <w:rPr>
          <w:rFonts w:ascii="Times New Roman" w:hAnsi="Times New Roman" w:cs="Times New Roman"/>
          <w:sz w:val="24"/>
          <w:szCs w:val="24"/>
        </w:rPr>
        <w:t>é</w:t>
      </w:r>
      <w:r w:rsidRPr="00C860FB">
        <w:rPr>
          <w:rFonts w:ascii="Times New Roman" w:hAnsi="Times New Roman" w:cs="Times New Roman"/>
          <w:sz w:val="24"/>
          <w:szCs w:val="24"/>
        </w:rPr>
        <w:t xml:space="preserve">v. Muitas vezes, durante sua vida terrena, </w:t>
      </w:r>
      <w:r w:rsidR="00E602BB" w:rsidRPr="00C860FB">
        <w:rPr>
          <w:rFonts w:ascii="Times New Roman" w:hAnsi="Times New Roman" w:cs="Times New Roman"/>
          <w:sz w:val="24"/>
          <w:szCs w:val="24"/>
        </w:rPr>
        <w:t>em</w:t>
      </w:r>
      <w:r w:rsidRPr="00C860FB">
        <w:rPr>
          <w:rFonts w:ascii="Times New Roman" w:hAnsi="Times New Roman" w:cs="Times New Roman"/>
          <w:sz w:val="24"/>
          <w:szCs w:val="24"/>
        </w:rPr>
        <w:t xml:space="preserve"> </w:t>
      </w:r>
      <w:r w:rsidR="00515FF8" w:rsidRPr="00C860FB">
        <w:rPr>
          <w:rFonts w:ascii="Times New Roman" w:hAnsi="Times New Roman" w:cs="Times New Roman"/>
          <w:sz w:val="24"/>
          <w:szCs w:val="24"/>
        </w:rPr>
        <w:t>Khárkov</w:t>
      </w:r>
      <w:r w:rsidRPr="00C860FB">
        <w:rPr>
          <w:rFonts w:ascii="Times New Roman" w:hAnsi="Times New Roman" w:cs="Times New Roman"/>
          <w:sz w:val="24"/>
          <w:szCs w:val="24"/>
        </w:rPr>
        <w:t>, Kertch e Rj</w:t>
      </w:r>
      <w:r w:rsidR="00E602BB" w:rsidRPr="00C860FB">
        <w:rPr>
          <w:rFonts w:ascii="Times New Roman" w:hAnsi="Times New Roman" w:cs="Times New Roman"/>
          <w:sz w:val="24"/>
          <w:szCs w:val="24"/>
        </w:rPr>
        <w:t>é</w:t>
      </w:r>
      <w:r w:rsidRPr="00C860FB">
        <w:rPr>
          <w:rFonts w:ascii="Times New Roman" w:hAnsi="Times New Roman" w:cs="Times New Roman"/>
          <w:sz w:val="24"/>
          <w:szCs w:val="24"/>
        </w:rPr>
        <w:t>v, Dã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</w:t>
      </w:r>
      <w:r w:rsidR="00C74F9B">
        <w:rPr>
          <w:rFonts w:ascii="Times New Roman" w:hAnsi="Times New Roman" w:cs="Times New Roman"/>
          <w:sz w:val="24"/>
          <w:szCs w:val="24"/>
        </w:rPr>
        <w:t>i</w:t>
      </w:r>
      <w:r w:rsidR="0044219E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523AFA">
        <w:rPr>
          <w:rFonts w:ascii="Times New Roman" w:hAnsi="Times New Roman" w:cs="Times New Roman"/>
          <w:sz w:val="24"/>
          <w:szCs w:val="24"/>
        </w:rPr>
        <w:t>pelas costas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palavras raivosas, às vezes sussurradas</w:t>
      </w:r>
      <w:r w:rsidR="00396345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às vezes </w:t>
      </w:r>
      <w:r w:rsidR="00A4507B">
        <w:rPr>
          <w:rFonts w:ascii="Times New Roman" w:hAnsi="Times New Roman" w:cs="Times New Roman"/>
          <w:sz w:val="24"/>
          <w:szCs w:val="24"/>
        </w:rPr>
        <w:t>pronunciadas em voz alta</w:t>
      </w:r>
      <w:r w:rsidR="00B65E29">
        <w:rPr>
          <w:rFonts w:ascii="Times New Roman" w:hAnsi="Times New Roman" w:cs="Times New Roman"/>
          <w:sz w:val="24"/>
          <w:szCs w:val="24"/>
        </w:rPr>
        <w:t xml:space="preserve"> por </w:t>
      </w:r>
      <w:r w:rsidR="00A4507B">
        <w:rPr>
          <w:rFonts w:ascii="Times New Roman" w:hAnsi="Times New Roman" w:cs="Times New Roman"/>
          <w:sz w:val="24"/>
          <w:szCs w:val="24"/>
        </w:rPr>
        <w:t>gargantas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0609">
        <w:rPr>
          <w:rFonts w:ascii="Times New Roman" w:hAnsi="Times New Roman" w:cs="Times New Roman"/>
          <w:sz w:val="24"/>
          <w:szCs w:val="24"/>
        </w:rPr>
        <w:t>desenfreadas 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embriaguez. No </w:t>
      </w:r>
      <w:r w:rsidR="00396345" w:rsidRPr="00C5704C">
        <w:rPr>
          <w:rFonts w:ascii="Times New Roman" w:hAnsi="Times New Roman" w:cs="Times New Roman"/>
          <w:sz w:val="24"/>
          <w:szCs w:val="24"/>
        </w:rPr>
        <w:t>in</w:t>
      </w:r>
      <w:r w:rsidR="00396345">
        <w:rPr>
          <w:rFonts w:ascii="Times New Roman" w:hAnsi="Times New Roman" w:cs="Times New Roman"/>
          <w:sz w:val="24"/>
          <w:szCs w:val="24"/>
        </w:rPr>
        <w:t>í</w:t>
      </w:r>
      <w:r w:rsidR="00396345" w:rsidRPr="00C5704C">
        <w:rPr>
          <w:rFonts w:ascii="Times New Roman" w:hAnsi="Times New Roman" w:cs="Times New Roman"/>
          <w:sz w:val="24"/>
          <w:szCs w:val="24"/>
        </w:rPr>
        <w:t>cio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pensava que essas pessoas </w:t>
      </w:r>
      <w:r w:rsidR="00DD3DA2">
        <w:rPr>
          <w:rFonts w:ascii="Times New Roman" w:hAnsi="Times New Roman" w:cs="Times New Roman"/>
          <w:sz w:val="24"/>
          <w:szCs w:val="24"/>
        </w:rPr>
        <w:t xml:space="preserve">suspeitassem que </w:t>
      </w:r>
      <w:r w:rsidR="00523AFA">
        <w:rPr>
          <w:rFonts w:ascii="Times New Roman" w:hAnsi="Times New Roman" w:cs="Times New Roman"/>
          <w:sz w:val="24"/>
          <w:szCs w:val="24"/>
        </w:rPr>
        <w:t xml:space="preserve">ele </w:t>
      </w:r>
      <w:proofErr w:type="gramStart"/>
      <w:r w:rsidR="00DD3DA2">
        <w:rPr>
          <w:rFonts w:ascii="Times New Roman" w:hAnsi="Times New Roman" w:cs="Times New Roman"/>
          <w:sz w:val="24"/>
          <w:szCs w:val="24"/>
        </w:rPr>
        <w:t>era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396345">
        <w:rPr>
          <w:rFonts w:ascii="Times New Roman" w:hAnsi="Times New Roman" w:cs="Times New Roman"/>
          <w:sz w:val="24"/>
          <w:szCs w:val="24"/>
        </w:rPr>
        <w:t>A</w:t>
      </w:r>
      <w:r w:rsidR="00396345" w:rsidRPr="00C5704C">
        <w:rPr>
          <w:rFonts w:ascii="Times New Roman" w:hAnsi="Times New Roman" w:cs="Times New Roman"/>
          <w:sz w:val="24"/>
          <w:szCs w:val="24"/>
        </w:rPr>
        <w:t>nticristo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enviado para a </w:t>
      </w:r>
      <w:r w:rsidR="00F84766">
        <w:rPr>
          <w:rFonts w:ascii="Times New Roman" w:hAnsi="Times New Roman" w:cs="Times New Roman"/>
          <w:sz w:val="24"/>
          <w:szCs w:val="24"/>
        </w:rPr>
        <w:t>M</w:t>
      </w:r>
      <w:r w:rsidR="00F84766" w:rsidRPr="00C5704C">
        <w:rPr>
          <w:rFonts w:ascii="Times New Roman" w:hAnsi="Times New Roman" w:cs="Times New Roman"/>
          <w:sz w:val="24"/>
          <w:szCs w:val="24"/>
        </w:rPr>
        <w:t>aldição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Depois, supôs </w:t>
      </w:r>
      <w:r w:rsidR="00DD3DA2">
        <w:rPr>
          <w:rFonts w:ascii="Times New Roman" w:hAnsi="Times New Roman" w:cs="Times New Roman"/>
          <w:sz w:val="24"/>
          <w:szCs w:val="24"/>
        </w:rPr>
        <w:t>odiarem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tribo de Dã, </w:t>
      </w:r>
      <w:r w:rsidR="00C74F9B">
        <w:rPr>
          <w:rFonts w:ascii="Times New Roman" w:hAnsi="Times New Roman" w:cs="Times New Roman"/>
          <w:sz w:val="24"/>
          <w:szCs w:val="24"/>
        </w:rPr>
        <w:t>por terem descoberto</w:t>
      </w:r>
      <w:r w:rsidR="00DD3DA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das profecias do profeta Jeremias</w:t>
      </w:r>
      <w:r w:rsidR="00DD3DA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</w:t>
      </w:r>
      <w:r w:rsidR="00396345">
        <w:rPr>
          <w:rFonts w:ascii="Times New Roman" w:hAnsi="Times New Roman" w:cs="Times New Roman"/>
          <w:sz w:val="24"/>
          <w:szCs w:val="24"/>
        </w:rPr>
        <w:t>A</w:t>
      </w:r>
      <w:r w:rsidR="00396345" w:rsidRPr="00C5704C">
        <w:rPr>
          <w:rFonts w:ascii="Times New Roman" w:hAnsi="Times New Roman" w:cs="Times New Roman"/>
          <w:sz w:val="24"/>
          <w:szCs w:val="24"/>
        </w:rPr>
        <w:t xml:space="preserve">nticristo </w:t>
      </w:r>
      <w:r w:rsidR="00B65E29">
        <w:rPr>
          <w:rFonts w:ascii="Times New Roman" w:hAnsi="Times New Roman" w:cs="Times New Roman"/>
          <w:sz w:val="24"/>
          <w:szCs w:val="24"/>
        </w:rPr>
        <w:t>estava predestinado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396345">
        <w:rPr>
          <w:rFonts w:ascii="Times New Roman" w:hAnsi="Times New Roman" w:cs="Times New Roman"/>
          <w:sz w:val="24"/>
          <w:szCs w:val="24"/>
        </w:rPr>
        <w:t>deixá-la</w:t>
      </w:r>
      <w:r w:rsidR="00520131" w:rsidRPr="00C5704C">
        <w:rPr>
          <w:rFonts w:ascii="Times New Roman" w:hAnsi="Times New Roman" w:cs="Times New Roman"/>
          <w:sz w:val="24"/>
          <w:szCs w:val="24"/>
        </w:rPr>
        <w:t>. Mas</w:t>
      </w:r>
      <w:r w:rsidR="00DE7D9A">
        <w:rPr>
          <w:rFonts w:ascii="Times New Roman" w:hAnsi="Times New Roman" w:cs="Times New Roman"/>
          <w:sz w:val="24"/>
          <w:szCs w:val="24"/>
        </w:rPr>
        <w:t>,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E7C16">
        <w:rPr>
          <w:rFonts w:ascii="Times New Roman" w:hAnsi="Times New Roman" w:cs="Times New Roman"/>
          <w:sz w:val="24"/>
          <w:szCs w:val="24"/>
        </w:rPr>
        <w:t>por fim</w:t>
      </w:r>
      <w:r w:rsidR="00DE7D9A">
        <w:rPr>
          <w:rFonts w:ascii="Times New Roman" w:hAnsi="Times New Roman" w:cs="Times New Roman"/>
          <w:sz w:val="24"/>
          <w:szCs w:val="24"/>
        </w:rPr>
        <w:t>,</w:t>
      </w:r>
      <w:r w:rsidR="007E7C1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entendeu que odiavam igualmente as doze tribos de Israel. </w:t>
      </w:r>
      <w:r w:rsidR="00C74F9B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Rúben,</w:t>
      </w:r>
      <w:r w:rsidR="00CC08CA">
        <w:rPr>
          <w:rStyle w:val="Refdenotaderodap"/>
          <w:rFonts w:ascii="Times New Roman" w:hAnsi="Times New Roman" w:cs="Times New Roman"/>
          <w:sz w:val="24"/>
          <w:szCs w:val="24"/>
        </w:rPr>
        <w:footnoteReference w:id="19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7085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primogênito de Jacó, e Simeão, e Levi, </w:t>
      </w:r>
      <w:r w:rsidR="005C7085">
        <w:rPr>
          <w:rFonts w:ascii="Times New Roman" w:hAnsi="Times New Roman" w:cs="Times New Roman"/>
          <w:sz w:val="24"/>
          <w:szCs w:val="24"/>
        </w:rPr>
        <w:t xml:space="preserve">que </w:t>
      </w:r>
      <w:r w:rsidR="00F31759">
        <w:rPr>
          <w:rFonts w:ascii="Times New Roman" w:hAnsi="Times New Roman" w:cs="Times New Roman"/>
          <w:sz w:val="24"/>
          <w:szCs w:val="24"/>
        </w:rPr>
        <w:t>deu origem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175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5C7085">
        <w:rPr>
          <w:rFonts w:ascii="Times New Roman" w:hAnsi="Times New Roman" w:cs="Times New Roman"/>
          <w:sz w:val="24"/>
          <w:szCs w:val="24"/>
        </w:rPr>
        <w:t xml:space="preserve">grande </w:t>
      </w:r>
      <w:r w:rsidRPr="00C5704C">
        <w:rPr>
          <w:rFonts w:ascii="Times New Roman" w:hAnsi="Times New Roman" w:cs="Times New Roman"/>
          <w:sz w:val="24"/>
          <w:szCs w:val="24"/>
        </w:rPr>
        <w:t>profeta Moisés, e todos os sacerdotes</w:t>
      </w:r>
      <w:r w:rsidR="005C708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levitas,</w:t>
      </w:r>
      <w:r w:rsidR="005C7085">
        <w:rPr>
          <w:rStyle w:val="Refdenotaderodap"/>
          <w:rFonts w:ascii="Times New Roman" w:hAnsi="Times New Roman" w:cs="Times New Roman"/>
          <w:sz w:val="24"/>
          <w:szCs w:val="24"/>
        </w:rPr>
        <w:footnoteReference w:id="20"/>
      </w:r>
      <w:r w:rsidRPr="00C5704C">
        <w:rPr>
          <w:rFonts w:ascii="Times New Roman" w:hAnsi="Times New Roman" w:cs="Times New Roman"/>
          <w:sz w:val="24"/>
          <w:szCs w:val="24"/>
        </w:rPr>
        <w:t xml:space="preserve"> e Judá, </w:t>
      </w:r>
      <w:r w:rsidR="005C7085">
        <w:rPr>
          <w:rFonts w:ascii="Times New Roman" w:hAnsi="Times New Roman" w:cs="Times New Roman"/>
          <w:sz w:val="24"/>
          <w:szCs w:val="24"/>
        </w:rPr>
        <w:t>o fundador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rei</w:t>
      </w:r>
      <w:r w:rsidR="005C7085">
        <w:rPr>
          <w:rFonts w:ascii="Times New Roman" w:hAnsi="Times New Roman" w:cs="Times New Roman"/>
          <w:sz w:val="24"/>
          <w:szCs w:val="24"/>
        </w:rPr>
        <w:t xml:space="preserve">nado 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salmista Davi, e o sábio Salomão, e Jesus da tribo de Judá, cujas imagens pagãs </w:t>
      </w:r>
      <w:r w:rsidR="00FB3FF5">
        <w:rPr>
          <w:rFonts w:ascii="Times New Roman" w:hAnsi="Times New Roman" w:cs="Times New Roman"/>
          <w:sz w:val="24"/>
          <w:szCs w:val="24"/>
        </w:rPr>
        <w:t>eram</w:t>
      </w:r>
      <w:r w:rsidR="00F31759">
        <w:rPr>
          <w:rFonts w:ascii="Times New Roman" w:hAnsi="Times New Roman" w:cs="Times New Roman"/>
          <w:sz w:val="24"/>
          <w:szCs w:val="24"/>
        </w:rPr>
        <w:t xml:space="preserve"> cultuadas 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igrejas, e Efraim e Manassés, os filhos de José, o Belo, e Benjamim, </w:t>
      </w:r>
      <w:r w:rsidR="00F31759">
        <w:rPr>
          <w:rFonts w:ascii="Times New Roman" w:hAnsi="Times New Roman" w:cs="Times New Roman"/>
          <w:sz w:val="24"/>
          <w:szCs w:val="24"/>
        </w:rPr>
        <w:t>que deu origem a</w:t>
      </w:r>
      <w:r w:rsidRPr="00C5704C">
        <w:rPr>
          <w:rFonts w:ascii="Times New Roman" w:hAnsi="Times New Roman" w:cs="Times New Roman"/>
          <w:sz w:val="24"/>
          <w:szCs w:val="24"/>
        </w:rPr>
        <w:t>o profeta</w:t>
      </w:r>
      <w:r w:rsidR="00202C11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sofredor Jeremias, e Z</w:t>
      </w:r>
      <w:r w:rsidR="000A6EB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bulo</w:t>
      </w:r>
      <w:r w:rsidR="000A6EB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Issacar, e Gad, e Aser, e </w:t>
      </w:r>
      <w:r w:rsidR="000A6EB2" w:rsidRPr="00C5704C">
        <w:rPr>
          <w:rFonts w:ascii="Times New Roman" w:hAnsi="Times New Roman" w:cs="Times New Roman"/>
          <w:sz w:val="24"/>
          <w:szCs w:val="24"/>
        </w:rPr>
        <w:t>N</w:t>
      </w:r>
      <w:r w:rsidR="000A6EB2">
        <w:rPr>
          <w:rFonts w:ascii="Times New Roman" w:hAnsi="Times New Roman" w:cs="Times New Roman"/>
          <w:sz w:val="24"/>
          <w:szCs w:val="24"/>
        </w:rPr>
        <w:t>e</w:t>
      </w:r>
      <w:r w:rsidR="000A6EB2" w:rsidRPr="00C5704C">
        <w:rPr>
          <w:rFonts w:ascii="Times New Roman" w:hAnsi="Times New Roman" w:cs="Times New Roman"/>
          <w:sz w:val="24"/>
          <w:szCs w:val="24"/>
        </w:rPr>
        <w:t>ftali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C74F9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Todas as doze tribos eram igualmente odiadas. Então Dã, o </w:t>
      </w:r>
      <w:r w:rsidR="00202C11">
        <w:rPr>
          <w:rFonts w:ascii="Times New Roman" w:hAnsi="Times New Roman" w:cs="Times New Roman"/>
          <w:sz w:val="24"/>
          <w:szCs w:val="24"/>
        </w:rPr>
        <w:t>A</w:t>
      </w:r>
      <w:r w:rsidR="00202C11" w:rsidRPr="00C5704C">
        <w:rPr>
          <w:rFonts w:ascii="Times New Roman" w:hAnsi="Times New Roman" w:cs="Times New Roman"/>
          <w:sz w:val="24"/>
          <w:szCs w:val="24"/>
        </w:rPr>
        <w:t>nticristo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35911">
        <w:rPr>
          <w:rFonts w:ascii="Times New Roman" w:hAnsi="Times New Roman" w:cs="Times New Roman"/>
          <w:sz w:val="24"/>
          <w:szCs w:val="24"/>
        </w:rPr>
        <w:t>entendeu</w:t>
      </w:r>
      <w:r w:rsidR="00A359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os ímpios receberiam o castigo </w:t>
      </w:r>
      <w:r w:rsidR="00121719">
        <w:rPr>
          <w:rFonts w:ascii="Times New Roman" w:hAnsi="Times New Roman" w:cs="Times New Roman"/>
          <w:sz w:val="24"/>
          <w:szCs w:val="24"/>
        </w:rPr>
        <w:t>completo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1719">
        <w:rPr>
          <w:rFonts w:ascii="Times New Roman" w:hAnsi="Times New Roman" w:cs="Times New Roman"/>
          <w:sz w:val="24"/>
          <w:szCs w:val="24"/>
        </w:rPr>
        <w:t xml:space="preserve">apenas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maturidade, </w:t>
      </w:r>
      <w:r w:rsidR="00A35911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compreender</w:t>
      </w:r>
      <w:r w:rsidR="00121719">
        <w:rPr>
          <w:rFonts w:ascii="Times New Roman" w:hAnsi="Times New Roman" w:cs="Times New Roman"/>
          <w:sz w:val="24"/>
          <w:szCs w:val="24"/>
        </w:rPr>
        <w:t>er</w:t>
      </w:r>
      <w:r w:rsidR="00A35911">
        <w:rPr>
          <w:rFonts w:ascii="Times New Roman" w:hAnsi="Times New Roman" w:cs="Times New Roman"/>
          <w:sz w:val="24"/>
          <w:szCs w:val="24"/>
        </w:rPr>
        <w:t>ia</w:t>
      </w:r>
      <w:r w:rsidR="00C74F9B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valor do mundo </w:t>
      </w:r>
      <w:r w:rsidR="00121719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se n</w:t>
      </w:r>
      <w:r w:rsidR="00121719">
        <w:rPr>
          <w:rFonts w:ascii="Times New Roman" w:hAnsi="Times New Roman" w:cs="Times New Roman"/>
          <w:sz w:val="24"/>
          <w:szCs w:val="24"/>
        </w:rPr>
        <w:t>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compreende</w:t>
      </w:r>
      <w:r w:rsidR="00795AC4">
        <w:rPr>
          <w:rFonts w:ascii="Times New Roman" w:hAnsi="Times New Roman" w:cs="Times New Roman"/>
          <w:sz w:val="24"/>
          <w:szCs w:val="24"/>
        </w:rPr>
        <w:t>ss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até o túmulo, o castigo de Deus os </w:t>
      </w:r>
      <w:r w:rsidR="00121719">
        <w:rPr>
          <w:rFonts w:ascii="Times New Roman" w:hAnsi="Times New Roman" w:cs="Times New Roman"/>
          <w:sz w:val="24"/>
          <w:szCs w:val="24"/>
        </w:rPr>
        <w:t>alcançar</w:t>
      </w:r>
      <w:r w:rsidR="0096338C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após </w:t>
      </w:r>
      <w:r w:rsidR="00C74F9B">
        <w:rPr>
          <w:rFonts w:ascii="Times New Roman" w:hAnsi="Times New Roman" w:cs="Times New Roman"/>
          <w:sz w:val="24"/>
          <w:szCs w:val="24"/>
        </w:rPr>
        <w:t>a morte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No entanto, </w:t>
      </w:r>
      <w:r w:rsidR="00202C11">
        <w:rPr>
          <w:rFonts w:ascii="Times New Roman" w:hAnsi="Times New Roman" w:cs="Times New Roman"/>
          <w:sz w:val="24"/>
          <w:szCs w:val="24"/>
        </w:rPr>
        <w:t xml:space="preserve">tanto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Cristo </w:t>
      </w:r>
      <w:r w:rsidR="000A1F13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Anticristo, </w:t>
      </w:r>
      <w:r w:rsidR="00C74F9B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momentos de fraqueza</w:t>
      </w:r>
      <w:r w:rsidR="00202C1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agem às vezes contra </w:t>
      </w:r>
      <w:r w:rsidR="00A35911">
        <w:rPr>
          <w:rFonts w:ascii="Times New Roman" w:hAnsi="Times New Roman" w:cs="Times New Roman"/>
          <w:sz w:val="24"/>
          <w:szCs w:val="24"/>
        </w:rPr>
        <w:t>o desígnio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que os enviou, </w:t>
      </w:r>
      <w:r w:rsidR="00202C11" w:rsidRPr="00C5704C">
        <w:rPr>
          <w:rFonts w:ascii="Times New Roman" w:hAnsi="Times New Roman" w:cs="Times New Roman"/>
          <w:sz w:val="24"/>
          <w:szCs w:val="24"/>
        </w:rPr>
        <w:t>executa</w:t>
      </w:r>
      <w:r w:rsidR="000A1F13">
        <w:rPr>
          <w:rFonts w:ascii="Times New Roman" w:hAnsi="Times New Roman" w:cs="Times New Roman"/>
          <w:sz w:val="24"/>
          <w:szCs w:val="24"/>
        </w:rPr>
        <w:t>ndo</w:t>
      </w:r>
      <w:r w:rsidR="00202C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vontade </w:t>
      </w:r>
      <w:r w:rsidR="000A1F13">
        <w:rPr>
          <w:rFonts w:ascii="Times New Roman" w:hAnsi="Times New Roman" w:cs="Times New Roman"/>
          <w:sz w:val="24"/>
          <w:szCs w:val="24"/>
        </w:rPr>
        <w:t>divina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1F13" w:rsidRPr="00C5704C">
        <w:rPr>
          <w:rFonts w:ascii="Times New Roman" w:hAnsi="Times New Roman" w:cs="Times New Roman"/>
          <w:sz w:val="24"/>
          <w:szCs w:val="24"/>
        </w:rPr>
        <w:t>pre</w:t>
      </w:r>
      <w:r w:rsidR="000A1F13">
        <w:rPr>
          <w:rFonts w:ascii="Times New Roman" w:hAnsi="Times New Roman" w:cs="Times New Roman"/>
          <w:sz w:val="24"/>
          <w:szCs w:val="24"/>
        </w:rPr>
        <w:t>maturamente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Certa vez, </w:t>
      </w:r>
      <w:r w:rsidR="000A1F13">
        <w:rPr>
          <w:rFonts w:ascii="Times New Roman" w:hAnsi="Times New Roman" w:cs="Times New Roman"/>
          <w:sz w:val="24"/>
          <w:szCs w:val="24"/>
        </w:rPr>
        <w:t>andando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uma rua de Rj</w:t>
      </w:r>
      <w:r w:rsidR="000A1F13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Dã </w:t>
      </w:r>
      <w:r w:rsidR="000A1F13">
        <w:rPr>
          <w:rFonts w:ascii="Times New Roman" w:hAnsi="Times New Roman" w:cs="Times New Roman"/>
          <w:sz w:val="24"/>
          <w:szCs w:val="24"/>
        </w:rPr>
        <w:t>passou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alguém </w:t>
      </w:r>
      <w:r w:rsidR="000A1F13">
        <w:rPr>
          <w:rFonts w:ascii="Times New Roman" w:hAnsi="Times New Roman" w:cs="Times New Roman"/>
          <w:sz w:val="24"/>
          <w:szCs w:val="24"/>
        </w:rPr>
        <w:t>vestindo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sobretudo </w:t>
      </w:r>
      <w:r w:rsidR="008A6D67">
        <w:rPr>
          <w:rFonts w:ascii="Times New Roman" w:hAnsi="Times New Roman" w:cs="Times New Roman"/>
          <w:sz w:val="24"/>
          <w:szCs w:val="24"/>
        </w:rPr>
        <w:t>cor de ferrugem</w:t>
      </w:r>
      <w:r w:rsidRPr="00C5704C">
        <w:rPr>
          <w:rFonts w:ascii="Times New Roman" w:hAnsi="Times New Roman" w:cs="Times New Roman"/>
          <w:sz w:val="24"/>
          <w:szCs w:val="24"/>
        </w:rPr>
        <w:t>, desabotoado e pend</w:t>
      </w:r>
      <w:r w:rsidR="003851FC">
        <w:rPr>
          <w:rFonts w:ascii="Times New Roman" w:hAnsi="Times New Roman" w:cs="Times New Roman"/>
          <w:sz w:val="24"/>
          <w:szCs w:val="24"/>
        </w:rPr>
        <w:t>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um saco. Tudo </w:t>
      </w:r>
      <w:r w:rsidR="003851FC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tinha botões estava desabotoado: </w:t>
      </w:r>
      <w:r w:rsidR="003851F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paletó, </w:t>
      </w:r>
      <w:r w:rsidR="003851F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colete </w:t>
      </w:r>
      <w:r w:rsidR="009F07C4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tric</w:t>
      </w:r>
      <w:r w:rsidR="009F07C4">
        <w:rPr>
          <w:rFonts w:ascii="Times New Roman" w:hAnsi="Times New Roman" w:cs="Times New Roman"/>
          <w:sz w:val="24"/>
          <w:szCs w:val="24"/>
        </w:rPr>
        <w:t>ô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51FC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3851F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camisa; a camiseta azul </w:t>
      </w:r>
      <w:r w:rsidR="009F07C4">
        <w:rPr>
          <w:rFonts w:ascii="Times New Roman" w:hAnsi="Times New Roman" w:cs="Times New Roman"/>
          <w:sz w:val="24"/>
          <w:szCs w:val="24"/>
        </w:rPr>
        <w:t xml:space="preserve">de baixo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tinha botões, </w:t>
      </w:r>
      <w:r w:rsidR="009F07C4">
        <w:rPr>
          <w:rFonts w:ascii="Times New Roman" w:hAnsi="Times New Roman" w:cs="Times New Roman"/>
          <w:sz w:val="24"/>
          <w:szCs w:val="24"/>
        </w:rPr>
        <w:t>por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podia estar desabotoada</w:t>
      </w:r>
      <w:r w:rsidR="009F07C4">
        <w:rPr>
          <w:rFonts w:ascii="Times New Roman" w:hAnsi="Times New Roman" w:cs="Times New Roman"/>
          <w:sz w:val="24"/>
          <w:szCs w:val="24"/>
        </w:rPr>
        <w:t>, em compensação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estava rasgada. </w:t>
      </w:r>
      <w:r w:rsidR="004137CD" w:rsidRPr="00C5704C">
        <w:rPr>
          <w:rFonts w:ascii="Times New Roman" w:hAnsi="Times New Roman" w:cs="Times New Roman"/>
          <w:sz w:val="24"/>
          <w:szCs w:val="24"/>
        </w:rPr>
        <w:t>Es</w:t>
      </w:r>
      <w:r w:rsidR="004137CD">
        <w:rPr>
          <w:rFonts w:ascii="Times New Roman" w:hAnsi="Times New Roman" w:cs="Times New Roman"/>
          <w:sz w:val="24"/>
          <w:szCs w:val="24"/>
        </w:rPr>
        <w:t>s</w:t>
      </w:r>
      <w:r w:rsidR="004137C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FB3FF5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tinha </w:t>
      </w:r>
      <w:r w:rsidR="009F07C4">
        <w:rPr>
          <w:rFonts w:ascii="Times New Roman" w:hAnsi="Times New Roman" w:cs="Times New Roman"/>
          <w:sz w:val="24"/>
          <w:szCs w:val="24"/>
        </w:rPr>
        <w:t>um</w:t>
      </w:r>
      <w:r w:rsidR="009F07C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rosto </w:t>
      </w:r>
      <w:r w:rsidR="00285669">
        <w:rPr>
          <w:rFonts w:ascii="Times New Roman" w:hAnsi="Times New Roman" w:cs="Times New Roman"/>
          <w:sz w:val="24"/>
          <w:szCs w:val="24"/>
        </w:rPr>
        <w:t>trivia</w:t>
      </w:r>
      <w:r w:rsidR="00E02ACE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E02ACE">
        <w:rPr>
          <w:rFonts w:ascii="Times New Roman" w:hAnsi="Times New Roman" w:cs="Times New Roman"/>
          <w:sz w:val="24"/>
          <w:szCs w:val="24"/>
        </w:rPr>
        <w:t xml:space="preserve">cada um de seus </w:t>
      </w:r>
      <w:r w:rsidRPr="00C5704C">
        <w:rPr>
          <w:rFonts w:ascii="Times New Roman" w:hAnsi="Times New Roman" w:cs="Times New Roman"/>
          <w:sz w:val="24"/>
          <w:szCs w:val="24"/>
        </w:rPr>
        <w:t>traço</w:t>
      </w:r>
      <w:r w:rsidR="00285669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575A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tornava</w:t>
      </w:r>
      <w:r w:rsidR="00285669">
        <w:rPr>
          <w:rFonts w:ascii="Times New Roman" w:hAnsi="Times New Roman" w:cs="Times New Roman"/>
          <w:sz w:val="24"/>
          <w:szCs w:val="24"/>
        </w:rPr>
        <w:t xml:space="preserve"> singular</w:t>
      </w:r>
      <w:r w:rsidR="00E02ACE">
        <w:rPr>
          <w:rFonts w:ascii="Times New Roman" w:hAnsi="Times New Roman" w:cs="Times New Roman"/>
          <w:sz w:val="24"/>
          <w:szCs w:val="24"/>
        </w:rPr>
        <w:t>, pois sua trivialidade chegava ao extremo,</w:t>
      </w:r>
      <w:r w:rsidR="001F1C9A">
        <w:rPr>
          <w:rFonts w:ascii="Times New Roman" w:hAnsi="Times New Roman" w:cs="Times New Roman"/>
          <w:sz w:val="24"/>
          <w:szCs w:val="24"/>
        </w:rPr>
        <w:t xml:space="preserve"> à alegoria</w:t>
      </w:r>
      <w:r w:rsidRPr="00C5704C">
        <w:rPr>
          <w:rFonts w:ascii="Times New Roman" w:hAnsi="Times New Roman" w:cs="Times New Roman"/>
          <w:sz w:val="24"/>
          <w:szCs w:val="24"/>
        </w:rPr>
        <w:t>. Os cabelos eram castanho</w:t>
      </w:r>
      <w:r w:rsidR="0016575A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claro</w:t>
      </w:r>
      <w:r w:rsidR="001F1C9A">
        <w:rPr>
          <w:rFonts w:ascii="Times New Roman" w:hAnsi="Times New Roman" w:cs="Times New Roman"/>
          <w:sz w:val="24"/>
          <w:szCs w:val="24"/>
        </w:rPr>
        <w:t>s</w:t>
      </w:r>
      <w:r w:rsidR="0016575A">
        <w:rPr>
          <w:rFonts w:ascii="Times New Roman" w:hAnsi="Times New Roman" w:cs="Times New Roman"/>
          <w:sz w:val="24"/>
          <w:szCs w:val="24"/>
        </w:rPr>
        <w:t xml:space="preserve"> </w:t>
      </w:r>
      <w:r w:rsidR="001F1C9A">
        <w:rPr>
          <w:rFonts w:ascii="Times New Roman" w:hAnsi="Times New Roman" w:cs="Times New Roman"/>
          <w:sz w:val="24"/>
          <w:szCs w:val="24"/>
        </w:rPr>
        <w:t xml:space="preserve">e </w:t>
      </w:r>
      <w:r w:rsidR="0016575A">
        <w:rPr>
          <w:rFonts w:ascii="Times New Roman" w:hAnsi="Times New Roman" w:cs="Times New Roman"/>
          <w:sz w:val="24"/>
          <w:szCs w:val="24"/>
        </w:rPr>
        <w:t>levemente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grisalho</w:t>
      </w:r>
      <w:r w:rsidR="001F1C9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desgrenhados e eriçados, a magreza das bochechas era </w:t>
      </w:r>
      <w:r w:rsidR="004D4A23">
        <w:rPr>
          <w:rFonts w:ascii="Times New Roman" w:hAnsi="Times New Roman" w:cs="Times New Roman"/>
          <w:sz w:val="24"/>
          <w:szCs w:val="24"/>
        </w:rPr>
        <w:t>acentuada</w:t>
      </w:r>
      <w:r w:rsidR="004D4A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</w:t>
      </w:r>
      <w:r w:rsidR="001F1C9A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rugas </w:t>
      </w:r>
      <w:r w:rsidR="001F1C9A">
        <w:rPr>
          <w:rFonts w:ascii="Times New Roman" w:hAnsi="Times New Roman" w:cs="Times New Roman"/>
          <w:sz w:val="24"/>
          <w:szCs w:val="24"/>
        </w:rPr>
        <w:t>compridas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63157">
        <w:rPr>
          <w:rFonts w:ascii="Times New Roman" w:hAnsi="Times New Roman" w:cs="Times New Roman"/>
          <w:sz w:val="24"/>
          <w:szCs w:val="24"/>
        </w:rPr>
        <w:t xml:space="preserve">pela </w:t>
      </w:r>
      <w:r w:rsidRPr="00C5704C">
        <w:rPr>
          <w:rFonts w:ascii="Times New Roman" w:hAnsi="Times New Roman" w:cs="Times New Roman"/>
          <w:sz w:val="24"/>
          <w:szCs w:val="24"/>
        </w:rPr>
        <w:t>barba grisalha</w:t>
      </w:r>
      <w:r w:rsidR="0006315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fazer, os olhos </w:t>
      </w:r>
      <w:r w:rsidR="001F1C9A">
        <w:rPr>
          <w:rFonts w:ascii="Times New Roman" w:hAnsi="Times New Roman" w:cs="Times New Roman"/>
          <w:sz w:val="24"/>
          <w:szCs w:val="24"/>
        </w:rPr>
        <w:t>nórdicos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4907">
        <w:rPr>
          <w:rFonts w:ascii="Times New Roman" w:hAnsi="Times New Roman" w:cs="Times New Roman"/>
          <w:sz w:val="24"/>
          <w:szCs w:val="24"/>
        </w:rPr>
        <w:t xml:space="preserve">eram </w:t>
      </w:r>
      <w:r w:rsidR="008A6D67">
        <w:rPr>
          <w:rFonts w:ascii="Times New Roman" w:hAnsi="Times New Roman" w:cs="Times New Roman"/>
          <w:sz w:val="24"/>
          <w:szCs w:val="24"/>
        </w:rPr>
        <w:t>aguados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0B6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nariz </w:t>
      </w:r>
      <w:r w:rsidR="003D0B6B">
        <w:rPr>
          <w:rFonts w:ascii="Times New Roman" w:hAnsi="Times New Roman" w:cs="Times New Roman"/>
          <w:sz w:val="24"/>
          <w:szCs w:val="24"/>
        </w:rPr>
        <w:t xml:space="preserve">tipicamente </w:t>
      </w:r>
      <w:r w:rsidRPr="00C5704C">
        <w:rPr>
          <w:rFonts w:ascii="Times New Roman" w:hAnsi="Times New Roman" w:cs="Times New Roman"/>
          <w:sz w:val="24"/>
          <w:szCs w:val="24"/>
        </w:rPr>
        <w:t>eslavo</w:t>
      </w:r>
      <w:r w:rsidR="003D0B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inúmeras veias vermelhas, e os lábios </w:t>
      </w:r>
      <w:r w:rsidR="000818FE">
        <w:rPr>
          <w:rFonts w:ascii="Times New Roman" w:hAnsi="Times New Roman" w:cs="Times New Roman"/>
          <w:sz w:val="24"/>
          <w:szCs w:val="24"/>
        </w:rPr>
        <w:t>de um formato comum se</w:t>
      </w:r>
      <w:r w:rsidR="003D0B6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7CFE">
        <w:rPr>
          <w:rFonts w:ascii="Times New Roman" w:hAnsi="Times New Roman" w:cs="Times New Roman"/>
          <w:sz w:val="24"/>
          <w:szCs w:val="24"/>
        </w:rPr>
        <w:t>aderiam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uma crosta de saliva seca e </w:t>
      </w:r>
      <w:r w:rsidR="000818FE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muco, </w:t>
      </w:r>
      <w:r w:rsidR="00337CF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4914E2">
        <w:rPr>
          <w:rFonts w:ascii="Times New Roman" w:hAnsi="Times New Roman" w:cs="Times New Roman"/>
          <w:sz w:val="24"/>
          <w:szCs w:val="24"/>
        </w:rPr>
        <w:t>faria qualquer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4914E2">
        <w:rPr>
          <w:rFonts w:ascii="Times New Roman" w:hAnsi="Times New Roman" w:cs="Times New Roman"/>
          <w:sz w:val="24"/>
          <w:szCs w:val="24"/>
        </w:rPr>
        <w:t xml:space="preserve">involuntariamente </w:t>
      </w:r>
      <w:r w:rsidRPr="00C5704C">
        <w:rPr>
          <w:rFonts w:ascii="Times New Roman" w:hAnsi="Times New Roman" w:cs="Times New Roman"/>
          <w:sz w:val="24"/>
          <w:szCs w:val="24"/>
        </w:rPr>
        <w:t>estremec</w:t>
      </w:r>
      <w:r w:rsidR="00953AA7">
        <w:rPr>
          <w:rFonts w:ascii="Times New Roman" w:hAnsi="Times New Roman" w:cs="Times New Roman"/>
          <w:sz w:val="24"/>
          <w:szCs w:val="24"/>
        </w:rPr>
        <w:t>e</w:t>
      </w:r>
      <w:r w:rsidR="004914E2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pensar na mulher </w:t>
      </w:r>
      <w:r w:rsidR="00953AA7">
        <w:rPr>
          <w:rFonts w:ascii="Times New Roman" w:hAnsi="Times New Roman" w:cs="Times New Roman"/>
          <w:sz w:val="24"/>
          <w:szCs w:val="24"/>
        </w:rPr>
        <w:t>que tivesse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680D" w:rsidRPr="00C5704C">
        <w:rPr>
          <w:rFonts w:ascii="Times New Roman" w:hAnsi="Times New Roman" w:cs="Times New Roman"/>
          <w:sz w:val="24"/>
          <w:szCs w:val="24"/>
        </w:rPr>
        <w:t>beij</w:t>
      </w:r>
      <w:r w:rsidR="0031680D">
        <w:rPr>
          <w:rFonts w:ascii="Times New Roman" w:hAnsi="Times New Roman" w:cs="Times New Roman"/>
          <w:sz w:val="24"/>
          <w:szCs w:val="24"/>
        </w:rPr>
        <w:t>á-los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Quando Dã </w:t>
      </w:r>
      <w:r w:rsidR="00953AA7">
        <w:rPr>
          <w:rFonts w:ascii="Times New Roman" w:hAnsi="Times New Roman" w:cs="Times New Roman"/>
          <w:sz w:val="24"/>
          <w:szCs w:val="24"/>
        </w:rPr>
        <w:t>passou p</w:t>
      </w:r>
      <w:r w:rsidR="00681AA9">
        <w:rPr>
          <w:rFonts w:ascii="Times New Roman" w:hAnsi="Times New Roman" w:cs="Times New Roman"/>
          <w:sz w:val="24"/>
          <w:szCs w:val="24"/>
        </w:rPr>
        <w:t>elo</w:t>
      </w:r>
      <w:r w:rsidR="00953AA7">
        <w:rPr>
          <w:rFonts w:ascii="Times New Roman" w:hAnsi="Times New Roman" w:cs="Times New Roman"/>
          <w:sz w:val="24"/>
          <w:szCs w:val="24"/>
        </w:rPr>
        <w:t xml:space="preserve"> homem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953AA7">
        <w:rPr>
          <w:rFonts w:ascii="Times New Roman" w:hAnsi="Times New Roman" w:cs="Times New Roman"/>
          <w:sz w:val="24"/>
          <w:szCs w:val="24"/>
        </w:rPr>
        <w:t>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3AA7">
        <w:rPr>
          <w:rFonts w:ascii="Times New Roman" w:hAnsi="Times New Roman" w:cs="Times New Roman"/>
          <w:sz w:val="24"/>
          <w:szCs w:val="24"/>
        </w:rPr>
        <w:t>fitou-o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3AA7">
        <w:rPr>
          <w:rFonts w:ascii="Times New Roman" w:hAnsi="Times New Roman" w:cs="Times New Roman"/>
          <w:sz w:val="24"/>
          <w:szCs w:val="24"/>
        </w:rPr>
        <w:t>n</w:t>
      </w:r>
      <w:r w:rsidR="00897F6D">
        <w:rPr>
          <w:rFonts w:ascii="Times New Roman" w:hAnsi="Times New Roman" w:cs="Times New Roman"/>
          <w:sz w:val="24"/>
          <w:szCs w:val="24"/>
        </w:rPr>
        <w:t>a face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 o conhecesse. </w:t>
      </w:r>
      <w:r w:rsidR="001606B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 </w:t>
      </w:r>
      <w:r w:rsidR="001606B8">
        <w:rPr>
          <w:rFonts w:ascii="Times New Roman" w:hAnsi="Times New Roman" w:cs="Times New Roman"/>
          <w:sz w:val="24"/>
          <w:szCs w:val="24"/>
        </w:rPr>
        <w:t>desfigurou</w:t>
      </w:r>
      <w:r w:rsidR="00897F6D">
        <w:rPr>
          <w:rFonts w:ascii="Times New Roman" w:hAnsi="Times New Roman" w:cs="Times New Roman"/>
          <w:sz w:val="24"/>
          <w:szCs w:val="24"/>
        </w:rPr>
        <w:t>-lhe</w:t>
      </w:r>
      <w:r w:rsidR="00681AA9">
        <w:rPr>
          <w:rFonts w:ascii="Times New Roman" w:hAnsi="Times New Roman" w:cs="Times New Roman"/>
          <w:sz w:val="24"/>
          <w:szCs w:val="24"/>
        </w:rPr>
        <w:t xml:space="preserve"> </w:t>
      </w:r>
      <w:r w:rsidR="001606B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 sujo, </w:t>
      </w:r>
      <w:r w:rsidR="001606B8">
        <w:rPr>
          <w:rFonts w:ascii="Times New Roman" w:hAnsi="Times New Roman" w:cs="Times New Roman"/>
          <w:sz w:val="24"/>
          <w:szCs w:val="24"/>
        </w:rPr>
        <w:t>descerrou</w:t>
      </w:r>
      <w:r w:rsidR="00897F6D">
        <w:rPr>
          <w:rFonts w:ascii="Times New Roman" w:hAnsi="Times New Roman" w:cs="Times New Roman"/>
          <w:sz w:val="24"/>
          <w:szCs w:val="24"/>
        </w:rPr>
        <w:t>-lhe</w:t>
      </w:r>
      <w:r w:rsidR="00681AA9">
        <w:rPr>
          <w:rFonts w:ascii="Times New Roman" w:hAnsi="Times New Roman" w:cs="Times New Roman"/>
          <w:sz w:val="24"/>
          <w:szCs w:val="24"/>
        </w:rPr>
        <w:t xml:space="preserve"> </w:t>
      </w:r>
      <w:r w:rsidR="001606B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 lábios desc</w:t>
      </w:r>
      <w:r w:rsidR="00E933AA">
        <w:rPr>
          <w:rFonts w:ascii="Times New Roman" w:hAnsi="Times New Roman" w:cs="Times New Roman"/>
          <w:sz w:val="24"/>
          <w:szCs w:val="24"/>
        </w:rPr>
        <w:t>arnados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81AA9">
        <w:rPr>
          <w:rFonts w:ascii="Times New Roman" w:hAnsi="Times New Roman" w:cs="Times New Roman"/>
          <w:sz w:val="24"/>
          <w:szCs w:val="24"/>
        </w:rPr>
        <w:t>grudados</w:t>
      </w:r>
      <w:r w:rsidR="00681A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680D">
        <w:rPr>
          <w:rFonts w:ascii="Times New Roman" w:hAnsi="Times New Roman" w:cs="Times New Roman"/>
          <w:sz w:val="24"/>
          <w:szCs w:val="24"/>
        </w:rPr>
        <w:t>por</w:t>
      </w:r>
      <w:r w:rsidR="0031680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muco e saliva</w:t>
      </w:r>
      <w:r w:rsidR="001606B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</w:t>
      </w:r>
      <w:r w:rsidR="00970494">
        <w:rPr>
          <w:rFonts w:ascii="Times New Roman" w:hAnsi="Times New Roman" w:cs="Times New Roman"/>
          <w:sz w:val="24"/>
          <w:szCs w:val="24"/>
        </w:rPr>
        <w:t xml:space="preserve"> </w:t>
      </w:r>
      <w:r w:rsidR="00B2386A">
        <w:rPr>
          <w:rFonts w:ascii="Times New Roman" w:hAnsi="Times New Roman" w:cs="Times New Roman"/>
          <w:sz w:val="24"/>
          <w:szCs w:val="24"/>
        </w:rPr>
        <w:t>além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6B8">
        <w:rPr>
          <w:rFonts w:ascii="Times New Roman" w:hAnsi="Times New Roman" w:cs="Times New Roman"/>
          <w:sz w:val="24"/>
          <w:szCs w:val="24"/>
        </w:rPr>
        <w:t>fedor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ventre </w:t>
      </w:r>
      <w:r w:rsidR="001606B8">
        <w:rPr>
          <w:rFonts w:ascii="Times New Roman" w:hAnsi="Times New Roman" w:cs="Times New Roman"/>
          <w:sz w:val="24"/>
          <w:szCs w:val="24"/>
        </w:rPr>
        <w:t>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cuidado, </w:t>
      </w:r>
      <w:r w:rsidR="00970494">
        <w:rPr>
          <w:rFonts w:ascii="Times New Roman" w:hAnsi="Times New Roman" w:cs="Times New Roman"/>
          <w:sz w:val="24"/>
          <w:szCs w:val="24"/>
        </w:rPr>
        <w:t>ele emitiu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dos dentes amarelos, como </w:t>
      </w:r>
      <w:r w:rsidR="00E933AA">
        <w:rPr>
          <w:rFonts w:ascii="Times New Roman" w:hAnsi="Times New Roman" w:cs="Times New Roman"/>
          <w:sz w:val="24"/>
          <w:szCs w:val="24"/>
        </w:rPr>
        <w:t xml:space="preserve">através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peneira podre, </w:t>
      </w:r>
      <w:r w:rsidR="00970494">
        <w:rPr>
          <w:rFonts w:ascii="Times New Roman" w:hAnsi="Times New Roman" w:cs="Times New Roman"/>
          <w:sz w:val="24"/>
          <w:szCs w:val="24"/>
        </w:rPr>
        <w:t>atrás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Dã:</w:t>
      </w:r>
    </w:p>
    <w:p w:rsidR="0024094F" w:rsidRPr="00C5704C" w:rsidRDefault="0031680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3FF5">
        <w:rPr>
          <w:rFonts w:ascii="Times New Roman" w:hAnsi="Times New Roman" w:cs="Times New Roman"/>
          <w:sz w:val="24"/>
          <w:szCs w:val="24"/>
        </w:rPr>
        <w:t>Credo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693546">
        <w:rPr>
          <w:rFonts w:ascii="Times New Roman" w:hAnsi="Times New Roman" w:cs="Times New Roman"/>
          <w:sz w:val="24"/>
          <w:szCs w:val="24"/>
        </w:rPr>
        <w:t xml:space="preserve"> um</w:t>
      </w:r>
      <w:r w:rsidR="00C64AF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B0ACF">
        <w:rPr>
          <w:rFonts w:ascii="Times New Roman" w:hAnsi="Times New Roman" w:cs="Times New Roman"/>
          <w:sz w:val="24"/>
          <w:szCs w:val="24"/>
        </w:rPr>
        <w:t>que ódio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4094F" w:rsidRPr="008F7791">
        <w:rPr>
          <w:rFonts w:ascii="Times New Roman" w:hAnsi="Times New Roman" w:cs="Times New Roman"/>
          <w:i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homem russo simples não pronuncia </w:t>
      </w:r>
      <w:r w:rsidR="00C46CA9" w:rsidRPr="00C5704C">
        <w:rPr>
          <w:rFonts w:ascii="Times New Roman" w:hAnsi="Times New Roman" w:cs="Times New Roman"/>
          <w:sz w:val="24"/>
          <w:szCs w:val="24"/>
        </w:rPr>
        <w:t>es</w:t>
      </w:r>
      <w:r w:rsidR="00C46CA9">
        <w:rPr>
          <w:rFonts w:ascii="Times New Roman" w:hAnsi="Times New Roman" w:cs="Times New Roman"/>
          <w:sz w:val="24"/>
          <w:szCs w:val="24"/>
        </w:rPr>
        <w:t>s</w:t>
      </w:r>
      <w:r w:rsidR="00C46CA9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palavra </w:t>
      </w:r>
      <w:r w:rsidR="00C64AF7">
        <w:rPr>
          <w:rFonts w:ascii="Times New Roman" w:hAnsi="Times New Roman" w:cs="Times New Roman"/>
          <w:sz w:val="24"/>
          <w:szCs w:val="24"/>
        </w:rPr>
        <w:t>a todo momento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apenas </w:t>
      </w:r>
      <w:r w:rsidR="00C46CA9">
        <w:rPr>
          <w:rFonts w:ascii="Times New Roman" w:hAnsi="Times New Roman" w:cs="Times New Roman"/>
          <w:sz w:val="24"/>
          <w:szCs w:val="24"/>
        </w:rPr>
        <w:t>em caso</w:t>
      </w:r>
      <w:r w:rsidR="00C64AF7">
        <w:rPr>
          <w:rFonts w:ascii="Times New Roman" w:hAnsi="Times New Roman" w:cs="Times New Roman"/>
          <w:sz w:val="24"/>
          <w:szCs w:val="24"/>
        </w:rPr>
        <w:t>s</w:t>
      </w:r>
      <w:r w:rsidR="00C46CA9">
        <w:rPr>
          <w:rFonts w:ascii="Times New Roman" w:hAnsi="Times New Roman" w:cs="Times New Roman"/>
          <w:sz w:val="24"/>
          <w:szCs w:val="24"/>
        </w:rPr>
        <w:t xml:space="preserve"> extremo</w:t>
      </w:r>
      <w:r w:rsidR="00C64AF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F1827">
        <w:rPr>
          <w:rFonts w:ascii="Times New Roman" w:hAnsi="Times New Roman" w:cs="Times New Roman"/>
          <w:sz w:val="24"/>
          <w:szCs w:val="24"/>
        </w:rPr>
        <w:t>Costuma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pronuncia</w:t>
      </w:r>
      <w:r w:rsidR="006F2B0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2B0B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6F2B0B">
        <w:rPr>
          <w:rFonts w:ascii="Times New Roman" w:hAnsi="Times New Roman" w:cs="Times New Roman"/>
          <w:iCs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AF7">
        <w:rPr>
          <w:rFonts w:ascii="Times New Roman" w:hAnsi="Times New Roman" w:cs="Times New Roman"/>
          <w:sz w:val="24"/>
          <w:szCs w:val="24"/>
        </w:rPr>
        <w:t xml:space="preserve">com gosto, </w:t>
      </w:r>
      <w:r w:rsidRPr="00C5704C">
        <w:rPr>
          <w:rFonts w:ascii="Times New Roman" w:hAnsi="Times New Roman" w:cs="Times New Roman"/>
          <w:sz w:val="24"/>
          <w:szCs w:val="24"/>
        </w:rPr>
        <w:t>como se mordesse uma maçã suculenta</w:t>
      </w:r>
      <w:r w:rsidR="006F2B0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crocante. A palavra “</w:t>
      </w:r>
      <w:r w:rsidRPr="006F2B0B">
        <w:rPr>
          <w:rFonts w:ascii="Times New Roman" w:hAnsi="Times New Roman" w:cs="Times New Roman"/>
          <w:sz w:val="24"/>
          <w:szCs w:val="24"/>
        </w:rPr>
        <w:t>judeu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também é </w:t>
      </w:r>
      <w:r w:rsidR="006F2B0B">
        <w:rPr>
          <w:rFonts w:ascii="Times New Roman" w:hAnsi="Times New Roman" w:cs="Times New Roman"/>
          <w:sz w:val="24"/>
          <w:szCs w:val="24"/>
        </w:rPr>
        <w:t xml:space="preserve">útil </w:t>
      </w:r>
      <w:r w:rsidR="0015353B">
        <w:rPr>
          <w:rFonts w:ascii="Times New Roman" w:hAnsi="Times New Roman" w:cs="Times New Roman"/>
          <w:sz w:val="24"/>
          <w:szCs w:val="24"/>
        </w:rPr>
        <w:t>para</w:t>
      </w:r>
      <w:r w:rsidR="0015353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2B0B">
        <w:rPr>
          <w:rFonts w:ascii="Times New Roman" w:hAnsi="Times New Roman" w:cs="Times New Roman"/>
          <w:sz w:val="24"/>
          <w:szCs w:val="24"/>
        </w:rPr>
        <w:t>limpar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garganta que ficou rouca de ódio ou </w:t>
      </w:r>
      <w:r w:rsidR="00795AC4">
        <w:rPr>
          <w:rFonts w:ascii="Times New Roman" w:hAnsi="Times New Roman" w:cs="Times New Roman"/>
          <w:sz w:val="24"/>
          <w:szCs w:val="24"/>
        </w:rPr>
        <w:t>exprimiu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33AA">
        <w:rPr>
          <w:rFonts w:ascii="Times New Roman" w:hAnsi="Times New Roman" w:cs="Times New Roman"/>
          <w:sz w:val="24"/>
          <w:szCs w:val="24"/>
        </w:rPr>
        <w:t xml:space="preserve">muita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alegria. Mesmo assim, não </w:t>
      </w:r>
      <w:r w:rsidR="00F25F60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pode compar</w:t>
      </w:r>
      <w:r w:rsidR="00F25F60">
        <w:rPr>
          <w:rFonts w:ascii="Times New Roman" w:hAnsi="Times New Roman" w:cs="Times New Roman"/>
          <w:sz w:val="24"/>
          <w:szCs w:val="24"/>
        </w:rPr>
        <w:t>á-la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6C13">
        <w:rPr>
          <w:rFonts w:ascii="Times New Roman" w:hAnsi="Times New Roman" w:cs="Times New Roman"/>
          <w:sz w:val="24"/>
          <w:szCs w:val="24"/>
        </w:rPr>
        <w:t xml:space="preserve">à </w:t>
      </w: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>”... Não há na palavra “</w:t>
      </w:r>
      <w:r w:rsidRPr="008F7791">
        <w:rPr>
          <w:rFonts w:ascii="Times New Roman" w:hAnsi="Times New Roman" w:cs="Times New Roman"/>
          <w:i/>
          <w:sz w:val="24"/>
          <w:szCs w:val="24"/>
        </w:rPr>
        <w:t>judeu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310F4F">
        <w:rPr>
          <w:rStyle w:val="Refdenotaderodap"/>
          <w:rFonts w:ascii="Times New Roman" w:hAnsi="Times New Roman" w:cs="Times New Roman"/>
          <w:sz w:val="24"/>
          <w:szCs w:val="24"/>
        </w:rPr>
        <w:footnoteReference w:id="21"/>
      </w:r>
      <w:r w:rsidRPr="00C5704C">
        <w:rPr>
          <w:rFonts w:ascii="Times New Roman" w:hAnsi="Times New Roman" w:cs="Times New Roman"/>
          <w:sz w:val="24"/>
          <w:szCs w:val="24"/>
        </w:rPr>
        <w:t xml:space="preserve"> aquel</w:t>
      </w:r>
      <w:r w:rsidR="00216C13">
        <w:rPr>
          <w:rFonts w:ascii="Times New Roman" w:hAnsi="Times New Roman" w:cs="Times New Roman"/>
          <w:sz w:val="24"/>
          <w:szCs w:val="24"/>
        </w:rPr>
        <w:t>e quê de</w:t>
      </w:r>
      <w:r w:rsidR="00216C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6C13">
        <w:rPr>
          <w:rFonts w:ascii="Times New Roman" w:hAnsi="Times New Roman" w:cs="Times New Roman"/>
          <w:sz w:val="24"/>
          <w:szCs w:val="24"/>
        </w:rPr>
        <w:t>malícia</w:t>
      </w:r>
      <w:r w:rsidR="00E3198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31982">
        <w:rPr>
          <w:rFonts w:ascii="Times New Roman" w:hAnsi="Times New Roman" w:cs="Times New Roman"/>
          <w:sz w:val="24"/>
          <w:szCs w:val="24"/>
        </w:rPr>
        <w:t>de originalidade,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 w:rsidR="00216C13">
        <w:rPr>
          <w:rFonts w:ascii="Times New Roman" w:hAnsi="Times New Roman" w:cs="Times New Roman"/>
          <w:sz w:val="24"/>
          <w:szCs w:val="24"/>
        </w:rPr>
        <w:t>e distingue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</w:t>
      </w:r>
      <w:r w:rsidR="007B0ACF">
        <w:rPr>
          <w:rFonts w:ascii="Times New Roman" w:hAnsi="Times New Roman" w:cs="Times New Roman"/>
          <w:sz w:val="24"/>
          <w:szCs w:val="24"/>
        </w:rPr>
        <w:t>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vodca de uma caneca de </w:t>
      </w:r>
      <w:r w:rsidR="00216C13" w:rsidRPr="00C5704C">
        <w:rPr>
          <w:rFonts w:ascii="Times New Roman" w:hAnsi="Times New Roman" w:cs="Times New Roman"/>
          <w:i/>
          <w:iCs/>
          <w:sz w:val="24"/>
          <w:szCs w:val="24"/>
        </w:rPr>
        <w:t>kv</w:t>
      </w:r>
      <w:r w:rsidR="00216C13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="00216C13" w:rsidRPr="00C5704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A4135">
        <w:rPr>
          <w:rFonts w:ascii="Times New Roman" w:hAnsi="Times New Roman" w:cs="Times New Roman"/>
          <w:sz w:val="24"/>
          <w:szCs w:val="24"/>
        </w:rPr>
        <w:t>É agradável tomar um pouco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kv</w:t>
      </w:r>
      <w:r w:rsidR="006A4135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4135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dia quente, mas somente como </w:t>
      </w:r>
      <w:r w:rsidR="00F25F60">
        <w:rPr>
          <w:rFonts w:ascii="Times New Roman" w:hAnsi="Times New Roman" w:cs="Times New Roman"/>
          <w:sz w:val="24"/>
          <w:szCs w:val="24"/>
        </w:rPr>
        <w:t xml:space="preserve">algo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acessório, não como </w:t>
      </w:r>
      <w:r w:rsidR="0015353B">
        <w:rPr>
          <w:rFonts w:ascii="Times New Roman" w:hAnsi="Times New Roman" w:cs="Times New Roman"/>
          <w:sz w:val="24"/>
          <w:szCs w:val="24"/>
        </w:rPr>
        <w:t xml:space="preserve">item </w:t>
      </w:r>
      <w:r w:rsidRPr="00C5704C">
        <w:rPr>
          <w:rFonts w:ascii="Times New Roman" w:hAnsi="Times New Roman" w:cs="Times New Roman"/>
          <w:sz w:val="24"/>
          <w:szCs w:val="24"/>
        </w:rPr>
        <w:t>principal...</w:t>
      </w:r>
      <w:r w:rsidR="0015353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Já o pensador</w:t>
      </w:r>
      <w:r w:rsidR="006A413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intelectual russo </w:t>
      </w:r>
      <w:r w:rsidR="006A4135">
        <w:rPr>
          <w:rFonts w:ascii="Times New Roman" w:hAnsi="Times New Roman" w:cs="Times New Roman"/>
          <w:sz w:val="24"/>
          <w:szCs w:val="24"/>
        </w:rPr>
        <w:t>utiliza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frequentemente </w:t>
      </w:r>
      <w:r w:rsidR="006A4135">
        <w:rPr>
          <w:rFonts w:ascii="Times New Roman" w:hAnsi="Times New Roman" w:cs="Times New Roman"/>
          <w:sz w:val="24"/>
          <w:szCs w:val="24"/>
        </w:rPr>
        <w:t>o termo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390469">
        <w:rPr>
          <w:rFonts w:ascii="Times New Roman" w:hAnsi="Times New Roman" w:cs="Times New Roman"/>
          <w:sz w:val="24"/>
          <w:szCs w:val="24"/>
        </w:rPr>
        <w:t>na função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adjetivo, para caracterizar </w:t>
      </w:r>
      <w:r w:rsidR="006A4135">
        <w:rPr>
          <w:rFonts w:ascii="Times New Roman" w:hAnsi="Times New Roman" w:cs="Times New Roman"/>
          <w:sz w:val="24"/>
          <w:szCs w:val="24"/>
        </w:rPr>
        <w:t>fenômenos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acontecimentos. Na tradição intelectual</w:t>
      </w:r>
      <w:r w:rsidR="006A413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</w:t>
      </w:r>
      <w:r w:rsidR="003904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90469">
        <w:rPr>
          <w:rFonts w:ascii="Times New Roman" w:hAnsi="Times New Roman" w:cs="Times New Roman"/>
          <w:sz w:val="24"/>
          <w:szCs w:val="24"/>
        </w:rPr>
        <w:t>se ouve 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5F60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F25F60">
        <w:rPr>
          <w:rFonts w:ascii="Times New Roman" w:hAnsi="Times New Roman" w:cs="Times New Roman"/>
          <w:iCs/>
          <w:sz w:val="24"/>
          <w:szCs w:val="24"/>
        </w:rPr>
        <w:t>”</w:t>
      </w:r>
      <w:r w:rsidR="00390469">
        <w:rPr>
          <w:rFonts w:ascii="Times New Roman" w:hAnsi="Times New Roman" w:cs="Times New Roman"/>
          <w:sz w:val="24"/>
          <w:szCs w:val="24"/>
        </w:rPr>
        <w:t xml:space="preserve">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“de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”, </w:t>
      </w:r>
      <w:r w:rsidR="00085012">
        <w:rPr>
          <w:rFonts w:ascii="Times New Roman" w:hAnsi="Times New Roman" w:cs="Times New Roman"/>
          <w:sz w:val="24"/>
          <w:szCs w:val="24"/>
        </w:rPr>
        <w:t>pronunciad</w:t>
      </w:r>
      <w:r w:rsidR="0039046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046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notas sonora</w:t>
      </w:r>
      <w:r w:rsidR="0063179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15E72">
        <w:rPr>
          <w:rFonts w:ascii="Times New Roman" w:hAnsi="Times New Roman" w:cs="Times New Roman"/>
          <w:sz w:val="24"/>
          <w:szCs w:val="24"/>
        </w:rPr>
        <w:t>O intelectual p</w:t>
      </w:r>
      <w:r w:rsidRPr="00C5704C">
        <w:rPr>
          <w:rFonts w:ascii="Times New Roman" w:hAnsi="Times New Roman" w:cs="Times New Roman"/>
          <w:sz w:val="24"/>
          <w:szCs w:val="24"/>
        </w:rPr>
        <w:t xml:space="preserve">ronuncia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="00390469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ideia de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>” como se tomasse um cálice de vodca</w:t>
      </w:r>
      <w:r w:rsidR="00C23428">
        <w:rPr>
          <w:rFonts w:ascii="Times New Roman" w:hAnsi="Times New Roman" w:cs="Times New Roman"/>
          <w:sz w:val="24"/>
          <w:szCs w:val="24"/>
        </w:rPr>
        <w:t xml:space="preserve"> de sorva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5E72">
        <w:rPr>
          <w:rFonts w:ascii="Times New Roman" w:hAnsi="Times New Roman" w:cs="Times New Roman"/>
          <w:sz w:val="24"/>
          <w:szCs w:val="24"/>
        </w:rPr>
        <w:t xml:space="preserve">acompanhado 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perdiz e </w:t>
      </w:r>
      <w:r w:rsidR="00F46AFB" w:rsidRPr="00C5704C">
        <w:rPr>
          <w:rFonts w:ascii="Times New Roman" w:hAnsi="Times New Roman" w:cs="Times New Roman"/>
          <w:sz w:val="24"/>
          <w:szCs w:val="24"/>
        </w:rPr>
        <w:t>limpa</w:t>
      </w:r>
      <w:r w:rsidR="00F46AFB">
        <w:rPr>
          <w:rFonts w:ascii="Times New Roman" w:hAnsi="Times New Roman" w:cs="Times New Roman"/>
          <w:sz w:val="24"/>
          <w:szCs w:val="24"/>
        </w:rPr>
        <w:t>sse</w:t>
      </w:r>
      <w:r w:rsidR="00F46AF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lábios rubros </w:t>
      </w:r>
      <w:r w:rsidRPr="00CF71CE">
        <w:rPr>
          <w:rFonts w:ascii="Times New Roman" w:hAnsi="Times New Roman" w:cs="Times New Roman"/>
          <w:sz w:val="24"/>
          <w:szCs w:val="24"/>
        </w:rPr>
        <w:t xml:space="preserve">e </w:t>
      </w:r>
      <w:r w:rsidR="00C23428" w:rsidRPr="00CF71CE">
        <w:rPr>
          <w:rFonts w:ascii="Times New Roman" w:hAnsi="Times New Roman" w:cs="Times New Roman"/>
          <w:sz w:val="24"/>
          <w:szCs w:val="24"/>
        </w:rPr>
        <w:t>a</w:t>
      </w:r>
      <w:r w:rsidRPr="00CF71CE">
        <w:rPr>
          <w:rFonts w:ascii="Times New Roman" w:hAnsi="Times New Roman" w:cs="Times New Roman"/>
          <w:sz w:val="24"/>
          <w:szCs w:val="24"/>
        </w:rPr>
        <w:t>madur</w:t>
      </w:r>
      <w:r w:rsidR="00C23428" w:rsidRPr="00CF71CE">
        <w:rPr>
          <w:rFonts w:ascii="Times New Roman" w:hAnsi="Times New Roman" w:cs="Times New Roman"/>
          <w:sz w:val="24"/>
          <w:szCs w:val="24"/>
        </w:rPr>
        <w:t>ecid</w:t>
      </w:r>
      <w:r w:rsidRPr="00CF71CE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 guardanapo engomado, produzindo um estalo.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C23428">
        <w:rPr>
          <w:rFonts w:ascii="Times New Roman" w:hAnsi="Times New Roman" w:cs="Times New Roman"/>
          <w:sz w:val="24"/>
          <w:szCs w:val="24"/>
        </w:rPr>
        <w:t xml:space="preserve">fazia tempo que o </w:t>
      </w:r>
      <w:r w:rsidR="00FB3FF5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23428">
        <w:rPr>
          <w:rFonts w:ascii="Times New Roman" w:hAnsi="Times New Roman" w:cs="Times New Roman"/>
          <w:sz w:val="24"/>
          <w:szCs w:val="24"/>
        </w:rPr>
        <w:t>topou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Dã limpa</w:t>
      </w:r>
      <w:r w:rsidR="00C23428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lábios </w:t>
      </w:r>
      <w:r w:rsidR="00C23428">
        <w:rPr>
          <w:rFonts w:ascii="Times New Roman" w:hAnsi="Times New Roman" w:cs="Times New Roman"/>
          <w:sz w:val="24"/>
          <w:szCs w:val="24"/>
        </w:rPr>
        <w:t>ressequidos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3FF5" w:rsidRPr="00C5704C">
        <w:rPr>
          <w:rFonts w:ascii="Times New Roman" w:hAnsi="Times New Roman" w:cs="Times New Roman"/>
          <w:sz w:val="24"/>
          <w:szCs w:val="24"/>
        </w:rPr>
        <w:t>d</w:t>
      </w:r>
      <w:r w:rsidR="00FB3FF5">
        <w:rPr>
          <w:rFonts w:ascii="Times New Roman" w:hAnsi="Times New Roman" w:cs="Times New Roman"/>
          <w:sz w:val="24"/>
          <w:szCs w:val="24"/>
        </w:rPr>
        <w:t>a</w:t>
      </w:r>
      <w:r w:rsidR="00FB3FF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aguardente com a manga suja e ensebada, pois estava no limite. E em sua insensatez ele di</w:t>
      </w:r>
      <w:r w:rsidR="006C0B56">
        <w:rPr>
          <w:rFonts w:ascii="Times New Roman" w:hAnsi="Times New Roman" w:cs="Times New Roman"/>
          <w:sz w:val="24"/>
          <w:szCs w:val="24"/>
        </w:rPr>
        <w:t>zia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4137C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3FF5">
        <w:rPr>
          <w:rFonts w:ascii="Times New Roman" w:hAnsi="Times New Roman" w:cs="Times New Roman"/>
          <w:sz w:val="24"/>
          <w:szCs w:val="24"/>
        </w:rPr>
        <w:t>Credo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B3FF5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44571">
        <w:rPr>
          <w:rFonts w:ascii="Times New Roman" w:hAnsi="Times New Roman" w:cs="Times New Roman"/>
          <w:sz w:val="24"/>
          <w:szCs w:val="24"/>
        </w:rPr>
        <w:t>que ódio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Dã, </w:t>
      </w:r>
      <w:r w:rsidR="006C0B56">
        <w:rPr>
          <w:rFonts w:ascii="Times New Roman" w:hAnsi="Times New Roman" w:cs="Times New Roman"/>
          <w:sz w:val="24"/>
          <w:szCs w:val="24"/>
        </w:rPr>
        <w:t>contrário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5FB3">
        <w:rPr>
          <w:rFonts w:ascii="Times New Roman" w:hAnsi="Times New Roman" w:cs="Times New Roman"/>
          <w:sz w:val="24"/>
          <w:szCs w:val="24"/>
        </w:rPr>
        <w:t xml:space="preserve">desígnio </w:t>
      </w:r>
      <w:r w:rsidR="006C0B56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ivin</w:t>
      </w:r>
      <w:r w:rsidR="006C0B5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</w:t>
      </w:r>
      <w:r w:rsidR="0004155F">
        <w:rPr>
          <w:rFonts w:ascii="Times New Roman" w:hAnsi="Times New Roman" w:cs="Times New Roman"/>
          <w:sz w:val="24"/>
          <w:szCs w:val="24"/>
        </w:rPr>
        <w:t>suportou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4155F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425FB3">
        <w:rPr>
          <w:rFonts w:ascii="Times New Roman" w:hAnsi="Times New Roman" w:cs="Times New Roman"/>
          <w:sz w:val="24"/>
          <w:szCs w:val="24"/>
        </w:rPr>
        <w:t>sucedera</w:t>
      </w:r>
      <w:r w:rsidR="000E1B90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profeta Eliseu </w:t>
      </w:r>
      <w:r w:rsidR="006C0B5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castig</w:t>
      </w:r>
      <w:r w:rsidR="006C0B56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forma prematura, ou seja, </w:t>
      </w:r>
      <w:r w:rsidR="00844571">
        <w:rPr>
          <w:rFonts w:ascii="Times New Roman" w:hAnsi="Times New Roman" w:cs="Times New Roman"/>
          <w:sz w:val="24"/>
          <w:szCs w:val="24"/>
        </w:rPr>
        <w:t>frágil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as crianças cruéis e ímpias no caminho de Jericó a Betel. Como Jeremias profetizou, Dã colocou na frente </w:t>
      </w:r>
      <w:r w:rsidR="004C7834">
        <w:rPr>
          <w:rFonts w:ascii="Times New Roman" w:hAnsi="Times New Roman" w:cs="Times New Roman"/>
          <w:sz w:val="24"/>
          <w:szCs w:val="24"/>
        </w:rPr>
        <w:t>do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obstáculo. As calçadas</w:t>
      </w:r>
      <w:r w:rsidR="004C7834">
        <w:rPr>
          <w:rFonts w:ascii="Times New Roman" w:hAnsi="Times New Roman" w:cs="Times New Roman"/>
          <w:sz w:val="24"/>
          <w:szCs w:val="24"/>
        </w:rPr>
        <w:t xml:space="preserve"> ruins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Rj</w:t>
      </w:r>
      <w:r w:rsidR="004C7834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 e a boa vodca de trigo </w:t>
      </w:r>
      <w:r w:rsidR="00F4487D">
        <w:rPr>
          <w:rFonts w:ascii="Times New Roman" w:hAnsi="Times New Roman" w:cs="Times New Roman"/>
          <w:sz w:val="24"/>
          <w:szCs w:val="24"/>
        </w:rPr>
        <w:t xml:space="preserve">da </w:t>
      </w:r>
      <w:r w:rsidR="0046468D">
        <w:rPr>
          <w:rFonts w:ascii="Times New Roman" w:hAnsi="Times New Roman" w:cs="Times New Roman"/>
          <w:sz w:val="24"/>
          <w:szCs w:val="24"/>
        </w:rPr>
        <w:t>safra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1941 </w:t>
      </w:r>
      <w:r w:rsidR="0046468D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ajudaram nisso. </w:t>
      </w:r>
      <w:r w:rsidR="0046468D">
        <w:rPr>
          <w:rFonts w:ascii="Times New Roman" w:hAnsi="Times New Roman" w:cs="Times New Roman"/>
          <w:sz w:val="24"/>
          <w:szCs w:val="24"/>
        </w:rPr>
        <w:t>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caiu</w:t>
      </w:r>
      <w:r w:rsidR="0046468D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46468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frente, quebra</w:t>
      </w:r>
      <w:r w:rsidR="0046468D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testa e o nariz, </w:t>
      </w:r>
      <w:r w:rsidR="00F4487D">
        <w:rPr>
          <w:rFonts w:ascii="Times New Roman" w:hAnsi="Times New Roman" w:cs="Times New Roman"/>
          <w:sz w:val="24"/>
          <w:szCs w:val="24"/>
        </w:rPr>
        <w:t>nem</w:t>
      </w:r>
      <w:r w:rsidR="00F4487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468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lado, quebra</w:t>
      </w:r>
      <w:r w:rsidR="0046468D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braço</w:t>
      </w:r>
      <w:r w:rsidR="0044219E">
        <w:rPr>
          <w:rFonts w:ascii="Times New Roman" w:hAnsi="Times New Roman" w:cs="Times New Roman"/>
          <w:sz w:val="24"/>
          <w:szCs w:val="24"/>
        </w:rPr>
        <w:t xml:space="preserve"> </w:t>
      </w:r>
      <w:r w:rsidR="0044219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4381">
        <w:rPr>
          <w:rFonts w:ascii="Times New Roman" w:hAnsi="Times New Roman" w:cs="Times New Roman"/>
          <w:sz w:val="24"/>
          <w:szCs w:val="24"/>
        </w:rPr>
        <w:t>ele caiu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costas</w:t>
      </w:r>
      <w:r w:rsidR="0024438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bate</w:t>
      </w:r>
      <w:r w:rsidR="008F0DBB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nuca numa pedra do calçamento</w:t>
      </w:r>
      <w:r w:rsidR="008F0DB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morre</w:t>
      </w:r>
      <w:r w:rsidR="0046468D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4487D">
        <w:rPr>
          <w:rFonts w:ascii="Times New Roman" w:hAnsi="Times New Roman" w:cs="Times New Roman"/>
          <w:sz w:val="24"/>
          <w:szCs w:val="24"/>
        </w:rPr>
        <w:t>sem</w:t>
      </w:r>
      <w:r w:rsidR="00F4487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4381">
        <w:rPr>
          <w:rFonts w:ascii="Times New Roman" w:hAnsi="Times New Roman" w:cs="Times New Roman"/>
          <w:sz w:val="24"/>
          <w:szCs w:val="24"/>
        </w:rPr>
        <w:t>acarretar uma redução significativa</w:t>
      </w:r>
      <w:r w:rsidR="0046468D">
        <w:rPr>
          <w:rFonts w:ascii="Times New Roman" w:hAnsi="Times New Roman" w:cs="Times New Roman"/>
          <w:sz w:val="24"/>
          <w:szCs w:val="24"/>
        </w:rPr>
        <w:t xml:space="preserve"> </w:t>
      </w:r>
      <w:r w:rsidR="00244381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numerosa e ramificada tribo eslava. </w:t>
      </w:r>
      <w:r w:rsidR="00244381">
        <w:rPr>
          <w:rFonts w:ascii="Times New Roman" w:hAnsi="Times New Roman" w:cs="Times New Roman"/>
          <w:sz w:val="24"/>
          <w:szCs w:val="24"/>
        </w:rPr>
        <w:t>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disse mais nenhuma palavra, 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foi a </w:t>
      </w:r>
      <w:r w:rsidR="008D379D">
        <w:rPr>
          <w:rFonts w:ascii="Times New Roman" w:hAnsi="Times New Roman" w:cs="Times New Roman"/>
          <w:sz w:val="24"/>
          <w:szCs w:val="24"/>
        </w:rPr>
        <w:t>sua</w:t>
      </w:r>
      <w:r w:rsidR="008D37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última, e com ela na boca apresentou</w:t>
      </w:r>
      <w:r w:rsidR="00B466BC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66BC" w:rsidRPr="00C5704C">
        <w:rPr>
          <w:rFonts w:ascii="Times New Roman" w:hAnsi="Times New Roman" w:cs="Times New Roman"/>
          <w:sz w:val="24"/>
          <w:szCs w:val="24"/>
        </w:rPr>
        <w:t>imediatamente</w:t>
      </w:r>
      <w:r w:rsidR="00B466BC" w:rsidRPr="00C5704C" w:rsidDel="00244381">
        <w:rPr>
          <w:rFonts w:ascii="Times New Roman" w:hAnsi="Times New Roman" w:cs="Times New Roman"/>
          <w:sz w:val="24"/>
          <w:szCs w:val="24"/>
        </w:rPr>
        <w:t xml:space="preserve"> </w:t>
      </w:r>
      <w:r w:rsidR="0024438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Senhor, que</w:t>
      </w:r>
      <w:r w:rsidR="00B466B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nada perguntar</w:t>
      </w:r>
      <w:r w:rsidR="00B466BC">
        <w:rPr>
          <w:rFonts w:ascii="Times New Roman" w:hAnsi="Times New Roman" w:cs="Times New Roman"/>
          <w:sz w:val="24"/>
          <w:szCs w:val="24"/>
        </w:rPr>
        <w:t>,</w:t>
      </w:r>
      <w:r w:rsidR="008D379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enviou-o logo para o caldeirão </w:t>
      </w:r>
      <w:r w:rsidR="0044219E">
        <w:rPr>
          <w:rFonts w:ascii="Times New Roman" w:hAnsi="Times New Roman" w:cs="Times New Roman"/>
          <w:sz w:val="24"/>
          <w:szCs w:val="24"/>
        </w:rPr>
        <w:t xml:space="preserve">quente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Pr="001306FC">
        <w:rPr>
          <w:rFonts w:ascii="Times New Roman" w:hAnsi="Times New Roman" w:cs="Times New Roman"/>
          <w:sz w:val="24"/>
          <w:szCs w:val="24"/>
        </w:rPr>
        <w:t>breu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</w:t>
      </w:r>
      <w:r w:rsidR="00A51B3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trata</w:t>
      </w:r>
      <w:r w:rsidR="00A51B39">
        <w:rPr>
          <w:rFonts w:ascii="Times New Roman" w:hAnsi="Times New Roman" w:cs="Times New Roman"/>
          <w:sz w:val="24"/>
          <w:szCs w:val="24"/>
        </w:rPr>
        <w:t>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descortesia </w:t>
      </w:r>
      <w:r w:rsidR="00A51B39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067631">
        <w:rPr>
          <w:rFonts w:ascii="Times New Roman" w:hAnsi="Times New Roman" w:cs="Times New Roman"/>
          <w:sz w:val="24"/>
          <w:szCs w:val="24"/>
        </w:rPr>
        <w:t>bateram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ganchos </w:t>
      </w:r>
      <w:r w:rsidR="00067631">
        <w:rPr>
          <w:rFonts w:ascii="Times New Roman" w:hAnsi="Times New Roman" w:cs="Times New Roman"/>
          <w:sz w:val="24"/>
          <w:szCs w:val="24"/>
        </w:rPr>
        <w:t>em 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costelas </w:t>
      </w:r>
      <w:r w:rsidR="008D379D">
        <w:rPr>
          <w:rFonts w:ascii="Times New Roman" w:hAnsi="Times New Roman" w:cs="Times New Roman"/>
          <w:sz w:val="24"/>
          <w:szCs w:val="24"/>
        </w:rPr>
        <w:t>emagrecidas</w:t>
      </w:r>
      <w:r w:rsidR="008D37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4D4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a revolução e</w:t>
      </w:r>
      <w:r w:rsidR="008D379D">
        <w:rPr>
          <w:rFonts w:ascii="Times New Roman" w:hAnsi="Times New Roman" w:cs="Times New Roman"/>
          <w:sz w:val="24"/>
          <w:szCs w:val="24"/>
        </w:rPr>
        <w:t xml:space="preserve"> </w:t>
      </w:r>
      <w:r w:rsidR="005E44D4">
        <w:rPr>
          <w:rFonts w:ascii="Times New Roman" w:hAnsi="Times New Roman" w:cs="Times New Roman"/>
          <w:sz w:val="24"/>
          <w:szCs w:val="24"/>
        </w:rPr>
        <w:t>pel</w:t>
      </w:r>
      <w:r w:rsidR="008D379D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planos quinquenais. Já aqui</w:t>
      </w:r>
      <w:r w:rsidR="000676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1306FC">
        <w:rPr>
          <w:rFonts w:ascii="Times New Roman" w:hAnsi="Times New Roman" w:cs="Times New Roman"/>
          <w:sz w:val="24"/>
          <w:szCs w:val="24"/>
        </w:rPr>
        <w:t>o</w:t>
      </w:r>
      <w:r w:rsidR="002D50D6">
        <w:rPr>
          <w:rFonts w:ascii="Times New Roman" w:hAnsi="Times New Roman" w:cs="Times New Roman"/>
          <w:sz w:val="24"/>
          <w:szCs w:val="24"/>
        </w:rPr>
        <w:t xml:space="preserve"> mundo</w:t>
      </w:r>
      <w:r w:rsidR="001306FC">
        <w:rPr>
          <w:rFonts w:ascii="Times New Roman" w:hAnsi="Times New Roman" w:cs="Times New Roman"/>
          <w:sz w:val="24"/>
          <w:szCs w:val="24"/>
        </w:rPr>
        <w:t xml:space="preserve"> terreno</w:t>
      </w:r>
      <w:r w:rsidRPr="00C5704C">
        <w:rPr>
          <w:rFonts w:ascii="Times New Roman" w:hAnsi="Times New Roman" w:cs="Times New Roman"/>
          <w:sz w:val="24"/>
          <w:szCs w:val="24"/>
        </w:rPr>
        <w:t>, seus compatriotas</w:t>
      </w:r>
      <w:r w:rsidR="000676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pesarosos</w:t>
      </w:r>
      <w:r w:rsidR="0006763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18E1">
        <w:rPr>
          <w:rFonts w:ascii="Times New Roman" w:hAnsi="Times New Roman" w:cs="Times New Roman"/>
          <w:sz w:val="24"/>
          <w:szCs w:val="24"/>
        </w:rPr>
        <w:t xml:space="preserve">juntaram-se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torno do coitado, tentando, antes da chegada </w:t>
      </w:r>
      <w:r w:rsidR="000E1B90">
        <w:rPr>
          <w:rFonts w:ascii="Times New Roman" w:hAnsi="Times New Roman" w:cs="Times New Roman"/>
          <w:sz w:val="24"/>
          <w:szCs w:val="24"/>
        </w:rPr>
        <w:t>do socorro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médic</w:t>
      </w:r>
      <w:r w:rsidR="000E1B9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socialista</w:t>
      </w:r>
      <w:r w:rsidR="000E1B90" w:rsidRPr="000E1B90">
        <w:rPr>
          <w:rFonts w:ascii="Times New Roman" w:hAnsi="Times New Roman" w:cs="Times New Roman"/>
          <w:sz w:val="24"/>
          <w:szCs w:val="24"/>
        </w:rPr>
        <w:t xml:space="preserve"> </w:t>
      </w:r>
      <w:r w:rsidR="000E1B90" w:rsidRPr="00C5704C">
        <w:rPr>
          <w:rFonts w:ascii="Times New Roman" w:hAnsi="Times New Roman" w:cs="Times New Roman"/>
          <w:sz w:val="24"/>
          <w:szCs w:val="24"/>
        </w:rPr>
        <w:t>gratuit</w:t>
      </w:r>
      <w:r w:rsidR="000E1B9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limpar a nuca ensanguentada </w:t>
      </w:r>
      <w:r w:rsidR="000E1B90">
        <w:rPr>
          <w:rFonts w:ascii="Times New Roman" w:hAnsi="Times New Roman" w:cs="Times New Roman"/>
          <w:sz w:val="24"/>
          <w:szCs w:val="24"/>
        </w:rPr>
        <w:t>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</w:t>
      </w:r>
      <w:r w:rsidR="000E1B9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gua trazida </w:t>
      </w:r>
      <w:r w:rsidR="000E1B90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tambor vazio de leite por uma camponesa que </w:t>
      </w:r>
      <w:r w:rsidR="002200F4">
        <w:rPr>
          <w:rFonts w:ascii="Times New Roman" w:hAnsi="Times New Roman" w:cs="Times New Roman"/>
          <w:sz w:val="24"/>
          <w:szCs w:val="24"/>
        </w:rPr>
        <w:t>voltava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feira. </w:t>
      </w:r>
      <w:r w:rsidR="00BB3B39">
        <w:rPr>
          <w:rFonts w:ascii="Times New Roman" w:hAnsi="Times New Roman" w:cs="Times New Roman"/>
          <w:sz w:val="24"/>
          <w:szCs w:val="24"/>
        </w:rPr>
        <w:t>Talvez algum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compatriotas </w:t>
      </w:r>
      <w:r w:rsidR="00BB3B39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BB3B39">
        <w:rPr>
          <w:rFonts w:ascii="Times New Roman" w:hAnsi="Times New Roman" w:cs="Times New Roman"/>
          <w:sz w:val="24"/>
          <w:szCs w:val="24"/>
        </w:rPr>
        <w:t>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ouvido aquele bêbado gritar </w:t>
      </w:r>
      <w:r w:rsidR="005E44D4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5E44D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F25F60">
        <w:rPr>
          <w:rFonts w:ascii="Times New Roman" w:hAnsi="Times New Roman" w:cs="Times New Roman"/>
          <w:sz w:val="24"/>
          <w:szCs w:val="24"/>
        </w:rPr>
        <w:t>qualquer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5E8E">
        <w:rPr>
          <w:rFonts w:ascii="Times New Roman" w:hAnsi="Times New Roman" w:cs="Times New Roman"/>
          <w:sz w:val="24"/>
          <w:szCs w:val="24"/>
        </w:rPr>
        <w:t xml:space="preserve">transeunte </w:t>
      </w:r>
      <w:r w:rsidRPr="00C5704C">
        <w:rPr>
          <w:rFonts w:ascii="Times New Roman" w:hAnsi="Times New Roman" w:cs="Times New Roman"/>
          <w:sz w:val="24"/>
          <w:szCs w:val="24"/>
        </w:rPr>
        <w:t>judeu</w:t>
      </w:r>
      <w:r w:rsidR="00F82A63">
        <w:rPr>
          <w:rFonts w:ascii="Times New Roman" w:hAnsi="Times New Roman" w:cs="Times New Roman"/>
          <w:sz w:val="24"/>
          <w:szCs w:val="24"/>
        </w:rPr>
        <w:t xml:space="preserve"> </w:t>
      </w:r>
      <w:r w:rsidR="00F82A6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B3B39">
        <w:rPr>
          <w:rFonts w:ascii="Times New Roman" w:hAnsi="Times New Roman" w:cs="Times New Roman"/>
          <w:sz w:val="24"/>
          <w:szCs w:val="24"/>
        </w:rPr>
        <w:t>grande coisa!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2A63" w:rsidRPr="00621342">
        <w:rPr>
          <w:rFonts w:ascii="Times New Roman" w:hAnsi="Times New Roman" w:cs="Times New Roman"/>
          <w:sz w:val="24"/>
          <w:szCs w:val="24"/>
        </w:rPr>
        <w:t>—</w:t>
      </w:r>
      <w:r w:rsidR="00BB3B3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82A6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mas como distinguir o Rabin</w:t>
      </w:r>
      <w:r w:rsidR="00BB3B39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vitch </w:t>
      </w:r>
      <w:r w:rsidR="00BB3B39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armarinho</w:t>
      </w:r>
      <w:r w:rsidR="00F82A6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do Anticristo</w:t>
      </w:r>
      <w:r w:rsidR="0044219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enviado pelo Senhor para a </w:t>
      </w:r>
      <w:r w:rsidR="00F82A63">
        <w:rPr>
          <w:rFonts w:ascii="Times New Roman" w:hAnsi="Times New Roman" w:cs="Times New Roman"/>
          <w:sz w:val="24"/>
          <w:szCs w:val="24"/>
        </w:rPr>
        <w:t>M</w:t>
      </w:r>
      <w:r w:rsidR="00F82A63" w:rsidRPr="00C5704C">
        <w:rPr>
          <w:rFonts w:ascii="Times New Roman" w:hAnsi="Times New Roman" w:cs="Times New Roman"/>
          <w:sz w:val="24"/>
          <w:szCs w:val="24"/>
        </w:rPr>
        <w:t>aldiç</w:t>
      </w:r>
      <w:r w:rsidR="00F82A63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44219E">
        <w:rPr>
          <w:rFonts w:ascii="Times New Roman" w:hAnsi="Times New Roman" w:cs="Times New Roman"/>
          <w:sz w:val="24"/>
          <w:szCs w:val="24"/>
        </w:rPr>
        <w:t>São t</w:t>
      </w:r>
      <w:r w:rsidRPr="00C5704C">
        <w:rPr>
          <w:rFonts w:ascii="Times New Roman" w:hAnsi="Times New Roman" w:cs="Times New Roman"/>
          <w:sz w:val="24"/>
          <w:szCs w:val="24"/>
        </w:rPr>
        <w:t>odos filhos do mesmo pai, apesar de terem mães diferentes, por isso cada um deles tem a</w:t>
      </w:r>
      <w:r w:rsidR="0044219E">
        <w:rPr>
          <w:rFonts w:ascii="Times New Roman" w:hAnsi="Times New Roman" w:cs="Times New Roman"/>
          <w:sz w:val="24"/>
          <w:szCs w:val="24"/>
        </w:rPr>
        <w:t xml:space="preserve">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origem, mas não </w:t>
      </w:r>
      <w:r w:rsidR="007E2D8E">
        <w:rPr>
          <w:rFonts w:ascii="Times New Roman" w:hAnsi="Times New Roman" w:cs="Times New Roman"/>
          <w:sz w:val="24"/>
          <w:szCs w:val="24"/>
        </w:rPr>
        <w:t>o mesmo</w:t>
      </w:r>
      <w:r w:rsidR="007E2D8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fim.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61F">
        <w:rPr>
          <w:rFonts w:ascii="Times New Roman" w:hAnsi="Times New Roman" w:cs="Times New Roman"/>
          <w:sz w:val="24"/>
          <w:szCs w:val="24"/>
        </w:rPr>
        <w:t>Dois dias depois</w:t>
      </w:r>
      <w:r w:rsidR="00F25F60" w:rsidRPr="00A8161F">
        <w:rPr>
          <w:rFonts w:ascii="Times New Roman" w:hAnsi="Times New Roman" w:cs="Times New Roman"/>
          <w:sz w:val="24"/>
          <w:szCs w:val="24"/>
        </w:rPr>
        <w:t>,</w:t>
      </w:r>
      <w:r w:rsidRPr="00A8161F">
        <w:rPr>
          <w:rFonts w:ascii="Times New Roman" w:hAnsi="Times New Roman" w:cs="Times New Roman"/>
          <w:sz w:val="24"/>
          <w:szCs w:val="24"/>
        </w:rPr>
        <w:t xml:space="preserve"> </w:t>
      </w:r>
      <w:r w:rsidR="00F26FF3" w:rsidRPr="00A8161F">
        <w:rPr>
          <w:rFonts w:ascii="Times New Roman" w:hAnsi="Times New Roman" w:cs="Times New Roman"/>
          <w:sz w:val="24"/>
          <w:szCs w:val="24"/>
        </w:rPr>
        <w:t>enterraram o</w:t>
      </w:r>
      <w:r w:rsidR="00F25F60" w:rsidRPr="00A8161F">
        <w:rPr>
          <w:rFonts w:ascii="Times New Roman" w:hAnsi="Times New Roman" w:cs="Times New Roman"/>
          <w:sz w:val="24"/>
          <w:szCs w:val="24"/>
        </w:rPr>
        <w:t xml:space="preserve"> homem</w:t>
      </w:r>
      <w:r w:rsidRPr="00A8161F">
        <w:rPr>
          <w:rFonts w:ascii="Times New Roman" w:hAnsi="Times New Roman" w:cs="Times New Roman"/>
          <w:sz w:val="24"/>
          <w:szCs w:val="24"/>
        </w:rPr>
        <w:t xml:space="preserve">, e o Anticristo foi </w:t>
      </w:r>
      <w:r w:rsidR="00722EE3" w:rsidRPr="00A8161F">
        <w:rPr>
          <w:rFonts w:ascii="Times New Roman" w:hAnsi="Times New Roman" w:cs="Times New Roman"/>
          <w:sz w:val="24"/>
          <w:szCs w:val="24"/>
        </w:rPr>
        <w:t>assistir a</w:t>
      </w:r>
      <w:r w:rsidRPr="00A8161F">
        <w:rPr>
          <w:rFonts w:ascii="Times New Roman" w:hAnsi="Times New Roman" w:cs="Times New Roman"/>
          <w:sz w:val="24"/>
          <w:szCs w:val="24"/>
        </w:rPr>
        <w:t>o funeral.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1FE5" w:rsidRPr="00C5704C">
        <w:rPr>
          <w:rFonts w:ascii="Times New Roman" w:hAnsi="Times New Roman" w:cs="Times New Roman"/>
          <w:sz w:val="24"/>
          <w:szCs w:val="24"/>
        </w:rPr>
        <w:t xml:space="preserve">Ánnuchka </w:t>
      </w:r>
      <w:r w:rsidRPr="00C5704C">
        <w:rPr>
          <w:rFonts w:ascii="Times New Roman" w:hAnsi="Times New Roman" w:cs="Times New Roman"/>
          <w:sz w:val="24"/>
          <w:szCs w:val="24"/>
        </w:rPr>
        <w:t>também foi ver, po</w:t>
      </w:r>
      <w:r w:rsidR="00722EE3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morava perto do cemitério e todo dia </w:t>
      </w:r>
      <w:r w:rsidR="00871FE5">
        <w:rPr>
          <w:rFonts w:ascii="Times New Roman" w:hAnsi="Times New Roman" w:cs="Times New Roman"/>
          <w:sz w:val="24"/>
          <w:szCs w:val="24"/>
        </w:rPr>
        <w:t>esperava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1FE5">
        <w:rPr>
          <w:rFonts w:ascii="Times New Roman" w:hAnsi="Times New Roman" w:cs="Times New Roman"/>
          <w:sz w:val="24"/>
          <w:szCs w:val="24"/>
        </w:rPr>
        <w:t>um pouco de</w:t>
      </w:r>
      <w:r w:rsidR="00871FE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música. </w:t>
      </w:r>
      <w:r w:rsidR="005E433B">
        <w:rPr>
          <w:rFonts w:ascii="Times New Roman" w:hAnsi="Times New Roman" w:cs="Times New Roman"/>
          <w:sz w:val="24"/>
          <w:szCs w:val="24"/>
        </w:rPr>
        <w:t>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chamado</w:t>
      </w:r>
      <w:r w:rsidR="005E43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33B">
        <w:rPr>
          <w:rFonts w:ascii="Times New Roman" w:hAnsi="Times New Roman" w:cs="Times New Roman"/>
          <w:sz w:val="24"/>
          <w:szCs w:val="24"/>
        </w:rPr>
        <w:t>n</w:t>
      </w:r>
      <w:r w:rsidR="00C35E8E">
        <w:rPr>
          <w:rFonts w:ascii="Times New Roman" w:hAnsi="Times New Roman" w:cs="Times New Roman"/>
          <w:sz w:val="24"/>
          <w:szCs w:val="24"/>
        </w:rPr>
        <w:t>este</w:t>
      </w:r>
      <w:r w:rsidR="005E433B">
        <w:rPr>
          <w:rFonts w:ascii="Times New Roman" w:hAnsi="Times New Roman" w:cs="Times New Roman"/>
          <w:sz w:val="24"/>
          <w:szCs w:val="24"/>
        </w:rPr>
        <w:t xml:space="preserve"> </w:t>
      </w:r>
      <w:r w:rsidR="00C35E8E">
        <w:rPr>
          <w:rFonts w:ascii="Times New Roman" w:hAnsi="Times New Roman" w:cs="Times New Roman"/>
          <w:sz w:val="24"/>
          <w:szCs w:val="24"/>
        </w:rPr>
        <w:t>mundo</w:t>
      </w:r>
      <w:r w:rsidR="005E433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1FE5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P</w:t>
      </w:r>
      <w:r w:rsidR="005E433B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vlik,</w:t>
      </w:r>
      <w:r w:rsidR="00F26FF3">
        <w:rPr>
          <w:rStyle w:val="Refdenotaderodap"/>
          <w:rFonts w:ascii="Times New Roman" w:hAnsi="Times New Roman" w:cs="Times New Roman"/>
          <w:sz w:val="24"/>
          <w:szCs w:val="24"/>
        </w:rPr>
        <w:footnoteReference w:id="22"/>
      </w:r>
      <w:r w:rsidRPr="00C5704C">
        <w:rPr>
          <w:rFonts w:ascii="Times New Roman" w:hAnsi="Times New Roman" w:cs="Times New Roman"/>
          <w:sz w:val="24"/>
          <w:szCs w:val="24"/>
        </w:rPr>
        <w:t xml:space="preserve"> como o apóstolo da tribo de Benjamim, </w:t>
      </w:r>
      <w:r w:rsidR="005E433B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primeiro </w:t>
      </w:r>
      <w:r w:rsidR="005E433B">
        <w:rPr>
          <w:rFonts w:ascii="Times New Roman" w:hAnsi="Times New Roman" w:cs="Times New Roman"/>
          <w:sz w:val="24"/>
          <w:szCs w:val="24"/>
        </w:rPr>
        <w:t>convertido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mundo. É verdade que</w:t>
      </w:r>
      <w:r w:rsidR="00871FE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início, quando o apóstolo</w:t>
      </w:r>
      <w:r w:rsidR="00BD45D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persegui</w:t>
      </w:r>
      <w:r w:rsidR="00F26FF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cristãos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, ele </w:t>
      </w:r>
      <w:r w:rsidR="00AD00DC">
        <w:rPr>
          <w:rFonts w:ascii="Times New Roman" w:hAnsi="Times New Roman" w:cs="Times New Roman"/>
          <w:sz w:val="24"/>
          <w:szCs w:val="24"/>
        </w:rPr>
        <w:t>tinha o nome de</w:t>
      </w:r>
      <w:r w:rsidR="00AD00D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Saulo, mas depois começaram a chamá-lo </w:t>
      </w:r>
      <w:r w:rsidR="00F26FF3">
        <w:rPr>
          <w:rFonts w:ascii="Times New Roman" w:hAnsi="Times New Roman" w:cs="Times New Roman"/>
          <w:sz w:val="24"/>
          <w:szCs w:val="24"/>
        </w:rPr>
        <w:t>Paulo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do que </w:t>
      </w:r>
      <w:r w:rsidR="00CC4723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orgulhava muito, </w:t>
      </w:r>
      <w:r w:rsidR="00F26FF3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de sua </w:t>
      </w:r>
      <w:r w:rsidR="00F26FF3">
        <w:rPr>
          <w:rFonts w:ascii="Times New Roman" w:hAnsi="Times New Roman" w:cs="Times New Roman"/>
          <w:sz w:val="24"/>
          <w:szCs w:val="24"/>
        </w:rPr>
        <w:t>nacionalidade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romana, e </w:t>
      </w:r>
      <w:r w:rsidR="00F26FF3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</w:t>
      </w:r>
      <w:r w:rsidR="00F26FF3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F26FF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FF3">
        <w:rPr>
          <w:rFonts w:ascii="Times New Roman" w:hAnsi="Times New Roman" w:cs="Times New Roman"/>
          <w:sz w:val="24"/>
          <w:szCs w:val="24"/>
        </w:rPr>
        <w:t>crist</w:t>
      </w:r>
      <w:r w:rsidR="00D30D8E">
        <w:rPr>
          <w:rFonts w:ascii="Times New Roman" w:hAnsi="Times New Roman" w:cs="Times New Roman"/>
          <w:sz w:val="24"/>
          <w:szCs w:val="24"/>
        </w:rPr>
        <w:t>ãos</w:t>
      </w:r>
      <w:r w:rsidR="00F26FF3">
        <w:rPr>
          <w:rFonts w:ascii="Times New Roman" w:hAnsi="Times New Roman" w:cs="Times New Roman"/>
          <w:sz w:val="24"/>
          <w:szCs w:val="24"/>
        </w:rPr>
        <w:t xml:space="preserve">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8F7BAC">
        <w:rPr>
          <w:rFonts w:ascii="Times New Roman" w:hAnsi="Times New Roman" w:cs="Times New Roman"/>
          <w:sz w:val="24"/>
          <w:szCs w:val="24"/>
        </w:rPr>
        <w:t>fervoroso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apesar de nunca ter visto Cristo </w:t>
      </w:r>
      <w:r w:rsidR="00F26FF3">
        <w:rPr>
          <w:rFonts w:ascii="Times New Roman" w:hAnsi="Times New Roman" w:cs="Times New Roman"/>
          <w:sz w:val="24"/>
          <w:szCs w:val="24"/>
        </w:rPr>
        <w:t>em 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</w:t>
      </w:r>
      <w:r w:rsidR="00F26FF3">
        <w:rPr>
          <w:rFonts w:ascii="Times New Roman" w:hAnsi="Times New Roman" w:cs="Times New Roman"/>
          <w:sz w:val="24"/>
          <w:szCs w:val="24"/>
        </w:rPr>
        <w:t>o homem de Rjév chama</w:t>
      </w:r>
      <w:r w:rsidR="00E42D6D">
        <w:rPr>
          <w:rFonts w:ascii="Times New Roman" w:hAnsi="Times New Roman" w:cs="Times New Roman"/>
          <w:sz w:val="24"/>
          <w:szCs w:val="24"/>
        </w:rPr>
        <w:t>va</w:t>
      </w:r>
      <w:r w:rsidR="00F26FF3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F26FF3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 desde </w:t>
      </w:r>
      <w:r w:rsidR="000A0469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nascimento. Houve um momento em que, por insistência do padrinho, ele quase foi Vássia, mas</w:t>
      </w:r>
      <w:r w:rsidR="00AD00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fim</w:t>
      </w:r>
      <w:r w:rsidR="00E42D6D">
        <w:rPr>
          <w:rFonts w:ascii="Times New Roman" w:hAnsi="Times New Roman" w:cs="Times New Roman"/>
          <w:sz w:val="24"/>
          <w:szCs w:val="24"/>
        </w:rPr>
        <w:t xml:space="preserve">, </w:t>
      </w:r>
      <w:r w:rsidR="00CC4723">
        <w:rPr>
          <w:rFonts w:ascii="Times New Roman" w:hAnsi="Times New Roman" w:cs="Times New Roman"/>
          <w:sz w:val="24"/>
          <w:szCs w:val="24"/>
        </w:rPr>
        <w:t>acabaram por chamá-lo Pávlik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funeral d</w:t>
      </w:r>
      <w:r w:rsidR="000A0469">
        <w:rPr>
          <w:rFonts w:ascii="Times New Roman" w:hAnsi="Times New Roman" w:cs="Times New Roman"/>
          <w:sz w:val="24"/>
          <w:szCs w:val="24"/>
        </w:rPr>
        <w:t>e quem devia ser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</w:t>
      </w:r>
      <w:r w:rsidR="00364D0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acabou </w:t>
      </w:r>
      <w:r w:rsidR="000A0469">
        <w:rPr>
          <w:rFonts w:ascii="Times New Roman" w:hAnsi="Times New Roman" w:cs="Times New Roman"/>
          <w:sz w:val="24"/>
          <w:szCs w:val="24"/>
        </w:rPr>
        <w:t>sendo</w:t>
      </w:r>
      <w:r w:rsidR="00B228C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</w:t>
      </w:r>
      <w:r w:rsidR="000A0469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vlik foi acompanhado pela orquestra do clube dos ferroviários, porque P</w:t>
      </w:r>
      <w:r w:rsidR="00AE5C5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vlik</w:t>
      </w:r>
      <w:r w:rsidR="00AE5C50">
        <w:rPr>
          <w:rFonts w:ascii="Times New Roman" w:hAnsi="Times New Roman" w:cs="Times New Roman"/>
          <w:sz w:val="24"/>
          <w:szCs w:val="24"/>
        </w:rPr>
        <w:t xml:space="preserve">, </w:t>
      </w:r>
      <w:r w:rsidR="00C35E8E">
        <w:rPr>
          <w:rFonts w:ascii="Times New Roman" w:hAnsi="Times New Roman" w:cs="Times New Roman"/>
          <w:sz w:val="24"/>
          <w:szCs w:val="24"/>
        </w:rPr>
        <w:t>neste mundo</w:t>
      </w:r>
      <w:r w:rsidR="00AE5C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trabalhava nas oficinas ferroviárias de Rj</w:t>
      </w:r>
      <w:r w:rsidR="00AE5C50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AE5C50">
        <w:rPr>
          <w:rFonts w:ascii="Times New Roman" w:hAnsi="Times New Roman" w:cs="Times New Roman"/>
          <w:sz w:val="24"/>
          <w:szCs w:val="24"/>
        </w:rPr>
        <w:t>possuindo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B228C2" w:rsidRPr="00C5704C">
        <w:rPr>
          <w:rFonts w:ascii="Times New Roman" w:hAnsi="Times New Roman" w:cs="Times New Roman"/>
          <w:sz w:val="24"/>
          <w:szCs w:val="24"/>
        </w:rPr>
        <w:t>t</w:t>
      </w:r>
      <w:r w:rsidR="00B228C2">
        <w:rPr>
          <w:rFonts w:ascii="Times New Roman" w:hAnsi="Times New Roman" w:cs="Times New Roman"/>
          <w:sz w:val="24"/>
          <w:szCs w:val="24"/>
        </w:rPr>
        <w:t>í</w:t>
      </w:r>
      <w:r w:rsidR="00B228C2" w:rsidRPr="00C5704C">
        <w:rPr>
          <w:rFonts w:ascii="Times New Roman" w:hAnsi="Times New Roman" w:cs="Times New Roman"/>
          <w:sz w:val="24"/>
          <w:szCs w:val="24"/>
        </w:rPr>
        <w:t xml:space="preserve">tulo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proletário hereditário e, mais tarde, de alcoólatra incurável. </w:t>
      </w:r>
      <w:r w:rsidR="00D30D8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ssim que adquiriu </w:t>
      </w:r>
      <w:r w:rsidR="008F7BAC">
        <w:rPr>
          <w:rFonts w:ascii="Times New Roman" w:hAnsi="Times New Roman" w:cs="Times New Roman"/>
          <w:sz w:val="24"/>
          <w:szCs w:val="24"/>
        </w:rPr>
        <w:t>seu</w:t>
      </w:r>
      <w:r w:rsidR="00B228C2">
        <w:rPr>
          <w:rFonts w:ascii="Times New Roman" w:hAnsi="Times New Roman" w:cs="Times New Roman"/>
          <w:sz w:val="24"/>
          <w:szCs w:val="24"/>
        </w:rPr>
        <w:t xml:space="preserve"> último</w:t>
      </w:r>
      <w:r w:rsidR="008F7BA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título</w:t>
      </w:r>
      <w:r w:rsidR="008F7BAC">
        <w:rPr>
          <w:rFonts w:ascii="Times New Roman" w:hAnsi="Times New Roman" w:cs="Times New Roman"/>
          <w:sz w:val="24"/>
          <w:szCs w:val="24"/>
        </w:rPr>
        <w:t>,</w:t>
      </w:r>
      <w:r w:rsidR="00E42D6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cantar </w:t>
      </w:r>
      <w:r w:rsidR="008B06B7">
        <w:rPr>
          <w:rFonts w:ascii="Times New Roman" w:hAnsi="Times New Roman" w:cs="Times New Roman"/>
          <w:sz w:val="24"/>
          <w:szCs w:val="24"/>
        </w:rPr>
        <w:t>em público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7D3FB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7BAC">
        <w:rPr>
          <w:rFonts w:ascii="Times New Roman" w:hAnsi="Times New Roman" w:cs="Times New Roman"/>
          <w:sz w:val="24"/>
          <w:szCs w:val="24"/>
        </w:rPr>
        <w:t>conhecida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5725">
        <w:rPr>
          <w:rFonts w:ascii="Times New Roman" w:hAnsi="Times New Roman" w:cs="Times New Roman"/>
          <w:i/>
          <w:sz w:val="24"/>
          <w:szCs w:val="24"/>
        </w:rPr>
        <w:t>tchastuchka</w:t>
      </w:r>
      <w:r w:rsidR="00A55725" w:rsidRPr="00DA749A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23"/>
      </w:r>
      <w:r w:rsidRPr="00C5704C">
        <w:rPr>
          <w:rFonts w:ascii="Times New Roman" w:hAnsi="Times New Roman" w:cs="Times New Roman"/>
          <w:sz w:val="24"/>
          <w:szCs w:val="24"/>
        </w:rPr>
        <w:t xml:space="preserve"> russa</w:t>
      </w:r>
      <w:r w:rsidR="008F7BAC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B228C2">
        <w:rPr>
          <w:rFonts w:ascii="Times New Roman" w:hAnsi="Times New Roman" w:cs="Times New Roman"/>
          <w:sz w:val="24"/>
          <w:szCs w:val="24"/>
        </w:rPr>
        <w:t>B</w:t>
      </w:r>
      <w:r w:rsidR="00B228C2" w:rsidRPr="00C5704C">
        <w:rPr>
          <w:rFonts w:ascii="Times New Roman" w:hAnsi="Times New Roman" w:cs="Times New Roman"/>
          <w:sz w:val="24"/>
          <w:szCs w:val="24"/>
        </w:rPr>
        <w:t xml:space="preserve">ata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nos </w:t>
      </w:r>
      <w:r w:rsidR="008F7BAC">
        <w:rPr>
          <w:rFonts w:ascii="Times New Roman" w:hAnsi="Times New Roman" w:cs="Times New Roman"/>
          <w:i/>
          <w:sz w:val="24"/>
          <w:szCs w:val="24"/>
        </w:rPr>
        <w:t>jid</w:t>
      </w:r>
      <w:r w:rsidR="00FD389E">
        <w:rPr>
          <w:rFonts w:ascii="Times New Roman" w:hAnsi="Times New Roman" w:cs="Times New Roman"/>
          <w:i/>
          <w:sz w:val="24"/>
          <w:szCs w:val="24"/>
        </w:rPr>
        <w:t>e</w:t>
      </w:r>
      <w:r w:rsidR="008F7BAC">
        <w:rPr>
          <w:rFonts w:ascii="Times New Roman" w:hAnsi="Times New Roman" w:cs="Times New Roman"/>
          <w:i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, salve a Rússia”,</w:t>
      </w:r>
      <w:r w:rsidR="00282C53">
        <w:rPr>
          <w:rStyle w:val="Refdenotaderodap"/>
          <w:rFonts w:ascii="Times New Roman" w:hAnsi="Times New Roman" w:cs="Times New Roman"/>
          <w:sz w:val="24"/>
          <w:szCs w:val="24"/>
        </w:rPr>
        <w:footnoteReference w:id="24"/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D24396">
        <w:rPr>
          <w:rFonts w:ascii="Times New Roman" w:hAnsi="Times New Roman" w:cs="Times New Roman"/>
          <w:sz w:val="24"/>
          <w:szCs w:val="24"/>
        </w:rPr>
        <w:t>soa</w:t>
      </w:r>
      <w:r w:rsidR="008B06B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melhor quando cantada por um tenor. </w:t>
      </w:r>
      <w:r w:rsidR="00D24396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P</w:t>
      </w:r>
      <w:r w:rsidR="008B06B7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 era </w:t>
      </w:r>
      <w:r w:rsidR="008B06B7">
        <w:rPr>
          <w:rFonts w:ascii="Times New Roman" w:hAnsi="Times New Roman" w:cs="Times New Roman"/>
          <w:sz w:val="24"/>
          <w:szCs w:val="24"/>
        </w:rPr>
        <w:t>justamente</w:t>
      </w:r>
      <w:r w:rsidR="008B06B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 tenor.</w:t>
      </w:r>
    </w:p>
    <w:p w:rsidR="0024094F" w:rsidRPr="00C5704C" w:rsidRDefault="00D2439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pesar de ser considerada até hoje</w:t>
      </w:r>
      <w:r w:rsidR="008762C6">
        <w:rPr>
          <w:rFonts w:ascii="Times New Roman" w:hAnsi="Times New Roman" w:cs="Times New Roman"/>
          <w:sz w:val="24"/>
          <w:szCs w:val="24"/>
        </w:rPr>
        <w:t xml:space="preserve"> de origem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popular, </w:t>
      </w:r>
      <w:r>
        <w:rPr>
          <w:rFonts w:ascii="Times New Roman" w:hAnsi="Times New Roman" w:cs="Times New Roman"/>
          <w:sz w:val="24"/>
          <w:szCs w:val="24"/>
        </w:rPr>
        <w:t xml:space="preserve">essa </w:t>
      </w:r>
      <w:r w:rsidR="007D3FBA">
        <w:rPr>
          <w:rFonts w:ascii="Times New Roman" w:hAnsi="Times New Roman" w:cs="Times New Roman"/>
          <w:i/>
          <w:sz w:val="24"/>
          <w:szCs w:val="24"/>
        </w:rPr>
        <w:t>tchastuchka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muitas canções populares, </w:t>
      </w:r>
      <w:r>
        <w:rPr>
          <w:rFonts w:ascii="Times New Roman" w:hAnsi="Times New Roman" w:cs="Times New Roman"/>
          <w:sz w:val="24"/>
          <w:szCs w:val="24"/>
        </w:rPr>
        <w:t>teve 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autor. </w:t>
      </w:r>
      <w:r>
        <w:rPr>
          <w:rFonts w:ascii="Times New Roman" w:hAnsi="Times New Roman" w:cs="Times New Roman"/>
          <w:sz w:val="24"/>
          <w:szCs w:val="24"/>
        </w:rPr>
        <w:t xml:space="preserve">Esse autor </w:t>
      </w:r>
      <w:r w:rsidR="004B41AA">
        <w:rPr>
          <w:rFonts w:ascii="Times New Roman" w:hAnsi="Times New Roman" w:cs="Times New Roman"/>
          <w:sz w:val="24"/>
          <w:szCs w:val="24"/>
        </w:rPr>
        <w:t>foi precisamente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</w:t>
      </w:r>
      <w:r w:rsidR="004B41AA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rkov Segundo,</w:t>
      </w:r>
      <w:r w:rsidR="00EE0201">
        <w:rPr>
          <w:rStyle w:val="Refdenotaderodap"/>
          <w:rFonts w:ascii="Times New Roman" w:hAnsi="Times New Roman" w:cs="Times New Roman"/>
          <w:sz w:val="24"/>
          <w:szCs w:val="24"/>
        </w:rPr>
        <w:footnoteReference w:id="25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deputado </w:t>
      </w:r>
      <w:r w:rsidR="00EE0201">
        <w:rPr>
          <w:rFonts w:ascii="Times New Roman" w:hAnsi="Times New Roman" w:cs="Times New Roman"/>
          <w:sz w:val="24"/>
          <w:szCs w:val="24"/>
        </w:rPr>
        <w:t xml:space="preserve">de Kursk da Duma 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Estado. Porém, como </w:t>
      </w:r>
      <w:r w:rsidR="007D3FBA">
        <w:rPr>
          <w:rFonts w:ascii="Times New Roman" w:hAnsi="Times New Roman" w:cs="Times New Roman"/>
          <w:sz w:val="24"/>
          <w:szCs w:val="24"/>
        </w:rPr>
        <w:t>tantas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canções que </w:t>
      </w:r>
      <w:r w:rsidR="008762C6">
        <w:rPr>
          <w:rFonts w:ascii="Times New Roman" w:hAnsi="Times New Roman" w:cs="Times New Roman"/>
          <w:sz w:val="24"/>
          <w:szCs w:val="24"/>
        </w:rPr>
        <w:t>viraram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boca do povo</w:t>
      </w:r>
      <w:r w:rsidR="008762C6">
        <w:rPr>
          <w:rFonts w:ascii="Times New Roman" w:hAnsi="Times New Roman" w:cs="Times New Roman"/>
          <w:sz w:val="24"/>
          <w:szCs w:val="24"/>
        </w:rPr>
        <w:t xml:space="preserve"> falação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B41AA">
        <w:rPr>
          <w:rFonts w:ascii="Times New Roman" w:hAnsi="Times New Roman" w:cs="Times New Roman"/>
          <w:sz w:val="24"/>
          <w:szCs w:val="24"/>
        </w:rPr>
        <w:t xml:space="preserve">havia </w:t>
      </w:r>
      <w:r w:rsidR="007D3FBA">
        <w:rPr>
          <w:rFonts w:ascii="Times New Roman" w:hAnsi="Times New Roman" w:cs="Times New Roman"/>
          <w:sz w:val="24"/>
          <w:szCs w:val="24"/>
        </w:rPr>
        <w:t>muito</w:t>
      </w:r>
      <w:r w:rsidR="004B41AA">
        <w:rPr>
          <w:rFonts w:ascii="Times New Roman" w:hAnsi="Times New Roman" w:cs="Times New Roman"/>
          <w:sz w:val="24"/>
          <w:szCs w:val="24"/>
        </w:rPr>
        <w:t xml:space="preserve"> que </w:t>
      </w:r>
      <w:r w:rsidR="008762C6">
        <w:rPr>
          <w:rFonts w:ascii="Times New Roman" w:hAnsi="Times New Roman" w:cs="Times New Roman"/>
          <w:sz w:val="24"/>
          <w:szCs w:val="24"/>
        </w:rPr>
        <w:t xml:space="preserve">ela </w:t>
      </w:r>
      <w:r w:rsidR="004B41AA">
        <w:rPr>
          <w:rFonts w:ascii="Times New Roman" w:hAnsi="Times New Roman" w:cs="Times New Roman"/>
          <w:sz w:val="24"/>
          <w:szCs w:val="24"/>
        </w:rPr>
        <w:t>perdera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F71CE">
        <w:rPr>
          <w:rFonts w:ascii="Times New Roman" w:hAnsi="Times New Roman" w:cs="Times New Roman"/>
          <w:sz w:val="24"/>
          <w:szCs w:val="24"/>
        </w:rPr>
        <w:t>a autoria concreta</w:t>
      </w:r>
      <w:r w:rsidR="002B3A50">
        <w:rPr>
          <w:rFonts w:ascii="Times New Roman" w:hAnsi="Times New Roman" w:cs="Times New Roman"/>
          <w:sz w:val="24"/>
          <w:szCs w:val="24"/>
        </w:rPr>
        <w:t>, tendo sobrevivido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62C6">
        <w:rPr>
          <w:rFonts w:ascii="Times New Roman" w:hAnsi="Times New Roman" w:cs="Times New Roman"/>
          <w:sz w:val="24"/>
          <w:szCs w:val="24"/>
        </w:rPr>
        <w:t>à prova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3A50" w:rsidRPr="00C5704C">
        <w:rPr>
          <w:rFonts w:ascii="Times New Roman" w:hAnsi="Times New Roman" w:cs="Times New Roman"/>
          <w:sz w:val="24"/>
          <w:szCs w:val="24"/>
        </w:rPr>
        <w:t>d</w:t>
      </w:r>
      <w:r w:rsidR="002B3A50">
        <w:rPr>
          <w:rFonts w:ascii="Times New Roman" w:hAnsi="Times New Roman" w:cs="Times New Roman"/>
          <w:sz w:val="24"/>
          <w:szCs w:val="24"/>
        </w:rPr>
        <w:t>o</w:t>
      </w:r>
      <w:r w:rsidR="002B3A5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tempo. </w:t>
      </w:r>
      <w:r w:rsidR="002B3A50">
        <w:rPr>
          <w:rFonts w:ascii="Times New Roman" w:hAnsi="Times New Roman" w:cs="Times New Roman"/>
          <w:sz w:val="24"/>
          <w:szCs w:val="24"/>
        </w:rPr>
        <w:t>E</w:t>
      </w:r>
      <w:r w:rsidR="007D3FBA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ssa era a </w:t>
      </w:r>
      <w:r w:rsidR="007D3FBA">
        <w:rPr>
          <w:rFonts w:ascii="Times New Roman" w:hAnsi="Times New Roman" w:cs="Times New Roman"/>
          <w:i/>
          <w:sz w:val="24"/>
          <w:szCs w:val="24"/>
        </w:rPr>
        <w:t>tchastuchka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P</w:t>
      </w:r>
      <w:r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vlik </w:t>
      </w:r>
      <w:r w:rsidR="008762C6">
        <w:rPr>
          <w:rFonts w:ascii="Times New Roman" w:hAnsi="Times New Roman" w:cs="Times New Roman"/>
          <w:sz w:val="24"/>
          <w:szCs w:val="24"/>
        </w:rPr>
        <w:t>entoava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voz de tenor.</w:t>
      </w:r>
    </w:p>
    <w:p w:rsidR="0024094F" w:rsidRPr="005F0D8D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61F">
        <w:rPr>
          <w:rFonts w:ascii="Times New Roman" w:hAnsi="Times New Roman" w:cs="Times New Roman"/>
          <w:sz w:val="24"/>
          <w:szCs w:val="24"/>
        </w:rPr>
        <w:t>P</w:t>
      </w:r>
      <w:r w:rsidR="00D82D04" w:rsidRPr="00A8161F">
        <w:rPr>
          <w:rFonts w:ascii="Times New Roman" w:hAnsi="Times New Roman" w:cs="Times New Roman"/>
          <w:sz w:val="24"/>
          <w:szCs w:val="24"/>
        </w:rPr>
        <w:t>á</w:t>
      </w:r>
      <w:r w:rsidRPr="00A8161F">
        <w:rPr>
          <w:rFonts w:ascii="Times New Roman" w:hAnsi="Times New Roman" w:cs="Times New Roman"/>
          <w:sz w:val="24"/>
          <w:szCs w:val="24"/>
        </w:rPr>
        <w:t>vlik era chamado</w:t>
      </w:r>
      <w:r w:rsidRPr="005F0D8D">
        <w:rPr>
          <w:rFonts w:ascii="Times New Roman" w:hAnsi="Times New Roman" w:cs="Times New Roman"/>
          <w:sz w:val="24"/>
          <w:szCs w:val="24"/>
        </w:rPr>
        <w:t xml:space="preserve"> </w:t>
      </w:r>
      <w:r w:rsidRPr="00A8161F">
        <w:rPr>
          <w:rFonts w:ascii="Times New Roman" w:hAnsi="Times New Roman" w:cs="Times New Roman"/>
          <w:sz w:val="24"/>
          <w:szCs w:val="24"/>
        </w:rPr>
        <w:t xml:space="preserve">para </w:t>
      </w:r>
      <w:r w:rsidR="009D1958" w:rsidRPr="00A8161F">
        <w:rPr>
          <w:rFonts w:ascii="Times New Roman" w:hAnsi="Times New Roman" w:cs="Times New Roman"/>
          <w:sz w:val="24"/>
          <w:szCs w:val="24"/>
        </w:rPr>
        <w:t>ir a</w:t>
      </w:r>
      <w:r w:rsidRPr="00A8161F">
        <w:rPr>
          <w:rFonts w:ascii="Times New Roman" w:hAnsi="Times New Roman" w:cs="Times New Roman"/>
          <w:sz w:val="24"/>
          <w:szCs w:val="24"/>
        </w:rPr>
        <w:t>o</w:t>
      </w:r>
      <w:r w:rsidRPr="005F0D8D">
        <w:rPr>
          <w:rFonts w:ascii="Times New Roman" w:hAnsi="Times New Roman" w:cs="Times New Roman"/>
          <w:sz w:val="24"/>
          <w:szCs w:val="24"/>
        </w:rPr>
        <w:t xml:space="preserve"> comitê do sindicato</w:t>
      </w:r>
      <w:r w:rsidR="00D82D04" w:rsidRPr="005F0D8D">
        <w:rPr>
          <w:rFonts w:ascii="Times New Roman" w:hAnsi="Times New Roman" w:cs="Times New Roman"/>
          <w:sz w:val="24"/>
          <w:szCs w:val="24"/>
        </w:rPr>
        <w:t xml:space="preserve"> das fábricas</w:t>
      </w:r>
      <w:r w:rsidR="005E7C9A" w:rsidRPr="005F0D8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5E7C9A" w:rsidRPr="005F0D8D">
        <w:rPr>
          <w:rFonts w:ascii="Times New Roman" w:hAnsi="Times New Roman" w:cs="Times New Roman"/>
          <w:sz w:val="24"/>
          <w:szCs w:val="24"/>
        </w:rPr>
        <w:t>sendo</w:t>
      </w:r>
      <w:r w:rsidRPr="005F0D8D">
        <w:rPr>
          <w:rFonts w:ascii="Times New Roman" w:hAnsi="Times New Roman" w:cs="Times New Roman"/>
          <w:sz w:val="24"/>
          <w:szCs w:val="24"/>
        </w:rPr>
        <w:t xml:space="preserve"> repreendido p</w:t>
      </w:r>
      <w:r w:rsidR="005E7C9A" w:rsidRPr="005F0D8D">
        <w:rPr>
          <w:rFonts w:ascii="Times New Roman" w:hAnsi="Times New Roman" w:cs="Times New Roman"/>
          <w:sz w:val="24"/>
          <w:szCs w:val="24"/>
        </w:rPr>
        <w:t>or</w:t>
      </w:r>
      <w:r w:rsidRPr="005F0D8D">
        <w:rPr>
          <w:rFonts w:ascii="Times New Roman" w:hAnsi="Times New Roman" w:cs="Times New Roman"/>
          <w:sz w:val="24"/>
          <w:szCs w:val="24"/>
        </w:rPr>
        <w:t xml:space="preserve"> </w:t>
      </w:r>
      <w:r w:rsidR="005E7C9A" w:rsidRPr="005F0D8D">
        <w:rPr>
          <w:rFonts w:ascii="Times New Roman" w:hAnsi="Times New Roman" w:cs="Times New Roman"/>
          <w:sz w:val="24"/>
          <w:szCs w:val="24"/>
        </w:rPr>
        <w:t>reproduzir</w:t>
      </w:r>
      <w:r w:rsidRPr="005F0D8D">
        <w:rPr>
          <w:rFonts w:ascii="Times New Roman" w:hAnsi="Times New Roman" w:cs="Times New Roman"/>
          <w:sz w:val="24"/>
          <w:szCs w:val="24"/>
        </w:rPr>
        <w:t xml:space="preserve"> costumes do antigo regime. Ele começou </w:t>
      </w:r>
      <w:r w:rsidR="004137CD" w:rsidRPr="005F0D8D">
        <w:rPr>
          <w:rFonts w:ascii="Times New Roman" w:hAnsi="Times New Roman" w:cs="Times New Roman"/>
          <w:sz w:val="24"/>
          <w:szCs w:val="24"/>
        </w:rPr>
        <w:t xml:space="preserve">a </w:t>
      </w:r>
      <w:r w:rsidRPr="005F0D8D">
        <w:rPr>
          <w:rFonts w:ascii="Times New Roman" w:hAnsi="Times New Roman" w:cs="Times New Roman"/>
          <w:sz w:val="24"/>
          <w:szCs w:val="24"/>
        </w:rPr>
        <w:t xml:space="preserve">faltar no </w:t>
      </w:r>
      <w:r w:rsidR="005E7C9A" w:rsidRPr="005F0D8D">
        <w:rPr>
          <w:rFonts w:ascii="Times New Roman" w:hAnsi="Times New Roman" w:cs="Times New Roman"/>
          <w:sz w:val="24"/>
          <w:szCs w:val="24"/>
        </w:rPr>
        <w:t>trabalho</w:t>
      </w:r>
      <w:r w:rsidR="00C35E8E" w:rsidRPr="005F0D8D">
        <w:rPr>
          <w:rFonts w:ascii="Times New Roman" w:hAnsi="Times New Roman" w:cs="Times New Roman"/>
          <w:sz w:val="24"/>
          <w:szCs w:val="24"/>
        </w:rPr>
        <w:t xml:space="preserve"> cada vez mais</w:t>
      </w:r>
      <w:r w:rsidRPr="005F0D8D">
        <w:rPr>
          <w:rFonts w:ascii="Times New Roman" w:hAnsi="Times New Roman" w:cs="Times New Roman"/>
          <w:sz w:val="24"/>
          <w:szCs w:val="24"/>
        </w:rPr>
        <w:t>. A esposa chora</w:t>
      </w:r>
      <w:r w:rsidR="005E7C9A" w:rsidRPr="005F0D8D">
        <w:rPr>
          <w:rFonts w:ascii="Times New Roman" w:hAnsi="Times New Roman" w:cs="Times New Roman"/>
          <w:sz w:val="24"/>
          <w:szCs w:val="24"/>
        </w:rPr>
        <w:t>mingava</w:t>
      </w:r>
      <w:r w:rsidRPr="005F0D8D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2B3A5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morrer</w:t>
      </w:r>
      <w:r w:rsidR="00A06BD6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4902">
        <w:rPr>
          <w:rFonts w:ascii="Times New Roman" w:hAnsi="Times New Roman" w:cs="Times New Roman"/>
          <w:sz w:val="24"/>
          <w:szCs w:val="24"/>
        </w:rPr>
        <w:t>na sarjeta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ninguém </w:t>
      </w:r>
      <w:r w:rsidR="001B4902">
        <w:rPr>
          <w:rFonts w:ascii="Times New Roman" w:hAnsi="Times New Roman" w:cs="Times New Roman"/>
          <w:sz w:val="24"/>
          <w:szCs w:val="24"/>
        </w:rPr>
        <w:t>irá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ajudá-lo.</w:t>
      </w:r>
    </w:p>
    <w:p w:rsidR="0024094F" w:rsidRPr="00C5704C" w:rsidRDefault="002B3A5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6BBE">
        <w:rPr>
          <w:rFonts w:ascii="Times New Roman" w:hAnsi="Times New Roman" w:cs="Times New Roman"/>
          <w:sz w:val="24"/>
          <w:szCs w:val="24"/>
        </w:rPr>
        <w:t>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P</w:t>
      </w:r>
      <w:r w:rsidR="001B4902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vlik, </w:t>
      </w:r>
      <w:r w:rsidR="001B4902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gesto de desaprovação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depois de mor</w:t>
      </w:r>
      <w:r w:rsidR="001B4902">
        <w:rPr>
          <w:rFonts w:ascii="Times New Roman" w:hAnsi="Times New Roman" w:cs="Times New Roman"/>
          <w:sz w:val="24"/>
          <w:szCs w:val="24"/>
        </w:rPr>
        <w:t>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podem até fazer </w:t>
      </w:r>
      <w:r w:rsidR="00A06BD6" w:rsidRPr="007D3FBA">
        <w:rPr>
          <w:rFonts w:ascii="Times New Roman" w:hAnsi="Times New Roman" w:cs="Times New Roman"/>
          <w:sz w:val="24"/>
          <w:szCs w:val="24"/>
        </w:rPr>
        <w:t>um</w:t>
      </w:r>
      <w:r w:rsidR="005217A9" w:rsidRPr="007D3FBA">
        <w:rPr>
          <w:rFonts w:ascii="Times New Roman" w:hAnsi="Times New Roman" w:cs="Times New Roman"/>
          <w:sz w:val="24"/>
          <w:szCs w:val="24"/>
        </w:rPr>
        <w:t xml:space="preserve"> </w:t>
      </w:r>
      <w:r w:rsidR="002B3D20" w:rsidRPr="007D3FBA">
        <w:rPr>
          <w:rFonts w:ascii="Times New Roman" w:hAnsi="Times New Roman" w:cs="Times New Roman"/>
          <w:sz w:val="24"/>
          <w:szCs w:val="24"/>
        </w:rPr>
        <w:t xml:space="preserve">belo </w:t>
      </w:r>
      <w:r w:rsidR="000C6BBE" w:rsidRPr="007D3FBA">
        <w:rPr>
          <w:rFonts w:ascii="Times New Roman" w:hAnsi="Times New Roman" w:cs="Times New Roman"/>
          <w:sz w:val="24"/>
          <w:szCs w:val="24"/>
        </w:rPr>
        <w:t>salame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67F4">
        <w:rPr>
          <w:rFonts w:ascii="Times New Roman" w:hAnsi="Times New Roman" w:cs="Times New Roman"/>
          <w:sz w:val="24"/>
          <w:szCs w:val="24"/>
        </w:rPr>
        <w:t>co</w:t>
      </w:r>
      <w:r w:rsidR="0024094F" w:rsidRPr="00C5704C">
        <w:rPr>
          <w:rFonts w:ascii="Times New Roman" w:hAnsi="Times New Roman" w:cs="Times New Roman"/>
          <w:sz w:val="24"/>
          <w:szCs w:val="24"/>
        </w:rPr>
        <w:t>mi</w:t>
      </w:r>
      <w:r w:rsidR="006967F4">
        <w:rPr>
          <w:rFonts w:ascii="Times New Roman" w:hAnsi="Times New Roman" w:cs="Times New Roman"/>
          <w:sz w:val="24"/>
          <w:szCs w:val="24"/>
        </w:rPr>
        <w:t>go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</w:t>
      </w:r>
      <w:r w:rsidR="00A06BD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6BD6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A06BD6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 morreu </w:t>
      </w:r>
      <w:r w:rsidR="003A50D5">
        <w:rPr>
          <w:rFonts w:ascii="Times New Roman" w:hAnsi="Times New Roman" w:cs="Times New Roman"/>
          <w:sz w:val="24"/>
          <w:szCs w:val="24"/>
        </w:rPr>
        <w:t>em</w:t>
      </w:r>
      <w:r w:rsidR="003A50D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acidente infeliz, muita gente </w:t>
      </w:r>
      <w:r w:rsidR="00A06BD6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6BD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A06BD6">
        <w:rPr>
          <w:rFonts w:ascii="Times New Roman" w:hAnsi="Times New Roman" w:cs="Times New Roman"/>
          <w:sz w:val="24"/>
          <w:szCs w:val="24"/>
        </w:rPr>
        <w:t xml:space="preserve">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funeral. Com coroas</w:t>
      </w:r>
      <w:r w:rsidR="00A06BD6">
        <w:rPr>
          <w:rFonts w:ascii="Times New Roman" w:hAnsi="Times New Roman" w:cs="Times New Roman"/>
          <w:sz w:val="24"/>
          <w:szCs w:val="24"/>
        </w:rPr>
        <w:t xml:space="preserve"> de flores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35E8E">
        <w:rPr>
          <w:rFonts w:ascii="Times New Roman" w:hAnsi="Times New Roman" w:cs="Times New Roman"/>
          <w:sz w:val="24"/>
          <w:szCs w:val="24"/>
        </w:rPr>
        <w:t>Carregaram o caixão para a extremidade do cemitério onde os túmulos com cruzes</w:t>
      </w:r>
      <w:r w:rsidR="00A06BD6">
        <w:rPr>
          <w:rFonts w:ascii="Times New Roman" w:hAnsi="Times New Roman" w:cs="Times New Roman"/>
          <w:sz w:val="24"/>
          <w:szCs w:val="24"/>
        </w:rPr>
        <w:t xml:space="preserve"> </w:t>
      </w:r>
      <w:r w:rsidR="00C35E8E">
        <w:rPr>
          <w:rFonts w:ascii="Times New Roman" w:hAnsi="Times New Roman" w:cs="Times New Roman"/>
          <w:sz w:val="24"/>
          <w:szCs w:val="24"/>
        </w:rPr>
        <w:t xml:space="preserve">eram menos numerosos do que com estrelas. </w:t>
      </w:r>
      <w:r w:rsidR="002B3D20">
        <w:rPr>
          <w:rFonts w:ascii="Times New Roman" w:hAnsi="Times New Roman" w:cs="Times New Roman"/>
          <w:sz w:val="24"/>
          <w:szCs w:val="24"/>
        </w:rPr>
        <w:t>E s</w:t>
      </w:r>
      <w:r w:rsidR="00C35E8E">
        <w:rPr>
          <w:rFonts w:ascii="Times New Roman" w:hAnsi="Times New Roman" w:cs="Times New Roman"/>
          <w:sz w:val="24"/>
          <w:szCs w:val="24"/>
        </w:rPr>
        <w:t>obre o</w:t>
      </w:r>
      <w:r w:rsidR="002B3A5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túmulo de P</w:t>
      </w:r>
      <w:r w:rsidR="00C35E8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 não </w:t>
      </w:r>
      <w:r w:rsidR="00C35E8E">
        <w:rPr>
          <w:rFonts w:ascii="Times New Roman" w:hAnsi="Times New Roman" w:cs="Times New Roman"/>
          <w:sz w:val="24"/>
          <w:szCs w:val="24"/>
        </w:rPr>
        <w:t xml:space="preserve">colocaram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cruz, mas uma estrelinha, para que ele </w:t>
      </w:r>
      <w:r w:rsidR="00C35E8E">
        <w:rPr>
          <w:rFonts w:ascii="Times New Roman" w:hAnsi="Times New Roman" w:cs="Times New Roman"/>
          <w:sz w:val="24"/>
          <w:szCs w:val="24"/>
        </w:rPr>
        <w:t>continuasse,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outro mundo</w:t>
      </w:r>
      <w:r w:rsidR="00C35E8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 </w:t>
      </w:r>
      <w:r w:rsidR="00C35E8E">
        <w:rPr>
          <w:rFonts w:ascii="Times New Roman" w:hAnsi="Times New Roman" w:cs="Times New Roman"/>
          <w:sz w:val="24"/>
          <w:szCs w:val="24"/>
        </w:rPr>
        <w:t>poder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soviético.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povo proletário das oficinas ferroviárias </w:t>
      </w:r>
      <w:r w:rsidRPr="007D3FBA">
        <w:rPr>
          <w:rFonts w:ascii="Times New Roman" w:hAnsi="Times New Roman" w:cs="Times New Roman"/>
          <w:sz w:val="24"/>
          <w:szCs w:val="24"/>
        </w:rPr>
        <w:t>não sabia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sabia Dã, </w:t>
      </w:r>
      <w:r w:rsidR="00C35E8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Anticristo. No outro mundo, P</w:t>
      </w:r>
      <w:r w:rsidR="00C35E8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 foi parar num caldeirão de breu apolítico, </w:t>
      </w:r>
      <w:r w:rsidR="00C35E8E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última palavra</w:t>
      </w:r>
      <w:r w:rsidR="00CC4AB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CC4AB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grudou em seus lábios com breu</w:t>
      </w:r>
      <w:r w:rsidR="00C35E8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corta</w:t>
      </w:r>
      <w:r w:rsidR="00C35E8E">
        <w:rPr>
          <w:rFonts w:ascii="Times New Roman" w:hAnsi="Times New Roman" w:cs="Times New Roman"/>
          <w:sz w:val="24"/>
          <w:szCs w:val="24"/>
        </w:rPr>
        <w:t>ndo-lhe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boca com suas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pontas afiadas. E </w:t>
      </w:r>
      <w:r w:rsidR="003B0F86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outros pecadores d</w:t>
      </w:r>
      <w:r w:rsidR="00FA32D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caldeirão, que também sofr</w:t>
      </w:r>
      <w:r w:rsidR="00FA32D8">
        <w:rPr>
          <w:rFonts w:ascii="Times New Roman" w:hAnsi="Times New Roman" w:cs="Times New Roman"/>
          <w:sz w:val="24"/>
          <w:szCs w:val="24"/>
        </w:rPr>
        <w:t>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torturas eternas, passaram a odiar P</w:t>
      </w:r>
      <w:r w:rsidR="00FA32D8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vlik po</w:t>
      </w:r>
      <w:r w:rsidR="00FA32D8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grito</w:t>
      </w:r>
      <w:r w:rsidR="00FA32D8">
        <w:rPr>
          <w:rFonts w:ascii="Times New Roman" w:hAnsi="Times New Roman" w:cs="Times New Roman"/>
          <w:sz w:val="24"/>
          <w:szCs w:val="24"/>
        </w:rPr>
        <w:t xml:space="preserve"> torturante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32D8">
        <w:rPr>
          <w:rFonts w:ascii="Times New Roman" w:hAnsi="Times New Roman" w:cs="Times New Roman"/>
          <w:sz w:val="24"/>
          <w:szCs w:val="24"/>
        </w:rPr>
        <w:t>de porco</w:t>
      </w:r>
      <w:r w:rsidR="00FA32D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A32D8">
        <w:rPr>
          <w:rFonts w:ascii="Times New Roman" w:hAnsi="Times New Roman" w:cs="Times New Roman"/>
          <w:sz w:val="24"/>
          <w:szCs w:val="24"/>
        </w:rPr>
        <w:t xml:space="preserve"> entoado </w:t>
      </w:r>
      <w:r w:rsidR="003B0F86">
        <w:rPr>
          <w:rFonts w:ascii="Times New Roman" w:hAnsi="Times New Roman" w:cs="Times New Roman"/>
          <w:sz w:val="24"/>
          <w:szCs w:val="24"/>
        </w:rPr>
        <w:t xml:space="preserve">com </w:t>
      </w:r>
      <w:r w:rsidR="00FA32D8">
        <w:rPr>
          <w:rFonts w:ascii="Times New Roman" w:hAnsi="Times New Roman" w:cs="Times New Roman"/>
          <w:sz w:val="24"/>
          <w:szCs w:val="24"/>
        </w:rPr>
        <w:t xml:space="preserve">voz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tenor: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Nem por um segundo </w:t>
      </w:r>
      <w:r w:rsidR="00FA32D8">
        <w:rPr>
          <w:rFonts w:ascii="Times New Roman" w:hAnsi="Times New Roman" w:cs="Times New Roman"/>
          <w:sz w:val="24"/>
          <w:szCs w:val="24"/>
        </w:rPr>
        <w:t xml:space="preserve">a dor </w:t>
      </w:r>
      <w:r w:rsidRPr="00C5704C">
        <w:rPr>
          <w:rFonts w:ascii="Times New Roman" w:hAnsi="Times New Roman" w:cs="Times New Roman"/>
          <w:sz w:val="24"/>
          <w:szCs w:val="24"/>
        </w:rPr>
        <w:t>cessava, nem por um segundo o grito torturante de P</w:t>
      </w:r>
      <w:r w:rsidR="00FA32D8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vlik</w:t>
      </w:r>
      <w:r w:rsidR="00FA32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32D8">
        <w:rPr>
          <w:rFonts w:ascii="Times New Roman" w:hAnsi="Times New Roman" w:cs="Times New Roman"/>
          <w:sz w:val="24"/>
          <w:szCs w:val="24"/>
        </w:rPr>
        <w:t>silenciava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aqui embaixo, onde o céu </w:t>
      </w:r>
      <w:r w:rsidR="00FA32D8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os olhos de um eslavo do </w:t>
      </w:r>
      <w:r w:rsidR="00BD45DE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orte, o corpo de P</w:t>
      </w:r>
      <w:r w:rsidR="00FA32D8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 </w:t>
      </w:r>
      <w:r w:rsidR="00FA32D8">
        <w:rPr>
          <w:rFonts w:ascii="Times New Roman" w:hAnsi="Times New Roman" w:cs="Times New Roman"/>
          <w:sz w:val="24"/>
          <w:szCs w:val="24"/>
        </w:rPr>
        <w:t>jazia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32D8">
        <w:rPr>
          <w:rFonts w:ascii="Times New Roman" w:hAnsi="Times New Roman" w:cs="Times New Roman"/>
          <w:sz w:val="24"/>
          <w:szCs w:val="24"/>
        </w:rPr>
        <w:t>serena</w:t>
      </w:r>
      <w:r w:rsidRPr="00C5704C">
        <w:rPr>
          <w:rFonts w:ascii="Times New Roman" w:hAnsi="Times New Roman" w:cs="Times New Roman"/>
          <w:sz w:val="24"/>
          <w:szCs w:val="24"/>
        </w:rPr>
        <w:t>mente num caixão vermelho.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22495F">
        <w:rPr>
          <w:rFonts w:ascii="Times New Roman" w:hAnsi="Times New Roman" w:cs="Times New Roman"/>
          <w:sz w:val="24"/>
          <w:szCs w:val="24"/>
        </w:rPr>
        <w:t xml:space="preserve">Era </w:t>
      </w:r>
      <w:r w:rsidR="000C6BBE">
        <w:rPr>
          <w:rFonts w:ascii="Times New Roman" w:hAnsi="Times New Roman" w:cs="Times New Roman"/>
          <w:sz w:val="24"/>
          <w:szCs w:val="24"/>
        </w:rPr>
        <w:t xml:space="preserve">o </w:t>
      </w:r>
      <w:r w:rsidR="00F85C18" w:rsidRPr="0022495F">
        <w:rPr>
          <w:rFonts w:ascii="Times New Roman" w:hAnsi="Times New Roman" w:cs="Times New Roman"/>
          <w:sz w:val="24"/>
          <w:szCs w:val="24"/>
        </w:rPr>
        <w:t xml:space="preserve">início </w:t>
      </w:r>
      <w:r w:rsidRPr="0022495F">
        <w:rPr>
          <w:rFonts w:ascii="Times New Roman" w:hAnsi="Times New Roman" w:cs="Times New Roman"/>
          <w:sz w:val="24"/>
          <w:szCs w:val="24"/>
        </w:rPr>
        <w:t>d</w:t>
      </w:r>
      <w:r w:rsidR="003F7894">
        <w:rPr>
          <w:rFonts w:ascii="Times New Roman" w:hAnsi="Times New Roman" w:cs="Times New Roman"/>
          <w:sz w:val="24"/>
          <w:szCs w:val="24"/>
        </w:rPr>
        <w:t>a</w:t>
      </w:r>
      <w:r w:rsidRPr="0022495F">
        <w:rPr>
          <w:rFonts w:ascii="Times New Roman" w:hAnsi="Times New Roman" w:cs="Times New Roman"/>
          <w:sz w:val="24"/>
          <w:szCs w:val="24"/>
        </w:rPr>
        <w:t xml:space="preserve"> primavera do ano de 1941 </w:t>
      </w:r>
      <w:r w:rsidR="00F85C18" w:rsidRPr="00CF71CE">
        <w:rPr>
          <w:rFonts w:ascii="Times New Roman" w:hAnsi="Times New Roman" w:cs="Times New Roman"/>
          <w:sz w:val="24"/>
          <w:szCs w:val="24"/>
        </w:rPr>
        <w:t>d</w:t>
      </w:r>
      <w:r w:rsidR="003F7894" w:rsidRPr="00CF71CE">
        <w:rPr>
          <w:rFonts w:ascii="Times New Roman" w:hAnsi="Times New Roman" w:cs="Times New Roman"/>
          <w:sz w:val="24"/>
          <w:szCs w:val="24"/>
        </w:rPr>
        <w:t>epois</w:t>
      </w:r>
      <w:r w:rsidR="003F7894">
        <w:rPr>
          <w:rFonts w:ascii="Times New Roman" w:hAnsi="Times New Roman" w:cs="Times New Roman"/>
          <w:sz w:val="24"/>
          <w:szCs w:val="24"/>
        </w:rPr>
        <w:t xml:space="preserve"> d</w:t>
      </w:r>
      <w:r w:rsidRPr="0022495F">
        <w:rPr>
          <w:rFonts w:ascii="Times New Roman" w:hAnsi="Times New Roman" w:cs="Times New Roman"/>
          <w:sz w:val="24"/>
          <w:szCs w:val="24"/>
        </w:rPr>
        <w:t xml:space="preserve">o </w:t>
      </w:r>
      <w:r w:rsidR="003F7894">
        <w:rPr>
          <w:rFonts w:ascii="Times New Roman" w:hAnsi="Times New Roman" w:cs="Times New Roman"/>
          <w:sz w:val="24"/>
          <w:szCs w:val="24"/>
        </w:rPr>
        <w:t>n</w:t>
      </w:r>
      <w:r w:rsidRPr="0022495F">
        <w:rPr>
          <w:rFonts w:ascii="Times New Roman" w:hAnsi="Times New Roman" w:cs="Times New Roman"/>
          <w:sz w:val="24"/>
          <w:szCs w:val="24"/>
        </w:rPr>
        <w:t>ascimento do Irmão de Dã, Jesus</w:t>
      </w:r>
      <w:r w:rsidR="007D3FBA">
        <w:rPr>
          <w:rFonts w:ascii="Times New Roman" w:hAnsi="Times New Roman" w:cs="Times New Roman"/>
          <w:sz w:val="24"/>
          <w:szCs w:val="24"/>
        </w:rPr>
        <w:t>,</w:t>
      </w:r>
      <w:r w:rsidRPr="0022495F">
        <w:rPr>
          <w:rFonts w:ascii="Times New Roman" w:hAnsi="Times New Roman" w:cs="Times New Roman"/>
          <w:sz w:val="24"/>
          <w:szCs w:val="24"/>
        </w:rPr>
        <w:t xml:space="preserve"> da tribo de Judá. </w:t>
      </w:r>
      <w:r w:rsidRPr="000A676A">
        <w:rPr>
          <w:rFonts w:ascii="Times New Roman" w:hAnsi="Times New Roman" w:cs="Times New Roman"/>
          <w:sz w:val="24"/>
          <w:szCs w:val="24"/>
        </w:rPr>
        <w:t>Na região</w:t>
      </w:r>
      <w:r w:rsidRPr="0022495F">
        <w:rPr>
          <w:rFonts w:ascii="Times New Roman" w:hAnsi="Times New Roman" w:cs="Times New Roman"/>
          <w:sz w:val="24"/>
          <w:szCs w:val="24"/>
        </w:rPr>
        <w:t xml:space="preserve"> de Khárkov ou mesmo em Kursk, </w:t>
      </w:r>
      <w:r w:rsidR="000C6BBE">
        <w:rPr>
          <w:rFonts w:ascii="Times New Roman" w:hAnsi="Times New Roman" w:cs="Times New Roman"/>
          <w:sz w:val="24"/>
          <w:szCs w:val="24"/>
        </w:rPr>
        <w:t>em</w:t>
      </w:r>
      <w:r w:rsidRPr="0022495F">
        <w:rPr>
          <w:rFonts w:ascii="Times New Roman" w:hAnsi="Times New Roman" w:cs="Times New Roman"/>
          <w:sz w:val="24"/>
          <w:szCs w:val="24"/>
        </w:rPr>
        <w:t xml:space="preserve"> </w:t>
      </w:r>
      <w:r w:rsidR="0091439E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 ensolarado, </w:t>
      </w:r>
      <w:r w:rsidR="0091439E">
        <w:rPr>
          <w:rFonts w:ascii="Times New Roman" w:hAnsi="Times New Roman" w:cs="Times New Roman"/>
          <w:sz w:val="24"/>
          <w:szCs w:val="24"/>
        </w:rPr>
        <w:t>a neve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439E">
        <w:rPr>
          <w:rFonts w:ascii="Times New Roman" w:hAnsi="Times New Roman" w:cs="Times New Roman"/>
          <w:sz w:val="24"/>
          <w:szCs w:val="24"/>
        </w:rPr>
        <w:t>começava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derrete</w:t>
      </w:r>
      <w:r w:rsidR="0091439E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, mas em Rj</w:t>
      </w:r>
      <w:r w:rsidR="0091439E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 o inverno não </w:t>
      </w:r>
      <w:r w:rsidR="0091439E">
        <w:rPr>
          <w:rFonts w:ascii="Times New Roman" w:hAnsi="Times New Roman" w:cs="Times New Roman"/>
          <w:sz w:val="24"/>
          <w:szCs w:val="24"/>
        </w:rPr>
        <w:t>se movia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neve repousava sobre os túmulos, </w:t>
      </w:r>
      <w:r w:rsidR="0091439E">
        <w:rPr>
          <w:rFonts w:ascii="Times New Roman" w:hAnsi="Times New Roman" w:cs="Times New Roman"/>
          <w:sz w:val="24"/>
          <w:szCs w:val="24"/>
        </w:rPr>
        <w:t xml:space="preserve">firme e </w:t>
      </w:r>
      <w:r w:rsidR="007A215B">
        <w:rPr>
          <w:rFonts w:ascii="Times New Roman" w:hAnsi="Times New Roman" w:cs="Times New Roman"/>
          <w:sz w:val="24"/>
          <w:szCs w:val="24"/>
        </w:rPr>
        <w:t>inerte</w:t>
      </w:r>
      <w:r w:rsidRPr="00C5704C">
        <w:rPr>
          <w:rFonts w:ascii="Times New Roman" w:hAnsi="Times New Roman" w:cs="Times New Roman"/>
          <w:sz w:val="24"/>
          <w:szCs w:val="24"/>
        </w:rPr>
        <w:t>, os galhos d</w:t>
      </w:r>
      <w:r w:rsidR="0091439E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árvores do cemitério estavam mortos, e da boca dos que chora</w:t>
      </w:r>
      <w:r w:rsidR="0091439E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439E">
        <w:rPr>
          <w:rFonts w:ascii="Times New Roman" w:hAnsi="Times New Roman" w:cs="Times New Roman"/>
          <w:sz w:val="24"/>
          <w:szCs w:val="24"/>
        </w:rPr>
        <w:t>saía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vapor. Dã olhou </w:t>
      </w:r>
      <w:r w:rsidR="007A215B">
        <w:rPr>
          <w:rFonts w:ascii="Times New Roman" w:hAnsi="Times New Roman" w:cs="Times New Roman"/>
          <w:sz w:val="24"/>
          <w:szCs w:val="24"/>
        </w:rPr>
        <w:t>ao redor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olhou para o rosto do </w:t>
      </w:r>
      <w:r w:rsidR="0091439E">
        <w:rPr>
          <w:rFonts w:ascii="Times New Roman" w:hAnsi="Times New Roman" w:cs="Times New Roman"/>
          <w:sz w:val="24"/>
          <w:szCs w:val="24"/>
        </w:rPr>
        <w:t>morto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para o</w:t>
      </w:r>
      <w:r w:rsidR="008E5EB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</w:t>
      </w:r>
      <w:r w:rsidR="008E5EB5">
        <w:rPr>
          <w:rFonts w:ascii="Times New Roman" w:hAnsi="Times New Roman" w:cs="Times New Roman"/>
          <w:sz w:val="24"/>
          <w:szCs w:val="24"/>
        </w:rPr>
        <w:t>s</w:t>
      </w:r>
      <w:r w:rsidR="000C6BB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dos vivos e se lembrou de um dos </w:t>
      </w:r>
      <w:r w:rsidR="008E5EB5">
        <w:rPr>
          <w:rFonts w:ascii="Times New Roman" w:hAnsi="Times New Roman" w:cs="Times New Roman"/>
          <w:sz w:val="24"/>
          <w:szCs w:val="24"/>
        </w:rPr>
        <w:t xml:space="preserve">primeiros </w:t>
      </w:r>
      <w:r w:rsidRPr="00C5704C">
        <w:rPr>
          <w:rFonts w:ascii="Times New Roman" w:hAnsi="Times New Roman" w:cs="Times New Roman"/>
          <w:sz w:val="24"/>
          <w:szCs w:val="24"/>
        </w:rPr>
        <w:t>mandamentos de Moisés: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“Se </w:t>
      </w:r>
      <w:r w:rsidR="008E5EB5">
        <w:rPr>
          <w:rFonts w:ascii="Times New Roman" w:hAnsi="Times New Roman" w:cs="Times New Roman"/>
          <w:sz w:val="24"/>
          <w:szCs w:val="24"/>
        </w:rPr>
        <w:t xml:space="preserve">alguém </w:t>
      </w:r>
      <w:r w:rsidR="003A42BC">
        <w:rPr>
          <w:rFonts w:ascii="Times New Roman" w:hAnsi="Times New Roman" w:cs="Times New Roman"/>
          <w:sz w:val="24"/>
          <w:szCs w:val="24"/>
        </w:rPr>
        <w:t>surpreender</w:t>
      </w:r>
      <w:r w:rsidR="008E5EB5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ladrão</w:t>
      </w:r>
      <w:r w:rsidR="008E06A9">
        <w:rPr>
          <w:rFonts w:ascii="Times New Roman" w:hAnsi="Times New Roman" w:cs="Times New Roman"/>
          <w:sz w:val="24"/>
          <w:szCs w:val="24"/>
        </w:rPr>
        <w:t xml:space="preserve"> em pleno roubo</w:t>
      </w:r>
      <w:r w:rsidR="008E5EB5">
        <w:rPr>
          <w:rFonts w:ascii="Times New Roman" w:hAnsi="Times New Roman" w:cs="Times New Roman"/>
          <w:sz w:val="24"/>
          <w:szCs w:val="24"/>
        </w:rPr>
        <w:t xml:space="preserve"> e </w:t>
      </w:r>
      <w:r w:rsidRPr="00C5704C">
        <w:rPr>
          <w:rFonts w:ascii="Times New Roman" w:hAnsi="Times New Roman" w:cs="Times New Roman"/>
          <w:sz w:val="24"/>
          <w:szCs w:val="24"/>
        </w:rPr>
        <w:t>feri</w:t>
      </w:r>
      <w:r w:rsidR="008E5EB5">
        <w:rPr>
          <w:rFonts w:ascii="Times New Roman" w:hAnsi="Times New Roman" w:cs="Times New Roman"/>
          <w:sz w:val="24"/>
          <w:szCs w:val="24"/>
        </w:rPr>
        <w:t>-l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8E5EB5">
        <w:rPr>
          <w:rFonts w:ascii="Times New Roman" w:hAnsi="Times New Roman" w:cs="Times New Roman"/>
          <w:sz w:val="24"/>
          <w:szCs w:val="24"/>
        </w:rPr>
        <w:t>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5EB5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mor</w:t>
      </w:r>
      <w:r w:rsidR="008E5EB5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e, não será culpado </w:t>
      </w:r>
      <w:r w:rsidR="005F54FE">
        <w:rPr>
          <w:rFonts w:ascii="Times New Roman" w:hAnsi="Times New Roman" w:cs="Times New Roman"/>
          <w:sz w:val="24"/>
          <w:szCs w:val="24"/>
        </w:rPr>
        <w:t>de verter</w:t>
      </w:r>
      <w:r w:rsidR="005F54F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5EB5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>sangue. Mas</w:t>
      </w:r>
      <w:r w:rsidR="008E5EB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o sol </w:t>
      </w:r>
      <w:r w:rsidR="003A42BC">
        <w:rPr>
          <w:rFonts w:ascii="Times New Roman" w:hAnsi="Times New Roman" w:cs="Times New Roman"/>
          <w:sz w:val="24"/>
          <w:szCs w:val="24"/>
        </w:rPr>
        <w:t>já tiver se</w:t>
      </w:r>
      <w:r w:rsidR="008E5EB5">
        <w:rPr>
          <w:rFonts w:ascii="Times New Roman" w:hAnsi="Times New Roman" w:cs="Times New Roman"/>
          <w:sz w:val="24"/>
          <w:szCs w:val="24"/>
        </w:rPr>
        <w:t xml:space="preserve"> levanta</w:t>
      </w:r>
      <w:r w:rsidR="003A42B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sangue </w:t>
      </w:r>
      <w:r w:rsidR="008E5EB5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será imputado”</w:t>
      </w:r>
      <w:r w:rsidR="0019330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6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Esse foi um dos inúmeros mandamentos bíblicos </w:t>
      </w:r>
      <w:r w:rsidR="008E5EB5">
        <w:rPr>
          <w:rFonts w:ascii="Times New Roman" w:hAnsi="Times New Roman" w:cs="Times New Roman"/>
          <w:sz w:val="24"/>
          <w:szCs w:val="24"/>
        </w:rPr>
        <w:t>apresentados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modo </w:t>
      </w:r>
      <w:r w:rsidR="003A42BC">
        <w:rPr>
          <w:rFonts w:ascii="Times New Roman" w:hAnsi="Times New Roman" w:cs="Times New Roman"/>
          <w:sz w:val="24"/>
          <w:szCs w:val="24"/>
        </w:rPr>
        <w:t>intencionalmente vago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estilo bíblico evita </w:t>
      </w:r>
      <w:r w:rsidR="003A42BC">
        <w:rPr>
          <w:rFonts w:ascii="Times New Roman" w:hAnsi="Times New Roman" w:cs="Times New Roman"/>
          <w:sz w:val="24"/>
          <w:szCs w:val="24"/>
        </w:rPr>
        <w:t>o excesso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clareza, pois a clareza </w:t>
      </w:r>
      <w:r w:rsidR="003A42BC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>excess</w:t>
      </w:r>
      <w:r w:rsidR="003A42B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um </w:t>
      </w:r>
      <w:r w:rsidRPr="003A42BC">
        <w:rPr>
          <w:rFonts w:ascii="Times New Roman" w:hAnsi="Times New Roman" w:cs="Times New Roman"/>
          <w:i/>
          <w:sz w:val="24"/>
          <w:szCs w:val="24"/>
        </w:rPr>
        <w:t>slogan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A42BC">
        <w:rPr>
          <w:rFonts w:ascii="Times New Roman" w:hAnsi="Times New Roman" w:cs="Times New Roman"/>
          <w:sz w:val="24"/>
          <w:szCs w:val="24"/>
        </w:rPr>
        <w:t xml:space="preserve">Alguns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mandamentos exigem </w:t>
      </w:r>
      <w:r w:rsidR="003A42BC">
        <w:rPr>
          <w:rFonts w:ascii="Times New Roman" w:hAnsi="Times New Roman" w:cs="Times New Roman"/>
          <w:sz w:val="24"/>
          <w:szCs w:val="24"/>
        </w:rPr>
        <w:t>um grande esforço</w:t>
      </w:r>
      <w:r w:rsidR="00272A49">
        <w:rPr>
          <w:rFonts w:ascii="Times New Roman" w:hAnsi="Times New Roman" w:cs="Times New Roman"/>
          <w:sz w:val="24"/>
          <w:szCs w:val="24"/>
        </w:rPr>
        <w:t xml:space="preserve"> </w:t>
      </w:r>
      <w:r w:rsidR="00D226A6">
        <w:rPr>
          <w:rFonts w:ascii="Times New Roman" w:hAnsi="Times New Roman" w:cs="Times New Roman"/>
          <w:sz w:val="24"/>
          <w:szCs w:val="24"/>
        </w:rPr>
        <w:t xml:space="preserve">de interpretação </w:t>
      </w:r>
      <w:r w:rsidR="00AC2B16">
        <w:rPr>
          <w:rFonts w:ascii="Times New Roman" w:hAnsi="Times New Roman" w:cs="Times New Roman"/>
          <w:sz w:val="24"/>
          <w:szCs w:val="24"/>
        </w:rPr>
        <w:t xml:space="preserve">e </w:t>
      </w:r>
      <w:r w:rsidR="003A42BC">
        <w:rPr>
          <w:rFonts w:ascii="Times New Roman" w:hAnsi="Times New Roman" w:cs="Times New Roman"/>
          <w:sz w:val="24"/>
          <w:szCs w:val="24"/>
        </w:rPr>
        <w:t xml:space="preserve">outros </w:t>
      </w:r>
      <w:r w:rsidR="0062026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insignificante, como </w:t>
      </w:r>
      <w:r w:rsidR="00AC2B16" w:rsidRPr="00C5704C">
        <w:rPr>
          <w:rFonts w:ascii="Times New Roman" w:hAnsi="Times New Roman" w:cs="Times New Roman"/>
          <w:sz w:val="24"/>
          <w:szCs w:val="24"/>
        </w:rPr>
        <w:t>es</w:t>
      </w:r>
      <w:r w:rsidR="00AC2B16">
        <w:rPr>
          <w:rFonts w:ascii="Times New Roman" w:hAnsi="Times New Roman" w:cs="Times New Roman"/>
          <w:sz w:val="24"/>
          <w:szCs w:val="24"/>
        </w:rPr>
        <w:t>s</w:t>
      </w:r>
      <w:r w:rsidR="00AC2B16" w:rsidRPr="00C5704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. No entanto, não existe mandamento que po</w:t>
      </w:r>
      <w:r w:rsidR="003A42BC">
        <w:rPr>
          <w:rFonts w:ascii="Times New Roman" w:hAnsi="Times New Roman" w:cs="Times New Roman"/>
          <w:sz w:val="24"/>
          <w:szCs w:val="24"/>
        </w:rPr>
        <w:t>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 </w:t>
      </w:r>
      <w:r w:rsidR="000C6BBE">
        <w:rPr>
          <w:rFonts w:ascii="Times New Roman" w:hAnsi="Times New Roman" w:cs="Times New Roman"/>
          <w:sz w:val="24"/>
          <w:szCs w:val="24"/>
        </w:rPr>
        <w:t>digerido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esforço</w:t>
      </w:r>
      <w:r w:rsidR="00BD45DE">
        <w:rPr>
          <w:rFonts w:ascii="Times New Roman" w:hAnsi="Times New Roman" w:cs="Times New Roman"/>
          <w:sz w:val="24"/>
          <w:szCs w:val="24"/>
        </w:rPr>
        <w:t xml:space="preserve"> algum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Aqui está </w:t>
      </w:r>
      <w:r w:rsidR="00D226A6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interpretação</w:t>
      </w:r>
      <w:r w:rsidR="00D96F1A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6F1A">
        <w:rPr>
          <w:rFonts w:ascii="Times New Roman" w:hAnsi="Times New Roman" w:cs="Times New Roman"/>
          <w:sz w:val="24"/>
          <w:szCs w:val="24"/>
        </w:rPr>
        <w:t>o</w:t>
      </w:r>
      <w:r w:rsidR="00D96F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ladrão surpreendido </w:t>
      </w:r>
      <w:r w:rsidR="005D3008">
        <w:rPr>
          <w:rFonts w:ascii="Times New Roman" w:hAnsi="Times New Roman" w:cs="Times New Roman"/>
          <w:sz w:val="24"/>
          <w:szCs w:val="24"/>
        </w:rPr>
        <w:t xml:space="preserve">à luz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5D300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dia, diz</w:t>
      </w:r>
      <w:r w:rsidR="00D96F1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mandamento, tem direito ao perdão, mas a união do ladrão com a noite não </w:t>
      </w:r>
      <w:r w:rsidR="003A42BC">
        <w:rPr>
          <w:rFonts w:ascii="Times New Roman" w:hAnsi="Times New Roman" w:cs="Times New Roman"/>
          <w:sz w:val="24"/>
          <w:szCs w:val="24"/>
        </w:rPr>
        <w:t>dá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direito à piedade.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Dã olhou ao redor e viu</w:t>
      </w:r>
      <w:r w:rsidR="005D3008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sol </w:t>
      </w:r>
      <w:r w:rsidR="005D3008">
        <w:rPr>
          <w:rFonts w:ascii="Times New Roman" w:hAnsi="Times New Roman" w:cs="Times New Roman"/>
          <w:sz w:val="24"/>
          <w:szCs w:val="24"/>
        </w:rPr>
        <w:t>raiava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as pessoas em volta </w:t>
      </w:r>
      <w:r w:rsidR="005D3008">
        <w:rPr>
          <w:rFonts w:ascii="Times New Roman" w:hAnsi="Times New Roman" w:cs="Times New Roman"/>
          <w:sz w:val="24"/>
          <w:szCs w:val="24"/>
        </w:rPr>
        <w:t>tinham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rostos noturnos. E </w:t>
      </w:r>
      <w:r w:rsidR="005D3008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entendeu: </w:t>
      </w:r>
      <w:r w:rsidR="006B757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próprio sangue</w:t>
      </w:r>
      <w:r w:rsidR="004902A6">
        <w:rPr>
          <w:rFonts w:ascii="Times New Roman" w:hAnsi="Times New Roman" w:cs="Times New Roman"/>
          <w:sz w:val="24"/>
          <w:szCs w:val="24"/>
        </w:rPr>
        <w:t xml:space="preserve"> que verteram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1B7B">
        <w:rPr>
          <w:rFonts w:ascii="Times New Roman" w:hAnsi="Times New Roman" w:cs="Times New Roman"/>
          <w:sz w:val="24"/>
          <w:szCs w:val="24"/>
        </w:rPr>
        <w:t xml:space="preserve">lhes </w:t>
      </w:r>
      <w:r w:rsidR="006B757C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imputado... </w:t>
      </w:r>
    </w:p>
    <w:p w:rsidR="0024094F" w:rsidRPr="00C5704C" w:rsidRDefault="006C14B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757C">
        <w:rPr>
          <w:rFonts w:ascii="Times New Roman" w:hAnsi="Times New Roman" w:cs="Times New Roman"/>
          <w:sz w:val="24"/>
          <w:szCs w:val="24"/>
        </w:rPr>
        <w:t xml:space="preserve">Nesse </w:t>
      </w:r>
      <w:r w:rsidR="0024094F" w:rsidRPr="006B757C">
        <w:rPr>
          <w:rFonts w:ascii="Times New Roman" w:hAnsi="Times New Roman" w:cs="Times New Roman"/>
          <w:sz w:val="24"/>
          <w:szCs w:val="24"/>
        </w:rPr>
        <w:t>momento, no meio da multidão do cemitério,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Anticristo </w:t>
      </w:r>
      <w:r w:rsidR="006B757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vi</w:t>
      </w:r>
      <w:r w:rsidR="006B757C">
        <w:rPr>
          <w:rFonts w:ascii="Times New Roman" w:hAnsi="Times New Roman" w:cs="Times New Roman"/>
          <w:sz w:val="24"/>
          <w:szCs w:val="24"/>
        </w:rPr>
        <w:t>stou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menina de olhar </w:t>
      </w:r>
      <w:r w:rsidR="006B757C">
        <w:rPr>
          <w:rFonts w:ascii="Times New Roman" w:hAnsi="Times New Roman" w:cs="Times New Roman"/>
          <w:sz w:val="24"/>
          <w:szCs w:val="24"/>
        </w:rPr>
        <w:t>vivo</w:t>
      </w:r>
      <w:r w:rsidR="0024094F" w:rsidRPr="00C5704C">
        <w:rPr>
          <w:rFonts w:ascii="Times New Roman" w:hAnsi="Times New Roman" w:cs="Times New Roman"/>
          <w:sz w:val="24"/>
          <w:szCs w:val="24"/>
        </w:rPr>
        <w:t>, em nada parecida com a Maria de Khárkov</w:t>
      </w:r>
      <w:r w:rsidR="0062026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6B757C">
        <w:rPr>
          <w:rFonts w:ascii="Times New Roman" w:hAnsi="Times New Roman" w:cs="Times New Roman"/>
          <w:sz w:val="24"/>
          <w:szCs w:val="24"/>
        </w:rPr>
        <w:t>quem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perto de Kertch, </w:t>
      </w:r>
      <w:r w:rsidR="00620269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fora </w:t>
      </w:r>
      <w:r w:rsidR="006B757C">
        <w:rPr>
          <w:rFonts w:ascii="Times New Roman" w:hAnsi="Times New Roman" w:cs="Times New Roman"/>
          <w:sz w:val="24"/>
          <w:szCs w:val="24"/>
        </w:rPr>
        <w:t>exposto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757C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6B757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757C">
        <w:rPr>
          <w:rFonts w:ascii="Times New Roman" w:hAnsi="Times New Roman" w:cs="Times New Roman"/>
          <w:sz w:val="24"/>
          <w:szCs w:val="24"/>
        </w:rPr>
        <w:t>flagelo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Senhor, </w:t>
      </w:r>
      <w:r w:rsidR="0024094F" w:rsidRPr="00CF71CE">
        <w:rPr>
          <w:rFonts w:ascii="Times New Roman" w:hAnsi="Times New Roman" w:cs="Times New Roman"/>
          <w:sz w:val="24"/>
          <w:szCs w:val="24"/>
        </w:rPr>
        <w:t>o animal</w:t>
      </w:r>
      <w:r w:rsidRPr="00CF71CE">
        <w:rPr>
          <w:rFonts w:ascii="Times New Roman" w:hAnsi="Times New Roman" w:cs="Times New Roman"/>
          <w:sz w:val="24"/>
          <w:szCs w:val="24"/>
        </w:rPr>
        <w:t>-</w:t>
      </w:r>
      <w:r w:rsidR="0024094F" w:rsidRPr="00CF71CE">
        <w:rPr>
          <w:rFonts w:ascii="Times New Roman" w:hAnsi="Times New Roman" w:cs="Times New Roman"/>
          <w:sz w:val="24"/>
          <w:szCs w:val="24"/>
        </w:rPr>
        <w:t>adultério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AA3AF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Apesar de não se parec</w:t>
      </w:r>
      <w:r w:rsidR="00714DCD"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Maria, </w:t>
      </w:r>
      <w:r w:rsidR="005217A9">
        <w:rPr>
          <w:rFonts w:ascii="Times New Roman" w:hAnsi="Times New Roman" w:cs="Times New Roman"/>
          <w:sz w:val="24"/>
          <w:szCs w:val="24"/>
        </w:rPr>
        <w:t>a menina</w:t>
      </w:r>
      <w:r w:rsidR="006B757C">
        <w:rPr>
          <w:rFonts w:ascii="Times New Roman" w:hAnsi="Times New Roman" w:cs="Times New Roman"/>
          <w:sz w:val="24"/>
          <w:szCs w:val="24"/>
        </w:rPr>
        <w:t xml:space="preserve"> </w:t>
      </w:r>
      <w:r w:rsidR="00F67629">
        <w:rPr>
          <w:rFonts w:ascii="Times New Roman" w:hAnsi="Times New Roman" w:cs="Times New Roman"/>
          <w:sz w:val="24"/>
          <w:szCs w:val="24"/>
        </w:rPr>
        <w:t xml:space="preserve">o fazia se </w:t>
      </w:r>
      <w:r w:rsidR="0024094F" w:rsidRPr="00C5704C">
        <w:rPr>
          <w:rFonts w:ascii="Times New Roman" w:hAnsi="Times New Roman" w:cs="Times New Roman"/>
          <w:sz w:val="24"/>
          <w:szCs w:val="24"/>
        </w:rPr>
        <w:t>lembr</w:t>
      </w:r>
      <w:r w:rsidR="00F67629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7629">
        <w:rPr>
          <w:rFonts w:ascii="Times New Roman" w:hAnsi="Times New Roman" w:cs="Times New Roman"/>
          <w:sz w:val="24"/>
          <w:szCs w:val="24"/>
        </w:rPr>
        <w:t>dela</w:t>
      </w:r>
      <w:r w:rsidR="0024094F" w:rsidRPr="00C5704C">
        <w:rPr>
          <w:rFonts w:ascii="Times New Roman" w:hAnsi="Times New Roman" w:cs="Times New Roman"/>
          <w:sz w:val="24"/>
          <w:szCs w:val="24"/>
        </w:rPr>
        <w:t>, e Anticristo começou a observá</w:t>
      </w:r>
      <w:r w:rsidR="00AA3AFA">
        <w:rPr>
          <w:rFonts w:ascii="Times New Roman" w:hAnsi="Times New Roman" w:cs="Times New Roman"/>
          <w:sz w:val="24"/>
          <w:szCs w:val="24"/>
        </w:rPr>
        <w:t>-l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a. Seguiu Ánnuchka até a igreja do cemitério e viu que fora transformada em moradia. Então pediu para </w:t>
      </w:r>
      <w:r w:rsidR="004902A6">
        <w:rPr>
          <w:rFonts w:ascii="Times New Roman" w:hAnsi="Times New Roman" w:cs="Times New Roman"/>
          <w:sz w:val="24"/>
          <w:szCs w:val="24"/>
        </w:rPr>
        <w:t>olhar</w:t>
      </w:r>
      <w:r w:rsidR="004902A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lugar onde </w:t>
      </w:r>
      <w:r w:rsidR="005217A9">
        <w:rPr>
          <w:rFonts w:ascii="Times New Roman" w:hAnsi="Times New Roman" w:cs="Times New Roman"/>
          <w:sz w:val="24"/>
          <w:szCs w:val="24"/>
        </w:rPr>
        <w:t>ficavam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altar e </w:t>
      </w:r>
      <w:r w:rsidR="00620269">
        <w:rPr>
          <w:rFonts w:ascii="Times New Roman" w:hAnsi="Times New Roman" w:cs="Times New Roman"/>
          <w:sz w:val="24"/>
          <w:szCs w:val="24"/>
        </w:rPr>
        <w:t>os afrescos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62026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Esses afrescos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lhe provocaram aversão, pois infringiam o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745AF3">
        <w:rPr>
          <w:rFonts w:ascii="Times New Roman" w:hAnsi="Times New Roman" w:cs="Times New Roman"/>
          <w:sz w:val="24"/>
          <w:szCs w:val="24"/>
        </w:rPr>
        <w:t>havia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mais sagrado </w:t>
      </w:r>
      <w:r w:rsidR="00527617" w:rsidRPr="00621342">
        <w:rPr>
          <w:rFonts w:ascii="Times New Roman" w:hAnsi="Times New Roman" w:cs="Times New Roman"/>
          <w:sz w:val="24"/>
          <w:szCs w:val="24"/>
        </w:rPr>
        <w:t>—</w:t>
      </w:r>
      <w:r w:rsidR="0052761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segundo mandamento do profeta Moisés. Como hebreu, </w:t>
      </w:r>
      <w:r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sabia que no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símbolo de Deus </w:t>
      </w:r>
      <w:r>
        <w:rPr>
          <w:rFonts w:ascii="Times New Roman" w:hAnsi="Times New Roman" w:cs="Times New Roman"/>
          <w:sz w:val="24"/>
          <w:szCs w:val="24"/>
        </w:rPr>
        <w:t>se oculta</w:t>
      </w:r>
      <w:r w:rsidR="00340F7E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negação de Deus. Que </w:t>
      </w:r>
      <w:r w:rsidR="008035D7" w:rsidRPr="00C5704C">
        <w:rPr>
          <w:rFonts w:ascii="Times New Roman" w:hAnsi="Times New Roman" w:cs="Times New Roman"/>
          <w:sz w:val="24"/>
          <w:szCs w:val="24"/>
        </w:rPr>
        <w:t>es</w:t>
      </w:r>
      <w:r w:rsidR="008035D7">
        <w:rPr>
          <w:rFonts w:ascii="Times New Roman" w:hAnsi="Times New Roman" w:cs="Times New Roman"/>
          <w:sz w:val="24"/>
          <w:szCs w:val="24"/>
        </w:rPr>
        <w:t>s</w:t>
      </w:r>
      <w:r w:rsidR="008035D7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negação </w:t>
      </w:r>
      <w:r>
        <w:rPr>
          <w:rFonts w:ascii="Times New Roman" w:hAnsi="Times New Roman" w:cs="Times New Roman"/>
          <w:sz w:val="24"/>
          <w:szCs w:val="24"/>
        </w:rPr>
        <w:t>havia começado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53CE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0053CE">
        <w:rPr>
          <w:rFonts w:ascii="Times New Roman" w:hAnsi="Times New Roman" w:cs="Times New Roman"/>
          <w:sz w:val="24"/>
          <w:szCs w:val="24"/>
        </w:rPr>
        <w:t xml:space="preserve">época </w:t>
      </w:r>
      <w:r w:rsidR="0025571F"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perseguição dos cristãos, nas catacumbas, </w:t>
      </w:r>
      <w:r w:rsidR="0025571F">
        <w:rPr>
          <w:rFonts w:ascii="Times New Roman" w:hAnsi="Times New Roman" w:cs="Times New Roman"/>
          <w:sz w:val="24"/>
          <w:szCs w:val="24"/>
        </w:rPr>
        <w:t>nos</w:t>
      </w:r>
      <w:r w:rsidR="00B52924">
        <w:rPr>
          <w:rFonts w:ascii="Times New Roman" w:hAnsi="Times New Roman" w:cs="Times New Roman"/>
          <w:sz w:val="24"/>
          <w:szCs w:val="24"/>
        </w:rPr>
        <w:t xml:space="preserve"> afrescos que retratavam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monge de Alexandria</w:t>
      </w:r>
      <w:r w:rsidR="00B52924">
        <w:rPr>
          <w:rFonts w:ascii="Times New Roman" w:hAnsi="Times New Roman" w:cs="Times New Roman"/>
          <w:sz w:val="24"/>
          <w:szCs w:val="24"/>
        </w:rPr>
        <w:t xml:space="preserve"> </w:t>
      </w:r>
      <w:r w:rsidR="00272A49" w:rsidRPr="00340F7E">
        <w:rPr>
          <w:rFonts w:ascii="Times New Roman" w:hAnsi="Times New Roman" w:cs="Times New Roman"/>
          <w:sz w:val="24"/>
          <w:szCs w:val="24"/>
        </w:rPr>
        <w:t>de</w:t>
      </w:r>
      <w:r w:rsidR="00193305">
        <w:rPr>
          <w:rFonts w:ascii="Times New Roman" w:hAnsi="Times New Roman" w:cs="Times New Roman"/>
          <w:sz w:val="24"/>
          <w:szCs w:val="24"/>
        </w:rPr>
        <w:t>scarnado</w:t>
      </w:r>
      <w:r w:rsidR="0025571F">
        <w:rPr>
          <w:rFonts w:ascii="Times New Roman" w:hAnsi="Times New Roman" w:cs="Times New Roman"/>
          <w:sz w:val="24"/>
          <w:szCs w:val="24"/>
        </w:rPr>
        <w:t xml:space="preserve"> </w:t>
      </w:r>
      <w:r w:rsidR="00B5292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o</w:t>
      </w:r>
      <w:r w:rsidR="00B52924">
        <w:rPr>
          <w:rFonts w:ascii="Times New Roman" w:hAnsi="Times New Roman" w:cs="Times New Roman"/>
          <w:sz w:val="24"/>
          <w:szCs w:val="24"/>
        </w:rPr>
        <w:t>b a alcunha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Jesus Cristo</w:t>
      </w:r>
      <w:r w:rsidR="0025571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tribo de Judá, </w:t>
      </w:r>
      <w:r w:rsidR="0025571F">
        <w:rPr>
          <w:rFonts w:ascii="Times New Roman" w:hAnsi="Times New Roman" w:cs="Times New Roman"/>
          <w:sz w:val="24"/>
          <w:szCs w:val="24"/>
        </w:rPr>
        <w:t>vaticinado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pelo profeta Isaías. </w:t>
      </w:r>
      <w:r w:rsidR="0025571F">
        <w:rPr>
          <w:rFonts w:ascii="Times New Roman" w:hAnsi="Times New Roman" w:cs="Times New Roman"/>
          <w:sz w:val="24"/>
          <w:szCs w:val="24"/>
        </w:rPr>
        <w:t>No entanto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r w:rsidR="00CB6625">
        <w:rPr>
          <w:rFonts w:ascii="Times New Roman" w:hAnsi="Times New Roman" w:cs="Times New Roman"/>
          <w:sz w:val="24"/>
          <w:szCs w:val="24"/>
        </w:rPr>
        <w:t xml:space="preserve">próprio </w:t>
      </w:r>
      <w:r w:rsidR="0024094F" w:rsidRPr="00C5704C">
        <w:rPr>
          <w:rFonts w:ascii="Times New Roman" w:hAnsi="Times New Roman" w:cs="Times New Roman"/>
          <w:sz w:val="24"/>
          <w:szCs w:val="24"/>
        </w:rPr>
        <w:t>nome Judá era maldi</w:t>
      </w:r>
      <w:r w:rsidR="00714DCD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o</w:t>
      </w:r>
      <w:r w:rsidR="00714DCD">
        <w:rPr>
          <w:rFonts w:ascii="Times New Roman" w:hAnsi="Times New Roman" w:cs="Times New Roman"/>
          <w:sz w:val="24"/>
          <w:szCs w:val="24"/>
        </w:rPr>
        <w:t xml:space="preserve"> entre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</w:t>
      </w:r>
      <w:r w:rsidR="009D1958">
        <w:rPr>
          <w:rFonts w:ascii="Times New Roman" w:hAnsi="Times New Roman" w:cs="Times New Roman"/>
          <w:sz w:val="24"/>
          <w:szCs w:val="24"/>
        </w:rPr>
        <w:t xml:space="preserve">não </w:t>
      </w:r>
      <w:r w:rsidR="00193305" w:rsidRPr="00CF71CE">
        <w:rPr>
          <w:rFonts w:ascii="Times New Roman" w:hAnsi="Times New Roman" w:cs="Times New Roman"/>
          <w:sz w:val="24"/>
          <w:szCs w:val="24"/>
          <w:highlight w:val="yellow"/>
          <w:rPrChange w:id="9" w:author="Daniela Mountian" w:date="2017-09-04T14:15:00Z">
            <w:rPr>
              <w:rFonts w:ascii="Times New Roman" w:hAnsi="Times New Roman" w:cs="Times New Roman"/>
              <w:sz w:val="24"/>
              <w:szCs w:val="24"/>
            </w:rPr>
          </w:rPrChange>
        </w:rPr>
        <w:t>lhe</w:t>
      </w:r>
      <w:r w:rsidR="0019330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eram </w:t>
      </w:r>
      <w:r w:rsidR="009D1958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2CBD">
        <w:rPr>
          <w:rFonts w:ascii="Times New Roman" w:hAnsi="Times New Roman" w:cs="Times New Roman"/>
          <w:sz w:val="24"/>
          <w:szCs w:val="24"/>
        </w:rPr>
        <w:t>hosti</w:t>
      </w:r>
      <w:r w:rsidR="00E82CBD" w:rsidRPr="00CF71CE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também </w:t>
      </w:r>
      <w:r w:rsidR="009D1958">
        <w:rPr>
          <w:rFonts w:ascii="Times New Roman" w:hAnsi="Times New Roman" w:cs="Times New Roman"/>
          <w:sz w:val="24"/>
          <w:szCs w:val="24"/>
        </w:rPr>
        <w:t>estranhos</w:t>
      </w:r>
      <w:r w:rsidR="0024094F" w:rsidRPr="00C5704C">
        <w:rPr>
          <w:rFonts w:ascii="Times New Roman" w:hAnsi="Times New Roman" w:cs="Times New Roman"/>
          <w:sz w:val="24"/>
          <w:szCs w:val="24"/>
        </w:rPr>
        <w:t>, e o incompreen</w:t>
      </w:r>
      <w:r w:rsidR="009D1958">
        <w:rPr>
          <w:rFonts w:ascii="Times New Roman" w:hAnsi="Times New Roman" w:cs="Times New Roman"/>
          <w:sz w:val="24"/>
          <w:szCs w:val="24"/>
        </w:rPr>
        <w:t>sível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1958">
        <w:rPr>
          <w:rFonts w:ascii="Times New Roman" w:hAnsi="Times New Roman" w:cs="Times New Roman"/>
          <w:sz w:val="24"/>
          <w:szCs w:val="24"/>
        </w:rPr>
        <w:t xml:space="preserve">tem </w:t>
      </w:r>
      <w:r w:rsidR="0024094F" w:rsidRPr="00C5704C">
        <w:rPr>
          <w:rFonts w:ascii="Times New Roman" w:hAnsi="Times New Roman" w:cs="Times New Roman"/>
          <w:sz w:val="24"/>
          <w:szCs w:val="24"/>
        </w:rPr>
        <w:t>sempre um sentido único, mecanicamente decorado, pronunciado p</w:t>
      </w:r>
      <w:r w:rsidR="003808DC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bocas </w:t>
      </w:r>
      <w:r w:rsidR="00E82CBD">
        <w:rPr>
          <w:rFonts w:ascii="Times New Roman" w:hAnsi="Times New Roman" w:cs="Times New Roman"/>
          <w:sz w:val="24"/>
          <w:szCs w:val="24"/>
        </w:rPr>
        <w:t>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juízo, assim como aves falan</w:t>
      </w:r>
      <w:r w:rsidR="00E82CBD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es pron</w:t>
      </w:r>
      <w:r w:rsidR="003808DC">
        <w:rPr>
          <w:rFonts w:ascii="Times New Roman" w:hAnsi="Times New Roman" w:cs="Times New Roman"/>
          <w:sz w:val="24"/>
          <w:szCs w:val="24"/>
        </w:rPr>
        <w:t>un</w:t>
      </w:r>
      <w:r w:rsidR="0024094F" w:rsidRPr="00C5704C">
        <w:rPr>
          <w:rFonts w:ascii="Times New Roman" w:hAnsi="Times New Roman" w:cs="Times New Roman"/>
          <w:sz w:val="24"/>
          <w:szCs w:val="24"/>
        </w:rPr>
        <w:t>ciam palavras humanas... Jud</w:t>
      </w:r>
      <w:r w:rsidR="002D50D6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50D6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amaldiçoado, mas </w:t>
      </w:r>
      <w:r w:rsidR="000C6BBE">
        <w:rPr>
          <w:rFonts w:ascii="Times New Roman" w:hAnsi="Times New Roman" w:cs="Times New Roman"/>
          <w:sz w:val="24"/>
          <w:szCs w:val="24"/>
        </w:rPr>
        <w:t xml:space="preserve">também teriam </w:t>
      </w:r>
      <w:r w:rsidR="00085BFB">
        <w:rPr>
          <w:rFonts w:ascii="Times New Roman" w:hAnsi="Times New Roman" w:cs="Times New Roman"/>
          <w:sz w:val="24"/>
          <w:szCs w:val="24"/>
        </w:rPr>
        <w:t>duvidado</w:t>
      </w:r>
      <w:r w:rsidR="000C6BBE">
        <w:rPr>
          <w:rFonts w:ascii="Times New Roman" w:hAnsi="Times New Roman" w:cs="Times New Roman"/>
          <w:sz w:val="24"/>
          <w:szCs w:val="24"/>
        </w:rPr>
        <w:t xml:space="preserve"> </w:t>
      </w:r>
      <w:r w:rsidR="00085BFB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Jesus Cristo</w:t>
      </w:r>
      <w:r w:rsidR="000C6BBE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não vissem </w:t>
      </w:r>
      <w:r w:rsidR="000C6BBE">
        <w:rPr>
          <w:rFonts w:ascii="Times New Roman" w:hAnsi="Times New Roman" w:cs="Times New Roman"/>
          <w:sz w:val="24"/>
          <w:szCs w:val="24"/>
        </w:rPr>
        <w:t>continua</w:t>
      </w:r>
      <w:r w:rsidR="000C6BBE" w:rsidRPr="00C5704C">
        <w:rPr>
          <w:rFonts w:ascii="Times New Roman" w:hAnsi="Times New Roman" w:cs="Times New Roman"/>
          <w:sz w:val="24"/>
          <w:szCs w:val="24"/>
        </w:rPr>
        <w:t xml:space="preserve">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>sua imagem, criada por eles mesmos.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6625">
        <w:rPr>
          <w:rFonts w:ascii="Times New Roman" w:hAnsi="Times New Roman" w:cs="Times New Roman"/>
          <w:sz w:val="24"/>
          <w:szCs w:val="24"/>
        </w:rPr>
        <w:t>“Procurem a imagem do</w:t>
      </w:r>
      <w:r w:rsidRPr="00100B0D">
        <w:rPr>
          <w:rFonts w:ascii="Times New Roman" w:hAnsi="Times New Roman" w:cs="Times New Roman"/>
          <w:sz w:val="24"/>
          <w:szCs w:val="24"/>
        </w:rPr>
        <w:t xml:space="preserve"> Cristo em suas palavras, </w:t>
      </w:r>
      <w:r w:rsidR="002D2182" w:rsidRPr="00100B0D">
        <w:rPr>
          <w:rFonts w:ascii="Times New Roman" w:hAnsi="Times New Roman" w:cs="Times New Roman"/>
          <w:sz w:val="24"/>
          <w:szCs w:val="24"/>
        </w:rPr>
        <w:t>anotadas</w:t>
      </w:r>
      <w:r w:rsidRPr="00100B0D">
        <w:rPr>
          <w:rFonts w:ascii="Times New Roman" w:hAnsi="Times New Roman" w:cs="Times New Roman"/>
          <w:sz w:val="24"/>
          <w:szCs w:val="24"/>
        </w:rPr>
        <w:t xml:space="preserve"> no Evangelho” </w:t>
      </w:r>
      <w:r w:rsidR="00E82CBD" w:rsidRPr="00100B0D">
        <w:rPr>
          <w:rFonts w:ascii="Times New Roman" w:hAnsi="Times New Roman" w:cs="Times New Roman"/>
          <w:sz w:val="24"/>
          <w:szCs w:val="24"/>
        </w:rPr>
        <w:t>—</w:t>
      </w:r>
      <w:r w:rsidRPr="00100B0D">
        <w:rPr>
          <w:rFonts w:ascii="Times New Roman" w:hAnsi="Times New Roman" w:cs="Times New Roman"/>
          <w:sz w:val="24"/>
          <w:szCs w:val="24"/>
        </w:rPr>
        <w:t xml:space="preserve"> </w:t>
      </w:r>
      <w:r w:rsidR="002D2182" w:rsidRPr="00100B0D">
        <w:rPr>
          <w:rFonts w:ascii="Times New Roman" w:hAnsi="Times New Roman" w:cs="Times New Roman"/>
          <w:sz w:val="24"/>
          <w:szCs w:val="24"/>
        </w:rPr>
        <w:t xml:space="preserve">aconselharam </w:t>
      </w:r>
      <w:r w:rsidRPr="00100B0D">
        <w:rPr>
          <w:rFonts w:ascii="Times New Roman" w:hAnsi="Times New Roman" w:cs="Times New Roman"/>
          <w:sz w:val="24"/>
          <w:szCs w:val="24"/>
        </w:rPr>
        <w:t xml:space="preserve">os Pais da Igreja </w:t>
      </w:r>
      <w:r w:rsidR="002D2182" w:rsidRPr="00100B0D">
        <w:rPr>
          <w:rFonts w:ascii="Times New Roman" w:hAnsi="Times New Roman" w:cs="Times New Roman"/>
          <w:sz w:val="24"/>
          <w:szCs w:val="24"/>
        </w:rPr>
        <w:t>mais sensatos</w:t>
      </w:r>
      <w:r w:rsidRPr="00100B0D">
        <w:rPr>
          <w:rFonts w:ascii="Times New Roman" w:hAnsi="Times New Roman" w:cs="Times New Roman"/>
          <w:sz w:val="24"/>
          <w:szCs w:val="24"/>
        </w:rPr>
        <w:t xml:space="preserve"> </w:t>
      </w:r>
      <w:r w:rsidR="009E250D" w:rsidRPr="00100B0D">
        <w:rPr>
          <w:rFonts w:ascii="Times New Roman" w:hAnsi="Times New Roman" w:cs="Times New Roman"/>
          <w:sz w:val="24"/>
          <w:szCs w:val="24"/>
        </w:rPr>
        <w:t>a</w:t>
      </w:r>
      <w:r w:rsidRPr="00100B0D">
        <w:rPr>
          <w:rFonts w:ascii="Times New Roman" w:hAnsi="Times New Roman" w:cs="Times New Roman"/>
          <w:sz w:val="24"/>
          <w:szCs w:val="24"/>
        </w:rPr>
        <w:t xml:space="preserve">os que </w:t>
      </w:r>
      <w:r w:rsidR="002D2182" w:rsidRPr="00100B0D">
        <w:rPr>
          <w:rFonts w:ascii="Times New Roman" w:hAnsi="Times New Roman" w:cs="Times New Roman"/>
          <w:sz w:val="24"/>
          <w:szCs w:val="24"/>
        </w:rPr>
        <w:t xml:space="preserve">dele </w:t>
      </w:r>
      <w:r w:rsidRPr="00100B0D">
        <w:rPr>
          <w:rFonts w:ascii="Times New Roman" w:hAnsi="Times New Roman" w:cs="Times New Roman"/>
          <w:sz w:val="24"/>
          <w:szCs w:val="24"/>
        </w:rPr>
        <w:t>duvidavam. Porém, os criadores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religião, </w:t>
      </w:r>
      <w:r w:rsidR="009E250D">
        <w:rPr>
          <w:rFonts w:ascii="Times New Roman" w:hAnsi="Times New Roman" w:cs="Times New Roman"/>
          <w:sz w:val="24"/>
          <w:szCs w:val="24"/>
        </w:rPr>
        <w:t>estranhos</w:t>
      </w:r>
      <w:r w:rsidR="009E250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2182">
        <w:rPr>
          <w:rFonts w:ascii="Times New Roman" w:hAnsi="Times New Roman" w:cs="Times New Roman"/>
          <w:sz w:val="24"/>
          <w:szCs w:val="24"/>
        </w:rPr>
        <w:t>a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percepção </w:t>
      </w:r>
      <w:r w:rsidR="002D2182">
        <w:rPr>
          <w:rFonts w:ascii="Times New Roman" w:hAnsi="Times New Roman" w:cs="Times New Roman"/>
          <w:sz w:val="24"/>
          <w:szCs w:val="24"/>
        </w:rPr>
        <w:t xml:space="preserve">de mundo </w:t>
      </w:r>
      <w:r w:rsidRPr="00C5704C">
        <w:rPr>
          <w:rFonts w:ascii="Times New Roman" w:hAnsi="Times New Roman" w:cs="Times New Roman"/>
          <w:sz w:val="24"/>
          <w:szCs w:val="24"/>
        </w:rPr>
        <w:t>nacional, só poderiam acreditar</w:t>
      </w:r>
      <w:r w:rsidR="00E0474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B3D20">
        <w:rPr>
          <w:rFonts w:ascii="Times New Roman" w:hAnsi="Times New Roman" w:cs="Times New Roman"/>
          <w:sz w:val="24"/>
          <w:szCs w:val="24"/>
        </w:rPr>
        <w:t>o fundo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</w:t>
      </w:r>
      <w:r w:rsidR="00E0474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que </w:t>
      </w:r>
      <w:r w:rsidR="008E6BB0">
        <w:rPr>
          <w:rFonts w:ascii="Times New Roman" w:hAnsi="Times New Roman" w:cs="Times New Roman"/>
          <w:sz w:val="24"/>
          <w:szCs w:val="24"/>
        </w:rPr>
        <w:t xml:space="preserve">lhes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2D2182">
        <w:rPr>
          <w:rFonts w:ascii="Times New Roman" w:hAnsi="Times New Roman" w:cs="Times New Roman"/>
          <w:sz w:val="24"/>
          <w:szCs w:val="24"/>
        </w:rPr>
        <w:t>estranho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vendo</w:t>
      </w:r>
      <w:r w:rsidR="002D2182">
        <w:rPr>
          <w:rFonts w:ascii="Times New Roman" w:hAnsi="Times New Roman" w:cs="Times New Roman"/>
          <w:sz w:val="24"/>
          <w:szCs w:val="24"/>
        </w:rPr>
        <w:t>-o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os próprios olhos. Dã, </w:t>
      </w:r>
      <w:r w:rsidR="002D218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sabia para onde levava </w:t>
      </w:r>
      <w:r w:rsidR="002D2182">
        <w:rPr>
          <w:rFonts w:ascii="Times New Roman" w:hAnsi="Times New Roman" w:cs="Times New Roman"/>
          <w:sz w:val="24"/>
          <w:szCs w:val="24"/>
        </w:rPr>
        <w:t>a fé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2182">
        <w:rPr>
          <w:rFonts w:ascii="Times New Roman" w:hAnsi="Times New Roman" w:cs="Times New Roman"/>
          <w:sz w:val="24"/>
          <w:szCs w:val="24"/>
        </w:rPr>
        <w:t xml:space="preserve">quando seu objeto fosse visto </w:t>
      </w:r>
      <w:r w:rsidRPr="00C5704C">
        <w:rPr>
          <w:rFonts w:ascii="Times New Roman" w:hAnsi="Times New Roman" w:cs="Times New Roman"/>
          <w:sz w:val="24"/>
          <w:szCs w:val="24"/>
        </w:rPr>
        <w:t>com os olhos.</w:t>
      </w:r>
    </w:p>
    <w:p w:rsidR="0024094F" w:rsidRPr="00C5704C" w:rsidRDefault="00825A9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ssim como na igreja do cemitério de Rj</w:t>
      </w:r>
      <w:r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v, em tod</w:t>
      </w:r>
      <w:r w:rsidR="00C974E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74E2">
        <w:rPr>
          <w:rFonts w:ascii="Times New Roman" w:hAnsi="Times New Roman" w:cs="Times New Roman"/>
          <w:sz w:val="24"/>
          <w:szCs w:val="24"/>
        </w:rPr>
        <w:t>parte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possível </w:t>
      </w:r>
      <w:r>
        <w:rPr>
          <w:rFonts w:ascii="Times New Roman" w:hAnsi="Times New Roman" w:cs="Times New Roman"/>
          <w:sz w:val="24"/>
          <w:szCs w:val="24"/>
        </w:rPr>
        <w:t>cobrir</w:t>
      </w:r>
      <w:r w:rsidR="00E070CE">
        <w:rPr>
          <w:rFonts w:ascii="Times New Roman" w:hAnsi="Times New Roman" w:cs="Times New Roman"/>
          <w:sz w:val="24"/>
          <w:szCs w:val="24"/>
        </w:rPr>
        <w:t xml:space="preserve"> os</w:t>
      </w:r>
      <w:r w:rsidR="00E070C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velhos ícones</w:t>
      </w:r>
      <w:r w:rsidR="00E070CE">
        <w:rPr>
          <w:rFonts w:ascii="Times New Roman" w:hAnsi="Times New Roman" w:cs="Times New Roman"/>
          <w:sz w:val="24"/>
          <w:szCs w:val="24"/>
        </w:rPr>
        <w:t xml:space="preserve"> </w:t>
      </w:r>
      <w:r w:rsidR="00C974E2">
        <w:rPr>
          <w:rFonts w:ascii="Times New Roman" w:hAnsi="Times New Roman" w:cs="Times New Roman"/>
          <w:sz w:val="24"/>
          <w:szCs w:val="24"/>
        </w:rPr>
        <w:t>dos velhos</w:t>
      </w:r>
      <w:r w:rsidR="00E070CE">
        <w:rPr>
          <w:rFonts w:ascii="Times New Roman" w:hAnsi="Times New Roman" w:cs="Times New Roman"/>
          <w:sz w:val="24"/>
          <w:szCs w:val="24"/>
        </w:rPr>
        <w:t xml:space="preserve"> ídolos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74E2">
        <w:rPr>
          <w:rFonts w:ascii="Times New Roman" w:hAnsi="Times New Roman" w:cs="Times New Roman"/>
          <w:sz w:val="24"/>
          <w:szCs w:val="24"/>
        </w:rPr>
        <w:t>com</w:t>
      </w:r>
      <w:r>
        <w:rPr>
          <w:rFonts w:ascii="Times New Roman" w:hAnsi="Times New Roman" w:cs="Times New Roman"/>
          <w:sz w:val="24"/>
          <w:szCs w:val="24"/>
        </w:rPr>
        <w:t xml:space="preserve"> jornais e </w:t>
      </w:r>
      <w:r w:rsidR="00C974E2">
        <w:rPr>
          <w:rFonts w:ascii="Times New Roman" w:hAnsi="Times New Roman" w:cs="Times New Roman"/>
          <w:sz w:val="24"/>
          <w:szCs w:val="24"/>
        </w:rPr>
        <w:t>sobre e</w:t>
      </w:r>
      <w:r w:rsidR="003F61F3">
        <w:rPr>
          <w:rFonts w:ascii="Times New Roman" w:hAnsi="Times New Roman" w:cs="Times New Roman"/>
          <w:sz w:val="24"/>
          <w:szCs w:val="24"/>
        </w:rPr>
        <w:t>s</w:t>
      </w:r>
      <w:r w:rsidR="00CF71CE">
        <w:rPr>
          <w:rFonts w:ascii="Times New Roman" w:hAnsi="Times New Roman" w:cs="Times New Roman"/>
          <w:sz w:val="24"/>
          <w:szCs w:val="24"/>
        </w:rPr>
        <w:t>t</w:t>
      </w:r>
      <w:r w:rsidR="00C974E2">
        <w:rPr>
          <w:rFonts w:ascii="Times New Roman" w:hAnsi="Times New Roman" w:cs="Times New Roman"/>
          <w:sz w:val="24"/>
          <w:szCs w:val="24"/>
        </w:rPr>
        <w:t xml:space="preserve">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pendurar novos ícones </w:t>
      </w:r>
      <w:r w:rsidR="00C974E2">
        <w:rPr>
          <w:rFonts w:ascii="Times New Roman" w:hAnsi="Times New Roman" w:cs="Times New Roman"/>
          <w:sz w:val="24"/>
          <w:szCs w:val="24"/>
        </w:rPr>
        <w:t>d</w:t>
      </w:r>
      <w:r w:rsidR="00E070CE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novos ídolos. Pois </w:t>
      </w:r>
      <w:r w:rsidR="00117209">
        <w:rPr>
          <w:rFonts w:ascii="Times New Roman" w:hAnsi="Times New Roman" w:cs="Times New Roman"/>
          <w:sz w:val="24"/>
          <w:szCs w:val="24"/>
        </w:rPr>
        <w:t xml:space="preserve">acreditam </w:t>
      </w:r>
      <w:r w:rsidR="0024094F" w:rsidRPr="00C5704C">
        <w:rPr>
          <w:rFonts w:ascii="Times New Roman" w:hAnsi="Times New Roman" w:cs="Times New Roman"/>
          <w:sz w:val="24"/>
          <w:szCs w:val="24"/>
        </w:rPr>
        <w:t>no que está diante dos olhos</w:t>
      </w:r>
      <w:r w:rsidR="005909F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74E2">
        <w:rPr>
          <w:rFonts w:ascii="Times New Roman" w:hAnsi="Times New Roman" w:cs="Times New Roman"/>
          <w:sz w:val="24"/>
          <w:szCs w:val="24"/>
        </w:rPr>
        <w:t>e duvidam do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veem</w:t>
      </w:r>
      <w:r w:rsidR="00225363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</w:t>
      </w:r>
      <w:r w:rsidR="00C974E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74E2">
        <w:rPr>
          <w:rFonts w:ascii="Times New Roman" w:hAnsi="Times New Roman" w:cs="Times New Roman"/>
          <w:sz w:val="24"/>
          <w:szCs w:val="24"/>
        </w:rPr>
        <w:t xml:space="preserve">diz </w:t>
      </w:r>
      <w:r w:rsidR="0024094F" w:rsidRPr="00C5704C">
        <w:rPr>
          <w:rFonts w:ascii="Times New Roman" w:hAnsi="Times New Roman" w:cs="Times New Roman"/>
          <w:sz w:val="24"/>
          <w:szCs w:val="24"/>
        </w:rPr>
        <w:t>o provérbio: “Longe dos olhos, longe do coração”. E</w:t>
      </w:r>
      <w:r w:rsidR="005909F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quanto mais </w:t>
      </w:r>
      <w:r w:rsidR="00C974E2"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mesma coisa </w:t>
      </w:r>
      <w:r w:rsidR="005B35BA">
        <w:rPr>
          <w:rFonts w:ascii="Times New Roman" w:hAnsi="Times New Roman" w:cs="Times New Roman"/>
          <w:sz w:val="24"/>
          <w:szCs w:val="24"/>
        </w:rPr>
        <w:t>se fixa</w:t>
      </w:r>
      <w:r w:rsidR="00CE38CE">
        <w:rPr>
          <w:rFonts w:ascii="Times New Roman" w:hAnsi="Times New Roman" w:cs="Times New Roman"/>
          <w:sz w:val="24"/>
          <w:szCs w:val="24"/>
        </w:rPr>
        <w:t>r</w:t>
      </w:r>
      <w:r w:rsidR="005B35BA">
        <w:rPr>
          <w:rFonts w:ascii="Times New Roman" w:hAnsi="Times New Roman" w:cs="Times New Roman"/>
          <w:sz w:val="24"/>
          <w:szCs w:val="24"/>
        </w:rPr>
        <w:t xml:space="preserve"> 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olhos, mais </w:t>
      </w:r>
      <w:r w:rsidR="00CE38CE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acredita</w:t>
      </w:r>
      <w:r w:rsidR="00CE38CE">
        <w:rPr>
          <w:rFonts w:ascii="Times New Roman" w:hAnsi="Times New Roman" w:cs="Times New Roman"/>
          <w:sz w:val="24"/>
          <w:szCs w:val="24"/>
        </w:rPr>
        <w:t>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nela. Não </w:t>
      </w:r>
      <w:r w:rsidR="00CE38CE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toa que, em todos os lugares, </w:t>
      </w:r>
      <w:r w:rsidR="00CE38CE">
        <w:rPr>
          <w:rFonts w:ascii="Times New Roman" w:hAnsi="Times New Roman" w:cs="Times New Roman"/>
          <w:sz w:val="24"/>
          <w:szCs w:val="24"/>
        </w:rPr>
        <w:t>sob 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olhos </w:t>
      </w:r>
      <w:r w:rsidR="00CE38CE">
        <w:rPr>
          <w:rFonts w:ascii="Times New Roman" w:hAnsi="Times New Roman" w:cs="Times New Roman"/>
          <w:sz w:val="24"/>
          <w:szCs w:val="24"/>
        </w:rPr>
        <w:t>de todos</w:t>
      </w:r>
      <w:r w:rsidR="00CE38C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E38CE">
        <w:rPr>
          <w:rFonts w:ascii="Times New Roman" w:hAnsi="Times New Roman" w:cs="Times New Roman"/>
          <w:sz w:val="24"/>
          <w:szCs w:val="24"/>
        </w:rPr>
        <w:t>surgia o retrato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um </w:t>
      </w:r>
      <w:r w:rsidR="00D226A6">
        <w:rPr>
          <w:rFonts w:ascii="Times New Roman" w:hAnsi="Times New Roman" w:cs="Times New Roman"/>
          <w:sz w:val="24"/>
          <w:szCs w:val="24"/>
        </w:rPr>
        <w:t xml:space="preserve">banhista </w:t>
      </w:r>
      <w:r w:rsidR="00CD1892">
        <w:rPr>
          <w:rFonts w:ascii="Times New Roman" w:hAnsi="Times New Roman" w:cs="Times New Roman"/>
          <w:sz w:val="24"/>
          <w:szCs w:val="24"/>
        </w:rPr>
        <w:t xml:space="preserve">assírio </w:t>
      </w:r>
      <w:r w:rsidR="00CE38CE">
        <w:rPr>
          <w:rFonts w:ascii="Times New Roman" w:hAnsi="Times New Roman" w:cs="Times New Roman"/>
          <w:sz w:val="24"/>
          <w:szCs w:val="24"/>
        </w:rPr>
        <w:t>rechonchudo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bigod</w:t>
      </w:r>
      <w:r w:rsidR="00CE38CE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, que v</w:t>
      </w:r>
      <w:r w:rsidR="00CE38CE">
        <w:rPr>
          <w:rFonts w:ascii="Times New Roman" w:hAnsi="Times New Roman" w:cs="Times New Roman"/>
          <w:sz w:val="24"/>
          <w:szCs w:val="24"/>
        </w:rPr>
        <w:t>iera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substituir o monge de Alexandria</w:t>
      </w:r>
      <w:r w:rsidR="00D226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09F7">
        <w:rPr>
          <w:rFonts w:ascii="Times New Roman" w:hAnsi="Times New Roman" w:cs="Times New Roman"/>
          <w:sz w:val="24"/>
          <w:szCs w:val="24"/>
        </w:rPr>
        <w:t>de</w:t>
      </w:r>
      <w:r w:rsidR="00193305">
        <w:rPr>
          <w:rFonts w:ascii="Times New Roman" w:hAnsi="Times New Roman" w:cs="Times New Roman"/>
          <w:sz w:val="24"/>
          <w:szCs w:val="24"/>
        </w:rPr>
        <w:t>scarnado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27182">
        <w:rPr>
          <w:rFonts w:ascii="Times New Roman" w:hAnsi="Times New Roman" w:cs="Times New Roman"/>
          <w:sz w:val="24"/>
          <w:szCs w:val="24"/>
        </w:rPr>
        <w:t xml:space="preserve">Ali </w:t>
      </w:r>
      <w:r w:rsidR="00C26A8D">
        <w:rPr>
          <w:rFonts w:ascii="Times New Roman" w:hAnsi="Times New Roman" w:cs="Times New Roman"/>
          <w:sz w:val="24"/>
          <w:szCs w:val="24"/>
        </w:rPr>
        <w:t xml:space="preserve">também, </w:t>
      </w:r>
      <w:r w:rsidR="00C27182">
        <w:rPr>
          <w:rFonts w:ascii="Times New Roman" w:hAnsi="Times New Roman" w:cs="Times New Roman"/>
          <w:sz w:val="24"/>
          <w:szCs w:val="24"/>
        </w:rPr>
        <w:t>n</w:t>
      </w:r>
      <w:r w:rsidR="00636BD3">
        <w:rPr>
          <w:rFonts w:ascii="Times New Roman" w:hAnsi="Times New Roman" w:cs="Times New Roman"/>
          <w:sz w:val="24"/>
          <w:szCs w:val="24"/>
        </w:rPr>
        <w:t>aquele</w:t>
      </w:r>
      <w:r w:rsidR="00C27182">
        <w:rPr>
          <w:rFonts w:ascii="Times New Roman" w:hAnsi="Times New Roman" w:cs="Times New Roman"/>
          <w:sz w:val="24"/>
          <w:szCs w:val="24"/>
        </w:rPr>
        <w:t xml:space="preserve"> </w:t>
      </w:r>
      <w:r w:rsidR="00CF71CE">
        <w:rPr>
          <w:rFonts w:ascii="Times New Roman" w:hAnsi="Times New Roman" w:cs="Times New Roman"/>
          <w:sz w:val="24"/>
          <w:szCs w:val="24"/>
        </w:rPr>
        <w:t>quarto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ao lado da imagem do monge de Alexandria, </w:t>
      </w:r>
      <w:r w:rsidR="00CD1892">
        <w:rPr>
          <w:rFonts w:ascii="Times New Roman" w:hAnsi="Times New Roman" w:cs="Times New Roman"/>
          <w:sz w:val="24"/>
          <w:szCs w:val="24"/>
        </w:rPr>
        <w:t>coberta com</w:t>
      </w:r>
      <w:r w:rsidR="00B554B5">
        <w:rPr>
          <w:rFonts w:ascii="Times New Roman" w:hAnsi="Times New Roman" w:cs="Times New Roman"/>
          <w:sz w:val="24"/>
          <w:szCs w:val="24"/>
        </w:rPr>
        <w:t xml:space="preserve">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jornal, estava pendurada a imagem do</w:t>
      </w:r>
      <w:r w:rsidR="00CD1892">
        <w:rPr>
          <w:rFonts w:ascii="Times New Roman" w:hAnsi="Times New Roman" w:cs="Times New Roman"/>
          <w:sz w:val="24"/>
          <w:szCs w:val="24"/>
        </w:rPr>
        <w:t xml:space="preserve"> assírio</w:t>
      </w:r>
      <w:r w:rsidR="00503DB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bigodudo... Mas a </w:t>
      </w:r>
      <w:r w:rsidR="00CD1892">
        <w:rPr>
          <w:rFonts w:ascii="Times New Roman" w:hAnsi="Times New Roman" w:cs="Times New Roman"/>
          <w:sz w:val="24"/>
          <w:szCs w:val="24"/>
        </w:rPr>
        <w:t>fé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espiritual n</w:t>
      </w:r>
      <w:r w:rsidR="00CD1892">
        <w:rPr>
          <w:rFonts w:ascii="Times New Roman" w:hAnsi="Times New Roman" w:cs="Times New Roman"/>
          <w:sz w:val="24"/>
          <w:szCs w:val="24"/>
        </w:rPr>
        <w:t xml:space="preserve">a Existência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pode ser coberta </w:t>
      </w:r>
      <w:r w:rsidR="00CD1892">
        <w:rPr>
          <w:rFonts w:ascii="Times New Roman" w:hAnsi="Times New Roman" w:cs="Times New Roman"/>
          <w:sz w:val="24"/>
          <w:szCs w:val="24"/>
        </w:rPr>
        <w:t>com</w:t>
      </w:r>
      <w:r w:rsidR="0021316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jornais, nem substituída po</w:t>
      </w:r>
      <w:r w:rsidR="00CD1892">
        <w:rPr>
          <w:rFonts w:ascii="Times New Roman" w:hAnsi="Times New Roman" w:cs="Times New Roman"/>
          <w:sz w:val="24"/>
          <w:szCs w:val="24"/>
        </w:rPr>
        <w:t>r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banhista assírio, </w:t>
      </w:r>
      <w:r w:rsidR="00E0474F">
        <w:rPr>
          <w:rFonts w:ascii="Times New Roman" w:hAnsi="Times New Roman" w:cs="Times New Roman"/>
          <w:sz w:val="24"/>
          <w:szCs w:val="24"/>
        </w:rPr>
        <w:t>da mesma maneira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5909F7">
        <w:rPr>
          <w:rFonts w:ascii="Times New Roman" w:hAnsi="Times New Roman" w:cs="Times New Roman"/>
          <w:sz w:val="24"/>
          <w:szCs w:val="24"/>
        </w:rPr>
        <w:t>pôde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09F7">
        <w:rPr>
          <w:rFonts w:ascii="Times New Roman" w:hAnsi="Times New Roman" w:cs="Times New Roman"/>
          <w:sz w:val="24"/>
          <w:szCs w:val="24"/>
        </w:rPr>
        <w:t xml:space="preserve">ser </w:t>
      </w:r>
      <w:r w:rsidR="0024094F" w:rsidRPr="00C5704C">
        <w:rPr>
          <w:rFonts w:ascii="Times New Roman" w:hAnsi="Times New Roman" w:cs="Times New Roman"/>
          <w:sz w:val="24"/>
          <w:szCs w:val="24"/>
        </w:rPr>
        <w:t>substituí</w:t>
      </w:r>
      <w:r w:rsidR="005909F7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por</w:t>
      </w:r>
      <w:r w:rsidR="00CD1892">
        <w:rPr>
          <w:rFonts w:ascii="Times New Roman" w:hAnsi="Times New Roman" w:cs="Times New Roman"/>
          <w:sz w:val="24"/>
          <w:szCs w:val="24"/>
        </w:rPr>
        <w:t xml:space="preserve">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bezerro de ouro</w:t>
      </w:r>
      <w:r w:rsidR="00CD1892">
        <w:rPr>
          <w:rStyle w:val="Refdenotaderodap"/>
          <w:rFonts w:ascii="Times New Roman" w:hAnsi="Times New Roman" w:cs="Times New Roman"/>
          <w:sz w:val="24"/>
          <w:szCs w:val="24"/>
        </w:rPr>
        <w:footnoteReference w:id="2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deserto d</w:t>
      </w:r>
      <w:r w:rsidR="00064CDE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Sinai.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pensava Dã, </w:t>
      </w:r>
      <w:r w:rsidR="002B3D2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5909F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20AE">
        <w:rPr>
          <w:rFonts w:ascii="Times New Roman" w:hAnsi="Times New Roman" w:cs="Times New Roman"/>
          <w:sz w:val="24"/>
          <w:szCs w:val="24"/>
        </w:rPr>
        <w:t>enquanto</w:t>
      </w:r>
      <w:r w:rsidR="001220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Ánnuchka</w:t>
      </w:r>
      <w:r w:rsidR="002B3D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3D20">
        <w:rPr>
          <w:rFonts w:ascii="Times New Roman" w:hAnsi="Times New Roman" w:cs="Times New Roman"/>
          <w:sz w:val="24"/>
          <w:szCs w:val="24"/>
        </w:rPr>
        <w:t xml:space="preserve">ali </w:t>
      </w:r>
      <w:r w:rsidRPr="00C5704C">
        <w:rPr>
          <w:rFonts w:ascii="Times New Roman" w:hAnsi="Times New Roman" w:cs="Times New Roman"/>
          <w:sz w:val="24"/>
          <w:szCs w:val="24"/>
        </w:rPr>
        <w:t>sentada</w:t>
      </w:r>
      <w:r w:rsidR="001220A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assustada, espera</w:t>
      </w:r>
      <w:r w:rsidR="002B3D20">
        <w:rPr>
          <w:rFonts w:ascii="Times New Roman" w:hAnsi="Times New Roman" w:cs="Times New Roman"/>
          <w:sz w:val="24"/>
          <w:szCs w:val="24"/>
        </w:rPr>
        <w:t>va que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abri</w:t>
      </w:r>
      <w:r w:rsidR="002B3D20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guarda-roupa e começa</w:t>
      </w:r>
      <w:r w:rsidR="002B3D20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20A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pegar </w:t>
      </w:r>
      <w:r w:rsidR="006E010B">
        <w:rPr>
          <w:rFonts w:ascii="Times New Roman" w:hAnsi="Times New Roman" w:cs="Times New Roman"/>
          <w:sz w:val="24"/>
          <w:szCs w:val="24"/>
        </w:rPr>
        <w:t xml:space="preserve">os </w:t>
      </w:r>
      <w:r w:rsidR="0062552A">
        <w:rPr>
          <w:rFonts w:ascii="Times New Roman" w:hAnsi="Times New Roman" w:cs="Times New Roman"/>
          <w:sz w:val="24"/>
          <w:szCs w:val="24"/>
        </w:rPr>
        <w:t xml:space="preserve">novos </w:t>
      </w:r>
      <w:r w:rsidR="006E010B">
        <w:rPr>
          <w:rFonts w:ascii="Times New Roman" w:hAnsi="Times New Roman" w:cs="Times New Roman"/>
          <w:sz w:val="24"/>
          <w:szCs w:val="24"/>
        </w:rPr>
        <w:t>pertences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552A">
        <w:rPr>
          <w:rFonts w:ascii="Times New Roman" w:hAnsi="Times New Roman" w:cs="Times New Roman"/>
          <w:sz w:val="24"/>
          <w:szCs w:val="24"/>
        </w:rPr>
        <w:t>que</w:t>
      </w:r>
      <w:r w:rsidR="006E010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compra</w:t>
      </w:r>
      <w:r w:rsidR="0062552A">
        <w:rPr>
          <w:rFonts w:ascii="Times New Roman" w:hAnsi="Times New Roman" w:cs="Times New Roman"/>
          <w:sz w:val="24"/>
          <w:szCs w:val="24"/>
        </w:rPr>
        <w:t>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B3D20">
        <w:rPr>
          <w:rFonts w:ascii="Times New Roman" w:hAnsi="Times New Roman" w:cs="Times New Roman"/>
          <w:sz w:val="24"/>
          <w:szCs w:val="24"/>
        </w:rPr>
        <w:t>incluindo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552A">
        <w:rPr>
          <w:rFonts w:ascii="Times New Roman" w:hAnsi="Times New Roman" w:cs="Times New Roman"/>
          <w:sz w:val="24"/>
          <w:szCs w:val="24"/>
        </w:rPr>
        <w:t>seu</w:t>
      </w:r>
      <w:r w:rsidR="001220A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sobretudo</w:t>
      </w:r>
      <w:r w:rsidR="00C603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0399">
        <w:rPr>
          <w:rFonts w:ascii="Times New Roman" w:hAnsi="Times New Roman" w:cs="Times New Roman"/>
          <w:sz w:val="24"/>
          <w:szCs w:val="24"/>
        </w:rPr>
        <w:t>novinho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60399">
        <w:rPr>
          <w:rFonts w:ascii="Times New Roman" w:hAnsi="Times New Roman" w:cs="Times New Roman"/>
          <w:sz w:val="24"/>
          <w:szCs w:val="24"/>
        </w:rPr>
        <w:t>forrado de algodão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C60399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0399">
        <w:rPr>
          <w:rFonts w:ascii="Times New Roman" w:hAnsi="Times New Roman" w:cs="Times New Roman"/>
          <w:sz w:val="24"/>
          <w:szCs w:val="24"/>
        </w:rPr>
        <w:t>apavorada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Ánnuchka </w:t>
      </w:r>
      <w:r w:rsidR="00C60399">
        <w:rPr>
          <w:rFonts w:ascii="Times New Roman" w:hAnsi="Times New Roman" w:cs="Times New Roman"/>
          <w:sz w:val="24"/>
          <w:szCs w:val="24"/>
        </w:rPr>
        <w:t xml:space="preserve">olhava furtivamente para </w:t>
      </w:r>
      <w:r w:rsidR="00636BD3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>, pois pensava</w:t>
      </w:r>
      <w:r w:rsidR="001D7ED8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quando </w:t>
      </w:r>
      <w:r w:rsidR="00C60399">
        <w:rPr>
          <w:rFonts w:ascii="Times New Roman" w:hAnsi="Times New Roman" w:cs="Times New Roman"/>
          <w:sz w:val="24"/>
          <w:szCs w:val="24"/>
        </w:rPr>
        <w:t>enfileirassem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</w:t>
      </w:r>
      <w:r w:rsidR="00636BD3">
        <w:rPr>
          <w:rFonts w:ascii="Times New Roman" w:hAnsi="Times New Roman" w:cs="Times New Roman"/>
          <w:sz w:val="24"/>
          <w:szCs w:val="24"/>
        </w:rPr>
        <w:t xml:space="preserve"> </w:t>
      </w:r>
      <w:r w:rsidR="00C60399">
        <w:rPr>
          <w:rFonts w:ascii="Times New Roman" w:hAnsi="Times New Roman" w:cs="Times New Roman"/>
          <w:sz w:val="24"/>
          <w:szCs w:val="24"/>
        </w:rPr>
        <w:t>os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do roubo e </w:t>
      </w:r>
      <w:r w:rsidR="00C60399">
        <w:rPr>
          <w:rFonts w:ascii="Times New Roman" w:hAnsi="Times New Roman" w:cs="Times New Roman"/>
          <w:sz w:val="24"/>
          <w:szCs w:val="24"/>
        </w:rPr>
        <w:t>a conduzissem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0399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fileira</w:t>
      </w:r>
      <w:r w:rsidR="0062552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r w:rsidR="001220AE">
        <w:rPr>
          <w:rFonts w:ascii="Times New Roman" w:hAnsi="Times New Roman" w:cs="Times New Roman"/>
          <w:sz w:val="24"/>
          <w:szCs w:val="24"/>
        </w:rPr>
        <w:t>poderia</w:t>
      </w:r>
      <w:r w:rsidR="001220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reconhecer o ladrão sem </w:t>
      </w:r>
      <w:r w:rsidR="00C60399">
        <w:rPr>
          <w:rFonts w:ascii="Times New Roman" w:hAnsi="Times New Roman" w:cs="Times New Roman"/>
          <w:sz w:val="24"/>
          <w:szCs w:val="24"/>
        </w:rPr>
        <w:t>hesitar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60399">
        <w:rPr>
          <w:rFonts w:ascii="Times New Roman" w:hAnsi="Times New Roman" w:cs="Times New Roman"/>
          <w:sz w:val="24"/>
          <w:szCs w:val="24"/>
        </w:rPr>
        <w:t xml:space="preserve">De repente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Ánnuchka </w:t>
      </w:r>
      <w:r w:rsidRPr="00A867CB">
        <w:rPr>
          <w:rFonts w:ascii="Times New Roman" w:hAnsi="Times New Roman" w:cs="Times New Roman"/>
          <w:sz w:val="24"/>
          <w:szCs w:val="24"/>
        </w:rPr>
        <w:t xml:space="preserve">viu pela janela </w:t>
      </w:r>
      <w:r w:rsidR="00C60399">
        <w:rPr>
          <w:rFonts w:ascii="Times New Roman" w:hAnsi="Times New Roman" w:cs="Times New Roman"/>
          <w:sz w:val="24"/>
          <w:szCs w:val="24"/>
        </w:rPr>
        <w:t>su</w:t>
      </w:r>
      <w:r w:rsidRPr="00A867CB">
        <w:rPr>
          <w:rFonts w:ascii="Times New Roman" w:hAnsi="Times New Roman" w:cs="Times New Roman"/>
          <w:sz w:val="24"/>
          <w:szCs w:val="24"/>
        </w:rPr>
        <w:t xml:space="preserve">a mãe, </w:t>
      </w:r>
      <w:r w:rsidR="00C60399">
        <w:rPr>
          <w:rFonts w:ascii="Times New Roman" w:hAnsi="Times New Roman" w:cs="Times New Roman"/>
          <w:sz w:val="24"/>
          <w:szCs w:val="24"/>
        </w:rPr>
        <w:t xml:space="preserve">que </w:t>
      </w:r>
      <w:r w:rsidRPr="00A867CB">
        <w:rPr>
          <w:rFonts w:ascii="Times New Roman" w:hAnsi="Times New Roman" w:cs="Times New Roman"/>
          <w:sz w:val="24"/>
          <w:szCs w:val="24"/>
        </w:rPr>
        <w:t>v</w:t>
      </w:r>
      <w:r w:rsidR="00C60399">
        <w:rPr>
          <w:rFonts w:ascii="Times New Roman" w:hAnsi="Times New Roman" w:cs="Times New Roman"/>
          <w:sz w:val="24"/>
          <w:szCs w:val="24"/>
        </w:rPr>
        <w:t>oltava</w:t>
      </w:r>
      <w:r w:rsidRPr="00A867CB">
        <w:rPr>
          <w:rFonts w:ascii="Times New Roman" w:hAnsi="Times New Roman" w:cs="Times New Roman"/>
          <w:sz w:val="24"/>
          <w:szCs w:val="24"/>
        </w:rPr>
        <w:t xml:space="preserve"> para casa por um atalho em frente ao cemitéri</w:t>
      </w:r>
      <w:r w:rsidR="009767D0">
        <w:rPr>
          <w:rFonts w:ascii="Times New Roman" w:hAnsi="Times New Roman" w:cs="Times New Roman"/>
          <w:sz w:val="24"/>
          <w:szCs w:val="24"/>
        </w:rPr>
        <w:t xml:space="preserve">o </w:t>
      </w:r>
      <w:r w:rsidRPr="00A867CB">
        <w:rPr>
          <w:rFonts w:ascii="Times New Roman" w:hAnsi="Times New Roman" w:cs="Times New Roman"/>
          <w:sz w:val="24"/>
          <w:szCs w:val="24"/>
        </w:rPr>
        <w:t xml:space="preserve">levando </w:t>
      </w:r>
      <w:r w:rsidR="00C60399">
        <w:rPr>
          <w:rFonts w:ascii="Times New Roman" w:hAnsi="Times New Roman" w:cs="Times New Roman"/>
          <w:sz w:val="24"/>
          <w:szCs w:val="24"/>
        </w:rPr>
        <w:t xml:space="preserve">Mítia </w:t>
      </w:r>
      <w:r w:rsidRPr="00A867CB">
        <w:rPr>
          <w:rFonts w:ascii="Times New Roman" w:hAnsi="Times New Roman" w:cs="Times New Roman"/>
          <w:sz w:val="24"/>
          <w:szCs w:val="24"/>
        </w:rPr>
        <w:t>pela mão. O rosto d</w:t>
      </w:r>
      <w:r w:rsidR="00C60399">
        <w:rPr>
          <w:rFonts w:ascii="Times New Roman" w:hAnsi="Times New Roman" w:cs="Times New Roman"/>
          <w:sz w:val="24"/>
          <w:szCs w:val="24"/>
        </w:rPr>
        <w:t>e su</w:t>
      </w:r>
      <w:r w:rsidRPr="00A867CB">
        <w:rPr>
          <w:rFonts w:ascii="Times New Roman" w:hAnsi="Times New Roman" w:cs="Times New Roman"/>
          <w:sz w:val="24"/>
          <w:szCs w:val="24"/>
        </w:rPr>
        <w:t xml:space="preserve">a mãe </w:t>
      </w:r>
      <w:r w:rsidR="00C60399">
        <w:rPr>
          <w:rFonts w:ascii="Times New Roman" w:hAnsi="Times New Roman" w:cs="Times New Roman"/>
          <w:sz w:val="24"/>
          <w:szCs w:val="24"/>
        </w:rPr>
        <w:t>estava trist</w:t>
      </w:r>
      <w:r w:rsidR="00C6039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A867CB">
        <w:rPr>
          <w:rFonts w:ascii="Times New Roman" w:hAnsi="Times New Roman" w:cs="Times New Roman"/>
          <w:sz w:val="24"/>
          <w:szCs w:val="24"/>
        </w:rPr>
        <w:t>, cert</w:t>
      </w:r>
      <w:r w:rsidRPr="00C5704C">
        <w:rPr>
          <w:rFonts w:ascii="Times New Roman" w:hAnsi="Times New Roman" w:cs="Times New Roman"/>
          <w:sz w:val="24"/>
          <w:szCs w:val="24"/>
        </w:rPr>
        <w:t xml:space="preserve">amente </w:t>
      </w:r>
      <w:r w:rsidR="00064CDE">
        <w:rPr>
          <w:rFonts w:ascii="Times New Roman" w:hAnsi="Times New Roman" w:cs="Times New Roman"/>
          <w:sz w:val="24"/>
          <w:szCs w:val="24"/>
        </w:rPr>
        <w:t xml:space="preserve">tinha ido ver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túmulo de Vova, pois agora moravam ao lado e </w:t>
      </w:r>
      <w:r w:rsidR="00C60399">
        <w:rPr>
          <w:rFonts w:ascii="Times New Roman" w:hAnsi="Times New Roman" w:cs="Times New Roman"/>
          <w:sz w:val="24"/>
          <w:szCs w:val="24"/>
        </w:rPr>
        <w:t>podiam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visitá-lo todo</w:t>
      </w:r>
      <w:r w:rsidR="00064CDE">
        <w:rPr>
          <w:rFonts w:ascii="Times New Roman" w:hAnsi="Times New Roman" w:cs="Times New Roman"/>
          <w:sz w:val="24"/>
          <w:szCs w:val="24"/>
        </w:rPr>
        <w:t>s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</w:t>
      </w:r>
      <w:r w:rsidR="00064CD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 Ánnuchka se alegrou</w:t>
      </w:r>
      <w:r w:rsidR="00064C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4CDE">
        <w:rPr>
          <w:rFonts w:ascii="Times New Roman" w:hAnsi="Times New Roman" w:cs="Times New Roman"/>
          <w:sz w:val="24"/>
          <w:szCs w:val="24"/>
        </w:rPr>
        <w:t>ao ver sua mãe</w:t>
      </w:r>
      <w:r w:rsidR="0022536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>, super</w:t>
      </w:r>
      <w:r w:rsidR="00225363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40E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medo, saltou da cadeira e correu ao </w:t>
      </w:r>
      <w:r w:rsidR="007D6D55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>encontro gritando:</w:t>
      </w:r>
    </w:p>
    <w:p w:rsidR="0024094F" w:rsidRPr="00C5704C" w:rsidRDefault="006E010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CDE">
        <w:rPr>
          <w:rFonts w:ascii="Times New Roman" w:hAnsi="Times New Roman" w:cs="Times New Roman"/>
          <w:sz w:val="24"/>
          <w:szCs w:val="24"/>
        </w:rPr>
        <w:t>Um 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adrão, </w:t>
      </w:r>
      <w:r w:rsidR="00064CDE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ladrão em casa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mãe também começou a gritar, </w:t>
      </w:r>
      <w:r w:rsidR="00064CDE">
        <w:rPr>
          <w:rFonts w:ascii="Times New Roman" w:hAnsi="Times New Roman" w:cs="Times New Roman"/>
          <w:sz w:val="24"/>
          <w:szCs w:val="24"/>
        </w:rPr>
        <w:t>in</w:t>
      </w:r>
      <w:r w:rsidR="00272A49">
        <w:rPr>
          <w:rFonts w:ascii="Times New Roman" w:hAnsi="Times New Roman" w:cs="Times New Roman"/>
          <w:sz w:val="24"/>
          <w:szCs w:val="24"/>
        </w:rPr>
        <w:t>stigada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amarga experiência do roubo passado. Por </w:t>
      </w:r>
      <w:r w:rsidR="00064CDE">
        <w:rPr>
          <w:rFonts w:ascii="Times New Roman" w:hAnsi="Times New Roman" w:cs="Times New Roman"/>
          <w:sz w:val="24"/>
          <w:szCs w:val="24"/>
        </w:rPr>
        <w:t>sorte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64CDE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CDE">
        <w:rPr>
          <w:rFonts w:ascii="Times New Roman" w:hAnsi="Times New Roman" w:cs="Times New Roman"/>
          <w:sz w:val="24"/>
          <w:szCs w:val="24"/>
        </w:rPr>
        <w:t>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morava</w:t>
      </w:r>
      <w:r w:rsidR="00064CD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igreja era</w:t>
      </w:r>
      <w:r w:rsidR="00064CD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consciente</w:t>
      </w:r>
      <w:r w:rsidR="00BB13F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que </w:t>
      </w:r>
      <w:r w:rsidR="00064CDE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barracão, porque </w:t>
      </w:r>
      <w:r w:rsidR="00064CDE">
        <w:rPr>
          <w:rFonts w:ascii="Times New Roman" w:hAnsi="Times New Roman" w:cs="Times New Roman"/>
          <w:sz w:val="24"/>
          <w:szCs w:val="24"/>
        </w:rPr>
        <w:t>ali, conforme os privilégios trabalhistas</w:t>
      </w:r>
      <w:proofErr w:type="gramStart"/>
      <w:r w:rsidR="00064CD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alojavam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os melhores</w:t>
      </w:r>
      <w:r w:rsidR="00064CDE">
        <w:rPr>
          <w:rFonts w:ascii="Times New Roman" w:hAnsi="Times New Roman" w:cs="Times New Roman"/>
          <w:sz w:val="24"/>
          <w:szCs w:val="24"/>
        </w:rPr>
        <w:t xml:space="preserve"> trabalhadores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Eles se juntaram a tempo de </w:t>
      </w:r>
      <w:r w:rsidR="00BB13FA">
        <w:rPr>
          <w:rFonts w:ascii="Times New Roman" w:hAnsi="Times New Roman" w:cs="Times New Roman"/>
          <w:sz w:val="24"/>
          <w:szCs w:val="24"/>
        </w:rPr>
        <w:t xml:space="preserve">socorrer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desgraça alheia. Por perto não havia nenhum </w:t>
      </w:r>
      <w:r w:rsidR="0003325E">
        <w:rPr>
          <w:rFonts w:ascii="Times New Roman" w:hAnsi="Times New Roman" w:cs="Times New Roman"/>
          <w:sz w:val="24"/>
          <w:szCs w:val="24"/>
        </w:rPr>
        <w:t>policial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armado, em compensação, um dos </w:t>
      </w:r>
      <w:r w:rsidR="00BB13FA">
        <w:rPr>
          <w:rFonts w:ascii="Times New Roman" w:hAnsi="Times New Roman" w:cs="Times New Roman"/>
          <w:i/>
          <w:sz w:val="24"/>
          <w:szCs w:val="24"/>
        </w:rPr>
        <w:t>stakhanovistas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66B4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premiado por </w:t>
      </w:r>
      <w:r w:rsidR="00104D7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6D55">
        <w:rPr>
          <w:rFonts w:ascii="Times New Roman" w:hAnsi="Times New Roman" w:cs="Times New Roman"/>
          <w:sz w:val="24"/>
          <w:szCs w:val="24"/>
        </w:rPr>
        <w:t>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heroico </w:t>
      </w:r>
      <w:r w:rsidRPr="004266B4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espingarda de caça</w:t>
      </w:r>
      <w:r w:rsidR="00BB13FA">
        <w:rPr>
          <w:rFonts w:ascii="Times New Roman" w:hAnsi="Times New Roman" w:cs="Times New Roman"/>
          <w:sz w:val="24"/>
          <w:szCs w:val="24"/>
        </w:rPr>
        <w:t xml:space="preserve"> 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levou. </w:t>
      </w:r>
      <w:r w:rsidR="00BB13FA">
        <w:rPr>
          <w:rFonts w:ascii="Times New Roman" w:hAnsi="Times New Roman" w:cs="Times New Roman"/>
          <w:sz w:val="24"/>
          <w:szCs w:val="24"/>
        </w:rPr>
        <w:t>Dã nem teve</w:t>
      </w:r>
      <w:r w:rsidR="006E010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tempo</w:t>
      </w:r>
      <w:r w:rsidR="00BB13FA">
        <w:rPr>
          <w:rFonts w:ascii="Times New Roman" w:hAnsi="Times New Roman" w:cs="Times New Roman"/>
          <w:sz w:val="24"/>
          <w:szCs w:val="24"/>
        </w:rPr>
        <w:t xml:space="preserve"> de cair em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B13FA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multidão </w:t>
      </w:r>
      <w:r w:rsidR="00BB13FA">
        <w:rPr>
          <w:rFonts w:ascii="Times New Roman" w:hAnsi="Times New Roman" w:cs="Times New Roman"/>
          <w:sz w:val="24"/>
          <w:szCs w:val="24"/>
        </w:rPr>
        <w:t xml:space="preserve">densa </w:t>
      </w:r>
      <w:r w:rsidRPr="00C5704C">
        <w:rPr>
          <w:rFonts w:ascii="Times New Roman" w:hAnsi="Times New Roman" w:cs="Times New Roman"/>
          <w:sz w:val="24"/>
          <w:szCs w:val="24"/>
        </w:rPr>
        <w:t>obstruiu a saída d</w:t>
      </w:r>
      <w:r w:rsidR="00BB13FA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parte da igreja transformada </w:t>
      </w:r>
      <w:r w:rsidRPr="004266B4">
        <w:rPr>
          <w:rFonts w:ascii="Times New Roman" w:hAnsi="Times New Roman" w:cs="Times New Roman"/>
          <w:sz w:val="24"/>
          <w:szCs w:val="24"/>
        </w:rPr>
        <w:t xml:space="preserve">em </w:t>
      </w:r>
      <w:r w:rsidR="00DF0F5B">
        <w:rPr>
          <w:rFonts w:ascii="Times New Roman" w:hAnsi="Times New Roman" w:cs="Times New Roman"/>
          <w:sz w:val="24"/>
          <w:szCs w:val="24"/>
        </w:rPr>
        <w:t>moradia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tabiques de madeira. </w:t>
      </w:r>
      <w:r w:rsidR="00BB13F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lhava</w:t>
      </w:r>
      <w:r w:rsidR="00BB13FA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Dã com um ódio alegre, como </w:t>
      </w:r>
      <w:r w:rsidR="00B943C7">
        <w:rPr>
          <w:rFonts w:ascii="Times New Roman" w:hAnsi="Times New Roman" w:cs="Times New Roman"/>
          <w:sz w:val="24"/>
          <w:szCs w:val="24"/>
        </w:rPr>
        <w:t>se costuma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olha</w:t>
      </w:r>
      <w:r w:rsidR="00B943C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inimigos fracos. </w:t>
      </w:r>
      <w:r w:rsidR="006E010B" w:rsidRPr="00C5704C">
        <w:rPr>
          <w:rFonts w:ascii="Times New Roman" w:hAnsi="Times New Roman" w:cs="Times New Roman"/>
          <w:sz w:val="24"/>
          <w:szCs w:val="24"/>
        </w:rPr>
        <w:t>Es</w:t>
      </w:r>
      <w:r w:rsidR="006E010B">
        <w:rPr>
          <w:rFonts w:ascii="Times New Roman" w:hAnsi="Times New Roman" w:cs="Times New Roman"/>
          <w:sz w:val="24"/>
          <w:szCs w:val="24"/>
        </w:rPr>
        <w:t>s</w:t>
      </w:r>
      <w:r w:rsidR="006E010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olhar era </w:t>
      </w:r>
      <w:r w:rsidR="00B943C7">
        <w:rPr>
          <w:rFonts w:ascii="Times New Roman" w:hAnsi="Times New Roman" w:cs="Times New Roman"/>
          <w:sz w:val="24"/>
          <w:szCs w:val="24"/>
        </w:rPr>
        <w:t xml:space="preserve">precisamente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de um antissemita </w:t>
      </w:r>
      <w:r w:rsidR="00BB13F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melhor momento, quando ele pronuncia 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como se </w:t>
      </w:r>
      <w:r w:rsidR="00B943C7">
        <w:rPr>
          <w:rFonts w:ascii="Times New Roman" w:hAnsi="Times New Roman" w:cs="Times New Roman"/>
          <w:sz w:val="24"/>
          <w:szCs w:val="24"/>
        </w:rPr>
        <w:t>desse uma bela mordida n</w:t>
      </w:r>
      <w:r w:rsidRPr="00C5704C">
        <w:rPr>
          <w:rFonts w:ascii="Times New Roman" w:hAnsi="Times New Roman" w:cs="Times New Roman"/>
          <w:sz w:val="24"/>
          <w:szCs w:val="24"/>
        </w:rPr>
        <w:t>uma maçã madura.</w:t>
      </w:r>
    </w:p>
    <w:p w:rsidR="0024094F" w:rsidRPr="00B943C7" w:rsidRDefault="0064041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43C7">
        <w:rPr>
          <w:rFonts w:ascii="Times New Roman" w:hAnsi="Times New Roman" w:cs="Times New Roman"/>
          <w:sz w:val="24"/>
          <w:szCs w:val="24"/>
        </w:rPr>
        <w:t>Fomos roubados faz pouco tempo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agora </w:t>
      </w:r>
      <w:r>
        <w:rPr>
          <w:rFonts w:ascii="Times New Roman" w:hAnsi="Times New Roman" w:cs="Times New Roman"/>
          <w:sz w:val="24"/>
          <w:szCs w:val="24"/>
        </w:rPr>
        <w:t xml:space="preserve">tentam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novo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lamentava a mãe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Sou grata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minha filha, que </w:t>
      </w:r>
      <w:r w:rsidR="00BB1022">
        <w:rPr>
          <w:rFonts w:ascii="Times New Roman" w:hAnsi="Times New Roman" w:cs="Times New Roman"/>
          <w:sz w:val="24"/>
          <w:szCs w:val="24"/>
        </w:rPr>
        <w:t xml:space="preserve">soube </w:t>
      </w:r>
      <w:r w:rsidR="00C32AA0">
        <w:rPr>
          <w:rFonts w:ascii="Times New Roman" w:hAnsi="Times New Roman" w:cs="Times New Roman"/>
          <w:sz w:val="24"/>
          <w:szCs w:val="24"/>
        </w:rPr>
        <w:t>manter a cabeça no lugar</w:t>
      </w:r>
      <w:r w:rsidR="0024094F" w:rsidRPr="00C32AA0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64041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Dizem que </w:t>
      </w:r>
      <w:r w:rsidR="0062552A">
        <w:rPr>
          <w:rFonts w:ascii="Times New Roman" w:hAnsi="Times New Roman" w:cs="Times New Roman"/>
          <w:sz w:val="24"/>
          <w:szCs w:val="24"/>
        </w:rPr>
        <w:t xml:space="preserve">eles </w:t>
      </w:r>
      <w:r w:rsidR="00C32AA0">
        <w:rPr>
          <w:rFonts w:ascii="Times New Roman" w:hAnsi="Times New Roman" w:cs="Times New Roman"/>
          <w:sz w:val="24"/>
          <w:szCs w:val="24"/>
        </w:rPr>
        <w:t>só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roubam no comércio, mas de resto são honestos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2968">
        <w:rPr>
          <w:rFonts w:ascii="Times New Roman" w:hAnsi="Times New Roman" w:cs="Times New Roman"/>
          <w:sz w:val="24"/>
          <w:szCs w:val="24"/>
        </w:rPr>
        <w:t>falou</w:t>
      </w:r>
      <w:r w:rsidR="00C32AA0">
        <w:rPr>
          <w:rFonts w:ascii="Times New Roman" w:hAnsi="Times New Roman" w:cs="Times New Roman"/>
          <w:sz w:val="24"/>
          <w:szCs w:val="24"/>
        </w:rPr>
        <w:t xml:space="preserve"> um dos presentes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4504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6C5E">
        <w:rPr>
          <w:rFonts w:ascii="Times New Roman" w:hAnsi="Times New Roman" w:cs="Times New Roman"/>
          <w:sz w:val="24"/>
          <w:szCs w:val="24"/>
        </w:rPr>
        <w:t>É p</w:t>
      </w:r>
      <w:r w:rsidR="0024094F" w:rsidRPr="00C5704C">
        <w:rPr>
          <w:rFonts w:ascii="Times New Roman" w:hAnsi="Times New Roman" w:cs="Times New Roman"/>
          <w:sz w:val="24"/>
          <w:szCs w:val="24"/>
        </w:rPr>
        <w:t>recis</w:t>
      </w:r>
      <w:r w:rsidR="00FB6C5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enfiá-lo </w:t>
      </w:r>
      <w:r w:rsidR="00C32AA0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envelope e colar </w:t>
      </w:r>
      <w:r w:rsidR="00C32AA0">
        <w:rPr>
          <w:rFonts w:ascii="Times New Roman" w:hAnsi="Times New Roman" w:cs="Times New Roman"/>
          <w:sz w:val="24"/>
          <w:szCs w:val="24"/>
        </w:rPr>
        <w:t>uns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selos </w:t>
      </w:r>
      <w:r w:rsidR="00FB6C5E">
        <w:rPr>
          <w:rFonts w:ascii="Times New Roman" w:hAnsi="Times New Roman" w:cs="Times New Roman"/>
          <w:sz w:val="24"/>
          <w:szCs w:val="24"/>
        </w:rPr>
        <w:t xml:space="preserve">por </w:t>
      </w:r>
      <w:r w:rsidR="00C32AA0">
        <w:rPr>
          <w:rFonts w:ascii="Times New Roman" w:hAnsi="Times New Roman" w:cs="Times New Roman"/>
          <w:sz w:val="24"/>
          <w:szCs w:val="24"/>
        </w:rPr>
        <w:t>trás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</w:t>
      </w:r>
      <w:r w:rsidR="00C32AA0">
        <w:rPr>
          <w:rFonts w:ascii="Times New Roman" w:hAnsi="Times New Roman" w:cs="Times New Roman"/>
          <w:i/>
          <w:sz w:val="24"/>
          <w:szCs w:val="24"/>
        </w:rPr>
        <w:t>stakhanovista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premiado com </w:t>
      </w:r>
      <w:r w:rsidR="006000D2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espingarda de caça, </w:t>
      </w:r>
      <w:r w:rsidR="00FB6C5E">
        <w:rPr>
          <w:rFonts w:ascii="Times New Roman" w:hAnsi="Times New Roman" w:cs="Times New Roman"/>
          <w:sz w:val="24"/>
          <w:szCs w:val="24"/>
        </w:rPr>
        <w:t>mantida em riste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FB6C5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ueriam se aproximar de Dã, o Anticristo, como </w:t>
      </w:r>
      <w:r>
        <w:rPr>
          <w:rFonts w:ascii="Times New Roman" w:hAnsi="Times New Roman" w:cs="Times New Roman"/>
          <w:sz w:val="24"/>
          <w:szCs w:val="24"/>
        </w:rPr>
        <w:t xml:space="preserve">um dia </w:t>
      </w:r>
      <w:r w:rsidR="0024094F" w:rsidRPr="00C5704C">
        <w:rPr>
          <w:rFonts w:ascii="Times New Roman" w:hAnsi="Times New Roman" w:cs="Times New Roman"/>
          <w:sz w:val="24"/>
          <w:szCs w:val="24"/>
        </w:rPr>
        <w:t>tinham se aproximado de seu Irmão, Jesus</w:t>
      </w:r>
      <w:r w:rsidR="000965B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tribo de Judá. Pois eram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 mesm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pessoas</w:t>
      </w:r>
      <w:r w:rsidR="0024094F" w:rsidRPr="00C5704C">
        <w:rPr>
          <w:rFonts w:ascii="Times New Roman" w:hAnsi="Times New Roman" w:cs="Times New Roman"/>
          <w:sz w:val="24"/>
          <w:szCs w:val="24"/>
        </w:rPr>
        <w:t>, e Dã, o Anticristo, sabia disso, enquanto el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>s não sabiam nada sobre si</w:t>
      </w:r>
      <w:r w:rsidR="0062552A">
        <w:rPr>
          <w:rFonts w:ascii="Times New Roman" w:hAnsi="Times New Roman" w:cs="Times New Roman"/>
          <w:sz w:val="24"/>
          <w:szCs w:val="24"/>
        </w:rPr>
        <w:t xml:space="preserve"> mesmas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Como Dã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fora enviado para a </w:t>
      </w:r>
      <w:r w:rsidR="00C45049">
        <w:rPr>
          <w:rFonts w:ascii="Times New Roman" w:hAnsi="Times New Roman" w:cs="Times New Roman"/>
          <w:sz w:val="24"/>
          <w:szCs w:val="24"/>
        </w:rPr>
        <w:t>B</w:t>
      </w:r>
      <w:r w:rsidR="00C45049" w:rsidRPr="00C5704C">
        <w:rPr>
          <w:rFonts w:ascii="Times New Roman" w:hAnsi="Times New Roman" w:cs="Times New Roman"/>
          <w:sz w:val="24"/>
          <w:szCs w:val="24"/>
        </w:rPr>
        <w:t>enção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para a </w:t>
      </w:r>
      <w:r w:rsidR="00C45049">
        <w:rPr>
          <w:rFonts w:ascii="Times New Roman" w:hAnsi="Times New Roman" w:cs="Times New Roman"/>
          <w:sz w:val="24"/>
          <w:szCs w:val="24"/>
        </w:rPr>
        <w:t>M</w:t>
      </w:r>
      <w:r w:rsidR="00C45049" w:rsidRPr="00C5704C">
        <w:rPr>
          <w:rFonts w:ascii="Times New Roman" w:hAnsi="Times New Roman" w:cs="Times New Roman"/>
          <w:sz w:val="24"/>
          <w:szCs w:val="24"/>
        </w:rPr>
        <w:t>aldição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</w:t>
      </w:r>
      <w:r>
        <w:rPr>
          <w:rFonts w:ascii="Times New Roman" w:hAnsi="Times New Roman" w:cs="Times New Roman"/>
          <w:sz w:val="24"/>
          <w:szCs w:val="24"/>
        </w:rPr>
        <w:t>para o bem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del</w:t>
      </w:r>
      <w:r w:rsidR="00D661A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s, mas contra el</w:t>
      </w:r>
      <w:r w:rsidR="00D661A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s, ninguém </w:t>
      </w:r>
      <w:r>
        <w:rPr>
          <w:rFonts w:ascii="Times New Roman" w:hAnsi="Times New Roman" w:cs="Times New Roman"/>
          <w:sz w:val="24"/>
          <w:szCs w:val="24"/>
        </w:rPr>
        <w:t xml:space="preserve">podia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colocar a mão nele. De repente, a </w:t>
      </w:r>
      <w:r w:rsidR="001E0BA4">
        <w:rPr>
          <w:rFonts w:ascii="Times New Roman" w:hAnsi="Times New Roman" w:cs="Times New Roman"/>
          <w:sz w:val="24"/>
          <w:szCs w:val="24"/>
        </w:rPr>
        <w:t>multidão</w:t>
      </w:r>
      <w:r w:rsidR="001E0B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242F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dividi</w:t>
      </w:r>
      <w:r w:rsidR="00E9242F">
        <w:rPr>
          <w:rFonts w:ascii="Times New Roman" w:hAnsi="Times New Roman" w:cs="Times New Roman"/>
          <w:sz w:val="24"/>
          <w:szCs w:val="24"/>
        </w:rPr>
        <w:t>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d</w:t>
      </w:r>
      <w:r w:rsidR="00E20E24">
        <w:rPr>
          <w:rFonts w:ascii="Times New Roman" w:hAnsi="Times New Roman" w:cs="Times New Roman"/>
          <w:sz w:val="24"/>
          <w:szCs w:val="24"/>
        </w:rPr>
        <w:t>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s, </w:t>
      </w:r>
      <w:r w:rsidR="00C45049">
        <w:rPr>
          <w:rFonts w:ascii="Times New Roman" w:hAnsi="Times New Roman" w:cs="Times New Roman"/>
          <w:sz w:val="24"/>
          <w:szCs w:val="24"/>
        </w:rPr>
        <w:t>o</w:t>
      </w:r>
      <w:r w:rsidR="00C4504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amigo</w:t>
      </w:r>
      <w:r w:rsidR="00C45049">
        <w:rPr>
          <w:rFonts w:ascii="Times New Roman" w:hAnsi="Times New Roman" w:cs="Times New Roman"/>
          <w:sz w:val="24"/>
          <w:szCs w:val="24"/>
        </w:rPr>
        <w:t xml:space="preserve"> </w:t>
      </w:r>
      <w:r w:rsidR="001E0BA4">
        <w:rPr>
          <w:rFonts w:ascii="Times New Roman" w:hAnsi="Times New Roman" w:cs="Times New Roman"/>
          <w:sz w:val="24"/>
          <w:szCs w:val="24"/>
        </w:rPr>
        <w:t xml:space="preserve">foi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separado </w:t>
      </w:r>
      <w:r w:rsidR="001E0BA4">
        <w:rPr>
          <w:rFonts w:ascii="Times New Roman" w:hAnsi="Times New Roman" w:cs="Times New Roman"/>
          <w:sz w:val="24"/>
          <w:szCs w:val="24"/>
        </w:rPr>
        <w:t>do amigo ao lado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5F2F10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 da mulher, Ánnuchka da mãe... Quando se reuniram de novo, o Anticristo não estava mais no </w:t>
      </w:r>
      <w:r w:rsidR="00272A49">
        <w:rPr>
          <w:rFonts w:ascii="Times New Roman" w:hAnsi="Times New Roman" w:cs="Times New Roman"/>
          <w:sz w:val="24"/>
          <w:szCs w:val="24"/>
        </w:rPr>
        <w:t>recinto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E0BA4">
        <w:rPr>
          <w:rFonts w:ascii="Times New Roman" w:hAnsi="Times New Roman" w:cs="Times New Roman"/>
          <w:sz w:val="24"/>
          <w:szCs w:val="24"/>
        </w:rPr>
        <w:t xml:space="preserve">já </w:t>
      </w:r>
      <w:r w:rsidR="00D661A9">
        <w:rPr>
          <w:rFonts w:ascii="Times New Roman" w:hAnsi="Times New Roman" w:cs="Times New Roman"/>
          <w:sz w:val="24"/>
          <w:szCs w:val="24"/>
        </w:rPr>
        <w:t>se achava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longe da </w:t>
      </w:r>
      <w:r w:rsidR="00C45049">
        <w:rPr>
          <w:rFonts w:ascii="Times New Roman" w:hAnsi="Times New Roman" w:cs="Times New Roman"/>
          <w:sz w:val="24"/>
          <w:szCs w:val="24"/>
        </w:rPr>
        <w:t>R</w:t>
      </w:r>
      <w:r w:rsidR="00C45049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="0024094F" w:rsidRPr="00C5704C">
        <w:rPr>
          <w:rFonts w:ascii="Times New Roman" w:hAnsi="Times New Roman" w:cs="Times New Roman"/>
          <w:sz w:val="24"/>
          <w:szCs w:val="24"/>
        </w:rPr>
        <w:t>do Trabalho, embora dentro dos limites da cidade de Rj</w:t>
      </w:r>
      <w:r w:rsidR="001E0BA4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v. Depois muitos se puseram a falar</w:t>
      </w:r>
      <w:r w:rsidR="00C4504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Uns diziam que o bandido estava com uma faca nas mãos, outros com um</w:t>
      </w:r>
      <w:r w:rsidR="00E20E2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máuser, e </w:t>
      </w:r>
      <w:r w:rsidR="00C45049">
        <w:rPr>
          <w:rFonts w:ascii="Times New Roman" w:hAnsi="Times New Roman" w:cs="Times New Roman"/>
          <w:sz w:val="24"/>
          <w:szCs w:val="24"/>
        </w:rPr>
        <w:t>alguns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0E24">
        <w:rPr>
          <w:rFonts w:ascii="Times New Roman" w:hAnsi="Times New Roman" w:cs="Times New Roman"/>
          <w:sz w:val="24"/>
          <w:szCs w:val="24"/>
        </w:rPr>
        <w:t>chegaram a dizer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242F">
        <w:rPr>
          <w:rFonts w:ascii="Times New Roman" w:hAnsi="Times New Roman" w:cs="Times New Roman"/>
          <w:sz w:val="24"/>
          <w:szCs w:val="24"/>
        </w:rPr>
        <w:t>ele segurava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242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rifle de cano </w:t>
      </w:r>
      <w:r w:rsidR="00E9242F">
        <w:rPr>
          <w:rFonts w:ascii="Times New Roman" w:hAnsi="Times New Roman" w:cs="Times New Roman"/>
          <w:sz w:val="24"/>
          <w:szCs w:val="24"/>
        </w:rPr>
        <w:t>serrado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552D">
        <w:rPr>
          <w:rFonts w:ascii="Times New Roman" w:hAnsi="Times New Roman" w:cs="Times New Roman"/>
          <w:sz w:val="24"/>
          <w:szCs w:val="24"/>
        </w:rPr>
        <w:t xml:space="preserve">que era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usado pelos </w:t>
      </w:r>
      <w:r w:rsidR="0024094F" w:rsidRPr="00600D61">
        <w:rPr>
          <w:rFonts w:ascii="Times New Roman" w:hAnsi="Times New Roman" w:cs="Times New Roman"/>
          <w:i/>
          <w:iCs/>
          <w:sz w:val="24"/>
          <w:szCs w:val="24"/>
        </w:rPr>
        <w:t>kul</w:t>
      </w:r>
      <w:r w:rsidR="00B66B8C" w:rsidRPr="00600D61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24094F" w:rsidRPr="00600D61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B66B8C" w:rsidRPr="00600D61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4094F" w:rsidRPr="00600D6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600D61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entanto, como </w:t>
      </w:r>
      <w:r w:rsidR="00E9242F">
        <w:rPr>
          <w:rFonts w:ascii="Times New Roman" w:hAnsi="Times New Roman" w:cs="Times New Roman"/>
          <w:sz w:val="24"/>
          <w:szCs w:val="24"/>
        </w:rPr>
        <w:t>nada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2A0E">
        <w:rPr>
          <w:rFonts w:ascii="Times New Roman" w:hAnsi="Times New Roman" w:cs="Times New Roman"/>
          <w:sz w:val="24"/>
          <w:szCs w:val="24"/>
        </w:rPr>
        <w:t xml:space="preserve">do quarto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havia </w:t>
      </w:r>
      <w:r w:rsidR="00E9242F">
        <w:rPr>
          <w:rFonts w:ascii="Times New Roman" w:hAnsi="Times New Roman" w:cs="Times New Roman"/>
          <w:sz w:val="24"/>
          <w:szCs w:val="24"/>
        </w:rPr>
        <w:t>desaparecido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caso foi esquecido </w:t>
      </w:r>
      <w:r w:rsidR="002B118D" w:rsidRPr="00B66B8C">
        <w:rPr>
          <w:rFonts w:ascii="Times New Roman" w:hAnsi="Times New Roman" w:cs="Times New Roman"/>
          <w:sz w:val="24"/>
          <w:szCs w:val="24"/>
        </w:rPr>
        <w:t>no ato</w:t>
      </w:r>
      <w:r w:rsidR="0024094F" w:rsidRPr="00B66B8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242F">
        <w:rPr>
          <w:rFonts w:ascii="Times New Roman" w:hAnsi="Times New Roman" w:cs="Times New Roman"/>
          <w:sz w:val="24"/>
          <w:szCs w:val="24"/>
        </w:rPr>
        <w:t>principalmente</w:t>
      </w:r>
      <w:r w:rsidR="00221EEE">
        <w:rPr>
          <w:rFonts w:ascii="Times New Roman" w:hAnsi="Times New Roman" w:cs="Times New Roman"/>
          <w:sz w:val="24"/>
          <w:szCs w:val="24"/>
        </w:rPr>
        <w:t xml:space="preserve">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todos </w:t>
      </w:r>
      <w:r w:rsidR="00E9242F">
        <w:rPr>
          <w:rFonts w:ascii="Times New Roman" w:hAnsi="Times New Roman" w:cs="Times New Roman"/>
          <w:sz w:val="24"/>
          <w:szCs w:val="24"/>
        </w:rPr>
        <w:t xml:space="preserve">estarem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sem jeito </w:t>
      </w:r>
      <w:r w:rsidR="0062552A">
        <w:rPr>
          <w:rFonts w:ascii="Times New Roman" w:hAnsi="Times New Roman" w:cs="Times New Roman"/>
          <w:sz w:val="24"/>
          <w:szCs w:val="24"/>
        </w:rPr>
        <w:t xml:space="preserve">entre si </w:t>
      </w:r>
      <w:r w:rsidR="001A0F36">
        <w:rPr>
          <w:rFonts w:ascii="Times New Roman" w:hAnsi="Times New Roman" w:cs="Times New Roman"/>
          <w:sz w:val="24"/>
          <w:szCs w:val="24"/>
        </w:rPr>
        <w:t>depois</w:t>
      </w:r>
      <w:r w:rsidR="00E9242F">
        <w:rPr>
          <w:rFonts w:ascii="Times New Roman" w:hAnsi="Times New Roman" w:cs="Times New Roman"/>
          <w:sz w:val="24"/>
          <w:szCs w:val="24"/>
        </w:rPr>
        <w:t xml:space="preserve"> do ocorrido na captura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9242F">
        <w:rPr>
          <w:rFonts w:ascii="Times New Roman" w:hAnsi="Times New Roman" w:cs="Times New Roman"/>
          <w:sz w:val="24"/>
          <w:szCs w:val="24"/>
        </w:rPr>
        <w:t>Quanto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Dã, </w:t>
      </w:r>
      <w:r w:rsidR="00E9242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E9242F">
        <w:rPr>
          <w:rFonts w:ascii="Times New Roman" w:hAnsi="Times New Roman" w:cs="Times New Roman"/>
          <w:sz w:val="24"/>
          <w:szCs w:val="24"/>
        </w:rPr>
        <w:t>após deixar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igreja </w:t>
      </w:r>
      <w:r w:rsidR="00E9242F">
        <w:rPr>
          <w:rFonts w:ascii="Times New Roman" w:hAnsi="Times New Roman" w:cs="Times New Roman"/>
          <w:sz w:val="24"/>
          <w:szCs w:val="24"/>
        </w:rPr>
        <w:t>profanada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E9242F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imagens pagãs</w:t>
      </w:r>
      <w:r w:rsidR="00E9242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5CA9">
        <w:rPr>
          <w:rFonts w:ascii="Times New Roman" w:hAnsi="Times New Roman" w:cs="Times New Roman"/>
          <w:sz w:val="24"/>
          <w:szCs w:val="24"/>
        </w:rPr>
        <w:t>antigas e recentes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A2A0E">
        <w:rPr>
          <w:rFonts w:ascii="Times New Roman" w:hAnsi="Times New Roman" w:cs="Times New Roman"/>
          <w:sz w:val="24"/>
          <w:szCs w:val="24"/>
        </w:rPr>
        <w:t xml:space="preserve">ele </w:t>
      </w:r>
      <w:r w:rsidR="00E9242F">
        <w:rPr>
          <w:rFonts w:ascii="Times New Roman" w:hAnsi="Times New Roman" w:cs="Times New Roman"/>
          <w:sz w:val="24"/>
          <w:szCs w:val="24"/>
        </w:rPr>
        <w:t>foi parar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E9242F">
        <w:rPr>
          <w:rFonts w:ascii="Times New Roman" w:hAnsi="Times New Roman" w:cs="Times New Roman"/>
          <w:sz w:val="24"/>
          <w:szCs w:val="24"/>
        </w:rPr>
        <w:t>extremidade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oposta de Rj</w:t>
      </w:r>
      <w:r w:rsidR="00E9242F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v, perto dos barracões, onde </w:t>
      </w:r>
      <w:r w:rsidR="00FD5CA9">
        <w:rPr>
          <w:rFonts w:ascii="Times New Roman" w:hAnsi="Times New Roman" w:cs="Times New Roman"/>
          <w:sz w:val="24"/>
          <w:szCs w:val="24"/>
        </w:rPr>
        <w:t>havia pouco Ánnuchka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morava, não longe do aeródromo.</w:t>
      </w:r>
    </w:p>
    <w:p w:rsidR="0024094F" w:rsidRPr="00C5704C" w:rsidRDefault="000473D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61F">
        <w:rPr>
          <w:rFonts w:ascii="Times New Roman" w:hAnsi="Times New Roman" w:cs="Times New Roman"/>
          <w:sz w:val="24"/>
          <w:szCs w:val="24"/>
        </w:rPr>
        <w:t>A</w:t>
      </w:r>
      <w:r w:rsidR="0024094F" w:rsidRPr="00A8161F">
        <w:rPr>
          <w:rFonts w:ascii="Times New Roman" w:hAnsi="Times New Roman" w:cs="Times New Roman"/>
          <w:sz w:val="24"/>
          <w:szCs w:val="24"/>
        </w:rPr>
        <w:t>noitec</w:t>
      </w:r>
      <w:r w:rsidRPr="00A8161F">
        <w:rPr>
          <w:rFonts w:ascii="Times New Roman" w:hAnsi="Times New Roman" w:cs="Times New Roman"/>
          <w:sz w:val="24"/>
          <w:szCs w:val="24"/>
        </w:rPr>
        <w:t>ia</w:t>
      </w:r>
      <w:r w:rsidR="0024094F" w:rsidRPr="00A8161F">
        <w:rPr>
          <w:rFonts w:ascii="Times New Roman" w:hAnsi="Times New Roman" w:cs="Times New Roman"/>
          <w:sz w:val="24"/>
          <w:szCs w:val="24"/>
        </w:rPr>
        <w:t xml:space="preserve">, mas </w:t>
      </w:r>
      <w:r w:rsidRPr="00A8161F">
        <w:rPr>
          <w:rFonts w:ascii="Times New Roman" w:hAnsi="Times New Roman" w:cs="Times New Roman"/>
          <w:sz w:val="24"/>
          <w:szCs w:val="24"/>
        </w:rPr>
        <w:t>no</w:t>
      </w:r>
      <w:r w:rsidR="00D7079C" w:rsidRPr="00A8161F">
        <w:rPr>
          <w:rFonts w:ascii="Times New Roman" w:hAnsi="Times New Roman" w:cs="Times New Roman"/>
          <w:sz w:val="24"/>
          <w:szCs w:val="24"/>
        </w:rPr>
        <w:t>s</w:t>
      </w:r>
      <w:r w:rsidRPr="00A8161F">
        <w:rPr>
          <w:rFonts w:ascii="Times New Roman" w:hAnsi="Times New Roman" w:cs="Times New Roman"/>
          <w:sz w:val="24"/>
          <w:szCs w:val="24"/>
        </w:rPr>
        <w:t xml:space="preserve"> campos </w:t>
      </w:r>
      <w:r w:rsidR="0024094F" w:rsidRPr="006D07FA">
        <w:rPr>
          <w:rFonts w:ascii="Times New Roman" w:hAnsi="Times New Roman" w:cs="Times New Roman"/>
          <w:sz w:val="24"/>
          <w:szCs w:val="24"/>
        </w:rPr>
        <w:t xml:space="preserve">não havia o silêncio </w:t>
      </w:r>
      <w:r w:rsidR="007A2A0E">
        <w:rPr>
          <w:rFonts w:ascii="Times New Roman" w:hAnsi="Times New Roman" w:cs="Times New Roman"/>
          <w:sz w:val="24"/>
          <w:szCs w:val="24"/>
        </w:rPr>
        <w:t>vespertino</w:t>
      </w:r>
      <w:r w:rsidR="0024094F" w:rsidRPr="006D07FA">
        <w:rPr>
          <w:rFonts w:ascii="Times New Roman" w:hAnsi="Times New Roman" w:cs="Times New Roman"/>
          <w:sz w:val="24"/>
          <w:szCs w:val="24"/>
        </w:rPr>
        <w:t xml:space="preserve"> </w:t>
      </w:r>
      <w:r w:rsidR="003E42F8" w:rsidRPr="006D07FA">
        <w:rPr>
          <w:rFonts w:ascii="Times New Roman" w:hAnsi="Times New Roman" w:cs="Times New Roman"/>
          <w:sz w:val="24"/>
          <w:szCs w:val="24"/>
        </w:rPr>
        <w:t xml:space="preserve">que caracteriza </w:t>
      </w:r>
      <w:r w:rsidR="0024094F" w:rsidRPr="006D07FA">
        <w:rPr>
          <w:rFonts w:ascii="Times New Roman" w:hAnsi="Times New Roman" w:cs="Times New Roman"/>
          <w:sz w:val="24"/>
          <w:szCs w:val="24"/>
        </w:rPr>
        <w:t>o pôr do sol</w:t>
      </w:r>
      <w:r w:rsidR="003E42F8" w:rsidRPr="006D07FA">
        <w:rPr>
          <w:rFonts w:ascii="Times New Roman" w:hAnsi="Times New Roman" w:cs="Times New Roman"/>
          <w:sz w:val="24"/>
          <w:szCs w:val="24"/>
        </w:rPr>
        <w:t xml:space="preserve"> no inverno</w:t>
      </w:r>
      <w:r w:rsidR="0024094F" w:rsidRPr="006D07FA">
        <w:rPr>
          <w:rFonts w:ascii="Times New Roman" w:hAnsi="Times New Roman" w:cs="Times New Roman"/>
          <w:sz w:val="24"/>
          <w:szCs w:val="24"/>
        </w:rPr>
        <w:t xml:space="preserve">. </w:t>
      </w:r>
      <w:r w:rsidR="003770AA" w:rsidRPr="006D07FA">
        <w:rPr>
          <w:rFonts w:ascii="Times New Roman" w:hAnsi="Times New Roman" w:cs="Times New Roman"/>
          <w:sz w:val="24"/>
          <w:szCs w:val="24"/>
        </w:rPr>
        <w:t xml:space="preserve">O sol </w:t>
      </w:r>
      <w:r w:rsidR="003E42F8" w:rsidRPr="006D07FA">
        <w:rPr>
          <w:rFonts w:ascii="Times New Roman" w:hAnsi="Times New Roman" w:cs="Times New Roman"/>
          <w:sz w:val="24"/>
          <w:szCs w:val="24"/>
        </w:rPr>
        <w:t>se punha</w:t>
      </w:r>
      <w:r w:rsidR="003770AA" w:rsidRPr="006D07FA">
        <w:rPr>
          <w:rFonts w:ascii="Times New Roman" w:hAnsi="Times New Roman" w:cs="Times New Roman"/>
          <w:sz w:val="24"/>
          <w:szCs w:val="24"/>
        </w:rPr>
        <w:t xml:space="preserve"> </w:t>
      </w:r>
      <w:r w:rsidR="003E42F8" w:rsidRPr="006D07FA">
        <w:rPr>
          <w:rFonts w:ascii="Times New Roman" w:hAnsi="Times New Roman" w:cs="Times New Roman"/>
          <w:sz w:val="24"/>
          <w:szCs w:val="24"/>
        </w:rPr>
        <w:t>em meio ao</w:t>
      </w:r>
      <w:r w:rsidR="0024094F" w:rsidRPr="006D07FA">
        <w:rPr>
          <w:rFonts w:ascii="Times New Roman" w:hAnsi="Times New Roman" w:cs="Times New Roman"/>
          <w:sz w:val="24"/>
          <w:szCs w:val="24"/>
        </w:rPr>
        <w:t xml:space="preserve"> barulho</w:t>
      </w:r>
      <w:r w:rsidR="00193305">
        <w:rPr>
          <w:rFonts w:ascii="Times New Roman" w:hAnsi="Times New Roman" w:cs="Times New Roman"/>
          <w:sz w:val="24"/>
          <w:szCs w:val="24"/>
        </w:rPr>
        <w:t xml:space="preserve"> </w:t>
      </w:r>
      <w:r w:rsidR="006D07FA" w:rsidRPr="006D07FA">
        <w:rPr>
          <w:rFonts w:ascii="Times New Roman" w:hAnsi="Times New Roman" w:cs="Times New Roman"/>
          <w:sz w:val="24"/>
          <w:szCs w:val="24"/>
        </w:rPr>
        <w:t>e ronco</w:t>
      </w:r>
      <w:r w:rsidR="003E42F8" w:rsidRPr="006D07F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6D07FA">
        <w:rPr>
          <w:rFonts w:ascii="Times New Roman" w:hAnsi="Times New Roman" w:cs="Times New Roman"/>
          <w:sz w:val="24"/>
          <w:szCs w:val="24"/>
        </w:rPr>
        <w:t>dos motores</w:t>
      </w:r>
      <w:r w:rsidR="003E42F8" w:rsidRPr="006D07FA">
        <w:rPr>
          <w:rFonts w:ascii="Times New Roman" w:hAnsi="Times New Roman" w:cs="Times New Roman"/>
          <w:sz w:val="24"/>
          <w:szCs w:val="24"/>
        </w:rPr>
        <w:t xml:space="preserve"> dos aviões</w:t>
      </w:r>
      <w:r w:rsidR="0024094F" w:rsidRPr="006D07FA">
        <w:rPr>
          <w:rFonts w:ascii="Times New Roman" w:hAnsi="Times New Roman" w:cs="Times New Roman"/>
          <w:sz w:val="24"/>
          <w:szCs w:val="24"/>
        </w:rPr>
        <w:t xml:space="preserve">, </w:t>
      </w:r>
      <w:r w:rsidR="003E42F8" w:rsidRPr="006D07FA">
        <w:rPr>
          <w:rFonts w:ascii="Times New Roman" w:hAnsi="Times New Roman" w:cs="Times New Roman"/>
          <w:sz w:val="24"/>
          <w:szCs w:val="24"/>
        </w:rPr>
        <w:t>em</w:t>
      </w:r>
      <w:r w:rsidR="0024094F" w:rsidRPr="006D07FA">
        <w:rPr>
          <w:rFonts w:ascii="Times New Roman" w:hAnsi="Times New Roman" w:cs="Times New Roman"/>
          <w:sz w:val="24"/>
          <w:szCs w:val="24"/>
        </w:rPr>
        <w:t xml:space="preserve"> meio </w:t>
      </w:r>
      <w:r w:rsidR="003E42F8" w:rsidRPr="006D07FA">
        <w:rPr>
          <w:rFonts w:ascii="Times New Roman" w:hAnsi="Times New Roman" w:cs="Times New Roman"/>
          <w:sz w:val="24"/>
          <w:szCs w:val="24"/>
        </w:rPr>
        <w:t>à</w:t>
      </w:r>
      <w:r w:rsidR="0024094F" w:rsidRPr="006D07FA">
        <w:rPr>
          <w:rFonts w:ascii="Times New Roman" w:hAnsi="Times New Roman" w:cs="Times New Roman"/>
          <w:sz w:val="24"/>
          <w:szCs w:val="24"/>
        </w:rPr>
        <w:t xml:space="preserve"> vibração do ar </w:t>
      </w:r>
      <w:r w:rsidR="006D07FA" w:rsidRPr="006D07FA">
        <w:rPr>
          <w:rFonts w:ascii="Times New Roman" w:hAnsi="Times New Roman" w:cs="Times New Roman"/>
          <w:sz w:val="24"/>
          <w:szCs w:val="24"/>
        </w:rPr>
        <w:t>gélido</w:t>
      </w:r>
      <w:r w:rsidR="0024094F" w:rsidRPr="006D07FA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Dã voltou a ver a espada que vira pela primeira vez perto de Kertch</w:t>
      </w:r>
      <w:r w:rsidR="00D7079C">
        <w:rPr>
          <w:rFonts w:ascii="Times New Roman" w:hAnsi="Times New Roman" w:cs="Times New Roman"/>
          <w:sz w:val="24"/>
          <w:szCs w:val="24"/>
        </w:rPr>
        <w:t>, a qual</w:t>
      </w:r>
      <w:r w:rsidR="0067760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corta</w:t>
      </w:r>
      <w:r w:rsidR="0067760D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nuvens </w:t>
      </w:r>
      <w:r w:rsidR="0067760D">
        <w:rPr>
          <w:rFonts w:ascii="Times New Roman" w:hAnsi="Times New Roman" w:cs="Times New Roman"/>
          <w:sz w:val="24"/>
          <w:szCs w:val="24"/>
        </w:rPr>
        <w:t>encharcadas de sangue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</w:t>
      </w:r>
      <w:r w:rsidR="00817BD7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 sangrento. Dessa vez, </w:t>
      </w:r>
      <w:r w:rsidR="00AC0512">
        <w:rPr>
          <w:rFonts w:ascii="Times New Roman" w:hAnsi="Times New Roman" w:cs="Times New Roman"/>
          <w:sz w:val="24"/>
          <w:szCs w:val="24"/>
        </w:rPr>
        <w:t>o cabo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0512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espada </w:t>
      </w:r>
      <w:r w:rsidR="00AC0512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0512">
        <w:rPr>
          <w:rFonts w:ascii="Times New Roman" w:hAnsi="Times New Roman" w:cs="Times New Roman"/>
          <w:sz w:val="24"/>
          <w:szCs w:val="24"/>
        </w:rPr>
        <w:t>apoiava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sol</w:t>
      </w:r>
      <w:r w:rsidR="00AC0512">
        <w:rPr>
          <w:rFonts w:ascii="Times New Roman" w:hAnsi="Times New Roman" w:cs="Times New Roman"/>
          <w:sz w:val="24"/>
          <w:szCs w:val="24"/>
        </w:rPr>
        <w:t xml:space="preserve"> </w:t>
      </w:r>
      <w:r w:rsidR="006000D2">
        <w:rPr>
          <w:rFonts w:ascii="Times New Roman" w:hAnsi="Times New Roman" w:cs="Times New Roman"/>
          <w:sz w:val="24"/>
          <w:szCs w:val="24"/>
        </w:rPr>
        <w:t>vespertino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enquanto </w:t>
      </w:r>
      <w:r w:rsidR="00AC0512">
        <w:rPr>
          <w:rFonts w:ascii="Times New Roman" w:hAnsi="Times New Roman" w:cs="Times New Roman"/>
          <w:sz w:val="24"/>
          <w:szCs w:val="24"/>
        </w:rPr>
        <w:t>o gume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desaparecia atrás dos telhados </w:t>
      </w:r>
      <w:r w:rsidR="006000D2">
        <w:rPr>
          <w:rFonts w:ascii="Times New Roman" w:hAnsi="Times New Roman" w:cs="Times New Roman"/>
          <w:sz w:val="24"/>
          <w:szCs w:val="24"/>
        </w:rPr>
        <w:t>cobertos de neve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</w:t>
      </w:r>
      <w:r w:rsidR="00817BD7">
        <w:rPr>
          <w:rFonts w:ascii="Times New Roman" w:hAnsi="Times New Roman" w:cs="Times New Roman"/>
          <w:sz w:val="24"/>
          <w:szCs w:val="24"/>
        </w:rPr>
        <w:t>extremidade</w:t>
      </w:r>
      <w:r w:rsidR="00AC0512">
        <w:rPr>
          <w:rFonts w:ascii="Times New Roman" w:hAnsi="Times New Roman" w:cs="Times New Roman"/>
          <w:sz w:val="24"/>
          <w:szCs w:val="24"/>
        </w:rPr>
        <w:t xml:space="preserve"> oeste </w:t>
      </w:r>
      <w:r w:rsidR="0024094F" w:rsidRPr="00C5704C">
        <w:rPr>
          <w:rFonts w:ascii="Times New Roman" w:hAnsi="Times New Roman" w:cs="Times New Roman"/>
          <w:sz w:val="24"/>
          <w:szCs w:val="24"/>
        </w:rPr>
        <w:t>de Rj</w:t>
      </w:r>
      <w:r w:rsidR="00AC0512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AC0512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neve era escarlate </w:t>
      </w:r>
      <w:r w:rsidR="00AC0512">
        <w:rPr>
          <w:rFonts w:ascii="Times New Roman" w:hAnsi="Times New Roman" w:cs="Times New Roman"/>
          <w:sz w:val="24"/>
          <w:szCs w:val="24"/>
        </w:rPr>
        <w:t xml:space="preserve">como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sangue </w:t>
      </w:r>
      <w:r w:rsidR="00AC0512">
        <w:rPr>
          <w:rFonts w:ascii="Times New Roman" w:hAnsi="Times New Roman" w:cs="Times New Roman"/>
          <w:sz w:val="24"/>
          <w:szCs w:val="24"/>
        </w:rPr>
        <w:t xml:space="preserve">das </w:t>
      </w:r>
      <w:r w:rsidR="0024094F" w:rsidRPr="00C5704C">
        <w:rPr>
          <w:rFonts w:ascii="Times New Roman" w:hAnsi="Times New Roman" w:cs="Times New Roman"/>
          <w:sz w:val="24"/>
          <w:szCs w:val="24"/>
        </w:rPr>
        <w:t>art</w:t>
      </w:r>
      <w:r w:rsidR="00AC0512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ria</w:t>
      </w:r>
      <w:r w:rsidR="00AC051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 Dã, </w:t>
      </w:r>
      <w:r w:rsidR="00AC051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Anticristo, ouvia a palavra dita pelo Senhor através do profeta do exílio</w:t>
      </w:r>
      <w:r w:rsidR="00C377E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Ezequiel:</w:t>
      </w:r>
    </w:p>
    <w:p w:rsidR="0024094F" w:rsidRPr="00C5704C" w:rsidRDefault="00C377E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Ai da cidade sanguinária! </w:t>
      </w:r>
      <w:r w:rsidR="00817BD7">
        <w:rPr>
          <w:rFonts w:ascii="Times New Roman" w:hAnsi="Times New Roman" w:cs="Times New Roman"/>
          <w:sz w:val="24"/>
          <w:szCs w:val="24"/>
        </w:rPr>
        <w:t>Que desgraça,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7BD7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caldeira formou uma </w:t>
      </w:r>
      <w:r w:rsidR="00100B0D">
        <w:rPr>
          <w:rFonts w:ascii="Times New Roman" w:hAnsi="Times New Roman" w:cs="Times New Roman"/>
          <w:sz w:val="24"/>
          <w:szCs w:val="24"/>
        </w:rPr>
        <w:t xml:space="preserve">crosta de </w:t>
      </w:r>
      <w:r w:rsidR="00817BD7">
        <w:rPr>
          <w:rFonts w:ascii="Times New Roman" w:hAnsi="Times New Roman" w:cs="Times New Roman"/>
          <w:sz w:val="24"/>
          <w:szCs w:val="24"/>
        </w:rPr>
        <w:t>ferrugem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</w:t>
      </w:r>
      <w:r w:rsidR="00817BD7">
        <w:rPr>
          <w:rFonts w:ascii="Times New Roman" w:hAnsi="Times New Roman" w:cs="Times New Roman"/>
          <w:sz w:val="24"/>
          <w:szCs w:val="24"/>
        </w:rPr>
        <w:t>ferrugem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sai! T</w:t>
      </w:r>
      <w:r w:rsidR="00817BD7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 pedaço por pedaço, </w:t>
      </w:r>
      <w:r w:rsidR="00817BD7">
        <w:rPr>
          <w:rFonts w:ascii="Times New Roman" w:hAnsi="Times New Roman" w:cs="Times New Roman"/>
          <w:sz w:val="24"/>
          <w:szCs w:val="24"/>
        </w:rPr>
        <w:t>sem escolher por sorteio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Pois sangue está no meio dela. </w:t>
      </w:r>
      <w:r w:rsidR="00817BD7">
        <w:rPr>
          <w:rFonts w:ascii="Times New Roman" w:hAnsi="Times New Roman" w:cs="Times New Roman"/>
          <w:sz w:val="24"/>
          <w:szCs w:val="24"/>
        </w:rPr>
        <w:t xml:space="preserve">Ele </w:t>
      </w:r>
      <w:r w:rsidR="002B288C">
        <w:rPr>
          <w:rFonts w:ascii="Times New Roman" w:hAnsi="Times New Roman" w:cs="Times New Roman"/>
          <w:sz w:val="24"/>
          <w:szCs w:val="24"/>
        </w:rPr>
        <w:t>o</w:t>
      </w:r>
      <w:r w:rsidR="00817BD7">
        <w:rPr>
          <w:rFonts w:ascii="Times New Roman" w:hAnsi="Times New Roman" w:cs="Times New Roman"/>
          <w:sz w:val="24"/>
          <w:szCs w:val="24"/>
        </w:rPr>
        <w:t xml:space="preserve"> pôs 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obre uma </w:t>
      </w:r>
      <w:r w:rsidR="00D7079C">
        <w:rPr>
          <w:rFonts w:ascii="Times New Roman" w:hAnsi="Times New Roman" w:cs="Times New Roman"/>
          <w:sz w:val="24"/>
          <w:szCs w:val="24"/>
        </w:rPr>
        <w:t>rocha calva</w:t>
      </w:r>
      <w:r w:rsidR="002C446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4469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o </w:t>
      </w:r>
      <w:r w:rsidR="002C4469">
        <w:rPr>
          <w:rFonts w:ascii="Times New Roman" w:hAnsi="Times New Roman" w:cs="Times New Roman"/>
          <w:sz w:val="24"/>
          <w:szCs w:val="24"/>
        </w:rPr>
        <w:t>verteu</w:t>
      </w:r>
      <w:r w:rsidR="002C446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sobre a terra, para </w:t>
      </w:r>
      <w:r w:rsidR="002B288C">
        <w:rPr>
          <w:rFonts w:ascii="Times New Roman" w:hAnsi="Times New Roman" w:cs="Times New Roman"/>
          <w:sz w:val="24"/>
          <w:szCs w:val="24"/>
        </w:rPr>
        <w:t xml:space="preserve">que 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2B288C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cobri</w:t>
      </w:r>
      <w:r w:rsidR="002B288C"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2B288C">
        <w:rPr>
          <w:rFonts w:ascii="Times New Roman" w:hAnsi="Times New Roman" w:cs="Times New Roman"/>
          <w:sz w:val="24"/>
          <w:szCs w:val="24"/>
        </w:rPr>
        <w:t>poeira</w:t>
      </w:r>
      <w:r w:rsidR="0024094F" w:rsidRPr="00C5704C">
        <w:rPr>
          <w:rFonts w:ascii="Times New Roman" w:hAnsi="Times New Roman" w:cs="Times New Roman"/>
          <w:sz w:val="24"/>
          <w:szCs w:val="24"/>
        </w:rPr>
        <w:t>. Para suscitar a fúria</w:t>
      </w:r>
      <w:r w:rsidR="00710977">
        <w:rPr>
          <w:rFonts w:ascii="Times New Roman" w:hAnsi="Times New Roman" w:cs="Times New Roman"/>
          <w:sz w:val="24"/>
          <w:szCs w:val="24"/>
        </w:rPr>
        <w:t xml:space="preserve"> e efetuar</w:t>
      </w:r>
      <w:r w:rsidR="007109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vingança, deixei seu sangue sobre</w:t>
      </w:r>
      <w:r w:rsidR="00817BD7">
        <w:rPr>
          <w:rFonts w:ascii="Times New Roman" w:hAnsi="Times New Roman" w:cs="Times New Roman"/>
          <w:sz w:val="24"/>
          <w:szCs w:val="24"/>
        </w:rPr>
        <w:t xml:space="preserve"> a rocha calva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A30F1">
        <w:rPr>
          <w:rFonts w:ascii="Times New Roman" w:hAnsi="Times New Roman" w:cs="Times New Roman"/>
          <w:sz w:val="24"/>
          <w:szCs w:val="24"/>
        </w:rPr>
        <w:t>de modo</w:t>
      </w:r>
      <w:r w:rsidR="003A30F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817BD7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817BD7">
        <w:rPr>
          <w:rFonts w:ascii="Times New Roman" w:hAnsi="Times New Roman" w:cs="Times New Roman"/>
          <w:sz w:val="24"/>
          <w:szCs w:val="24"/>
        </w:rPr>
        <w:t>se ocultasse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17BD7">
        <w:rPr>
          <w:rFonts w:ascii="Times New Roman" w:hAnsi="Times New Roman" w:cs="Times New Roman"/>
          <w:sz w:val="24"/>
          <w:szCs w:val="24"/>
        </w:rPr>
        <w:t>Por essa razão</w:t>
      </w:r>
      <w:r w:rsidR="002C446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assim dizia o Senhor Deus: ai da cidade sanguinária</w:t>
      </w:r>
      <w:r w:rsidR="00817BD7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817BD7">
        <w:rPr>
          <w:rFonts w:ascii="Times New Roman" w:hAnsi="Times New Roman" w:cs="Times New Roman"/>
          <w:sz w:val="24"/>
          <w:szCs w:val="24"/>
        </w:rPr>
        <w:t xml:space="preserve">também </w:t>
      </w:r>
      <w:r w:rsidR="0024094F" w:rsidRPr="00C5704C">
        <w:rPr>
          <w:rFonts w:ascii="Times New Roman" w:hAnsi="Times New Roman" w:cs="Times New Roman"/>
          <w:sz w:val="24"/>
          <w:szCs w:val="24"/>
        </w:rPr>
        <w:t>farei uma grande fogueira!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61F">
        <w:rPr>
          <w:rFonts w:ascii="Times New Roman" w:hAnsi="Times New Roman" w:cs="Times New Roman"/>
          <w:sz w:val="24"/>
          <w:szCs w:val="24"/>
        </w:rPr>
        <w:t>Depois dessas palavras,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sol se pôs, e a visão da espada e do sangue desapareceu. </w:t>
      </w:r>
      <w:r w:rsidR="00924373"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924373">
        <w:rPr>
          <w:rFonts w:ascii="Times New Roman" w:hAnsi="Times New Roman" w:cs="Times New Roman"/>
          <w:sz w:val="24"/>
          <w:szCs w:val="24"/>
        </w:rPr>
        <w:t>a</w:t>
      </w:r>
      <w:r w:rsidR="00924373" w:rsidRPr="00C5704C">
        <w:rPr>
          <w:rFonts w:ascii="Times New Roman" w:hAnsi="Times New Roman" w:cs="Times New Roman"/>
          <w:sz w:val="24"/>
          <w:szCs w:val="24"/>
        </w:rPr>
        <w:t xml:space="preserve"> Áspide, o Anticristo </w:t>
      </w:r>
      <w:r w:rsidR="00924373">
        <w:rPr>
          <w:rFonts w:ascii="Times New Roman" w:hAnsi="Times New Roman" w:cs="Times New Roman"/>
          <w:sz w:val="24"/>
          <w:szCs w:val="24"/>
        </w:rPr>
        <w:t xml:space="preserve">caminhava por uma </w:t>
      </w:r>
      <w:r w:rsidRPr="00C5704C">
        <w:rPr>
          <w:rFonts w:ascii="Times New Roman" w:hAnsi="Times New Roman" w:cs="Times New Roman"/>
          <w:sz w:val="24"/>
          <w:szCs w:val="24"/>
        </w:rPr>
        <w:t>rua da periferia de Rj</w:t>
      </w:r>
      <w:r w:rsidR="00924373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iluminada </w:t>
      </w:r>
      <w:r w:rsidR="00924373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10E4">
        <w:rPr>
          <w:rFonts w:ascii="Times New Roman" w:hAnsi="Times New Roman" w:cs="Times New Roman"/>
          <w:sz w:val="24"/>
          <w:szCs w:val="24"/>
        </w:rPr>
        <w:t xml:space="preserve">escassos </w:t>
      </w:r>
      <w:r w:rsidR="000978E9">
        <w:rPr>
          <w:rFonts w:ascii="Times New Roman" w:hAnsi="Times New Roman" w:cs="Times New Roman"/>
          <w:sz w:val="24"/>
          <w:szCs w:val="24"/>
        </w:rPr>
        <w:t xml:space="preserve">lampiões </w:t>
      </w:r>
      <w:r w:rsidR="000978E9" w:rsidRPr="00621342">
        <w:rPr>
          <w:rFonts w:ascii="Times New Roman" w:hAnsi="Times New Roman" w:cs="Times New Roman"/>
          <w:sz w:val="24"/>
          <w:szCs w:val="24"/>
        </w:rPr>
        <w:t>—</w:t>
      </w:r>
      <w:r w:rsidR="005F0D8D">
        <w:rPr>
          <w:rFonts w:ascii="Times New Roman" w:hAnsi="Times New Roman" w:cs="Times New Roman"/>
          <w:sz w:val="24"/>
          <w:szCs w:val="24"/>
        </w:rPr>
        <w:t xml:space="preserve"> crepitando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a neve seca </w:t>
      </w:r>
      <w:r w:rsidR="005F0D8D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congelada, </w:t>
      </w:r>
      <w:r w:rsidR="00BD2945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pass</w:t>
      </w:r>
      <w:r w:rsidR="000978E9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da luz </w:t>
      </w:r>
      <w:r w:rsidR="008214E3">
        <w:rPr>
          <w:rFonts w:ascii="Times New Roman" w:hAnsi="Times New Roman" w:cs="Times New Roman"/>
          <w:sz w:val="24"/>
          <w:szCs w:val="24"/>
        </w:rPr>
        <w:t>pacata</w:t>
      </w:r>
      <w:r w:rsidR="0045552D">
        <w:rPr>
          <w:rFonts w:ascii="Times New Roman" w:hAnsi="Times New Roman" w:cs="Times New Roman"/>
          <w:sz w:val="24"/>
          <w:szCs w:val="24"/>
        </w:rPr>
        <w:t xml:space="preserve"> da </w:t>
      </w:r>
      <w:r w:rsidRPr="00C5704C">
        <w:rPr>
          <w:rFonts w:ascii="Times New Roman" w:hAnsi="Times New Roman" w:cs="Times New Roman"/>
          <w:sz w:val="24"/>
          <w:szCs w:val="24"/>
        </w:rPr>
        <w:t>no</w:t>
      </w:r>
      <w:r w:rsidR="0045552D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45552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0D8D">
        <w:rPr>
          <w:rFonts w:ascii="Times New Roman" w:hAnsi="Times New Roman" w:cs="Times New Roman"/>
          <w:sz w:val="24"/>
          <w:szCs w:val="24"/>
        </w:rPr>
        <w:t xml:space="preserve">que saía </w:t>
      </w:r>
      <w:r w:rsidRPr="00C5704C">
        <w:rPr>
          <w:rFonts w:ascii="Times New Roman" w:hAnsi="Times New Roman" w:cs="Times New Roman"/>
          <w:sz w:val="24"/>
          <w:szCs w:val="24"/>
        </w:rPr>
        <w:t>das janelas das casas</w:t>
      </w:r>
      <w:r w:rsidR="000978E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desaparece</w:t>
      </w:r>
      <w:r w:rsidR="000978E9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começava a cerca </w:t>
      </w:r>
      <w:r w:rsidR="005F0D8D">
        <w:rPr>
          <w:rFonts w:ascii="Times New Roman" w:hAnsi="Times New Roman" w:cs="Times New Roman"/>
          <w:sz w:val="24"/>
          <w:szCs w:val="24"/>
        </w:rPr>
        <w:t>d</w:t>
      </w:r>
      <w:r w:rsidR="00FA308A">
        <w:rPr>
          <w:rFonts w:ascii="Times New Roman" w:hAnsi="Times New Roman" w:cs="Times New Roman"/>
          <w:sz w:val="24"/>
          <w:szCs w:val="24"/>
        </w:rPr>
        <w:t>a cooperativa</w:t>
      </w:r>
      <w:r w:rsidR="005F0D8D">
        <w:rPr>
          <w:rFonts w:ascii="Times New Roman" w:hAnsi="Times New Roman" w:cs="Times New Roman"/>
          <w:sz w:val="24"/>
          <w:szCs w:val="24"/>
        </w:rPr>
        <w:t xml:space="preserve"> d</w:t>
      </w:r>
      <w:r w:rsidR="00FA308A">
        <w:rPr>
          <w:rFonts w:ascii="Times New Roman" w:hAnsi="Times New Roman" w:cs="Times New Roman"/>
          <w:sz w:val="24"/>
          <w:szCs w:val="24"/>
        </w:rPr>
        <w:t>as</w:t>
      </w:r>
      <w:r w:rsidR="005F0D8D">
        <w:rPr>
          <w:rFonts w:ascii="Times New Roman" w:hAnsi="Times New Roman" w:cs="Times New Roman"/>
          <w:sz w:val="24"/>
          <w:szCs w:val="24"/>
        </w:rPr>
        <w:t xml:space="preserve"> </w:t>
      </w:r>
      <w:r w:rsidR="00DB1101">
        <w:rPr>
          <w:rFonts w:ascii="Times New Roman" w:hAnsi="Times New Roman" w:cs="Times New Roman"/>
          <w:sz w:val="24"/>
          <w:szCs w:val="24"/>
        </w:rPr>
        <w:t>empresas</w:t>
      </w:r>
      <w:r w:rsidR="005F0D8D">
        <w:rPr>
          <w:rFonts w:ascii="Times New Roman" w:hAnsi="Times New Roman" w:cs="Times New Roman"/>
          <w:sz w:val="24"/>
          <w:szCs w:val="24"/>
        </w:rPr>
        <w:t xml:space="preserve"> de leite</w:t>
      </w:r>
      <w:r w:rsidR="005F0D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E137F">
        <w:rPr>
          <w:rFonts w:ascii="Times New Roman" w:hAnsi="Times New Roman" w:cs="Times New Roman"/>
          <w:sz w:val="24"/>
          <w:szCs w:val="24"/>
        </w:rPr>
        <w:t>recém-</w:t>
      </w:r>
      <w:r w:rsidRPr="00C5704C">
        <w:rPr>
          <w:rFonts w:ascii="Times New Roman" w:hAnsi="Times New Roman" w:cs="Times New Roman"/>
          <w:sz w:val="24"/>
          <w:szCs w:val="24"/>
        </w:rPr>
        <w:t>construíd</w:t>
      </w:r>
      <w:r w:rsidR="005F0D8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C6E6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BC6E6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essa hora </w:t>
      </w:r>
      <w:r w:rsidR="00BC6E62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raros os transeuntes na periferia de Rj</w:t>
      </w:r>
      <w:r w:rsidR="00BC6E62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e muito tempo </w:t>
      </w:r>
      <w:r w:rsidR="000978E9">
        <w:rPr>
          <w:rFonts w:ascii="Times New Roman" w:hAnsi="Times New Roman" w:cs="Times New Roman"/>
          <w:sz w:val="24"/>
          <w:szCs w:val="24"/>
        </w:rPr>
        <w:t>se passou antes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4469">
        <w:rPr>
          <w:rFonts w:ascii="Times New Roman" w:hAnsi="Times New Roman" w:cs="Times New Roman"/>
          <w:sz w:val="24"/>
          <w:szCs w:val="24"/>
        </w:rPr>
        <w:t xml:space="preserve">surgir </w:t>
      </w:r>
      <w:r w:rsidR="000978E9">
        <w:rPr>
          <w:rFonts w:ascii="Times New Roman" w:hAnsi="Times New Roman" w:cs="Times New Roman"/>
          <w:sz w:val="24"/>
          <w:szCs w:val="24"/>
        </w:rPr>
        <w:t>a</w:t>
      </w:r>
      <w:r w:rsidR="00BC6E62">
        <w:rPr>
          <w:rFonts w:ascii="Times New Roman" w:hAnsi="Times New Roman" w:cs="Times New Roman"/>
          <w:sz w:val="24"/>
          <w:szCs w:val="24"/>
        </w:rPr>
        <w:t>lguém</w:t>
      </w:r>
      <w:r w:rsidR="000978E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4469">
        <w:rPr>
          <w:rFonts w:ascii="Times New Roman" w:hAnsi="Times New Roman" w:cs="Times New Roman"/>
          <w:sz w:val="24"/>
          <w:szCs w:val="24"/>
        </w:rPr>
        <w:t xml:space="preserve">que </w:t>
      </w:r>
      <w:r w:rsidR="00BC6E62">
        <w:rPr>
          <w:rFonts w:ascii="Times New Roman" w:hAnsi="Times New Roman" w:cs="Times New Roman"/>
          <w:sz w:val="24"/>
          <w:szCs w:val="24"/>
        </w:rPr>
        <w:t>vesti</w:t>
      </w:r>
      <w:r w:rsidR="002C4469">
        <w:rPr>
          <w:rFonts w:ascii="Times New Roman" w:hAnsi="Times New Roman" w:cs="Times New Roman"/>
          <w:sz w:val="24"/>
          <w:szCs w:val="24"/>
        </w:rPr>
        <w:t>a</w:t>
      </w:r>
      <w:r w:rsidR="00BC6E6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</w:t>
      </w:r>
      <w:r w:rsidR="002C446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4469">
        <w:rPr>
          <w:rFonts w:ascii="Times New Roman" w:hAnsi="Times New Roman" w:cs="Times New Roman"/>
          <w:i/>
          <w:sz w:val="24"/>
          <w:szCs w:val="24"/>
        </w:rPr>
        <w:t>telogreika</w:t>
      </w:r>
      <w:r w:rsidR="002C4469" w:rsidRPr="002C4469">
        <w:rPr>
          <w:rStyle w:val="Refdenotaderodap"/>
          <w:rFonts w:ascii="Times New Roman" w:hAnsi="Times New Roman" w:cs="Times New Roman"/>
          <w:sz w:val="24"/>
          <w:szCs w:val="24"/>
        </w:rPr>
        <w:footnoteReference w:id="29"/>
      </w:r>
      <w:r w:rsidRPr="00C5704C">
        <w:rPr>
          <w:rFonts w:ascii="Times New Roman" w:hAnsi="Times New Roman" w:cs="Times New Roman"/>
          <w:sz w:val="24"/>
          <w:szCs w:val="24"/>
        </w:rPr>
        <w:t xml:space="preserve"> e botas </w:t>
      </w:r>
      <w:r w:rsidR="00BC6E62">
        <w:rPr>
          <w:rFonts w:ascii="Times New Roman" w:hAnsi="Times New Roman" w:cs="Times New Roman"/>
          <w:sz w:val="24"/>
          <w:szCs w:val="24"/>
        </w:rPr>
        <w:t>de feltro</w:t>
      </w:r>
      <w:r w:rsidR="000978E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enfiadas em </w:t>
      </w:r>
      <w:r w:rsidR="00BC6E62">
        <w:rPr>
          <w:rFonts w:ascii="Times New Roman" w:hAnsi="Times New Roman" w:cs="Times New Roman"/>
          <w:sz w:val="24"/>
          <w:szCs w:val="24"/>
        </w:rPr>
        <w:t xml:space="preserve">enormes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galochas. </w:t>
      </w:r>
    </w:p>
    <w:p w:rsidR="0024094F" w:rsidRPr="00BD2945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</w:t>
      </w:r>
      <w:r w:rsidR="000978E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visão de Dã não se </w:t>
      </w:r>
      <w:r w:rsidR="000978E9">
        <w:rPr>
          <w:rFonts w:ascii="Times New Roman" w:hAnsi="Times New Roman" w:cs="Times New Roman"/>
          <w:sz w:val="24"/>
          <w:szCs w:val="24"/>
        </w:rPr>
        <w:t>realizou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78E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imediat</w:t>
      </w:r>
      <w:r w:rsidR="000978E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0978E9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4469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</w:t>
      </w:r>
      <w:r w:rsidR="00D40E3D">
        <w:rPr>
          <w:rFonts w:ascii="Times New Roman" w:hAnsi="Times New Roman" w:cs="Times New Roman"/>
          <w:sz w:val="24"/>
          <w:szCs w:val="24"/>
        </w:rPr>
        <w:t xml:space="preserve">já </w:t>
      </w:r>
      <w:r w:rsidR="00C40710">
        <w:rPr>
          <w:rFonts w:ascii="Times New Roman" w:hAnsi="Times New Roman" w:cs="Times New Roman"/>
          <w:sz w:val="24"/>
          <w:szCs w:val="24"/>
        </w:rPr>
        <w:t xml:space="preserve">fazia tempo que </w:t>
      </w:r>
      <w:r w:rsidR="002C4469">
        <w:rPr>
          <w:rFonts w:ascii="Times New Roman" w:hAnsi="Times New Roman" w:cs="Times New Roman"/>
          <w:sz w:val="24"/>
          <w:szCs w:val="24"/>
        </w:rPr>
        <w:t xml:space="preserve">não </w:t>
      </w:r>
      <w:r w:rsidR="00D40E3D">
        <w:rPr>
          <w:rFonts w:ascii="Times New Roman" w:hAnsi="Times New Roman" w:cs="Times New Roman"/>
          <w:sz w:val="24"/>
          <w:szCs w:val="24"/>
        </w:rPr>
        <w:t>vestia</w:t>
      </w:r>
      <w:r w:rsidR="002C4469">
        <w:rPr>
          <w:rFonts w:ascii="Times New Roman" w:hAnsi="Times New Roman" w:cs="Times New Roman"/>
          <w:sz w:val="24"/>
          <w:szCs w:val="24"/>
        </w:rPr>
        <w:t xml:space="preserve"> suas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botas </w:t>
      </w:r>
      <w:r w:rsidR="000978E9">
        <w:rPr>
          <w:rFonts w:ascii="Times New Roman" w:hAnsi="Times New Roman" w:cs="Times New Roman"/>
          <w:sz w:val="24"/>
          <w:szCs w:val="24"/>
        </w:rPr>
        <w:t>vermelhas</w:t>
      </w:r>
      <w:r w:rsidR="003E137F">
        <w:rPr>
          <w:rFonts w:ascii="Times New Roman" w:hAnsi="Times New Roman" w:cs="Times New Roman"/>
          <w:sz w:val="24"/>
          <w:szCs w:val="24"/>
        </w:rPr>
        <w:t xml:space="preserve"> favoritas</w:t>
      </w:r>
      <w:r w:rsidR="002C4469">
        <w:rPr>
          <w:rFonts w:ascii="Times New Roman" w:hAnsi="Times New Roman" w:cs="Times New Roman"/>
          <w:sz w:val="24"/>
          <w:szCs w:val="24"/>
        </w:rPr>
        <w:t xml:space="preserve"> e aguardava o retorno iminente do circo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978E9">
        <w:rPr>
          <w:rFonts w:ascii="Times New Roman" w:hAnsi="Times New Roman" w:cs="Times New Roman"/>
          <w:sz w:val="24"/>
          <w:szCs w:val="24"/>
        </w:rPr>
        <w:t>Inesperadamente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Ánnuchka </w:t>
      </w:r>
      <w:r w:rsidR="000978E9">
        <w:rPr>
          <w:rFonts w:ascii="Times New Roman" w:hAnsi="Times New Roman" w:cs="Times New Roman"/>
          <w:sz w:val="24"/>
          <w:szCs w:val="24"/>
        </w:rPr>
        <w:t xml:space="preserve">passou a </w:t>
      </w:r>
      <w:r w:rsidRPr="00C5704C">
        <w:rPr>
          <w:rFonts w:ascii="Times New Roman" w:hAnsi="Times New Roman" w:cs="Times New Roman"/>
          <w:sz w:val="24"/>
          <w:szCs w:val="24"/>
        </w:rPr>
        <w:t>ouvi</w:t>
      </w:r>
      <w:r w:rsidR="000978E9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78E9">
        <w:rPr>
          <w:rFonts w:ascii="Times New Roman" w:hAnsi="Times New Roman" w:cs="Times New Roman"/>
          <w:sz w:val="24"/>
          <w:szCs w:val="24"/>
        </w:rPr>
        <w:t xml:space="preserve">nas conversas </w:t>
      </w:r>
      <w:r w:rsidR="00BD2945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adultos:</w:t>
      </w:r>
    </w:p>
    <w:p w:rsidR="0024094F" w:rsidRPr="00C5704C" w:rsidRDefault="003E13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78E9">
        <w:rPr>
          <w:rFonts w:ascii="Times New Roman" w:hAnsi="Times New Roman" w:cs="Times New Roman"/>
          <w:sz w:val="24"/>
          <w:szCs w:val="24"/>
        </w:rPr>
        <w:t>A g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uerra, </w:t>
      </w:r>
      <w:r w:rsidR="000978E9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guerra... </w:t>
      </w:r>
      <w:r w:rsidR="000978E9">
        <w:rPr>
          <w:rFonts w:ascii="Times New Roman" w:hAnsi="Times New Roman" w:cs="Times New Roman"/>
          <w:sz w:val="24"/>
          <w:szCs w:val="24"/>
        </w:rPr>
        <w:t>Os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lemães, </w:t>
      </w:r>
      <w:r w:rsidR="006000D2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alemães...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30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para Ánnuchka, no início, nada mudou, e </w:t>
      </w:r>
      <w:r w:rsidR="000978E9">
        <w:rPr>
          <w:rFonts w:ascii="Times New Roman" w:hAnsi="Times New Roman" w:cs="Times New Roman"/>
          <w:sz w:val="24"/>
          <w:szCs w:val="24"/>
        </w:rPr>
        <w:t>su</w:t>
      </w:r>
      <w:r w:rsidR="003E137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mãe também disse a uma vizinha:</w:t>
      </w:r>
    </w:p>
    <w:p w:rsidR="0024094F" w:rsidRPr="00C5704C" w:rsidRDefault="003E13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mim não </w:t>
      </w:r>
      <w:r w:rsidR="000978E9">
        <w:rPr>
          <w:rFonts w:ascii="Times New Roman" w:hAnsi="Times New Roman" w:cs="Times New Roman"/>
          <w:sz w:val="24"/>
          <w:szCs w:val="24"/>
        </w:rPr>
        <w:t>fará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78E9">
        <w:rPr>
          <w:rFonts w:ascii="Times New Roman" w:hAnsi="Times New Roman" w:cs="Times New Roman"/>
          <w:sz w:val="24"/>
          <w:szCs w:val="24"/>
        </w:rPr>
        <w:t>grande diferença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978E9">
        <w:rPr>
          <w:rFonts w:ascii="Times New Roman" w:hAnsi="Times New Roman" w:cs="Times New Roman"/>
          <w:sz w:val="24"/>
          <w:szCs w:val="24"/>
        </w:rPr>
        <w:t>já mataram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Kólia na </w:t>
      </w:r>
      <w:r w:rsidR="000978E9">
        <w:rPr>
          <w:rFonts w:ascii="Times New Roman" w:hAnsi="Times New Roman" w:cs="Times New Roman"/>
          <w:sz w:val="24"/>
          <w:szCs w:val="24"/>
        </w:rPr>
        <w:t>G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uerra </w:t>
      </w:r>
      <w:r w:rsidR="000978E9">
        <w:rPr>
          <w:rFonts w:ascii="Times New Roman" w:hAnsi="Times New Roman" w:cs="Times New Roman"/>
          <w:sz w:val="24"/>
          <w:szCs w:val="24"/>
        </w:rPr>
        <w:t>da F</w:t>
      </w:r>
      <w:r w:rsidR="0024094F" w:rsidRPr="00C5704C">
        <w:rPr>
          <w:rFonts w:ascii="Times New Roman" w:hAnsi="Times New Roman" w:cs="Times New Roman"/>
          <w:sz w:val="24"/>
          <w:szCs w:val="24"/>
        </w:rPr>
        <w:t>inl</w:t>
      </w:r>
      <w:r w:rsidR="000978E9">
        <w:rPr>
          <w:rFonts w:ascii="Times New Roman" w:hAnsi="Times New Roman" w:cs="Times New Roman"/>
          <w:sz w:val="24"/>
          <w:szCs w:val="24"/>
        </w:rPr>
        <w:t>ândia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Durante </w:t>
      </w:r>
      <w:r w:rsidR="003E137F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mês de junho não aconteceu nenhuma mudança. </w:t>
      </w:r>
      <w:r w:rsidR="000978E9">
        <w:rPr>
          <w:rFonts w:ascii="Times New Roman" w:hAnsi="Times New Roman" w:cs="Times New Roman"/>
          <w:sz w:val="24"/>
          <w:szCs w:val="24"/>
        </w:rPr>
        <w:t>A não ser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circo</w:t>
      </w:r>
      <w:r w:rsidR="000978E9">
        <w:rPr>
          <w:rFonts w:ascii="Times New Roman" w:hAnsi="Times New Roman" w:cs="Times New Roman"/>
          <w:sz w:val="24"/>
          <w:szCs w:val="24"/>
        </w:rPr>
        <w:t>,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v</w:t>
      </w:r>
      <w:r w:rsidR="000978E9">
        <w:rPr>
          <w:rFonts w:ascii="Times New Roman" w:hAnsi="Times New Roman" w:cs="Times New Roman"/>
          <w:sz w:val="24"/>
          <w:szCs w:val="24"/>
        </w:rPr>
        <w:t>eio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978E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julho, porém, </w:t>
      </w:r>
      <w:r w:rsidR="000978E9">
        <w:rPr>
          <w:rFonts w:ascii="Times New Roman" w:hAnsi="Times New Roman" w:cs="Times New Roman"/>
          <w:sz w:val="24"/>
          <w:szCs w:val="24"/>
        </w:rPr>
        <w:t xml:space="preserve">as coisas </w:t>
      </w:r>
      <w:r w:rsidRPr="00C5704C">
        <w:rPr>
          <w:rFonts w:ascii="Times New Roman" w:hAnsi="Times New Roman" w:cs="Times New Roman"/>
          <w:sz w:val="24"/>
          <w:szCs w:val="24"/>
        </w:rPr>
        <w:t>começaram</w:t>
      </w:r>
      <w:r w:rsidR="000978E9">
        <w:rPr>
          <w:rFonts w:ascii="Times New Roman" w:hAnsi="Times New Roman" w:cs="Times New Roman"/>
          <w:sz w:val="24"/>
          <w:szCs w:val="24"/>
        </w:rPr>
        <w:t xml:space="preserve"> a mudar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978E9">
        <w:rPr>
          <w:rFonts w:ascii="Times New Roman" w:hAnsi="Times New Roman" w:cs="Times New Roman"/>
          <w:sz w:val="24"/>
          <w:szCs w:val="24"/>
        </w:rPr>
        <w:t>Certo dia</w:t>
      </w:r>
      <w:r w:rsidR="00C4071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78E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voltou muito preocupada do armazém </w:t>
      </w:r>
      <w:r w:rsidR="000978E9">
        <w:rPr>
          <w:rFonts w:ascii="Times New Roman" w:hAnsi="Times New Roman" w:cs="Times New Roman"/>
          <w:sz w:val="24"/>
          <w:szCs w:val="24"/>
        </w:rPr>
        <w:t>nº</w:t>
      </w:r>
      <w:r w:rsidR="008B37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40 e disse:</w:t>
      </w:r>
    </w:p>
    <w:p w:rsidR="0024094F" w:rsidRPr="00C5704C" w:rsidRDefault="00FD02C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Crianças, vamos empacotar </w:t>
      </w:r>
      <w:r w:rsidR="000978E9">
        <w:rPr>
          <w:rFonts w:ascii="Times New Roman" w:hAnsi="Times New Roman" w:cs="Times New Roman"/>
          <w:sz w:val="24"/>
          <w:szCs w:val="24"/>
        </w:rPr>
        <w:t>tudo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978E9"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amos </w:t>
      </w:r>
      <w:r w:rsidR="000978E9">
        <w:rPr>
          <w:rFonts w:ascii="Times New Roman" w:hAnsi="Times New Roman" w:cs="Times New Roman"/>
          <w:sz w:val="24"/>
          <w:szCs w:val="24"/>
        </w:rPr>
        <w:t>ter que nos refugiar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aldeia de </w:t>
      </w:r>
      <w:r w:rsidR="00DA260B" w:rsidRPr="00C5704C">
        <w:rPr>
          <w:rFonts w:ascii="Times New Roman" w:hAnsi="Times New Roman" w:cs="Times New Roman"/>
          <w:sz w:val="24"/>
          <w:szCs w:val="24"/>
        </w:rPr>
        <w:t>Klechn</w:t>
      </w:r>
      <w:r w:rsidR="00DA260B" w:rsidRPr="002F693B">
        <w:rPr>
          <w:rFonts w:ascii="Times New Roman" w:hAnsi="Times New Roman" w:cs="Times New Roman"/>
          <w:sz w:val="24"/>
          <w:szCs w:val="24"/>
          <w:highlight w:val="yellow"/>
        </w:rPr>
        <w:t>io</w:t>
      </w:r>
      <w:r w:rsidR="00DA260B" w:rsidRPr="00C5704C">
        <w:rPr>
          <w:rFonts w:ascii="Times New Roman" w:hAnsi="Times New Roman" w:cs="Times New Roman"/>
          <w:sz w:val="24"/>
          <w:szCs w:val="24"/>
        </w:rPr>
        <w:t>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fica a sete quilômetros daqui. </w:t>
      </w:r>
    </w:p>
    <w:p w:rsidR="0024094F" w:rsidRPr="002F693B" w:rsidRDefault="002F693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Empacotaram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02CF">
        <w:rPr>
          <w:rFonts w:ascii="Times New Roman" w:hAnsi="Times New Roman" w:cs="Times New Roman"/>
          <w:sz w:val="24"/>
          <w:szCs w:val="24"/>
        </w:rPr>
        <w:t xml:space="preserve">seus pertences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qualquer jeito, </w:t>
      </w:r>
      <w:r>
        <w:rPr>
          <w:rFonts w:ascii="Times New Roman" w:hAnsi="Times New Roman" w:cs="Times New Roman"/>
          <w:sz w:val="24"/>
          <w:szCs w:val="24"/>
        </w:rPr>
        <w:t>incluindo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botas </w:t>
      </w:r>
      <w:r>
        <w:rPr>
          <w:rFonts w:ascii="Times New Roman" w:hAnsi="Times New Roman" w:cs="Times New Roman"/>
          <w:sz w:val="24"/>
          <w:szCs w:val="24"/>
        </w:rPr>
        <w:t xml:space="preserve">vermelhas </w:t>
      </w:r>
      <w:r w:rsidR="0024094F" w:rsidRPr="00C5704C">
        <w:rPr>
          <w:rFonts w:ascii="Times New Roman" w:hAnsi="Times New Roman" w:cs="Times New Roman"/>
          <w:sz w:val="24"/>
          <w:szCs w:val="24"/>
        </w:rPr>
        <w:t>de feltro e o sobretudo forrado de algodão</w:t>
      </w:r>
      <w:r>
        <w:rPr>
          <w:rFonts w:ascii="Times New Roman" w:hAnsi="Times New Roman" w:cs="Times New Roman"/>
          <w:sz w:val="24"/>
          <w:szCs w:val="24"/>
        </w:rPr>
        <w:t xml:space="preserve"> de Ánnunchka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caso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precisa</w:t>
      </w:r>
      <w:r>
        <w:rPr>
          <w:rFonts w:ascii="Times New Roman" w:hAnsi="Times New Roman" w:cs="Times New Roman"/>
          <w:sz w:val="24"/>
          <w:szCs w:val="24"/>
        </w:rPr>
        <w:t>ss</w:t>
      </w:r>
      <w:r w:rsidR="00DA260B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passar o inverno em </w:t>
      </w:r>
      <w:r w:rsidR="00DA260B" w:rsidRPr="00C5704C">
        <w:rPr>
          <w:rFonts w:ascii="Times New Roman" w:hAnsi="Times New Roman" w:cs="Times New Roman"/>
          <w:sz w:val="24"/>
          <w:szCs w:val="24"/>
        </w:rPr>
        <w:t>Klechni</w:t>
      </w:r>
      <w:r w:rsidR="00DA260B">
        <w:rPr>
          <w:rFonts w:ascii="Times New Roman" w:hAnsi="Times New Roman" w:cs="Times New Roman"/>
          <w:sz w:val="24"/>
          <w:szCs w:val="24"/>
        </w:rPr>
        <w:t>o</w:t>
      </w:r>
      <w:r w:rsidR="00DA260B" w:rsidRPr="00C5704C">
        <w:rPr>
          <w:rFonts w:ascii="Times New Roman" w:hAnsi="Times New Roman" w:cs="Times New Roman"/>
          <w:sz w:val="24"/>
          <w:szCs w:val="24"/>
        </w:rPr>
        <w:t>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Trancaram </w:t>
      </w:r>
      <w:r w:rsidR="0024094F" w:rsidRPr="00FF7BDB">
        <w:rPr>
          <w:rFonts w:ascii="Times New Roman" w:hAnsi="Times New Roman" w:cs="Times New Roman"/>
          <w:sz w:val="24"/>
          <w:szCs w:val="24"/>
        </w:rPr>
        <w:t>o quarto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cadeado. </w:t>
      </w:r>
      <w:r w:rsidR="007329D9">
        <w:rPr>
          <w:rFonts w:ascii="Times New Roman" w:hAnsi="Times New Roman" w:cs="Times New Roman"/>
          <w:sz w:val="24"/>
          <w:szCs w:val="24"/>
        </w:rPr>
        <w:t>Levaram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um dia inteiro </w:t>
      </w:r>
      <w:r w:rsidR="007329D9">
        <w:rPr>
          <w:rFonts w:ascii="Times New Roman" w:hAnsi="Times New Roman" w:cs="Times New Roman"/>
          <w:sz w:val="24"/>
          <w:szCs w:val="24"/>
        </w:rPr>
        <w:t>para chegar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29D9">
        <w:rPr>
          <w:rFonts w:ascii="Times New Roman" w:hAnsi="Times New Roman" w:cs="Times New Roman"/>
          <w:sz w:val="24"/>
          <w:szCs w:val="24"/>
        </w:rPr>
        <w:t xml:space="preserve">andando </w:t>
      </w:r>
      <w:r>
        <w:rPr>
          <w:rFonts w:ascii="Times New Roman" w:hAnsi="Times New Roman" w:cs="Times New Roman"/>
          <w:sz w:val="24"/>
          <w:szCs w:val="24"/>
        </w:rPr>
        <w:t>sob forte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calor. </w:t>
      </w:r>
      <w:r>
        <w:rPr>
          <w:rFonts w:ascii="Times New Roman" w:hAnsi="Times New Roman" w:cs="Times New Roman"/>
          <w:sz w:val="24"/>
          <w:szCs w:val="24"/>
        </w:rPr>
        <w:t>Não 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araram </w:t>
      </w:r>
      <w:r>
        <w:rPr>
          <w:rFonts w:ascii="Times New Roman" w:hAnsi="Times New Roman" w:cs="Times New Roman"/>
          <w:sz w:val="24"/>
          <w:szCs w:val="24"/>
        </w:rPr>
        <w:t>mais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duas vezes para descansar e comer.</w:t>
      </w:r>
    </w:p>
    <w:p w:rsidR="007329D9" w:rsidRDefault="00DA260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Crianças, precisamos nos apressar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nos </w:t>
      </w:r>
      <w:r>
        <w:rPr>
          <w:rFonts w:ascii="Times New Roman" w:hAnsi="Times New Roman" w:cs="Times New Roman"/>
          <w:sz w:val="24"/>
          <w:szCs w:val="24"/>
        </w:rPr>
        <w:t>instalar</w:t>
      </w:r>
      <w:r w:rsidR="007329D9">
        <w:rPr>
          <w:rFonts w:ascii="Times New Roman" w:hAnsi="Times New Roman" w:cs="Times New Roman"/>
          <w:sz w:val="24"/>
          <w:szCs w:val="24"/>
        </w:rPr>
        <w:t>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melhor, antes que outros </w:t>
      </w:r>
      <w:r>
        <w:rPr>
          <w:rFonts w:ascii="Times New Roman" w:hAnsi="Times New Roman" w:cs="Times New Roman"/>
          <w:sz w:val="24"/>
          <w:szCs w:val="24"/>
        </w:rPr>
        <w:t>venham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29D9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Chegaram a </w:t>
      </w:r>
      <w:r w:rsidR="00DA260B" w:rsidRPr="00C5704C">
        <w:rPr>
          <w:rFonts w:ascii="Times New Roman" w:hAnsi="Times New Roman" w:cs="Times New Roman"/>
          <w:sz w:val="24"/>
          <w:szCs w:val="24"/>
        </w:rPr>
        <w:t>Klechni</w:t>
      </w:r>
      <w:r w:rsidR="00DA260B">
        <w:rPr>
          <w:rFonts w:ascii="Times New Roman" w:hAnsi="Times New Roman" w:cs="Times New Roman"/>
          <w:sz w:val="24"/>
          <w:szCs w:val="24"/>
        </w:rPr>
        <w:t>o</w:t>
      </w:r>
      <w:r w:rsidR="00DA260B" w:rsidRPr="00C5704C">
        <w:rPr>
          <w:rFonts w:ascii="Times New Roman" w:hAnsi="Times New Roman" w:cs="Times New Roman"/>
          <w:sz w:val="24"/>
          <w:szCs w:val="24"/>
        </w:rPr>
        <w:t xml:space="preserve">vo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à noite e foram </w:t>
      </w:r>
      <w:r w:rsidR="007329D9">
        <w:rPr>
          <w:rFonts w:ascii="Times New Roman" w:hAnsi="Times New Roman" w:cs="Times New Roman"/>
          <w:sz w:val="24"/>
          <w:szCs w:val="24"/>
        </w:rPr>
        <w:t>acomodados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uma escola, mas Ánnuchka notou que ali havia muitas pessoas e </w:t>
      </w:r>
      <w:r w:rsidR="007329D9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ninguém estava contente com a presença d</w:t>
      </w:r>
      <w:r w:rsidR="007329D9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0059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7329D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Viviam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0059D1" w:rsidRPr="00C5704C">
        <w:rPr>
          <w:rFonts w:ascii="Times New Roman" w:hAnsi="Times New Roman" w:cs="Times New Roman"/>
          <w:sz w:val="24"/>
          <w:szCs w:val="24"/>
        </w:rPr>
        <w:t>Klechni</w:t>
      </w:r>
      <w:r w:rsidR="000059D1">
        <w:rPr>
          <w:rFonts w:ascii="Times New Roman" w:hAnsi="Times New Roman" w:cs="Times New Roman"/>
          <w:sz w:val="24"/>
          <w:szCs w:val="24"/>
        </w:rPr>
        <w:t>o</w:t>
      </w:r>
      <w:r w:rsidR="000059D1" w:rsidRPr="00C5704C">
        <w:rPr>
          <w:rFonts w:ascii="Times New Roman" w:hAnsi="Times New Roman" w:cs="Times New Roman"/>
          <w:sz w:val="24"/>
          <w:szCs w:val="24"/>
        </w:rPr>
        <w:t xml:space="preserve">vo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sz w:val="24"/>
          <w:szCs w:val="24"/>
        </w:rPr>
        <w:t>se viajassem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trem, vigiando suas trouxas,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 as reservas de </w:t>
      </w:r>
      <w:r w:rsidR="00FF7BDB">
        <w:rPr>
          <w:rFonts w:ascii="Times New Roman" w:hAnsi="Times New Roman" w:cs="Times New Roman"/>
          <w:sz w:val="24"/>
          <w:szCs w:val="24"/>
        </w:rPr>
        <w:t>comida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acabaram, </w:t>
      </w:r>
      <w:r>
        <w:rPr>
          <w:rFonts w:ascii="Times New Roman" w:hAnsi="Times New Roman" w:cs="Times New Roman"/>
          <w:sz w:val="24"/>
          <w:szCs w:val="24"/>
        </w:rPr>
        <w:t>começaram a passar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fome. Por isso Ánnuchka e Mítia se alegraram com as palavras d</w:t>
      </w:r>
      <w:r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mãe:</w:t>
      </w:r>
    </w:p>
    <w:p w:rsidR="0024094F" w:rsidRPr="00C5704C" w:rsidRDefault="000059D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voltar para casa</w:t>
      </w:r>
      <w:r w:rsidR="00732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Rj</w:t>
      </w:r>
      <w:r w:rsidR="007329D9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v. </w:t>
      </w:r>
      <w:r w:rsidR="007329D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etembro</w:t>
      </w:r>
      <w:r w:rsidR="00E810E4">
        <w:rPr>
          <w:rFonts w:ascii="Times New Roman" w:hAnsi="Times New Roman" w:cs="Times New Roman"/>
          <w:sz w:val="24"/>
          <w:szCs w:val="24"/>
        </w:rPr>
        <w:t xml:space="preserve"> </w:t>
      </w:r>
      <w:r w:rsidR="007329D9">
        <w:rPr>
          <w:rFonts w:ascii="Times New Roman" w:hAnsi="Times New Roman" w:cs="Times New Roman"/>
          <w:sz w:val="24"/>
          <w:szCs w:val="24"/>
        </w:rPr>
        <w:t>está chegando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vocês </w:t>
      </w:r>
      <w:r w:rsidR="007329D9">
        <w:rPr>
          <w:rFonts w:ascii="Times New Roman" w:hAnsi="Times New Roman" w:cs="Times New Roman"/>
          <w:sz w:val="24"/>
          <w:szCs w:val="24"/>
        </w:rPr>
        <w:t xml:space="preserve">devem </w:t>
      </w:r>
      <w:r w:rsidR="0024094F" w:rsidRPr="00C5704C">
        <w:rPr>
          <w:rFonts w:ascii="Times New Roman" w:hAnsi="Times New Roman" w:cs="Times New Roman"/>
          <w:sz w:val="24"/>
          <w:szCs w:val="24"/>
        </w:rPr>
        <w:t>ir à escola.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Voltaram mais rápido para Rj</w:t>
      </w:r>
      <w:r w:rsidR="007329D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 do que </w:t>
      </w:r>
      <w:r w:rsidR="00200646">
        <w:rPr>
          <w:rFonts w:ascii="Times New Roman" w:hAnsi="Times New Roman" w:cs="Times New Roman"/>
          <w:sz w:val="24"/>
          <w:szCs w:val="24"/>
        </w:rPr>
        <w:t>dela partiram</w:t>
      </w:r>
      <w:r w:rsidRPr="00C5704C">
        <w:rPr>
          <w:rFonts w:ascii="Times New Roman" w:hAnsi="Times New Roman" w:cs="Times New Roman"/>
          <w:sz w:val="24"/>
          <w:szCs w:val="24"/>
        </w:rPr>
        <w:t>, cansaram-se menos</w:t>
      </w:r>
      <w:r w:rsidR="00E810E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</w:t>
      </w:r>
      <w:r w:rsidR="00200646">
        <w:rPr>
          <w:rFonts w:ascii="Times New Roman" w:hAnsi="Times New Roman" w:cs="Times New Roman"/>
          <w:sz w:val="24"/>
          <w:szCs w:val="24"/>
        </w:rPr>
        <w:t>encontra</w:t>
      </w:r>
      <w:r w:rsidR="00E810E4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C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</w:t>
      </w:r>
      <w:r w:rsidR="004F43C7">
        <w:rPr>
          <w:rFonts w:ascii="Times New Roman" w:hAnsi="Times New Roman" w:cs="Times New Roman"/>
          <w:sz w:val="24"/>
          <w:szCs w:val="24"/>
        </w:rPr>
        <w:t xml:space="preserve"> intacta</w:t>
      </w:r>
      <w:r w:rsidRPr="00C5704C">
        <w:rPr>
          <w:rFonts w:ascii="Times New Roman" w:hAnsi="Times New Roman" w:cs="Times New Roman"/>
          <w:sz w:val="24"/>
          <w:szCs w:val="24"/>
        </w:rPr>
        <w:t>, alegraram-se</w:t>
      </w:r>
      <w:r w:rsidR="00200646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C7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agora tudo ser</w:t>
      </w:r>
      <w:r w:rsidR="004F43C7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C7">
        <w:rPr>
          <w:rFonts w:ascii="Times New Roman" w:hAnsi="Times New Roman" w:cs="Times New Roman"/>
          <w:sz w:val="24"/>
          <w:szCs w:val="24"/>
        </w:rPr>
        <w:t>melhor”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F43C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ealmente, </w:t>
      </w:r>
      <w:r>
        <w:rPr>
          <w:rFonts w:ascii="Times New Roman" w:hAnsi="Times New Roman" w:cs="Times New Roman"/>
          <w:sz w:val="24"/>
          <w:szCs w:val="24"/>
        </w:rPr>
        <w:t xml:space="preserve">estar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casa era melhor do que na aldeia de </w:t>
      </w:r>
      <w:r w:rsidR="000059D1" w:rsidRPr="00C5704C">
        <w:rPr>
          <w:rFonts w:ascii="Times New Roman" w:hAnsi="Times New Roman" w:cs="Times New Roman"/>
          <w:sz w:val="24"/>
          <w:szCs w:val="24"/>
        </w:rPr>
        <w:t>Klechni</w:t>
      </w:r>
      <w:r w:rsidR="000059D1">
        <w:rPr>
          <w:rFonts w:ascii="Times New Roman" w:hAnsi="Times New Roman" w:cs="Times New Roman"/>
          <w:sz w:val="24"/>
          <w:szCs w:val="24"/>
        </w:rPr>
        <w:t>o</w:t>
      </w:r>
      <w:r w:rsidR="000059D1" w:rsidRPr="00C5704C">
        <w:rPr>
          <w:rFonts w:ascii="Times New Roman" w:hAnsi="Times New Roman" w:cs="Times New Roman"/>
          <w:sz w:val="24"/>
          <w:szCs w:val="24"/>
        </w:rPr>
        <w:t>vo</w:t>
      </w:r>
      <w:r w:rsidR="0024094F" w:rsidRPr="00C5704C">
        <w:rPr>
          <w:rFonts w:ascii="Times New Roman" w:hAnsi="Times New Roman" w:cs="Times New Roman"/>
          <w:sz w:val="24"/>
          <w:szCs w:val="24"/>
        </w:rPr>
        <w:t>, apesar da guerra. A mãe voltou a trabalhar no armazém n</w:t>
      </w:r>
      <w:r>
        <w:rPr>
          <w:rFonts w:ascii="Times New Roman" w:hAnsi="Times New Roman" w:cs="Times New Roman"/>
          <w:sz w:val="24"/>
          <w:szCs w:val="24"/>
        </w:rPr>
        <w:t>º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40, </w:t>
      </w:r>
      <w:r>
        <w:rPr>
          <w:rFonts w:ascii="Times New Roman" w:hAnsi="Times New Roman" w:cs="Times New Roman"/>
          <w:sz w:val="24"/>
          <w:szCs w:val="24"/>
        </w:rPr>
        <w:t>e a comida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tornou-se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>
        <w:rPr>
          <w:rFonts w:ascii="Times New Roman" w:hAnsi="Times New Roman" w:cs="Times New Roman"/>
          <w:sz w:val="24"/>
          <w:szCs w:val="24"/>
        </w:rPr>
        <w:t>abundante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Certamente, não </w:t>
      </w:r>
      <w:r>
        <w:rPr>
          <w:rFonts w:ascii="Times New Roman" w:hAnsi="Times New Roman" w:cs="Times New Roman"/>
          <w:sz w:val="24"/>
          <w:szCs w:val="24"/>
        </w:rPr>
        <w:t xml:space="preserve">era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antes da guerra, mas </w:t>
      </w:r>
      <w:r>
        <w:rPr>
          <w:rFonts w:ascii="Times New Roman" w:hAnsi="Times New Roman" w:cs="Times New Roman"/>
          <w:sz w:val="24"/>
          <w:szCs w:val="24"/>
        </w:rPr>
        <w:t>ainda assim comiam melhor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Certa noite, num dos últimos dias de agosto, a mãe disse:</w:t>
      </w:r>
    </w:p>
    <w:p w:rsidR="0024094F" w:rsidRPr="00C5704C" w:rsidRDefault="000059D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Crianças, amanhã vocês vão para a escola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amos </w:t>
      </w:r>
      <w:r w:rsidR="0024094F" w:rsidRPr="00C5704C">
        <w:rPr>
          <w:rFonts w:ascii="Times New Roman" w:hAnsi="Times New Roman" w:cs="Times New Roman"/>
          <w:sz w:val="24"/>
          <w:szCs w:val="24"/>
        </w:rPr>
        <w:t>arrumar os livros na</w:t>
      </w:r>
      <w:r w:rsidR="0029278E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278E">
        <w:rPr>
          <w:rFonts w:ascii="Times New Roman" w:hAnsi="Times New Roman" w:cs="Times New Roman"/>
          <w:sz w:val="24"/>
          <w:szCs w:val="24"/>
        </w:rPr>
        <w:t>mochilas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para que não precisem procurá-los </w:t>
      </w:r>
      <w:r w:rsidR="0029278E">
        <w:rPr>
          <w:rFonts w:ascii="Times New Roman" w:hAnsi="Times New Roman" w:cs="Times New Roman"/>
          <w:sz w:val="24"/>
          <w:szCs w:val="24"/>
        </w:rPr>
        <w:t xml:space="preserve">de manhã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não se atrasem </w:t>
      </w:r>
      <w:r w:rsidR="0029278E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a primeira aula.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Mal </w:t>
      </w:r>
      <w:r w:rsidR="001A4CD6">
        <w:rPr>
          <w:rFonts w:ascii="Times New Roman" w:hAnsi="Times New Roman" w:cs="Times New Roman"/>
          <w:sz w:val="24"/>
          <w:szCs w:val="24"/>
        </w:rPr>
        <w:t>se puseram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arrumar os livros</w:t>
      </w:r>
      <w:r w:rsidR="0029278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</w:t>
      </w:r>
      <w:r w:rsidR="003A2B99">
        <w:rPr>
          <w:rFonts w:ascii="Times New Roman" w:hAnsi="Times New Roman" w:cs="Times New Roman"/>
          <w:sz w:val="24"/>
          <w:szCs w:val="24"/>
        </w:rPr>
        <w:t>a estrondear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algum lugar. A última vez que </w:t>
      </w:r>
      <w:r w:rsidR="001A4CD6">
        <w:rPr>
          <w:rFonts w:ascii="Times New Roman" w:hAnsi="Times New Roman" w:cs="Times New Roman"/>
          <w:sz w:val="24"/>
          <w:szCs w:val="24"/>
        </w:rPr>
        <w:t>trovejara</w:t>
      </w:r>
      <w:r w:rsidR="001A4CD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desse jeito fo</w:t>
      </w:r>
      <w:r w:rsidR="00225363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2B99">
        <w:rPr>
          <w:rFonts w:ascii="Times New Roman" w:hAnsi="Times New Roman" w:cs="Times New Roman"/>
          <w:sz w:val="24"/>
          <w:szCs w:val="24"/>
        </w:rPr>
        <w:t>durante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forte temporal que </w:t>
      </w:r>
      <w:r w:rsidR="00BD2945">
        <w:rPr>
          <w:rFonts w:ascii="Times New Roman" w:hAnsi="Times New Roman" w:cs="Times New Roman"/>
          <w:sz w:val="24"/>
          <w:szCs w:val="24"/>
        </w:rPr>
        <w:t xml:space="preserve">causara a </w:t>
      </w:r>
      <w:r w:rsidRPr="00C5704C">
        <w:rPr>
          <w:rFonts w:ascii="Times New Roman" w:hAnsi="Times New Roman" w:cs="Times New Roman"/>
          <w:sz w:val="24"/>
          <w:szCs w:val="24"/>
        </w:rPr>
        <w:t>mor</w:t>
      </w:r>
      <w:r w:rsidR="00BD2945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BD2945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pequeno Vova. Ánnuchka se assustou e </w:t>
      </w:r>
      <w:r w:rsidR="00BD2945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também</w:t>
      </w:r>
      <w:r w:rsidR="00BD294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BD2945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pego</w:t>
      </w:r>
      <w:r w:rsidR="00BD2945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0395">
        <w:rPr>
          <w:rFonts w:ascii="Times New Roman" w:hAnsi="Times New Roman" w:cs="Times New Roman"/>
          <w:sz w:val="24"/>
          <w:szCs w:val="24"/>
        </w:rPr>
        <w:t>o 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</w:t>
      </w:r>
      <w:r w:rsidR="00BD294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2945">
        <w:rPr>
          <w:rFonts w:ascii="Times New Roman" w:hAnsi="Times New Roman" w:cs="Times New Roman"/>
          <w:sz w:val="24"/>
          <w:szCs w:val="24"/>
        </w:rPr>
        <w:t>braço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1E594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correr para a horta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2945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deitar no meio dos canteiros.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Como no cemitério havia um terreno baldio, </w:t>
      </w:r>
      <w:r w:rsidR="000A0395">
        <w:rPr>
          <w:rFonts w:ascii="Times New Roman" w:hAnsi="Times New Roman" w:cs="Times New Roman"/>
          <w:sz w:val="24"/>
          <w:szCs w:val="24"/>
        </w:rPr>
        <w:t>as autoridades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permitiam aos </w:t>
      </w:r>
      <w:r w:rsidR="000A0395">
        <w:rPr>
          <w:rFonts w:ascii="Times New Roman" w:hAnsi="Times New Roman" w:cs="Times New Roman"/>
          <w:i/>
          <w:sz w:val="24"/>
          <w:szCs w:val="24"/>
        </w:rPr>
        <w:t>stakhanovistas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A0395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moradores da antiga igreja </w:t>
      </w:r>
      <w:r w:rsidR="00C64347" w:rsidRPr="00C5704C">
        <w:rPr>
          <w:rFonts w:ascii="Times New Roman" w:hAnsi="Times New Roman" w:cs="Times New Roman"/>
          <w:sz w:val="24"/>
          <w:szCs w:val="24"/>
        </w:rPr>
        <w:t>d</w:t>
      </w:r>
      <w:r w:rsidR="00C64347">
        <w:rPr>
          <w:rFonts w:ascii="Times New Roman" w:hAnsi="Times New Roman" w:cs="Times New Roman"/>
          <w:sz w:val="24"/>
          <w:szCs w:val="24"/>
        </w:rPr>
        <w:t>o</w:t>
      </w:r>
      <w:r w:rsidR="00C6434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cemitério, manter pequenas hortas para </w:t>
      </w:r>
      <w:r w:rsidR="003A2B99">
        <w:rPr>
          <w:rFonts w:ascii="Times New Roman" w:hAnsi="Times New Roman" w:cs="Times New Roman"/>
          <w:sz w:val="24"/>
          <w:szCs w:val="24"/>
        </w:rPr>
        <w:t>auxiliar seu sustento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Ánnuchka reparou que alguns </w:t>
      </w:r>
      <w:r w:rsidR="000A0395">
        <w:rPr>
          <w:rFonts w:ascii="Times New Roman" w:hAnsi="Times New Roman" w:cs="Times New Roman"/>
          <w:i/>
          <w:sz w:val="24"/>
          <w:szCs w:val="24"/>
        </w:rPr>
        <w:t>stakhanovistas</w:t>
      </w:r>
      <w:r w:rsidR="00023B6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não tinham conseguido </w:t>
      </w:r>
      <w:r w:rsidR="003B38C2">
        <w:rPr>
          <w:rFonts w:ascii="Times New Roman" w:hAnsi="Times New Roman" w:cs="Times New Roman"/>
          <w:sz w:val="24"/>
          <w:szCs w:val="24"/>
        </w:rPr>
        <w:t>fugir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Pr="00A867CB">
        <w:rPr>
          <w:rFonts w:ascii="Times New Roman" w:hAnsi="Times New Roman" w:cs="Times New Roman"/>
          <w:sz w:val="24"/>
          <w:szCs w:val="24"/>
        </w:rPr>
        <w:t xml:space="preserve"> tempo</w:t>
      </w:r>
      <w:r w:rsidR="00023B62">
        <w:rPr>
          <w:rFonts w:ascii="Times New Roman" w:hAnsi="Times New Roman" w:cs="Times New Roman"/>
          <w:sz w:val="24"/>
          <w:szCs w:val="24"/>
        </w:rPr>
        <w:t xml:space="preserve">, </w:t>
      </w:r>
      <w:r w:rsidRPr="00A867CB">
        <w:rPr>
          <w:rFonts w:ascii="Times New Roman" w:hAnsi="Times New Roman" w:cs="Times New Roman"/>
          <w:sz w:val="24"/>
          <w:szCs w:val="24"/>
        </w:rPr>
        <w:t xml:space="preserve">também estavam deitados na horta, </w:t>
      </w:r>
      <w:r w:rsidR="000A0395">
        <w:rPr>
          <w:rFonts w:ascii="Times New Roman" w:hAnsi="Times New Roman" w:cs="Times New Roman"/>
          <w:sz w:val="24"/>
          <w:szCs w:val="24"/>
        </w:rPr>
        <w:t>entre os</w:t>
      </w:r>
      <w:r w:rsidRPr="00A867CB">
        <w:rPr>
          <w:rFonts w:ascii="Times New Roman" w:hAnsi="Times New Roman" w:cs="Times New Roman"/>
          <w:sz w:val="24"/>
          <w:szCs w:val="24"/>
        </w:rPr>
        <w:t xml:space="preserve"> canteiros. De repente, </w:t>
      </w:r>
      <w:r w:rsidR="00023B62">
        <w:rPr>
          <w:rFonts w:ascii="Times New Roman" w:hAnsi="Times New Roman" w:cs="Times New Roman"/>
          <w:sz w:val="24"/>
          <w:szCs w:val="24"/>
        </w:rPr>
        <w:t xml:space="preserve">um </w:t>
      </w:r>
      <w:r w:rsidR="003A2B99">
        <w:rPr>
          <w:rFonts w:ascii="Times New Roman" w:hAnsi="Times New Roman" w:cs="Times New Roman"/>
          <w:sz w:val="24"/>
          <w:szCs w:val="24"/>
        </w:rPr>
        <w:t>estrondo</w:t>
      </w:r>
      <w:r w:rsidR="00023B62">
        <w:rPr>
          <w:rFonts w:ascii="Times New Roman" w:hAnsi="Times New Roman" w:cs="Times New Roman"/>
          <w:sz w:val="24"/>
          <w:szCs w:val="24"/>
        </w:rPr>
        <w:t xml:space="preserve"> soou</w:t>
      </w:r>
      <w:r w:rsidRPr="00A867CB">
        <w:rPr>
          <w:rFonts w:ascii="Times New Roman" w:hAnsi="Times New Roman" w:cs="Times New Roman"/>
          <w:sz w:val="24"/>
          <w:szCs w:val="24"/>
        </w:rPr>
        <w:t xml:space="preserve"> bem perto</w:t>
      </w:r>
      <w:r w:rsidR="00023B62">
        <w:rPr>
          <w:rFonts w:ascii="Times New Roman" w:hAnsi="Times New Roman" w:cs="Times New Roman"/>
          <w:sz w:val="24"/>
          <w:szCs w:val="24"/>
        </w:rPr>
        <w:t>,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023B62">
        <w:rPr>
          <w:rFonts w:ascii="Times New Roman" w:hAnsi="Times New Roman" w:cs="Times New Roman"/>
          <w:sz w:val="24"/>
          <w:szCs w:val="24"/>
        </w:rPr>
        <w:t>n</w:t>
      </w:r>
      <w:r w:rsidRPr="00A867CB">
        <w:rPr>
          <w:rFonts w:ascii="Times New Roman" w:hAnsi="Times New Roman" w:cs="Times New Roman"/>
          <w:sz w:val="24"/>
          <w:szCs w:val="24"/>
        </w:rPr>
        <w:t xml:space="preserve">o cemitério, depois </w:t>
      </w:r>
      <w:r w:rsidR="00023B62">
        <w:rPr>
          <w:rFonts w:ascii="Times New Roman" w:hAnsi="Times New Roman" w:cs="Times New Roman"/>
          <w:sz w:val="24"/>
          <w:szCs w:val="24"/>
        </w:rPr>
        <w:t>um</w:t>
      </w:r>
      <w:r w:rsidRPr="00A867CB">
        <w:rPr>
          <w:rFonts w:ascii="Times New Roman" w:hAnsi="Times New Roman" w:cs="Times New Roman"/>
          <w:sz w:val="24"/>
          <w:szCs w:val="24"/>
        </w:rPr>
        <w:t xml:space="preserve"> segund</w:t>
      </w:r>
      <w:r w:rsidR="00023B62">
        <w:rPr>
          <w:rFonts w:ascii="Times New Roman" w:hAnsi="Times New Roman" w:cs="Times New Roman"/>
          <w:sz w:val="24"/>
          <w:szCs w:val="24"/>
        </w:rPr>
        <w:t>o</w:t>
      </w:r>
      <w:r w:rsidRPr="00A867CB">
        <w:rPr>
          <w:rFonts w:ascii="Times New Roman" w:hAnsi="Times New Roman" w:cs="Times New Roman"/>
          <w:sz w:val="24"/>
          <w:szCs w:val="24"/>
        </w:rPr>
        <w:t xml:space="preserve">. </w:t>
      </w:r>
      <w:r w:rsidR="00023B62">
        <w:rPr>
          <w:rFonts w:ascii="Times New Roman" w:hAnsi="Times New Roman" w:cs="Times New Roman"/>
          <w:sz w:val="24"/>
          <w:szCs w:val="24"/>
        </w:rPr>
        <w:t>Uma</w:t>
      </w:r>
      <w:r w:rsidRPr="00A867CB">
        <w:rPr>
          <w:rFonts w:ascii="Times New Roman" w:hAnsi="Times New Roman" w:cs="Times New Roman"/>
          <w:sz w:val="24"/>
          <w:szCs w:val="24"/>
        </w:rPr>
        <w:t xml:space="preserve"> f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umaça branca se </w:t>
      </w:r>
      <w:r w:rsidR="00C34EE1">
        <w:rPr>
          <w:rFonts w:ascii="Times New Roman" w:hAnsi="Times New Roman" w:cs="Times New Roman"/>
          <w:sz w:val="24"/>
          <w:szCs w:val="24"/>
        </w:rPr>
        <w:t>espalhou</w:t>
      </w:r>
      <w:r w:rsidR="00023B6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3B62">
        <w:rPr>
          <w:rFonts w:ascii="Times New Roman" w:hAnsi="Times New Roman" w:cs="Times New Roman"/>
          <w:sz w:val="24"/>
          <w:szCs w:val="24"/>
        </w:rPr>
        <w:t>cheirando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omelete queimada. Ánnuchka pôs-se a chorar, mas </w:t>
      </w:r>
      <w:r w:rsidR="00023B62">
        <w:rPr>
          <w:rFonts w:ascii="Times New Roman" w:hAnsi="Times New Roman" w:cs="Times New Roman"/>
          <w:sz w:val="24"/>
          <w:szCs w:val="24"/>
        </w:rPr>
        <w:t xml:space="preserve">o </w:t>
      </w:r>
      <w:r w:rsidR="00023B62">
        <w:rPr>
          <w:rFonts w:ascii="Times New Roman" w:hAnsi="Times New Roman" w:cs="Times New Roman"/>
          <w:i/>
          <w:sz w:val="24"/>
          <w:szCs w:val="24"/>
        </w:rPr>
        <w:t>stakhanovista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premiado com </w:t>
      </w:r>
      <w:r w:rsidR="006000D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espingarda </w:t>
      </w:r>
      <w:r w:rsidR="00023B62">
        <w:rPr>
          <w:rFonts w:ascii="Times New Roman" w:hAnsi="Times New Roman" w:cs="Times New Roman"/>
          <w:sz w:val="24"/>
          <w:szCs w:val="24"/>
        </w:rPr>
        <w:t xml:space="preserve">de caça </w:t>
      </w:r>
      <w:r w:rsidRPr="00C5704C">
        <w:rPr>
          <w:rFonts w:ascii="Times New Roman" w:hAnsi="Times New Roman" w:cs="Times New Roman"/>
          <w:sz w:val="24"/>
          <w:szCs w:val="24"/>
        </w:rPr>
        <w:t>acalmou-a:</w:t>
      </w:r>
    </w:p>
    <w:p w:rsidR="0024094F" w:rsidRPr="00C5704C" w:rsidRDefault="000F62D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é nada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tenha medo, menina... O poder soviético ainda </w:t>
      </w:r>
      <w:r w:rsidR="003A2B99">
        <w:rPr>
          <w:rFonts w:ascii="Times New Roman" w:hAnsi="Times New Roman" w:cs="Times New Roman"/>
          <w:sz w:val="24"/>
          <w:szCs w:val="24"/>
        </w:rPr>
        <w:t>está vivo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F0F5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do bombardeio,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Ánnucka retornou para casa com </w:t>
      </w:r>
      <w:r w:rsidR="003A2B99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e Mítia, e </w:t>
      </w:r>
      <w:r w:rsidR="00753B08">
        <w:rPr>
          <w:rFonts w:ascii="Times New Roman" w:hAnsi="Times New Roman" w:cs="Times New Roman"/>
          <w:sz w:val="24"/>
          <w:szCs w:val="24"/>
        </w:rPr>
        <w:t>não conseguiu dormir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noite toda. </w:t>
      </w:r>
      <w:r w:rsidR="00B0263A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>arros</w:t>
      </w:r>
      <w:r w:rsidR="00FE6F95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carroças</w:t>
      </w:r>
      <w:r w:rsidR="00B0263A">
        <w:rPr>
          <w:rFonts w:ascii="Times New Roman" w:hAnsi="Times New Roman" w:cs="Times New Roman"/>
          <w:sz w:val="24"/>
          <w:szCs w:val="24"/>
        </w:rPr>
        <w:t xml:space="preserve"> passavam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ouviam-se conversas e, até </w:t>
      </w:r>
      <w:r w:rsidR="00B0263A">
        <w:rPr>
          <w:rFonts w:ascii="Times New Roman" w:hAnsi="Times New Roman" w:cs="Times New Roman"/>
          <w:sz w:val="24"/>
          <w:szCs w:val="24"/>
        </w:rPr>
        <w:t>de manhãzinha</w:t>
      </w:r>
      <w:r w:rsidR="0024094F" w:rsidRPr="00C5704C">
        <w:rPr>
          <w:rFonts w:ascii="Times New Roman" w:hAnsi="Times New Roman" w:cs="Times New Roman"/>
          <w:sz w:val="24"/>
          <w:szCs w:val="24"/>
        </w:rPr>
        <w:t>, o poder soviético</w:t>
      </w:r>
      <w:r w:rsidR="00B0263A">
        <w:rPr>
          <w:rFonts w:ascii="Times New Roman" w:hAnsi="Times New Roman" w:cs="Times New Roman"/>
          <w:sz w:val="24"/>
          <w:szCs w:val="24"/>
        </w:rPr>
        <w:t xml:space="preserve"> se manteve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0263A">
        <w:rPr>
          <w:rFonts w:ascii="Times New Roman" w:hAnsi="Times New Roman" w:cs="Times New Roman"/>
          <w:sz w:val="24"/>
          <w:szCs w:val="24"/>
        </w:rPr>
        <w:t>Depois de amanhecer,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poder alemão</w:t>
      </w:r>
      <w:r w:rsidR="00B0263A">
        <w:rPr>
          <w:rFonts w:ascii="Times New Roman" w:hAnsi="Times New Roman" w:cs="Times New Roman"/>
          <w:sz w:val="24"/>
          <w:szCs w:val="24"/>
        </w:rPr>
        <w:t xml:space="preserve"> se est</w:t>
      </w:r>
      <w:r w:rsidR="00E810E4">
        <w:rPr>
          <w:rFonts w:ascii="Times New Roman" w:hAnsi="Times New Roman" w:cs="Times New Roman"/>
          <w:sz w:val="24"/>
          <w:szCs w:val="24"/>
        </w:rPr>
        <w:t>a</w:t>
      </w:r>
      <w:r w:rsidR="00B0263A">
        <w:rPr>
          <w:rFonts w:ascii="Times New Roman" w:hAnsi="Times New Roman" w:cs="Times New Roman"/>
          <w:sz w:val="24"/>
          <w:szCs w:val="24"/>
        </w:rPr>
        <w:t>beleceu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FE6F9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</w:t>
      </w:r>
      <w:r w:rsidR="00B0263A">
        <w:rPr>
          <w:rFonts w:ascii="Times New Roman" w:hAnsi="Times New Roman" w:cs="Times New Roman"/>
          <w:sz w:val="24"/>
          <w:szCs w:val="24"/>
        </w:rPr>
        <w:t>, fiquem em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saiam para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rua.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o </w:t>
      </w:r>
      <w:r w:rsidR="00C34EE1">
        <w:rPr>
          <w:rFonts w:ascii="Times New Roman" w:hAnsi="Times New Roman" w:cs="Times New Roman"/>
          <w:sz w:val="24"/>
          <w:szCs w:val="24"/>
        </w:rPr>
        <w:t>poder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alemão não esperou que Ánnuchka e Mítia </w:t>
      </w:r>
      <w:r w:rsidR="00FE6F95" w:rsidRPr="00C5704C">
        <w:rPr>
          <w:rFonts w:ascii="Times New Roman" w:hAnsi="Times New Roman" w:cs="Times New Roman"/>
          <w:sz w:val="24"/>
          <w:szCs w:val="24"/>
        </w:rPr>
        <w:t>saí</w:t>
      </w:r>
      <w:r w:rsidR="00FE6F95">
        <w:rPr>
          <w:rFonts w:ascii="Times New Roman" w:hAnsi="Times New Roman" w:cs="Times New Roman"/>
          <w:sz w:val="24"/>
          <w:szCs w:val="24"/>
        </w:rPr>
        <w:t>ss</w:t>
      </w:r>
      <w:r w:rsidR="00FE6F95" w:rsidRPr="00C5704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ele mesmo foi à casa deles, </w:t>
      </w:r>
      <w:r w:rsidR="00F96658">
        <w:rPr>
          <w:rFonts w:ascii="Times New Roman" w:hAnsi="Times New Roman" w:cs="Times New Roman"/>
          <w:sz w:val="24"/>
          <w:szCs w:val="24"/>
        </w:rPr>
        <w:t>produzindo</w:t>
      </w:r>
      <w:r w:rsidR="007461AE">
        <w:rPr>
          <w:rFonts w:ascii="Times New Roman" w:hAnsi="Times New Roman" w:cs="Times New Roman"/>
          <w:sz w:val="24"/>
          <w:szCs w:val="24"/>
        </w:rPr>
        <w:t xml:space="preserve"> batidas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61AE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pés no corredor </w:t>
      </w:r>
      <w:r w:rsidR="007461AE">
        <w:rPr>
          <w:rFonts w:ascii="Times New Roman" w:hAnsi="Times New Roman" w:cs="Times New Roman"/>
          <w:sz w:val="24"/>
          <w:szCs w:val="24"/>
        </w:rPr>
        <w:t xml:space="preserve">que </w:t>
      </w:r>
      <w:r w:rsidR="001A4CD6">
        <w:rPr>
          <w:rFonts w:ascii="Times New Roman" w:hAnsi="Times New Roman" w:cs="Times New Roman"/>
          <w:sz w:val="24"/>
          <w:szCs w:val="24"/>
        </w:rPr>
        <w:t xml:space="preserve">nada </w:t>
      </w:r>
      <w:r w:rsidR="007461AE">
        <w:rPr>
          <w:rFonts w:ascii="Times New Roman" w:hAnsi="Times New Roman" w:cs="Times New Roman"/>
          <w:sz w:val="24"/>
          <w:szCs w:val="24"/>
        </w:rPr>
        <w:t>tinham de russo</w:t>
      </w:r>
      <w:r w:rsidRPr="00C5704C">
        <w:rPr>
          <w:rFonts w:ascii="Times New Roman" w:hAnsi="Times New Roman" w:cs="Times New Roman"/>
          <w:sz w:val="24"/>
          <w:szCs w:val="24"/>
        </w:rPr>
        <w:t>, e atrás do tabique de madeira</w:t>
      </w:r>
      <w:r w:rsidR="006A24FA">
        <w:rPr>
          <w:rFonts w:ascii="Times New Roman" w:hAnsi="Times New Roman" w:cs="Times New Roman"/>
          <w:sz w:val="24"/>
          <w:szCs w:val="24"/>
        </w:rPr>
        <w:t xml:space="preserve"> </w:t>
      </w:r>
      <w:r w:rsidR="007461AE">
        <w:rPr>
          <w:rFonts w:ascii="Times New Roman" w:hAnsi="Times New Roman" w:cs="Times New Roman"/>
          <w:sz w:val="24"/>
          <w:szCs w:val="24"/>
        </w:rPr>
        <w:t xml:space="preserve">logo se </w:t>
      </w:r>
      <w:r w:rsidR="00192E72">
        <w:rPr>
          <w:rFonts w:ascii="Times New Roman" w:hAnsi="Times New Roman" w:cs="Times New Roman"/>
          <w:sz w:val="24"/>
          <w:szCs w:val="24"/>
        </w:rPr>
        <w:t>ergueu</w:t>
      </w:r>
      <w:r w:rsidR="007461AE">
        <w:rPr>
          <w:rFonts w:ascii="Times New Roman" w:hAnsi="Times New Roman" w:cs="Times New Roman"/>
          <w:sz w:val="24"/>
          <w:szCs w:val="24"/>
        </w:rPr>
        <w:t xml:space="preserve"> um tumulto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logo </w:t>
      </w:r>
      <w:r w:rsidR="007461AE">
        <w:rPr>
          <w:rFonts w:ascii="Times New Roman" w:hAnsi="Times New Roman" w:cs="Times New Roman"/>
          <w:sz w:val="24"/>
          <w:szCs w:val="24"/>
        </w:rPr>
        <w:t>qualquer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resistência </w:t>
      </w:r>
      <w:r w:rsidR="00F96658">
        <w:rPr>
          <w:rFonts w:ascii="Times New Roman" w:hAnsi="Times New Roman" w:cs="Times New Roman"/>
          <w:sz w:val="24"/>
          <w:szCs w:val="24"/>
        </w:rPr>
        <w:t>foi superada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facilidade, pois a força estava </w:t>
      </w:r>
      <w:r w:rsidR="00F96658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</w:t>
      </w:r>
      <w:r w:rsidR="00F96658">
        <w:rPr>
          <w:rFonts w:ascii="Times New Roman" w:hAnsi="Times New Roman" w:cs="Times New Roman"/>
          <w:sz w:val="24"/>
          <w:szCs w:val="24"/>
        </w:rPr>
        <w:t xml:space="preserve"> alemão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Ánnuchka </w:t>
      </w:r>
      <w:r w:rsidR="00F96658">
        <w:rPr>
          <w:rFonts w:ascii="Times New Roman" w:hAnsi="Times New Roman" w:cs="Times New Roman"/>
          <w:sz w:val="24"/>
          <w:szCs w:val="24"/>
        </w:rPr>
        <w:t xml:space="preserve">sentiu </w:t>
      </w:r>
      <w:r w:rsidRPr="00C5704C">
        <w:rPr>
          <w:rFonts w:ascii="Times New Roman" w:hAnsi="Times New Roman" w:cs="Times New Roman"/>
          <w:sz w:val="24"/>
          <w:szCs w:val="24"/>
        </w:rPr>
        <w:t>tanto</w:t>
      </w:r>
      <w:r w:rsidR="008015EE">
        <w:rPr>
          <w:rFonts w:ascii="Times New Roman" w:hAnsi="Times New Roman" w:cs="Times New Roman"/>
          <w:sz w:val="24"/>
          <w:szCs w:val="24"/>
        </w:rPr>
        <w:t>, mas 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medo que ficou até curiosa, </w:t>
      </w:r>
      <w:r w:rsidR="00192E72">
        <w:rPr>
          <w:rFonts w:ascii="Times New Roman" w:hAnsi="Times New Roman" w:cs="Times New Roman"/>
          <w:sz w:val="24"/>
          <w:szCs w:val="24"/>
        </w:rPr>
        <w:t xml:space="preserve">espiando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corredor. </w:t>
      </w:r>
      <w:r w:rsidR="00192E72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tinha vivido</w:t>
      </w:r>
      <w:r w:rsidR="008015E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muito tempo, </w:t>
      </w:r>
      <w:r w:rsidR="00192E72">
        <w:rPr>
          <w:rFonts w:ascii="Times New Roman" w:hAnsi="Times New Roman" w:cs="Times New Roman"/>
          <w:sz w:val="24"/>
          <w:szCs w:val="24"/>
        </w:rPr>
        <w:t>porém</w:t>
      </w:r>
      <w:r w:rsidR="00D16A4D">
        <w:rPr>
          <w:rFonts w:ascii="Times New Roman" w:hAnsi="Times New Roman" w:cs="Times New Roman"/>
          <w:sz w:val="24"/>
          <w:szCs w:val="24"/>
        </w:rPr>
        <w:t xml:space="preserve"> vira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de uma vez </w:t>
      </w:r>
      <w:r w:rsidR="00192E72">
        <w:rPr>
          <w:rFonts w:ascii="Times New Roman" w:hAnsi="Times New Roman" w:cs="Times New Roman"/>
          <w:sz w:val="24"/>
          <w:szCs w:val="24"/>
        </w:rPr>
        <w:t>pessoas apanharem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vivia </w:t>
      </w:r>
      <w:r w:rsidR="00192E72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país onde </w:t>
      </w:r>
      <w:r w:rsidR="00192E72">
        <w:rPr>
          <w:rFonts w:ascii="Times New Roman" w:hAnsi="Times New Roman" w:cs="Times New Roman"/>
          <w:sz w:val="24"/>
          <w:szCs w:val="24"/>
        </w:rPr>
        <w:t>esse tipo de agressão era recorrente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92E72">
        <w:rPr>
          <w:rFonts w:ascii="Times New Roman" w:hAnsi="Times New Roman" w:cs="Times New Roman"/>
          <w:sz w:val="24"/>
          <w:szCs w:val="24"/>
        </w:rPr>
        <w:t>De fato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2E72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via </w:t>
      </w:r>
      <w:r w:rsidR="008015EE">
        <w:rPr>
          <w:rFonts w:ascii="Times New Roman" w:hAnsi="Times New Roman" w:cs="Times New Roman"/>
          <w:sz w:val="24"/>
          <w:szCs w:val="24"/>
        </w:rPr>
        <w:t>com mais frequência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6A4D">
        <w:rPr>
          <w:rFonts w:ascii="Times New Roman" w:hAnsi="Times New Roman" w:cs="Times New Roman"/>
          <w:sz w:val="24"/>
          <w:szCs w:val="24"/>
        </w:rPr>
        <w:t>espancamentos</w:t>
      </w:r>
      <w:r w:rsidR="00192E7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 </w:t>
      </w:r>
      <w:r w:rsidR="009202E8">
        <w:rPr>
          <w:rFonts w:ascii="Times New Roman" w:hAnsi="Times New Roman" w:cs="Times New Roman"/>
          <w:sz w:val="24"/>
          <w:szCs w:val="24"/>
        </w:rPr>
        <w:t>sangue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16A4D">
        <w:rPr>
          <w:rFonts w:ascii="Times New Roman" w:hAnsi="Times New Roman" w:cs="Times New Roman"/>
          <w:sz w:val="24"/>
          <w:szCs w:val="24"/>
        </w:rPr>
        <w:t xml:space="preserve">a ponto de sangrar </w:t>
      </w:r>
      <w:r w:rsidR="00192E72">
        <w:rPr>
          <w:rFonts w:ascii="Times New Roman" w:hAnsi="Times New Roman" w:cs="Times New Roman"/>
          <w:sz w:val="24"/>
          <w:szCs w:val="24"/>
        </w:rPr>
        <w:t xml:space="preserve">só </w:t>
      </w:r>
      <w:r w:rsidR="00ED67E7">
        <w:rPr>
          <w:rFonts w:ascii="Times New Roman" w:hAnsi="Times New Roman" w:cs="Times New Roman"/>
          <w:sz w:val="24"/>
          <w:szCs w:val="24"/>
        </w:rPr>
        <w:t>havia</w:t>
      </w:r>
      <w:r w:rsidR="00192E72">
        <w:rPr>
          <w:rFonts w:ascii="Times New Roman" w:hAnsi="Times New Roman" w:cs="Times New Roman"/>
          <w:sz w:val="24"/>
          <w:szCs w:val="24"/>
        </w:rPr>
        <w:t xml:space="preserve"> </w:t>
      </w:r>
      <w:r w:rsidR="00ED67E7">
        <w:rPr>
          <w:rFonts w:ascii="Times New Roman" w:hAnsi="Times New Roman" w:cs="Times New Roman"/>
          <w:sz w:val="24"/>
          <w:szCs w:val="24"/>
        </w:rPr>
        <w:t>presenciado</w:t>
      </w:r>
      <w:r w:rsidR="00192E7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duas vezes. O administrador do barracão batera</w:t>
      </w:r>
      <w:r w:rsidR="004A23F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sangrar </w:t>
      </w:r>
      <w:r w:rsidR="00D16A4D">
        <w:rPr>
          <w:rFonts w:ascii="Times New Roman" w:hAnsi="Times New Roman" w:cs="Times New Roman"/>
          <w:sz w:val="24"/>
          <w:szCs w:val="24"/>
        </w:rPr>
        <w:t>no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apontad</w:t>
      </w:r>
      <w:r w:rsidR="00D16A4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Ánnuchka como ladrão, e</w:t>
      </w:r>
      <w:r w:rsidR="004A23FD">
        <w:rPr>
          <w:rFonts w:ascii="Times New Roman" w:hAnsi="Times New Roman" w:cs="Times New Roman"/>
          <w:sz w:val="24"/>
          <w:szCs w:val="24"/>
        </w:rPr>
        <w:t xml:space="preserve"> </w:t>
      </w:r>
      <w:r w:rsidR="00D16A4D">
        <w:rPr>
          <w:rFonts w:ascii="Times New Roman" w:hAnsi="Times New Roman" w:cs="Times New Roman"/>
          <w:sz w:val="24"/>
          <w:szCs w:val="24"/>
        </w:rPr>
        <w:t>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dois garotos brigaram </w:t>
      </w:r>
      <w:r w:rsidR="00D16A4D">
        <w:rPr>
          <w:rFonts w:ascii="Times New Roman" w:hAnsi="Times New Roman" w:cs="Times New Roman"/>
          <w:sz w:val="24"/>
          <w:szCs w:val="24"/>
        </w:rPr>
        <w:t xml:space="preserve">na frente dela, </w:t>
      </w:r>
      <w:r w:rsidR="009202E8" w:rsidRPr="00ED67E7">
        <w:rPr>
          <w:rFonts w:ascii="Times New Roman" w:hAnsi="Times New Roman" w:cs="Times New Roman"/>
          <w:sz w:val="24"/>
          <w:szCs w:val="24"/>
        </w:rPr>
        <w:t>derrama</w:t>
      </w:r>
      <w:r w:rsidR="00D16A4D" w:rsidRPr="00ED67E7">
        <w:rPr>
          <w:rFonts w:ascii="Times New Roman" w:hAnsi="Times New Roman" w:cs="Times New Roman"/>
          <w:sz w:val="24"/>
          <w:szCs w:val="24"/>
        </w:rPr>
        <w:t>ndo</w:t>
      </w:r>
      <w:r w:rsidR="009202E8">
        <w:rPr>
          <w:rFonts w:ascii="Times New Roman" w:hAnsi="Times New Roman" w:cs="Times New Roman"/>
          <w:sz w:val="24"/>
          <w:szCs w:val="24"/>
        </w:rPr>
        <w:t xml:space="preserve"> sangue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Ánnuchka </w:t>
      </w:r>
      <w:r w:rsidR="004A23FD">
        <w:rPr>
          <w:rFonts w:ascii="Times New Roman" w:hAnsi="Times New Roman" w:cs="Times New Roman"/>
          <w:sz w:val="24"/>
          <w:szCs w:val="24"/>
        </w:rPr>
        <w:t xml:space="preserve">também conhecia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4A23FD">
        <w:rPr>
          <w:rFonts w:ascii="Times New Roman" w:hAnsi="Times New Roman" w:cs="Times New Roman"/>
          <w:sz w:val="24"/>
          <w:szCs w:val="24"/>
        </w:rPr>
        <w:t xml:space="preserve">dor de uma </w:t>
      </w:r>
      <w:r w:rsidRPr="00C5704C">
        <w:rPr>
          <w:rFonts w:ascii="Times New Roman" w:hAnsi="Times New Roman" w:cs="Times New Roman"/>
          <w:sz w:val="24"/>
          <w:szCs w:val="24"/>
        </w:rPr>
        <w:t>palma</w:t>
      </w:r>
      <w:r w:rsidR="004A23FD">
        <w:rPr>
          <w:rFonts w:ascii="Times New Roman" w:hAnsi="Times New Roman" w:cs="Times New Roman"/>
          <w:sz w:val="24"/>
          <w:szCs w:val="24"/>
        </w:rPr>
        <w:t>da e mesmo de um soco,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23FD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23F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lhe </w:t>
      </w:r>
      <w:r w:rsidR="004A23FD">
        <w:rPr>
          <w:rFonts w:ascii="Times New Roman" w:hAnsi="Times New Roman" w:cs="Times New Roman"/>
          <w:sz w:val="24"/>
          <w:szCs w:val="24"/>
        </w:rPr>
        <w:t xml:space="preserve">dera quando ela </w:t>
      </w:r>
      <w:r w:rsidR="007C08D4">
        <w:rPr>
          <w:rFonts w:ascii="Times New Roman" w:hAnsi="Times New Roman" w:cs="Times New Roman"/>
          <w:sz w:val="24"/>
          <w:szCs w:val="24"/>
        </w:rPr>
        <w:t>des</w:t>
      </w:r>
      <w:r w:rsidR="009202E8">
        <w:rPr>
          <w:rFonts w:ascii="Times New Roman" w:hAnsi="Times New Roman" w:cs="Times New Roman"/>
          <w:sz w:val="24"/>
          <w:szCs w:val="24"/>
        </w:rPr>
        <w:t>cuidara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Vova e ele morre</w:t>
      </w:r>
      <w:r w:rsidR="004A23FD">
        <w:rPr>
          <w:rFonts w:ascii="Times New Roman" w:hAnsi="Times New Roman" w:cs="Times New Roman"/>
          <w:sz w:val="24"/>
          <w:szCs w:val="24"/>
        </w:rPr>
        <w:t>ra</w:t>
      </w:r>
      <w:r w:rsidR="00DF0F5B">
        <w:rPr>
          <w:rFonts w:ascii="Times New Roman" w:hAnsi="Times New Roman" w:cs="Times New Roman"/>
          <w:sz w:val="24"/>
          <w:szCs w:val="24"/>
        </w:rPr>
        <w:t xml:space="preserve"> </w:t>
      </w:r>
      <w:r w:rsidR="00DF0F5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52E8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23FD">
        <w:rPr>
          <w:rFonts w:ascii="Times New Roman" w:hAnsi="Times New Roman" w:cs="Times New Roman"/>
          <w:sz w:val="24"/>
          <w:szCs w:val="24"/>
        </w:rPr>
        <w:t>ainda</w:t>
      </w:r>
      <w:r w:rsidR="00D47F07">
        <w:rPr>
          <w:rFonts w:ascii="Times New Roman" w:hAnsi="Times New Roman" w:cs="Times New Roman"/>
          <w:sz w:val="24"/>
          <w:szCs w:val="24"/>
        </w:rPr>
        <w:t xml:space="preserve">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lembrava</w:t>
      </w:r>
      <w:r w:rsidR="00ED67E7">
        <w:rPr>
          <w:rFonts w:ascii="Times New Roman" w:hAnsi="Times New Roman" w:cs="Times New Roman"/>
          <w:sz w:val="24"/>
          <w:szCs w:val="24"/>
        </w:rPr>
        <w:t xml:space="preserve"> disso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No entanto, Ánnuchka nunca poderia </w:t>
      </w:r>
      <w:r w:rsidR="00C42D03">
        <w:rPr>
          <w:rFonts w:ascii="Times New Roman" w:hAnsi="Times New Roman" w:cs="Times New Roman"/>
          <w:sz w:val="24"/>
          <w:szCs w:val="24"/>
        </w:rPr>
        <w:t>imaginar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era possível </w:t>
      </w:r>
      <w:r w:rsidR="00C42D03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bater num homem </w:t>
      </w:r>
      <w:r w:rsidR="00C42D03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os alemães bateram no </w:t>
      </w:r>
      <w:r w:rsidR="00C42D03">
        <w:rPr>
          <w:rFonts w:ascii="Times New Roman" w:hAnsi="Times New Roman" w:cs="Times New Roman"/>
          <w:i/>
          <w:sz w:val="24"/>
          <w:szCs w:val="24"/>
        </w:rPr>
        <w:t>stakhanovista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42D03">
        <w:rPr>
          <w:rFonts w:ascii="Times New Roman" w:hAnsi="Times New Roman" w:cs="Times New Roman"/>
          <w:sz w:val="24"/>
          <w:szCs w:val="24"/>
        </w:rPr>
        <w:t>um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fora premiado por seu </w:t>
      </w:r>
      <w:r w:rsidR="007D6D55">
        <w:rPr>
          <w:rFonts w:ascii="Times New Roman" w:hAnsi="Times New Roman" w:cs="Times New Roman"/>
          <w:sz w:val="24"/>
          <w:szCs w:val="24"/>
        </w:rPr>
        <w:t>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heroico</w:t>
      </w:r>
      <w:r w:rsidR="00ED67E7">
        <w:rPr>
          <w:rFonts w:ascii="Times New Roman" w:hAnsi="Times New Roman" w:cs="Times New Roman"/>
          <w:sz w:val="24"/>
          <w:szCs w:val="24"/>
        </w:rPr>
        <w:t xml:space="preserve"> pelo poder soviético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F2588">
        <w:rPr>
          <w:rFonts w:ascii="Times New Roman" w:hAnsi="Times New Roman" w:cs="Times New Roman"/>
          <w:sz w:val="24"/>
          <w:szCs w:val="24"/>
        </w:rPr>
        <w:t>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2588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bater</w:t>
      </w:r>
      <w:r w:rsidR="005777D3">
        <w:rPr>
          <w:rFonts w:ascii="Times New Roman" w:hAnsi="Times New Roman" w:cs="Times New Roman"/>
          <w:sz w:val="24"/>
          <w:szCs w:val="24"/>
        </w:rPr>
        <w:t xml:space="preserve"> </w:t>
      </w:r>
      <w:r w:rsidR="00DF2588">
        <w:rPr>
          <w:rFonts w:ascii="Times New Roman" w:hAnsi="Times New Roman" w:cs="Times New Roman"/>
          <w:sz w:val="24"/>
          <w:szCs w:val="24"/>
        </w:rPr>
        <w:t xml:space="preserve">não a ponto de </w:t>
      </w:r>
      <w:r w:rsidRPr="00C5704C">
        <w:rPr>
          <w:rFonts w:ascii="Times New Roman" w:hAnsi="Times New Roman" w:cs="Times New Roman"/>
          <w:sz w:val="24"/>
          <w:szCs w:val="24"/>
        </w:rPr>
        <w:t>sangrar</w:t>
      </w:r>
      <w:r w:rsidR="00DF258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0F5B">
        <w:rPr>
          <w:rFonts w:ascii="Times New Roman" w:hAnsi="Times New Roman" w:cs="Times New Roman"/>
          <w:sz w:val="24"/>
          <w:szCs w:val="24"/>
        </w:rPr>
        <w:t xml:space="preserve">agora </w:t>
      </w:r>
      <w:r w:rsidR="00DF2588">
        <w:rPr>
          <w:rFonts w:ascii="Times New Roman" w:hAnsi="Times New Roman" w:cs="Times New Roman"/>
          <w:sz w:val="24"/>
          <w:szCs w:val="24"/>
        </w:rPr>
        <w:t xml:space="preserve">isso </w:t>
      </w:r>
      <w:r w:rsidRPr="00C5704C">
        <w:rPr>
          <w:rFonts w:ascii="Times New Roman" w:hAnsi="Times New Roman" w:cs="Times New Roman"/>
          <w:sz w:val="24"/>
          <w:szCs w:val="24"/>
        </w:rPr>
        <w:t>nem se cogitava. Era como se carregasse</w:t>
      </w:r>
      <w:r w:rsidR="00ED67E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bacia cheia de sangue</w:t>
      </w:r>
      <w:r w:rsidR="00DF2588">
        <w:rPr>
          <w:rFonts w:ascii="Times New Roman" w:hAnsi="Times New Roman" w:cs="Times New Roman"/>
          <w:sz w:val="24"/>
          <w:szCs w:val="24"/>
        </w:rPr>
        <w:t xml:space="preserve"> </w:t>
      </w:r>
      <w:r w:rsidR="00ED67E7">
        <w:rPr>
          <w:rFonts w:ascii="Times New Roman" w:hAnsi="Times New Roman" w:cs="Times New Roman"/>
          <w:sz w:val="24"/>
          <w:szCs w:val="24"/>
        </w:rPr>
        <w:t>(</w:t>
      </w:r>
      <w:r w:rsidRPr="00C5704C">
        <w:rPr>
          <w:rFonts w:ascii="Times New Roman" w:hAnsi="Times New Roman" w:cs="Times New Roman"/>
          <w:sz w:val="24"/>
          <w:szCs w:val="24"/>
        </w:rPr>
        <w:t>como donas de casa carrega</w:t>
      </w:r>
      <w:r w:rsidR="00093EDF">
        <w:rPr>
          <w:rFonts w:ascii="Times New Roman" w:hAnsi="Times New Roman" w:cs="Times New Roman"/>
          <w:sz w:val="24"/>
          <w:szCs w:val="24"/>
        </w:rPr>
        <w:t>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1959">
        <w:rPr>
          <w:rFonts w:ascii="Times New Roman" w:hAnsi="Times New Roman" w:cs="Times New Roman"/>
          <w:sz w:val="24"/>
          <w:szCs w:val="24"/>
        </w:rPr>
        <w:t>após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lavar</w:t>
      </w:r>
      <w:r w:rsidR="00DF2588">
        <w:rPr>
          <w:rFonts w:ascii="Times New Roman" w:hAnsi="Times New Roman" w:cs="Times New Roman"/>
          <w:sz w:val="24"/>
          <w:szCs w:val="24"/>
        </w:rPr>
        <w:t xml:space="preserve"> roupa</w:t>
      </w:r>
      <w:r w:rsidRPr="00C5704C">
        <w:rPr>
          <w:rFonts w:ascii="Times New Roman" w:hAnsi="Times New Roman" w:cs="Times New Roman"/>
          <w:sz w:val="24"/>
          <w:szCs w:val="24"/>
        </w:rPr>
        <w:t>, bacia</w:t>
      </w:r>
      <w:r w:rsidR="00DF258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2588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</w:t>
      </w:r>
      <w:r w:rsidR="00DF2588">
        <w:rPr>
          <w:rFonts w:ascii="Times New Roman" w:hAnsi="Times New Roman" w:cs="Times New Roman"/>
          <w:sz w:val="24"/>
          <w:szCs w:val="24"/>
        </w:rPr>
        <w:t xml:space="preserve"> e</w:t>
      </w:r>
      <w:r w:rsidR="00093EDF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sabo</w:t>
      </w:r>
      <w:r w:rsidR="00093EDF">
        <w:rPr>
          <w:rFonts w:ascii="Times New Roman" w:hAnsi="Times New Roman" w:cs="Times New Roman"/>
          <w:sz w:val="24"/>
          <w:szCs w:val="24"/>
        </w:rPr>
        <w:t>ada</w:t>
      </w:r>
      <w:r w:rsidR="00ED67E7">
        <w:rPr>
          <w:rFonts w:ascii="Times New Roman" w:hAnsi="Times New Roman" w:cs="Times New Roman"/>
          <w:sz w:val="24"/>
          <w:szCs w:val="24"/>
        </w:rPr>
        <w:t>)</w:t>
      </w:r>
      <w:r w:rsidR="00DF258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tropeça</w:t>
      </w:r>
      <w:r w:rsidR="00DF2588">
        <w:rPr>
          <w:rFonts w:ascii="Times New Roman" w:hAnsi="Times New Roman" w:cs="Times New Roman"/>
          <w:sz w:val="24"/>
          <w:szCs w:val="24"/>
        </w:rPr>
        <w:t>sse</w:t>
      </w:r>
      <w:r w:rsidR="00ED67E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escuridão</w:t>
      </w:r>
      <w:r w:rsidR="00DF258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derrama</w:t>
      </w:r>
      <w:r w:rsidR="00DF2588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sangue no chão. E os alemães </w:t>
      </w:r>
      <w:r w:rsidR="00093EDF">
        <w:rPr>
          <w:rFonts w:ascii="Times New Roman" w:hAnsi="Times New Roman" w:cs="Times New Roman"/>
          <w:sz w:val="24"/>
          <w:szCs w:val="24"/>
        </w:rPr>
        <w:t>sentiam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 w:rsidR="00093EDF">
        <w:rPr>
          <w:rFonts w:ascii="Times New Roman" w:hAnsi="Times New Roman" w:cs="Times New Roman"/>
          <w:sz w:val="24"/>
          <w:szCs w:val="24"/>
        </w:rPr>
        <w:t>aversão</w:t>
      </w:r>
      <w:r w:rsidR="00093ED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3EDF" w:rsidRPr="00C5704C">
        <w:rPr>
          <w:rFonts w:ascii="Times New Roman" w:hAnsi="Times New Roman" w:cs="Times New Roman"/>
          <w:sz w:val="24"/>
          <w:szCs w:val="24"/>
        </w:rPr>
        <w:t xml:space="preserve">a cada </w:t>
      </w:r>
      <w:r w:rsidR="00093EDF">
        <w:rPr>
          <w:rFonts w:ascii="Times New Roman" w:hAnsi="Times New Roman" w:cs="Times New Roman"/>
          <w:sz w:val="24"/>
          <w:szCs w:val="24"/>
        </w:rPr>
        <w:t>surra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93EDF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 o arrebatamento inicial, pois suas botas </w:t>
      </w:r>
      <w:r w:rsidR="005777D3">
        <w:rPr>
          <w:rFonts w:ascii="Times New Roman" w:hAnsi="Times New Roman" w:cs="Times New Roman"/>
          <w:sz w:val="24"/>
          <w:szCs w:val="24"/>
        </w:rPr>
        <w:t>se sujavam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sangue. Andavam pelo corredor em volta do</w:t>
      </w:r>
      <w:r w:rsidR="00093ED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</w:t>
      </w:r>
      <w:r w:rsidR="00093ED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estendido</w:t>
      </w:r>
      <w:r w:rsidR="00093ED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093EDF">
        <w:rPr>
          <w:rFonts w:ascii="Times New Roman" w:hAnsi="Times New Roman" w:cs="Times New Roman"/>
          <w:sz w:val="24"/>
          <w:szCs w:val="24"/>
        </w:rPr>
        <w:t xml:space="preserve">se andassem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lama do outono ou da primavera, </w:t>
      </w:r>
      <w:r w:rsidR="00093EDF">
        <w:rPr>
          <w:rFonts w:ascii="Times New Roman" w:hAnsi="Times New Roman" w:cs="Times New Roman"/>
          <w:sz w:val="24"/>
          <w:szCs w:val="24"/>
        </w:rPr>
        <w:t>saltando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 mont</w:t>
      </w:r>
      <w:r w:rsidR="00093ED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outro. Então um alemão </w:t>
      </w:r>
      <w:r w:rsidR="00CC54ED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vestido à moda russa disse alguma coisa </w:t>
      </w:r>
      <w:r w:rsidR="004B43F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43FF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BF3">
        <w:rPr>
          <w:rFonts w:ascii="Times New Roman" w:hAnsi="Times New Roman" w:cs="Times New Roman"/>
          <w:sz w:val="24"/>
          <w:szCs w:val="24"/>
        </w:rPr>
        <w:t>policial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10E4">
        <w:rPr>
          <w:rFonts w:ascii="Times New Roman" w:hAnsi="Times New Roman" w:cs="Times New Roman"/>
          <w:sz w:val="24"/>
          <w:szCs w:val="24"/>
        </w:rPr>
        <w:t>usando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4B43FF">
        <w:rPr>
          <w:rFonts w:ascii="Times New Roman" w:hAnsi="Times New Roman" w:cs="Times New Roman"/>
          <w:sz w:val="24"/>
          <w:szCs w:val="24"/>
        </w:rPr>
        <w:t>terninho</w:t>
      </w:r>
      <w:r w:rsidR="00B24B9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algodão </w:t>
      </w:r>
      <w:r w:rsidR="004B43FF">
        <w:rPr>
          <w:rFonts w:ascii="Times New Roman" w:hAnsi="Times New Roman" w:cs="Times New Roman"/>
          <w:sz w:val="24"/>
          <w:szCs w:val="24"/>
        </w:rPr>
        <w:t>comprado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43FF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loja </w:t>
      </w:r>
      <w:r w:rsidR="004B43FF">
        <w:rPr>
          <w:rFonts w:ascii="Times New Roman" w:hAnsi="Times New Roman" w:cs="Times New Roman"/>
          <w:sz w:val="24"/>
          <w:szCs w:val="24"/>
        </w:rPr>
        <w:t xml:space="preserve">de departamentos </w:t>
      </w:r>
      <w:r w:rsidRPr="00C5704C">
        <w:rPr>
          <w:rFonts w:ascii="Times New Roman" w:hAnsi="Times New Roman" w:cs="Times New Roman"/>
          <w:sz w:val="24"/>
          <w:szCs w:val="24"/>
        </w:rPr>
        <w:t>de Rj</w:t>
      </w:r>
      <w:r w:rsidR="004B43FF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</w:t>
      </w:r>
      <w:r w:rsidR="00DF0F5B">
        <w:rPr>
          <w:rFonts w:ascii="Times New Roman" w:hAnsi="Times New Roman" w:cs="Times New Roman"/>
          <w:sz w:val="24"/>
          <w:szCs w:val="24"/>
        </w:rPr>
        <w:t xml:space="preserve">. </w:t>
      </w:r>
      <w:r w:rsidR="00CC54ED">
        <w:rPr>
          <w:rFonts w:ascii="Times New Roman" w:hAnsi="Times New Roman" w:cs="Times New Roman"/>
          <w:sz w:val="24"/>
          <w:szCs w:val="24"/>
        </w:rPr>
        <w:t>Este</w:t>
      </w:r>
      <w:r w:rsidR="00C65E42">
        <w:rPr>
          <w:rFonts w:ascii="Times New Roman" w:hAnsi="Times New Roman" w:cs="Times New Roman"/>
          <w:sz w:val="24"/>
          <w:szCs w:val="24"/>
        </w:rPr>
        <w:t xml:space="preserve"> escancarou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porta</w:t>
      </w:r>
      <w:r w:rsidR="00285BF3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atrás da qual estava Ánnuchka</w:t>
      </w:r>
      <w:r w:rsidR="00C65E4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gritou para a mãe:</w:t>
      </w:r>
    </w:p>
    <w:p w:rsidR="0024094F" w:rsidRPr="00C5704C" w:rsidRDefault="00FF0A9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Ei, prostituta de Stálin, saia</w:t>
      </w:r>
      <w:r w:rsidR="00C65E42">
        <w:rPr>
          <w:rFonts w:ascii="Times New Roman" w:hAnsi="Times New Roman" w:cs="Times New Roman"/>
          <w:sz w:val="24"/>
          <w:szCs w:val="24"/>
        </w:rPr>
        <w:t xml:space="preserve"> daí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Ánnuchka começou a chorar</w:t>
      </w:r>
      <w:r w:rsidR="00CC54ED" w:rsidRPr="00CC54ED">
        <w:rPr>
          <w:rFonts w:ascii="Times New Roman" w:hAnsi="Times New Roman" w:cs="Times New Roman"/>
          <w:sz w:val="24"/>
          <w:szCs w:val="24"/>
        </w:rPr>
        <w:t xml:space="preserve"> </w:t>
      </w:r>
      <w:r w:rsidR="00CC54ED">
        <w:rPr>
          <w:rFonts w:ascii="Times New Roman" w:hAnsi="Times New Roman" w:cs="Times New Roman"/>
          <w:sz w:val="24"/>
          <w:szCs w:val="24"/>
        </w:rPr>
        <w:t>de imediato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agarrando-se </w:t>
      </w:r>
      <w:r w:rsidR="00CC54ED">
        <w:rPr>
          <w:rFonts w:ascii="Times New Roman" w:hAnsi="Times New Roman" w:cs="Times New Roman"/>
          <w:sz w:val="24"/>
          <w:szCs w:val="24"/>
        </w:rPr>
        <w:t>a</w:t>
      </w:r>
      <w:r w:rsidR="00CC54E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5E42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mãe, assim como Mítka, então o policial, </w:t>
      </w:r>
      <w:r w:rsidR="00C65E42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6D55">
        <w:rPr>
          <w:rFonts w:ascii="Times New Roman" w:hAnsi="Times New Roman" w:cs="Times New Roman"/>
          <w:sz w:val="24"/>
          <w:szCs w:val="24"/>
        </w:rPr>
        <w:t>inesperadamente</w:t>
      </w:r>
      <w:r w:rsidR="00285BF3">
        <w:rPr>
          <w:rFonts w:ascii="Times New Roman" w:hAnsi="Times New Roman" w:cs="Times New Roman"/>
          <w:sz w:val="24"/>
          <w:szCs w:val="24"/>
        </w:rPr>
        <w:t xml:space="preserve"> de</w:t>
      </w:r>
      <w:r w:rsidR="002452E8">
        <w:rPr>
          <w:rFonts w:ascii="Times New Roman" w:hAnsi="Times New Roman" w:cs="Times New Roman"/>
          <w:sz w:val="24"/>
          <w:szCs w:val="24"/>
        </w:rPr>
        <w:t>ixou transparecer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C65E42">
        <w:rPr>
          <w:rFonts w:ascii="Times New Roman" w:hAnsi="Times New Roman" w:cs="Times New Roman"/>
          <w:sz w:val="24"/>
          <w:szCs w:val="24"/>
        </w:rPr>
        <w:t>tradicional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bondade eslava, disse à mãe:</w:t>
      </w:r>
    </w:p>
    <w:p w:rsidR="0024094F" w:rsidRPr="00C5704C" w:rsidRDefault="00FF0A9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tenha medo, ninguém tocar</w:t>
      </w:r>
      <w:r w:rsidR="00130A84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você. É preciso tirar daqui o comissário, </w:t>
      </w:r>
      <w:r w:rsidR="00285BF3">
        <w:rPr>
          <w:rFonts w:ascii="Times New Roman" w:hAnsi="Times New Roman" w:cs="Times New Roman"/>
          <w:sz w:val="24"/>
          <w:szCs w:val="24"/>
        </w:rPr>
        <w:t xml:space="preserve">pois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 está </w:t>
      </w:r>
      <w:r w:rsidR="00285BF3">
        <w:rPr>
          <w:rFonts w:ascii="Times New Roman" w:hAnsi="Times New Roman" w:cs="Times New Roman"/>
          <w:sz w:val="24"/>
          <w:szCs w:val="24"/>
        </w:rPr>
        <w:t>coberto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sangue, e os senhores alemães estão enojados.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mãe e uma vizinha carregar</w:t>
      </w:r>
      <w:r w:rsidR="00285BF3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285BF3">
        <w:rPr>
          <w:rFonts w:ascii="Times New Roman" w:hAnsi="Times New Roman" w:cs="Times New Roman"/>
          <w:i/>
          <w:sz w:val="24"/>
          <w:szCs w:val="24"/>
        </w:rPr>
        <w:t>stakhanovista</w:t>
      </w:r>
      <w:r w:rsidRPr="00C5704C">
        <w:rPr>
          <w:rFonts w:ascii="Times New Roman" w:hAnsi="Times New Roman" w:cs="Times New Roman"/>
          <w:sz w:val="24"/>
          <w:szCs w:val="24"/>
        </w:rPr>
        <w:t>, cuja esposa e</w:t>
      </w:r>
      <w:r w:rsidR="00432AC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filhos tinham sido evacuados, enquanto ele</w:t>
      </w:r>
      <w:r w:rsidR="00285BF3">
        <w:rPr>
          <w:rFonts w:ascii="Times New Roman" w:hAnsi="Times New Roman" w:cs="Times New Roman"/>
          <w:sz w:val="24"/>
          <w:szCs w:val="24"/>
        </w:rPr>
        <w:t xml:space="preserve"> fora retido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BF3">
        <w:rPr>
          <w:rFonts w:ascii="Times New Roman" w:hAnsi="Times New Roman" w:cs="Times New Roman"/>
          <w:sz w:val="24"/>
          <w:szCs w:val="24"/>
        </w:rPr>
        <w:t xml:space="preserve">estar atrasado no </w:t>
      </w:r>
      <w:r w:rsidR="00CD7F3E" w:rsidRPr="00C5704C">
        <w:rPr>
          <w:rFonts w:ascii="Times New Roman" w:hAnsi="Times New Roman" w:cs="Times New Roman"/>
          <w:sz w:val="24"/>
          <w:szCs w:val="24"/>
        </w:rPr>
        <w:t>envi</w:t>
      </w:r>
      <w:r w:rsidR="00285BF3">
        <w:rPr>
          <w:rFonts w:ascii="Times New Roman" w:hAnsi="Times New Roman" w:cs="Times New Roman"/>
          <w:sz w:val="24"/>
          <w:szCs w:val="24"/>
        </w:rPr>
        <w:t>o</w:t>
      </w:r>
      <w:r w:rsidR="00CD7F3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BF3">
        <w:rPr>
          <w:rFonts w:ascii="Times New Roman" w:hAnsi="Times New Roman" w:cs="Times New Roman"/>
          <w:sz w:val="24"/>
          <w:szCs w:val="24"/>
        </w:rPr>
        <w:t>d</w:t>
      </w:r>
      <w:r w:rsidR="00432AC2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equipamento da fábrica... Inicialmente os alemães mandaram levá-lo para a carroça, mas no meio do caminho mudaram de ideia</w:t>
      </w:r>
      <w:r w:rsidR="00CC54E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54ED">
        <w:rPr>
          <w:rFonts w:ascii="Times New Roman" w:hAnsi="Times New Roman" w:cs="Times New Roman"/>
          <w:sz w:val="24"/>
          <w:szCs w:val="24"/>
        </w:rPr>
        <w:t>ordenando que o levassem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cemitério. O policial </w:t>
      </w:r>
      <w:r w:rsidR="00CC54ED">
        <w:rPr>
          <w:rFonts w:ascii="Times New Roman" w:hAnsi="Times New Roman" w:cs="Times New Roman"/>
          <w:sz w:val="24"/>
          <w:szCs w:val="24"/>
        </w:rPr>
        <w:t>com o</w:t>
      </w:r>
      <w:r w:rsidR="00285BF3">
        <w:rPr>
          <w:rFonts w:ascii="Times New Roman" w:hAnsi="Times New Roman" w:cs="Times New Roman"/>
          <w:sz w:val="24"/>
          <w:szCs w:val="24"/>
        </w:rPr>
        <w:t xml:space="preserve"> terninho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algodão de </w:t>
      </w:r>
      <w:r w:rsidR="002452E8">
        <w:rPr>
          <w:rFonts w:ascii="Times New Roman" w:hAnsi="Times New Roman" w:cs="Times New Roman"/>
          <w:sz w:val="24"/>
          <w:szCs w:val="24"/>
        </w:rPr>
        <w:t>segunda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BF3">
        <w:rPr>
          <w:rFonts w:ascii="Times New Roman" w:hAnsi="Times New Roman" w:cs="Times New Roman"/>
          <w:sz w:val="24"/>
          <w:szCs w:val="24"/>
        </w:rPr>
        <w:t>conduziu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BF3">
        <w:rPr>
          <w:rFonts w:ascii="Times New Roman" w:hAnsi="Times New Roman" w:cs="Times New Roman"/>
          <w:sz w:val="24"/>
          <w:szCs w:val="24"/>
        </w:rPr>
        <w:t xml:space="preserve">transferência do </w:t>
      </w:r>
      <w:r w:rsidR="00285BF3">
        <w:rPr>
          <w:rFonts w:ascii="Times New Roman" w:hAnsi="Times New Roman" w:cs="Times New Roman"/>
          <w:i/>
          <w:sz w:val="24"/>
          <w:szCs w:val="24"/>
        </w:rPr>
        <w:t>stakhanovista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BF3">
        <w:rPr>
          <w:rFonts w:ascii="Times New Roman" w:hAnsi="Times New Roman" w:cs="Times New Roman"/>
          <w:sz w:val="24"/>
          <w:szCs w:val="24"/>
        </w:rPr>
        <w:t>pisoteado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285BF3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botas alemãs.</w:t>
      </w:r>
    </w:p>
    <w:p w:rsidR="0024094F" w:rsidRPr="00C5704C" w:rsidRDefault="00CD7F3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Mulheres, quanto mais longe o levarem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policial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melhor será para vocês... Para não feder na frente d</w:t>
      </w:r>
      <w:r w:rsidR="002452E8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B716A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6A2">
        <w:rPr>
          <w:rFonts w:ascii="Times New Roman" w:hAnsi="Times New Roman" w:cs="Times New Roman"/>
          <w:sz w:val="24"/>
          <w:szCs w:val="24"/>
        </w:rPr>
        <w:t>duas mulheres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passaram com o </w:t>
      </w:r>
      <w:r w:rsidR="00B716A2">
        <w:rPr>
          <w:rFonts w:ascii="Times New Roman" w:hAnsi="Times New Roman" w:cs="Times New Roman"/>
          <w:i/>
          <w:sz w:val="24"/>
          <w:szCs w:val="24"/>
        </w:rPr>
        <w:t>stakhanovista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2D5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frente </w:t>
      </w:r>
      <w:r w:rsidR="00F82D59">
        <w:rPr>
          <w:rFonts w:ascii="Times New Roman" w:hAnsi="Times New Roman" w:cs="Times New Roman"/>
          <w:sz w:val="24"/>
          <w:szCs w:val="24"/>
        </w:rPr>
        <w:t>à</w:t>
      </w:r>
      <w:r w:rsidR="00B716A2">
        <w:rPr>
          <w:rFonts w:ascii="Times New Roman" w:hAnsi="Times New Roman" w:cs="Times New Roman"/>
          <w:sz w:val="24"/>
          <w:szCs w:val="24"/>
        </w:rPr>
        <w:t xml:space="preserve"> cerca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6A2">
        <w:rPr>
          <w:rFonts w:ascii="Times New Roman" w:hAnsi="Times New Roman" w:cs="Times New Roman"/>
          <w:sz w:val="24"/>
          <w:szCs w:val="24"/>
        </w:rPr>
        <w:t>construída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da revolução, </w:t>
      </w:r>
      <w:r w:rsidR="00F82D59">
        <w:rPr>
          <w:rFonts w:ascii="Times New Roman" w:hAnsi="Times New Roman" w:cs="Times New Roman"/>
          <w:sz w:val="24"/>
          <w:szCs w:val="24"/>
        </w:rPr>
        <w:t>diante de</w:t>
      </w:r>
      <w:r w:rsidR="00F82D5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cruzes miseráveis</w:t>
      </w:r>
      <w:r w:rsidR="001B145A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2D59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1B145A">
        <w:rPr>
          <w:rFonts w:ascii="Times New Roman" w:hAnsi="Times New Roman" w:cs="Times New Roman"/>
          <w:sz w:val="24"/>
          <w:szCs w:val="24"/>
        </w:rPr>
        <w:t>pequeno túmulo</w:t>
      </w:r>
      <w:r w:rsidR="001B145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6A2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Vova, onde </w:t>
      </w:r>
      <w:r w:rsidR="001B145A" w:rsidRPr="00C5704C">
        <w:rPr>
          <w:rFonts w:ascii="Times New Roman" w:hAnsi="Times New Roman" w:cs="Times New Roman"/>
          <w:sz w:val="24"/>
          <w:szCs w:val="24"/>
        </w:rPr>
        <w:t>hav</w:t>
      </w:r>
      <w:r w:rsidR="001B145A">
        <w:rPr>
          <w:rFonts w:ascii="Times New Roman" w:hAnsi="Times New Roman" w:cs="Times New Roman"/>
          <w:sz w:val="24"/>
          <w:szCs w:val="24"/>
        </w:rPr>
        <w:t>i</w:t>
      </w:r>
      <w:r w:rsidR="001B145A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="00B716A2">
        <w:rPr>
          <w:rFonts w:ascii="Times New Roman" w:hAnsi="Times New Roman" w:cs="Times New Roman"/>
          <w:sz w:val="24"/>
          <w:szCs w:val="24"/>
        </w:rPr>
        <w:t>lápide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Elas levaram </w:t>
      </w:r>
      <w:r w:rsidR="00B716A2">
        <w:rPr>
          <w:rFonts w:ascii="Times New Roman" w:hAnsi="Times New Roman" w:cs="Times New Roman"/>
          <w:sz w:val="24"/>
          <w:szCs w:val="24"/>
        </w:rPr>
        <w:t>o corpo até a área d</w:t>
      </w:r>
      <w:r w:rsidRPr="00C5704C">
        <w:rPr>
          <w:rFonts w:ascii="Times New Roman" w:hAnsi="Times New Roman" w:cs="Times New Roman"/>
          <w:sz w:val="24"/>
          <w:szCs w:val="24"/>
        </w:rPr>
        <w:t>os túmulos soviéticos com estrelas e pararam perto d</w:t>
      </w:r>
      <w:r w:rsidR="00B716A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túmulo ainda </w:t>
      </w:r>
      <w:r w:rsidR="00B716A2">
        <w:rPr>
          <w:rFonts w:ascii="Times New Roman" w:hAnsi="Times New Roman" w:cs="Times New Roman"/>
          <w:sz w:val="24"/>
          <w:szCs w:val="24"/>
        </w:rPr>
        <w:t>fresco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2D59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 w:rsidR="00F82D59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jazia P</w:t>
      </w:r>
      <w:r w:rsidR="00B716A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vlik</w:t>
      </w:r>
      <w:r w:rsidR="00B716A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6A2">
        <w:rPr>
          <w:rFonts w:ascii="Times New Roman" w:hAnsi="Times New Roman" w:cs="Times New Roman"/>
          <w:sz w:val="24"/>
          <w:szCs w:val="24"/>
        </w:rPr>
        <w:t>que fora morto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</w:t>
      </w:r>
      <w:r w:rsidR="001B145A">
        <w:rPr>
          <w:rFonts w:ascii="Times New Roman" w:hAnsi="Times New Roman" w:cs="Times New Roman"/>
          <w:sz w:val="24"/>
          <w:szCs w:val="24"/>
        </w:rPr>
        <w:t>A</w:t>
      </w:r>
      <w:r w:rsidR="001B145A" w:rsidRPr="00C5704C">
        <w:rPr>
          <w:rFonts w:ascii="Times New Roman" w:hAnsi="Times New Roman" w:cs="Times New Roman"/>
          <w:sz w:val="24"/>
          <w:szCs w:val="24"/>
        </w:rPr>
        <w:t>nticristo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palavra “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na boca. </w:t>
      </w:r>
    </w:p>
    <w:p w:rsidR="0024094F" w:rsidRPr="00C5704C" w:rsidRDefault="001B145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Joguem</w:t>
      </w:r>
      <w:r w:rsidR="00B716A2">
        <w:rPr>
          <w:rFonts w:ascii="Times New Roman" w:hAnsi="Times New Roman" w:cs="Times New Roman"/>
          <w:sz w:val="24"/>
          <w:szCs w:val="24"/>
        </w:rPr>
        <w:t xml:space="preserve"> aí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policial d</w:t>
      </w:r>
      <w:r w:rsidR="00B716A2">
        <w:rPr>
          <w:rFonts w:ascii="Times New Roman" w:hAnsi="Times New Roman" w:cs="Times New Roman"/>
          <w:sz w:val="24"/>
          <w:szCs w:val="24"/>
        </w:rPr>
        <w:t>o terninho comprado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6A2">
        <w:rPr>
          <w:rFonts w:ascii="Times New Roman" w:hAnsi="Times New Roman" w:cs="Times New Roman"/>
          <w:sz w:val="24"/>
          <w:szCs w:val="24"/>
        </w:rPr>
        <w:t>numa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loja </w:t>
      </w:r>
      <w:r w:rsidR="00B716A2">
        <w:rPr>
          <w:rFonts w:ascii="Times New Roman" w:hAnsi="Times New Roman" w:cs="Times New Roman"/>
          <w:sz w:val="24"/>
          <w:szCs w:val="24"/>
        </w:rPr>
        <w:t>de departamentos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>, armado com um</w:t>
      </w:r>
      <w:r w:rsidR="00B716A2">
        <w:rPr>
          <w:rFonts w:ascii="Times New Roman" w:hAnsi="Times New Roman" w:cs="Times New Roman"/>
          <w:sz w:val="24"/>
          <w:szCs w:val="24"/>
        </w:rPr>
        <w:t xml:space="preserve"> fuzil</w:t>
      </w:r>
      <w:r w:rsidR="007D6D55">
        <w:rPr>
          <w:rFonts w:ascii="Times New Roman" w:hAnsi="Times New Roman" w:cs="Times New Roman"/>
          <w:sz w:val="24"/>
          <w:szCs w:val="24"/>
        </w:rPr>
        <w:t>-</w:t>
      </w:r>
      <w:r w:rsidR="00B716A2">
        <w:rPr>
          <w:rFonts w:ascii="Times New Roman" w:hAnsi="Times New Roman" w:cs="Times New Roman"/>
          <w:sz w:val="24"/>
          <w:szCs w:val="24"/>
        </w:rPr>
        <w:t>baioneta pré-</w:t>
      </w:r>
      <w:r w:rsidR="0024094F" w:rsidRPr="00C5704C">
        <w:rPr>
          <w:rFonts w:ascii="Times New Roman" w:hAnsi="Times New Roman" w:cs="Times New Roman"/>
          <w:sz w:val="24"/>
          <w:szCs w:val="24"/>
        </w:rPr>
        <w:t>revolu</w:t>
      </w:r>
      <w:r w:rsidR="00B716A2">
        <w:rPr>
          <w:rFonts w:ascii="Times New Roman" w:hAnsi="Times New Roman" w:cs="Times New Roman"/>
          <w:sz w:val="24"/>
          <w:szCs w:val="24"/>
        </w:rPr>
        <w:t>cionário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baioneta </w:t>
      </w:r>
      <w:r w:rsidR="00F57E76">
        <w:rPr>
          <w:rFonts w:ascii="Times New Roman" w:hAnsi="Times New Roman" w:cs="Times New Roman"/>
          <w:sz w:val="24"/>
          <w:szCs w:val="24"/>
        </w:rPr>
        <w:t>triangular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7E76">
        <w:rPr>
          <w:rFonts w:ascii="Times New Roman" w:hAnsi="Times New Roman" w:cs="Times New Roman"/>
          <w:sz w:val="24"/>
          <w:szCs w:val="24"/>
        </w:rPr>
        <w:t>celebrada</w:t>
      </w:r>
      <w:r w:rsidR="00F57E7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canções russas.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 mãe de Ánnuchka e </w:t>
      </w:r>
      <w:r w:rsidR="00F82D5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vizinha não jogaram o</w:t>
      </w:r>
      <w:r w:rsidR="006000D2">
        <w:rPr>
          <w:rFonts w:ascii="Times New Roman" w:hAnsi="Times New Roman" w:cs="Times New Roman"/>
          <w:sz w:val="24"/>
          <w:szCs w:val="24"/>
        </w:rPr>
        <w:t xml:space="preserve"> </w:t>
      </w:r>
      <w:r w:rsidR="00B716A2">
        <w:rPr>
          <w:rFonts w:ascii="Times New Roman" w:hAnsi="Times New Roman" w:cs="Times New Roman"/>
          <w:i/>
          <w:sz w:val="24"/>
          <w:szCs w:val="24"/>
        </w:rPr>
        <w:t>stakhanovista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colocaram-no cuidadosamente </w:t>
      </w:r>
      <w:r w:rsidR="00B716A2">
        <w:rPr>
          <w:rFonts w:ascii="Times New Roman" w:hAnsi="Times New Roman" w:cs="Times New Roman"/>
          <w:sz w:val="24"/>
          <w:szCs w:val="24"/>
        </w:rPr>
        <w:t xml:space="preserve">sobre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grama do cemitério, </w:t>
      </w:r>
      <w:r w:rsidR="007D6D55">
        <w:rPr>
          <w:rFonts w:ascii="Times New Roman" w:hAnsi="Times New Roman" w:cs="Times New Roman"/>
          <w:sz w:val="24"/>
          <w:szCs w:val="24"/>
        </w:rPr>
        <w:t>apoiando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6A2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cabeça no túmulo de P</w:t>
      </w:r>
      <w:r w:rsidR="00B716A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vlik, como se </w:t>
      </w:r>
      <w:r w:rsidR="00B716A2">
        <w:rPr>
          <w:rFonts w:ascii="Times New Roman" w:hAnsi="Times New Roman" w:cs="Times New Roman"/>
          <w:sz w:val="24"/>
          <w:szCs w:val="24"/>
        </w:rPr>
        <w:t xml:space="preserve">este </w:t>
      </w:r>
      <w:r w:rsidRPr="00C5704C">
        <w:rPr>
          <w:rFonts w:ascii="Times New Roman" w:hAnsi="Times New Roman" w:cs="Times New Roman"/>
          <w:sz w:val="24"/>
          <w:szCs w:val="24"/>
        </w:rPr>
        <w:t>fosse um travesseiro.</w:t>
      </w:r>
    </w:p>
    <w:p w:rsidR="0024094F" w:rsidRPr="00C5704C" w:rsidRDefault="00AF3D6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 vão embora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policial.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161F">
        <w:rPr>
          <w:rFonts w:ascii="Times New Roman" w:hAnsi="Times New Roman" w:cs="Times New Roman"/>
          <w:sz w:val="24"/>
          <w:szCs w:val="24"/>
        </w:rPr>
        <w:t>Mal a mãe e a vizinha se viraram</w:t>
      </w:r>
      <w:r w:rsidR="001943B6" w:rsidRPr="00A8161F">
        <w:rPr>
          <w:rFonts w:ascii="Times New Roman" w:hAnsi="Times New Roman" w:cs="Times New Roman"/>
          <w:sz w:val="24"/>
          <w:szCs w:val="24"/>
        </w:rPr>
        <w:t>,</w:t>
      </w:r>
      <w:r w:rsidR="001943B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ouviram atrás de si um </w:t>
      </w:r>
      <w:r w:rsidR="00B6450E">
        <w:rPr>
          <w:rFonts w:ascii="Times New Roman" w:hAnsi="Times New Roman" w:cs="Times New Roman"/>
          <w:sz w:val="24"/>
          <w:szCs w:val="24"/>
        </w:rPr>
        <w:t xml:space="preserve">breve </w:t>
      </w:r>
      <w:r w:rsidRPr="00C5704C">
        <w:rPr>
          <w:rFonts w:ascii="Times New Roman" w:hAnsi="Times New Roman" w:cs="Times New Roman"/>
          <w:sz w:val="24"/>
          <w:szCs w:val="24"/>
        </w:rPr>
        <w:t xml:space="preserve">“eh”, com o qual os camponeses </w:t>
      </w:r>
      <w:r w:rsidR="00572A99">
        <w:rPr>
          <w:rFonts w:ascii="Times New Roman" w:hAnsi="Times New Roman" w:cs="Times New Roman"/>
          <w:sz w:val="24"/>
          <w:szCs w:val="24"/>
        </w:rPr>
        <w:t xml:space="preserve">costumam </w:t>
      </w:r>
      <w:r w:rsidRPr="00C5704C">
        <w:rPr>
          <w:rFonts w:ascii="Times New Roman" w:hAnsi="Times New Roman" w:cs="Times New Roman"/>
          <w:sz w:val="24"/>
          <w:szCs w:val="24"/>
        </w:rPr>
        <w:t>racha</w:t>
      </w:r>
      <w:r w:rsidR="00572A99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lenha, e </w:t>
      </w:r>
      <w:r w:rsidR="00572A99">
        <w:rPr>
          <w:rFonts w:ascii="Times New Roman" w:hAnsi="Times New Roman" w:cs="Times New Roman"/>
          <w:sz w:val="24"/>
          <w:szCs w:val="24"/>
        </w:rPr>
        <w:t>algo como um soluço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72A9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lhando para baixo, </w:t>
      </w:r>
      <w:r w:rsidR="00572A99">
        <w:rPr>
          <w:rFonts w:ascii="Times New Roman" w:hAnsi="Times New Roman" w:cs="Times New Roman"/>
          <w:sz w:val="24"/>
          <w:szCs w:val="24"/>
        </w:rPr>
        <w:t xml:space="preserve">elas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aceleraram o passo, no entanto o policial as alcançou rapidamente, limpando a baioneta </w:t>
      </w:r>
      <w:r w:rsidR="00572A99">
        <w:rPr>
          <w:rFonts w:ascii="Times New Roman" w:hAnsi="Times New Roman" w:cs="Times New Roman"/>
          <w:sz w:val="24"/>
          <w:szCs w:val="24"/>
        </w:rPr>
        <w:t>suja de sangue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 punhado de grama.</w:t>
      </w:r>
    </w:p>
    <w:p w:rsidR="0024094F" w:rsidRPr="00C5704C" w:rsidRDefault="00AF3D6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Dão poucos cartuchos </w:t>
      </w:r>
      <w:r w:rsidR="00CB1EC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queixou-se ele, </w:t>
      </w:r>
      <w:r w:rsidR="004B1E5F">
        <w:rPr>
          <w:rFonts w:ascii="Times New Roman" w:hAnsi="Times New Roman" w:cs="Times New Roman"/>
          <w:sz w:val="24"/>
          <w:szCs w:val="24"/>
        </w:rPr>
        <w:t>com</w:t>
      </w:r>
      <w:r w:rsidR="004946D0">
        <w:rPr>
          <w:rFonts w:ascii="Times New Roman" w:hAnsi="Times New Roman" w:cs="Times New Roman"/>
          <w:sz w:val="24"/>
          <w:szCs w:val="24"/>
        </w:rPr>
        <w:t xml:space="preserve"> </w:t>
      </w:r>
      <w:r w:rsidR="00272A83">
        <w:rPr>
          <w:rFonts w:ascii="Times New Roman" w:hAnsi="Times New Roman" w:cs="Times New Roman"/>
          <w:sz w:val="24"/>
          <w:szCs w:val="24"/>
        </w:rPr>
        <w:t>simplicidade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r w:rsidR="00ED3337">
        <w:rPr>
          <w:rFonts w:ascii="Times New Roman" w:hAnsi="Times New Roman" w:cs="Times New Roman"/>
          <w:sz w:val="24"/>
          <w:szCs w:val="24"/>
        </w:rPr>
        <w:t>fuzil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russo, </w:t>
      </w:r>
      <w:r w:rsidR="00ED3337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troféu de guerra, os cartuchos também, </w:t>
      </w:r>
      <w:r w:rsidR="00F82D59">
        <w:rPr>
          <w:rFonts w:ascii="Times New Roman" w:hAnsi="Times New Roman" w:cs="Times New Roman"/>
          <w:sz w:val="24"/>
          <w:szCs w:val="24"/>
        </w:rPr>
        <w:t>mas</w:t>
      </w:r>
      <w:r w:rsidR="00ED333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3337">
        <w:rPr>
          <w:rFonts w:ascii="Times New Roman" w:hAnsi="Times New Roman" w:cs="Times New Roman"/>
          <w:sz w:val="24"/>
          <w:szCs w:val="24"/>
        </w:rPr>
        <w:t xml:space="preserve">são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difíceis de achar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3337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percebendo que as mulheres não respondiam,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acrescentou,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bravo: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Hoje tudo deve ser lavado e varrido. Os alemães ficarão alojados </w:t>
      </w:r>
      <w:r w:rsidR="00C51AF6">
        <w:rPr>
          <w:rFonts w:ascii="Times New Roman" w:hAnsi="Times New Roman" w:cs="Times New Roman"/>
          <w:sz w:val="24"/>
          <w:szCs w:val="24"/>
        </w:rPr>
        <w:t>na casa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vocês, está claro?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começou a vida sob poder alemão. </w:t>
      </w:r>
      <w:r w:rsidR="00ED3337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alemães </w:t>
      </w:r>
      <w:r w:rsidR="00ED3337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su</w:t>
      </w:r>
      <w:r w:rsidR="00ED3337">
        <w:rPr>
          <w:rFonts w:ascii="Times New Roman" w:hAnsi="Times New Roman" w:cs="Times New Roman"/>
          <w:sz w:val="24"/>
          <w:szCs w:val="24"/>
        </w:rPr>
        <w:t>cediam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3337">
        <w:rPr>
          <w:rFonts w:ascii="Times New Roman" w:hAnsi="Times New Roman" w:cs="Times New Roman"/>
          <w:sz w:val="24"/>
          <w:szCs w:val="24"/>
        </w:rPr>
        <w:t>uns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outros sem parar. Uns eram cruéis, outros mais piedosos. Geralmente apareciam no fim da tarde para passar a noite. Os cruéis </w:t>
      </w:r>
      <w:r w:rsidR="00ED3337">
        <w:rPr>
          <w:rFonts w:ascii="Times New Roman" w:hAnsi="Times New Roman" w:cs="Times New Roman"/>
          <w:sz w:val="24"/>
          <w:szCs w:val="24"/>
        </w:rPr>
        <w:t>enxotavam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5BF1">
        <w:rPr>
          <w:rFonts w:ascii="Times New Roman" w:hAnsi="Times New Roman" w:cs="Times New Roman"/>
          <w:sz w:val="24"/>
          <w:szCs w:val="24"/>
        </w:rPr>
        <w:t xml:space="preserve">de casa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Ánnuchka e Mítia a pontapés </w:t>
      </w:r>
      <w:r w:rsidR="00ED333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piedosos sem pontapés. No começo, </w:t>
      </w:r>
      <w:r w:rsidR="00F82D59">
        <w:rPr>
          <w:rFonts w:ascii="Times New Roman" w:hAnsi="Times New Roman" w:cs="Times New Roman"/>
          <w:sz w:val="24"/>
          <w:szCs w:val="24"/>
        </w:rPr>
        <w:t>a família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dormia na rua, apesar de as noites de Rj</w:t>
      </w:r>
      <w:r w:rsidR="00181DA8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 serem frias </w:t>
      </w:r>
      <w:r w:rsidR="00181DA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setembro. </w:t>
      </w:r>
      <w:r w:rsidR="00181DA8">
        <w:rPr>
          <w:rFonts w:ascii="Times New Roman" w:hAnsi="Times New Roman" w:cs="Times New Roman"/>
          <w:sz w:val="24"/>
          <w:szCs w:val="24"/>
        </w:rPr>
        <w:t>Pelo 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1DA8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>não ch</w:t>
      </w:r>
      <w:r w:rsidR="00181DA8">
        <w:rPr>
          <w:rFonts w:ascii="Times New Roman" w:hAnsi="Times New Roman" w:cs="Times New Roman"/>
          <w:sz w:val="24"/>
          <w:szCs w:val="24"/>
        </w:rPr>
        <w:t>ovia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quando começasse? A mãe tentava bater nas </w:t>
      </w:r>
      <w:r w:rsidR="006A5BF1">
        <w:rPr>
          <w:rFonts w:ascii="Times New Roman" w:hAnsi="Times New Roman" w:cs="Times New Roman"/>
          <w:sz w:val="24"/>
          <w:szCs w:val="24"/>
        </w:rPr>
        <w:t>portas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vizinhas, pedia que </w:t>
      </w:r>
      <w:r w:rsidR="006A5BF1">
        <w:rPr>
          <w:rFonts w:ascii="Times New Roman" w:hAnsi="Times New Roman" w:cs="Times New Roman"/>
          <w:sz w:val="24"/>
          <w:szCs w:val="24"/>
        </w:rPr>
        <w:t xml:space="preserve">os </w:t>
      </w:r>
      <w:r w:rsidR="004946D0">
        <w:rPr>
          <w:rFonts w:ascii="Times New Roman" w:hAnsi="Times New Roman" w:cs="Times New Roman"/>
          <w:sz w:val="24"/>
          <w:szCs w:val="24"/>
        </w:rPr>
        <w:t>abrigassem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A5BF1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 tinham medo, pensa</w:t>
      </w:r>
      <w:r w:rsidR="006A5BF1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6A5BF1">
        <w:rPr>
          <w:rFonts w:ascii="Times New Roman" w:hAnsi="Times New Roman" w:cs="Times New Roman"/>
          <w:sz w:val="24"/>
          <w:szCs w:val="24"/>
        </w:rPr>
        <w:t>fossem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judeus</w:t>
      </w:r>
      <w:r w:rsidR="006A5BF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39FE">
        <w:rPr>
          <w:rFonts w:ascii="Times New Roman" w:hAnsi="Times New Roman" w:cs="Times New Roman"/>
          <w:sz w:val="24"/>
          <w:szCs w:val="24"/>
        </w:rPr>
        <w:t>os quais</w:t>
      </w:r>
      <w:r w:rsidR="006A5BF1">
        <w:rPr>
          <w:rFonts w:ascii="Times New Roman" w:hAnsi="Times New Roman" w:cs="Times New Roman"/>
          <w:sz w:val="24"/>
          <w:szCs w:val="24"/>
        </w:rPr>
        <w:t xml:space="preserve"> eram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procurados pelos alemães. Nem quando a mãe </w:t>
      </w:r>
      <w:r w:rsidR="00E072B2">
        <w:rPr>
          <w:rFonts w:ascii="Times New Roman" w:hAnsi="Times New Roman" w:cs="Times New Roman"/>
          <w:sz w:val="24"/>
          <w:szCs w:val="24"/>
        </w:rPr>
        <w:t xml:space="preserve">exibia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Mítia </w:t>
      </w:r>
      <w:r w:rsidR="00E072B2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janela, mostrando que eram russos, os deixavam entrar, pois poderiam ser da família </w:t>
      </w:r>
      <w:r w:rsidR="006A5BF1">
        <w:rPr>
          <w:rFonts w:ascii="Times New Roman" w:hAnsi="Times New Roman" w:cs="Times New Roman"/>
          <w:sz w:val="24"/>
          <w:szCs w:val="24"/>
        </w:rPr>
        <w:t xml:space="preserve">de 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comunista ou de </w:t>
      </w:r>
      <w:r w:rsidR="006A5BF1">
        <w:rPr>
          <w:rFonts w:ascii="Times New Roman" w:hAnsi="Times New Roman" w:cs="Times New Roman"/>
          <w:sz w:val="24"/>
          <w:szCs w:val="24"/>
        </w:rPr>
        <w:t xml:space="preserve">um </w:t>
      </w:r>
      <w:r w:rsidR="006A5BF1">
        <w:rPr>
          <w:rFonts w:ascii="Times New Roman" w:hAnsi="Times New Roman" w:cs="Times New Roman"/>
          <w:i/>
          <w:sz w:val="24"/>
          <w:szCs w:val="24"/>
        </w:rPr>
        <w:t>partizan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A8161F">
        <w:rPr>
          <w:rStyle w:val="Refdenotaderodap"/>
          <w:rFonts w:ascii="Times New Roman" w:hAnsi="Times New Roman" w:cs="Times New Roman"/>
          <w:sz w:val="24"/>
          <w:szCs w:val="24"/>
        </w:rPr>
        <w:footnoteReference w:id="3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0604">
        <w:rPr>
          <w:rFonts w:ascii="Times New Roman" w:hAnsi="Times New Roman" w:cs="Times New Roman"/>
          <w:sz w:val="24"/>
          <w:szCs w:val="24"/>
        </w:rPr>
        <w:t>Finalmente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acharam uma velha </w:t>
      </w:r>
      <w:r w:rsidR="006A5BF1">
        <w:rPr>
          <w:rFonts w:ascii="Times New Roman" w:hAnsi="Times New Roman" w:cs="Times New Roman"/>
          <w:sz w:val="24"/>
          <w:szCs w:val="24"/>
        </w:rPr>
        <w:t>bondosa</w:t>
      </w:r>
      <w:r w:rsidR="0052060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os </w:t>
      </w:r>
      <w:r w:rsidR="006A5BF1">
        <w:rPr>
          <w:rFonts w:ascii="Times New Roman" w:hAnsi="Times New Roman" w:cs="Times New Roman"/>
          <w:sz w:val="24"/>
          <w:szCs w:val="24"/>
        </w:rPr>
        <w:t>abrig</w:t>
      </w:r>
      <w:r w:rsidR="00520604">
        <w:rPr>
          <w:rFonts w:ascii="Times New Roman" w:hAnsi="Times New Roman" w:cs="Times New Roman"/>
          <w:sz w:val="24"/>
          <w:szCs w:val="24"/>
        </w:rPr>
        <w:t>asse</w:t>
      </w:r>
      <w:r w:rsidR="006A5BF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E072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desde então, </w:t>
      </w:r>
      <w:r w:rsidR="006A5BF1">
        <w:rPr>
          <w:rFonts w:ascii="Times New Roman" w:hAnsi="Times New Roman" w:cs="Times New Roman"/>
          <w:sz w:val="24"/>
          <w:szCs w:val="24"/>
        </w:rPr>
        <w:t xml:space="preserve">toda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noite, assim que </w:t>
      </w:r>
      <w:r w:rsidR="004946D0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alemães chegavam </w:t>
      </w:r>
      <w:r w:rsidR="006A5BF1">
        <w:rPr>
          <w:rFonts w:ascii="Times New Roman" w:hAnsi="Times New Roman" w:cs="Times New Roman"/>
          <w:sz w:val="24"/>
          <w:szCs w:val="24"/>
        </w:rPr>
        <w:t>e os enxotavam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922E5">
        <w:rPr>
          <w:rFonts w:ascii="Times New Roman" w:hAnsi="Times New Roman" w:cs="Times New Roman"/>
          <w:sz w:val="24"/>
          <w:szCs w:val="24"/>
        </w:rPr>
        <w:t xml:space="preserve">eles </w:t>
      </w:r>
      <w:r w:rsidR="006A5BF1">
        <w:rPr>
          <w:rFonts w:ascii="Times New Roman" w:hAnsi="Times New Roman" w:cs="Times New Roman"/>
          <w:sz w:val="24"/>
          <w:szCs w:val="24"/>
        </w:rPr>
        <w:t>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5BF1">
        <w:rPr>
          <w:rFonts w:ascii="Times New Roman" w:hAnsi="Times New Roman" w:cs="Times New Roman"/>
          <w:sz w:val="24"/>
          <w:szCs w:val="24"/>
        </w:rPr>
        <w:t>dormir n</w:t>
      </w:r>
      <w:r w:rsidRPr="00C5704C">
        <w:rPr>
          <w:rFonts w:ascii="Times New Roman" w:hAnsi="Times New Roman" w:cs="Times New Roman"/>
          <w:sz w:val="24"/>
          <w:szCs w:val="24"/>
        </w:rPr>
        <w:t>a casa da velhinha</w:t>
      </w:r>
      <w:r w:rsidR="00E072B2">
        <w:rPr>
          <w:rFonts w:ascii="Times New Roman" w:hAnsi="Times New Roman" w:cs="Times New Roman"/>
          <w:sz w:val="24"/>
          <w:szCs w:val="24"/>
        </w:rPr>
        <w:t>, levando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roupa de cama e travesseiros. De manhã os alemães iam embora, </w:t>
      </w:r>
      <w:r w:rsidR="006A5BF1">
        <w:rPr>
          <w:rFonts w:ascii="Times New Roman" w:hAnsi="Times New Roman" w:cs="Times New Roman"/>
          <w:sz w:val="24"/>
          <w:szCs w:val="24"/>
        </w:rPr>
        <w:t xml:space="preserve">e </w:t>
      </w:r>
      <w:r w:rsidR="00240810">
        <w:rPr>
          <w:rFonts w:ascii="Times New Roman" w:hAnsi="Times New Roman" w:cs="Times New Roman"/>
          <w:sz w:val="24"/>
          <w:szCs w:val="24"/>
        </w:rPr>
        <w:t>os três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voltavam para casa e não a reconheciam... O fedor alemão </w:t>
      </w:r>
      <w:r w:rsidR="000F708C">
        <w:rPr>
          <w:rFonts w:ascii="Times New Roman" w:hAnsi="Times New Roman" w:cs="Times New Roman"/>
          <w:sz w:val="24"/>
          <w:szCs w:val="24"/>
        </w:rPr>
        <w:t xml:space="preserve">de ervilha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4946D0">
        <w:rPr>
          <w:rFonts w:ascii="Times New Roman" w:hAnsi="Times New Roman" w:cs="Times New Roman"/>
          <w:sz w:val="24"/>
          <w:szCs w:val="24"/>
        </w:rPr>
        <w:t>inigualável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4946D0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esmo quando o frio </w:t>
      </w:r>
      <w:r w:rsidR="004946D0">
        <w:rPr>
          <w:rFonts w:ascii="Times New Roman" w:hAnsi="Times New Roman" w:cs="Times New Roman"/>
          <w:sz w:val="24"/>
          <w:szCs w:val="24"/>
        </w:rPr>
        <w:t>tornou-se intenso,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necessário escancarar as janelas. O dia inteiro a mãe lavava</w:t>
      </w:r>
      <w:r w:rsidR="004946D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arrumava</w:t>
      </w:r>
      <w:r w:rsidR="006000D2">
        <w:rPr>
          <w:rFonts w:ascii="Times New Roman" w:hAnsi="Times New Roman" w:cs="Times New Roman"/>
          <w:sz w:val="24"/>
          <w:szCs w:val="24"/>
        </w:rPr>
        <w:t xml:space="preserve"> a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946D0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Ánnuchka </w:t>
      </w:r>
      <w:r w:rsidR="004946D0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ajudava, e</w:t>
      </w:r>
      <w:r w:rsidR="004946D0">
        <w:rPr>
          <w:rFonts w:ascii="Times New Roman" w:hAnsi="Times New Roman" w:cs="Times New Roman"/>
          <w:sz w:val="24"/>
          <w:szCs w:val="24"/>
        </w:rPr>
        <w:t>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Mítia </w:t>
      </w:r>
      <w:r w:rsidR="004946D0">
        <w:rPr>
          <w:rFonts w:ascii="Times New Roman" w:hAnsi="Times New Roman" w:cs="Times New Roman"/>
          <w:sz w:val="24"/>
          <w:szCs w:val="24"/>
        </w:rPr>
        <w:t>trazia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água, </w:t>
      </w:r>
      <w:r w:rsidR="004946D0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depois os alemães </w:t>
      </w:r>
      <w:r w:rsidR="000402BB">
        <w:rPr>
          <w:rFonts w:ascii="Times New Roman" w:hAnsi="Times New Roman" w:cs="Times New Roman"/>
          <w:sz w:val="24"/>
          <w:szCs w:val="24"/>
        </w:rPr>
        <w:t>vinham dormir outra vez</w:t>
      </w:r>
      <w:r w:rsidRPr="00C5704C">
        <w:rPr>
          <w:rFonts w:ascii="Times New Roman" w:hAnsi="Times New Roman" w:cs="Times New Roman"/>
          <w:sz w:val="24"/>
          <w:szCs w:val="24"/>
        </w:rPr>
        <w:t>... É preciso notar que, além d</w:t>
      </w:r>
      <w:r w:rsidR="004946D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tudo, a mãe </w:t>
      </w:r>
      <w:r w:rsidR="004946D0">
        <w:rPr>
          <w:rFonts w:ascii="Times New Roman" w:hAnsi="Times New Roman" w:cs="Times New Roman"/>
          <w:sz w:val="24"/>
          <w:szCs w:val="24"/>
        </w:rPr>
        <w:t>temia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1AF6">
        <w:rPr>
          <w:rFonts w:ascii="Times New Roman" w:hAnsi="Times New Roman" w:cs="Times New Roman"/>
          <w:sz w:val="24"/>
          <w:szCs w:val="24"/>
        </w:rPr>
        <w:t>descobrissem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retrato de Stálin, que ela </w:t>
      </w:r>
      <w:r w:rsidR="00EB5DDF">
        <w:rPr>
          <w:rFonts w:ascii="Times New Roman" w:hAnsi="Times New Roman" w:cs="Times New Roman"/>
          <w:sz w:val="24"/>
          <w:szCs w:val="24"/>
        </w:rPr>
        <w:t>envolve</w:t>
      </w:r>
      <w:r w:rsidR="00C51AF6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cuidadosamente numa velha camisa do falecido marido</w:t>
      </w:r>
      <w:r w:rsidR="00EB5DD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Kólia</w:t>
      </w:r>
      <w:r w:rsidR="00EB5DD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enterrara no cemitério, </w:t>
      </w:r>
      <w:r w:rsidR="00EB5DDF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túmulos soviéticos </w:t>
      </w:r>
      <w:r w:rsidR="00EB5DDF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afastados. Contudo, ninguém </w:t>
      </w:r>
      <w:r w:rsidR="00EB5DDF">
        <w:rPr>
          <w:rFonts w:ascii="Times New Roman" w:hAnsi="Times New Roman" w:cs="Times New Roman"/>
          <w:sz w:val="24"/>
          <w:szCs w:val="24"/>
        </w:rPr>
        <w:t>descobriu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5DDF">
        <w:rPr>
          <w:rFonts w:ascii="Times New Roman" w:hAnsi="Times New Roman" w:cs="Times New Roman"/>
          <w:sz w:val="24"/>
          <w:szCs w:val="24"/>
        </w:rPr>
        <w:t xml:space="preserve">nada </w:t>
      </w:r>
      <w:r w:rsidRPr="00C5704C">
        <w:rPr>
          <w:rFonts w:ascii="Times New Roman" w:hAnsi="Times New Roman" w:cs="Times New Roman"/>
          <w:sz w:val="24"/>
          <w:szCs w:val="24"/>
        </w:rPr>
        <w:t>nem se interessou por isso, e a mãe se acalmou. Ela arrancou os jornais da parede</w:t>
      </w:r>
      <w:r w:rsidR="00EB5DD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deix</w:t>
      </w:r>
      <w:r w:rsidR="00EB5DDF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5DDF">
        <w:rPr>
          <w:rFonts w:ascii="Times New Roman" w:hAnsi="Times New Roman" w:cs="Times New Roman"/>
          <w:sz w:val="24"/>
          <w:szCs w:val="24"/>
        </w:rPr>
        <w:t>vísiveis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antig</w:t>
      </w:r>
      <w:r w:rsidR="00EB5DD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EB5DDF">
        <w:rPr>
          <w:rFonts w:ascii="Times New Roman" w:hAnsi="Times New Roman" w:cs="Times New Roman"/>
          <w:sz w:val="24"/>
          <w:szCs w:val="24"/>
        </w:rPr>
        <w:lastRenderedPageBreak/>
        <w:t>afrescos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EB5DD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igreja, pois ouvira dizer que os alemães </w:t>
      </w:r>
      <w:r w:rsidR="00613284" w:rsidRPr="00C5704C">
        <w:rPr>
          <w:rFonts w:ascii="Times New Roman" w:hAnsi="Times New Roman" w:cs="Times New Roman"/>
          <w:sz w:val="24"/>
          <w:szCs w:val="24"/>
        </w:rPr>
        <w:t>respeita</w:t>
      </w:r>
      <w:r w:rsidR="00613284">
        <w:rPr>
          <w:rFonts w:ascii="Times New Roman" w:hAnsi="Times New Roman" w:cs="Times New Roman"/>
          <w:sz w:val="24"/>
          <w:szCs w:val="24"/>
        </w:rPr>
        <w:t>vam</w:t>
      </w:r>
      <w:r w:rsidR="0061328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Deus. </w:t>
      </w:r>
      <w:r w:rsidR="00B91959">
        <w:rPr>
          <w:rFonts w:ascii="Times New Roman" w:hAnsi="Times New Roman" w:cs="Times New Roman"/>
          <w:sz w:val="24"/>
          <w:szCs w:val="24"/>
        </w:rPr>
        <w:t>A bem da</w:t>
      </w:r>
      <w:r w:rsidR="00C51AF6">
        <w:rPr>
          <w:rFonts w:ascii="Times New Roman" w:hAnsi="Times New Roman" w:cs="Times New Roman"/>
          <w:sz w:val="24"/>
          <w:szCs w:val="24"/>
        </w:rPr>
        <w:t xml:space="preserve"> verdade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85EFF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vez</w:t>
      </w:r>
      <w:r w:rsidR="0061328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durante uma </w:t>
      </w:r>
      <w:r w:rsidR="00D85EFF">
        <w:rPr>
          <w:rFonts w:ascii="Times New Roman" w:hAnsi="Times New Roman" w:cs="Times New Roman"/>
          <w:sz w:val="24"/>
          <w:szCs w:val="24"/>
        </w:rPr>
        <w:t>esbórnia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especialmente </w:t>
      </w:r>
      <w:r w:rsidR="00D85EFF">
        <w:rPr>
          <w:rFonts w:ascii="Times New Roman" w:hAnsi="Times New Roman" w:cs="Times New Roman"/>
          <w:sz w:val="24"/>
          <w:szCs w:val="24"/>
        </w:rPr>
        <w:t>intensa</w:t>
      </w:r>
      <w:r w:rsidRPr="00C5704C">
        <w:rPr>
          <w:rFonts w:ascii="Times New Roman" w:hAnsi="Times New Roman" w:cs="Times New Roman"/>
          <w:sz w:val="24"/>
          <w:szCs w:val="24"/>
        </w:rPr>
        <w:t>, sob</w:t>
      </w:r>
      <w:r w:rsidR="004447A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efeito de </w:t>
      </w:r>
      <w:r w:rsidRPr="000D2D9A">
        <w:rPr>
          <w:rFonts w:ascii="Times New Roman" w:hAnsi="Times New Roman" w:cs="Times New Roman"/>
          <w:i/>
          <w:sz w:val="24"/>
          <w:szCs w:val="24"/>
        </w:rPr>
        <w:t>schnaps</w:t>
      </w:r>
      <w:r w:rsidRPr="00DC5B48">
        <w:rPr>
          <w:rFonts w:ascii="Times New Roman" w:hAnsi="Times New Roman" w:cs="Times New Roman"/>
          <w:i/>
          <w:sz w:val="24"/>
          <w:szCs w:val="24"/>
        </w:rPr>
        <w:t>-vodca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os alemães </w:t>
      </w:r>
      <w:r w:rsidR="00D85EFF">
        <w:rPr>
          <w:rFonts w:ascii="Times New Roman" w:hAnsi="Times New Roman" w:cs="Times New Roman"/>
          <w:sz w:val="24"/>
          <w:szCs w:val="24"/>
        </w:rPr>
        <w:t>desenharam com carvão por cima d</w:t>
      </w:r>
      <w:r w:rsidRPr="00C5704C">
        <w:rPr>
          <w:rFonts w:ascii="Times New Roman" w:hAnsi="Times New Roman" w:cs="Times New Roman"/>
          <w:sz w:val="24"/>
          <w:szCs w:val="24"/>
        </w:rPr>
        <w:t>as faces dos santos e</w:t>
      </w:r>
      <w:r w:rsidR="005005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testa do Cristo</w:t>
      </w:r>
      <w:ins w:id="10" w:author="Daniela Mountian" w:date="2017-08-23T19:59:00Z">
        <w:r w:rsidR="00FA3587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2A83">
        <w:rPr>
          <w:rFonts w:ascii="Times New Roman" w:hAnsi="Times New Roman" w:cs="Times New Roman"/>
          <w:sz w:val="24"/>
          <w:szCs w:val="24"/>
        </w:rPr>
        <w:t>pregado na cruz</w:t>
      </w:r>
      <w:r w:rsidR="005005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85EFF">
        <w:rPr>
          <w:rFonts w:ascii="Times New Roman" w:hAnsi="Times New Roman" w:cs="Times New Roman"/>
          <w:sz w:val="24"/>
          <w:szCs w:val="24"/>
        </w:rPr>
        <w:t>fizeram</w:t>
      </w:r>
      <w:r w:rsidR="00D85EF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estrela de seis pontas e escreveram: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Jüdische</w:t>
      </w:r>
      <w:r w:rsidR="004E72FF" w:rsidRPr="004C24A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149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chwein</w:t>
      </w:r>
      <w:r w:rsidR="004E72FF">
        <w:rPr>
          <w:rFonts w:ascii="Times New Roman" w:hAnsi="Times New Roman" w:cs="Times New Roman"/>
          <w:sz w:val="24"/>
          <w:szCs w:val="24"/>
        </w:rPr>
        <w:t>”</w:t>
      </w:r>
      <w:r w:rsidR="00500513">
        <w:rPr>
          <w:rFonts w:ascii="Times New Roman" w:hAnsi="Times New Roman" w:cs="Times New Roman"/>
          <w:sz w:val="24"/>
          <w:szCs w:val="24"/>
        </w:rPr>
        <w:t xml:space="preserve"> </w:t>
      </w:r>
      <w:r w:rsidR="0050051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85EFF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porco judeu</w:t>
      </w:r>
      <w:r w:rsidR="00D85EFF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 mãe ficou com medo de apagar </w:t>
      </w:r>
      <w:r w:rsidR="00500513">
        <w:rPr>
          <w:rFonts w:ascii="Times New Roman" w:hAnsi="Times New Roman" w:cs="Times New Roman"/>
          <w:sz w:val="24"/>
          <w:szCs w:val="24"/>
        </w:rPr>
        <w:t>a inscrição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00513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ordenou a Ánnuchka e Mítia </w:t>
      </w:r>
      <w:r w:rsidR="004E72FF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4E72FF">
        <w:rPr>
          <w:rFonts w:ascii="Times New Roman" w:hAnsi="Times New Roman" w:cs="Times New Roman"/>
          <w:sz w:val="24"/>
          <w:szCs w:val="24"/>
        </w:rPr>
        <w:t>tocassem nela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72A83">
        <w:rPr>
          <w:rFonts w:ascii="Times New Roman" w:hAnsi="Times New Roman" w:cs="Times New Roman"/>
          <w:sz w:val="24"/>
          <w:szCs w:val="24"/>
        </w:rPr>
        <w:t>Eles viviam famintos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253ED">
        <w:rPr>
          <w:rFonts w:ascii="Times New Roman" w:hAnsi="Times New Roman" w:cs="Times New Roman"/>
          <w:sz w:val="24"/>
          <w:szCs w:val="24"/>
        </w:rPr>
        <w:t>se alimentavam sabe-se lá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Às vezes a mãe trazia beterrabas, cenouras ou batatas. </w:t>
      </w:r>
      <w:r w:rsidR="00B253ED">
        <w:rPr>
          <w:rFonts w:ascii="Times New Roman" w:hAnsi="Times New Roman" w:cs="Times New Roman"/>
          <w:sz w:val="24"/>
          <w:szCs w:val="24"/>
        </w:rPr>
        <w:t>Um dia</w:t>
      </w:r>
      <w:r w:rsidR="009158F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58F1" w:rsidRPr="00C5704C">
        <w:rPr>
          <w:rFonts w:ascii="Times New Roman" w:hAnsi="Times New Roman" w:cs="Times New Roman"/>
          <w:sz w:val="24"/>
          <w:szCs w:val="24"/>
        </w:rPr>
        <w:t>M</w:t>
      </w:r>
      <w:r w:rsidR="009158F1">
        <w:rPr>
          <w:rFonts w:ascii="Times New Roman" w:hAnsi="Times New Roman" w:cs="Times New Roman"/>
          <w:sz w:val="24"/>
          <w:szCs w:val="24"/>
        </w:rPr>
        <w:t>í</w:t>
      </w:r>
      <w:r w:rsidR="009158F1" w:rsidRPr="00C5704C">
        <w:rPr>
          <w:rFonts w:ascii="Times New Roman" w:hAnsi="Times New Roman" w:cs="Times New Roman"/>
          <w:sz w:val="24"/>
          <w:szCs w:val="24"/>
        </w:rPr>
        <w:t>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fez amizade com um garoto</w:t>
      </w:r>
      <w:r w:rsidR="00B253ED">
        <w:rPr>
          <w:rFonts w:ascii="Times New Roman" w:hAnsi="Times New Roman" w:cs="Times New Roman"/>
          <w:sz w:val="24"/>
          <w:szCs w:val="24"/>
        </w:rPr>
        <w:t xml:space="preserve"> na rua</w:t>
      </w:r>
      <w:r w:rsidRPr="00C5704C">
        <w:rPr>
          <w:rFonts w:ascii="Times New Roman" w:hAnsi="Times New Roman" w:cs="Times New Roman"/>
          <w:sz w:val="24"/>
          <w:szCs w:val="24"/>
        </w:rPr>
        <w:t>, que lhe disse:</w:t>
      </w:r>
    </w:p>
    <w:p w:rsidR="0024094F" w:rsidRPr="00C5704C" w:rsidRDefault="009158F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Sabe onde </w:t>
      </w:r>
      <w:r>
        <w:rPr>
          <w:rFonts w:ascii="Times New Roman" w:hAnsi="Times New Roman" w:cs="Times New Roman"/>
          <w:sz w:val="24"/>
          <w:szCs w:val="24"/>
        </w:rPr>
        <w:t>ficavam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quartéis militares? Agora muitos dos nossos </w:t>
      </w:r>
      <w:r w:rsidR="009C38B8">
        <w:rPr>
          <w:rFonts w:ascii="Times New Roman" w:hAnsi="Times New Roman" w:cs="Times New Roman"/>
          <w:sz w:val="24"/>
          <w:szCs w:val="24"/>
        </w:rPr>
        <w:t xml:space="preserve">estão ali, </w:t>
      </w:r>
      <w:r w:rsidR="0024094F" w:rsidRPr="00C5704C">
        <w:rPr>
          <w:rFonts w:ascii="Times New Roman" w:hAnsi="Times New Roman" w:cs="Times New Roman"/>
          <w:sz w:val="24"/>
          <w:szCs w:val="24"/>
        </w:rPr>
        <w:t>atrás do arame farpado. Vamos pedir pão</w:t>
      </w:r>
      <w:r w:rsidR="000402BB">
        <w:rPr>
          <w:rFonts w:ascii="Times New Roman" w:hAnsi="Times New Roman" w:cs="Times New Roman"/>
          <w:sz w:val="24"/>
          <w:szCs w:val="24"/>
        </w:rPr>
        <w:t xml:space="preserve"> a eles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Ánnuchka disse:</w:t>
      </w:r>
    </w:p>
    <w:p w:rsidR="0024094F" w:rsidRPr="00C5704C" w:rsidRDefault="009158F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vá, Mítia, é perigoso, os alemães vão bater</w:t>
      </w:r>
      <w:r>
        <w:rPr>
          <w:rFonts w:ascii="Times New Roman" w:hAnsi="Times New Roman" w:cs="Times New Roman"/>
          <w:sz w:val="24"/>
          <w:szCs w:val="24"/>
        </w:rPr>
        <w:t xml:space="preserve"> em você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podem até </w:t>
      </w:r>
      <w:r w:rsidRPr="00C5704C">
        <w:rPr>
          <w:rFonts w:ascii="Times New Roman" w:hAnsi="Times New Roman" w:cs="Times New Roman"/>
          <w:sz w:val="24"/>
          <w:szCs w:val="24"/>
        </w:rPr>
        <w:t>mat</w:t>
      </w:r>
      <w:r>
        <w:rPr>
          <w:rFonts w:ascii="Times New Roman" w:hAnsi="Times New Roman" w:cs="Times New Roman"/>
          <w:sz w:val="24"/>
          <w:szCs w:val="24"/>
        </w:rPr>
        <w:t>á-lo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Mítia foi e voltou </w:t>
      </w:r>
      <w:r w:rsidR="00C51AF6">
        <w:rPr>
          <w:rFonts w:ascii="Times New Roman" w:hAnsi="Times New Roman" w:cs="Times New Roman"/>
          <w:sz w:val="24"/>
          <w:szCs w:val="24"/>
        </w:rPr>
        <w:t>inteiro</w:t>
      </w:r>
      <w:r w:rsidRPr="00C5704C">
        <w:rPr>
          <w:rFonts w:ascii="Times New Roman" w:hAnsi="Times New Roman" w:cs="Times New Roman"/>
          <w:sz w:val="24"/>
          <w:szCs w:val="24"/>
        </w:rPr>
        <w:t>, mas sem pão.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58F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1AF6">
        <w:rPr>
          <w:rFonts w:ascii="Times New Roman" w:hAnsi="Times New Roman" w:cs="Times New Roman"/>
          <w:sz w:val="24"/>
          <w:szCs w:val="24"/>
        </w:rPr>
        <w:t>Pedimos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</w:t>
      </w:r>
      <w:r w:rsidR="0002723D">
        <w:rPr>
          <w:rFonts w:ascii="Times New Roman" w:hAnsi="Times New Roman" w:cs="Times New Roman"/>
          <w:sz w:val="24"/>
          <w:szCs w:val="24"/>
        </w:rPr>
        <w:t>a eles</w:t>
      </w:r>
      <w:r w:rsidR="000272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72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0272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1AF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eles pediram </w:t>
      </w:r>
      <w:r w:rsidR="0002723D">
        <w:rPr>
          <w:rFonts w:ascii="Times New Roman" w:hAnsi="Times New Roman" w:cs="Times New Roman"/>
          <w:sz w:val="24"/>
          <w:szCs w:val="24"/>
        </w:rPr>
        <w:t>a nós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9D4E5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Justamente nesse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dia a mãe também não trouxe nada.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“O que vamos comer?” pensava Ánnuchka.</w:t>
      </w:r>
    </w:p>
    <w:p w:rsidR="0024094F" w:rsidRPr="00C5704C" w:rsidRDefault="009D4E5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essa altura, </w:t>
      </w:r>
      <w:r w:rsidR="0024094F" w:rsidRPr="00C5704C">
        <w:rPr>
          <w:rFonts w:ascii="Times New Roman" w:hAnsi="Times New Roman" w:cs="Times New Roman"/>
          <w:sz w:val="24"/>
          <w:szCs w:val="24"/>
        </w:rPr>
        <w:t>os alemães</w:t>
      </w:r>
      <w:r w:rsidR="009C38B8">
        <w:rPr>
          <w:rFonts w:ascii="Times New Roman" w:hAnsi="Times New Roman" w:cs="Times New Roman"/>
          <w:sz w:val="24"/>
          <w:szCs w:val="24"/>
        </w:rPr>
        <w:t>, como sempre,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chegaram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8214E3">
        <w:rPr>
          <w:rFonts w:ascii="Times New Roman" w:hAnsi="Times New Roman" w:cs="Times New Roman"/>
          <w:sz w:val="24"/>
          <w:szCs w:val="24"/>
        </w:rPr>
        <w:t>dormir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já </w:t>
      </w:r>
      <w:r w:rsidR="007D6D55">
        <w:rPr>
          <w:rFonts w:ascii="Times New Roman" w:hAnsi="Times New Roman" w:cs="Times New Roman"/>
          <w:sz w:val="24"/>
          <w:szCs w:val="24"/>
        </w:rPr>
        <w:t>tinha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6D5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noite</w:t>
      </w:r>
      <w:r w:rsidR="007D6D55">
        <w:rPr>
          <w:rFonts w:ascii="Times New Roman" w:hAnsi="Times New Roman" w:cs="Times New Roman"/>
          <w:sz w:val="24"/>
          <w:szCs w:val="24"/>
        </w:rPr>
        <w:t>cido</w:t>
      </w:r>
      <w:r w:rsidR="0024094F" w:rsidRPr="00C5704C">
        <w:rPr>
          <w:rFonts w:ascii="Times New Roman" w:hAnsi="Times New Roman" w:cs="Times New Roman"/>
          <w:sz w:val="24"/>
          <w:szCs w:val="24"/>
        </w:rPr>
        <w:t>. A mãe vestiu Mítia</w:t>
      </w:r>
      <w:r w:rsidR="00F52B46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2B46">
        <w:rPr>
          <w:rFonts w:ascii="Times New Roman" w:hAnsi="Times New Roman" w:cs="Times New Roman"/>
          <w:sz w:val="24"/>
          <w:szCs w:val="24"/>
        </w:rPr>
        <w:t>a si mesma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9C38B8">
        <w:rPr>
          <w:rFonts w:ascii="Times New Roman" w:hAnsi="Times New Roman" w:cs="Times New Roman"/>
          <w:sz w:val="24"/>
          <w:szCs w:val="24"/>
        </w:rPr>
        <w:t>, quando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começou a abotoar o</w:t>
      </w:r>
      <w:proofErr w:type="gramStart"/>
      <w:r w:rsidR="00F52B46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sobretudo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forrado de algodão de Ánnuchka</w:t>
      </w:r>
      <w:r w:rsidR="009C38B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alemão disse:</w:t>
      </w:r>
    </w:p>
    <w:p w:rsidR="0024094F" w:rsidRPr="001F204C" w:rsidRDefault="007012A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Nein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nein</w:t>
      </w:r>
      <w:r w:rsidR="0024094F" w:rsidRPr="00C5704C">
        <w:rPr>
          <w:rFonts w:ascii="Times New Roman" w:hAnsi="Times New Roman" w:cs="Times New Roman"/>
          <w:sz w:val="24"/>
          <w:szCs w:val="24"/>
        </w:rPr>
        <w:t>... Não, não</w:t>
      </w:r>
      <w:r w:rsidR="009D4E53">
        <w:rPr>
          <w:rFonts w:ascii="Times New Roman" w:hAnsi="Times New Roman" w:cs="Times New Roman"/>
          <w:sz w:val="24"/>
          <w:szCs w:val="24"/>
          <w:lang w:val="ru-RU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04C">
        <w:rPr>
          <w:rFonts w:ascii="Times New Roman" w:hAnsi="Times New Roman" w:cs="Times New Roman"/>
          <w:sz w:val="24"/>
          <w:szCs w:val="24"/>
        </w:rPr>
        <w:t>F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iquem </w:t>
      </w:r>
      <w:r w:rsidR="001F204C">
        <w:rPr>
          <w:rFonts w:ascii="Times New Roman" w:hAnsi="Times New Roman" w:cs="Times New Roman"/>
          <w:sz w:val="24"/>
          <w:szCs w:val="24"/>
        </w:rPr>
        <w:t>mais, como vocês dizem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8214E3">
        <w:rPr>
          <w:rFonts w:ascii="Times New Roman" w:hAnsi="Times New Roman" w:cs="Times New Roman"/>
          <w:sz w:val="24"/>
          <w:szCs w:val="24"/>
        </w:rPr>
        <w:t>ficou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desnorte</w:t>
      </w:r>
      <w:r w:rsidR="008214E3">
        <w:rPr>
          <w:rFonts w:ascii="Times New Roman" w:hAnsi="Times New Roman" w:cs="Times New Roman"/>
          <w:sz w:val="24"/>
          <w:szCs w:val="24"/>
        </w:rPr>
        <w:t>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o alemão sorriu e tirou </w:t>
      </w:r>
      <w:r w:rsidR="001F204C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fotografia do bolso.</w:t>
      </w:r>
    </w:p>
    <w:p w:rsidR="0024094F" w:rsidRPr="00C5704C" w:rsidRDefault="00945AE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Kinder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meu bebezinho...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Zwei</w:t>
      </w:r>
      <w:r w:rsidR="0024094F" w:rsidRPr="00C5704C">
        <w:rPr>
          <w:rFonts w:ascii="Times New Roman" w:hAnsi="Times New Roman" w:cs="Times New Roman"/>
          <w:sz w:val="24"/>
          <w:szCs w:val="24"/>
        </w:rPr>
        <w:t>... Também dois... Eu falo um pouco russo.</w:t>
      </w:r>
    </w:p>
    <w:p w:rsidR="0024094F" w:rsidRPr="00C5704C" w:rsidRDefault="001F204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epois pegou duas torradas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 e outra a Mítia. Pegou </w:t>
      </w:r>
      <w:r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terceira e deu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mãe. </w:t>
      </w:r>
      <w:r>
        <w:rPr>
          <w:rFonts w:ascii="Times New Roman" w:hAnsi="Times New Roman" w:cs="Times New Roman"/>
          <w:sz w:val="24"/>
          <w:szCs w:val="24"/>
        </w:rPr>
        <w:t>O</w:t>
      </w:r>
      <w:r w:rsidR="006E370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alemão gostou especialmente de Ánnuchka.</w:t>
      </w:r>
    </w:p>
    <w:p w:rsidR="0024094F" w:rsidRPr="00C5704C" w:rsidRDefault="00F2661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Gut, gut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você deve </w:t>
      </w:r>
      <w:r w:rsidR="001F204C">
        <w:rPr>
          <w:rFonts w:ascii="Times New Roman" w:hAnsi="Times New Roman" w:cs="Times New Roman"/>
          <w:sz w:val="24"/>
          <w:szCs w:val="24"/>
        </w:rPr>
        <w:t>aprender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alemã</w:t>
      </w:r>
      <w:r w:rsidR="001F204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... Eu ser</w:t>
      </w:r>
      <w:r w:rsidR="001F204C">
        <w:rPr>
          <w:rFonts w:ascii="Times New Roman" w:hAnsi="Times New Roman" w:cs="Times New Roman"/>
          <w:sz w:val="24"/>
          <w:szCs w:val="24"/>
        </w:rPr>
        <w:t>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professor...</w:t>
      </w:r>
    </w:p>
    <w:p w:rsidR="0024094F" w:rsidRPr="00C5704C" w:rsidRDefault="00F52B4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alemão não foi embora na manhã seguinte, e </w:t>
      </w:r>
      <w:r w:rsidR="001F2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mãe se alegrou. </w:t>
      </w:r>
      <w:r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orou na casa d</w:t>
      </w:r>
      <w:r w:rsidR="001F204C">
        <w:rPr>
          <w:rFonts w:ascii="Times New Roman" w:hAnsi="Times New Roman" w:cs="Times New Roman"/>
          <w:sz w:val="24"/>
          <w:szCs w:val="24"/>
        </w:rPr>
        <w:t>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quase uma semana</w:t>
      </w:r>
      <w:r w:rsidR="000402B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2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se afeiçoou </w:t>
      </w:r>
      <w:r>
        <w:rPr>
          <w:rFonts w:ascii="Times New Roman" w:hAnsi="Times New Roman" w:cs="Times New Roman"/>
          <w:sz w:val="24"/>
          <w:szCs w:val="24"/>
        </w:rPr>
        <w:t>a ele</w:t>
      </w:r>
      <w:r w:rsidR="0024094F" w:rsidRPr="00C5704C">
        <w:rPr>
          <w:rFonts w:ascii="Times New Roman" w:hAnsi="Times New Roman" w:cs="Times New Roman"/>
          <w:sz w:val="24"/>
          <w:szCs w:val="24"/>
        </w:rPr>
        <w:t>, Ánnuchka também, somente Mítia fic</w:t>
      </w:r>
      <w:r w:rsidR="001F204C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alerta. </w:t>
      </w:r>
      <w:r w:rsidR="001F204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sujeito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chamava</w:t>
      </w:r>
      <w:r w:rsidR="00F2661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Hans, e, pela primeira vez em muitos meses, ganha</w:t>
      </w:r>
      <w:r w:rsidR="004F129A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ora um pedaço de pão, ora </w:t>
      </w:r>
      <w:r w:rsidR="004F129A">
        <w:rPr>
          <w:rFonts w:ascii="Times New Roman" w:hAnsi="Times New Roman" w:cs="Times New Roman"/>
          <w:sz w:val="24"/>
          <w:szCs w:val="24"/>
        </w:rPr>
        <w:t xml:space="preserve">um pedaço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toucinho, ora um pouco de </w:t>
      </w:r>
      <w:r w:rsidR="004F129A">
        <w:rPr>
          <w:rFonts w:ascii="Times New Roman" w:hAnsi="Times New Roman" w:cs="Times New Roman"/>
          <w:sz w:val="24"/>
          <w:szCs w:val="24"/>
        </w:rPr>
        <w:t xml:space="preserve">caldo </w:t>
      </w:r>
      <w:r w:rsidR="0024094F" w:rsidRPr="00C5704C">
        <w:rPr>
          <w:rFonts w:ascii="Times New Roman" w:hAnsi="Times New Roman" w:cs="Times New Roman"/>
          <w:sz w:val="24"/>
          <w:szCs w:val="24"/>
        </w:rPr>
        <w:t>concentrado de ervilha. Esse alemão n</w:t>
      </w:r>
      <w:r w:rsidR="004F129A">
        <w:rPr>
          <w:rFonts w:ascii="Times New Roman" w:hAnsi="Times New Roman" w:cs="Times New Roman"/>
          <w:sz w:val="24"/>
          <w:szCs w:val="24"/>
        </w:rPr>
        <w:t>unca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129A">
        <w:rPr>
          <w:rFonts w:ascii="Times New Roman" w:hAnsi="Times New Roman" w:cs="Times New Roman"/>
          <w:sz w:val="24"/>
          <w:szCs w:val="24"/>
        </w:rPr>
        <w:t>escarrava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nem assoava </w:t>
      </w:r>
      <w:r w:rsidR="004F129A">
        <w:rPr>
          <w:rFonts w:ascii="Times New Roman" w:hAnsi="Times New Roman" w:cs="Times New Roman"/>
          <w:sz w:val="24"/>
          <w:szCs w:val="24"/>
        </w:rPr>
        <w:t xml:space="preserve">o nariz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chão, e comia </w:t>
      </w:r>
      <w:r w:rsidR="00520604">
        <w:rPr>
          <w:rFonts w:ascii="Times New Roman" w:hAnsi="Times New Roman" w:cs="Times New Roman"/>
          <w:sz w:val="24"/>
          <w:szCs w:val="24"/>
        </w:rPr>
        <w:t>polidamente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>. Assim que terminava de comer, tirava do bolso um carretel</w:t>
      </w:r>
      <w:r w:rsidR="004F129A">
        <w:rPr>
          <w:rFonts w:ascii="Times New Roman" w:hAnsi="Times New Roman" w:cs="Times New Roman"/>
          <w:sz w:val="24"/>
          <w:szCs w:val="24"/>
        </w:rPr>
        <w:t>, arrancava um pedaço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linha e começava </w:t>
      </w:r>
      <w:r w:rsidR="004F129A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limpar os dentes dos restos de carne e d</w:t>
      </w:r>
      <w:r w:rsidR="004F129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ervilha. </w:t>
      </w:r>
      <w:r w:rsidR="00F81494">
        <w:rPr>
          <w:rFonts w:ascii="Times New Roman" w:hAnsi="Times New Roman" w:cs="Times New Roman"/>
          <w:sz w:val="24"/>
          <w:szCs w:val="24"/>
        </w:rPr>
        <w:t xml:space="preserve">Ao </w:t>
      </w:r>
      <w:r w:rsidR="00975AF8">
        <w:rPr>
          <w:rFonts w:ascii="Times New Roman" w:hAnsi="Times New Roman" w:cs="Times New Roman"/>
          <w:sz w:val="24"/>
          <w:szCs w:val="24"/>
        </w:rPr>
        <w:t xml:space="preserve">concluir </w:t>
      </w:r>
      <w:r w:rsidR="00F81494">
        <w:rPr>
          <w:rFonts w:ascii="Times New Roman" w:hAnsi="Times New Roman" w:cs="Times New Roman"/>
          <w:sz w:val="24"/>
          <w:szCs w:val="24"/>
        </w:rPr>
        <w:t>sua higiene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F129A">
        <w:rPr>
          <w:rFonts w:ascii="Times New Roman" w:hAnsi="Times New Roman" w:cs="Times New Roman"/>
          <w:sz w:val="24"/>
          <w:szCs w:val="24"/>
        </w:rPr>
        <w:t>dava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F81494">
        <w:rPr>
          <w:rFonts w:ascii="Times New Roman" w:hAnsi="Times New Roman" w:cs="Times New Roman"/>
          <w:sz w:val="24"/>
          <w:szCs w:val="24"/>
        </w:rPr>
        <w:t xml:space="preserve"> ou dois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arroto</w:t>
      </w:r>
      <w:r w:rsidR="004F129A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chamava Ánnuchka para estudar alemã</w:t>
      </w:r>
      <w:r w:rsidR="004F129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Ánnuchka </w:t>
      </w:r>
      <w:r w:rsidR="004F129A">
        <w:rPr>
          <w:rFonts w:ascii="Times New Roman" w:hAnsi="Times New Roman" w:cs="Times New Roman"/>
          <w:sz w:val="24"/>
          <w:szCs w:val="24"/>
        </w:rPr>
        <w:t>assimilou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rapidamente muitas palavras e aprendeu </w:t>
      </w:r>
      <w:r w:rsidR="004F129A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contar: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eins, zwei, drei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F81494" w:rsidRDefault="0041722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Brot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o alemão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81494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pão</w:t>
      </w:r>
      <w:r w:rsidR="00F81494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  <w:lang w:val="en-US"/>
        </w:rPr>
        <w:t>Anna mit Grossvater gehen spazieren</w:t>
      </w:r>
      <w:r w:rsidR="0024094F" w:rsidRPr="00C5704C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="00F81494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Anna </w:t>
      </w:r>
      <w:r w:rsidR="00F81494">
        <w:rPr>
          <w:rFonts w:ascii="Times New Roman" w:hAnsi="Times New Roman" w:cs="Times New Roman"/>
          <w:sz w:val="24"/>
          <w:szCs w:val="24"/>
        </w:rPr>
        <w:t xml:space="preserve">está </w:t>
      </w:r>
      <w:r w:rsidR="0024094F" w:rsidRPr="00C5704C">
        <w:rPr>
          <w:rFonts w:ascii="Times New Roman" w:hAnsi="Times New Roman" w:cs="Times New Roman"/>
          <w:sz w:val="24"/>
          <w:szCs w:val="24"/>
        </w:rPr>
        <w:t>passeando</w:t>
      </w:r>
      <w:r w:rsidR="00F81494">
        <w:rPr>
          <w:rFonts w:ascii="Times New Roman" w:hAnsi="Times New Roman" w:cs="Times New Roman"/>
          <w:sz w:val="24"/>
          <w:szCs w:val="24"/>
        </w:rPr>
        <w:t xml:space="preserve"> com seu avô”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A358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 notou a estrela de seis pontas </w:t>
      </w:r>
      <w:r w:rsidR="000F4248">
        <w:rPr>
          <w:rFonts w:ascii="Times New Roman" w:hAnsi="Times New Roman" w:cs="Times New Roman"/>
          <w:sz w:val="24"/>
          <w:szCs w:val="24"/>
        </w:rPr>
        <w:t>desenhada</w:t>
      </w:r>
      <w:r w:rsidR="000F424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1494">
        <w:rPr>
          <w:rFonts w:ascii="Times New Roman" w:hAnsi="Times New Roman" w:cs="Times New Roman"/>
          <w:sz w:val="24"/>
          <w:szCs w:val="24"/>
        </w:rPr>
        <w:t xml:space="preserve">sobre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testa de Cristo e a inscrição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Jüdische</w:t>
      </w:r>
      <w:r w:rsidR="00F8149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149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chwein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4B1D0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Jüdische</w:t>
      </w:r>
      <w:r w:rsidR="00F8149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F81494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chwein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disse e </w:t>
      </w:r>
      <w:r w:rsidR="007D6D55">
        <w:rPr>
          <w:rFonts w:ascii="Times New Roman" w:hAnsi="Times New Roman" w:cs="Times New Roman"/>
          <w:sz w:val="24"/>
          <w:szCs w:val="24"/>
        </w:rPr>
        <w:t>começou a rir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5926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91959">
        <w:rPr>
          <w:rFonts w:ascii="Times New Roman" w:hAnsi="Times New Roman" w:cs="Times New Roman"/>
          <w:sz w:val="24"/>
          <w:szCs w:val="24"/>
        </w:rPr>
        <w:t>“</w:t>
      </w:r>
      <w:r w:rsidR="004C7424">
        <w:rPr>
          <w:rFonts w:ascii="Times New Roman" w:hAnsi="Times New Roman" w:cs="Times New Roman"/>
          <w:sz w:val="24"/>
          <w:szCs w:val="24"/>
        </w:rPr>
        <w:t xml:space="preserve">porco </w:t>
      </w:r>
      <w:r w:rsidR="0024094F" w:rsidRPr="00C5704C">
        <w:rPr>
          <w:rFonts w:ascii="Times New Roman" w:hAnsi="Times New Roman" w:cs="Times New Roman"/>
          <w:sz w:val="24"/>
          <w:szCs w:val="24"/>
        </w:rPr>
        <w:t>jude</w:t>
      </w:r>
      <w:r w:rsidR="004C7424">
        <w:rPr>
          <w:rFonts w:ascii="Times New Roman" w:hAnsi="Times New Roman" w:cs="Times New Roman"/>
          <w:sz w:val="24"/>
          <w:szCs w:val="24"/>
        </w:rPr>
        <w:t>u</w:t>
      </w:r>
      <w:r w:rsidR="00B91959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C592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Jüdische</w:t>
      </w:r>
      <w:r w:rsidR="00157E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57E1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chwein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 repeti</w:t>
      </w:r>
      <w:r w:rsidR="00157E1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7E1A">
        <w:rPr>
          <w:rFonts w:ascii="Times New Roman" w:hAnsi="Times New Roman" w:cs="Times New Roman"/>
          <w:sz w:val="24"/>
          <w:szCs w:val="24"/>
        </w:rPr>
        <w:t>agilmente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Anna mit Grossvater gehen spazieren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… 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ins, zwei, drei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… </w:t>
      </w:r>
    </w:p>
    <w:p w:rsidR="0024094F" w:rsidRPr="00C5704C" w:rsidRDefault="000F424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0F4248">
        <w:rPr>
          <w:rFonts w:ascii="Times New Roman" w:hAnsi="Times New Roman" w:cs="Times New Roman"/>
          <w:sz w:val="24"/>
          <w:szCs w:val="24"/>
        </w:rPr>
        <w:t>o fim da semana,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 entanto, </w:t>
      </w:r>
      <w:r w:rsidR="0024094F" w:rsidRPr="00C5704C">
        <w:rPr>
          <w:rFonts w:ascii="Times New Roman" w:hAnsi="Times New Roman" w:cs="Times New Roman"/>
          <w:sz w:val="24"/>
          <w:szCs w:val="24"/>
        </w:rPr>
        <w:t>Hans ficou triste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manhã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abot</w:t>
      </w:r>
      <w:r w:rsidR="00FA358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capote militar, pegou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fuzil</w:t>
      </w:r>
      <w:r w:rsidR="004C24A4">
        <w:rPr>
          <w:rFonts w:ascii="Times New Roman" w:hAnsi="Times New Roman" w:cs="Times New Roman"/>
          <w:sz w:val="24"/>
          <w:szCs w:val="24"/>
        </w:rPr>
        <w:t>-metralhadora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colocou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capacete e se transformou num alemão comum, de modo que </w:t>
      </w:r>
      <w:r w:rsidR="00D17880">
        <w:rPr>
          <w:rFonts w:ascii="Times New Roman" w:hAnsi="Times New Roman" w:cs="Times New Roman"/>
          <w:sz w:val="24"/>
          <w:szCs w:val="24"/>
        </w:rPr>
        <w:t>Á</w:t>
      </w:r>
      <w:r w:rsidR="00D17880" w:rsidRPr="00C5704C">
        <w:rPr>
          <w:rFonts w:ascii="Times New Roman" w:hAnsi="Times New Roman" w:cs="Times New Roman"/>
          <w:sz w:val="24"/>
          <w:szCs w:val="24"/>
        </w:rPr>
        <w:t xml:space="preserve">nnuchka </w:t>
      </w:r>
      <w:r w:rsidR="0024094F" w:rsidRPr="00C5704C">
        <w:rPr>
          <w:rFonts w:ascii="Times New Roman" w:hAnsi="Times New Roman" w:cs="Times New Roman"/>
          <w:sz w:val="24"/>
          <w:szCs w:val="24"/>
        </w:rPr>
        <w:t>até se assustou.</w:t>
      </w:r>
    </w:p>
    <w:p w:rsidR="00EA0354" w:rsidRDefault="00D1788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B7C68">
        <w:rPr>
          <w:rFonts w:ascii="Times New Roman" w:hAnsi="Times New Roman" w:cs="Times New Roman"/>
          <w:sz w:val="24"/>
          <w:szCs w:val="24"/>
        </w:rPr>
        <w:t>—</w:t>
      </w:r>
      <w:r w:rsidR="0024094F" w:rsidRPr="000B7C68">
        <w:rPr>
          <w:rFonts w:ascii="Times New Roman" w:hAnsi="Times New Roman" w:cs="Times New Roman"/>
          <w:sz w:val="24"/>
          <w:szCs w:val="24"/>
        </w:rPr>
        <w:t xml:space="preserve"> </w:t>
      </w:r>
      <w:r w:rsidR="000F4248" w:rsidRPr="000B7C68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0F4248" w:rsidRPr="000B7C68">
        <w:rPr>
          <w:rFonts w:ascii="Times New Roman" w:hAnsi="Times New Roman" w:cs="Times New Roman"/>
          <w:sz w:val="24"/>
          <w:szCs w:val="24"/>
        </w:rPr>
        <w:t>g</w:t>
      </w:r>
      <w:r w:rsidR="0024094F" w:rsidRPr="000B7C68">
        <w:rPr>
          <w:rFonts w:ascii="Times New Roman" w:hAnsi="Times New Roman" w:cs="Times New Roman"/>
          <w:sz w:val="24"/>
          <w:szCs w:val="24"/>
        </w:rPr>
        <w:t xml:space="preserve">uerra, </w:t>
      </w:r>
      <w:r w:rsidR="000F4248" w:rsidRPr="000B7C68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0B7C68">
        <w:rPr>
          <w:rFonts w:ascii="Times New Roman" w:hAnsi="Times New Roman" w:cs="Times New Roman"/>
          <w:sz w:val="24"/>
          <w:szCs w:val="24"/>
        </w:rPr>
        <w:t xml:space="preserve">guerra </w:t>
      </w:r>
      <w:r w:rsidRPr="000B7C68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ele tristemente </w:t>
      </w:r>
      <w:r w:rsidR="00EA183F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Rj</w:t>
      </w:r>
      <w:r w:rsidR="00EA183F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EA0354">
        <w:rPr>
          <w:rFonts w:ascii="Times New Roman" w:hAnsi="Times New Roman" w:cs="Times New Roman"/>
          <w:sz w:val="24"/>
          <w:szCs w:val="24"/>
        </w:rPr>
        <w:t>é ruim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Colônia é bom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0354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suspirou. </w:t>
      </w:r>
    </w:p>
    <w:p w:rsidR="00C832B3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</w:t>
      </w:r>
      <w:r w:rsidR="00EA0354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percebeu que Ánnuchka o </w:t>
      </w:r>
      <w:r w:rsidR="00EA0354">
        <w:rPr>
          <w:rFonts w:ascii="Times New Roman" w:hAnsi="Times New Roman" w:cs="Times New Roman"/>
          <w:sz w:val="24"/>
          <w:szCs w:val="24"/>
        </w:rPr>
        <w:t>fitava</w:t>
      </w:r>
      <w:r w:rsidR="006E370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assustada, como se ele </w:t>
      </w:r>
      <w:r w:rsidR="00EA0354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fosse </w:t>
      </w:r>
      <w:r w:rsidR="00EA0354">
        <w:rPr>
          <w:rFonts w:ascii="Times New Roman" w:hAnsi="Times New Roman" w:cs="Times New Roman"/>
          <w:sz w:val="24"/>
          <w:szCs w:val="24"/>
        </w:rPr>
        <w:t>o</w:t>
      </w:r>
      <w:r w:rsidR="00FC18B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alegre </w:t>
      </w:r>
      <w:r w:rsidR="00EA0354">
        <w:rPr>
          <w:rFonts w:ascii="Times New Roman" w:hAnsi="Times New Roman" w:cs="Times New Roman"/>
          <w:sz w:val="24"/>
          <w:szCs w:val="24"/>
        </w:rPr>
        <w:t xml:space="preserve">e bondoso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tio Hans que </w:t>
      </w:r>
      <w:r w:rsidR="00EA0354">
        <w:rPr>
          <w:rFonts w:ascii="Times New Roman" w:hAnsi="Times New Roman" w:cs="Times New Roman"/>
          <w:sz w:val="24"/>
          <w:szCs w:val="24"/>
        </w:rPr>
        <w:t>lhe dava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toucinho e </w:t>
      </w:r>
      <w:r w:rsidR="00C832B3">
        <w:rPr>
          <w:rFonts w:ascii="Times New Roman" w:hAnsi="Times New Roman" w:cs="Times New Roman"/>
          <w:sz w:val="24"/>
          <w:szCs w:val="24"/>
        </w:rPr>
        <w:t>a</w:t>
      </w:r>
      <w:r w:rsidR="00EA035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ensinava </w:t>
      </w:r>
      <w:r w:rsidR="00FC18B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falar alemão, mas um alemão comum que a </w:t>
      </w:r>
      <w:r w:rsidR="00EA0354">
        <w:rPr>
          <w:rFonts w:ascii="Times New Roman" w:hAnsi="Times New Roman" w:cs="Times New Roman"/>
          <w:sz w:val="24"/>
          <w:szCs w:val="24"/>
        </w:rPr>
        <w:t>enxotava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24A4">
        <w:rPr>
          <w:rFonts w:ascii="Times New Roman" w:hAnsi="Times New Roman" w:cs="Times New Roman"/>
          <w:sz w:val="24"/>
          <w:szCs w:val="24"/>
        </w:rPr>
        <w:t xml:space="preserve">de casa </w:t>
      </w:r>
      <w:r w:rsidRPr="00C5704C">
        <w:rPr>
          <w:rFonts w:ascii="Times New Roman" w:hAnsi="Times New Roman" w:cs="Times New Roman"/>
          <w:sz w:val="24"/>
          <w:szCs w:val="24"/>
        </w:rPr>
        <w:t>a pontapés. Então Hans sorriu</w:t>
      </w:r>
      <w:r w:rsidR="008214E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piscou</w:t>
      </w:r>
      <w:r w:rsidR="008214E3">
        <w:rPr>
          <w:rFonts w:ascii="Times New Roman" w:hAnsi="Times New Roman" w:cs="Times New Roman"/>
          <w:sz w:val="24"/>
          <w:szCs w:val="24"/>
        </w:rPr>
        <w:t xml:space="preserve"> a ela</w:t>
      </w:r>
      <w:r w:rsidRPr="00C5704C">
        <w:rPr>
          <w:rFonts w:ascii="Times New Roman" w:hAnsi="Times New Roman" w:cs="Times New Roman"/>
          <w:sz w:val="24"/>
          <w:szCs w:val="24"/>
        </w:rPr>
        <w:t>, apont</w:t>
      </w:r>
      <w:r w:rsidR="004C24A4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estrela de seis pontas </w:t>
      </w:r>
      <w:r w:rsidR="00C832B3">
        <w:rPr>
          <w:rFonts w:ascii="Times New Roman" w:hAnsi="Times New Roman" w:cs="Times New Roman"/>
          <w:sz w:val="24"/>
          <w:szCs w:val="24"/>
        </w:rPr>
        <w:t>esboçada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meio da testa d</w:t>
      </w:r>
      <w:r w:rsidR="00C832B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 e </w:t>
      </w:r>
      <w:r w:rsidR="00FC18B6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inscrição de carvão </w:t>
      </w:r>
      <w:r w:rsidR="00C832B3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atravessa</w:t>
      </w:r>
      <w:r w:rsidR="00C832B3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sz w:val="24"/>
          <w:szCs w:val="24"/>
        </w:rPr>
        <w:t>face</w:t>
      </w:r>
      <w:r w:rsidR="004C24A4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FC18B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Jüdische</w:t>
      </w:r>
      <w:r w:rsidR="00C832B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chwein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disse.</w:t>
      </w:r>
    </w:p>
    <w:p w:rsidR="0024094F" w:rsidRPr="00DA749A" w:rsidRDefault="00FC18B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Jüdische</w:t>
      </w:r>
      <w:r w:rsidR="00C832B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chwein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repetiu Ánnuchka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554B2">
        <w:rPr>
          <w:rFonts w:ascii="Times New Roman" w:hAnsi="Times New Roman" w:cs="Times New Roman"/>
          <w:sz w:val="24"/>
          <w:szCs w:val="24"/>
        </w:rPr>
        <w:t>“</w:t>
      </w:r>
      <w:r w:rsidR="004C7424">
        <w:rPr>
          <w:rFonts w:ascii="Times New Roman" w:hAnsi="Times New Roman" w:cs="Times New Roman"/>
          <w:sz w:val="24"/>
          <w:szCs w:val="24"/>
        </w:rPr>
        <w:t xml:space="preserve">porco </w:t>
      </w:r>
      <w:r w:rsidR="0024094F" w:rsidRPr="00C5704C">
        <w:rPr>
          <w:rFonts w:ascii="Times New Roman" w:hAnsi="Times New Roman" w:cs="Times New Roman"/>
          <w:sz w:val="24"/>
          <w:szCs w:val="24"/>
        </w:rPr>
        <w:t>judeu</w:t>
      </w:r>
      <w:r w:rsidR="00A554B2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  <w:lang w:val="en-US"/>
        </w:rPr>
        <w:t>Anna mit Grossvater gehen spazieren</w:t>
      </w:r>
      <w:r w:rsidR="0024094F" w:rsidRPr="00C5704C"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94F" w:rsidRPr="00DA749A">
        <w:rPr>
          <w:rFonts w:ascii="Times New Roman" w:hAnsi="Times New Roman" w:cs="Times New Roman"/>
          <w:i/>
          <w:iCs/>
          <w:sz w:val="24"/>
          <w:szCs w:val="24"/>
        </w:rPr>
        <w:t>Haus</w:t>
      </w:r>
      <w:r w:rsidR="00C832B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094F" w:rsidRPr="00DA749A">
        <w:rPr>
          <w:rFonts w:ascii="Times New Roman" w:hAnsi="Times New Roman" w:cs="Times New Roman"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sz w:val="24"/>
          <w:szCs w:val="24"/>
        </w:rPr>
        <w:t>“</w:t>
      </w:r>
      <w:r w:rsidR="0024094F" w:rsidRPr="00DA749A">
        <w:rPr>
          <w:rFonts w:ascii="Times New Roman" w:hAnsi="Times New Roman" w:cs="Times New Roman"/>
          <w:sz w:val="24"/>
          <w:szCs w:val="24"/>
        </w:rPr>
        <w:t>casa</w:t>
      </w:r>
      <w:r w:rsidR="00C832B3">
        <w:rPr>
          <w:rFonts w:ascii="Times New Roman" w:hAnsi="Times New Roman" w:cs="Times New Roman"/>
          <w:sz w:val="24"/>
          <w:szCs w:val="24"/>
        </w:rPr>
        <w:t>”;</w:t>
      </w:r>
      <w:r w:rsidR="0024094F" w:rsidRPr="00DA749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DA749A">
        <w:rPr>
          <w:rFonts w:ascii="Times New Roman" w:hAnsi="Times New Roman" w:cs="Times New Roman"/>
          <w:i/>
          <w:iCs/>
          <w:sz w:val="24"/>
          <w:szCs w:val="24"/>
        </w:rPr>
        <w:t>Vogel</w:t>
      </w:r>
      <w:r w:rsidR="00C832B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094F" w:rsidRPr="00DA749A">
        <w:rPr>
          <w:rFonts w:ascii="Times New Roman" w:hAnsi="Times New Roman" w:cs="Times New Roman"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sz w:val="24"/>
          <w:szCs w:val="24"/>
        </w:rPr>
        <w:t>“</w:t>
      </w:r>
      <w:r w:rsidR="0024094F" w:rsidRPr="00DA749A">
        <w:rPr>
          <w:rFonts w:ascii="Times New Roman" w:hAnsi="Times New Roman" w:cs="Times New Roman"/>
          <w:sz w:val="24"/>
          <w:szCs w:val="24"/>
        </w:rPr>
        <w:t>pássaro</w:t>
      </w:r>
      <w:r w:rsidR="00C832B3">
        <w:rPr>
          <w:rFonts w:ascii="Times New Roman" w:hAnsi="Times New Roman" w:cs="Times New Roman"/>
          <w:sz w:val="24"/>
          <w:szCs w:val="24"/>
        </w:rPr>
        <w:t>”;</w:t>
      </w:r>
      <w:r w:rsidR="0024094F" w:rsidRPr="00DA749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DA749A">
        <w:rPr>
          <w:rFonts w:ascii="Times New Roman" w:hAnsi="Times New Roman" w:cs="Times New Roman"/>
          <w:i/>
          <w:iCs/>
          <w:sz w:val="24"/>
          <w:szCs w:val="24"/>
        </w:rPr>
        <w:t>Katz</w:t>
      </w:r>
      <w:r w:rsidR="00C832B3">
        <w:rPr>
          <w:rFonts w:ascii="Times New Roman" w:hAnsi="Times New Roman" w:cs="Times New Roman"/>
          <w:sz w:val="24"/>
          <w:szCs w:val="24"/>
        </w:rPr>
        <w:t>,</w:t>
      </w:r>
      <w:r w:rsidR="0024094F" w:rsidRPr="00DA749A">
        <w:rPr>
          <w:rFonts w:ascii="Times New Roman" w:hAnsi="Times New Roman" w:cs="Times New Roman"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sz w:val="24"/>
          <w:szCs w:val="24"/>
        </w:rPr>
        <w:t>“</w:t>
      </w:r>
      <w:r w:rsidR="0024094F" w:rsidRPr="00DA749A">
        <w:rPr>
          <w:rFonts w:ascii="Times New Roman" w:hAnsi="Times New Roman" w:cs="Times New Roman"/>
          <w:sz w:val="24"/>
          <w:szCs w:val="24"/>
        </w:rPr>
        <w:t>gato</w:t>
      </w:r>
      <w:r w:rsidR="00C832B3">
        <w:rPr>
          <w:rFonts w:ascii="Times New Roman" w:hAnsi="Times New Roman" w:cs="Times New Roman"/>
          <w:sz w:val="24"/>
          <w:szCs w:val="24"/>
        </w:rPr>
        <w:t>”;</w:t>
      </w:r>
      <w:r w:rsidR="0024094F" w:rsidRPr="00DA749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DA749A">
        <w:rPr>
          <w:rFonts w:ascii="Times New Roman" w:hAnsi="Times New Roman" w:cs="Times New Roman"/>
          <w:i/>
          <w:iCs/>
          <w:sz w:val="24"/>
          <w:szCs w:val="24"/>
        </w:rPr>
        <w:t>Hund</w:t>
      </w:r>
      <w:r w:rsidR="00C832B3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094F" w:rsidRPr="00DA749A">
        <w:rPr>
          <w:rFonts w:ascii="Times New Roman" w:hAnsi="Times New Roman" w:cs="Times New Roman"/>
          <w:sz w:val="24"/>
          <w:szCs w:val="24"/>
        </w:rPr>
        <w:t xml:space="preserve"> </w:t>
      </w:r>
      <w:r w:rsidR="00C832B3">
        <w:rPr>
          <w:rFonts w:ascii="Times New Roman" w:hAnsi="Times New Roman" w:cs="Times New Roman"/>
          <w:sz w:val="24"/>
          <w:szCs w:val="24"/>
        </w:rPr>
        <w:t>“</w:t>
      </w:r>
      <w:r w:rsidR="0024094F" w:rsidRPr="00DA749A">
        <w:rPr>
          <w:rFonts w:ascii="Times New Roman" w:hAnsi="Times New Roman" w:cs="Times New Roman"/>
          <w:sz w:val="24"/>
          <w:szCs w:val="24"/>
        </w:rPr>
        <w:t>cachorro</w:t>
      </w:r>
      <w:r w:rsidR="00C832B3">
        <w:rPr>
          <w:rFonts w:ascii="Times New Roman" w:hAnsi="Times New Roman" w:cs="Times New Roman"/>
          <w:sz w:val="24"/>
          <w:szCs w:val="24"/>
        </w:rPr>
        <w:t>”</w:t>
      </w:r>
      <w:r w:rsidR="0024094F" w:rsidRPr="00DA749A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7F0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Gut, gut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Hans</w:t>
      </w:r>
      <w:r w:rsidR="00C832B3">
        <w:rPr>
          <w:rFonts w:ascii="Times New Roman" w:hAnsi="Times New Roman" w:cs="Times New Roman"/>
          <w:sz w:val="24"/>
          <w:szCs w:val="24"/>
        </w:rPr>
        <w:t xml:space="preserve"> riu</w:t>
      </w:r>
      <w:r w:rsidR="004C24A4">
        <w:rPr>
          <w:rFonts w:ascii="Times New Roman" w:hAnsi="Times New Roman" w:cs="Times New Roman"/>
          <w:sz w:val="24"/>
          <w:szCs w:val="24"/>
        </w:rPr>
        <w:t>,</w:t>
      </w:r>
      <w:r w:rsidR="00C832B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acariciou </w:t>
      </w:r>
      <w:r w:rsidR="00C832B3">
        <w:rPr>
          <w:rFonts w:ascii="Times New Roman" w:hAnsi="Times New Roman" w:cs="Times New Roman"/>
          <w:sz w:val="24"/>
          <w:szCs w:val="24"/>
        </w:rPr>
        <w:t xml:space="preserve">mais uma vez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cabeça de Ánnuchka, </w:t>
      </w:r>
      <w:r w:rsidR="007D6D55">
        <w:rPr>
          <w:rFonts w:ascii="Times New Roman" w:hAnsi="Times New Roman" w:cs="Times New Roman"/>
          <w:sz w:val="24"/>
          <w:szCs w:val="24"/>
        </w:rPr>
        <w:t>curvou</w:t>
      </w:r>
      <w:r w:rsidR="00C832B3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mãe e saiu, porque </w:t>
      </w:r>
      <w:r w:rsidR="00A55378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rua já o chamavam e </w:t>
      </w:r>
      <w:r w:rsidR="007D6D55">
        <w:rPr>
          <w:rFonts w:ascii="Times New Roman" w:hAnsi="Times New Roman" w:cs="Times New Roman"/>
          <w:sz w:val="24"/>
          <w:szCs w:val="24"/>
        </w:rPr>
        <w:t>caçoavam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dele.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À noite vieram outros alemães para </w:t>
      </w:r>
      <w:r w:rsidR="000B7C68">
        <w:rPr>
          <w:rFonts w:ascii="Times New Roman" w:hAnsi="Times New Roman" w:cs="Times New Roman"/>
          <w:sz w:val="24"/>
          <w:szCs w:val="24"/>
        </w:rPr>
        <w:t>pernoitar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0B7C68">
        <w:rPr>
          <w:rFonts w:ascii="Times New Roman" w:hAnsi="Times New Roman" w:cs="Times New Roman"/>
          <w:sz w:val="24"/>
          <w:szCs w:val="24"/>
        </w:rPr>
        <w:t>entre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7C68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parecido com Hans. A mãe </w:t>
      </w:r>
      <w:r w:rsidR="000B7C68">
        <w:rPr>
          <w:rFonts w:ascii="Times New Roman" w:hAnsi="Times New Roman" w:cs="Times New Roman"/>
          <w:sz w:val="24"/>
          <w:szCs w:val="24"/>
        </w:rPr>
        <w:t>pediu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7C68">
        <w:rPr>
          <w:rFonts w:ascii="Times New Roman" w:hAnsi="Times New Roman" w:cs="Times New Roman"/>
          <w:sz w:val="24"/>
          <w:szCs w:val="24"/>
        </w:rPr>
        <w:t xml:space="preserve">em voz baixa </w:t>
      </w:r>
      <w:r w:rsidR="00520604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que falasse com o alem</w:t>
      </w:r>
      <w:r w:rsidR="00364D06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língua dele, </w:t>
      </w:r>
      <w:r w:rsidR="000B7C68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Hans lhe ensinara, pois na semana anterior, </w:t>
      </w:r>
      <w:r w:rsidR="000B7C68">
        <w:rPr>
          <w:rFonts w:ascii="Times New Roman" w:hAnsi="Times New Roman" w:cs="Times New Roman"/>
          <w:sz w:val="24"/>
          <w:szCs w:val="24"/>
        </w:rPr>
        <w:t>en</w:t>
      </w:r>
      <w:r w:rsidRPr="00C5704C">
        <w:rPr>
          <w:rFonts w:ascii="Times New Roman" w:hAnsi="Times New Roman" w:cs="Times New Roman"/>
          <w:sz w:val="24"/>
          <w:szCs w:val="24"/>
        </w:rPr>
        <w:t>quan</w:t>
      </w:r>
      <w:r w:rsidR="000B7C68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Hans morava com eles, </w:t>
      </w:r>
      <w:r w:rsidR="000B7C68">
        <w:rPr>
          <w:rFonts w:ascii="Times New Roman" w:hAnsi="Times New Roman" w:cs="Times New Roman"/>
          <w:sz w:val="24"/>
          <w:szCs w:val="24"/>
        </w:rPr>
        <w:t>sentiam-se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protegidos e </w:t>
      </w:r>
      <w:r w:rsidR="000B7C68">
        <w:rPr>
          <w:rFonts w:ascii="Times New Roman" w:hAnsi="Times New Roman" w:cs="Times New Roman"/>
          <w:sz w:val="24"/>
          <w:szCs w:val="24"/>
        </w:rPr>
        <w:t>comiam os restos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comida alemã.</w:t>
      </w:r>
    </w:p>
    <w:p w:rsidR="0024094F" w:rsidRPr="00C5704C" w:rsidRDefault="00247F0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A749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  <w:lang w:val="en-US"/>
        </w:rPr>
        <w:t>Jüdische</w:t>
      </w:r>
      <w:r w:rsidR="000B7C68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0B7C68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  <w:lang w:val="en-US"/>
        </w:rPr>
        <w:t>chwein</w:t>
      </w:r>
      <w:r w:rsidR="0024094F" w:rsidRPr="00C5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749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  <w:lang w:val="en-US"/>
        </w:rPr>
        <w:t xml:space="preserve"> disse Ánnuchka. </w:t>
      </w:r>
      <w:r w:rsidRPr="00DA749A">
        <w:rPr>
          <w:rFonts w:ascii="Times New Roman" w:hAnsi="Times New Roman" w:cs="Times New Roman"/>
          <w:sz w:val="24"/>
          <w:szCs w:val="24"/>
          <w:lang w:val="en-US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  <w:lang w:val="en-US"/>
        </w:rPr>
        <w:t>Anna mit Grossvater gehen spazieren</w:t>
      </w:r>
      <w:r w:rsidR="0024094F" w:rsidRPr="00C5704C">
        <w:rPr>
          <w:rFonts w:ascii="Times New Roman" w:hAnsi="Times New Roman" w:cs="Times New Roman"/>
          <w:sz w:val="24"/>
          <w:szCs w:val="24"/>
          <w:lang w:val="en-US"/>
        </w:rPr>
        <w:t xml:space="preserve">…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Haus</w:t>
      </w:r>
      <w:r w:rsidR="000B7C6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B7C68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casa</w:t>
      </w:r>
      <w:r w:rsidR="000B7C68">
        <w:rPr>
          <w:rFonts w:ascii="Times New Roman" w:hAnsi="Times New Roman" w:cs="Times New Roman"/>
          <w:sz w:val="24"/>
          <w:szCs w:val="24"/>
        </w:rPr>
        <w:t>”;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Vogel</w:t>
      </w:r>
      <w:r w:rsidR="000B7C68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7C68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pássaro</w:t>
      </w:r>
      <w:r w:rsidR="000B7C68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>…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alemão </w:t>
      </w:r>
      <w:r w:rsidR="000B7C68">
        <w:rPr>
          <w:rFonts w:ascii="Times New Roman" w:hAnsi="Times New Roman" w:cs="Times New Roman"/>
          <w:sz w:val="24"/>
          <w:szCs w:val="24"/>
        </w:rPr>
        <w:t>começou a rir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como Hans, disse:</w:t>
      </w:r>
    </w:p>
    <w:p w:rsidR="0024094F" w:rsidRPr="00C5704C" w:rsidRDefault="00247F0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Gut, gut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52060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Sem demora</w:t>
      </w:r>
      <w:r w:rsidR="00A5537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mãe, para ganhar mais simpatia</w:t>
      </w:r>
      <w:r w:rsidR="00C868D0">
        <w:rPr>
          <w:rFonts w:ascii="Times New Roman" w:hAnsi="Times New Roman" w:cs="Times New Roman"/>
          <w:sz w:val="24"/>
          <w:szCs w:val="24"/>
        </w:rPr>
        <w:t xml:space="preserve"> do alemão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trouxe uma bacia de água quente e uma toalha limpa para </w:t>
      </w:r>
      <w:r w:rsidR="00C868D0">
        <w:rPr>
          <w:rFonts w:ascii="Times New Roman" w:hAnsi="Times New Roman" w:cs="Times New Roman"/>
          <w:sz w:val="24"/>
          <w:szCs w:val="24"/>
        </w:rPr>
        <w:t xml:space="preserve">que 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C868D0">
        <w:rPr>
          <w:rFonts w:ascii="Times New Roman" w:hAnsi="Times New Roman" w:cs="Times New Roman"/>
          <w:sz w:val="24"/>
          <w:szCs w:val="24"/>
        </w:rPr>
        <w:t xml:space="preserve">lavasse e se </w:t>
      </w:r>
      <w:r w:rsidR="0024094F" w:rsidRPr="00C5704C">
        <w:rPr>
          <w:rFonts w:ascii="Times New Roman" w:hAnsi="Times New Roman" w:cs="Times New Roman"/>
          <w:sz w:val="24"/>
          <w:szCs w:val="24"/>
        </w:rPr>
        <w:t>enxuga</w:t>
      </w:r>
      <w:r w:rsidR="00C868D0"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alemão se lavou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se enxugou, depois olhou para a mãe e</w:t>
      </w:r>
      <w:r>
        <w:rPr>
          <w:rFonts w:ascii="Times New Roman" w:hAnsi="Times New Roman" w:cs="Times New Roman"/>
          <w:sz w:val="24"/>
          <w:szCs w:val="24"/>
        </w:rPr>
        <w:t xml:space="preserve"> subitamente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pegou pela saia, abaixo 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ventre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mãe </w:t>
      </w:r>
      <w:r>
        <w:rPr>
          <w:rFonts w:ascii="Times New Roman" w:hAnsi="Times New Roman" w:cs="Times New Roman"/>
          <w:sz w:val="24"/>
          <w:szCs w:val="24"/>
        </w:rPr>
        <w:t>deu um grito,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assustada, </w:t>
      </w:r>
      <w:r w:rsidR="00A55378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depois </w:t>
      </w:r>
      <w:r>
        <w:rPr>
          <w:rFonts w:ascii="Times New Roman" w:hAnsi="Times New Roman" w:cs="Times New Roman"/>
          <w:sz w:val="24"/>
          <w:szCs w:val="24"/>
        </w:rPr>
        <w:t>outro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Mítia </w:t>
      </w:r>
      <w:r w:rsidR="00C868D0">
        <w:rPr>
          <w:rFonts w:ascii="Times New Roman" w:hAnsi="Times New Roman" w:cs="Times New Roman"/>
          <w:sz w:val="24"/>
          <w:szCs w:val="24"/>
        </w:rPr>
        <w:t xml:space="preserve">golpeou com 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cabeça o flanco do alemão, fazendo-o </w:t>
      </w:r>
      <w:r w:rsidR="00247F07">
        <w:rPr>
          <w:rFonts w:ascii="Times New Roman" w:hAnsi="Times New Roman" w:cs="Times New Roman"/>
          <w:sz w:val="24"/>
          <w:szCs w:val="24"/>
        </w:rPr>
        <w:t>cambalear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Ánnuchka ficou </w:t>
      </w:r>
      <w:r w:rsidR="00C868D0">
        <w:rPr>
          <w:rFonts w:ascii="Times New Roman" w:hAnsi="Times New Roman" w:cs="Times New Roman"/>
          <w:sz w:val="24"/>
          <w:szCs w:val="24"/>
        </w:rPr>
        <w:t>apavorada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sabia como os alemães batiam. No entanto, antes que o alemão batesse em Mítia, a mãe mesma </w:t>
      </w:r>
      <w:r w:rsidR="00EE0679">
        <w:rPr>
          <w:rFonts w:ascii="Times New Roman" w:hAnsi="Times New Roman" w:cs="Times New Roman"/>
          <w:sz w:val="24"/>
          <w:szCs w:val="24"/>
        </w:rPr>
        <w:t>deu uma palmada</w:t>
      </w:r>
      <w:r w:rsidR="00C868D0">
        <w:rPr>
          <w:rFonts w:ascii="Times New Roman" w:hAnsi="Times New Roman" w:cs="Times New Roman"/>
          <w:sz w:val="24"/>
          <w:szCs w:val="24"/>
        </w:rPr>
        <w:t xml:space="preserve"> no filho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868D0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na cabeça</w:t>
      </w:r>
      <w:r w:rsidR="00A55378">
        <w:rPr>
          <w:rFonts w:ascii="Times New Roman" w:hAnsi="Times New Roman" w:cs="Times New Roman"/>
          <w:sz w:val="24"/>
          <w:szCs w:val="24"/>
        </w:rPr>
        <w:t xml:space="preserve"> dele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55378">
        <w:rPr>
          <w:rFonts w:ascii="Times New Roman" w:hAnsi="Times New Roman" w:cs="Times New Roman"/>
          <w:sz w:val="24"/>
          <w:szCs w:val="24"/>
        </w:rPr>
        <w:t>o ponto mirado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5378">
        <w:rPr>
          <w:rFonts w:ascii="Times New Roman" w:hAnsi="Times New Roman" w:cs="Times New Roman"/>
          <w:sz w:val="24"/>
          <w:szCs w:val="24"/>
        </w:rPr>
        <w:t>pel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alemão, </w:t>
      </w:r>
      <w:r w:rsidR="00C868D0">
        <w:rPr>
          <w:rFonts w:ascii="Times New Roman" w:hAnsi="Times New Roman" w:cs="Times New Roman"/>
          <w:sz w:val="24"/>
          <w:szCs w:val="24"/>
        </w:rPr>
        <w:t>e 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24094F" w:rsidRPr="00DC5B48">
        <w:rPr>
          <w:rFonts w:ascii="Times New Roman" w:hAnsi="Times New Roman" w:cs="Times New Roman"/>
          <w:sz w:val="24"/>
          <w:szCs w:val="24"/>
        </w:rPr>
        <w:t>traseiro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868D0">
        <w:rPr>
          <w:rFonts w:ascii="Times New Roman" w:hAnsi="Times New Roman" w:cs="Times New Roman"/>
          <w:sz w:val="24"/>
          <w:szCs w:val="24"/>
        </w:rPr>
        <w:t>Ela b</w:t>
      </w:r>
      <w:r w:rsidR="0024094F" w:rsidRPr="00C5704C">
        <w:rPr>
          <w:rFonts w:ascii="Times New Roman" w:hAnsi="Times New Roman" w:cs="Times New Roman"/>
          <w:sz w:val="24"/>
          <w:szCs w:val="24"/>
        </w:rPr>
        <w:t>atia em Mítia e, ao mesmo tempo, afastava-o do alemão</w:t>
      </w:r>
      <w:r w:rsidR="00C868D0">
        <w:rPr>
          <w:rFonts w:ascii="Times New Roman" w:hAnsi="Times New Roman" w:cs="Times New Roman"/>
          <w:sz w:val="24"/>
          <w:szCs w:val="24"/>
        </w:rPr>
        <w:t xml:space="preserve"> enfurecido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Por isso o alemão não </w:t>
      </w:r>
      <w:r w:rsidR="00EE0679">
        <w:rPr>
          <w:rFonts w:ascii="Times New Roman" w:hAnsi="Times New Roman" w:cs="Times New Roman"/>
          <w:sz w:val="24"/>
          <w:szCs w:val="24"/>
        </w:rPr>
        <w:t>machucou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Mítia, </w:t>
      </w:r>
      <w:r w:rsidR="00C868D0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</w:t>
      </w:r>
      <w:r w:rsidR="00364D06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68D0">
        <w:rPr>
          <w:rFonts w:ascii="Times New Roman" w:hAnsi="Times New Roman" w:cs="Times New Roman"/>
          <w:sz w:val="24"/>
          <w:szCs w:val="24"/>
        </w:rPr>
        <w:t>botou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fora</w:t>
      </w:r>
      <w:r w:rsidR="00C868D0">
        <w:rPr>
          <w:rFonts w:ascii="Times New Roman" w:hAnsi="Times New Roman" w:cs="Times New Roman"/>
          <w:sz w:val="24"/>
          <w:szCs w:val="24"/>
        </w:rPr>
        <w:t xml:space="preserve"> de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como faziam </w:t>
      </w:r>
      <w:r w:rsidR="00C868D0">
        <w:rPr>
          <w:rFonts w:ascii="Times New Roman" w:hAnsi="Times New Roman" w:cs="Times New Roman"/>
          <w:sz w:val="24"/>
          <w:szCs w:val="24"/>
        </w:rPr>
        <w:t xml:space="preserve">os alemães </w:t>
      </w:r>
      <w:r w:rsidR="0024094F" w:rsidRPr="00C5704C">
        <w:rPr>
          <w:rFonts w:ascii="Times New Roman" w:hAnsi="Times New Roman" w:cs="Times New Roman"/>
          <w:sz w:val="24"/>
          <w:szCs w:val="24"/>
        </w:rPr>
        <w:t>antes d</w:t>
      </w:r>
      <w:r w:rsidR="00C868D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Hans.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214E3">
        <w:rPr>
          <w:rFonts w:ascii="Times New Roman" w:hAnsi="Times New Roman" w:cs="Times New Roman"/>
          <w:sz w:val="24"/>
          <w:szCs w:val="24"/>
        </w:rPr>
        <w:t xml:space="preserve">Foram </w:t>
      </w:r>
      <w:r w:rsidR="008214E3">
        <w:rPr>
          <w:rFonts w:ascii="Times New Roman" w:hAnsi="Times New Roman" w:cs="Times New Roman"/>
          <w:sz w:val="24"/>
          <w:szCs w:val="24"/>
        </w:rPr>
        <w:t>novamente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14E3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 da velhinha</w:t>
      </w:r>
      <w:r w:rsidR="008214E3">
        <w:rPr>
          <w:rFonts w:ascii="Times New Roman" w:hAnsi="Times New Roman" w:cs="Times New Roman"/>
          <w:sz w:val="24"/>
          <w:szCs w:val="24"/>
        </w:rPr>
        <w:t xml:space="preserve"> </w:t>
      </w:r>
      <w:r w:rsidR="00A55378">
        <w:rPr>
          <w:rFonts w:ascii="Times New Roman" w:hAnsi="Times New Roman" w:cs="Times New Roman"/>
          <w:sz w:val="24"/>
          <w:szCs w:val="24"/>
        </w:rPr>
        <w:t>caridosa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</w:t>
      </w:r>
      <w:r w:rsidR="000E17F4">
        <w:rPr>
          <w:rFonts w:ascii="Times New Roman" w:hAnsi="Times New Roman" w:cs="Times New Roman"/>
          <w:sz w:val="24"/>
          <w:szCs w:val="24"/>
        </w:rPr>
        <w:t xml:space="preserve">conseguiram </w:t>
      </w:r>
      <w:r w:rsidRPr="00C5704C">
        <w:rPr>
          <w:rFonts w:ascii="Times New Roman" w:hAnsi="Times New Roman" w:cs="Times New Roman"/>
          <w:sz w:val="24"/>
          <w:szCs w:val="24"/>
        </w:rPr>
        <w:t>dormir, com medo de que viessem atrás de Mítia. De manhã, a mãe disse:</w:t>
      </w:r>
    </w:p>
    <w:p w:rsidR="0024094F" w:rsidRPr="00C5704C" w:rsidRDefault="00970BC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Crianças, fiquem aqui enquanto vou </w:t>
      </w:r>
      <w:r w:rsidR="000E17F4">
        <w:rPr>
          <w:rFonts w:ascii="Times New Roman" w:hAnsi="Times New Roman" w:cs="Times New Roman"/>
          <w:sz w:val="24"/>
          <w:szCs w:val="24"/>
        </w:rPr>
        <w:t>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casa; esper</w:t>
      </w:r>
      <w:r w:rsidR="006E370B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ei </w:t>
      </w:r>
      <w:r w:rsidR="00A55378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alemães </w:t>
      </w:r>
      <w:r w:rsidR="000E17F4">
        <w:rPr>
          <w:rFonts w:ascii="Times New Roman" w:hAnsi="Times New Roman" w:cs="Times New Roman"/>
          <w:sz w:val="24"/>
          <w:szCs w:val="24"/>
        </w:rPr>
        <w:t>sa</w:t>
      </w:r>
      <w:r w:rsidR="00A55378">
        <w:rPr>
          <w:rFonts w:ascii="Times New Roman" w:hAnsi="Times New Roman" w:cs="Times New Roman"/>
          <w:sz w:val="24"/>
          <w:szCs w:val="24"/>
        </w:rPr>
        <w:t>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pegarei o que puder... Iremos até a aldeia de Agárkovo, eu tenho uma prima</w:t>
      </w:r>
      <w:r w:rsidR="000E17F4">
        <w:rPr>
          <w:rFonts w:ascii="Times New Roman" w:hAnsi="Times New Roman" w:cs="Times New Roman"/>
          <w:sz w:val="24"/>
          <w:szCs w:val="24"/>
        </w:rPr>
        <w:t xml:space="preserve"> lá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E17F4">
        <w:rPr>
          <w:rFonts w:ascii="Times New Roman" w:hAnsi="Times New Roman" w:cs="Times New Roman"/>
          <w:sz w:val="24"/>
          <w:szCs w:val="24"/>
        </w:rPr>
        <w:t xml:space="preserve">quem sabe conseguimos um </w:t>
      </w:r>
      <w:r w:rsidR="00797A72">
        <w:rPr>
          <w:rFonts w:ascii="Times New Roman" w:hAnsi="Times New Roman" w:cs="Times New Roman"/>
          <w:sz w:val="24"/>
          <w:szCs w:val="24"/>
        </w:rPr>
        <w:t>lugar para ficar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mãe foi para casa </w:t>
      </w:r>
      <w:r w:rsidR="000E425B">
        <w:rPr>
          <w:rFonts w:ascii="Times New Roman" w:hAnsi="Times New Roman" w:cs="Times New Roman"/>
          <w:sz w:val="24"/>
          <w:szCs w:val="24"/>
        </w:rPr>
        <w:t>pedindo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0BC1">
        <w:rPr>
          <w:rFonts w:ascii="Times New Roman" w:hAnsi="Times New Roman" w:cs="Times New Roman"/>
          <w:sz w:val="24"/>
          <w:szCs w:val="24"/>
        </w:rPr>
        <w:t>a</w:t>
      </w:r>
      <w:r w:rsidR="00970BC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Deus que</w:t>
      </w:r>
      <w:r w:rsidR="000E425B">
        <w:rPr>
          <w:rFonts w:ascii="Times New Roman" w:hAnsi="Times New Roman" w:cs="Times New Roman"/>
          <w:sz w:val="24"/>
          <w:szCs w:val="24"/>
        </w:rPr>
        <w:t xml:space="preserve">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alemães </w:t>
      </w:r>
      <w:r w:rsidR="000E425B">
        <w:rPr>
          <w:rFonts w:ascii="Times New Roman" w:hAnsi="Times New Roman" w:cs="Times New Roman"/>
          <w:sz w:val="24"/>
          <w:szCs w:val="24"/>
        </w:rPr>
        <w:t>saíssem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E17F4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E17F4">
        <w:rPr>
          <w:rFonts w:ascii="Times New Roman" w:hAnsi="Times New Roman" w:cs="Times New Roman"/>
          <w:sz w:val="24"/>
          <w:szCs w:val="24"/>
        </w:rPr>
        <w:t xml:space="preserve">sem </w:t>
      </w:r>
      <w:r w:rsidR="000E425B">
        <w:rPr>
          <w:rFonts w:ascii="Times New Roman" w:hAnsi="Times New Roman" w:cs="Times New Roman"/>
          <w:sz w:val="24"/>
          <w:szCs w:val="24"/>
        </w:rPr>
        <w:t>a presença d</w:t>
      </w:r>
      <w:r w:rsidR="000E17F4">
        <w:rPr>
          <w:rFonts w:ascii="Times New Roman" w:hAnsi="Times New Roman" w:cs="Times New Roman"/>
          <w:sz w:val="24"/>
          <w:szCs w:val="24"/>
        </w:rPr>
        <w:t>o poder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soviético, não </w:t>
      </w:r>
      <w:r w:rsidR="000E17F4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17F4">
        <w:rPr>
          <w:rFonts w:ascii="Times New Roman" w:hAnsi="Times New Roman" w:cs="Times New Roman"/>
          <w:sz w:val="24"/>
          <w:szCs w:val="24"/>
        </w:rPr>
        <w:t>a 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pedi</w:t>
      </w:r>
      <w:r w:rsidR="000E17F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ajuda além de Deus. Seu pedido foi atendido</w:t>
      </w:r>
      <w:r w:rsidR="00BD45DE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alemães saíram, entraram num caminhão e </w:t>
      </w:r>
      <w:r w:rsidR="007D6D55">
        <w:rPr>
          <w:rFonts w:ascii="Times New Roman" w:hAnsi="Times New Roman" w:cs="Times New Roman"/>
          <w:sz w:val="24"/>
          <w:szCs w:val="24"/>
        </w:rPr>
        <w:t>desapareceram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mãe </w:t>
      </w:r>
      <w:r w:rsidR="000E425B">
        <w:rPr>
          <w:rFonts w:ascii="Times New Roman" w:hAnsi="Times New Roman" w:cs="Times New Roman"/>
          <w:sz w:val="24"/>
          <w:szCs w:val="24"/>
        </w:rPr>
        <w:t>imediatamente irrompeu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425B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072E27">
        <w:rPr>
          <w:rFonts w:ascii="Times New Roman" w:hAnsi="Times New Roman" w:cs="Times New Roman"/>
          <w:sz w:val="24"/>
          <w:szCs w:val="24"/>
        </w:rPr>
        <w:t>quarto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E425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videntemente, tudo estava quebrado, </w:t>
      </w:r>
      <w:r w:rsidR="000E425B">
        <w:rPr>
          <w:rFonts w:ascii="Times New Roman" w:hAnsi="Times New Roman" w:cs="Times New Roman"/>
          <w:sz w:val="24"/>
          <w:szCs w:val="24"/>
        </w:rPr>
        <w:t>re</w:t>
      </w:r>
      <w:r w:rsidR="000E425B">
        <w:rPr>
          <w:rFonts w:ascii="Times New Roman" w:hAnsi="Times New Roman" w:cs="Times New Roman"/>
          <w:sz w:val="24"/>
          <w:szCs w:val="24"/>
          <w:lang w:val="en-GB"/>
        </w:rPr>
        <w:t>virado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molhado, mas no meio da cama </w:t>
      </w:r>
      <w:r w:rsidR="007D6D55">
        <w:rPr>
          <w:rFonts w:ascii="Times New Roman" w:hAnsi="Times New Roman" w:cs="Times New Roman"/>
          <w:sz w:val="24"/>
          <w:szCs w:val="24"/>
        </w:rPr>
        <w:t>se achava</w:t>
      </w:r>
      <w:r w:rsidR="000E425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toalha limpa que </w:t>
      </w:r>
      <w:r w:rsidR="00783D5D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425B">
        <w:rPr>
          <w:rFonts w:ascii="Times New Roman" w:hAnsi="Times New Roman" w:cs="Times New Roman"/>
          <w:sz w:val="24"/>
          <w:szCs w:val="24"/>
        </w:rPr>
        <w:t>havia 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425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alemão. A mãe pegou a toalha, mas ela estava pesada</w:t>
      </w:r>
      <w:r w:rsidR="000E425B">
        <w:rPr>
          <w:rFonts w:ascii="Times New Roman" w:hAnsi="Times New Roman" w:cs="Times New Roman"/>
          <w:sz w:val="24"/>
          <w:szCs w:val="24"/>
        </w:rPr>
        <w:t xml:space="preserve"> </w:t>
      </w:r>
      <w:r w:rsidR="000E425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425B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ontinha </w:t>
      </w:r>
      <w:r w:rsidR="007A7DBF">
        <w:rPr>
          <w:rFonts w:ascii="Times New Roman" w:hAnsi="Times New Roman" w:cs="Times New Roman"/>
          <w:sz w:val="24"/>
          <w:szCs w:val="24"/>
        </w:rPr>
        <w:t>uma porção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3D5D">
        <w:rPr>
          <w:rFonts w:ascii="Times New Roman" w:hAnsi="Times New Roman" w:cs="Times New Roman"/>
          <w:sz w:val="24"/>
          <w:szCs w:val="24"/>
        </w:rPr>
        <w:t>consistente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saudável </w:t>
      </w:r>
      <w:r w:rsidR="00BC0EC3">
        <w:rPr>
          <w:rFonts w:ascii="Times New Roman" w:hAnsi="Times New Roman" w:cs="Times New Roman"/>
          <w:sz w:val="24"/>
          <w:szCs w:val="24"/>
        </w:rPr>
        <w:t xml:space="preserve">de </w:t>
      </w:r>
      <w:r w:rsidR="00D212E2">
        <w:rPr>
          <w:rFonts w:ascii="Times New Roman" w:hAnsi="Times New Roman" w:cs="Times New Roman"/>
          <w:sz w:val="24"/>
          <w:szCs w:val="24"/>
        </w:rPr>
        <w:t>bosta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arian</w:t>
      </w:r>
      <w:r w:rsidR="00D212E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83D5D">
        <w:rPr>
          <w:rFonts w:ascii="Times New Roman" w:hAnsi="Times New Roman" w:cs="Times New Roman"/>
          <w:sz w:val="24"/>
          <w:szCs w:val="24"/>
        </w:rPr>
        <w:t>por meio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qual, </w:t>
      </w:r>
      <w:r w:rsidR="00BC0EC3">
        <w:rPr>
          <w:rFonts w:ascii="Times New Roman" w:hAnsi="Times New Roman" w:cs="Times New Roman"/>
          <w:sz w:val="24"/>
          <w:szCs w:val="24"/>
        </w:rPr>
        <w:t>ao lado 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medições d</w:t>
      </w:r>
      <w:r w:rsidR="00BC0EC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crânio, seria possível determinar a raça ariana. </w:t>
      </w:r>
      <w:r w:rsidR="00BC0EC3">
        <w:rPr>
          <w:rFonts w:ascii="Times New Roman" w:hAnsi="Times New Roman" w:cs="Times New Roman"/>
          <w:sz w:val="24"/>
          <w:szCs w:val="24"/>
        </w:rPr>
        <w:t>Impossível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confundi</w:t>
      </w:r>
      <w:r w:rsidR="00BC0EC3">
        <w:rPr>
          <w:rFonts w:ascii="Times New Roman" w:hAnsi="Times New Roman" w:cs="Times New Roman"/>
          <w:sz w:val="24"/>
          <w:szCs w:val="24"/>
        </w:rPr>
        <w:t>-l</w:t>
      </w:r>
      <w:r w:rsidR="00D212E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D212E2">
        <w:rPr>
          <w:rFonts w:ascii="Times New Roman" w:hAnsi="Times New Roman" w:cs="Times New Roman"/>
          <w:sz w:val="24"/>
          <w:szCs w:val="24"/>
        </w:rPr>
        <w:t>bosta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eslav</w:t>
      </w:r>
      <w:r w:rsidR="00D212E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muito menos com </w:t>
      </w:r>
      <w:r w:rsidR="00D212E2">
        <w:rPr>
          <w:rFonts w:ascii="Times New Roman" w:hAnsi="Times New Roman" w:cs="Times New Roman"/>
          <w:sz w:val="24"/>
          <w:szCs w:val="24"/>
        </w:rPr>
        <w:t>bosta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</w:t>
      </w:r>
      <w:r w:rsidR="00D212E2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o alemão </w:t>
      </w:r>
      <w:r w:rsidR="00BC0EC3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tinha </w:t>
      </w:r>
      <w:r w:rsidR="00BC0EC3">
        <w:rPr>
          <w:rFonts w:ascii="Times New Roman" w:hAnsi="Times New Roman" w:cs="Times New Roman"/>
          <w:sz w:val="24"/>
          <w:szCs w:val="24"/>
        </w:rPr>
        <w:t>envolvido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</w:t>
      </w:r>
      <w:r w:rsidR="00D212E2">
        <w:rPr>
          <w:rFonts w:ascii="Times New Roman" w:hAnsi="Times New Roman" w:cs="Times New Roman"/>
          <w:sz w:val="24"/>
          <w:szCs w:val="24"/>
        </w:rPr>
        <w:t>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12E2">
        <w:rPr>
          <w:rFonts w:ascii="Times New Roman" w:hAnsi="Times New Roman" w:cs="Times New Roman"/>
          <w:sz w:val="24"/>
          <w:szCs w:val="24"/>
        </w:rPr>
        <w:t>bosta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toalha russa </w:t>
      </w:r>
      <w:r w:rsidR="00237997">
        <w:rPr>
          <w:rFonts w:ascii="Times New Roman" w:hAnsi="Times New Roman" w:cs="Times New Roman"/>
          <w:sz w:val="24"/>
          <w:szCs w:val="24"/>
        </w:rPr>
        <w:t xml:space="preserve">em prol da </w:t>
      </w:r>
      <w:r w:rsidRPr="00C5704C">
        <w:rPr>
          <w:rFonts w:ascii="Times New Roman" w:hAnsi="Times New Roman" w:cs="Times New Roman"/>
          <w:sz w:val="24"/>
          <w:szCs w:val="24"/>
        </w:rPr>
        <w:t>análise da pureza d</w:t>
      </w:r>
      <w:r w:rsidR="009B00DB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raça, mas </w:t>
      </w:r>
      <w:r w:rsidR="00237997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humor alemão, </w:t>
      </w:r>
      <w:r w:rsidR="00237997" w:rsidRPr="007E6446">
        <w:rPr>
          <w:rFonts w:ascii="Times New Roman" w:hAnsi="Times New Roman" w:cs="Times New Roman"/>
          <w:sz w:val="24"/>
          <w:szCs w:val="24"/>
        </w:rPr>
        <w:t>vigoroso como um prato de salsicha</w:t>
      </w:r>
      <w:r w:rsidR="0023799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7997">
        <w:rPr>
          <w:rFonts w:ascii="Times New Roman" w:hAnsi="Times New Roman" w:cs="Times New Roman"/>
          <w:sz w:val="24"/>
          <w:szCs w:val="24"/>
        </w:rPr>
        <w:t xml:space="preserve">um humor </w:t>
      </w:r>
      <w:r w:rsidRPr="00C5704C">
        <w:rPr>
          <w:rFonts w:ascii="Times New Roman" w:hAnsi="Times New Roman" w:cs="Times New Roman"/>
          <w:sz w:val="24"/>
          <w:szCs w:val="24"/>
        </w:rPr>
        <w:t>que se distinguia, na opinião dele, da ironia judia</w:t>
      </w:r>
      <w:r w:rsidR="00237997">
        <w:rPr>
          <w:rFonts w:ascii="Times New Roman" w:hAnsi="Times New Roman" w:cs="Times New Roman"/>
          <w:sz w:val="24"/>
          <w:szCs w:val="24"/>
        </w:rPr>
        <w:t xml:space="preserve">, </w:t>
      </w:r>
      <w:r w:rsidR="00237997" w:rsidRPr="00DC5B48">
        <w:rPr>
          <w:rFonts w:ascii="Times New Roman" w:hAnsi="Times New Roman" w:cs="Times New Roman"/>
          <w:sz w:val="24"/>
          <w:szCs w:val="24"/>
        </w:rPr>
        <w:t xml:space="preserve">ressequida </w:t>
      </w:r>
      <w:r w:rsidR="007D6D55" w:rsidRPr="00DC5B48">
        <w:rPr>
          <w:rFonts w:ascii="Times New Roman" w:hAnsi="Times New Roman" w:cs="Times New Roman"/>
          <w:sz w:val="24"/>
          <w:szCs w:val="24"/>
        </w:rPr>
        <w:t>como uma</w:t>
      </w:r>
      <w:r w:rsidR="00237997" w:rsidRPr="00DC5B48">
        <w:rPr>
          <w:rFonts w:ascii="Times New Roman" w:hAnsi="Times New Roman" w:cs="Times New Roman"/>
          <w:sz w:val="24"/>
          <w:szCs w:val="24"/>
        </w:rPr>
        <w:t xml:space="preserve"> tigela de</w:t>
      </w:r>
      <w:r w:rsidRPr="00DC5B48">
        <w:rPr>
          <w:rFonts w:ascii="Times New Roman" w:hAnsi="Times New Roman" w:cs="Times New Roman"/>
          <w:sz w:val="24"/>
          <w:szCs w:val="24"/>
        </w:rPr>
        <w:t xml:space="preserve"> galinha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Somente os mais </w:t>
      </w:r>
      <w:r w:rsidR="00DE2673">
        <w:rPr>
          <w:rFonts w:ascii="Times New Roman" w:hAnsi="Times New Roman" w:cs="Times New Roman"/>
          <w:sz w:val="24"/>
          <w:szCs w:val="24"/>
        </w:rPr>
        <w:t>talentosos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2673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eslavos </w:t>
      </w:r>
      <w:r w:rsidR="00DE2673">
        <w:rPr>
          <w:rFonts w:ascii="Times New Roman" w:hAnsi="Times New Roman" w:cs="Times New Roman"/>
          <w:sz w:val="24"/>
          <w:szCs w:val="24"/>
        </w:rPr>
        <w:t xml:space="preserve">seriam capazes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sentir o espírito alemão. A mãe de Ánnuchka, também </w:t>
      </w:r>
      <w:r w:rsidR="00DE2673">
        <w:rPr>
          <w:rFonts w:ascii="Times New Roman" w:hAnsi="Times New Roman" w:cs="Times New Roman"/>
          <w:sz w:val="24"/>
          <w:szCs w:val="24"/>
        </w:rPr>
        <w:t xml:space="preserve">chamada </w:t>
      </w:r>
      <w:r w:rsidRPr="00C5704C">
        <w:rPr>
          <w:rFonts w:ascii="Times New Roman" w:hAnsi="Times New Roman" w:cs="Times New Roman"/>
          <w:sz w:val="24"/>
          <w:szCs w:val="24"/>
        </w:rPr>
        <w:t>Ánnuchka, não pertencia aos melhores elementos d</w:t>
      </w:r>
      <w:r w:rsidR="007D6D5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raça, não se sentia uma ariana e, </w:t>
      </w:r>
      <w:r w:rsidR="00DE2673">
        <w:rPr>
          <w:rFonts w:ascii="Times New Roman" w:hAnsi="Times New Roman" w:cs="Times New Roman"/>
          <w:sz w:val="24"/>
          <w:szCs w:val="24"/>
        </w:rPr>
        <w:t xml:space="preserve">à </w:t>
      </w:r>
      <w:r w:rsidRPr="00C5704C">
        <w:rPr>
          <w:rFonts w:ascii="Times New Roman" w:hAnsi="Times New Roman" w:cs="Times New Roman"/>
          <w:sz w:val="24"/>
          <w:szCs w:val="24"/>
        </w:rPr>
        <w:t>diferen</w:t>
      </w:r>
      <w:r w:rsidR="00DE2673">
        <w:rPr>
          <w:rFonts w:ascii="Times New Roman" w:hAnsi="Times New Roman" w:cs="Times New Roman"/>
          <w:sz w:val="24"/>
          <w:szCs w:val="24"/>
        </w:rPr>
        <w:t>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 </w:t>
      </w:r>
      <w:r w:rsidR="0026574D">
        <w:rPr>
          <w:rFonts w:ascii="Times New Roman" w:hAnsi="Times New Roman" w:cs="Times New Roman"/>
          <w:sz w:val="24"/>
          <w:szCs w:val="24"/>
        </w:rPr>
        <w:t>célebre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574D">
        <w:rPr>
          <w:rFonts w:ascii="Times New Roman" w:hAnsi="Times New Roman" w:cs="Times New Roman"/>
          <w:sz w:val="24"/>
          <w:szCs w:val="24"/>
        </w:rPr>
        <w:t>escritor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 do século XIX, não </w:t>
      </w:r>
      <w:r w:rsidR="00DE2673">
        <w:rPr>
          <w:rFonts w:ascii="Times New Roman" w:hAnsi="Times New Roman" w:cs="Times New Roman"/>
          <w:sz w:val="24"/>
          <w:szCs w:val="24"/>
        </w:rPr>
        <w:t xml:space="preserve">almejava </w:t>
      </w:r>
      <w:r w:rsidRPr="00C5704C">
        <w:rPr>
          <w:rFonts w:ascii="Times New Roman" w:hAnsi="Times New Roman" w:cs="Times New Roman"/>
          <w:sz w:val="24"/>
          <w:szCs w:val="24"/>
        </w:rPr>
        <w:t>a uni</w:t>
      </w:r>
      <w:r w:rsidR="00DE2673">
        <w:rPr>
          <w:rFonts w:ascii="Times New Roman" w:hAnsi="Times New Roman" w:cs="Times New Roman"/>
          <w:sz w:val="24"/>
          <w:szCs w:val="24"/>
        </w:rPr>
        <w:t>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ariana dos Urais </w:t>
      </w:r>
      <w:r w:rsidR="00DE267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Reno. </w:t>
      </w:r>
      <w:r w:rsidR="00DE2673">
        <w:rPr>
          <w:rFonts w:ascii="Times New Roman" w:hAnsi="Times New Roman" w:cs="Times New Roman"/>
          <w:sz w:val="24"/>
          <w:szCs w:val="24"/>
        </w:rPr>
        <w:t xml:space="preserve">Ela </w:t>
      </w:r>
      <w:r w:rsidR="007D6D55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2673">
        <w:rPr>
          <w:rFonts w:ascii="Times New Roman" w:hAnsi="Times New Roman" w:cs="Times New Roman"/>
          <w:sz w:val="24"/>
          <w:szCs w:val="24"/>
        </w:rPr>
        <w:t>movida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</w:t>
      </w:r>
      <w:r w:rsidR="00A043AB">
        <w:rPr>
          <w:rFonts w:ascii="Times New Roman" w:hAnsi="Times New Roman" w:cs="Times New Roman"/>
          <w:sz w:val="24"/>
          <w:szCs w:val="24"/>
        </w:rPr>
        <w:t>pequenos</w:t>
      </w:r>
      <w:r w:rsidR="0093341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interesses e</w:t>
      </w:r>
      <w:r w:rsidR="00EE3A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7DBF">
        <w:rPr>
          <w:rFonts w:ascii="Times New Roman" w:hAnsi="Times New Roman" w:cs="Times New Roman"/>
          <w:sz w:val="24"/>
          <w:szCs w:val="24"/>
        </w:rPr>
        <w:t>assim</w:t>
      </w:r>
      <w:r w:rsidR="00EE3A13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peg</w:t>
      </w:r>
      <w:r w:rsidR="00DE2673">
        <w:rPr>
          <w:rFonts w:ascii="Times New Roman" w:hAnsi="Times New Roman" w:cs="Times New Roman"/>
          <w:sz w:val="24"/>
          <w:szCs w:val="24"/>
        </w:rPr>
        <w:t>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coisas que </w:t>
      </w:r>
      <w:r w:rsidR="00EE3A13">
        <w:rPr>
          <w:rFonts w:ascii="Times New Roman" w:hAnsi="Times New Roman" w:cs="Times New Roman"/>
          <w:sz w:val="24"/>
          <w:szCs w:val="24"/>
        </w:rPr>
        <w:t>estavam ao alcance</w:t>
      </w:r>
      <w:r w:rsidR="00933410">
        <w:rPr>
          <w:rFonts w:ascii="Times New Roman" w:hAnsi="Times New Roman" w:cs="Times New Roman"/>
          <w:sz w:val="24"/>
          <w:szCs w:val="24"/>
        </w:rPr>
        <w:t xml:space="preserve"> </w:t>
      </w:r>
      <w:r w:rsidR="00EE3A13">
        <w:rPr>
          <w:rFonts w:ascii="Times New Roman" w:hAnsi="Times New Roman" w:cs="Times New Roman"/>
          <w:sz w:val="24"/>
          <w:szCs w:val="24"/>
        </w:rPr>
        <w:t>d</w:t>
      </w:r>
      <w:r w:rsidR="00933410">
        <w:rPr>
          <w:rFonts w:ascii="Times New Roman" w:hAnsi="Times New Roman" w:cs="Times New Roman"/>
          <w:sz w:val="24"/>
          <w:szCs w:val="24"/>
        </w:rPr>
        <w:t>a 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24094F" w:rsidRPr="00C5704C" w:rsidRDefault="00EE3A1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depois,</w:t>
      </w:r>
      <w:r w:rsidR="0024094F" w:rsidRPr="00EE3A13">
        <w:rPr>
          <w:rFonts w:ascii="Times New Roman" w:hAnsi="Times New Roman" w:cs="Times New Roman"/>
          <w:sz w:val="24"/>
          <w:szCs w:val="24"/>
        </w:rPr>
        <w:t xml:space="preserve"> </w:t>
      </w:r>
      <w:r w:rsidR="00B3482A" w:rsidRPr="00EE3A13">
        <w:rPr>
          <w:rFonts w:ascii="Times New Roman" w:hAnsi="Times New Roman" w:cs="Times New Roman"/>
          <w:sz w:val="24"/>
          <w:szCs w:val="24"/>
        </w:rPr>
        <w:t>a mã</w:t>
      </w:r>
      <w:r w:rsidR="00473891" w:rsidRPr="00EE3A13">
        <w:rPr>
          <w:rFonts w:ascii="Times New Roman" w:hAnsi="Times New Roman" w:cs="Times New Roman"/>
          <w:sz w:val="24"/>
          <w:szCs w:val="24"/>
        </w:rPr>
        <w:t>e</w:t>
      </w:r>
      <w:r w:rsidR="0024094F" w:rsidRPr="00EE3A13">
        <w:rPr>
          <w:rFonts w:ascii="Times New Roman" w:hAnsi="Times New Roman" w:cs="Times New Roman"/>
          <w:sz w:val="24"/>
          <w:szCs w:val="24"/>
        </w:rPr>
        <w:t>, Ánnuchka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Mítia se arrasta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937C98">
        <w:rPr>
          <w:rFonts w:ascii="Times New Roman" w:hAnsi="Times New Roman" w:cs="Times New Roman"/>
          <w:sz w:val="24"/>
          <w:szCs w:val="24"/>
        </w:rPr>
        <w:t>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</w:t>
      </w:r>
      <w:r w:rsidR="00937C98">
        <w:rPr>
          <w:rFonts w:ascii="Times New Roman" w:hAnsi="Times New Roman" w:cs="Times New Roman"/>
          <w:sz w:val="24"/>
          <w:szCs w:val="24"/>
        </w:rPr>
        <w:t>r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campo nevado </w:t>
      </w:r>
      <w:r w:rsidR="00937C98">
        <w:rPr>
          <w:rFonts w:ascii="Times New Roman" w:hAnsi="Times New Roman" w:cs="Times New Roman"/>
          <w:sz w:val="24"/>
          <w:szCs w:val="24"/>
        </w:rPr>
        <w:t>rumo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7C98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aldeia de Agárkovo. </w:t>
      </w:r>
      <w:r w:rsidR="00B3482A">
        <w:rPr>
          <w:rFonts w:ascii="Times New Roman" w:hAnsi="Times New Roman" w:cs="Times New Roman"/>
          <w:sz w:val="24"/>
          <w:szCs w:val="24"/>
        </w:rPr>
        <w:t>Eles n</w:t>
      </w:r>
      <w:r w:rsidR="0024094F" w:rsidRPr="00C5704C">
        <w:rPr>
          <w:rFonts w:ascii="Times New Roman" w:hAnsi="Times New Roman" w:cs="Times New Roman"/>
          <w:sz w:val="24"/>
          <w:szCs w:val="24"/>
        </w:rPr>
        <w:t>ão anda</w:t>
      </w:r>
      <w:r w:rsidR="00937C98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473891">
        <w:rPr>
          <w:rFonts w:ascii="Times New Roman" w:hAnsi="Times New Roman" w:cs="Times New Roman"/>
          <w:sz w:val="24"/>
          <w:szCs w:val="24"/>
        </w:rPr>
        <w:t xml:space="preserve">literalmente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>se arrasta</w:t>
      </w:r>
      <w:r w:rsidR="00B3482A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carregavam </w:t>
      </w:r>
      <w:r w:rsidR="00A043AB">
        <w:rPr>
          <w:rFonts w:ascii="Times New Roman" w:hAnsi="Times New Roman" w:cs="Times New Roman"/>
          <w:sz w:val="24"/>
          <w:szCs w:val="24"/>
        </w:rPr>
        <w:t xml:space="preserve">todas as </w:t>
      </w:r>
      <w:r w:rsidR="00B3482A">
        <w:rPr>
          <w:rFonts w:ascii="Times New Roman" w:hAnsi="Times New Roman" w:cs="Times New Roman"/>
          <w:sz w:val="24"/>
          <w:szCs w:val="24"/>
        </w:rPr>
        <w:t xml:space="preserve">suas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coisas. </w:t>
      </w:r>
      <w:r w:rsidR="00605050">
        <w:rPr>
          <w:rFonts w:ascii="Times New Roman" w:hAnsi="Times New Roman" w:cs="Times New Roman"/>
          <w:sz w:val="24"/>
          <w:szCs w:val="24"/>
        </w:rPr>
        <w:t>No entanto, não foram direto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Agárkovo, mas </w:t>
      </w:r>
      <w:r w:rsidR="00473891">
        <w:rPr>
          <w:rFonts w:ascii="Times New Roman" w:hAnsi="Times New Roman" w:cs="Times New Roman"/>
          <w:sz w:val="24"/>
          <w:szCs w:val="24"/>
        </w:rPr>
        <w:t>pararam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3990" w:rsidRPr="00C5704C">
        <w:rPr>
          <w:rFonts w:ascii="Times New Roman" w:hAnsi="Times New Roman" w:cs="Times New Roman"/>
          <w:sz w:val="24"/>
          <w:szCs w:val="24"/>
        </w:rPr>
        <w:t>Klechni</w:t>
      </w:r>
      <w:r w:rsidR="00AE3990">
        <w:rPr>
          <w:rFonts w:ascii="Times New Roman" w:hAnsi="Times New Roman" w:cs="Times New Roman"/>
          <w:sz w:val="24"/>
          <w:szCs w:val="24"/>
        </w:rPr>
        <w:t>o</w:t>
      </w:r>
      <w:r w:rsidR="00AE3990" w:rsidRPr="00C5704C">
        <w:rPr>
          <w:rFonts w:ascii="Times New Roman" w:hAnsi="Times New Roman" w:cs="Times New Roman"/>
          <w:sz w:val="24"/>
          <w:szCs w:val="24"/>
        </w:rPr>
        <w:t>vo</w:t>
      </w:r>
      <w:r w:rsidR="0024094F" w:rsidRPr="00C5704C">
        <w:rPr>
          <w:rFonts w:ascii="Times New Roman" w:hAnsi="Times New Roman" w:cs="Times New Roman"/>
          <w:sz w:val="24"/>
          <w:szCs w:val="24"/>
        </w:rPr>
        <w:t>,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novo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ninguém </w:t>
      </w:r>
      <w:r>
        <w:rPr>
          <w:rFonts w:ascii="Times New Roman" w:hAnsi="Times New Roman" w:cs="Times New Roman"/>
          <w:sz w:val="24"/>
          <w:szCs w:val="24"/>
        </w:rPr>
        <w:t>se mostrou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contente com a vinda</w:t>
      </w:r>
      <w:r>
        <w:rPr>
          <w:rFonts w:ascii="Times New Roman" w:hAnsi="Times New Roman" w:cs="Times New Roman"/>
          <w:sz w:val="24"/>
          <w:szCs w:val="24"/>
        </w:rPr>
        <w:t xml:space="preserve"> deles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75E5B">
        <w:rPr>
          <w:rFonts w:ascii="Times New Roman" w:hAnsi="Times New Roman" w:cs="Times New Roman"/>
          <w:sz w:val="24"/>
          <w:szCs w:val="24"/>
        </w:rPr>
        <w:t>Deixaram que pernoitassem</w:t>
      </w:r>
      <w:r w:rsidR="003339FE">
        <w:rPr>
          <w:rFonts w:ascii="Times New Roman" w:hAnsi="Times New Roman" w:cs="Times New Roman"/>
          <w:sz w:val="24"/>
          <w:szCs w:val="24"/>
        </w:rPr>
        <w:t xml:space="preserve"> ali</w:t>
      </w:r>
      <w:r w:rsidR="00075E5B">
        <w:rPr>
          <w:rFonts w:ascii="Times New Roman" w:hAnsi="Times New Roman" w:cs="Times New Roman"/>
          <w:sz w:val="24"/>
          <w:szCs w:val="24"/>
        </w:rPr>
        <w:t>, mas não</w:t>
      </w:r>
      <w:r w:rsidR="00104D7D">
        <w:rPr>
          <w:rFonts w:ascii="Times New Roman" w:hAnsi="Times New Roman" w:cs="Times New Roman"/>
          <w:sz w:val="24"/>
          <w:szCs w:val="24"/>
        </w:rPr>
        <w:t xml:space="preserve"> lhes</w:t>
      </w:r>
      <w:r w:rsidR="00075E5B">
        <w:rPr>
          <w:rFonts w:ascii="Times New Roman" w:hAnsi="Times New Roman" w:cs="Times New Roman"/>
          <w:sz w:val="24"/>
          <w:szCs w:val="24"/>
        </w:rPr>
        <w:t xml:space="preserve"> ofereceram comida, pois não tinham nada.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manhã, </w:t>
      </w:r>
      <w:r w:rsidR="003339FE">
        <w:rPr>
          <w:rFonts w:ascii="Times New Roman" w:hAnsi="Times New Roman" w:cs="Times New Roman"/>
          <w:sz w:val="24"/>
          <w:szCs w:val="24"/>
        </w:rPr>
        <w:t xml:space="preserve">os três </w:t>
      </w:r>
      <w:r w:rsidR="00075E5B">
        <w:rPr>
          <w:rFonts w:ascii="Times New Roman" w:hAnsi="Times New Roman" w:cs="Times New Roman"/>
          <w:sz w:val="24"/>
          <w:szCs w:val="24"/>
        </w:rPr>
        <w:t>seguiram viagem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B724E">
        <w:rPr>
          <w:rFonts w:ascii="Times New Roman" w:hAnsi="Times New Roman" w:cs="Times New Roman"/>
          <w:sz w:val="24"/>
          <w:szCs w:val="24"/>
        </w:rPr>
        <w:t xml:space="preserve">ainda </w:t>
      </w:r>
      <w:r w:rsidR="008E6284">
        <w:rPr>
          <w:rFonts w:ascii="Times New Roman" w:hAnsi="Times New Roman" w:cs="Times New Roman"/>
          <w:sz w:val="24"/>
          <w:szCs w:val="24"/>
        </w:rPr>
        <w:t>pararam 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aldeia de Grigórievka. Lá a mãe </w:t>
      </w:r>
      <w:r w:rsidR="00075E5B">
        <w:rPr>
          <w:rFonts w:ascii="Times New Roman" w:hAnsi="Times New Roman" w:cs="Times New Roman"/>
          <w:sz w:val="24"/>
          <w:szCs w:val="24"/>
        </w:rPr>
        <w:t>esmolou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conseguiu um pouco de batata cozida estragada pelo frio. Não </w:t>
      </w:r>
      <w:r w:rsidR="00AE3990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deixaram entrar na isbá</w:t>
      </w:r>
      <w:r w:rsidR="00075E5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medo do tifo, e levaram as batatas</w:t>
      </w:r>
      <w:r w:rsidR="008E6284">
        <w:rPr>
          <w:rFonts w:ascii="Times New Roman" w:hAnsi="Times New Roman" w:cs="Times New Roman"/>
          <w:sz w:val="24"/>
          <w:szCs w:val="24"/>
        </w:rPr>
        <w:t>, em um jormal,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 quintal. Somente </w:t>
      </w:r>
      <w:r w:rsidR="008E6284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a tarde seguinte</w:t>
      </w:r>
      <w:r w:rsidR="003339FE">
        <w:rPr>
          <w:rFonts w:ascii="Times New Roman" w:hAnsi="Times New Roman" w:cs="Times New Roman"/>
          <w:sz w:val="24"/>
          <w:szCs w:val="24"/>
        </w:rPr>
        <w:t>, a mãe, Ánnuchka e Mítia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chegaram </w:t>
      </w:r>
      <w:r w:rsidR="008E628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Agárkovo. </w:t>
      </w:r>
      <w:r w:rsidR="00AE3990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6284">
        <w:rPr>
          <w:rFonts w:ascii="Times New Roman" w:hAnsi="Times New Roman" w:cs="Times New Roman"/>
          <w:sz w:val="24"/>
          <w:szCs w:val="24"/>
        </w:rPr>
        <w:t xml:space="preserve">uma aldeia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pequena, </w:t>
      </w:r>
      <w:r w:rsidR="008E6284">
        <w:rPr>
          <w:rFonts w:ascii="Times New Roman" w:hAnsi="Times New Roman" w:cs="Times New Roman"/>
          <w:sz w:val="24"/>
          <w:szCs w:val="24"/>
        </w:rPr>
        <w:t>não tinha mais de</w:t>
      </w:r>
      <w:r w:rsidR="005E30F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dez casas; em compensação</w:t>
      </w:r>
      <w:r w:rsidR="008E628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tranquil</w:t>
      </w:r>
      <w:r w:rsidR="008E628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6284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alemães </w:t>
      </w:r>
      <w:r w:rsidR="008E6284">
        <w:rPr>
          <w:rFonts w:ascii="Times New Roman" w:hAnsi="Times New Roman" w:cs="Times New Roman"/>
          <w:sz w:val="24"/>
          <w:szCs w:val="24"/>
        </w:rPr>
        <w:t>só tinham estado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ali uma vez</w:t>
      </w:r>
      <w:r w:rsidR="003339F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passagem.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prima da mãe, apesar de não </w:t>
      </w:r>
      <w:r w:rsidR="00A043AB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>fica</w:t>
      </w:r>
      <w:r w:rsidR="00A043AB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 contente</w:t>
      </w:r>
      <w:r w:rsidR="00104D7D">
        <w:rPr>
          <w:rFonts w:ascii="Times New Roman" w:hAnsi="Times New Roman" w:cs="Times New Roman"/>
          <w:sz w:val="24"/>
          <w:szCs w:val="24"/>
        </w:rPr>
        <w:t xml:space="preserve"> com </w:t>
      </w:r>
      <w:r w:rsidR="00FA3587">
        <w:rPr>
          <w:rFonts w:ascii="Times New Roman" w:hAnsi="Times New Roman" w:cs="Times New Roman"/>
          <w:sz w:val="24"/>
          <w:szCs w:val="24"/>
        </w:rPr>
        <w:t>a</w:t>
      </w:r>
      <w:r w:rsidR="00104D7D">
        <w:rPr>
          <w:rFonts w:ascii="Times New Roman" w:hAnsi="Times New Roman" w:cs="Times New Roman"/>
          <w:sz w:val="24"/>
          <w:szCs w:val="24"/>
        </w:rPr>
        <w:t xml:space="preserve"> chegada</w:t>
      </w:r>
      <w:r w:rsidR="00FA3587">
        <w:rPr>
          <w:rFonts w:ascii="Times New Roman" w:hAnsi="Times New Roman" w:cs="Times New Roman"/>
          <w:sz w:val="24"/>
          <w:szCs w:val="24"/>
        </w:rPr>
        <w:t xml:space="preserve"> deles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043AB">
        <w:rPr>
          <w:rFonts w:ascii="Times New Roman" w:hAnsi="Times New Roman" w:cs="Times New Roman"/>
          <w:sz w:val="24"/>
          <w:szCs w:val="24"/>
        </w:rPr>
        <w:t>hospedou-os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043AB">
        <w:rPr>
          <w:rFonts w:ascii="Times New Roman" w:hAnsi="Times New Roman" w:cs="Times New Roman"/>
          <w:sz w:val="24"/>
          <w:szCs w:val="24"/>
        </w:rPr>
        <w:t>deu-lhes comida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A043AB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vida na aldeia de Agárkovo. </w:t>
      </w:r>
      <w:r w:rsidR="00FD4B2C">
        <w:rPr>
          <w:rFonts w:ascii="Times New Roman" w:hAnsi="Times New Roman" w:cs="Times New Roman"/>
          <w:sz w:val="24"/>
          <w:szCs w:val="24"/>
        </w:rPr>
        <w:t>Passaram-se</w:t>
      </w:r>
      <w:r w:rsidR="00FD4B2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inverno</w:t>
      </w:r>
      <w:r w:rsidR="00FD4B2C">
        <w:rPr>
          <w:rFonts w:ascii="Times New Roman" w:hAnsi="Times New Roman" w:cs="Times New Roman"/>
          <w:sz w:val="24"/>
          <w:szCs w:val="24"/>
        </w:rPr>
        <w:t xml:space="preserve"> e </w:t>
      </w:r>
      <w:r w:rsidR="00496D69">
        <w:rPr>
          <w:rFonts w:ascii="Times New Roman" w:hAnsi="Times New Roman" w:cs="Times New Roman"/>
          <w:sz w:val="24"/>
          <w:szCs w:val="24"/>
        </w:rPr>
        <w:t xml:space="preserve">a </w:t>
      </w:r>
      <w:r w:rsidR="00A043AB">
        <w:rPr>
          <w:rFonts w:ascii="Times New Roman" w:hAnsi="Times New Roman" w:cs="Times New Roman"/>
          <w:sz w:val="24"/>
          <w:szCs w:val="24"/>
        </w:rPr>
        <w:t>primavera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no verão, </w:t>
      </w:r>
      <w:r w:rsidR="00A043AB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agosto, </w:t>
      </w:r>
      <w:r w:rsidR="00A043AB">
        <w:rPr>
          <w:rFonts w:ascii="Times New Roman" w:hAnsi="Times New Roman" w:cs="Times New Roman"/>
          <w:sz w:val="24"/>
          <w:szCs w:val="24"/>
        </w:rPr>
        <w:t>tropas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soviétic</w:t>
      </w:r>
      <w:r w:rsidR="00A043AB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libert</w:t>
      </w:r>
      <w:r w:rsidR="00A043AB">
        <w:rPr>
          <w:rFonts w:ascii="Times New Roman" w:hAnsi="Times New Roman" w:cs="Times New Roman"/>
          <w:sz w:val="24"/>
          <w:szCs w:val="24"/>
        </w:rPr>
        <w:t>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aldeia. </w:t>
      </w:r>
      <w:r w:rsidR="000A6953">
        <w:rPr>
          <w:rFonts w:ascii="Times New Roman" w:hAnsi="Times New Roman" w:cs="Times New Roman"/>
          <w:sz w:val="24"/>
          <w:szCs w:val="24"/>
        </w:rPr>
        <w:t>Foi uma grande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alegria. A </w:t>
      </w:r>
      <w:r w:rsidR="000A6953">
        <w:rPr>
          <w:rFonts w:ascii="Times New Roman" w:hAnsi="Times New Roman" w:cs="Times New Roman"/>
          <w:sz w:val="24"/>
          <w:szCs w:val="24"/>
        </w:rPr>
        <w:t xml:space="preserve">pequena </w:t>
      </w:r>
      <w:r w:rsidRPr="00C5704C">
        <w:rPr>
          <w:rFonts w:ascii="Times New Roman" w:hAnsi="Times New Roman" w:cs="Times New Roman"/>
          <w:sz w:val="24"/>
          <w:szCs w:val="24"/>
        </w:rPr>
        <w:t>aldeia estava abarrotada de soldados soviéticos</w:t>
      </w:r>
      <w:r w:rsidR="00CA62B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5E30F5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alojavam e pernoitavam</w:t>
      </w:r>
      <w:r w:rsidR="000A6953">
        <w:rPr>
          <w:rFonts w:ascii="Times New Roman" w:hAnsi="Times New Roman" w:cs="Times New Roman"/>
          <w:sz w:val="24"/>
          <w:szCs w:val="24"/>
        </w:rPr>
        <w:t xml:space="preserve"> nas isbás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36068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osso soldado também fede, mas o fedor dele é </w:t>
      </w:r>
      <w:r w:rsidR="00797A72">
        <w:rPr>
          <w:rFonts w:ascii="Times New Roman" w:hAnsi="Times New Roman" w:cs="Times New Roman"/>
          <w:sz w:val="24"/>
          <w:szCs w:val="24"/>
        </w:rPr>
        <w:t>familiar</w:t>
      </w:r>
      <w:r w:rsidR="0024094F" w:rsidRPr="00C5704C">
        <w:rPr>
          <w:rFonts w:ascii="Times New Roman" w:hAnsi="Times New Roman" w:cs="Times New Roman"/>
          <w:sz w:val="24"/>
          <w:szCs w:val="24"/>
        </w:rPr>
        <w:t>, não hostil. Devemos ainda lembrar que os russos e os</w:t>
      </w:r>
      <w:r w:rsidR="00496D69">
        <w:rPr>
          <w:rFonts w:ascii="Times New Roman" w:hAnsi="Times New Roman" w:cs="Times New Roman"/>
          <w:sz w:val="24"/>
          <w:szCs w:val="24"/>
        </w:rPr>
        <w:t xml:space="preserve"> demais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habitantes da Rússia comem </w:t>
      </w:r>
      <w:r w:rsidR="005E30F5">
        <w:rPr>
          <w:rFonts w:ascii="Times New Roman" w:hAnsi="Times New Roman" w:cs="Times New Roman"/>
          <w:sz w:val="24"/>
          <w:szCs w:val="24"/>
        </w:rPr>
        <w:t>mais cereais e fermentados do que carne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Por isso seu fedor, apesar de </w:t>
      </w:r>
      <w:r w:rsidR="00496D69">
        <w:rPr>
          <w:rFonts w:ascii="Times New Roman" w:hAnsi="Times New Roman" w:cs="Times New Roman"/>
          <w:sz w:val="24"/>
          <w:szCs w:val="24"/>
        </w:rPr>
        <w:t>intenso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</w:t>
      </w:r>
      <w:r w:rsidR="00496D69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6D69">
        <w:rPr>
          <w:rFonts w:ascii="Times New Roman" w:hAnsi="Times New Roman" w:cs="Times New Roman"/>
          <w:sz w:val="24"/>
          <w:szCs w:val="24"/>
        </w:rPr>
        <w:t>corrosivo</w:t>
      </w:r>
      <w:r w:rsidR="0024094F" w:rsidRPr="00C5704C">
        <w:rPr>
          <w:rFonts w:ascii="Times New Roman" w:hAnsi="Times New Roman" w:cs="Times New Roman"/>
          <w:sz w:val="24"/>
          <w:szCs w:val="24"/>
        </w:rPr>
        <w:t>. Já entre os alemães</w:t>
      </w:r>
      <w:r w:rsidR="005E30F5">
        <w:rPr>
          <w:rFonts w:ascii="Times New Roman" w:hAnsi="Times New Roman" w:cs="Times New Roman"/>
          <w:sz w:val="24"/>
          <w:szCs w:val="24"/>
        </w:rPr>
        <w:t xml:space="preserve">, </w:t>
      </w:r>
      <w:r w:rsidR="00CA62BF">
        <w:rPr>
          <w:rFonts w:ascii="Times New Roman" w:hAnsi="Times New Roman" w:cs="Times New Roman"/>
          <w:sz w:val="24"/>
          <w:szCs w:val="24"/>
        </w:rPr>
        <w:t>cuj</w:t>
      </w:r>
      <w:r w:rsidR="0024094F" w:rsidRPr="00C5704C">
        <w:rPr>
          <w:rFonts w:ascii="Times New Roman" w:hAnsi="Times New Roman" w:cs="Times New Roman"/>
          <w:sz w:val="24"/>
          <w:szCs w:val="24"/>
        </w:rPr>
        <w:t>a base</w:t>
      </w:r>
      <w:r w:rsidR="00496D69">
        <w:rPr>
          <w:rFonts w:ascii="Times New Roman" w:hAnsi="Times New Roman" w:cs="Times New Roman"/>
          <w:sz w:val="24"/>
          <w:szCs w:val="24"/>
        </w:rPr>
        <w:t xml:space="preserve"> da alimentação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ervilha com toucinho, o fedor é cal</w:t>
      </w:r>
      <w:r w:rsidR="00F32850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rico e </w:t>
      </w:r>
      <w:r w:rsidR="005E30F5">
        <w:rPr>
          <w:rFonts w:ascii="Times New Roman" w:hAnsi="Times New Roman" w:cs="Times New Roman"/>
          <w:sz w:val="24"/>
          <w:szCs w:val="24"/>
        </w:rPr>
        <w:t>persistente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605050">
        <w:rPr>
          <w:rFonts w:ascii="Times New Roman" w:hAnsi="Times New Roman" w:cs="Times New Roman"/>
          <w:sz w:val="24"/>
          <w:szCs w:val="24"/>
        </w:rPr>
        <w:t>aconteceu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desgraça</w:t>
      </w:r>
      <w:r w:rsidR="00605050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 o exército soviético libertou a aldeia de Agárkovo, Mítia </w:t>
      </w:r>
      <w:r w:rsidR="00605050">
        <w:rPr>
          <w:rFonts w:ascii="Times New Roman" w:hAnsi="Times New Roman" w:cs="Times New Roman"/>
          <w:sz w:val="24"/>
          <w:szCs w:val="24"/>
        </w:rPr>
        <w:t>ficou doente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D75005">
        <w:rPr>
          <w:rFonts w:ascii="Times New Roman" w:hAnsi="Times New Roman" w:cs="Times New Roman"/>
          <w:sz w:val="24"/>
          <w:szCs w:val="24"/>
        </w:rPr>
        <w:t xml:space="preserve">A mãe o colocou numa </w:t>
      </w:r>
      <w:r w:rsidR="00605050" w:rsidRPr="00D75005">
        <w:rPr>
          <w:rFonts w:ascii="Times New Roman" w:hAnsi="Times New Roman" w:cs="Times New Roman"/>
          <w:sz w:val="24"/>
          <w:szCs w:val="24"/>
        </w:rPr>
        <w:t>telega que</w:t>
      </w:r>
      <w:r w:rsidRPr="00D75005">
        <w:rPr>
          <w:rFonts w:ascii="Times New Roman" w:hAnsi="Times New Roman" w:cs="Times New Roman"/>
          <w:sz w:val="24"/>
          <w:szCs w:val="24"/>
        </w:rPr>
        <w:t xml:space="preserve"> passa</w:t>
      </w:r>
      <w:r w:rsidR="00605050" w:rsidRPr="00D75005">
        <w:rPr>
          <w:rFonts w:ascii="Times New Roman" w:hAnsi="Times New Roman" w:cs="Times New Roman"/>
          <w:sz w:val="24"/>
          <w:szCs w:val="24"/>
        </w:rPr>
        <w:t>va</w:t>
      </w:r>
      <w:r w:rsidRPr="00D75005">
        <w:rPr>
          <w:rFonts w:ascii="Times New Roman" w:hAnsi="Times New Roman" w:cs="Times New Roman"/>
          <w:sz w:val="24"/>
          <w:szCs w:val="24"/>
        </w:rPr>
        <w:t xml:space="preserve"> e </w:t>
      </w:r>
      <w:r w:rsidR="00690B8B" w:rsidRPr="00D75005">
        <w:rPr>
          <w:rFonts w:ascii="Times New Roman" w:hAnsi="Times New Roman" w:cs="Times New Roman"/>
          <w:sz w:val="24"/>
          <w:szCs w:val="24"/>
        </w:rPr>
        <w:t xml:space="preserve">o </w:t>
      </w:r>
      <w:r w:rsidRPr="00D75005">
        <w:rPr>
          <w:rFonts w:ascii="Times New Roman" w:hAnsi="Times New Roman" w:cs="Times New Roman"/>
          <w:sz w:val="24"/>
          <w:szCs w:val="24"/>
        </w:rPr>
        <w:t xml:space="preserve">levou </w:t>
      </w:r>
      <w:r w:rsidR="00977885" w:rsidRPr="00D75005">
        <w:rPr>
          <w:rFonts w:ascii="Times New Roman" w:hAnsi="Times New Roman" w:cs="Times New Roman"/>
          <w:sz w:val="24"/>
          <w:szCs w:val="24"/>
        </w:rPr>
        <w:t>aos</w:t>
      </w:r>
      <w:r w:rsidRPr="00D75005">
        <w:rPr>
          <w:rFonts w:ascii="Times New Roman" w:hAnsi="Times New Roman" w:cs="Times New Roman"/>
          <w:sz w:val="24"/>
          <w:szCs w:val="24"/>
        </w:rPr>
        <w:t xml:space="preserve"> militares do </w:t>
      </w:r>
      <w:r w:rsidR="00977885" w:rsidRPr="00D75005">
        <w:rPr>
          <w:rFonts w:ascii="Times New Roman" w:hAnsi="Times New Roman" w:cs="Times New Roman"/>
          <w:sz w:val="24"/>
          <w:szCs w:val="24"/>
        </w:rPr>
        <w:t>setor</w:t>
      </w:r>
      <w:r w:rsidRPr="00D75005">
        <w:rPr>
          <w:rFonts w:ascii="Times New Roman" w:hAnsi="Times New Roman" w:cs="Times New Roman"/>
          <w:sz w:val="24"/>
          <w:szCs w:val="24"/>
        </w:rPr>
        <w:t xml:space="preserve"> sanitário;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5FD8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contou que era viúva de um soldado morto na </w:t>
      </w:r>
      <w:r w:rsidR="00977885">
        <w:rPr>
          <w:rFonts w:ascii="Times New Roman" w:hAnsi="Times New Roman" w:cs="Times New Roman"/>
          <w:sz w:val="24"/>
          <w:szCs w:val="24"/>
        </w:rPr>
        <w:t>G</w:t>
      </w:r>
      <w:r w:rsidRPr="00C5704C">
        <w:rPr>
          <w:rFonts w:ascii="Times New Roman" w:hAnsi="Times New Roman" w:cs="Times New Roman"/>
          <w:sz w:val="24"/>
          <w:szCs w:val="24"/>
        </w:rPr>
        <w:t xml:space="preserve">uerra </w:t>
      </w:r>
      <w:r w:rsidR="00977885">
        <w:rPr>
          <w:rFonts w:ascii="Times New Roman" w:hAnsi="Times New Roman" w:cs="Times New Roman"/>
          <w:sz w:val="24"/>
          <w:szCs w:val="24"/>
        </w:rPr>
        <w:t>da F</w:t>
      </w:r>
      <w:r w:rsidRPr="00C5704C">
        <w:rPr>
          <w:rFonts w:ascii="Times New Roman" w:hAnsi="Times New Roman" w:cs="Times New Roman"/>
          <w:sz w:val="24"/>
          <w:szCs w:val="24"/>
        </w:rPr>
        <w:t>inl</w:t>
      </w:r>
      <w:r w:rsidR="00977885">
        <w:rPr>
          <w:rFonts w:ascii="Times New Roman" w:hAnsi="Times New Roman" w:cs="Times New Roman"/>
          <w:sz w:val="24"/>
          <w:szCs w:val="24"/>
        </w:rPr>
        <w:t>â</w:t>
      </w:r>
      <w:r w:rsidRPr="00C5704C">
        <w:rPr>
          <w:rFonts w:ascii="Times New Roman" w:hAnsi="Times New Roman" w:cs="Times New Roman"/>
          <w:sz w:val="24"/>
          <w:szCs w:val="24"/>
        </w:rPr>
        <w:t>nd</w:t>
      </w:r>
      <w:r w:rsidR="00977885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 apiedaram dela, deixa</w:t>
      </w:r>
      <w:r w:rsidR="00D95FD8">
        <w:rPr>
          <w:rFonts w:ascii="Times New Roman" w:hAnsi="Times New Roman" w:cs="Times New Roman"/>
          <w:sz w:val="24"/>
          <w:szCs w:val="24"/>
        </w:rPr>
        <w:t>ndo</w:t>
      </w:r>
      <w:r w:rsidR="0097788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7885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Mítia se </w:t>
      </w:r>
      <w:r w:rsidR="00977885">
        <w:rPr>
          <w:rFonts w:ascii="Times New Roman" w:hAnsi="Times New Roman" w:cs="Times New Roman"/>
          <w:sz w:val="24"/>
          <w:szCs w:val="24"/>
        </w:rPr>
        <w:t>tratasse lá</w:t>
      </w:r>
      <w:r w:rsidR="00D95FD8">
        <w:rPr>
          <w:rFonts w:ascii="Times New Roman" w:hAnsi="Times New Roman" w:cs="Times New Roman"/>
          <w:sz w:val="24"/>
          <w:szCs w:val="24"/>
        </w:rPr>
        <w:t>. Passados alguns dias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A04DD">
        <w:rPr>
          <w:rFonts w:ascii="Times New Roman" w:hAnsi="Times New Roman" w:cs="Times New Roman"/>
          <w:sz w:val="24"/>
          <w:szCs w:val="24"/>
        </w:rPr>
        <w:t>Mítia</w:t>
      </w:r>
      <w:r w:rsidR="00D95FD8">
        <w:rPr>
          <w:rFonts w:ascii="Times New Roman" w:hAnsi="Times New Roman" w:cs="Times New Roman"/>
          <w:sz w:val="24"/>
          <w:szCs w:val="24"/>
        </w:rPr>
        <w:t xml:space="preserve"> começou a se recuperar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até aparecia nos degraus da </w:t>
      </w:r>
      <w:r w:rsidR="00D95FD8">
        <w:rPr>
          <w:rFonts w:ascii="Times New Roman" w:hAnsi="Times New Roman" w:cs="Times New Roman"/>
          <w:sz w:val="24"/>
          <w:szCs w:val="24"/>
        </w:rPr>
        <w:t>entrada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hospital para se encontrar com </w:t>
      </w:r>
      <w:r w:rsidR="00D95FD8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>mãe e Ánnuchka</w:t>
      </w:r>
      <w:r w:rsidR="00D95FD8">
        <w:rPr>
          <w:rFonts w:ascii="Times New Roman" w:hAnsi="Times New Roman" w:cs="Times New Roman"/>
          <w:sz w:val="24"/>
          <w:szCs w:val="24"/>
        </w:rPr>
        <w:t xml:space="preserve"> e lhes 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</w:t>
      </w:r>
      <w:r w:rsidR="00D95FD8">
        <w:rPr>
          <w:rFonts w:ascii="Times New Roman" w:hAnsi="Times New Roman" w:cs="Times New Roman"/>
          <w:sz w:val="24"/>
          <w:szCs w:val="24"/>
        </w:rPr>
        <w:t>, já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5FD8">
        <w:rPr>
          <w:rFonts w:ascii="Times New Roman" w:hAnsi="Times New Roman" w:cs="Times New Roman"/>
          <w:sz w:val="24"/>
          <w:szCs w:val="24"/>
        </w:rPr>
        <w:t xml:space="preserve">ele </w:t>
      </w:r>
      <w:r w:rsidR="0019576B">
        <w:rPr>
          <w:rFonts w:ascii="Times New Roman" w:hAnsi="Times New Roman" w:cs="Times New Roman"/>
          <w:sz w:val="24"/>
          <w:szCs w:val="24"/>
        </w:rPr>
        <w:t>recebia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vontade.</w:t>
      </w:r>
    </w:p>
    <w:p w:rsidR="0024094F" w:rsidRPr="00C5704C" w:rsidRDefault="00E931D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Comam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</w:t>
      </w:r>
      <w:r w:rsidR="000A04DD">
        <w:rPr>
          <w:rFonts w:ascii="Times New Roman" w:hAnsi="Times New Roman" w:cs="Times New Roman"/>
          <w:sz w:val="24"/>
          <w:szCs w:val="24"/>
        </w:rPr>
        <w:t xml:space="preserve">ele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CA62B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senão vão </w:t>
      </w:r>
      <w:r w:rsidR="000A04DD">
        <w:rPr>
          <w:rFonts w:ascii="Times New Roman" w:hAnsi="Times New Roman" w:cs="Times New Roman"/>
          <w:sz w:val="24"/>
          <w:szCs w:val="24"/>
        </w:rPr>
        <w:t xml:space="preserve">acabar </w:t>
      </w:r>
      <w:r w:rsidR="0024094F" w:rsidRPr="00C5704C">
        <w:rPr>
          <w:rFonts w:ascii="Times New Roman" w:hAnsi="Times New Roman" w:cs="Times New Roman"/>
          <w:sz w:val="24"/>
          <w:szCs w:val="24"/>
        </w:rPr>
        <w:t>morre</w:t>
      </w:r>
      <w:r w:rsidR="000A04DD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 novo pareciam felizes, de novo </w:t>
      </w:r>
      <w:r w:rsidR="00E931D1" w:rsidRPr="00C5704C">
        <w:rPr>
          <w:rFonts w:ascii="Times New Roman" w:hAnsi="Times New Roman" w:cs="Times New Roman"/>
          <w:sz w:val="24"/>
          <w:szCs w:val="24"/>
        </w:rPr>
        <w:t>es</w:t>
      </w:r>
      <w:r w:rsidR="00E931D1">
        <w:rPr>
          <w:rFonts w:ascii="Times New Roman" w:hAnsi="Times New Roman" w:cs="Times New Roman"/>
          <w:sz w:val="24"/>
          <w:szCs w:val="24"/>
        </w:rPr>
        <w:t>s</w:t>
      </w:r>
      <w:r w:rsidR="00E931D1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felicidade estava </w:t>
      </w:r>
      <w:r w:rsidR="00AB2E4E">
        <w:rPr>
          <w:rFonts w:ascii="Times New Roman" w:hAnsi="Times New Roman" w:cs="Times New Roman"/>
          <w:sz w:val="24"/>
          <w:szCs w:val="24"/>
        </w:rPr>
        <w:t>permeada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desgraça. </w:t>
      </w:r>
      <w:r w:rsidR="00AB2E4E">
        <w:rPr>
          <w:rFonts w:ascii="Times New Roman" w:hAnsi="Times New Roman" w:cs="Times New Roman"/>
          <w:sz w:val="24"/>
          <w:szCs w:val="24"/>
        </w:rPr>
        <w:t>Uma noite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9576B">
        <w:rPr>
          <w:rFonts w:ascii="Times New Roman" w:hAnsi="Times New Roman" w:cs="Times New Roman"/>
          <w:sz w:val="24"/>
          <w:szCs w:val="24"/>
        </w:rPr>
        <w:t>inúmeros</w:t>
      </w:r>
      <w:r w:rsidR="00592ACB" w:rsidRPr="00C5704C">
        <w:rPr>
          <w:rFonts w:ascii="Times New Roman" w:hAnsi="Times New Roman" w:cs="Times New Roman"/>
          <w:sz w:val="24"/>
          <w:szCs w:val="24"/>
        </w:rPr>
        <w:t xml:space="preserve"> aviões alemães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633E">
        <w:rPr>
          <w:rFonts w:ascii="Times New Roman" w:hAnsi="Times New Roman" w:cs="Times New Roman"/>
          <w:sz w:val="24"/>
          <w:szCs w:val="24"/>
        </w:rPr>
        <w:t>lançaram-se sobre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aldeia de Agárkovo, e de manhã nada</w:t>
      </w:r>
      <w:r w:rsidR="0019576B">
        <w:rPr>
          <w:rFonts w:ascii="Times New Roman" w:hAnsi="Times New Roman" w:cs="Times New Roman"/>
          <w:sz w:val="24"/>
          <w:szCs w:val="24"/>
        </w:rPr>
        <w:t xml:space="preserve"> havia sobrado</w:t>
      </w:r>
      <w:r w:rsidR="00690B8B">
        <w:rPr>
          <w:rFonts w:ascii="Times New Roman" w:hAnsi="Times New Roman" w:cs="Times New Roman"/>
          <w:sz w:val="24"/>
          <w:szCs w:val="24"/>
        </w:rPr>
        <w:t xml:space="preserve">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F64AE">
        <w:rPr>
          <w:rFonts w:ascii="Times New Roman" w:hAnsi="Times New Roman" w:cs="Times New Roman"/>
          <w:sz w:val="24"/>
          <w:szCs w:val="24"/>
        </w:rPr>
        <w:t>Os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64AE">
        <w:rPr>
          <w:rFonts w:ascii="Times New Roman" w:hAnsi="Times New Roman" w:cs="Times New Roman"/>
          <w:sz w:val="24"/>
          <w:szCs w:val="24"/>
        </w:rPr>
        <w:t>conseguiram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salv</w:t>
      </w:r>
      <w:r w:rsidR="001F64AE">
        <w:rPr>
          <w:rFonts w:ascii="Times New Roman" w:hAnsi="Times New Roman" w:cs="Times New Roman"/>
          <w:sz w:val="24"/>
          <w:szCs w:val="24"/>
        </w:rPr>
        <w:t>ar foram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64AE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 </w:t>
      </w:r>
      <w:r w:rsidR="001F64AE">
        <w:rPr>
          <w:rFonts w:ascii="Times New Roman" w:hAnsi="Times New Roman" w:cs="Times New Roman"/>
          <w:sz w:val="24"/>
          <w:szCs w:val="24"/>
        </w:rPr>
        <w:t xml:space="preserve">levando tudo </w:t>
      </w:r>
      <w:r w:rsidRPr="00C5704C">
        <w:rPr>
          <w:rFonts w:ascii="Times New Roman" w:hAnsi="Times New Roman" w:cs="Times New Roman"/>
          <w:sz w:val="24"/>
          <w:szCs w:val="24"/>
        </w:rPr>
        <w:t>o que podia</w:t>
      </w:r>
      <w:r w:rsidR="001F64A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floresta </w:t>
      </w:r>
      <w:r w:rsidR="001F64AE">
        <w:rPr>
          <w:rFonts w:ascii="Times New Roman" w:hAnsi="Times New Roman" w:cs="Times New Roman"/>
          <w:sz w:val="24"/>
          <w:szCs w:val="24"/>
        </w:rPr>
        <w:t>ficava</w:t>
      </w:r>
      <w:r w:rsidR="001F64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três quilômetros d</w:t>
      </w:r>
      <w:r w:rsidR="001F64A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64AE">
        <w:rPr>
          <w:rFonts w:ascii="Times New Roman" w:hAnsi="Times New Roman" w:cs="Times New Roman"/>
          <w:sz w:val="24"/>
          <w:szCs w:val="24"/>
        </w:rPr>
        <w:t>aldeia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agora </w:t>
      </w:r>
      <w:r w:rsidR="001F64AE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64AE">
        <w:rPr>
          <w:rFonts w:ascii="Times New Roman" w:hAnsi="Times New Roman" w:cs="Times New Roman"/>
          <w:sz w:val="24"/>
          <w:szCs w:val="24"/>
        </w:rPr>
        <w:t>tropas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soviétic</w:t>
      </w:r>
      <w:r w:rsidR="001F64AE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</w:t>
      </w:r>
      <w:r w:rsidR="001F64A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instalad</w:t>
      </w:r>
      <w:r w:rsidR="001F64AE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lá. Só que os </w:t>
      </w:r>
      <w:r w:rsidR="00A7344B">
        <w:rPr>
          <w:rFonts w:ascii="Times New Roman" w:hAnsi="Times New Roman" w:cs="Times New Roman"/>
          <w:sz w:val="24"/>
          <w:szCs w:val="24"/>
        </w:rPr>
        <w:t>habitantes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344B">
        <w:rPr>
          <w:rFonts w:ascii="Times New Roman" w:hAnsi="Times New Roman" w:cs="Times New Roman"/>
          <w:sz w:val="24"/>
          <w:szCs w:val="24"/>
        </w:rPr>
        <w:t>ficavam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separados dos militares e Ánnuchka</w:t>
      </w:r>
      <w:r w:rsidR="007B0D0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344B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7B0D03">
        <w:rPr>
          <w:rFonts w:ascii="Times New Roman" w:hAnsi="Times New Roman" w:cs="Times New Roman"/>
          <w:sz w:val="24"/>
          <w:szCs w:val="24"/>
        </w:rPr>
        <w:t xml:space="preserve">e Mítia </w:t>
      </w:r>
      <w:r w:rsidRPr="00C5704C">
        <w:rPr>
          <w:rFonts w:ascii="Times New Roman" w:hAnsi="Times New Roman" w:cs="Times New Roman"/>
          <w:sz w:val="24"/>
          <w:szCs w:val="24"/>
        </w:rPr>
        <w:t>separad</w:t>
      </w:r>
      <w:r w:rsidR="007B0D0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dos </w:t>
      </w:r>
      <w:r w:rsidR="004E5319">
        <w:rPr>
          <w:rFonts w:ascii="Times New Roman" w:hAnsi="Times New Roman" w:cs="Times New Roman"/>
          <w:sz w:val="24"/>
          <w:szCs w:val="24"/>
        </w:rPr>
        <w:t>habitantes</w:t>
      </w:r>
      <w:r w:rsidRPr="00C5704C">
        <w:rPr>
          <w:rFonts w:ascii="Times New Roman" w:hAnsi="Times New Roman" w:cs="Times New Roman"/>
          <w:sz w:val="24"/>
          <w:szCs w:val="24"/>
        </w:rPr>
        <w:t>, que</w:t>
      </w:r>
      <w:r w:rsidR="00A7344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0D0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consideravam </w:t>
      </w:r>
      <w:r w:rsidR="004E5319">
        <w:rPr>
          <w:rFonts w:ascii="Times New Roman" w:hAnsi="Times New Roman" w:cs="Times New Roman"/>
          <w:sz w:val="24"/>
          <w:szCs w:val="24"/>
        </w:rPr>
        <w:t>de fora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B0D0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Acolheram-se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 abrigo subterrâneo, </w:t>
      </w:r>
      <w:r>
        <w:rPr>
          <w:rFonts w:ascii="Times New Roman" w:hAnsi="Times New Roman" w:cs="Times New Roman"/>
          <w:sz w:val="24"/>
          <w:szCs w:val="24"/>
        </w:rPr>
        <w:t>sob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colina perto de um riacho. Mítia </w:t>
      </w:r>
      <w:r>
        <w:rPr>
          <w:rFonts w:ascii="Times New Roman" w:hAnsi="Times New Roman" w:cs="Times New Roman"/>
          <w:sz w:val="24"/>
          <w:szCs w:val="24"/>
        </w:rPr>
        <w:t>ficava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deitado </w:t>
      </w:r>
      <w:r>
        <w:rPr>
          <w:rFonts w:ascii="Times New Roman" w:hAnsi="Times New Roman" w:cs="Times New Roman"/>
          <w:sz w:val="24"/>
          <w:szCs w:val="24"/>
        </w:rPr>
        <w:t>sobre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cama</w:t>
      </w:r>
      <w:r>
        <w:rPr>
          <w:rFonts w:ascii="Times New Roman" w:hAnsi="Times New Roman" w:cs="Times New Roman"/>
          <w:sz w:val="24"/>
          <w:szCs w:val="24"/>
        </w:rPr>
        <w:t xml:space="preserve"> macia,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feita </w:t>
      </w:r>
      <w:r>
        <w:rPr>
          <w:rFonts w:ascii="Times New Roman" w:hAnsi="Times New Roman" w:cs="Times New Roman"/>
          <w:sz w:val="24"/>
          <w:szCs w:val="24"/>
        </w:rPr>
        <w:t xml:space="preserve">pela mãe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todas as coisas que </w:t>
      </w:r>
      <w:r w:rsidR="0028586B">
        <w:rPr>
          <w:rFonts w:ascii="Times New Roman" w:hAnsi="Times New Roman" w:cs="Times New Roman"/>
          <w:sz w:val="24"/>
          <w:szCs w:val="24"/>
        </w:rPr>
        <w:t>trouxeram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34885">
        <w:rPr>
          <w:rFonts w:ascii="Times New Roman" w:hAnsi="Times New Roman" w:cs="Times New Roman"/>
          <w:sz w:val="24"/>
          <w:szCs w:val="24"/>
        </w:rPr>
        <w:lastRenderedPageBreak/>
        <w:t xml:space="preserve">para que ele pudesse </w:t>
      </w:r>
      <w:r>
        <w:rPr>
          <w:rFonts w:ascii="Times New Roman" w:hAnsi="Times New Roman" w:cs="Times New Roman"/>
          <w:sz w:val="24"/>
          <w:szCs w:val="24"/>
        </w:rPr>
        <w:t>se recuperar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</w:t>
      </w:r>
      <w:r w:rsidR="00434885">
        <w:rPr>
          <w:rFonts w:ascii="Times New Roman" w:hAnsi="Times New Roman" w:cs="Times New Roman"/>
          <w:sz w:val="24"/>
          <w:szCs w:val="24"/>
        </w:rPr>
        <w:t>o</w:t>
      </w:r>
      <w:r w:rsidR="004348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abrigo </w:t>
      </w:r>
      <w:r>
        <w:rPr>
          <w:rFonts w:ascii="Times New Roman" w:hAnsi="Times New Roman" w:cs="Times New Roman"/>
          <w:sz w:val="24"/>
          <w:szCs w:val="24"/>
        </w:rPr>
        <w:t xml:space="preserve">penduraram </w:t>
      </w:r>
      <w:r w:rsidR="0024094F" w:rsidRPr="00C5704C">
        <w:rPr>
          <w:rFonts w:ascii="Times New Roman" w:hAnsi="Times New Roman" w:cs="Times New Roman"/>
          <w:sz w:val="24"/>
          <w:szCs w:val="24"/>
        </w:rPr>
        <w:t>a gaiola com um passarinho que Ánnuchka ach</w:t>
      </w:r>
      <w:r>
        <w:rPr>
          <w:rFonts w:ascii="Times New Roman" w:hAnsi="Times New Roman" w:cs="Times New Roman"/>
          <w:sz w:val="24"/>
          <w:szCs w:val="24"/>
        </w:rPr>
        <w:t>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rua </w:t>
      </w:r>
      <w:r>
        <w:rPr>
          <w:rFonts w:ascii="Times New Roman" w:hAnsi="Times New Roman" w:cs="Times New Roman"/>
          <w:sz w:val="24"/>
          <w:szCs w:val="24"/>
        </w:rPr>
        <w:t xml:space="preserve">durante o </w:t>
      </w:r>
      <w:r w:rsidR="00434885">
        <w:rPr>
          <w:rFonts w:ascii="Times New Roman" w:hAnsi="Times New Roman" w:cs="Times New Roman"/>
          <w:sz w:val="24"/>
          <w:szCs w:val="24"/>
        </w:rPr>
        <w:t>bombarde</w:t>
      </w:r>
      <w:r>
        <w:rPr>
          <w:rFonts w:ascii="Times New Roman" w:hAnsi="Times New Roman" w:cs="Times New Roman"/>
          <w:sz w:val="24"/>
          <w:szCs w:val="24"/>
        </w:rPr>
        <w:t>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Sem se importar com os tiros em volta,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gritos</w:t>
      </w:r>
      <w:r w:rsidR="00094F84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choro de crianças, </w:t>
      </w:r>
      <w:r>
        <w:rPr>
          <w:rFonts w:ascii="Times New Roman" w:hAnsi="Times New Roman" w:cs="Times New Roman"/>
          <w:sz w:val="24"/>
          <w:szCs w:val="24"/>
        </w:rPr>
        <w:t xml:space="preserve">o passarinho </w:t>
      </w:r>
      <w:r w:rsidR="0019576B">
        <w:rPr>
          <w:rFonts w:ascii="Times New Roman" w:hAnsi="Times New Roman" w:cs="Times New Roman"/>
          <w:sz w:val="24"/>
          <w:szCs w:val="24"/>
        </w:rPr>
        <w:t>punha-se a cantar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assim que o </w:t>
      </w:r>
      <w:r w:rsidR="003F1E73">
        <w:rPr>
          <w:rFonts w:ascii="Times New Roman" w:hAnsi="Times New Roman" w:cs="Times New Roman"/>
          <w:sz w:val="24"/>
          <w:szCs w:val="24"/>
        </w:rPr>
        <w:t>sol se levantava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Ánnuchka </w:t>
      </w:r>
      <w:r>
        <w:rPr>
          <w:rFonts w:ascii="Times New Roman" w:hAnsi="Times New Roman" w:cs="Times New Roman"/>
          <w:sz w:val="24"/>
          <w:szCs w:val="24"/>
        </w:rPr>
        <w:t>adorava o</w:t>
      </w:r>
      <w:r w:rsidR="006E370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passarinho,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também, mas </w:t>
      </w:r>
      <w:r w:rsidR="003F1E73" w:rsidRPr="00C5704C">
        <w:rPr>
          <w:rFonts w:ascii="Times New Roman" w:hAnsi="Times New Roman" w:cs="Times New Roman"/>
          <w:sz w:val="24"/>
          <w:szCs w:val="24"/>
        </w:rPr>
        <w:t>M</w:t>
      </w:r>
      <w:r w:rsidR="003F1E73">
        <w:rPr>
          <w:rFonts w:ascii="Times New Roman" w:hAnsi="Times New Roman" w:cs="Times New Roman"/>
          <w:sz w:val="24"/>
          <w:szCs w:val="24"/>
        </w:rPr>
        <w:t>í</w:t>
      </w:r>
      <w:r w:rsidR="003F1E73" w:rsidRPr="00C5704C">
        <w:rPr>
          <w:rFonts w:ascii="Times New Roman" w:hAnsi="Times New Roman" w:cs="Times New Roman"/>
          <w:sz w:val="24"/>
          <w:szCs w:val="24"/>
        </w:rPr>
        <w:t xml:space="preserve">tia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amava </w:t>
      </w:r>
      <w:r w:rsidR="009A0D7D">
        <w:rPr>
          <w:rFonts w:ascii="Times New Roman" w:hAnsi="Times New Roman" w:cs="Times New Roman"/>
          <w:sz w:val="24"/>
          <w:szCs w:val="24"/>
        </w:rPr>
        <w:t>mais que todos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A0D7D">
        <w:rPr>
          <w:rFonts w:ascii="Times New Roman" w:hAnsi="Times New Roman" w:cs="Times New Roman"/>
          <w:sz w:val="24"/>
          <w:szCs w:val="24"/>
        </w:rPr>
        <w:t>Ele tentava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lhe dar </w:t>
      </w:r>
      <w:r w:rsidR="00094F84">
        <w:rPr>
          <w:rFonts w:ascii="Times New Roman" w:hAnsi="Times New Roman" w:cs="Times New Roman"/>
          <w:sz w:val="24"/>
          <w:szCs w:val="24"/>
        </w:rPr>
        <w:t xml:space="preserve">pedacinhos de </w:t>
      </w:r>
      <w:r w:rsidR="003F1E73">
        <w:rPr>
          <w:rFonts w:ascii="Times New Roman" w:hAnsi="Times New Roman" w:cs="Times New Roman"/>
          <w:sz w:val="24"/>
          <w:szCs w:val="24"/>
        </w:rPr>
        <w:t>grama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sementes de girassol, </w:t>
      </w:r>
      <w:r w:rsidR="003F1E73">
        <w:rPr>
          <w:rFonts w:ascii="Times New Roman" w:hAnsi="Times New Roman" w:cs="Times New Roman"/>
          <w:sz w:val="24"/>
          <w:szCs w:val="24"/>
        </w:rPr>
        <w:t>água</w:t>
      </w:r>
      <w:r w:rsidR="003F1E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fresca... </w:t>
      </w:r>
      <w:r w:rsidR="009A0D7D">
        <w:rPr>
          <w:rFonts w:ascii="Times New Roman" w:hAnsi="Times New Roman" w:cs="Times New Roman"/>
          <w:sz w:val="24"/>
          <w:szCs w:val="24"/>
        </w:rPr>
        <w:t>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>, Ánnuc</w:t>
      </w:r>
      <w:r w:rsidR="003F1E73">
        <w:rPr>
          <w:rFonts w:ascii="Times New Roman" w:hAnsi="Times New Roman" w:cs="Times New Roman"/>
          <w:sz w:val="24"/>
          <w:szCs w:val="24"/>
        </w:rPr>
        <w:t>h</w:t>
      </w:r>
      <w:r w:rsidR="0024094F" w:rsidRPr="00C5704C">
        <w:rPr>
          <w:rFonts w:ascii="Times New Roman" w:hAnsi="Times New Roman" w:cs="Times New Roman"/>
          <w:sz w:val="24"/>
          <w:szCs w:val="24"/>
        </w:rPr>
        <w:t>ka e a mãe ceifavam centeio</w:t>
      </w:r>
      <w:r w:rsidR="009A0D7D">
        <w:rPr>
          <w:rFonts w:ascii="Times New Roman" w:hAnsi="Times New Roman" w:cs="Times New Roman"/>
          <w:sz w:val="24"/>
          <w:szCs w:val="24"/>
        </w:rPr>
        <w:t xml:space="preserve"> </w:t>
      </w:r>
      <w:r w:rsidR="00094F84">
        <w:rPr>
          <w:rFonts w:ascii="Times New Roman" w:hAnsi="Times New Roman" w:cs="Times New Roman"/>
          <w:sz w:val="24"/>
          <w:szCs w:val="24"/>
        </w:rPr>
        <w:t>nas redondezas</w:t>
      </w:r>
      <w:r w:rsidR="00DD259E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370B" w:rsidRPr="00C5704C">
        <w:rPr>
          <w:rFonts w:ascii="Times New Roman" w:hAnsi="Times New Roman" w:cs="Times New Roman"/>
          <w:sz w:val="24"/>
          <w:szCs w:val="24"/>
        </w:rPr>
        <w:t>M</w:t>
      </w:r>
      <w:r w:rsidR="006E370B">
        <w:rPr>
          <w:rFonts w:ascii="Times New Roman" w:hAnsi="Times New Roman" w:cs="Times New Roman"/>
          <w:sz w:val="24"/>
          <w:szCs w:val="24"/>
        </w:rPr>
        <w:t>í</w:t>
      </w:r>
      <w:r w:rsidR="006E370B" w:rsidRPr="00C5704C">
        <w:rPr>
          <w:rFonts w:ascii="Times New Roman" w:hAnsi="Times New Roman" w:cs="Times New Roman"/>
          <w:sz w:val="24"/>
          <w:szCs w:val="24"/>
        </w:rPr>
        <w:t>tia</w:t>
      </w:r>
      <w:r w:rsidR="009A0D7D">
        <w:rPr>
          <w:rFonts w:ascii="Times New Roman" w:hAnsi="Times New Roman" w:cs="Times New Roman"/>
          <w:sz w:val="24"/>
          <w:szCs w:val="24"/>
        </w:rPr>
        <w:t>,</w:t>
      </w:r>
      <w:r w:rsidR="006E370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deitado no abrigo, ouvi</w:t>
      </w:r>
      <w:r w:rsidR="009A0D7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passarinho cantar</w:t>
      </w:r>
      <w:r w:rsidR="00DD259E">
        <w:rPr>
          <w:rFonts w:ascii="Times New Roman" w:hAnsi="Times New Roman" w:cs="Times New Roman"/>
          <w:sz w:val="24"/>
          <w:szCs w:val="24"/>
        </w:rPr>
        <w:t xml:space="preserve"> quando, d</w:t>
      </w:r>
      <w:r w:rsidR="0024094F" w:rsidRPr="00C5704C">
        <w:rPr>
          <w:rFonts w:ascii="Times New Roman" w:hAnsi="Times New Roman" w:cs="Times New Roman"/>
          <w:sz w:val="24"/>
          <w:szCs w:val="24"/>
        </w:rPr>
        <w:t>e repente</w:t>
      </w:r>
      <w:r w:rsidR="00626F6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caiu uma bomba, </w:t>
      </w:r>
      <w:r w:rsidR="0019576B">
        <w:rPr>
          <w:rFonts w:ascii="Times New Roman" w:hAnsi="Times New Roman" w:cs="Times New Roman"/>
          <w:sz w:val="24"/>
          <w:szCs w:val="24"/>
        </w:rPr>
        <w:t>depois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outra, bem perto do abrigo. </w:t>
      </w:r>
      <w:r w:rsidR="00EA4859">
        <w:rPr>
          <w:rFonts w:ascii="Times New Roman" w:hAnsi="Times New Roman" w:cs="Times New Roman"/>
          <w:sz w:val="24"/>
          <w:szCs w:val="24"/>
        </w:rPr>
        <w:t>F</w:t>
      </w:r>
      <w:r w:rsidR="0024094F" w:rsidRPr="00C5704C">
        <w:rPr>
          <w:rFonts w:ascii="Times New Roman" w:hAnsi="Times New Roman" w:cs="Times New Roman"/>
          <w:sz w:val="24"/>
          <w:szCs w:val="24"/>
        </w:rPr>
        <w:t>umaça se levantou, mas a mãe não esper</w:t>
      </w:r>
      <w:r w:rsidR="00EA4859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0B8B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vento </w:t>
      </w:r>
      <w:r w:rsidR="00BC264A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dispersa</w:t>
      </w:r>
      <w:r w:rsidR="00690B8B">
        <w:rPr>
          <w:rFonts w:ascii="Times New Roman" w:hAnsi="Times New Roman" w:cs="Times New Roman"/>
          <w:sz w:val="24"/>
          <w:szCs w:val="24"/>
        </w:rPr>
        <w:t>sse</w:t>
      </w:r>
      <w:r w:rsidR="00EA4859">
        <w:rPr>
          <w:rFonts w:ascii="Times New Roman" w:hAnsi="Times New Roman" w:cs="Times New Roman"/>
          <w:sz w:val="24"/>
          <w:szCs w:val="24"/>
        </w:rPr>
        <w:t xml:space="preserve">, </w:t>
      </w:r>
      <w:r w:rsidR="003B2856">
        <w:rPr>
          <w:rFonts w:ascii="Times New Roman" w:hAnsi="Times New Roman" w:cs="Times New Roman"/>
          <w:sz w:val="24"/>
          <w:szCs w:val="24"/>
        </w:rPr>
        <w:t>e</w:t>
      </w:r>
      <w:r w:rsidR="00EA4859">
        <w:rPr>
          <w:rFonts w:ascii="Times New Roman" w:hAnsi="Times New Roman" w:cs="Times New Roman"/>
          <w:sz w:val="24"/>
          <w:szCs w:val="24"/>
        </w:rPr>
        <w:t xml:space="preserve"> correu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A4859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EA4859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fumaça, para o abrigo</w:t>
      </w:r>
      <w:r w:rsidR="00EA485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4859">
        <w:rPr>
          <w:rFonts w:ascii="Times New Roman" w:hAnsi="Times New Roman" w:cs="Times New Roman"/>
          <w:sz w:val="24"/>
          <w:szCs w:val="24"/>
        </w:rPr>
        <w:t xml:space="preserve">seguida de </w:t>
      </w:r>
      <w:r w:rsidR="0024094F" w:rsidRPr="00C5704C">
        <w:rPr>
          <w:rFonts w:ascii="Times New Roman" w:hAnsi="Times New Roman" w:cs="Times New Roman"/>
          <w:sz w:val="24"/>
          <w:szCs w:val="24"/>
        </w:rPr>
        <w:t>Ánnuchka. E</w:t>
      </w:r>
      <w:r w:rsidR="003B2856">
        <w:rPr>
          <w:rFonts w:ascii="Times New Roman" w:hAnsi="Times New Roman" w:cs="Times New Roman"/>
          <w:sz w:val="24"/>
          <w:szCs w:val="24"/>
        </w:rPr>
        <w:t>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elas viram Mítia, ileso, se arrastando para fora. Parecia que um arado tinha passado por cima do </w:t>
      </w:r>
      <w:r w:rsidR="003F1E73">
        <w:rPr>
          <w:rFonts w:ascii="Times New Roman" w:hAnsi="Times New Roman" w:cs="Times New Roman"/>
          <w:sz w:val="24"/>
          <w:szCs w:val="24"/>
        </w:rPr>
        <w:t>lugar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as </w:t>
      </w:r>
      <w:r w:rsidR="003F1E73">
        <w:rPr>
          <w:rFonts w:ascii="Times New Roman" w:hAnsi="Times New Roman" w:cs="Times New Roman"/>
          <w:sz w:val="24"/>
          <w:szCs w:val="24"/>
        </w:rPr>
        <w:t>á</w:t>
      </w:r>
      <w:r w:rsidR="003F1E73" w:rsidRPr="00C5704C">
        <w:rPr>
          <w:rFonts w:ascii="Times New Roman" w:hAnsi="Times New Roman" w:cs="Times New Roman"/>
          <w:sz w:val="24"/>
          <w:szCs w:val="24"/>
        </w:rPr>
        <w:t xml:space="preserve">rvores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ao redor estavam </w:t>
      </w:r>
      <w:r w:rsidR="003B2856">
        <w:rPr>
          <w:rFonts w:ascii="Times New Roman" w:hAnsi="Times New Roman" w:cs="Times New Roman"/>
          <w:sz w:val="24"/>
          <w:szCs w:val="24"/>
        </w:rPr>
        <w:t>queimadas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B2856">
        <w:rPr>
          <w:rFonts w:ascii="Times New Roman" w:hAnsi="Times New Roman" w:cs="Times New Roman"/>
          <w:sz w:val="24"/>
          <w:szCs w:val="24"/>
        </w:rPr>
        <w:t>Depois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viram a gaiola no chão, com o passarinho morto dentro... </w:t>
      </w:r>
      <w:r w:rsidR="00BD45DE">
        <w:rPr>
          <w:rFonts w:ascii="Times New Roman" w:hAnsi="Times New Roman" w:cs="Times New Roman"/>
          <w:sz w:val="24"/>
          <w:szCs w:val="24"/>
        </w:rPr>
        <w:t>Lamentaram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2856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lembrar como ele cantava, mas que fazer? Mítia disse:</w:t>
      </w:r>
    </w:p>
    <w:p w:rsidR="0024094F" w:rsidRPr="00C5704C" w:rsidRDefault="003F1E7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Senti </w:t>
      </w:r>
      <w:r w:rsidR="00A72467">
        <w:rPr>
          <w:rFonts w:ascii="Times New Roman" w:hAnsi="Times New Roman" w:cs="Times New Roman"/>
          <w:sz w:val="24"/>
          <w:szCs w:val="24"/>
        </w:rPr>
        <w:t>algo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voando na minha direção, entrei no abrigo</w:t>
      </w:r>
      <w:r w:rsidR="00A7246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 enfiei n</w:t>
      </w:r>
      <w:r w:rsidR="00A72467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canto</w:t>
      </w:r>
      <w:r w:rsidR="00A72467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pens</w:t>
      </w:r>
      <w:r w:rsidR="00A72467">
        <w:rPr>
          <w:rFonts w:ascii="Times New Roman" w:hAnsi="Times New Roman" w:cs="Times New Roman"/>
          <w:sz w:val="24"/>
          <w:szCs w:val="24"/>
        </w:rPr>
        <w:t>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tudo iria </w:t>
      </w:r>
      <w:r>
        <w:rPr>
          <w:rFonts w:ascii="Times New Roman" w:hAnsi="Times New Roman" w:cs="Times New Roman"/>
          <w:sz w:val="24"/>
          <w:szCs w:val="24"/>
        </w:rPr>
        <w:t>desabar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5E5461" w:rsidRDefault="005E54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depois,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2467">
        <w:rPr>
          <w:rFonts w:ascii="Times New Roman" w:hAnsi="Times New Roman" w:cs="Times New Roman"/>
          <w:sz w:val="24"/>
          <w:szCs w:val="24"/>
        </w:rPr>
        <w:t>apareceu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DC5B4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DC5B48">
        <w:rPr>
          <w:rFonts w:ascii="Times New Roman" w:hAnsi="Times New Roman" w:cs="Times New Roman"/>
          <w:sz w:val="24"/>
          <w:szCs w:val="24"/>
        </w:rPr>
        <w:t>carro</w:t>
      </w:r>
      <w:r w:rsidR="00DC5B48">
        <w:rPr>
          <w:rFonts w:ascii="Times New Roman" w:hAnsi="Times New Roman" w:cs="Times New Roman"/>
          <w:sz w:val="24"/>
          <w:szCs w:val="24"/>
        </w:rPr>
        <w:t>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militar e </w:t>
      </w:r>
      <w:r w:rsidR="00A72467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levou para </w:t>
      </w:r>
      <w:r w:rsidR="00A72467">
        <w:rPr>
          <w:rFonts w:ascii="Times New Roman" w:hAnsi="Times New Roman" w:cs="Times New Roman"/>
          <w:sz w:val="24"/>
          <w:szCs w:val="24"/>
        </w:rPr>
        <w:t xml:space="preserve">longe,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dentro da floresta. </w:t>
      </w:r>
      <w:r w:rsidR="00A72467">
        <w:rPr>
          <w:rFonts w:ascii="Times New Roman" w:hAnsi="Times New Roman" w:cs="Times New Roman"/>
          <w:sz w:val="24"/>
          <w:szCs w:val="24"/>
        </w:rPr>
        <w:t>Ali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Mítia </w:t>
      </w:r>
      <w:r w:rsidR="00A72467">
        <w:rPr>
          <w:rFonts w:ascii="Times New Roman" w:hAnsi="Times New Roman" w:cs="Times New Roman"/>
          <w:sz w:val="24"/>
          <w:szCs w:val="24"/>
        </w:rPr>
        <w:t>curou-se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totalmente</w:t>
      </w:r>
      <w:r w:rsidR="00A72467">
        <w:rPr>
          <w:rFonts w:ascii="Times New Roman" w:hAnsi="Times New Roman" w:cs="Times New Roman"/>
          <w:sz w:val="24"/>
          <w:szCs w:val="24"/>
        </w:rPr>
        <w:t xml:space="preserve">; em compensação,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logo Ánnuchka e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794B2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doe</w:t>
      </w:r>
      <w:r w:rsidR="00794B23">
        <w:rPr>
          <w:rFonts w:ascii="Times New Roman" w:hAnsi="Times New Roman" w:cs="Times New Roman"/>
          <w:sz w:val="24"/>
          <w:szCs w:val="24"/>
        </w:rPr>
        <w:t>ceram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Eles </w:t>
      </w:r>
      <w:r w:rsidR="00A72467">
        <w:rPr>
          <w:rFonts w:ascii="Times New Roman" w:hAnsi="Times New Roman" w:cs="Times New Roman"/>
          <w:sz w:val="24"/>
          <w:szCs w:val="24"/>
        </w:rPr>
        <w:t>viviam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numa cho</w:t>
      </w:r>
      <w:r w:rsidR="00794B23">
        <w:rPr>
          <w:rFonts w:ascii="Times New Roman" w:hAnsi="Times New Roman" w:cs="Times New Roman"/>
          <w:sz w:val="24"/>
          <w:szCs w:val="24"/>
        </w:rPr>
        <w:t>upana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galhos de abeto, </w:t>
      </w:r>
      <w:r w:rsidR="00794B23">
        <w:rPr>
          <w:rFonts w:ascii="Times New Roman" w:hAnsi="Times New Roman" w:cs="Times New Roman"/>
          <w:sz w:val="24"/>
          <w:szCs w:val="24"/>
        </w:rPr>
        <w:t>em mau estado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não </w:t>
      </w:r>
      <w:r w:rsidR="00794B23">
        <w:rPr>
          <w:rFonts w:ascii="Times New Roman" w:hAnsi="Times New Roman" w:cs="Times New Roman"/>
          <w:sz w:val="24"/>
          <w:szCs w:val="24"/>
        </w:rPr>
        <w:t>havia</w:t>
      </w:r>
      <w:r w:rsidR="00794B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ninguém para </w:t>
      </w:r>
      <w:r w:rsidR="00794B23">
        <w:rPr>
          <w:rFonts w:ascii="Times New Roman" w:hAnsi="Times New Roman" w:cs="Times New Roman"/>
          <w:sz w:val="24"/>
          <w:szCs w:val="24"/>
        </w:rPr>
        <w:t>consertá-la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90B8B">
        <w:rPr>
          <w:rFonts w:ascii="Times New Roman" w:hAnsi="Times New Roman" w:cs="Times New Roman"/>
          <w:sz w:val="24"/>
          <w:szCs w:val="24"/>
        </w:rPr>
        <w:t>No primeiro dia em que ficou doente,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0B8B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mãe</w:t>
      </w:r>
      <w:r w:rsidR="00690B8B">
        <w:rPr>
          <w:rFonts w:ascii="Times New Roman" w:hAnsi="Times New Roman" w:cs="Times New Roman"/>
          <w:sz w:val="24"/>
          <w:szCs w:val="24"/>
        </w:rPr>
        <w:t xml:space="preserve"> </w:t>
      </w:r>
      <w:r w:rsidR="00E928AA">
        <w:rPr>
          <w:rFonts w:ascii="Times New Roman" w:hAnsi="Times New Roman" w:cs="Times New Roman"/>
          <w:sz w:val="24"/>
          <w:szCs w:val="24"/>
        </w:rPr>
        <w:t>carregou</w:t>
      </w:r>
      <w:r w:rsidR="00794B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7BC9">
        <w:rPr>
          <w:rFonts w:ascii="Times New Roman" w:hAnsi="Times New Roman" w:cs="Times New Roman"/>
          <w:sz w:val="24"/>
          <w:szCs w:val="24"/>
        </w:rPr>
        <w:t>à</w:t>
      </w:r>
      <w:r w:rsidR="00E928AA">
        <w:rPr>
          <w:rFonts w:ascii="Times New Roman" w:hAnsi="Times New Roman" w:cs="Times New Roman"/>
          <w:sz w:val="24"/>
          <w:szCs w:val="24"/>
        </w:rPr>
        <w:t xml:space="preserve"> medida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parava em pé, </w:t>
      </w:r>
      <w:r w:rsidR="00E928AA">
        <w:rPr>
          <w:rFonts w:ascii="Times New Roman" w:hAnsi="Times New Roman" w:cs="Times New Roman"/>
          <w:sz w:val="24"/>
          <w:szCs w:val="24"/>
        </w:rPr>
        <w:t>o máximo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galhos</w:t>
      </w:r>
      <w:r w:rsidR="00E928AA">
        <w:rPr>
          <w:rFonts w:ascii="Times New Roman" w:hAnsi="Times New Roman" w:cs="Times New Roman"/>
          <w:sz w:val="24"/>
          <w:szCs w:val="24"/>
        </w:rPr>
        <w:t xml:space="preserve"> que p</w:t>
      </w:r>
      <w:r w:rsidR="00690B8B">
        <w:rPr>
          <w:rFonts w:ascii="Times New Roman" w:hAnsi="Times New Roman" w:cs="Times New Roman"/>
          <w:sz w:val="24"/>
          <w:szCs w:val="24"/>
        </w:rPr>
        <w:t>ôde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Mítia, para que </w:t>
      </w:r>
      <w:r w:rsidR="00794B23">
        <w:rPr>
          <w:rFonts w:ascii="Times New Roman" w:hAnsi="Times New Roman" w:cs="Times New Roman"/>
          <w:sz w:val="24"/>
          <w:szCs w:val="24"/>
        </w:rPr>
        <w:t xml:space="preserve">a choupana </w:t>
      </w:r>
      <w:r w:rsidR="0024094F" w:rsidRPr="00C5704C">
        <w:rPr>
          <w:rFonts w:ascii="Times New Roman" w:hAnsi="Times New Roman" w:cs="Times New Roman"/>
          <w:sz w:val="24"/>
          <w:szCs w:val="24"/>
        </w:rPr>
        <w:t>ficasse sec</w:t>
      </w:r>
      <w:r w:rsidR="00794B2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3F1E73" w:rsidRPr="00C5704C">
        <w:rPr>
          <w:rFonts w:ascii="Times New Roman" w:hAnsi="Times New Roman" w:cs="Times New Roman"/>
          <w:sz w:val="24"/>
          <w:szCs w:val="24"/>
        </w:rPr>
        <w:t>começa</w:t>
      </w:r>
      <w:r w:rsidR="003F1E73">
        <w:rPr>
          <w:rFonts w:ascii="Times New Roman" w:hAnsi="Times New Roman" w:cs="Times New Roman"/>
          <w:sz w:val="24"/>
          <w:szCs w:val="24"/>
        </w:rPr>
        <w:t>ss</w:t>
      </w:r>
      <w:r w:rsidR="003F1E73"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as chuvas. Ánnuchka não podia ajudar, sua cabeça ficou quente</w:t>
      </w:r>
      <w:r w:rsidR="00794B23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pesada, </w:t>
      </w:r>
      <w:r w:rsidR="00794B23">
        <w:rPr>
          <w:rFonts w:ascii="Times New Roman" w:hAnsi="Times New Roman" w:cs="Times New Roman"/>
          <w:sz w:val="24"/>
          <w:szCs w:val="24"/>
        </w:rPr>
        <w:t xml:space="preserve">assim como seus </w:t>
      </w:r>
      <w:r w:rsidR="00E928AA">
        <w:rPr>
          <w:rFonts w:ascii="Times New Roman" w:hAnsi="Times New Roman" w:cs="Times New Roman"/>
          <w:sz w:val="24"/>
          <w:szCs w:val="24"/>
        </w:rPr>
        <w:t>pés e suas mãos, e ela</w:t>
      </w:r>
      <w:r w:rsidR="00794B2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3F1E73">
        <w:rPr>
          <w:rFonts w:ascii="Times New Roman" w:hAnsi="Times New Roman" w:cs="Times New Roman"/>
          <w:sz w:val="24"/>
          <w:szCs w:val="24"/>
        </w:rPr>
        <w:t>conseguia 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levantar... Assim, </w:t>
      </w:r>
      <w:r w:rsidR="00CC4E14">
        <w:rPr>
          <w:rFonts w:ascii="Times New Roman" w:hAnsi="Times New Roman" w:cs="Times New Roman"/>
          <w:sz w:val="24"/>
          <w:szCs w:val="24"/>
        </w:rPr>
        <w:t xml:space="preserve">mãe e filha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ficaram </w:t>
      </w:r>
      <w:r w:rsidR="00794B23">
        <w:rPr>
          <w:rFonts w:ascii="Times New Roman" w:hAnsi="Times New Roman" w:cs="Times New Roman"/>
          <w:sz w:val="24"/>
          <w:szCs w:val="24"/>
        </w:rPr>
        <w:t>acamadas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alguns dias. Mítia ajudava como podia: trazia água, </w:t>
      </w:r>
      <w:r w:rsidR="00E928AA">
        <w:rPr>
          <w:rFonts w:ascii="Times New Roman" w:hAnsi="Times New Roman" w:cs="Times New Roman"/>
          <w:sz w:val="24"/>
          <w:szCs w:val="24"/>
        </w:rPr>
        <w:t xml:space="preserve">limpava </w:t>
      </w:r>
      <w:r w:rsidR="0024094F" w:rsidRPr="00C5704C">
        <w:rPr>
          <w:rFonts w:ascii="Times New Roman" w:hAnsi="Times New Roman" w:cs="Times New Roman"/>
          <w:sz w:val="24"/>
          <w:szCs w:val="24"/>
        </w:rPr>
        <w:t>espigas de centeio, descascava sementes de girassol...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Certa manhã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C5B48">
        <w:rPr>
          <w:rFonts w:ascii="Times New Roman" w:hAnsi="Times New Roman" w:cs="Times New Roman"/>
          <w:sz w:val="24"/>
          <w:szCs w:val="24"/>
        </w:rPr>
        <w:t>viram</w:t>
      </w:r>
      <w:proofErr w:type="gramEnd"/>
      <w:r w:rsidR="00690B8B">
        <w:rPr>
          <w:rFonts w:ascii="Times New Roman" w:hAnsi="Times New Roman" w:cs="Times New Roman"/>
          <w:sz w:val="24"/>
          <w:szCs w:val="24"/>
        </w:rPr>
        <w:t xml:space="preserve"> chega</w:t>
      </w:r>
      <w:r w:rsidR="00816D97">
        <w:rPr>
          <w:rFonts w:ascii="Times New Roman" w:hAnsi="Times New Roman" w:cs="Times New Roman"/>
          <w:sz w:val="24"/>
          <w:szCs w:val="24"/>
        </w:rPr>
        <w:t>r</w:t>
      </w:r>
      <w:r w:rsidR="00690B8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carroça </w:t>
      </w:r>
      <w:r w:rsidR="005E5461">
        <w:rPr>
          <w:rFonts w:ascii="Times New Roman" w:hAnsi="Times New Roman" w:cs="Times New Roman"/>
          <w:sz w:val="24"/>
          <w:szCs w:val="24"/>
        </w:rPr>
        <w:t xml:space="preserve">do setor sanitário </w:t>
      </w:r>
      <w:r w:rsidRPr="00C5704C">
        <w:rPr>
          <w:rFonts w:ascii="Times New Roman" w:hAnsi="Times New Roman" w:cs="Times New Roman"/>
          <w:sz w:val="24"/>
          <w:szCs w:val="24"/>
        </w:rPr>
        <w:t>com a cruz vermelha. Duas militares anda</w:t>
      </w:r>
      <w:r w:rsidR="00690B8B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os civis aplica</w:t>
      </w:r>
      <w:r w:rsidR="00690B8B">
        <w:rPr>
          <w:rFonts w:ascii="Times New Roman" w:hAnsi="Times New Roman" w:cs="Times New Roman"/>
          <w:sz w:val="24"/>
          <w:szCs w:val="24"/>
        </w:rPr>
        <w:t>ndo-lhes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vacina</w:t>
      </w:r>
      <w:r w:rsidR="0093456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enquanto </w:t>
      </w:r>
      <w:r w:rsidR="00934563">
        <w:rPr>
          <w:rFonts w:ascii="Times New Roman" w:hAnsi="Times New Roman" w:cs="Times New Roman"/>
          <w:sz w:val="24"/>
          <w:szCs w:val="24"/>
        </w:rPr>
        <w:t xml:space="preserve">os </w:t>
      </w:r>
      <w:r w:rsidR="00690B8B" w:rsidRPr="00934563">
        <w:rPr>
          <w:rFonts w:ascii="Times New Roman" w:hAnsi="Times New Roman" w:cs="Times New Roman"/>
          <w:sz w:val="24"/>
          <w:szCs w:val="24"/>
        </w:rPr>
        <w:t>padioleiros</w:t>
      </w:r>
      <w:r w:rsidR="00690B8B">
        <w:rPr>
          <w:rFonts w:ascii="Times New Roman" w:hAnsi="Times New Roman" w:cs="Times New Roman"/>
          <w:sz w:val="24"/>
          <w:szCs w:val="24"/>
        </w:rPr>
        <w:t xml:space="preserve"> levavam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doentes </w:t>
      </w:r>
      <w:r w:rsidR="00690B8B">
        <w:rPr>
          <w:rFonts w:ascii="Times New Roman" w:hAnsi="Times New Roman" w:cs="Times New Roman"/>
          <w:sz w:val="24"/>
          <w:szCs w:val="24"/>
        </w:rPr>
        <w:t xml:space="preserve">para </w:t>
      </w:r>
      <w:r w:rsidR="00DC5B48">
        <w:rPr>
          <w:rFonts w:ascii="Times New Roman" w:hAnsi="Times New Roman" w:cs="Times New Roman"/>
          <w:sz w:val="24"/>
          <w:szCs w:val="24"/>
        </w:rPr>
        <w:t>o veículo</w:t>
      </w:r>
      <w:r w:rsidRPr="00C5704C">
        <w:rPr>
          <w:rFonts w:ascii="Times New Roman" w:hAnsi="Times New Roman" w:cs="Times New Roman"/>
          <w:sz w:val="24"/>
          <w:szCs w:val="24"/>
        </w:rPr>
        <w:t>. Levaram Ánnuchka</w:t>
      </w:r>
      <w:r w:rsidR="00690B8B">
        <w:rPr>
          <w:rFonts w:ascii="Times New Roman" w:hAnsi="Times New Roman" w:cs="Times New Roman"/>
          <w:sz w:val="24"/>
          <w:szCs w:val="24"/>
        </w:rPr>
        <w:t xml:space="preserve"> e sua mãe</w:t>
      </w:r>
      <w:r w:rsidRPr="00C5704C">
        <w:rPr>
          <w:rFonts w:ascii="Times New Roman" w:hAnsi="Times New Roman" w:cs="Times New Roman"/>
          <w:sz w:val="24"/>
          <w:szCs w:val="24"/>
        </w:rPr>
        <w:t>, mas não Mítia.</w:t>
      </w:r>
    </w:p>
    <w:p w:rsidR="0024094F" w:rsidRPr="00C5704C" w:rsidRDefault="006E712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>
        <w:rPr>
          <w:rFonts w:ascii="Times New Roman" w:hAnsi="Times New Roman" w:cs="Times New Roman"/>
          <w:sz w:val="24"/>
          <w:szCs w:val="24"/>
        </w:rPr>
        <w:t>não está doente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disseram.</w:t>
      </w:r>
    </w:p>
    <w:p w:rsidR="0024094F" w:rsidRPr="00C5704C" w:rsidRDefault="00690B8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ssim que a </w:t>
      </w:r>
      <w:r w:rsidR="006E712D">
        <w:rPr>
          <w:rFonts w:ascii="Times New Roman" w:hAnsi="Times New Roman" w:cs="Times New Roman"/>
          <w:sz w:val="24"/>
          <w:szCs w:val="24"/>
        </w:rPr>
        <w:t>carregaram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 mãe </w:t>
      </w:r>
      <w:r w:rsidR="0024094F" w:rsidRPr="00C5704C">
        <w:rPr>
          <w:rFonts w:ascii="Times New Roman" w:hAnsi="Times New Roman" w:cs="Times New Roman"/>
          <w:sz w:val="24"/>
          <w:szCs w:val="24"/>
        </w:rPr>
        <w:t>disse a Mítia:</w:t>
      </w:r>
    </w:p>
    <w:p w:rsidR="000347AC" w:rsidRDefault="005657B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Filhinho, não vá embora daqui, fique com </w:t>
      </w:r>
      <w:r w:rsidR="000347AC">
        <w:rPr>
          <w:rFonts w:ascii="Times New Roman" w:hAnsi="Times New Roman" w:cs="Times New Roman"/>
          <w:sz w:val="24"/>
          <w:szCs w:val="24"/>
        </w:rPr>
        <w:t>os outros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C4E14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ogo voltarei para casa, para a </w:t>
      </w:r>
      <w:r w:rsidR="000347AC">
        <w:rPr>
          <w:rFonts w:ascii="Times New Roman" w:hAnsi="Times New Roman" w:cs="Times New Roman"/>
          <w:sz w:val="24"/>
          <w:szCs w:val="24"/>
        </w:rPr>
        <w:t>choupana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Ánnuchka ainda ouviu essa</w:t>
      </w:r>
      <w:r w:rsidR="000347A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palavra</w:t>
      </w:r>
      <w:r w:rsidR="000347A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mãe, depois não ouviu mais nada. Quando Ánnuchka voltou a si, viu</w:t>
      </w:r>
      <w:r w:rsidR="00626F6F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grande quarto</w:t>
      </w:r>
      <w:r w:rsidR="005657B5">
        <w:rPr>
          <w:rFonts w:ascii="Times New Roman" w:hAnsi="Times New Roman" w:cs="Times New Roman"/>
          <w:sz w:val="24"/>
          <w:szCs w:val="24"/>
        </w:rPr>
        <w:t>, deitada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uma maca. E logo começou a gritar</w:t>
      </w:r>
      <w:r w:rsidR="00AF70E4">
        <w:rPr>
          <w:rFonts w:ascii="Times New Roman" w:hAnsi="Times New Roman" w:cs="Times New Roman"/>
          <w:sz w:val="24"/>
          <w:szCs w:val="24"/>
        </w:rPr>
        <w:t xml:space="preserve"> 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chama</w:t>
      </w:r>
      <w:r w:rsidR="00AF70E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347AC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a mãe. Alguém lhe disse:</w:t>
      </w:r>
    </w:p>
    <w:p w:rsidR="0024094F" w:rsidRPr="00C5704C" w:rsidRDefault="006217D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grite, sua mãe está deitada ao seu lado.</w:t>
      </w:r>
    </w:p>
    <w:p w:rsidR="00AF70E4" w:rsidRDefault="006217D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Virem-me </w:t>
      </w:r>
      <w:r w:rsidR="00AC33AC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lado, quero ver minha mãe.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 ouviu </w:t>
      </w:r>
      <w:r w:rsidR="00AC33AC">
        <w:rPr>
          <w:rFonts w:ascii="Times New Roman" w:hAnsi="Times New Roman" w:cs="Times New Roman"/>
          <w:sz w:val="24"/>
          <w:szCs w:val="24"/>
        </w:rPr>
        <w:t>suas próprias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palavras</w:t>
      </w:r>
      <w:r w:rsidR="00626F6F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ouviu mais nada até se </w:t>
      </w:r>
      <w:r w:rsidR="00626F6F">
        <w:rPr>
          <w:rFonts w:ascii="Times New Roman" w:hAnsi="Times New Roman" w:cs="Times New Roman"/>
          <w:sz w:val="24"/>
          <w:szCs w:val="24"/>
        </w:rPr>
        <w:t>perceber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deitada no chão</w:t>
      </w:r>
      <w:r w:rsidR="005136E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forrado de palha, </w:t>
      </w:r>
      <w:r w:rsidR="005136E4">
        <w:rPr>
          <w:rFonts w:ascii="Times New Roman" w:hAnsi="Times New Roman" w:cs="Times New Roman"/>
          <w:sz w:val="24"/>
          <w:szCs w:val="24"/>
        </w:rPr>
        <w:t>ao lado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homens e mulheres</w:t>
      </w:r>
      <w:r w:rsidR="005136E4">
        <w:rPr>
          <w:rFonts w:ascii="Times New Roman" w:hAnsi="Times New Roman" w:cs="Times New Roman"/>
          <w:sz w:val="24"/>
          <w:szCs w:val="24"/>
        </w:rPr>
        <w:t>, deitados e espremidos,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36E4">
        <w:rPr>
          <w:rFonts w:ascii="Times New Roman" w:hAnsi="Times New Roman" w:cs="Times New Roman"/>
          <w:sz w:val="24"/>
          <w:szCs w:val="24"/>
        </w:rPr>
        <w:t xml:space="preserve">que ela </w:t>
      </w:r>
      <w:r w:rsidRPr="00C5704C">
        <w:rPr>
          <w:rFonts w:ascii="Times New Roman" w:hAnsi="Times New Roman" w:cs="Times New Roman"/>
          <w:sz w:val="24"/>
          <w:szCs w:val="24"/>
        </w:rPr>
        <w:t>desconheci</w:t>
      </w:r>
      <w:r w:rsidR="005136E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ED682A">
        <w:rPr>
          <w:rFonts w:ascii="Times New Roman" w:hAnsi="Times New Roman" w:cs="Times New Roman"/>
          <w:sz w:val="24"/>
          <w:szCs w:val="24"/>
        </w:rPr>
        <w:t>um</w:t>
      </w:r>
      <w:r w:rsidR="00ED682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homem </w:t>
      </w:r>
      <w:r w:rsidR="005136E4">
        <w:rPr>
          <w:rFonts w:ascii="Times New Roman" w:hAnsi="Times New Roman" w:cs="Times New Roman"/>
          <w:sz w:val="24"/>
          <w:szCs w:val="24"/>
        </w:rPr>
        <w:t>se apoiava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firmemente nela, </w:t>
      </w:r>
      <w:r w:rsidR="00ED682A">
        <w:rPr>
          <w:rFonts w:ascii="Times New Roman" w:hAnsi="Times New Roman" w:cs="Times New Roman"/>
          <w:sz w:val="24"/>
          <w:szCs w:val="24"/>
        </w:rPr>
        <w:t>todo</w:t>
      </w:r>
      <w:r w:rsidR="00ED682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azul, com a boca aberta... Ánnuchka </w:t>
      </w:r>
      <w:r w:rsidR="00CC4E14">
        <w:rPr>
          <w:rFonts w:ascii="Times New Roman" w:hAnsi="Times New Roman" w:cs="Times New Roman"/>
          <w:sz w:val="24"/>
          <w:szCs w:val="24"/>
        </w:rPr>
        <w:t xml:space="preserve">pôs-se a </w:t>
      </w:r>
      <w:r w:rsidRPr="00C5704C">
        <w:rPr>
          <w:rFonts w:ascii="Times New Roman" w:hAnsi="Times New Roman" w:cs="Times New Roman"/>
          <w:sz w:val="24"/>
          <w:szCs w:val="24"/>
        </w:rPr>
        <w:t>gritar</w:t>
      </w:r>
      <w:r w:rsidR="005136E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</w:t>
      </w:r>
      <w:r w:rsidR="005136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36E4">
        <w:rPr>
          <w:rFonts w:ascii="Times New Roman" w:hAnsi="Times New Roman" w:cs="Times New Roman"/>
          <w:sz w:val="24"/>
          <w:szCs w:val="24"/>
        </w:rPr>
        <w:t>pronunciar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palavras</w:t>
      </w:r>
      <w:r w:rsidR="005136E4">
        <w:rPr>
          <w:rFonts w:ascii="Times New Roman" w:hAnsi="Times New Roman" w:cs="Times New Roman"/>
          <w:sz w:val="24"/>
          <w:szCs w:val="24"/>
        </w:rPr>
        <w:t xml:space="preserve"> inteligíveis</w:t>
      </w:r>
      <w:r w:rsidRPr="00C5704C">
        <w:rPr>
          <w:rFonts w:ascii="Times New Roman" w:hAnsi="Times New Roman" w:cs="Times New Roman"/>
          <w:sz w:val="24"/>
          <w:szCs w:val="24"/>
        </w:rPr>
        <w:t>. Alguém disse:</w:t>
      </w:r>
    </w:p>
    <w:p w:rsidR="0024094F" w:rsidRPr="00C5704C" w:rsidRDefault="005A61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4A20" w:rsidRPr="00BA6857">
        <w:rPr>
          <w:rFonts w:ascii="Times New Roman" w:hAnsi="Times New Roman" w:cs="Times New Roman"/>
          <w:sz w:val="24"/>
          <w:szCs w:val="24"/>
        </w:rPr>
        <w:t>Enfermeiro</w:t>
      </w:r>
      <w:r w:rsidR="0024094F" w:rsidRPr="00C5704C">
        <w:rPr>
          <w:rFonts w:ascii="Times New Roman" w:hAnsi="Times New Roman" w:cs="Times New Roman"/>
          <w:sz w:val="24"/>
          <w:szCs w:val="24"/>
        </w:rPr>
        <w:t>, tire os mortos</w:t>
      </w:r>
      <w:r w:rsidR="00CC4E14">
        <w:rPr>
          <w:rFonts w:ascii="Times New Roman" w:hAnsi="Times New Roman" w:cs="Times New Roman"/>
          <w:sz w:val="24"/>
          <w:szCs w:val="24"/>
        </w:rPr>
        <w:t xml:space="preserve"> daqui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136E4">
        <w:rPr>
          <w:rFonts w:ascii="Times New Roman" w:hAnsi="Times New Roman" w:cs="Times New Roman"/>
          <w:sz w:val="24"/>
          <w:szCs w:val="24"/>
        </w:rPr>
        <w:t>faz tempo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pedi</w:t>
      </w:r>
      <w:r w:rsidR="005136E4">
        <w:rPr>
          <w:rFonts w:ascii="Times New Roman" w:hAnsi="Times New Roman" w:cs="Times New Roman"/>
          <w:sz w:val="24"/>
          <w:szCs w:val="24"/>
        </w:rPr>
        <w:t>mos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de novo Ánnuchka </w:t>
      </w:r>
      <w:r w:rsidR="005136E4">
        <w:rPr>
          <w:rFonts w:ascii="Times New Roman" w:hAnsi="Times New Roman" w:cs="Times New Roman"/>
          <w:sz w:val="24"/>
          <w:szCs w:val="24"/>
        </w:rPr>
        <w:t>perdeu a consciência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Quando </w:t>
      </w:r>
      <w:r w:rsidR="005136E4" w:rsidRPr="00BA6857">
        <w:rPr>
          <w:rFonts w:ascii="Times New Roman" w:hAnsi="Times New Roman" w:cs="Times New Roman"/>
          <w:sz w:val="24"/>
          <w:szCs w:val="24"/>
        </w:rPr>
        <w:t>novam</w:t>
      </w:r>
      <w:r w:rsidR="00626F6F" w:rsidRPr="00BA6857">
        <w:rPr>
          <w:rFonts w:ascii="Times New Roman" w:hAnsi="Times New Roman" w:cs="Times New Roman"/>
          <w:sz w:val="24"/>
          <w:szCs w:val="24"/>
        </w:rPr>
        <w:t>e</w:t>
      </w:r>
      <w:r w:rsidR="005136E4" w:rsidRPr="00BA6857">
        <w:rPr>
          <w:rFonts w:ascii="Times New Roman" w:hAnsi="Times New Roman" w:cs="Times New Roman"/>
          <w:sz w:val="24"/>
          <w:szCs w:val="24"/>
        </w:rPr>
        <w:t>nte voltou a</w:t>
      </w:r>
      <w:r w:rsidRPr="00BA6857">
        <w:rPr>
          <w:rFonts w:ascii="Times New Roman" w:hAnsi="Times New Roman" w:cs="Times New Roman"/>
          <w:sz w:val="24"/>
          <w:szCs w:val="24"/>
        </w:rPr>
        <w:t xml:space="preserve"> si</w:t>
      </w:r>
      <w:r w:rsidRPr="00C5704C">
        <w:rPr>
          <w:rFonts w:ascii="Times New Roman" w:hAnsi="Times New Roman" w:cs="Times New Roman"/>
          <w:sz w:val="24"/>
          <w:szCs w:val="24"/>
        </w:rPr>
        <w:t>, estava deitava do mesmo jeito, n</w:t>
      </w:r>
      <w:r w:rsidR="005136E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quarto, mas não no chão, e sim n</w:t>
      </w:r>
      <w:r w:rsidR="009000B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cama. </w:t>
      </w:r>
      <w:r w:rsidR="009000B7">
        <w:rPr>
          <w:rFonts w:ascii="Times New Roman" w:hAnsi="Times New Roman" w:cs="Times New Roman"/>
          <w:sz w:val="24"/>
          <w:szCs w:val="24"/>
        </w:rPr>
        <w:t>Ela desatou no 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chorou até ver </w:t>
      </w:r>
      <w:r w:rsidR="009000B7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</w:t>
      </w:r>
      <w:r w:rsidR="004D7BC9">
        <w:rPr>
          <w:rFonts w:ascii="Times New Roman" w:hAnsi="Times New Roman" w:cs="Times New Roman"/>
          <w:sz w:val="24"/>
          <w:szCs w:val="24"/>
        </w:rPr>
        <w:t xml:space="preserve">que estava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deitada perto da parede oposta. </w:t>
      </w:r>
      <w:r w:rsidR="009000B7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ada vez que Ánnuchka </w:t>
      </w:r>
      <w:r w:rsidR="00626F6F">
        <w:rPr>
          <w:rFonts w:ascii="Times New Roman" w:hAnsi="Times New Roman" w:cs="Times New Roman"/>
          <w:sz w:val="24"/>
          <w:szCs w:val="24"/>
        </w:rPr>
        <w:t>caía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</w:t>
      </w:r>
      <w:r w:rsidR="009000B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6F6F">
        <w:rPr>
          <w:rFonts w:ascii="Times New Roman" w:hAnsi="Times New Roman" w:cs="Times New Roman"/>
          <w:sz w:val="24"/>
          <w:szCs w:val="24"/>
        </w:rPr>
        <w:t xml:space="preserve">só se acalmava </w:t>
      </w:r>
      <w:r w:rsidR="00BA6857">
        <w:rPr>
          <w:rFonts w:ascii="Times New Roman" w:hAnsi="Times New Roman" w:cs="Times New Roman"/>
          <w:sz w:val="24"/>
          <w:szCs w:val="24"/>
        </w:rPr>
        <w:t xml:space="preserve">e parava de chorar </w:t>
      </w:r>
      <w:r w:rsidR="009000B7">
        <w:rPr>
          <w:rFonts w:ascii="Times New Roman" w:hAnsi="Times New Roman" w:cs="Times New Roman"/>
          <w:sz w:val="24"/>
          <w:szCs w:val="24"/>
        </w:rPr>
        <w:t xml:space="preserve">ao </w:t>
      </w:r>
      <w:r w:rsidR="0033405B">
        <w:rPr>
          <w:rFonts w:ascii="Times New Roman" w:hAnsi="Times New Roman" w:cs="Times New Roman"/>
          <w:sz w:val="24"/>
          <w:szCs w:val="24"/>
        </w:rPr>
        <w:t>avistar</w:t>
      </w:r>
      <w:r w:rsidR="00626F6F">
        <w:rPr>
          <w:rFonts w:ascii="Times New Roman" w:hAnsi="Times New Roman" w:cs="Times New Roman"/>
          <w:sz w:val="24"/>
          <w:szCs w:val="24"/>
        </w:rPr>
        <w:t xml:space="preserve"> sua mãe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A61AF">
        <w:rPr>
          <w:rFonts w:ascii="Times New Roman" w:hAnsi="Times New Roman" w:cs="Times New Roman"/>
          <w:sz w:val="24"/>
          <w:szCs w:val="24"/>
        </w:rPr>
        <w:t>No entanto</w:t>
      </w:r>
      <w:r w:rsidR="009000B7">
        <w:rPr>
          <w:rFonts w:ascii="Times New Roman" w:hAnsi="Times New Roman" w:cs="Times New Roman"/>
          <w:sz w:val="24"/>
          <w:szCs w:val="24"/>
        </w:rPr>
        <w:t>,</w:t>
      </w:r>
      <w:r w:rsidR="005A61A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uma vez Ánnuchka viu colocar</w:t>
      </w:r>
      <w:r w:rsidR="009000B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m sua mãe n</w:t>
      </w:r>
      <w:r w:rsidR="009000B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>a maca</w:t>
      </w:r>
      <w:r w:rsidR="009000B7">
        <w:rPr>
          <w:rFonts w:ascii="Times New Roman" w:hAnsi="Times New Roman" w:cs="Times New Roman"/>
          <w:sz w:val="24"/>
          <w:szCs w:val="24"/>
        </w:rPr>
        <w:t xml:space="preserve"> 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leva</w:t>
      </w:r>
      <w:r w:rsidR="009000B7">
        <w:rPr>
          <w:rFonts w:ascii="Times New Roman" w:hAnsi="Times New Roman" w:cs="Times New Roman"/>
          <w:sz w:val="24"/>
          <w:szCs w:val="24"/>
        </w:rPr>
        <w:t>rem</w:t>
      </w:r>
      <w:r w:rsidR="00BA6857">
        <w:rPr>
          <w:rFonts w:ascii="Times New Roman" w:hAnsi="Times New Roman" w:cs="Times New Roman"/>
          <w:sz w:val="24"/>
          <w:szCs w:val="24"/>
        </w:rPr>
        <w:t xml:space="preserve"> dali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A6857">
        <w:rPr>
          <w:rFonts w:ascii="Times New Roman" w:hAnsi="Times New Roman" w:cs="Times New Roman"/>
          <w:sz w:val="24"/>
          <w:szCs w:val="24"/>
        </w:rPr>
        <w:t>A menina</w:t>
      </w:r>
      <w:r w:rsidR="009000B7">
        <w:rPr>
          <w:rFonts w:ascii="Times New Roman" w:hAnsi="Times New Roman" w:cs="Times New Roman"/>
          <w:sz w:val="24"/>
          <w:szCs w:val="24"/>
        </w:rPr>
        <w:t xml:space="preserve"> </w:t>
      </w:r>
      <w:r w:rsidR="00DD259E">
        <w:rPr>
          <w:rFonts w:ascii="Times New Roman" w:hAnsi="Times New Roman" w:cs="Times New Roman"/>
          <w:sz w:val="24"/>
          <w:szCs w:val="24"/>
        </w:rPr>
        <w:t>se desfez em lágrimas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lhe explicaram:</w:t>
      </w:r>
    </w:p>
    <w:p w:rsidR="0024094F" w:rsidRPr="00C5704C" w:rsidRDefault="005A61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00B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 mãe está sendo transferida para outro quarto... Aqui só ficam os </w:t>
      </w:r>
      <w:r w:rsidR="009000B7">
        <w:rPr>
          <w:rFonts w:ascii="Times New Roman" w:hAnsi="Times New Roman" w:cs="Times New Roman"/>
          <w:sz w:val="24"/>
          <w:szCs w:val="24"/>
        </w:rPr>
        <w:t xml:space="preserve">doentes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tifo, </w:t>
      </w:r>
      <w:r w:rsidR="009000B7">
        <w:rPr>
          <w:rFonts w:ascii="Times New Roman" w:hAnsi="Times New Roman" w:cs="Times New Roman"/>
          <w:sz w:val="24"/>
          <w:szCs w:val="24"/>
        </w:rPr>
        <w:t>não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disenteria...</w:t>
      </w:r>
    </w:p>
    <w:p w:rsidR="0024094F" w:rsidRPr="00C5704C" w:rsidRDefault="005A61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Onde estou?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Ánnuchka.</w:t>
      </w:r>
    </w:p>
    <w:p w:rsidR="0024094F" w:rsidRPr="00C5704C" w:rsidRDefault="005A61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00B7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hospital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explicaram.</w:t>
      </w:r>
    </w:p>
    <w:p w:rsidR="0024094F" w:rsidRPr="00C5704C" w:rsidRDefault="005A61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aldeia é essa?</w:t>
      </w:r>
    </w:p>
    <w:p w:rsidR="0024094F" w:rsidRPr="006C4A20" w:rsidRDefault="005A61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00B7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é uma aldeia, </w:t>
      </w:r>
      <w:r w:rsidR="009000B7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cidade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00B7">
        <w:rPr>
          <w:rFonts w:ascii="Times New Roman" w:hAnsi="Times New Roman" w:cs="Times New Roman"/>
          <w:sz w:val="24"/>
          <w:szCs w:val="24"/>
        </w:rPr>
        <w:t>disseram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9000B7">
        <w:rPr>
          <w:rFonts w:ascii="Times New Roman" w:hAnsi="Times New Roman" w:cs="Times New Roman"/>
          <w:sz w:val="24"/>
          <w:szCs w:val="24"/>
        </w:rPr>
        <w:t>, chama-se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Pogori</w:t>
      </w:r>
      <w:r w:rsidR="0033405B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lo</w:t>
      </w:r>
      <w:r w:rsidR="009000B7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DC5B48">
        <w:rPr>
          <w:rFonts w:ascii="Times New Roman" w:hAnsi="Times New Roman" w:cs="Times New Roman"/>
          <w:sz w:val="24"/>
          <w:szCs w:val="24"/>
        </w:rPr>
        <w:t>Gorodische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 escutou </w:t>
      </w:r>
      <w:r w:rsidR="00CC4E14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nome e com ele</w:t>
      </w:r>
      <w:r w:rsidR="007D043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dormiu ou </w:t>
      </w:r>
      <w:r w:rsidR="005A61AF">
        <w:rPr>
          <w:rFonts w:ascii="Times New Roman" w:hAnsi="Times New Roman" w:cs="Times New Roman"/>
          <w:sz w:val="24"/>
          <w:szCs w:val="24"/>
        </w:rPr>
        <w:t>desmaiou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D7BC9">
        <w:rPr>
          <w:rFonts w:ascii="Times New Roman" w:hAnsi="Times New Roman" w:cs="Times New Roman"/>
          <w:sz w:val="24"/>
          <w:szCs w:val="24"/>
        </w:rPr>
        <w:t>era</w:t>
      </w:r>
      <w:r w:rsidR="00A554B2">
        <w:rPr>
          <w:rFonts w:ascii="Times New Roman" w:hAnsi="Times New Roman" w:cs="Times New Roman"/>
          <w:sz w:val="24"/>
          <w:szCs w:val="24"/>
        </w:rPr>
        <w:t>-lhe</w:t>
      </w:r>
      <w:r w:rsidR="004D7BC9">
        <w:rPr>
          <w:rFonts w:ascii="Times New Roman" w:hAnsi="Times New Roman" w:cs="Times New Roman"/>
          <w:sz w:val="24"/>
          <w:szCs w:val="24"/>
        </w:rPr>
        <w:t xml:space="preserve"> </w:t>
      </w:r>
      <w:r w:rsidR="005A61AF">
        <w:rPr>
          <w:rFonts w:ascii="Times New Roman" w:hAnsi="Times New Roman" w:cs="Times New Roman"/>
          <w:sz w:val="24"/>
          <w:szCs w:val="24"/>
        </w:rPr>
        <w:t xml:space="preserve">impossível </w:t>
      </w:r>
      <w:r w:rsidR="0033405B">
        <w:rPr>
          <w:rFonts w:ascii="Times New Roman" w:hAnsi="Times New Roman" w:cs="Times New Roman"/>
          <w:sz w:val="24"/>
          <w:szCs w:val="24"/>
        </w:rPr>
        <w:t>discernir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Voltou a si </w:t>
      </w:r>
      <w:r w:rsidR="006C4A20">
        <w:rPr>
          <w:rFonts w:ascii="Times New Roman" w:hAnsi="Times New Roman" w:cs="Times New Roman"/>
          <w:sz w:val="24"/>
          <w:szCs w:val="24"/>
        </w:rPr>
        <w:t xml:space="preserve">quando a </w:t>
      </w:r>
      <w:r w:rsidR="005A61AF">
        <w:rPr>
          <w:rFonts w:ascii="Times New Roman" w:hAnsi="Times New Roman" w:cs="Times New Roman"/>
          <w:sz w:val="24"/>
          <w:szCs w:val="24"/>
        </w:rPr>
        <w:t>colocavam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maca.</w:t>
      </w:r>
    </w:p>
    <w:p w:rsidR="0024094F" w:rsidRPr="00C5704C" w:rsidRDefault="00D95FB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onde </w:t>
      </w:r>
      <w:r w:rsidR="006C4A20">
        <w:rPr>
          <w:rFonts w:ascii="Times New Roman" w:hAnsi="Times New Roman" w:cs="Times New Roman"/>
          <w:sz w:val="24"/>
          <w:szCs w:val="24"/>
        </w:rPr>
        <w:t>estão me levando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 Ánnuchka.</w:t>
      </w:r>
    </w:p>
    <w:p w:rsidR="0024094F" w:rsidRPr="00C5704C" w:rsidRDefault="00D95FB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será transferida para outro hospital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</w:t>
      </w:r>
      <w:r w:rsidR="006C4A20">
        <w:rPr>
          <w:rFonts w:ascii="Times New Roman" w:hAnsi="Times New Roman" w:cs="Times New Roman"/>
          <w:sz w:val="24"/>
          <w:szCs w:val="24"/>
        </w:rPr>
        <w:t>auxiliar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enferm</w:t>
      </w:r>
      <w:r w:rsidR="006C4A20">
        <w:rPr>
          <w:rFonts w:ascii="Times New Roman" w:hAnsi="Times New Roman" w:cs="Times New Roman"/>
          <w:sz w:val="24"/>
          <w:szCs w:val="24"/>
        </w:rPr>
        <w:t>agem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6C4A2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aqui perto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ão dezoito quilômetros.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6C4A20">
        <w:rPr>
          <w:rFonts w:ascii="Times New Roman" w:hAnsi="Times New Roman" w:cs="Times New Roman"/>
          <w:sz w:val="24"/>
          <w:szCs w:val="24"/>
        </w:rPr>
        <w:t>carregaram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</w:t>
      </w:r>
      <w:r w:rsidR="006C4A20">
        <w:rPr>
          <w:rFonts w:ascii="Times New Roman" w:hAnsi="Times New Roman" w:cs="Times New Roman"/>
          <w:sz w:val="24"/>
          <w:szCs w:val="24"/>
        </w:rPr>
        <w:t>passando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4A20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quarto onde </w:t>
      </w:r>
      <w:r w:rsidR="00CC4E14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estava. </w:t>
      </w:r>
      <w:r w:rsidR="006C4A20">
        <w:rPr>
          <w:rFonts w:ascii="Times New Roman" w:hAnsi="Times New Roman" w:cs="Times New Roman"/>
          <w:sz w:val="24"/>
          <w:szCs w:val="24"/>
        </w:rPr>
        <w:t>Ao v</w:t>
      </w:r>
      <w:r w:rsidR="00CC4E14">
        <w:rPr>
          <w:rFonts w:ascii="Times New Roman" w:hAnsi="Times New Roman" w:cs="Times New Roman"/>
          <w:sz w:val="24"/>
          <w:szCs w:val="24"/>
        </w:rPr>
        <w:t>ê-la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C4E14">
        <w:rPr>
          <w:rFonts w:ascii="Times New Roman" w:hAnsi="Times New Roman" w:cs="Times New Roman"/>
          <w:sz w:val="24"/>
          <w:szCs w:val="24"/>
        </w:rPr>
        <w:t>a menina</w:t>
      </w:r>
      <w:r w:rsidR="006C4A2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chorar e a </w:t>
      </w:r>
      <w:r w:rsidR="006C4A20">
        <w:rPr>
          <w:rFonts w:ascii="Times New Roman" w:hAnsi="Times New Roman" w:cs="Times New Roman"/>
          <w:sz w:val="24"/>
          <w:szCs w:val="24"/>
        </w:rPr>
        <w:t>implorar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A97B9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Coloquem-me com minha mãe...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mãe respondeu:</w:t>
      </w:r>
    </w:p>
    <w:p w:rsidR="0024094F" w:rsidRPr="00C5704C" w:rsidRDefault="00FB56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tenha medo, filhinha, logo irei buscar você.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Levaram Ánnuchka.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 ficou </w:t>
      </w:r>
      <w:r w:rsidR="00CC4E14">
        <w:rPr>
          <w:rFonts w:ascii="Times New Roman" w:hAnsi="Times New Roman" w:cs="Times New Roman"/>
          <w:sz w:val="24"/>
          <w:szCs w:val="24"/>
        </w:rPr>
        <w:t>muito tempo internada no</w:t>
      </w:r>
      <w:r w:rsidR="00FB569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4E14">
        <w:rPr>
          <w:rFonts w:ascii="Times New Roman" w:hAnsi="Times New Roman" w:cs="Times New Roman"/>
          <w:sz w:val="24"/>
          <w:szCs w:val="24"/>
        </w:rPr>
        <w:t>novo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hospital, </w:t>
      </w:r>
      <w:r w:rsidR="00094B91">
        <w:rPr>
          <w:rFonts w:ascii="Times New Roman" w:hAnsi="Times New Roman" w:cs="Times New Roman"/>
          <w:sz w:val="24"/>
          <w:szCs w:val="24"/>
        </w:rPr>
        <w:t xml:space="preserve">mas pouco </w:t>
      </w:r>
      <w:r w:rsidRPr="00C5704C">
        <w:rPr>
          <w:rFonts w:ascii="Times New Roman" w:hAnsi="Times New Roman" w:cs="Times New Roman"/>
          <w:sz w:val="24"/>
          <w:szCs w:val="24"/>
        </w:rPr>
        <w:t>se lembra</w:t>
      </w:r>
      <w:r w:rsidR="00094B9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4B91">
        <w:rPr>
          <w:rFonts w:ascii="Times New Roman" w:hAnsi="Times New Roman" w:cs="Times New Roman"/>
          <w:sz w:val="24"/>
          <w:szCs w:val="24"/>
        </w:rPr>
        <w:t>desse período</w:t>
      </w:r>
      <w:r w:rsidRPr="00C5704C">
        <w:rPr>
          <w:rFonts w:ascii="Times New Roman" w:hAnsi="Times New Roman" w:cs="Times New Roman"/>
          <w:sz w:val="24"/>
          <w:szCs w:val="24"/>
        </w:rPr>
        <w:t>. Lembr</w:t>
      </w:r>
      <w:r w:rsidR="007D043F">
        <w:rPr>
          <w:rFonts w:ascii="Times New Roman" w:hAnsi="Times New Roman" w:cs="Times New Roman"/>
          <w:sz w:val="24"/>
          <w:szCs w:val="24"/>
        </w:rPr>
        <w:t>ava</w:t>
      </w:r>
      <w:r w:rsidRPr="00C5704C">
        <w:rPr>
          <w:rFonts w:ascii="Times New Roman" w:hAnsi="Times New Roman" w:cs="Times New Roman"/>
          <w:sz w:val="24"/>
          <w:szCs w:val="24"/>
        </w:rPr>
        <w:t>-se somente d</w:t>
      </w:r>
      <w:r w:rsidR="00094B91">
        <w:rPr>
          <w:rFonts w:ascii="Times New Roman" w:hAnsi="Times New Roman" w:cs="Times New Roman"/>
          <w:sz w:val="24"/>
          <w:szCs w:val="24"/>
        </w:rPr>
        <w:t>o dia 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deram alta. </w:t>
      </w:r>
      <w:r w:rsidR="007D043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outono e</w:t>
      </w:r>
      <w:r w:rsidR="001129A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sombra</w:t>
      </w:r>
      <w:r w:rsidR="001129A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havia geada. Ánnuchka vestia </w:t>
      </w:r>
      <w:r w:rsidR="007D043F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sobretudo de inverno</w:t>
      </w:r>
      <w:r w:rsidR="007D043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forrado de algodão, mas estava descalça. Para </w:t>
      </w:r>
      <w:r w:rsidR="001129A6">
        <w:rPr>
          <w:rFonts w:ascii="Times New Roman" w:hAnsi="Times New Roman" w:cs="Times New Roman"/>
          <w:sz w:val="24"/>
          <w:szCs w:val="24"/>
        </w:rPr>
        <w:t xml:space="preserve">aquecer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pés </w:t>
      </w:r>
      <w:r w:rsidR="004B292B">
        <w:rPr>
          <w:rFonts w:ascii="Times New Roman" w:hAnsi="Times New Roman" w:cs="Times New Roman"/>
          <w:sz w:val="24"/>
          <w:szCs w:val="24"/>
        </w:rPr>
        <w:t>descobertos</w:t>
      </w:r>
      <w:r w:rsidR="001129A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necessário andar rápido, mas para </w:t>
      </w:r>
      <w:r w:rsidR="00FB5694">
        <w:rPr>
          <w:rFonts w:ascii="Times New Roman" w:hAnsi="Times New Roman" w:cs="Times New Roman"/>
          <w:sz w:val="24"/>
          <w:szCs w:val="24"/>
        </w:rPr>
        <w:t>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não tinha forças. </w:t>
      </w:r>
      <w:r w:rsidR="001129A6">
        <w:rPr>
          <w:rFonts w:ascii="Times New Roman" w:hAnsi="Times New Roman" w:cs="Times New Roman"/>
          <w:sz w:val="24"/>
          <w:szCs w:val="24"/>
        </w:rPr>
        <w:t xml:space="preserve">Caminhando pela rua, </w:t>
      </w:r>
      <w:r w:rsidRPr="00C5704C">
        <w:rPr>
          <w:rFonts w:ascii="Times New Roman" w:hAnsi="Times New Roman" w:cs="Times New Roman"/>
          <w:sz w:val="24"/>
          <w:szCs w:val="24"/>
        </w:rPr>
        <w:t>Ánnuchka</w:t>
      </w:r>
      <w:r w:rsidR="001129A6">
        <w:rPr>
          <w:rFonts w:ascii="Times New Roman" w:hAnsi="Times New Roman" w:cs="Times New Roman"/>
          <w:sz w:val="24"/>
          <w:szCs w:val="24"/>
        </w:rPr>
        <w:t xml:space="preserve"> se avizinhou </w:t>
      </w:r>
      <w:r w:rsidR="00DD259E">
        <w:rPr>
          <w:rFonts w:ascii="Times New Roman" w:hAnsi="Times New Roman" w:cs="Times New Roman"/>
          <w:sz w:val="24"/>
          <w:szCs w:val="24"/>
        </w:rPr>
        <w:t>d</w:t>
      </w:r>
      <w:r w:rsidR="001129A6">
        <w:rPr>
          <w:rFonts w:ascii="Times New Roman" w:hAnsi="Times New Roman" w:cs="Times New Roman"/>
          <w:sz w:val="24"/>
          <w:szCs w:val="24"/>
        </w:rPr>
        <w:t>e um garoto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FB56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onde você vai? </w:t>
      </w:r>
    </w:p>
    <w:p w:rsidR="0024094F" w:rsidRPr="00C5704C" w:rsidRDefault="00FB56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Pogoriélo</w:t>
      </w:r>
      <w:r w:rsidR="001129A6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Gorodische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</w:t>
      </w:r>
      <w:r w:rsidR="004B292B">
        <w:rPr>
          <w:rFonts w:ascii="Times New Roman" w:hAnsi="Times New Roman" w:cs="Times New Roman"/>
          <w:sz w:val="24"/>
          <w:szCs w:val="24"/>
        </w:rPr>
        <w:t xml:space="preserve">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sou de lá.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Ánnuchka se alegrou.</w:t>
      </w:r>
    </w:p>
    <w:p w:rsidR="0024094F" w:rsidRPr="00C5704C" w:rsidRDefault="00FB56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Quero ir com você, preciso </w:t>
      </w:r>
      <w:r w:rsidR="001129A6">
        <w:rPr>
          <w:rFonts w:ascii="Times New Roman" w:hAnsi="Times New Roman" w:cs="Times New Roman"/>
          <w:sz w:val="24"/>
          <w:szCs w:val="24"/>
        </w:rPr>
        <w:t>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lá.</w:t>
      </w:r>
    </w:p>
    <w:p w:rsidR="0024094F" w:rsidRPr="00C5704C" w:rsidRDefault="00FB56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garoto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conheço o caminho... Até a floresta </w:t>
      </w:r>
      <w:r>
        <w:rPr>
          <w:rFonts w:ascii="Times New Roman" w:hAnsi="Times New Roman" w:cs="Times New Roman"/>
          <w:sz w:val="24"/>
          <w:szCs w:val="24"/>
        </w:rPr>
        <w:t>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seis quilômetros e da floresta</w:t>
      </w:r>
      <w:r w:rsidR="001129A6">
        <w:rPr>
          <w:rFonts w:ascii="Times New Roman" w:hAnsi="Times New Roman" w:cs="Times New Roman"/>
          <w:sz w:val="24"/>
          <w:szCs w:val="24"/>
        </w:rPr>
        <w:t xml:space="preserve"> à cidade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doze...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Caminharam o dia inteiro e chegaram à floresta</w:t>
      </w:r>
      <w:r w:rsidR="001129A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seis quilômetros</w:t>
      </w:r>
      <w:r w:rsidR="008A697F">
        <w:rPr>
          <w:rFonts w:ascii="Times New Roman" w:hAnsi="Times New Roman" w:cs="Times New Roman"/>
          <w:sz w:val="24"/>
          <w:szCs w:val="24"/>
        </w:rPr>
        <w:t xml:space="preserve"> dali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estrada que a atravessava era </w:t>
      </w:r>
      <w:r w:rsidR="008A697F">
        <w:rPr>
          <w:rFonts w:ascii="Times New Roman" w:hAnsi="Times New Roman" w:cs="Times New Roman"/>
          <w:sz w:val="24"/>
          <w:szCs w:val="24"/>
        </w:rPr>
        <w:t xml:space="preserve">feita </w:t>
      </w:r>
      <w:r w:rsidRPr="00C5704C">
        <w:rPr>
          <w:rFonts w:ascii="Times New Roman" w:hAnsi="Times New Roman" w:cs="Times New Roman"/>
          <w:sz w:val="24"/>
          <w:szCs w:val="24"/>
        </w:rPr>
        <w:t>de troncos</w:t>
      </w:r>
      <w:r w:rsidR="008A697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8A697F">
        <w:rPr>
          <w:rFonts w:ascii="Times New Roman" w:hAnsi="Times New Roman" w:cs="Times New Roman"/>
          <w:sz w:val="24"/>
          <w:szCs w:val="24"/>
        </w:rPr>
        <w:t xml:space="preserve"> que estavam cobertos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lama suja e fria. Ánnuchka pisou com os pés descalços na lama fria </w:t>
      </w:r>
      <w:r w:rsidR="008A697F">
        <w:rPr>
          <w:rFonts w:ascii="Times New Roman" w:hAnsi="Times New Roman" w:cs="Times New Roman"/>
          <w:sz w:val="24"/>
          <w:szCs w:val="24"/>
        </w:rPr>
        <w:t>sobre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troncos e </w:t>
      </w:r>
      <w:r w:rsidR="009A3B2E" w:rsidRPr="00C5704C">
        <w:rPr>
          <w:rFonts w:ascii="Times New Roman" w:hAnsi="Times New Roman" w:cs="Times New Roman"/>
          <w:sz w:val="24"/>
          <w:szCs w:val="24"/>
        </w:rPr>
        <w:t>pens</w:t>
      </w:r>
      <w:r w:rsidR="009A3B2E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9A3B2E">
        <w:rPr>
          <w:rFonts w:ascii="Times New Roman" w:hAnsi="Times New Roman" w:cs="Times New Roman"/>
          <w:sz w:val="24"/>
          <w:szCs w:val="24"/>
        </w:rPr>
        <w:t>“</w:t>
      </w:r>
      <w:r w:rsidR="00BD45DE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ão vou conseguir</w:t>
      </w:r>
      <w:r w:rsidR="009A3B2E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>. No entanto, continu</w:t>
      </w:r>
      <w:r w:rsidR="008A697F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andando. “Consigo chegar até aquela árvore </w:t>
      </w:r>
      <w:r w:rsidR="008A697F">
        <w:rPr>
          <w:rFonts w:ascii="Times New Roman" w:hAnsi="Times New Roman" w:cs="Times New Roman"/>
          <w:sz w:val="24"/>
          <w:szCs w:val="24"/>
        </w:rPr>
        <w:t>abatida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A697F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9A3B2E">
        <w:rPr>
          <w:rFonts w:ascii="Times New Roman" w:hAnsi="Times New Roman" w:cs="Times New Roman"/>
          <w:sz w:val="24"/>
          <w:szCs w:val="24"/>
        </w:rPr>
        <w:t>posso</w:t>
      </w:r>
      <w:r w:rsidR="008A697F">
        <w:rPr>
          <w:rFonts w:ascii="Times New Roman" w:hAnsi="Times New Roman" w:cs="Times New Roman"/>
          <w:sz w:val="24"/>
          <w:szCs w:val="24"/>
        </w:rPr>
        <w:t xml:space="preserve"> ir adiante</w:t>
      </w:r>
      <w:r w:rsidR="00C5493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8A697F">
        <w:rPr>
          <w:rFonts w:ascii="Times New Roman" w:hAnsi="Times New Roman" w:cs="Times New Roman"/>
          <w:sz w:val="24"/>
          <w:szCs w:val="24"/>
        </w:rPr>
        <w:t>Mas, ao c</w:t>
      </w:r>
      <w:r w:rsidRPr="00C5704C">
        <w:rPr>
          <w:rFonts w:ascii="Times New Roman" w:hAnsi="Times New Roman" w:cs="Times New Roman"/>
          <w:sz w:val="24"/>
          <w:szCs w:val="24"/>
        </w:rPr>
        <w:t>heg</w:t>
      </w:r>
      <w:r w:rsidR="008A697F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árvore</w:t>
      </w:r>
      <w:r w:rsidR="008A697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continuou </w:t>
      </w:r>
      <w:r w:rsidR="008A697F">
        <w:rPr>
          <w:rFonts w:ascii="Times New Roman" w:hAnsi="Times New Roman" w:cs="Times New Roman"/>
          <w:sz w:val="24"/>
          <w:szCs w:val="24"/>
        </w:rPr>
        <w:t>em frente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A697F">
        <w:rPr>
          <w:rFonts w:ascii="Times New Roman" w:hAnsi="Times New Roman" w:cs="Times New Roman"/>
          <w:sz w:val="24"/>
          <w:szCs w:val="24"/>
        </w:rPr>
        <w:t>Embora andasse,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697F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compreendia: “</w:t>
      </w:r>
      <w:r w:rsidR="008A697F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m pouco mais e </w:t>
      </w:r>
      <w:r w:rsidR="008A697F">
        <w:rPr>
          <w:rFonts w:ascii="Times New Roman" w:hAnsi="Times New Roman" w:cs="Times New Roman"/>
          <w:sz w:val="24"/>
          <w:szCs w:val="24"/>
        </w:rPr>
        <w:t>meu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 vai </w:t>
      </w:r>
      <w:r w:rsidR="00F502B4">
        <w:rPr>
          <w:rFonts w:ascii="Times New Roman" w:hAnsi="Times New Roman" w:cs="Times New Roman"/>
          <w:sz w:val="24"/>
          <w:szCs w:val="24"/>
        </w:rPr>
        <w:t>enrijecer</w:t>
      </w:r>
      <w:r w:rsidR="008A697F">
        <w:rPr>
          <w:rFonts w:ascii="Times New Roman" w:hAnsi="Times New Roman" w:cs="Times New Roman"/>
          <w:sz w:val="24"/>
          <w:szCs w:val="24"/>
        </w:rPr>
        <w:t xml:space="preserve"> de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A697F">
        <w:rPr>
          <w:rFonts w:ascii="Times New Roman" w:hAnsi="Times New Roman" w:cs="Times New Roman"/>
          <w:sz w:val="24"/>
          <w:szCs w:val="24"/>
        </w:rPr>
        <w:t xml:space="preserve">mesmo </w:t>
      </w:r>
      <w:r w:rsidR="00045F2C">
        <w:rPr>
          <w:rFonts w:ascii="Times New Roman" w:hAnsi="Times New Roman" w:cs="Times New Roman"/>
          <w:sz w:val="24"/>
          <w:szCs w:val="24"/>
        </w:rPr>
        <w:t>com o</w:t>
      </w:r>
      <w:r w:rsidR="00045F2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sobretudo de inverno, </w:t>
      </w:r>
      <w:r w:rsidR="008A697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pés </w:t>
      </w:r>
      <w:r w:rsidR="00045F2C">
        <w:rPr>
          <w:rFonts w:ascii="Times New Roman" w:hAnsi="Times New Roman" w:cs="Times New Roman"/>
          <w:sz w:val="24"/>
          <w:szCs w:val="24"/>
        </w:rPr>
        <w:t>parecem que não 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meus, não entendo como </w:t>
      </w:r>
      <w:r w:rsidR="008A697F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 leva</w:t>
      </w:r>
      <w:r w:rsidR="008A697F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A54619" w:rsidRDefault="008A69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repente </w:t>
      </w:r>
      <w:r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ouviu uma carroça </w:t>
      </w:r>
      <w:r>
        <w:rPr>
          <w:rFonts w:ascii="Times New Roman" w:hAnsi="Times New Roman" w:cs="Times New Roman"/>
          <w:sz w:val="24"/>
          <w:szCs w:val="24"/>
        </w:rPr>
        <w:t>se aproximar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85388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not</w:t>
      </w:r>
      <w:r w:rsidR="00A85388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Ánnuchka estava descalça, </w:t>
      </w:r>
      <w:r w:rsidR="00A85388">
        <w:rPr>
          <w:rFonts w:ascii="Times New Roman" w:hAnsi="Times New Roman" w:cs="Times New Roman"/>
          <w:sz w:val="24"/>
          <w:szCs w:val="24"/>
        </w:rPr>
        <w:t xml:space="preserve">o condutor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parou os cavalos, desceu e </w:t>
      </w:r>
      <w:r>
        <w:rPr>
          <w:rFonts w:ascii="Times New Roman" w:hAnsi="Times New Roman" w:cs="Times New Roman"/>
          <w:sz w:val="24"/>
          <w:szCs w:val="24"/>
        </w:rPr>
        <w:t xml:space="preserve">a fez </w:t>
      </w:r>
      <w:r w:rsidR="0024094F" w:rsidRPr="00C5704C">
        <w:rPr>
          <w:rFonts w:ascii="Times New Roman" w:hAnsi="Times New Roman" w:cs="Times New Roman"/>
          <w:sz w:val="24"/>
          <w:szCs w:val="24"/>
        </w:rPr>
        <w:t>sent</w:t>
      </w:r>
      <w:r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 xml:space="preserve">le não </w:t>
      </w:r>
      <w:r w:rsidR="00A54619">
        <w:rPr>
          <w:rFonts w:ascii="Times New Roman" w:hAnsi="Times New Roman" w:cs="Times New Roman"/>
          <w:sz w:val="24"/>
          <w:szCs w:val="24"/>
        </w:rPr>
        <w:t>pôde dar</w:t>
      </w:r>
      <w:r>
        <w:rPr>
          <w:rFonts w:ascii="Times New Roman" w:hAnsi="Times New Roman" w:cs="Times New Roman"/>
          <w:sz w:val="24"/>
          <w:szCs w:val="24"/>
        </w:rPr>
        <w:t xml:space="preserve"> um lugar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garoto que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acompanhava, porque a carroça estava </w:t>
      </w:r>
      <w:r>
        <w:rPr>
          <w:rFonts w:ascii="Times New Roman" w:hAnsi="Times New Roman" w:cs="Times New Roman"/>
          <w:sz w:val="24"/>
          <w:szCs w:val="24"/>
        </w:rPr>
        <w:t>entulhada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caixas, </w:t>
      </w:r>
      <w:r>
        <w:rPr>
          <w:rFonts w:ascii="Times New Roman" w:hAnsi="Times New Roman" w:cs="Times New Roman"/>
          <w:sz w:val="24"/>
          <w:szCs w:val="24"/>
        </w:rPr>
        <w:t xml:space="preserve">mas o </w:t>
      </w:r>
      <w:r w:rsidR="0022064C">
        <w:rPr>
          <w:rFonts w:ascii="Times New Roman" w:hAnsi="Times New Roman" w:cs="Times New Roman"/>
          <w:sz w:val="24"/>
          <w:szCs w:val="24"/>
        </w:rPr>
        <w:t>escoltou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5461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ssim, à noite, chegaram a Pogo</w:t>
      </w:r>
      <w:r w:rsidR="00E37280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iélo</w:t>
      </w:r>
      <w:r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</w:t>
      </w:r>
      <w:r w:rsidR="00E3728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Gorodische.</w:t>
      </w:r>
      <w:r w:rsidR="00E372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E3728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 aproximou-se de uma patrulha militar, que lhe indicou o caminho para o hospital. </w:t>
      </w:r>
      <w:r w:rsidR="00260CED">
        <w:rPr>
          <w:rFonts w:ascii="Times New Roman" w:hAnsi="Times New Roman" w:cs="Times New Roman"/>
          <w:sz w:val="24"/>
          <w:szCs w:val="24"/>
        </w:rPr>
        <w:t>Ao</w:t>
      </w:r>
      <w:r w:rsidR="00260CE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cheg</w:t>
      </w:r>
      <w:r w:rsidR="00260CED">
        <w:rPr>
          <w:rFonts w:ascii="Times New Roman" w:hAnsi="Times New Roman" w:cs="Times New Roman"/>
          <w:sz w:val="24"/>
          <w:szCs w:val="24"/>
        </w:rPr>
        <w:t>ar,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6F6F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perguntou às pessoas que </w:t>
      </w:r>
      <w:r w:rsidR="00A54619">
        <w:rPr>
          <w:rFonts w:ascii="Times New Roman" w:hAnsi="Times New Roman" w:cs="Times New Roman"/>
          <w:sz w:val="24"/>
          <w:szCs w:val="24"/>
        </w:rPr>
        <w:t>encontrou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3E13A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Procuro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Emeliánova... Eu sou a filha dela...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Uma mulher disse </w:t>
      </w:r>
      <w:r w:rsidR="003E13A7">
        <w:rPr>
          <w:rFonts w:ascii="Times New Roman" w:hAnsi="Times New Roman" w:cs="Times New Roman"/>
          <w:sz w:val="24"/>
          <w:szCs w:val="24"/>
        </w:rPr>
        <w:t>à</w:t>
      </w:r>
      <w:r w:rsidR="003E13A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outra:</w:t>
      </w:r>
    </w:p>
    <w:p w:rsidR="0024094F" w:rsidRPr="00C5704C" w:rsidRDefault="003E13A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Emeliánova está mal...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Ánnuchka </w:t>
      </w:r>
      <w:r w:rsidR="00260CED">
        <w:rPr>
          <w:rFonts w:ascii="Times New Roman" w:hAnsi="Times New Roman" w:cs="Times New Roman"/>
          <w:sz w:val="24"/>
          <w:szCs w:val="24"/>
        </w:rPr>
        <w:t>não quis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entende</w:t>
      </w:r>
      <w:r w:rsidR="00260CED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260CE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estava mal, </w:t>
      </w:r>
      <w:r w:rsidR="00260CED">
        <w:rPr>
          <w:rFonts w:ascii="Times New Roman" w:hAnsi="Times New Roman" w:cs="Times New Roman"/>
          <w:sz w:val="24"/>
          <w:szCs w:val="24"/>
        </w:rPr>
        <w:t>só entendeu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estava viva. </w:t>
      </w:r>
      <w:r w:rsidR="00260CE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ntrou no quarto e viu </w:t>
      </w:r>
      <w:r w:rsidR="00260CE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no mesmo lugar</w:t>
      </w:r>
      <w:r w:rsidR="00260CED">
        <w:rPr>
          <w:rFonts w:ascii="Times New Roman" w:hAnsi="Times New Roman" w:cs="Times New Roman"/>
          <w:sz w:val="24"/>
          <w:szCs w:val="24"/>
        </w:rPr>
        <w:t xml:space="preserve"> em que a havia deixado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usando o mesmo </w:t>
      </w:r>
      <w:r w:rsidR="00260CED">
        <w:rPr>
          <w:rFonts w:ascii="Times New Roman" w:hAnsi="Times New Roman" w:cs="Times New Roman"/>
          <w:sz w:val="24"/>
          <w:szCs w:val="24"/>
        </w:rPr>
        <w:t>casaco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mesmo </w:t>
      </w:r>
      <w:r w:rsidR="00260CED">
        <w:rPr>
          <w:rFonts w:ascii="Times New Roman" w:hAnsi="Times New Roman" w:cs="Times New Roman"/>
          <w:sz w:val="24"/>
          <w:szCs w:val="24"/>
        </w:rPr>
        <w:t>xale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Ánnuchka se aproximou e não </w:t>
      </w:r>
      <w:r w:rsidR="002E3B6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reconheceu. De longe </w:t>
      </w:r>
      <w:r w:rsidR="00260CED">
        <w:rPr>
          <w:rFonts w:ascii="Times New Roman" w:hAnsi="Times New Roman" w:cs="Times New Roman"/>
          <w:sz w:val="24"/>
          <w:szCs w:val="24"/>
        </w:rPr>
        <w:t xml:space="preserve">a havia </w:t>
      </w:r>
      <w:r w:rsidRPr="00C5704C">
        <w:rPr>
          <w:rFonts w:ascii="Times New Roman" w:hAnsi="Times New Roman" w:cs="Times New Roman"/>
          <w:sz w:val="24"/>
          <w:szCs w:val="24"/>
        </w:rPr>
        <w:t>reconhec</w:t>
      </w:r>
      <w:r w:rsidR="00260CED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E3B6E">
        <w:rPr>
          <w:rFonts w:ascii="Times New Roman" w:hAnsi="Times New Roman" w:cs="Times New Roman"/>
          <w:sz w:val="24"/>
          <w:szCs w:val="24"/>
        </w:rPr>
        <w:t xml:space="preserve">mas, </w:t>
      </w:r>
      <w:r w:rsidRPr="00C5704C">
        <w:rPr>
          <w:rFonts w:ascii="Times New Roman" w:hAnsi="Times New Roman" w:cs="Times New Roman"/>
          <w:sz w:val="24"/>
          <w:szCs w:val="24"/>
        </w:rPr>
        <w:t>de perto</w:t>
      </w:r>
      <w:r w:rsidR="002E3B6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não. Era como se fosse ela</w:t>
      </w:r>
      <w:r w:rsidR="002E3B6E">
        <w:rPr>
          <w:rFonts w:ascii="Times New Roman" w:hAnsi="Times New Roman" w:cs="Times New Roman"/>
          <w:sz w:val="24"/>
          <w:szCs w:val="24"/>
        </w:rPr>
        <w:t xml:space="preserve"> e ao mesmo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2E3B6E">
        <w:rPr>
          <w:rFonts w:ascii="Times New Roman" w:hAnsi="Times New Roman" w:cs="Times New Roman"/>
          <w:sz w:val="24"/>
          <w:szCs w:val="24"/>
        </w:rPr>
        <w:t>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073EE">
        <w:rPr>
          <w:rFonts w:ascii="Times New Roman" w:hAnsi="Times New Roman" w:cs="Times New Roman"/>
          <w:sz w:val="24"/>
          <w:szCs w:val="24"/>
        </w:rPr>
        <w:t>A</w:t>
      </w:r>
      <w:r w:rsidR="00B073E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mãe, porém, reconheceu </w:t>
      </w:r>
      <w:r w:rsidR="00D25073">
        <w:rPr>
          <w:rFonts w:ascii="Times New Roman" w:hAnsi="Times New Roman" w:cs="Times New Roman"/>
          <w:sz w:val="24"/>
          <w:szCs w:val="24"/>
        </w:rPr>
        <w:t>a filha</w:t>
      </w:r>
      <w:r w:rsidR="00D250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0CE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imediat</w:t>
      </w:r>
      <w:r w:rsidR="00260CE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24094F" w:rsidRPr="00C5704C" w:rsidRDefault="00D2507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consegui </w:t>
      </w:r>
      <w:r w:rsidR="00260CED">
        <w:rPr>
          <w:rFonts w:ascii="Times New Roman" w:hAnsi="Times New Roman" w:cs="Times New Roman"/>
          <w:sz w:val="24"/>
          <w:szCs w:val="24"/>
        </w:rPr>
        <w:t>buscar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você, filhinha, como prometi, mas logo </w:t>
      </w:r>
      <w:r w:rsidR="00260CED">
        <w:rPr>
          <w:rFonts w:ascii="Times New Roman" w:hAnsi="Times New Roman" w:cs="Times New Roman"/>
          <w:sz w:val="24"/>
          <w:szCs w:val="24"/>
        </w:rPr>
        <w:t>irei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005">
        <w:rPr>
          <w:rFonts w:ascii="Times New Roman" w:hAnsi="Times New Roman" w:cs="Times New Roman"/>
          <w:sz w:val="24"/>
          <w:szCs w:val="24"/>
        </w:rPr>
        <w:t>A enfermeira disse</w:t>
      </w:r>
      <w:r w:rsidR="00D25073" w:rsidRPr="00D75005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D2507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4B6B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enina, </w:t>
      </w:r>
      <w:r w:rsidR="009B4B6B">
        <w:rPr>
          <w:rFonts w:ascii="Times New Roman" w:hAnsi="Times New Roman" w:cs="Times New Roman"/>
          <w:sz w:val="24"/>
          <w:szCs w:val="24"/>
        </w:rPr>
        <w:t xml:space="preserve">vá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a Casa do Camponês, </w:t>
      </w:r>
      <w:r w:rsidR="007F6FBB">
        <w:rPr>
          <w:rFonts w:ascii="Times New Roman" w:hAnsi="Times New Roman" w:cs="Times New Roman"/>
          <w:sz w:val="24"/>
          <w:szCs w:val="24"/>
        </w:rPr>
        <w:t xml:space="preserve">ali </w:t>
      </w:r>
      <w:r w:rsidR="0024094F" w:rsidRPr="00C5704C">
        <w:rPr>
          <w:rFonts w:ascii="Times New Roman" w:hAnsi="Times New Roman" w:cs="Times New Roman"/>
          <w:sz w:val="24"/>
          <w:szCs w:val="24"/>
        </w:rPr>
        <w:t>pode</w:t>
      </w:r>
      <w:r w:rsidR="009B4B6B">
        <w:rPr>
          <w:rFonts w:ascii="Times New Roman" w:hAnsi="Times New Roman" w:cs="Times New Roman"/>
          <w:sz w:val="24"/>
          <w:szCs w:val="24"/>
        </w:rPr>
        <w:t>rá passar a noite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patrulha militar indicou o caminho </w:t>
      </w:r>
      <w:r w:rsidR="009853C4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Casa do Camponês</w:t>
      </w:r>
      <w:r w:rsidR="009853C4">
        <w:rPr>
          <w:rFonts w:ascii="Times New Roman" w:hAnsi="Times New Roman" w:cs="Times New Roman"/>
          <w:sz w:val="24"/>
          <w:szCs w:val="24"/>
        </w:rPr>
        <w:t xml:space="preserve"> à</w:t>
      </w:r>
      <w:r w:rsidR="009853C4" w:rsidRPr="00C5704C">
        <w:rPr>
          <w:rFonts w:ascii="Times New Roman" w:hAnsi="Times New Roman" w:cs="Times New Roman"/>
          <w:sz w:val="24"/>
          <w:szCs w:val="24"/>
        </w:rPr>
        <w:t xml:space="preserve"> Ánnuchka</w:t>
      </w:r>
      <w:r w:rsidR="009853C4">
        <w:rPr>
          <w:rFonts w:ascii="Times New Roman" w:hAnsi="Times New Roman" w:cs="Times New Roman"/>
          <w:sz w:val="24"/>
          <w:szCs w:val="24"/>
        </w:rPr>
        <w:t>, que, a</w:t>
      </w:r>
      <w:r w:rsidR="00AA436D">
        <w:rPr>
          <w:rFonts w:ascii="Times New Roman" w:hAnsi="Times New Roman" w:cs="Times New Roman"/>
          <w:sz w:val="24"/>
          <w:szCs w:val="24"/>
        </w:rPr>
        <w:t xml:space="preserve">o chegar lá, </w:t>
      </w:r>
      <w:r w:rsidR="009853C4">
        <w:rPr>
          <w:rFonts w:ascii="Times New Roman" w:hAnsi="Times New Roman" w:cs="Times New Roman"/>
          <w:sz w:val="24"/>
          <w:szCs w:val="24"/>
        </w:rPr>
        <w:t>conseguiu permissão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pernoitar</w:t>
      </w:r>
      <w:r w:rsidR="009853C4">
        <w:rPr>
          <w:rFonts w:ascii="Times New Roman" w:hAnsi="Times New Roman" w:cs="Times New Roman"/>
          <w:sz w:val="24"/>
          <w:szCs w:val="24"/>
        </w:rPr>
        <w:t>.</w:t>
      </w:r>
      <w:r w:rsidR="00626F6F">
        <w:rPr>
          <w:rFonts w:ascii="Times New Roman" w:hAnsi="Times New Roman" w:cs="Times New Roman"/>
          <w:sz w:val="24"/>
          <w:szCs w:val="24"/>
        </w:rPr>
        <w:t xml:space="preserve"> </w:t>
      </w:r>
      <w:r w:rsidR="009853C4">
        <w:rPr>
          <w:rFonts w:ascii="Times New Roman" w:hAnsi="Times New Roman" w:cs="Times New Roman"/>
          <w:sz w:val="24"/>
          <w:szCs w:val="24"/>
        </w:rPr>
        <w:t>Ela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stava tão cansada que logo </w:t>
      </w:r>
      <w:r w:rsidR="00AA436D">
        <w:rPr>
          <w:rFonts w:ascii="Times New Roman" w:hAnsi="Times New Roman" w:cs="Times New Roman"/>
          <w:sz w:val="24"/>
          <w:szCs w:val="24"/>
        </w:rPr>
        <w:t>adormeceu</w:t>
      </w:r>
      <w:r w:rsidR="001C15B2">
        <w:rPr>
          <w:rFonts w:ascii="Times New Roman" w:hAnsi="Times New Roman" w:cs="Times New Roman"/>
          <w:sz w:val="24"/>
          <w:szCs w:val="24"/>
        </w:rPr>
        <w:t>,</w:t>
      </w:r>
      <w:r w:rsidR="00AA436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chão perto da estufa. </w:t>
      </w:r>
      <w:r w:rsidR="001C15B2">
        <w:rPr>
          <w:rFonts w:ascii="Times New Roman" w:hAnsi="Times New Roman" w:cs="Times New Roman"/>
          <w:sz w:val="24"/>
          <w:szCs w:val="24"/>
        </w:rPr>
        <w:t>Quando a</w:t>
      </w:r>
      <w:r w:rsidRPr="00C5704C">
        <w:rPr>
          <w:rFonts w:ascii="Times New Roman" w:hAnsi="Times New Roman" w:cs="Times New Roman"/>
          <w:sz w:val="24"/>
          <w:szCs w:val="24"/>
        </w:rPr>
        <w:t>cordou</w:t>
      </w:r>
      <w:r w:rsidR="001C15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</w:t>
      </w:r>
      <w:r w:rsidR="001C15B2">
        <w:rPr>
          <w:rFonts w:ascii="Times New Roman" w:hAnsi="Times New Roman" w:cs="Times New Roman"/>
          <w:sz w:val="24"/>
          <w:szCs w:val="24"/>
        </w:rPr>
        <w:t>tinha amanhecido</w:t>
      </w:r>
      <w:r w:rsidRPr="00C5704C">
        <w:rPr>
          <w:rFonts w:ascii="Times New Roman" w:hAnsi="Times New Roman" w:cs="Times New Roman"/>
          <w:sz w:val="24"/>
          <w:szCs w:val="24"/>
        </w:rPr>
        <w:t>. Ao seu lado</w:t>
      </w:r>
      <w:r w:rsidR="001C15B2">
        <w:rPr>
          <w:rFonts w:ascii="Times New Roman" w:hAnsi="Times New Roman" w:cs="Times New Roman"/>
          <w:sz w:val="24"/>
          <w:szCs w:val="24"/>
        </w:rPr>
        <w:t>, postava-se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soldado, que lhe perguntou:</w:t>
      </w:r>
    </w:p>
    <w:p w:rsidR="0024094F" w:rsidRPr="00C5704C" w:rsidRDefault="00AA436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onde você </w:t>
      </w:r>
      <w:r w:rsidR="001C15B2">
        <w:rPr>
          <w:rFonts w:ascii="Times New Roman" w:hAnsi="Times New Roman" w:cs="Times New Roman"/>
          <w:sz w:val="24"/>
          <w:szCs w:val="24"/>
        </w:rPr>
        <w:t>vem</w:t>
      </w:r>
      <w:r w:rsidR="0024094F" w:rsidRPr="00C5704C">
        <w:rPr>
          <w:rFonts w:ascii="Times New Roman" w:hAnsi="Times New Roman" w:cs="Times New Roman"/>
          <w:sz w:val="24"/>
          <w:szCs w:val="24"/>
        </w:rPr>
        <w:t>, menina?</w:t>
      </w:r>
    </w:p>
    <w:p w:rsidR="0024094F" w:rsidRPr="00C5704C" w:rsidRDefault="00AA436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aldeia de Agárkovo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respondeu Ánnuchka.</w:t>
      </w:r>
    </w:p>
    <w:p w:rsidR="0024094F" w:rsidRPr="00C5704C" w:rsidRDefault="00150F5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vá até o comandante</w:t>
      </w:r>
      <w:r w:rsidR="00DC5B48">
        <w:rPr>
          <w:rStyle w:val="Refdenotaderodap"/>
          <w:rFonts w:ascii="Times New Roman" w:hAnsi="Times New Roman" w:cs="Times New Roman"/>
          <w:sz w:val="24"/>
          <w:szCs w:val="24"/>
        </w:rPr>
        <w:footnoteReference w:id="32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soldado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ele dará um papel para </w:t>
      </w:r>
      <w:r w:rsidR="001C15B2">
        <w:rPr>
          <w:rFonts w:ascii="Times New Roman" w:hAnsi="Times New Roman" w:cs="Times New Roman"/>
          <w:sz w:val="24"/>
          <w:szCs w:val="24"/>
        </w:rPr>
        <w:t xml:space="preserve">que você consiga </w:t>
      </w:r>
      <w:r w:rsidR="0024094F" w:rsidRPr="00C5704C">
        <w:rPr>
          <w:rFonts w:ascii="Times New Roman" w:hAnsi="Times New Roman" w:cs="Times New Roman"/>
          <w:sz w:val="24"/>
          <w:szCs w:val="24"/>
        </w:rPr>
        <w:t>carona em qualquer carro.</w:t>
      </w:r>
    </w:p>
    <w:p w:rsidR="0024094F" w:rsidRPr="00C5704C" w:rsidRDefault="0053477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soldado deu</w:t>
      </w:r>
      <w:r w:rsidR="001C15B2">
        <w:rPr>
          <w:rFonts w:ascii="Times New Roman" w:hAnsi="Times New Roman" w:cs="Times New Roman"/>
          <w:sz w:val="24"/>
          <w:szCs w:val="24"/>
        </w:rPr>
        <w:t xml:space="preserve"> um pedaço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pão </w:t>
      </w:r>
      <w:r w:rsidR="00E41826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Ánnuchka. Ela </w:t>
      </w:r>
      <w:r w:rsidR="001C15B2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comeu </w:t>
      </w:r>
      <w:r w:rsidR="009853C4">
        <w:rPr>
          <w:rFonts w:ascii="Times New Roman" w:hAnsi="Times New Roman" w:cs="Times New Roman"/>
          <w:sz w:val="24"/>
          <w:szCs w:val="24"/>
        </w:rPr>
        <w:t>e foi</w:t>
      </w:r>
      <w:r w:rsidR="00E41826">
        <w:rPr>
          <w:rFonts w:ascii="Times New Roman" w:hAnsi="Times New Roman" w:cs="Times New Roman"/>
          <w:sz w:val="24"/>
          <w:szCs w:val="24"/>
        </w:rPr>
        <w:t xml:space="preserve"> </w:t>
      </w:r>
      <w:r w:rsidR="009853C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té </w:t>
      </w:r>
      <w:r w:rsidR="00E41826">
        <w:rPr>
          <w:rFonts w:ascii="Times New Roman" w:hAnsi="Times New Roman" w:cs="Times New Roman"/>
          <w:sz w:val="24"/>
          <w:szCs w:val="24"/>
        </w:rPr>
        <w:t xml:space="preserve">o local </w:t>
      </w:r>
      <w:r w:rsidR="0024094F" w:rsidRPr="00C5704C">
        <w:rPr>
          <w:rFonts w:ascii="Times New Roman" w:hAnsi="Times New Roman" w:cs="Times New Roman"/>
          <w:sz w:val="24"/>
          <w:szCs w:val="24"/>
        </w:rPr>
        <w:t>indic</w:t>
      </w:r>
      <w:r w:rsidR="00E41826">
        <w:rPr>
          <w:rFonts w:ascii="Times New Roman" w:hAnsi="Times New Roman" w:cs="Times New Roman"/>
          <w:sz w:val="24"/>
          <w:szCs w:val="24"/>
        </w:rPr>
        <w:t>a</w:t>
      </w:r>
      <w:r w:rsidR="00E76739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Entrou na casa </w:t>
      </w:r>
      <w:r w:rsidR="00E41826">
        <w:rPr>
          <w:rFonts w:ascii="Times New Roman" w:hAnsi="Times New Roman" w:cs="Times New Roman"/>
          <w:sz w:val="24"/>
          <w:szCs w:val="24"/>
        </w:rPr>
        <w:t>e se dirigiu a</w:t>
      </w:r>
      <w:r w:rsidR="0024094F" w:rsidRPr="00C5704C">
        <w:rPr>
          <w:rFonts w:ascii="Times New Roman" w:hAnsi="Times New Roman" w:cs="Times New Roman"/>
          <w:sz w:val="24"/>
          <w:szCs w:val="24"/>
        </w:rPr>
        <w:t>os militares</w:t>
      </w:r>
      <w:r w:rsidR="004745E0">
        <w:rPr>
          <w:rFonts w:ascii="Times New Roman" w:hAnsi="Times New Roman" w:cs="Times New Roman"/>
          <w:sz w:val="24"/>
          <w:szCs w:val="24"/>
        </w:rPr>
        <w:t xml:space="preserve"> </w:t>
      </w:r>
      <w:r w:rsidR="004745E0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45E0">
        <w:rPr>
          <w:rFonts w:ascii="Times New Roman" w:hAnsi="Times New Roman" w:cs="Times New Roman"/>
          <w:sz w:val="24"/>
          <w:szCs w:val="24"/>
        </w:rPr>
        <w:t>e</w:t>
      </w:r>
      <w:r w:rsidR="00E41826">
        <w:rPr>
          <w:rFonts w:ascii="Times New Roman" w:hAnsi="Times New Roman" w:cs="Times New Roman"/>
          <w:sz w:val="24"/>
          <w:szCs w:val="24"/>
        </w:rPr>
        <w:t>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tinha medo</w:t>
      </w:r>
      <w:r w:rsidR="00E41826">
        <w:rPr>
          <w:rFonts w:ascii="Times New Roman" w:hAnsi="Times New Roman" w:cs="Times New Roman"/>
          <w:sz w:val="24"/>
          <w:szCs w:val="24"/>
        </w:rPr>
        <w:t xml:space="preserve"> deles</w:t>
      </w:r>
      <w:r w:rsidR="0024094F" w:rsidRPr="00C5704C">
        <w:rPr>
          <w:rFonts w:ascii="Times New Roman" w:hAnsi="Times New Roman" w:cs="Times New Roman"/>
          <w:sz w:val="24"/>
          <w:szCs w:val="24"/>
        </w:rPr>
        <w:t>, porque</w:t>
      </w:r>
      <w:r w:rsidR="00150F5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41826">
        <w:rPr>
          <w:rFonts w:ascii="Times New Roman" w:hAnsi="Times New Roman" w:cs="Times New Roman"/>
          <w:sz w:val="24"/>
          <w:szCs w:val="24"/>
        </w:rPr>
        <w:t xml:space="preserve">quando </w:t>
      </w:r>
      <w:r w:rsidR="0024094F" w:rsidRPr="00C5704C">
        <w:rPr>
          <w:rFonts w:ascii="Times New Roman" w:hAnsi="Times New Roman" w:cs="Times New Roman"/>
          <w:sz w:val="24"/>
          <w:szCs w:val="24"/>
        </w:rPr>
        <w:t>mora</w:t>
      </w:r>
      <w:r w:rsidR="00E41826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do aeródromo</w:t>
      </w:r>
      <w:r w:rsidR="00E41826">
        <w:rPr>
          <w:rFonts w:ascii="Times New Roman" w:hAnsi="Times New Roman" w:cs="Times New Roman"/>
          <w:sz w:val="24"/>
          <w:szCs w:val="24"/>
        </w:rPr>
        <w:t>, em Rjév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acostumara-se </w:t>
      </w:r>
      <w:r w:rsidR="00E41826">
        <w:rPr>
          <w:rFonts w:ascii="Times New Roman" w:hAnsi="Times New Roman" w:cs="Times New Roman"/>
          <w:sz w:val="24"/>
          <w:szCs w:val="24"/>
        </w:rPr>
        <w:t>a vê-los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Ánnuchka </w:t>
      </w:r>
      <w:r w:rsidR="00E41826">
        <w:rPr>
          <w:rFonts w:ascii="Times New Roman" w:hAnsi="Times New Roman" w:cs="Times New Roman"/>
          <w:sz w:val="24"/>
          <w:szCs w:val="24"/>
        </w:rPr>
        <w:t>aproximou-se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alg</w:t>
      </w:r>
      <w:r w:rsidR="0024094F" w:rsidRPr="00DC5B48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chefe lhe deu um papel para </w:t>
      </w:r>
      <w:r w:rsidR="00BA7C99">
        <w:rPr>
          <w:rFonts w:ascii="Times New Roman" w:hAnsi="Times New Roman" w:cs="Times New Roman"/>
          <w:sz w:val="24"/>
          <w:szCs w:val="24"/>
        </w:rPr>
        <w:t>que conseguisse</w:t>
      </w:r>
      <w:r w:rsidR="00BA7C9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8B1">
        <w:rPr>
          <w:rFonts w:ascii="Times New Roman" w:hAnsi="Times New Roman" w:cs="Times New Roman"/>
          <w:sz w:val="24"/>
          <w:szCs w:val="24"/>
        </w:rPr>
        <w:t>transporte gratuito</w:t>
      </w:r>
      <w:r w:rsidR="00A138B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qualquer carro. Então </w:t>
      </w:r>
      <w:r w:rsidR="00E41826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voltou para </w:t>
      </w:r>
      <w:r w:rsidR="00E41826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hospital, </w:t>
      </w:r>
      <w:r w:rsidR="004726D0">
        <w:rPr>
          <w:rFonts w:ascii="Times New Roman" w:hAnsi="Times New Roman" w:cs="Times New Roman"/>
          <w:sz w:val="24"/>
          <w:szCs w:val="24"/>
        </w:rPr>
        <w:t xml:space="preserve">onde </w:t>
      </w:r>
      <w:r w:rsidR="0024094F" w:rsidRPr="00C5704C">
        <w:rPr>
          <w:rFonts w:ascii="Times New Roman" w:hAnsi="Times New Roman" w:cs="Times New Roman"/>
          <w:sz w:val="24"/>
          <w:szCs w:val="24"/>
        </w:rPr>
        <w:t>lhe disseram:</w:t>
      </w:r>
    </w:p>
    <w:p w:rsidR="0024094F" w:rsidRPr="00C5704C" w:rsidRDefault="00A138B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Emeliánova está melhor.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 mostrou o papel </w:t>
      </w:r>
      <w:r w:rsidR="00E41826">
        <w:rPr>
          <w:rFonts w:ascii="Times New Roman" w:hAnsi="Times New Roman" w:cs="Times New Roman"/>
          <w:sz w:val="24"/>
          <w:szCs w:val="24"/>
        </w:rPr>
        <w:t>à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</w:t>
      </w:r>
      <w:r w:rsidR="009853C4">
        <w:rPr>
          <w:rFonts w:ascii="Times New Roman" w:hAnsi="Times New Roman" w:cs="Times New Roman"/>
          <w:sz w:val="24"/>
          <w:szCs w:val="24"/>
        </w:rPr>
        <w:t>e 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disse:</w:t>
      </w:r>
    </w:p>
    <w:p w:rsidR="0024094F" w:rsidRPr="00C5704C" w:rsidRDefault="00A138B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Você, filhinha, é muito inteligente... Agora vá para casa, </w:t>
      </w:r>
      <w:r w:rsidR="004726D0">
        <w:rPr>
          <w:rFonts w:ascii="Times New Roman" w:hAnsi="Times New Roman" w:cs="Times New Roman"/>
          <w:sz w:val="24"/>
          <w:szCs w:val="24"/>
        </w:rPr>
        <w:t xml:space="preserve">na floresta, </w:t>
      </w:r>
      <w:r w:rsidR="0024094F" w:rsidRPr="00C5704C">
        <w:rPr>
          <w:rFonts w:ascii="Times New Roman" w:hAnsi="Times New Roman" w:cs="Times New Roman"/>
          <w:sz w:val="24"/>
          <w:szCs w:val="24"/>
        </w:rPr>
        <w:t>pois M</w:t>
      </w:r>
      <w:r w:rsidR="0022064C">
        <w:rPr>
          <w:rFonts w:ascii="Times New Roman" w:hAnsi="Times New Roman" w:cs="Times New Roman"/>
          <w:sz w:val="24"/>
          <w:szCs w:val="24"/>
        </w:rPr>
        <w:t>í</w:t>
      </w:r>
      <w:r w:rsidR="0024094F" w:rsidRPr="00C5704C">
        <w:rPr>
          <w:rFonts w:ascii="Times New Roman" w:hAnsi="Times New Roman" w:cs="Times New Roman"/>
          <w:sz w:val="24"/>
          <w:szCs w:val="24"/>
        </w:rPr>
        <w:t>t</w:t>
      </w:r>
      <w:r w:rsidR="0022064C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está sozinho... Eu logo vou melhorar e também </w:t>
      </w:r>
      <w:r w:rsidR="004726D0">
        <w:rPr>
          <w:rFonts w:ascii="Times New Roman" w:hAnsi="Times New Roman" w:cs="Times New Roman"/>
          <w:sz w:val="24"/>
          <w:szCs w:val="24"/>
        </w:rPr>
        <w:t>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o comandante pegar </w:t>
      </w:r>
      <w:r w:rsidR="009A7D6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papel</w:t>
      </w:r>
      <w:r w:rsidR="004745E0">
        <w:rPr>
          <w:rFonts w:ascii="Times New Roman" w:hAnsi="Times New Roman" w:cs="Times New Roman"/>
          <w:sz w:val="24"/>
          <w:szCs w:val="24"/>
        </w:rPr>
        <w:t xml:space="preserve"> </w:t>
      </w:r>
      <w:r w:rsidR="009A7D6C">
        <w:rPr>
          <w:rFonts w:ascii="Times New Roman" w:hAnsi="Times New Roman" w:cs="Times New Roman"/>
          <w:sz w:val="24"/>
          <w:szCs w:val="24"/>
        </w:rPr>
        <w:t>igual,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voltar</w:t>
      </w:r>
      <w:r w:rsidR="009A7D6C">
        <w:rPr>
          <w:rFonts w:ascii="Times New Roman" w:hAnsi="Times New Roman" w:cs="Times New Roman"/>
          <w:sz w:val="24"/>
          <w:szCs w:val="24"/>
        </w:rPr>
        <w:t>ei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 </w:t>
      </w:r>
      <w:r w:rsidR="004D68FB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estrada</w:t>
      </w:r>
      <w:r w:rsidR="00195EC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6FBB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9853C4">
        <w:rPr>
          <w:rFonts w:ascii="Times New Roman" w:hAnsi="Times New Roman" w:cs="Times New Roman"/>
          <w:sz w:val="24"/>
          <w:szCs w:val="24"/>
        </w:rPr>
        <w:t>longo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 </w:t>
      </w:r>
      <w:r w:rsidR="004D68FB">
        <w:rPr>
          <w:rFonts w:ascii="Times New Roman" w:hAnsi="Times New Roman" w:cs="Times New Roman"/>
          <w:sz w:val="24"/>
          <w:szCs w:val="24"/>
        </w:rPr>
        <w:t>nenhum carro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par</w:t>
      </w:r>
      <w:r w:rsidR="004D68FB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2F20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2F20">
        <w:rPr>
          <w:rFonts w:ascii="Times New Roman" w:hAnsi="Times New Roman" w:cs="Times New Roman"/>
          <w:sz w:val="24"/>
          <w:szCs w:val="24"/>
        </w:rPr>
        <w:t xml:space="preserve">ela </w:t>
      </w:r>
      <w:r w:rsidR="00C7784D">
        <w:rPr>
          <w:rFonts w:ascii="Times New Roman" w:hAnsi="Times New Roman" w:cs="Times New Roman"/>
          <w:sz w:val="24"/>
          <w:szCs w:val="24"/>
        </w:rPr>
        <w:t>mostrou seu papel a 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guardas de trânsito</w:t>
      </w:r>
      <w:r w:rsidR="009853C4">
        <w:rPr>
          <w:rFonts w:ascii="Times New Roman" w:hAnsi="Times New Roman" w:cs="Times New Roman"/>
          <w:sz w:val="24"/>
          <w:szCs w:val="24"/>
        </w:rPr>
        <w:t xml:space="preserve"> e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5EC7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colocaram em um</w:t>
      </w:r>
      <w:r w:rsidR="00DC5B48">
        <w:rPr>
          <w:rFonts w:ascii="Times New Roman" w:hAnsi="Times New Roman" w:cs="Times New Roman"/>
          <w:sz w:val="24"/>
          <w:szCs w:val="24"/>
        </w:rPr>
        <w:t xml:space="preserve"> veículo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95EC7">
        <w:rPr>
          <w:rFonts w:ascii="Times New Roman" w:hAnsi="Times New Roman" w:cs="Times New Roman"/>
          <w:sz w:val="24"/>
          <w:szCs w:val="24"/>
        </w:rPr>
        <w:t>Ela</w:t>
      </w:r>
      <w:r w:rsidR="00195EC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chegou à aldeia e </w:t>
      </w:r>
      <w:r w:rsidR="00195EC7">
        <w:rPr>
          <w:rFonts w:ascii="Times New Roman" w:hAnsi="Times New Roman" w:cs="Times New Roman"/>
          <w:sz w:val="24"/>
          <w:szCs w:val="24"/>
        </w:rPr>
        <w:t>encontrou</w:t>
      </w:r>
      <w:r w:rsidR="00195EC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lugar na floresta </w:t>
      </w:r>
      <w:r w:rsidR="007F6FBB">
        <w:rPr>
          <w:rFonts w:ascii="Times New Roman" w:hAnsi="Times New Roman" w:cs="Times New Roman"/>
          <w:sz w:val="24"/>
          <w:szCs w:val="24"/>
        </w:rPr>
        <w:t>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alde</w:t>
      </w:r>
      <w:r w:rsidR="007F6FBB">
        <w:rPr>
          <w:rFonts w:ascii="Times New Roman" w:hAnsi="Times New Roman" w:cs="Times New Roman"/>
          <w:sz w:val="24"/>
          <w:szCs w:val="24"/>
        </w:rPr>
        <w:t>õ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 w:rsidR="007F6FBB">
        <w:rPr>
          <w:rFonts w:ascii="Times New Roman" w:hAnsi="Times New Roman" w:cs="Times New Roman"/>
          <w:sz w:val="24"/>
          <w:szCs w:val="24"/>
        </w:rPr>
        <w:t xml:space="preserve"> se instalaram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Viu a </w:t>
      </w:r>
      <w:r w:rsidR="007F6FBB">
        <w:rPr>
          <w:rFonts w:ascii="Times New Roman" w:hAnsi="Times New Roman" w:cs="Times New Roman"/>
          <w:sz w:val="24"/>
          <w:szCs w:val="24"/>
        </w:rPr>
        <w:t>choupana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abeto totalmente desfolhada</w:t>
      </w:r>
      <w:r w:rsidR="007F6FB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suas coisas </w:t>
      </w:r>
      <w:r w:rsidR="007F6FBB">
        <w:rPr>
          <w:rFonts w:ascii="Times New Roman" w:hAnsi="Times New Roman" w:cs="Times New Roman"/>
          <w:sz w:val="24"/>
          <w:szCs w:val="24"/>
        </w:rPr>
        <w:t>jogadas no chão, todas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molhadas, </w:t>
      </w:r>
      <w:r w:rsidR="007F6FBB">
        <w:rPr>
          <w:rFonts w:ascii="Times New Roman" w:hAnsi="Times New Roman" w:cs="Times New Roman"/>
          <w:sz w:val="24"/>
          <w:szCs w:val="24"/>
        </w:rPr>
        <w:t>e ninguém se aproximava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195EC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coisas de vocês </w:t>
      </w:r>
      <w:r>
        <w:rPr>
          <w:rFonts w:ascii="Times New Roman" w:hAnsi="Times New Roman" w:cs="Times New Roman"/>
          <w:sz w:val="24"/>
          <w:szCs w:val="24"/>
        </w:rPr>
        <w:t>estão contaminadas com tifo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explicaram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ninguém p</w:t>
      </w:r>
      <w:r w:rsidR="007F6FBB">
        <w:rPr>
          <w:rFonts w:ascii="Times New Roman" w:hAnsi="Times New Roman" w:cs="Times New Roman"/>
          <w:sz w:val="24"/>
          <w:szCs w:val="24"/>
        </w:rPr>
        <w:t>recisa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vigiá-las</w:t>
      </w:r>
      <w:r w:rsidR="00346F50">
        <w:rPr>
          <w:rFonts w:ascii="Times New Roman" w:hAnsi="Times New Roman" w:cs="Times New Roman"/>
          <w:sz w:val="24"/>
          <w:szCs w:val="24"/>
        </w:rPr>
        <w:t>;</w:t>
      </w:r>
      <w:r w:rsidR="00346F5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os piolhos é que vigiam.</w:t>
      </w:r>
    </w:p>
    <w:p w:rsidR="0024094F" w:rsidRPr="00C5704C" w:rsidRDefault="00346F5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onde está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meu irmão?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Ánnuchka.</w:t>
      </w:r>
    </w:p>
    <w:p w:rsidR="0024094F" w:rsidRPr="00C5704C" w:rsidRDefault="00346F5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irmão </w:t>
      </w:r>
      <w:r w:rsidR="007F6FBB">
        <w:rPr>
          <w:rFonts w:ascii="Times New Roman" w:hAnsi="Times New Roman" w:cs="Times New Roman"/>
          <w:sz w:val="24"/>
          <w:szCs w:val="24"/>
        </w:rPr>
        <w:t xml:space="preserve">chorou por três dias </w:t>
      </w:r>
      <w:r w:rsidR="00F068D4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disseram </w:t>
      </w:r>
      <w:r w:rsidR="00F068D4" w:rsidRPr="00621342">
        <w:rPr>
          <w:rFonts w:ascii="Times New Roman" w:hAnsi="Times New Roman" w:cs="Times New Roman"/>
          <w:sz w:val="24"/>
          <w:szCs w:val="24"/>
        </w:rPr>
        <w:t>—</w:t>
      </w:r>
      <w:r w:rsidR="007F6FB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 foi até </w:t>
      </w:r>
      <w:r w:rsidR="007F6FBB">
        <w:rPr>
          <w:rFonts w:ascii="Times New Roman" w:hAnsi="Times New Roman" w:cs="Times New Roman"/>
          <w:sz w:val="24"/>
          <w:szCs w:val="24"/>
        </w:rPr>
        <w:t>a casa d</w:t>
      </w:r>
      <w:r w:rsidR="0024094F" w:rsidRPr="00C5704C">
        <w:rPr>
          <w:rFonts w:ascii="Times New Roman" w:hAnsi="Times New Roman" w:cs="Times New Roman"/>
          <w:sz w:val="24"/>
          <w:szCs w:val="24"/>
        </w:rPr>
        <w:t>os militares.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Ánnuchka não </w:t>
      </w:r>
      <w:r w:rsidR="007F6FBB">
        <w:rPr>
          <w:rFonts w:ascii="Times New Roman" w:hAnsi="Times New Roman" w:cs="Times New Roman"/>
          <w:sz w:val="24"/>
          <w:szCs w:val="24"/>
        </w:rPr>
        <w:t>encontrou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6FBB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Entretanto, </w:t>
      </w:r>
      <w:r w:rsidR="007F6FBB">
        <w:rPr>
          <w:rFonts w:ascii="Times New Roman" w:hAnsi="Times New Roman" w:cs="Times New Roman"/>
          <w:sz w:val="24"/>
          <w:szCs w:val="24"/>
        </w:rPr>
        <w:t xml:space="preserve">no inverno, </w:t>
      </w:r>
      <w:r w:rsidRPr="00C5704C">
        <w:rPr>
          <w:rFonts w:ascii="Times New Roman" w:hAnsi="Times New Roman" w:cs="Times New Roman"/>
          <w:sz w:val="24"/>
          <w:szCs w:val="24"/>
        </w:rPr>
        <w:t>todo</w:t>
      </w:r>
      <w:r w:rsidR="007F6FB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</w:t>
      </w:r>
      <w:r w:rsidR="007F6FBB">
        <w:rPr>
          <w:rFonts w:ascii="Times New Roman" w:hAnsi="Times New Roman" w:cs="Times New Roman"/>
          <w:sz w:val="24"/>
          <w:szCs w:val="24"/>
        </w:rPr>
        <w:t>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6FB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seus abrigos subterrâneos, </w:t>
      </w:r>
      <w:r w:rsidR="007F6FBB">
        <w:rPr>
          <w:rFonts w:ascii="Times New Roman" w:hAnsi="Times New Roman" w:cs="Times New Roman"/>
          <w:sz w:val="24"/>
          <w:szCs w:val="24"/>
        </w:rPr>
        <w:t>situados nas redondezas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aldeia </w:t>
      </w:r>
      <w:r w:rsidRPr="004F7642">
        <w:rPr>
          <w:rFonts w:ascii="Times New Roman" w:hAnsi="Times New Roman" w:cs="Times New Roman"/>
          <w:sz w:val="24"/>
          <w:szCs w:val="24"/>
        </w:rPr>
        <w:t>destruída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Agárkovo. E </w:t>
      </w:r>
      <w:r w:rsidR="00C7784D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</w:t>
      </w:r>
      <w:r w:rsidR="007F6FBB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abrigo </w:t>
      </w:r>
      <w:r w:rsidR="007F6FBB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prima d</w:t>
      </w:r>
      <w:r w:rsidR="007F6FBB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mãe</w:t>
      </w:r>
      <w:r w:rsidR="007F6FB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mesmo sem vontade, </w:t>
      </w:r>
      <w:r w:rsidR="00F068D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acolheu. Ánnuchka pensava: “</w:t>
      </w:r>
      <w:r w:rsidR="007F6FBB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mamãe </w:t>
      </w:r>
      <w:r w:rsidR="007F6FBB">
        <w:rPr>
          <w:rFonts w:ascii="Times New Roman" w:hAnsi="Times New Roman" w:cs="Times New Roman"/>
          <w:sz w:val="24"/>
          <w:szCs w:val="24"/>
        </w:rPr>
        <w:t>voltar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068D4">
        <w:rPr>
          <w:rFonts w:ascii="Times New Roman" w:hAnsi="Times New Roman" w:cs="Times New Roman"/>
          <w:sz w:val="24"/>
          <w:szCs w:val="24"/>
        </w:rPr>
        <w:t xml:space="preserve">vai </w:t>
      </w:r>
      <w:r w:rsidRPr="00C5704C">
        <w:rPr>
          <w:rFonts w:ascii="Times New Roman" w:hAnsi="Times New Roman" w:cs="Times New Roman"/>
          <w:sz w:val="24"/>
          <w:szCs w:val="24"/>
        </w:rPr>
        <w:t>me achar mais rapidamente</w:t>
      </w:r>
      <w:r w:rsidR="007F6FB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6FBB">
        <w:rPr>
          <w:rFonts w:ascii="Times New Roman" w:hAnsi="Times New Roman" w:cs="Times New Roman"/>
          <w:sz w:val="24"/>
          <w:szCs w:val="24"/>
        </w:rPr>
        <w:t>aqui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”. </w:t>
      </w:r>
      <w:r w:rsidR="007F6FBB">
        <w:rPr>
          <w:rFonts w:ascii="Times New Roman" w:hAnsi="Times New Roman" w:cs="Times New Roman"/>
          <w:sz w:val="24"/>
          <w:szCs w:val="24"/>
        </w:rPr>
        <w:t>Mas</w:t>
      </w:r>
      <w:r w:rsidR="00AF2264">
        <w:rPr>
          <w:rFonts w:ascii="Times New Roman" w:hAnsi="Times New Roman" w:cs="Times New Roman"/>
          <w:sz w:val="24"/>
          <w:szCs w:val="24"/>
        </w:rPr>
        <w:t>,</w:t>
      </w:r>
      <w:r w:rsidR="007F6FBB">
        <w:rPr>
          <w:rFonts w:ascii="Times New Roman" w:hAnsi="Times New Roman" w:cs="Times New Roman"/>
          <w:sz w:val="24"/>
          <w:szCs w:val="24"/>
        </w:rPr>
        <w:t xml:space="preserve"> um dia</w:t>
      </w:r>
      <w:r w:rsidR="00AF226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prima </w:t>
      </w:r>
      <w:r w:rsidR="00C7784D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disse:</w:t>
      </w:r>
    </w:p>
    <w:p w:rsidR="0024094F" w:rsidRPr="00C5704C" w:rsidRDefault="00F068D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6FBB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ua mãe morreu...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F6FBB">
        <w:rPr>
          <w:rFonts w:ascii="Times New Roman" w:hAnsi="Times New Roman" w:cs="Times New Roman"/>
          <w:sz w:val="24"/>
          <w:szCs w:val="24"/>
        </w:rPr>
        <w:t>“</w:t>
      </w:r>
      <w:r w:rsidR="007F6FBB" w:rsidRPr="007F6FBB">
        <w:rPr>
          <w:rFonts w:ascii="Times New Roman" w:hAnsi="Times New Roman" w:cs="Times New Roman"/>
          <w:sz w:val="24"/>
          <w:szCs w:val="24"/>
        </w:rPr>
        <w:t>Como</w:t>
      </w:r>
      <w:r w:rsidRPr="007F6FBB">
        <w:rPr>
          <w:rFonts w:ascii="Times New Roman" w:hAnsi="Times New Roman" w:cs="Times New Roman"/>
          <w:sz w:val="24"/>
          <w:szCs w:val="24"/>
        </w:rPr>
        <w:t xml:space="preserve"> ela </w:t>
      </w:r>
      <w:r w:rsidR="007F6FBB" w:rsidRPr="007F6FBB">
        <w:rPr>
          <w:rFonts w:ascii="Times New Roman" w:hAnsi="Times New Roman" w:cs="Times New Roman"/>
          <w:sz w:val="24"/>
          <w:szCs w:val="24"/>
        </w:rPr>
        <w:t>pode</w:t>
      </w:r>
      <w:r w:rsidRPr="007F6FBB">
        <w:rPr>
          <w:rFonts w:ascii="Times New Roman" w:hAnsi="Times New Roman" w:cs="Times New Roman"/>
          <w:sz w:val="24"/>
          <w:szCs w:val="24"/>
        </w:rPr>
        <w:t xml:space="preserve"> dize</w:t>
      </w:r>
      <w:r w:rsidR="007F6FBB" w:rsidRPr="007F6FBB">
        <w:rPr>
          <w:rFonts w:ascii="Times New Roman" w:hAnsi="Times New Roman" w:cs="Times New Roman"/>
          <w:sz w:val="24"/>
          <w:szCs w:val="24"/>
        </w:rPr>
        <w:t>r</w:t>
      </w:r>
      <w:r w:rsidRPr="007F6FBB">
        <w:rPr>
          <w:rFonts w:ascii="Times New Roman" w:hAnsi="Times New Roman" w:cs="Times New Roman"/>
          <w:sz w:val="24"/>
          <w:szCs w:val="24"/>
        </w:rPr>
        <w:t xml:space="preserve"> isso</w:t>
      </w:r>
      <w:r w:rsidR="007F6FBB" w:rsidRPr="007F6FBB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 Ánnuchka</w:t>
      </w:r>
      <w:r w:rsidR="007F6FBB">
        <w:rPr>
          <w:rFonts w:ascii="Times New Roman" w:hAnsi="Times New Roman" w:cs="Times New Roman"/>
          <w:sz w:val="24"/>
          <w:szCs w:val="24"/>
        </w:rPr>
        <w:t>, 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aqui não </w:t>
      </w:r>
      <w:r w:rsidR="003342AA">
        <w:rPr>
          <w:rFonts w:ascii="Times New Roman" w:hAnsi="Times New Roman" w:cs="Times New Roman"/>
          <w:sz w:val="24"/>
          <w:szCs w:val="24"/>
        </w:rPr>
        <w:t>há</w:t>
      </w:r>
      <w:r w:rsidR="003342A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nem correio nem telefone</w:t>
      </w:r>
      <w:r w:rsidR="003342AA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7F6FBB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>esmo assim</w:t>
      </w:r>
      <w:r w:rsidR="00AF226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</w:t>
      </w:r>
      <w:r w:rsidR="007F6FBB">
        <w:rPr>
          <w:rFonts w:ascii="Times New Roman" w:hAnsi="Times New Roman" w:cs="Times New Roman"/>
          <w:sz w:val="24"/>
          <w:szCs w:val="24"/>
        </w:rPr>
        <w:t>resolveu partir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achou a estrada </w:t>
      </w:r>
      <w:r w:rsidR="007F6FBB">
        <w:rPr>
          <w:rFonts w:ascii="Times New Roman" w:hAnsi="Times New Roman" w:cs="Times New Roman"/>
          <w:sz w:val="24"/>
          <w:szCs w:val="24"/>
        </w:rPr>
        <w:t>que levava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2F2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 Pogoriélo</w:t>
      </w:r>
      <w:r w:rsidR="007F6FB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3342A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Gorodische</w:t>
      </w:r>
      <w:r w:rsidR="007F6FBB">
        <w:rPr>
          <w:rFonts w:ascii="Times New Roman" w:hAnsi="Times New Roman" w:cs="Times New Roman"/>
          <w:sz w:val="24"/>
          <w:szCs w:val="24"/>
        </w:rPr>
        <w:t xml:space="preserve"> e se 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555D5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22F">
        <w:rPr>
          <w:rFonts w:ascii="Times New Roman" w:hAnsi="Times New Roman" w:cs="Times New Roman"/>
          <w:sz w:val="24"/>
          <w:szCs w:val="24"/>
        </w:rPr>
        <w:t>Quando chegou a</w:t>
      </w:r>
      <w:r w:rsidR="0024094F" w:rsidRPr="003C622F">
        <w:rPr>
          <w:rFonts w:ascii="Times New Roman" w:hAnsi="Times New Roman" w:cs="Times New Roman"/>
          <w:sz w:val="24"/>
          <w:szCs w:val="24"/>
        </w:rPr>
        <w:t xml:space="preserve">o hospital, não </w:t>
      </w:r>
      <w:r w:rsidRPr="003C622F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3C622F">
        <w:rPr>
          <w:rFonts w:ascii="Times New Roman" w:hAnsi="Times New Roman" w:cs="Times New Roman"/>
          <w:sz w:val="24"/>
          <w:szCs w:val="24"/>
        </w:rPr>
        <w:t>deixa</w:t>
      </w:r>
      <w:r w:rsidRPr="003C622F">
        <w:rPr>
          <w:rFonts w:ascii="Times New Roman" w:hAnsi="Times New Roman" w:cs="Times New Roman"/>
          <w:sz w:val="24"/>
          <w:szCs w:val="24"/>
        </w:rPr>
        <w:t>r</w:t>
      </w:r>
      <w:r w:rsidR="0024094F" w:rsidRPr="003C622F">
        <w:rPr>
          <w:rFonts w:ascii="Times New Roman" w:hAnsi="Times New Roman" w:cs="Times New Roman"/>
          <w:sz w:val="24"/>
          <w:szCs w:val="24"/>
        </w:rPr>
        <w:t>am entrar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0130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era demasiado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cedo. Ánnuchka sentou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 entrada</w:t>
      </w:r>
      <w:r w:rsidR="0024094F" w:rsidRPr="00C5704C">
        <w:rPr>
          <w:rFonts w:ascii="Times New Roman" w:hAnsi="Times New Roman" w:cs="Times New Roman"/>
          <w:sz w:val="24"/>
          <w:szCs w:val="24"/>
        </w:rPr>
        <w:t>, enro</w:t>
      </w:r>
      <w:r>
        <w:rPr>
          <w:rFonts w:ascii="Times New Roman" w:hAnsi="Times New Roman" w:cs="Times New Roman"/>
          <w:sz w:val="24"/>
          <w:szCs w:val="24"/>
        </w:rPr>
        <w:t>dilhou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-se como uma rosca </w:t>
      </w:r>
      <w:r>
        <w:rPr>
          <w:rFonts w:ascii="Times New Roman" w:hAnsi="Times New Roman" w:cs="Times New Roman"/>
          <w:sz w:val="24"/>
          <w:szCs w:val="24"/>
        </w:rPr>
        <w:t>sob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frio</w:t>
      </w:r>
      <w:r>
        <w:rPr>
          <w:rFonts w:ascii="Times New Roman" w:hAnsi="Times New Roman" w:cs="Times New Roman"/>
          <w:sz w:val="24"/>
          <w:szCs w:val="24"/>
        </w:rPr>
        <w:t>zinho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nhã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esper</w:t>
      </w:r>
      <w:r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enfermeira lhe deu esperanças</w:t>
      </w:r>
      <w:r w:rsidR="00626F6F">
        <w:rPr>
          <w:rFonts w:ascii="Times New Roman" w:hAnsi="Times New Roman" w:cs="Times New Roman"/>
          <w:sz w:val="24"/>
          <w:szCs w:val="24"/>
        </w:rPr>
        <w:t>:</w:t>
      </w:r>
    </w:p>
    <w:p w:rsidR="00E76739" w:rsidRDefault="0029013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Emeliánova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7784D">
        <w:rPr>
          <w:rFonts w:ascii="Times New Roman" w:hAnsi="Times New Roman" w:cs="Times New Roman"/>
          <w:sz w:val="24"/>
          <w:szCs w:val="24"/>
        </w:rPr>
        <w:t>acho que vi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</w:t>
      </w:r>
      <w:r w:rsidR="00E7673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6739" w:rsidRDefault="00E767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55D5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remexendo n</w:t>
      </w:r>
      <w:r w:rsidR="00555D5D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gaveta com documentos</w:t>
      </w:r>
      <w:r w:rsidR="00555D5D">
        <w:rPr>
          <w:rFonts w:ascii="Times New Roman" w:hAnsi="Times New Roman" w:cs="Times New Roman"/>
          <w:sz w:val="24"/>
          <w:szCs w:val="24"/>
        </w:rPr>
        <w:t xml:space="preserve">, </w:t>
      </w:r>
      <w:r w:rsidR="00B1625E">
        <w:rPr>
          <w:rFonts w:ascii="Times New Roman" w:hAnsi="Times New Roman" w:cs="Times New Roman"/>
          <w:sz w:val="24"/>
          <w:szCs w:val="24"/>
        </w:rPr>
        <w:t>encontrou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papel: </w:t>
      </w:r>
    </w:p>
    <w:p w:rsidR="0024094F" w:rsidRPr="00C5704C" w:rsidRDefault="0029013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mãe morreu no dia </w:t>
      </w:r>
      <w:r w:rsidR="00555D5D">
        <w:rPr>
          <w:rFonts w:ascii="Times New Roman" w:hAnsi="Times New Roman" w:cs="Times New Roman"/>
          <w:sz w:val="24"/>
          <w:szCs w:val="24"/>
        </w:rPr>
        <w:t>7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outubro de 1942.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já era </w:t>
      </w:r>
      <w:r w:rsidR="00626F6F">
        <w:rPr>
          <w:rFonts w:ascii="Times New Roman" w:hAnsi="Times New Roman" w:cs="Times New Roman"/>
          <w:sz w:val="24"/>
          <w:szCs w:val="24"/>
        </w:rPr>
        <w:t xml:space="preserve">dia </w:t>
      </w:r>
      <w:r w:rsidR="00555D5D">
        <w:rPr>
          <w:rFonts w:ascii="Times New Roman" w:hAnsi="Times New Roman" w:cs="Times New Roman"/>
          <w:sz w:val="24"/>
          <w:szCs w:val="24"/>
        </w:rPr>
        <w:t>13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outubro... Ánnuchka voltou para casa</w:t>
      </w:r>
      <w:r w:rsidR="00555D5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floresta</w:t>
      </w:r>
      <w:r w:rsidR="00555D5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mãos vazias... A floresta já estava coberta de neve e não </w:t>
      </w:r>
      <w:r w:rsidR="00C03362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nenhum civi</w:t>
      </w:r>
      <w:r w:rsidR="00C03362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>. Atordoada, Ánnuchka esquec</w:t>
      </w:r>
      <w:r w:rsidR="00C03362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03362">
        <w:rPr>
          <w:rFonts w:ascii="Times New Roman" w:hAnsi="Times New Roman" w:cs="Times New Roman"/>
          <w:sz w:val="24"/>
          <w:szCs w:val="24"/>
        </w:rPr>
        <w:t>todos 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aldeia </w:t>
      </w:r>
      <w:r w:rsidR="00C03362">
        <w:rPr>
          <w:rFonts w:ascii="Times New Roman" w:hAnsi="Times New Roman" w:cs="Times New Roman"/>
          <w:sz w:val="24"/>
          <w:szCs w:val="24"/>
        </w:rPr>
        <w:t>haviam 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os abrigos</w:t>
      </w:r>
      <w:r w:rsidR="00C90903">
        <w:rPr>
          <w:rFonts w:ascii="Times New Roman" w:hAnsi="Times New Roman" w:cs="Times New Roman"/>
          <w:sz w:val="24"/>
          <w:szCs w:val="24"/>
        </w:rPr>
        <w:t xml:space="preserve"> subterrâneos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03362">
        <w:rPr>
          <w:rFonts w:ascii="Times New Roman" w:hAnsi="Times New Roman" w:cs="Times New Roman"/>
          <w:sz w:val="24"/>
          <w:szCs w:val="24"/>
        </w:rPr>
        <w:t>Ela v</w:t>
      </w:r>
      <w:r w:rsidRPr="00C5704C">
        <w:rPr>
          <w:rFonts w:ascii="Times New Roman" w:hAnsi="Times New Roman" w:cs="Times New Roman"/>
          <w:sz w:val="24"/>
          <w:szCs w:val="24"/>
        </w:rPr>
        <w:t xml:space="preserve">agou muito tempo pela </w:t>
      </w:r>
      <w:r w:rsidR="008A1B66">
        <w:rPr>
          <w:rFonts w:ascii="Times New Roman" w:hAnsi="Times New Roman" w:cs="Times New Roman"/>
          <w:sz w:val="24"/>
          <w:szCs w:val="24"/>
        </w:rPr>
        <w:t>mata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sem </w:t>
      </w:r>
      <w:r w:rsidR="00290130">
        <w:rPr>
          <w:rFonts w:ascii="Times New Roman" w:hAnsi="Times New Roman" w:cs="Times New Roman"/>
          <w:sz w:val="24"/>
          <w:szCs w:val="24"/>
        </w:rPr>
        <w:t>gritar</w:t>
      </w:r>
      <w:r w:rsidR="0029013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nem pedir ajuda, caminhando calmamente, sem palavras. Um soldado a </w:t>
      </w:r>
      <w:r w:rsidR="00290130">
        <w:rPr>
          <w:rFonts w:ascii="Times New Roman" w:hAnsi="Times New Roman" w:cs="Times New Roman"/>
          <w:sz w:val="24"/>
          <w:szCs w:val="24"/>
        </w:rPr>
        <w:t>encontrou</w:t>
      </w:r>
      <w:r w:rsidR="0029013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90130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levou até os abrigos. Ánnuchka se acomodou de qualquer jeito</w:t>
      </w:r>
      <w:r w:rsidR="000C1B3D">
        <w:rPr>
          <w:rFonts w:ascii="Times New Roman" w:hAnsi="Times New Roman" w:cs="Times New Roman"/>
          <w:sz w:val="24"/>
          <w:szCs w:val="24"/>
        </w:rPr>
        <w:t xml:space="preserve"> </w:t>
      </w:r>
      <w:r w:rsidR="000C1B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 </w:t>
      </w:r>
      <w:r w:rsidR="00C7784D">
        <w:rPr>
          <w:rFonts w:ascii="Times New Roman" w:hAnsi="Times New Roman" w:cs="Times New Roman"/>
          <w:sz w:val="24"/>
          <w:szCs w:val="24"/>
        </w:rPr>
        <w:t xml:space="preserve">muito </w:t>
      </w:r>
      <w:r w:rsidRPr="00C5704C">
        <w:rPr>
          <w:rFonts w:ascii="Times New Roman" w:hAnsi="Times New Roman" w:cs="Times New Roman"/>
          <w:sz w:val="24"/>
          <w:szCs w:val="24"/>
        </w:rPr>
        <w:t>apertado</w:t>
      </w:r>
      <w:r w:rsidR="00D830A0">
        <w:rPr>
          <w:rFonts w:ascii="Times New Roman" w:hAnsi="Times New Roman" w:cs="Times New Roman"/>
          <w:sz w:val="24"/>
          <w:szCs w:val="24"/>
        </w:rPr>
        <w:t xml:space="preserve"> ali</w:t>
      </w:r>
      <w:r w:rsidRPr="00C5704C">
        <w:rPr>
          <w:rFonts w:ascii="Times New Roman" w:hAnsi="Times New Roman" w:cs="Times New Roman"/>
          <w:sz w:val="24"/>
          <w:szCs w:val="24"/>
        </w:rPr>
        <w:t>, havia duas</w:t>
      </w:r>
      <w:r w:rsidR="000C1B3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1B3D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três famílias em cada</w:t>
      </w:r>
      <w:r w:rsidR="000C1B3D">
        <w:rPr>
          <w:rFonts w:ascii="Times New Roman" w:hAnsi="Times New Roman" w:cs="Times New Roman"/>
          <w:sz w:val="24"/>
          <w:szCs w:val="24"/>
        </w:rPr>
        <w:t xml:space="preserve"> </w:t>
      </w:r>
      <w:r w:rsidR="008A1B66">
        <w:rPr>
          <w:rFonts w:ascii="Times New Roman" w:hAnsi="Times New Roman" w:cs="Times New Roman"/>
          <w:sz w:val="24"/>
          <w:szCs w:val="24"/>
        </w:rPr>
        <w:t>abrigo</w:t>
      </w:r>
      <w:r w:rsidR="000C1B3D">
        <w:rPr>
          <w:rFonts w:ascii="Times New Roman" w:hAnsi="Times New Roman" w:cs="Times New Roman"/>
          <w:sz w:val="24"/>
          <w:szCs w:val="24"/>
        </w:rPr>
        <w:t xml:space="preserve"> </w:t>
      </w:r>
      <w:r w:rsidR="000C1B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dormiu</w:t>
      </w:r>
      <w:r w:rsidR="000C1B3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muito cansada e amargurada. De manhã, foi </w:t>
      </w:r>
      <w:r w:rsidR="00BD45DE">
        <w:rPr>
          <w:rFonts w:ascii="Times New Roman" w:hAnsi="Times New Roman" w:cs="Times New Roman"/>
          <w:sz w:val="24"/>
          <w:szCs w:val="24"/>
        </w:rPr>
        <w:t>despertada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0C1B3D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conversas</w:t>
      </w:r>
      <w:r w:rsidR="000C1B3D">
        <w:rPr>
          <w:rFonts w:ascii="Times New Roman" w:hAnsi="Times New Roman" w:cs="Times New Roman"/>
          <w:sz w:val="24"/>
          <w:szCs w:val="24"/>
        </w:rPr>
        <w:t xml:space="preserve"> ao redor</w:t>
      </w:r>
      <w:r w:rsidR="00C9090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090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aiu</w:t>
      </w:r>
      <w:r w:rsidR="000C1B3D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1B3D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m frio </w:t>
      </w:r>
      <w:r w:rsidR="000C1B3D">
        <w:rPr>
          <w:rFonts w:ascii="Times New Roman" w:hAnsi="Times New Roman" w:cs="Times New Roman"/>
          <w:sz w:val="24"/>
          <w:szCs w:val="24"/>
        </w:rPr>
        <w:t>gélido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neve, vento. No entanto, Ánnuchka agora </w:t>
      </w:r>
      <w:r w:rsidR="000C1B3D">
        <w:rPr>
          <w:rFonts w:ascii="Times New Roman" w:hAnsi="Times New Roman" w:cs="Times New Roman"/>
          <w:sz w:val="24"/>
          <w:szCs w:val="24"/>
        </w:rPr>
        <w:t>vestia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botas </w:t>
      </w:r>
      <w:r w:rsidR="000C1B3D">
        <w:rPr>
          <w:rFonts w:ascii="Times New Roman" w:hAnsi="Times New Roman" w:cs="Times New Roman"/>
          <w:sz w:val="24"/>
          <w:szCs w:val="24"/>
        </w:rPr>
        <w:t>de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mãe. Apesar de </w:t>
      </w:r>
      <w:r w:rsidR="00CB7D28">
        <w:rPr>
          <w:rFonts w:ascii="Times New Roman" w:hAnsi="Times New Roman" w:cs="Times New Roman"/>
          <w:sz w:val="24"/>
          <w:szCs w:val="24"/>
        </w:rPr>
        <w:t>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grandes, as botas esquentavam</w:t>
      </w:r>
      <w:r w:rsidR="00290130">
        <w:rPr>
          <w:rFonts w:ascii="Times New Roman" w:hAnsi="Times New Roman" w:cs="Times New Roman"/>
          <w:sz w:val="24"/>
          <w:szCs w:val="24"/>
        </w:rPr>
        <w:t xml:space="preserve"> os pés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DF391E">
        <w:rPr>
          <w:rFonts w:ascii="Times New Roman" w:hAnsi="Times New Roman" w:cs="Times New Roman"/>
          <w:sz w:val="24"/>
          <w:szCs w:val="24"/>
        </w:rPr>
        <w:t xml:space="preserve">eles </w:t>
      </w:r>
      <w:r w:rsidR="00CB7D28">
        <w:rPr>
          <w:rFonts w:ascii="Times New Roman" w:hAnsi="Times New Roman" w:cs="Times New Roman"/>
          <w:sz w:val="24"/>
          <w:szCs w:val="24"/>
        </w:rPr>
        <w:t>fossem envolv</w:t>
      </w:r>
      <w:r w:rsidR="00DF391E">
        <w:rPr>
          <w:rFonts w:ascii="Times New Roman" w:hAnsi="Times New Roman" w:cs="Times New Roman"/>
          <w:sz w:val="24"/>
          <w:szCs w:val="24"/>
        </w:rPr>
        <w:t>i</w:t>
      </w:r>
      <w:r w:rsidR="00CB7D28">
        <w:rPr>
          <w:rFonts w:ascii="Times New Roman" w:hAnsi="Times New Roman" w:cs="Times New Roman"/>
          <w:sz w:val="24"/>
          <w:szCs w:val="24"/>
        </w:rPr>
        <w:t>dos em</w:t>
      </w:r>
      <w:r w:rsidR="00CB7D2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trapos. E</w:t>
      </w:r>
      <w:r w:rsidR="00DF391E">
        <w:rPr>
          <w:rFonts w:ascii="Times New Roman" w:hAnsi="Times New Roman" w:cs="Times New Roman"/>
          <w:sz w:val="24"/>
          <w:szCs w:val="24"/>
        </w:rPr>
        <w:t>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viu </w:t>
      </w:r>
      <w:r w:rsidR="00E76739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uma carroça militar</w:t>
      </w:r>
      <w:r w:rsidR="00DF391E">
        <w:rPr>
          <w:rFonts w:ascii="Times New Roman" w:hAnsi="Times New Roman" w:cs="Times New Roman"/>
          <w:sz w:val="24"/>
          <w:szCs w:val="24"/>
        </w:rPr>
        <w:t xml:space="preserve"> estacionad</w:t>
      </w:r>
      <w:r w:rsidR="00D830A0">
        <w:rPr>
          <w:rFonts w:ascii="Times New Roman" w:hAnsi="Times New Roman" w:cs="Times New Roman"/>
          <w:sz w:val="24"/>
          <w:szCs w:val="24"/>
        </w:rPr>
        <w:t>a</w:t>
      </w:r>
      <w:r w:rsidR="00DF391E">
        <w:rPr>
          <w:rFonts w:ascii="Times New Roman" w:hAnsi="Times New Roman" w:cs="Times New Roman"/>
          <w:sz w:val="24"/>
          <w:szCs w:val="24"/>
        </w:rPr>
        <w:t xml:space="preserve"> </w:t>
      </w:r>
      <w:r w:rsidR="00C2077D">
        <w:rPr>
          <w:rFonts w:ascii="Times New Roman" w:hAnsi="Times New Roman" w:cs="Times New Roman"/>
          <w:sz w:val="24"/>
          <w:szCs w:val="24"/>
        </w:rPr>
        <w:t>recolhendo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 os </w:t>
      </w:r>
      <w:r w:rsidR="00C2077D">
        <w:rPr>
          <w:rFonts w:ascii="Times New Roman" w:hAnsi="Times New Roman" w:cs="Times New Roman"/>
          <w:sz w:val="24"/>
          <w:szCs w:val="24"/>
        </w:rPr>
        <w:t>habitantes</w:t>
      </w:r>
      <w:r w:rsidRPr="00C5704C">
        <w:rPr>
          <w:rFonts w:ascii="Times New Roman" w:hAnsi="Times New Roman" w:cs="Times New Roman"/>
          <w:sz w:val="24"/>
          <w:szCs w:val="24"/>
        </w:rPr>
        <w:t>. Alguém disse:</w:t>
      </w:r>
    </w:p>
    <w:p w:rsidR="0024094F" w:rsidRPr="00C5704C" w:rsidRDefault="003B7D4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005">
        <w:rPr>
          <w:rFonts w:ascii="Times New Roman" w:hAnsi="Times New Roman" w:cs="Times New Roman"/>
          <w:sz w:val="24"/>
          <w:szCs w:val="24"/>
        </w:rPr>
        <w:t>—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 </w:t>
      </w:r>
      <w:r w:rsidR="0022064C" w:rsidRPr="00D75005">
        <w:rPr>
          <w:rFonts w:ascii="Times New Roman" w:hAnsi="Times New Roman" w:cs="Times New Roman"/>
          <w:sz w:val="24"/>
          <w:szCs w:val="24"/>
        </w:rPr>
        <w:t xml:space="preserve">Vão </w:t>
      </w:r>
      <w:r w:rsidR="00626F6F" w:rsidRPr="00D75005">
        <w:rPr>
          <w:rFonts w:ascii="Times New Roman" w:hAnsi="Times New Roman" w:cs="Times New Roman"/>
          <w:sz w:val="24"/>
          <w:szCs w:val="24"/>
        </w:rPr>
        <w:t>pegar</w:t>
      </w:r>
      <w:r w:rsidR="00E76739" w:rsidRPr="00D75005">
        <w:rPr>
          <w:rFonts w:ascii="Times New Roman" w:hAnsi="Times New Roman" w:cs="Times New Roman"/>
          <w:sz w:val="24"/>
          <w:szCs w:val="24"/>
        </w:rPr>
        <w:t xml:space="preserve"> </w:t>
      </w:r>
      <w:r w:rsidR="0022064C" w:rsidRPr="00D75005">
        <w:rPr>
          <w:rFonts w:ascii="Times New Roman" w:hAnsi="Times New Roman" w:cs="Times New Roman"/>
          <w:sz w:val="24"/>
          <w:szCs w:val="24"/>
        </w:rPr>
        <w:t>o trem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 </w:t>
      </w:r>
      <w:r w:rsidR="0022064C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Pogoriélo</w:t>
      </w:r>
      <w:r w:rsidR="009D30AB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Gorodische, </w:t>
      </w:r>
      <w:r w:rsidR="00E76739">
        <w:rPr>
          <w:rFonts w:ascii="Times New Roman" w:hAnsi="Times New Roman" w:cs="Times New Roman"/>
          <w:sz w:val="24"/>
          <w:szCs w:val="24"/>
        </w:rPr>
        <w:t xml:space="preserve">estão todos </w:t>
      </w:r>
      <w:r w:rsidR="0024094F" w:rsidRPr="00C5704C">
        <w:rPr>
          <w:rFonts w:ascii="Times New Roman" w:hAnsi="Times New Roman" w:cs="Times New Roman"/>
          <w:sz w:val="24"/>
          <w:szCs w:val="24"/>
        </w:rPr>
        <w:t>evacua</w:t>
      </w:r>
      <w:r w:rsidR="00E76739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os alemães </w:t>
      </w:r>
      <w:r w:rsidR="0022064C">
        <w:rPr>
          <w:rFonts w:ascii="Times New Roman" w:hAnsi="Times New Roman" w:cs="Times New Roman"/>
          <w:sz w:val="24"/>
          <w:szCs w:val="24"/>
        </w:rPr>
        <w:t>avançam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Pr="00C5704C">
        <w:rPr>
          <w:rFonts w:ascii="Times New Roman" w:hAnsi="Times New Roman" w:cs="Times New Roman"/>
          <w:sz w:val="24"/>
          <w:szCs w:val="24"/>
        </w:rPr>
        <w:t>nov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E54AD9" w:rsidRDefault="0022064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Recolheram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também Ánnuchka</w:t>
      </w:r>
      <w:r w:rsidR="002A6CD5">
        <w:rPr>
          <w:rFonts w:ascii="Times New Roman" w:hAnsi="Times New Roman" w:cs="Times New Roman"/>
          <w:sz w:val="24"/>
          <w:szCs w:val="24"/>
        </w:rPr>
        <w:t>, l</w:t>
      </w:r>
      <w:r w:rsidR="0024094F" w:rsidRPr="00C5704C">
        <w:rPr>
          <w:rFonts w:ascii="Times New Roman" w:hAnsi="Times New Roman" w:cs="Times New Roman"/>
          <w:sz w:val="24"/>
          <w:szCs w:val="24"/>
        </w:rPr>
        <w:t>evaram-na a Pogoriélo</w:t>
      </w:r>
      <w:r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</w:t>
      </w:r>
      <w:r w:rsidR="003B7D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Gorodische e </w:t>
      </w:r>
      <w:r w:rsidR="003B7D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colocaram n</w:t>
      </w:r>
      <w:r w:rsidR="00E7673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trem. </w:t>
      </w:r>
      <w:r>
        <w:rPr>
          <w:rFonts w:ascii="Times New Roman" w:hAnsi="Times New Roman" w:cs="Times New Roman"/>
          <w:sz w:val="24"/>
          <w:szCs w:val="24"/>
        </w:rPr>
        <w:t>Ela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sabia </w:t>
      </w:r>
      <w:r w:rsidR="00E54AD9">
        <w:rPr>
          <w:rFonts w:ascii="Times New Roman" w:hAnsi="Times New Roman" w:cs="Times New Roman"/>
          <w:sz w:val="24"/>
          <w:szCs w:val="24"/>
        </w:rPr>
        <w:t>quanto tempo havia viajado</w:t>
      </w:r>
      <w:r w:rsidR="00C9090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6CD5">
        <w:rPr>
          <w:rFonts w:ascii="Times New Roman" w:hAnsi="Times New Roman" w:cs="Times New Roman"/>
          <w:sz w:val="24"/>
          <w:szCs w:val="24"/>
        </w:rPr>
        <w:t>perd</w:t>
      </w:r>
      <w:r w:rsidR="00F84AD4">
        <w:rPr>
          <w:rFonts w:ascii="Times New Roman" w:hAnsi="Times New Roman" w:cs="Times New Roman"/>
          <w:sz w:val="24"/>
          <w:szCs w:val="24"/>
        </w:rPr>
        <w:t>eu</w:t>
      </w:r>
      <w:r w:rsidR="002A6CD5">
        <w:rPr>
          <w:rFonts w:ascii="Times New Roman" w:hAnsi="Times New Roman" w:cs="Times New Roman"/>
          <w:sz w:val="24"/>
          <w:szCs w:val="24"/>
        </w:rPr>
        <w:t xml:space="preserve">-se </w:t>
      </w:r>
      <w:r w:rsidR="0024094F" w:rsidRPr="00C5704C">
        <w:rPr>
          <w:rFonts w:ascii="Times New Roman" w:hAnsi="Times New Roman" w:cs="Times New Roman"/>
          <w:sz w:val="24"/>
          <w:szCs w:val="24"/>
        </w:rPr>
        <w:t>em devaneio</w:t>
      </w:r>
      <w:r w:rsidR="002A6CD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, lamentando a morte d</w:t>
      </w:r>
      <w:r w:rsidR="002A6CD5"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mãe. De repente, como em um sonho, começou </w:t>
      </w:r>
      <w:r w:rsidR="002A6CD5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bombardeio. Em volta tudo eram chamas e tiros. O povo corria </w:t>
      </w:r>
      <w:r w:rsidR="002A6CD5">
        <w:rPr>
          <w:rFonts w:ascii="Times New Roman" w:hAnsi="Times New Roman" w:cs="Times New Roman"/>
          <w:sz w:val="24"/>
          <w:szCs w:val="24"/>
        </w:rPr>
        <w:t>sem saber para onde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 Ánnuchka também </w:t>
      </w:r>
      <w:r w:rsidR="002A6CD5">
        <w:rPr>
          <w:rFonts w:ascii="Times New Roman" w:hAnsi="Times New Roman" w:cs="Times New Roman"/>
          <w:sz w:val="24"/>
          <w:szCs w:val="24"/>
        </w:rPr>
        <w:t>fugiu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 noite estava </w:t>
      </w:r>
      <w:r w:rsidR="008A1B66">
        <w:rPr>
          <w:rFonts w:ascii="Times New Roman" w:hAnsi="Times New Roman" w:cs="Times New Roman"/>
          <w:sz w:val="24"/>
          <w:szCs w:val="24"/>
        </w:rPr>
        <w:t>iluminada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o dia por causa dos incêndios, e seria fácil achar um </w:t>
      </w:r>
      <w:r w:rsidR="0025031E">
        <w:rPr>
          <w:rFonts w:ascii="Times New Roman" w:hAnsi="Times New Roman" w:cs="Times New Roman"/>
          <w:sz w:val="24"/>
          <w:szCs w:val="24"/>
        </w:rPr>
        <w:t>caminho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2A6CD5">
        <w:rPr>
          <w:rFonts w:ascii="Times New Roman" w:hAnsi="Times New Roman" w:cs="Times New Roman"/>
          <w:sz w:val="24"/>
          <w:szCs w:val="24"/>
        </w:rPr>
        <w:t>as paragens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fossem </w:t>
      </w:r>
      <w:r w:rsidR="002417BF">
        <w:rPr>
          <w:rFonts w:ascii="Times New Roman" w:hAnsi="Times New Roman" w:cs="Times New Roman"/>
          <w:sz w:val="24"/>
          <w:szCs w:val="24"/>
        </w:rPr>
        <w:t>familiares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2A6CD5">
        <w:rPr>
          <w:rFonts w:ascii="Times New Roman" w:hAnsi="Times New Roman" w:cs="Times New Roman"/>
          <w:sz w:val="24"/>
          <w:szCs w:val="24"/>
        </w:rPr>
        <w:t xml:space="preserve">elas não </w:t>
      </w:r>
      <w:r w:rsidR="0024094F" w:rsidRPr="00C5704C">
        <w:rPr>
          <w:rFonts w:ascii="Times New Roman" w:hAnsi="Times New Roman" w:cs="Times New Roman"/>
          <w:sz w:val="24"/>
          <w:szCs w:val="24"/>
        </w:rPr>
        <w:t>eram, e em toda parte Ánnuchka s</w:t>
      </w:r>
      <w:r w:rsidR="002A6CD5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031E">
        <w:rPr>
          <w:rFonts w:ascii="Times New Roman" w:hAnsi="Times New Roman" w:cs="Times New Roman"/>
          <w:sz w:val="24"/>
          <w:szCs w:val="24"/>
        </w:rPr>
        <w:t>via</w:t>
      </w:r>
      <w:r w:rsidR="002A6CD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417BF">
        <w:rPr>
          <w:rFonts w:ascii="Times New Roman" w:hAnsi="Times New Roman" w:cs="Times New Roman"/>
          <w:sz w:val="24"/>
          <w:szCs w:val="24"/>
        </w:rPr>
        <w:t>desconhecido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A6CD5">
        <w:rPr>
          <w:rFonts w:ascii="Times New Roman" w:hAnsi="Times New Roman" w:cs="Times New Roman"/>
          <w:sz w:val="24"/>
          <w:szCs w:val="24"/>
        </w:rPr>
        <w:t>Ela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ntrou correndo numa casa que estava totalmente intacta, </w:t>
      </w:r>
      <w:r w:rsidR="002A6CD5">
        <w:rPr>
          <w:rFonts w:ascii="Times New Roman" w:hAnsi="Times New Roman" w:cs="Times New Roman"/>
          <w:sz w:val="24"/>
          <w:szCs w:val="24"/>
        </w:rPr>
        <w:t>mas não tinha</w:t>
      </w:r>
      <w:r w:rsidR="002417B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teto. </w:t>
      </w:r>
      <w:r w:rsidR="00B1625E">
        <w:rPr>
          <w:rFonts w:ascii="Times New Roman" w:hAnsi="Times New Roman" w:cs="Times New Roman"/>
          <w:sz w:val="24"/>
          <w:szCs w:val="24"/>
        </w:rPr>
        <w:t>Lá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havia uma estufa</w:t>
      </w:r>
      <w:r w:rsidR="002A6CD5">
        <w:rPr>
          <w:rFonts w:ascii="Times New Roman" w:hAnsi="Times New Roman" w:cs="Times New Roman"/>
          <w:sz w:val="24"/>
          <w:szCs w:val="24"/>
        </w:rPr>
        <w:t>, também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int</w:t>
      </w:r>
      <w:r w:rsidR="0061055A">
        <w:rPr>
          <w:rFonts w:ascii="Times New Roman" w:hAnsi="Times New Roman" w:cs="Times New Roman"/>
          <w:sz w:val="24"/>
          <w:szCs w:val="24"/>
        </w:rPr>
        <w:t>acta</w:t>
      </w:r>
      <w:r w:rsidR="002A6CD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6CD5">
        <w:rPr>
          <w:rFonts w:ascii="Times New Roman" w:hAnsi="Times New Roman" w:cs="Times New Roman"/>
          <w:sz w:val="24"/>
          <w:szCs w:val="24"/>
        </w:rPr>
        <w:t>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ícone</w:t>
      </w:r>
      <w:r w:rsidR="002A6CD5">
        <w:rPr>
          <w:rFonts w:ascii="Times New Roman" w:hAnsi="Times New Roman" w:cs="Times New Roman"/>
          <w:sz w:val="24"/>
          <w:szCs w:val="24"/>
        </w:rPr>
        <w:t xml:space="preserve"> </w:t>
      </w:r>
      <w:r w:rsidR="0025031E">
        <w:rPr>
          <w:rFonts w:ascii="Times New Roman" w:hAnsi="Times New Roman" w:cs="Times New Roman"/>
          <w:sz w:val="24"/>
          <w:szCs w:val="24"/>
        </w:rPr>
        <w:t>em cima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54AD9">
        <w:rPr>
          <w:rFonts w:ascii="Times New Roman" w:hAnsi="Times New Roman" w:cs="Times New Roman"/>
          <w:sz w:val="24"/>
          <w:szCs w:val="24"/>
        </w:rPr>
        <w:t>Então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4993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saiu </w:t>
      </w:r>
      <w:r w:rsidR="00402F20">
        <w:rPr>
          <w:rFonts w:ascii="Times New Roman" w:hAnsi="Times New Roman" w:cs="Times New Roman"/>
          <w:sz w:val="24"/>
          <w:szCs w:val="24"/>
        </w:rPr>
        <w:t>a toda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25031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2F20">
        <w:rPr>
          <w:rFonts w:ascii="Times New Roman" w:hAnsi="Times New Roman" w:cs="Times New Roman"/>
          <w:sz w:val="24"/>
          <w:szCs w:val="24"/>
        </w:rPr>
        <w:t>passando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25031E">
        <w:rPr>
          <w:rFonts w:ascii="Times New Roman" w:hAnsi="Times New Roman" w:cs="Times New Roman"/>
          <w:sz w:val="24"/>
          <w:szCs w:val="24"/>
        </w:rPr>
        <w:t>or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estrada, chego</w:t>
      </w:r>
      <w:r w:rsidR="0025031E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um</w:t>
      </w:r>
      <w:r w:rsidR="0025031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grande</w:t>
      </w:r>
      <w:r w:rsidR="0025031E">
        <w:rPr>
          <w:rFonts w:ascii="Times New Roman" w:hAnsi="Times New Roman" w:cs="Times New Roman"/>
          <w:sz w:val="24"/>
          <w:szCs w:val="24"/>
        </w:rPr>
        <w:t xml:space="preserve">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031E">
        <w:rPr>
          <w:rFonts w:ascii="Times New Roman" w:hAnsi="Times New Roman" w:cs="Times New Roman"/>
          <w:sz w:val="24"/>
          <w:szCs w:val="24"/>
        </w:rPr>
        <w:t>repleta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031E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mulheres. É </w:t>
      </w:r>
      <w:r w:rsidR="00B1625E">
        <w:rPr>
          <w:rFonts w:ascii="Times New Roman" w:hAnsi="Times New Roman" w:cs="Times New Roman"/>
          <w:sz w:val="24"/>
          <w:szCs w:val="24"/>
        </w:rPr>
        <w:t>agradável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625E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andar sozinh</w:t>
      </w:r>
      <w:r w:rsidR="00B1625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25031E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lugares </w:t>
      </w:r>
      <w:r w:rsidR="004D6D8F">
        <w:rPr>
          <w:rFonts w:ascii="Times New Roman" w:hAnsi="Times New Roman" w:cs="Times New Roman"/>
          <w:sz w:val="24"/>
          <w:szCs w:val="24"/>
        </w:rPr>
        <w:t>familiares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4D6D8F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lugares estranhos </w:t>
      </w:r>
      <w:r w:rsidR="004D6D8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melhor </w:t>
      </w:r>
      <w:r w:rsidR="004D6D8F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>ser conduzid</w:t>
      </w:r>
      <w:r w:rsidR="004D6D8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Uma </w:t>
      </w:r>
      <w:r w:rsidR="00D97178">
        <w:rPr>
          <w:rFonts w:ascii="Times New Roman" w:hAnsi="Times New Roman" w:cs="Times New Roman"/>
          <w:sz w:val="24"/>
          <w:szCs w:val="24"/>
        </w:rPr>
        <w:t xml:space="preserve">das </w:t>
      </w:r>
      <w:r w:rsidR="0024094F" w:rsidRPr="00C5704C">
        <w:rPr>
          <w:rFonts w:ascii="Times New Roman" w:hAnsi="Times New Roman" w:cs="Times New Roman"/>
          <w:sz w:val="24"/>
          <w:szCs w:val="24"/>
        </w:rPr>
        <w:t>mulher</w:t>
      </w:r>
      <w:r w:rsidR="00D97178">
        <w:rPr>
          <w:rFonts w:ascii="Times New Roman" w:hAnsi="Times New Roman" w:cs="Times New Roman"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7178">
        <w:rPr>
          <w:rFonts w:ascii="Times New Roman" w:hAnsi="Times New Roman" w:cs="Times New Roman"/>
          <w:sz w:val="24"/>
          <w:szCs w:val="24"/>
        </w:rPr>
        <w:t>conduziu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 a algum </w:t>
      </w:r>
      <w:r w:rsidR="00D97178">
        <w:rPr>
          <w:rFonts w:ascii="Times New Roman" w:hAnsi="Times New Roman" w:cs="Times New Roman"/>
          <w:sz w:val="24"/>
          <w:szCs w:val="24"/>
        </w:rPr>
        <w:t>canto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F1FA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ra manhã</w:t>
      </w:r>
      <w:r w:rsidR="00B1625E">
        <w:rPr>
          <w:rFonts w:ascii="Times New Roman" w:hAnsi="Times New Roman" w:cs="Times New Roman"/>
          <w:sz w:val="24"/>
          <w:szCs w:val="24"/>
        </w:rPr>
        <w:t xml:space="preserve"> e tudo estava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silêncio</w:t>
      </w:r>
      <w:r w:rsidR="00B1625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somente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neve caía. </w:t>
      </w:r>
      <w:r w:rsidR="00B1625E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 homem </w:t>
      </w:r>
      <w:r w:rsidR="00744D72" w:rsidRPr="000F1FA0">
        <w:rPr>
          <w:rFonts w:ascii="Times New Roman" w:hAnsi="Times New Roman" w:cs="Times New Roman"/>
          <w:sz w:val="24"/>
          <w:szCs w:val="24"/>
        </w:rPr>
        <w:t>apareceu</w:t>
      </w:r>
      <w:r w:rsidR="00B1625E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assustou Ánnuchka, porque </w:t>
      </w:r>
      <w:r w:rsidR="00343D9C">
        <w:rPr>
          <w:rFonts w:ascii="Times New Roman" w:hAnsi="Times New Roman" w:cs="Times New Roman"/>
          <w:sz w:val="24"/>
          <w:szCs w:val="24"/>
        </w:rPr>
        <w:t xml:space="preserve">ele mantinha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mão direita </w:t>
      </w:r>
      <w:r w:rsidR="00E54AD9">
        <w:rPr>
          <w:rFonts w:ascii="Times New Roman" w:hAnsi="Times New Roman" w:cs="Times New Roman"/>
          <w:sz w:val="24"/>
          <w:szCs w:val="24"/>
        </w:rPr>
        <w:t>sempre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fechada. </w:t>
      </w:r>
      <w:r w:rsidR="00343D9C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epois</w:t>
      </w:r>
      <w:r w:rsidR="00343D9C">
        <w:rPr>
          <w:rFonts w:ascii="Times New Roman" w:hAnsi="Times New Roman" w:cs="Times New Roman"/>
          <w:sz w:val="24"/>
          <w:szCs w:val="24"/>
        </w:rPr>
        <w:t xml:space="preserve"> ela soube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era Kuzmin, o diretor do orfanato, </w:t>
      </w:r>
      <w:r w:rsidR="00E76739">
        <w:rPr>
          <w:rFonts w:ascii="Times New Roman" w:hAnsi="Times New Roman" w:cs="Times New Roman"/>
          <w:sz w:val="24"/>
          <w:szCs w:val="24"/>
        </w:rPr>
        <w:t xml:space="preserve">um </w:t>
      </w:r>
      <w:r w:rsidR="00B44993">
        <w:rPr>
          <w:rFonts w:ascii="Times New Roman" w:hAnsi="Times New Roman" w:cs="Times New Roman"/>
          <w:sz w:val="24"/>
          <w:szCs w:val="24"/>
        </w:rPr>
        <w:t>ferido</w:t>
      </w:r>
      <w:r w:rsidR="00E76739">
        <w:rPr>
          <w:rFonts w:ascii="Times New Roman" w:hAnsi="Times New Roman" w:cs="Times New Roman"/>
          <w:sz w:val="24"/>
          <w:szCs w:val="24"/>
        </w:rPr>
        <w:t xml:space="preserve"> d</w:t>
      </w:r>
      <w:r w:rsidR="00B4499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guerra</w:t>
      </w:r>
      <w:r w:rsidR="00343D9C">
        <w:rPr>
          <w:rFonts w:ascii="Times New Roman" w:hAnsi="Times New Roman" w:cs="Times New Roman"/>
          <w:sz w:val="24"/>
          <w:szCs w:val="24"/>
        </w:rPr>
        <w:t xml:space="preserve"> </w:t>
      </w:r>
      <w:r w:rsidR="00343D9C" w:rsidRPr="00343D9C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43D9C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dedos d</w:t>
      </w:r>
      <w:r w:rsidR="00E54AD9"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mão direita </w:t>
      </w:r>
      <w:r w:rsidR="00343D9C">
        <w:rPr>
          <w:rFonts w:ascii="Times New Roman" w:hAnsi="Times New Roman" w:cs="Times New Roman"/>
          <w:sz w:val="24"/>
          <w:szCs w:val="24"/>
        </w:rPr>
        <w:t>haviam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retorcidos por uma explosão, </w:t>
      </w:r>
      <w:r w:rsidR="005667B0">
        <w:rPr>
          <w:rFonts w:ascii="Times New Roman" w:hAnsi="Times New Roman" w:cs="Times New Roman"/>
          <w:sz w:val="24"/>
          <w:szCs w:val="24"/>
        </w:rPr>
        <w:t>permanecendo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4AD4">
        <w:rPr>
          <w:rFonts w:ascii="Times New Roman" w:hAnsi="Times New Roman" w:cs="Times New Roman"/>
          <w:sz w:val="24"/>
          <w:szCs w:val="24"/>
        </w:rPr>
        <w:t xml:space="preserve">o tempo todo </w:t>
      </w:r>
      <w:r w:rsidR="000F1FA0">
        <w:rPr>
          <w:rFonts w:ascii="Times New Roman" w:hAnsi="Times New Roman" w:cs="Times New Roman"/>
          <w:sz w:val="24"/>
          <w:szCs w:val="24"/>
        </w:rPr>
        <w:t>retraídos na palma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Kuzmin pegou Ánnuchka pela mão com </w:t>
      </w:r>
      <w:r w:rsidR="00E54AD9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mão esquerda</w:t>
      </w:r>
      <w:r w:rsidR="005667B0">
        <w:rPr>
          <w:rFonts w:ascii="Times New Roman" w:hAnsi="Times New Roman" w:cs="Times New Roman"/>
          <w:sz w:val="24"/>
          <w:szCs w:val="24"/>
        </w:rPr>
        <w:t xml:space="preserve"> e </w:t>
      </w:r>
      <w:r w:rsidR="00E54AD9">
        <w:rPr>
          <w:rFonts w:ascii="Times New Roman" w:hAnsi="Times New Roman" w:cs="Times New Roman"/>
          <w:sz w:val="24"/>
          <w:szCs w:val="24"/>
        </w:rPr>
        <w:t xml:space="preserve">a </w:t>
      </w:r>
      <w:r w:rsidR="005667B0">
        <w:rPr>
          <w:rFonts w:ascii="Times New Roman" w:hAnsi="Times New Roman" w:cs="Times New Roman"/>
          <w:sz w:val="24"/>
          <w:szCs w:val="24"/>
        </w:rPr>
        <w:t>levou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343D9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2F20">
        <w:rPr>
          <w:rFonts w:ascii="Times New Roman" w:hAnsi="Times New Roman" w:cs="Times New Roman"/>
          <w:sz w:val="24"/>
          <w:szCs w:val="24"/>
        </w:rPr>
        <w:t>recinto</w:t>
      </w:r>
      <w:r w:rsidR="00343D9C">
        <w:rPr>
          <w:rFonts w:ascii="Times New Roman" w:hAnsi="Times New Roman" w:cs="Times New Roman"/>
          <w:sz w:val="24"/>
          <w:szCs w:val="24"/>
        </w:rPr>
        <w:t xml:space="preserve"> quente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onde se </w:t>
      </w:r>
      <w:r w:rsidR="00BD54F1">
        <w:rPr>
          <w:rFonts w:ascii="Times New Roman" w:hAnsi="Times New Roman" w:cs="Times New Roman"/>
          <w:sz w:val="24"/>
          <w:szCs w:val="24"/>
        </w:rPr>
        <w:t>apinhavam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meninos e meninas vestidos igua</w:t>
      </w:r>
      <w:r w:rsidR="00E54AD9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54AD9">
        <w:rPr>
          <w:rFonts w:ascii="Times New Roman" w:hAnsi="Times New Roman" w:cs="Times New Roman"/>
          <w:sz w:val="24"/>
          <w:szCs w:val="24"/>
        </w:rPr>
        <w:t xml:space="preserve">com </w:t>
      </w:r>
      <w:r w:rsidR="00E76739">
        <w:rPr>
          <w:rFonts w:ascii="Times New Roman" w:hAnsi="Times New Roman" w:cs="Times New Roman"/>
          <w:sz w:val="24"/>
          <w:szCs w:val="24"/>
        </w:rPr>
        <w:t>os trajes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orfanato. </w:t>
      </w:r>
      <w:r w:rsidR="00E54AD9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uitos meninos, especialmente os mais novos, </w:t>
      </w:r>
      <w:r w:rsidR="00E54AD9">
        <w:rPr>
          <w:rFonts w:ascii="Times New Roman" w:hAnsi="Times New Roman" w:cs="Times New Roman"/>
          <w:sz w:val="24"/>
          <w:szCs w:val="24"/>
        </w:rPr>
        <w:t>usavam vestidos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meninas, porque </w:t>
      </w:r>
      <w:r w:rsidR="00E54AD9">
        <w:rPr>
          <w:rFonts w:ascii="Times New Roman" w:hAnsi="Times New Roman" w:cs="Times New Roman"/>
          <w:sz w:val="24"/>
          <w:szCs w:val="24"/>
        </w:rPr>
        <w:t xml:space="preserve">não havia </w:t>
      </w:r>
      <w:r w:rsidR="004B0CC7">
        <w:rPr>
          <w:rFonts w:ascii="Times New Roman" w:hAnsi="Times New Roman" w:cs="Times New Roman"/>
          <w:sz w:val="24"/>
          <w:szCs w:val="24"/>
        </w:rPr>
        <w:t>roupas</w:t>
      </w:r>
      <w:r w:rsidR="00E54AD9">
        <w:rPr>
          <w:rFonts w:ascii="Times New Roman" w:hAnsi="Times New Roman" w:cs="Times New Roman"/>
          <w:sz w:val="24"/>
          <w:szCs w:val="24"/>
        </w:rPr>
        <w:t xml:space="preserve"> suficientes para eles</w:t>
      </w:r>
      <w:r w:rsidR="0024094F" w:rsidRPr="00C5704C">
        <w:rPr>
          <w:rFonts w:ascii="Times New Roman" w:hAnsi="Times New Roman" w:cs="Times New Roman"/>
          <w:sz w:val="24"/>
          <w:szCs w:val="24"/>
        </w:rPr>
        <w:t>. Assim que Ánnuchka viu</w:t>
      </w:r>
      <w:r w:rsidR="00744D72">
        <w:rPr>
          <w:rFonts w:ascii="Times New Roman" w:hAnsi="Times New Roman" w:cs="Times New Roman"/>
          <w:sz w:val="24"/>
          <w:szCs w:val="24"/>
        </w:rPr>
        <w:t xml:space="preserve"> as crianças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84AD4">
        <w:rPr>
          <w:rFonts w:ascii="Times New Roman" w:hAnsi="Times New Roman" w:cs="Times New Roman"/>
          <w:sz w:val="24"/>
          <w:szCs w:val="24"/>
        </w:rPr>
        <w:t>soube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E54AD9">
        <w:rPr>
          <w:rFonts w:ascii="Times New Roman" w:hAnsi="Times New Roman" w:cs="Times New Roman"/>
          <w:sz w:val="24"/>
          <w:szCs w:val="24"/>
        </w:rPr>
        <w:t>iriam caçoar dela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todas olhavam para ela com </w:t>
      </w:r>
      <w:r w:rsidR="008B0A4E">
        <w:rPr>
          <w:rFonts w:ascii="Times New Roman" w:hAnsi="Times New Roman" w:cs="Times New Roman"/>
          <w:sz w:val="24"/>
          <w:szCs w:val="24"/>
        </w:rPr>
        <w:t>olhos risonhos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como em Rj</w:t>
      </w:r>
      <w:r w:rsidR="00E54AD9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v, antes da guerra.</w:t>
      </w:r>
      <w:r w:rsidR="004B0C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4D72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Cada orfanato, assim como cada família, </w:t>
      </w:r>
      <w:r w:rsidR="00E54AD9">
        <w:rPr>
          <w:rFonts w:ascii="Times New Roman" w:hAnsi="Times New Roman" w:cs="Times New Roman"/>
          <w:sz w:val="24"/>
          <w:szCs w:val="24"/>
        </w:rPr>
        <w:t>possui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suas regras. Nesse</w:t>
      </w:r>
      <w:r w:rsidR="00E54AD9">
        <w:rPr>
          <w:rFonts w:ascii="Times New Roman" w:hAnsi="Times New Roman" w:cs="Times New Roman"/>
          <w:sz w:val="24"/>
          <w:szCs w:val="24"/>
        </w:rPr>
        <w:t xml:space="preserve"> orfanato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54AD9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estabelecido</w:t>
      </w:r>
      <w:r w:rsidR="00E54AD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tempos </w:t>
      </w:r>
      <w:r w:rsidR="00E54AD9">
        <w:rPr>
          <w:rFonts w:ascii="Times New Roman" w:hAnsi="Times New Roman" w:cs="Times New Roman"/>
          <w:sz w:val="24"/>
          <w:szCs w:val="24"/>
        </w:rPr>
        <w:t xml:space="preserve">atrás, </w:t>
      </w:r>
      <w:r w:rsidRPr="00C5704C">
        <w:rPr>
          <w:rFonts w:ascii="Times New Roman" w:hAnsi="Times New Roman" w:cs="Times New Roman"/>
          <w:sz w:val="24"/>
          <w:szCs w:val="24"/>
        </w:rPr>
        <w:t>que todos eram provocado</w:t>
      </w:r>
      <w:r w:rsidR="00E54AD9">
        <w:rPr>
          <w:rFonts w:ascii="Times New Roman" w:hAnsi="Times New Roman" w:cs="Times New Roman"/>
          <w:sz w:val="24"/>
          <w:szCs w:val="24"/>
        </w:rPr>
        <w:t>re</w:t>
      </w:r>
      <w:r w:rsidRPr="00C5704C">
        <w:rPr>
          <w:rFonts w:ascii="Times New Roman" w:hAnsi="Times New Roman" w:cs="Times New Roman"/>
          <w:sz w:val="24"/>
          <w:szCs w:val="24"/>
        </w:rPr>
        <w:t xml:space="preserve">s e </w:t>
      </w:r>
      <w:r w:rsidR="00FF40D4">
        <w:rPr>
          <w:rFonts w:ascii="Times New Roman" w:hAnsi="Times New Roman" w:cs="Times New Roman"/>
          <w:sz w:val="24"/>
          <w:szCs w:val="24"/>
        </w:rPr>
        <w:t>se esforçavam por ser alegrar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Para Ánnuchka </w:t>
      </w:r>
      <w:r w:rsidR="00744D72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>inventa</w:t>
      </w:r>
      <w:r w:rsidR="00744D72">
        <w:rPr>
          <w:rFonts w:ascii="Times New Roman" w:hAnsi="Times New Roman" w:cs="Times New Roman"/>
          <w:sz w:val="24"/>
          <w:szCs w:val="24"/>
        </w:rPr>
        <w:t>do</w:t>
      </w:r>
      <w:r w:rsidR="00E54AD9">
        <w:rPr>
          <w:rFonts w:ascii="Times New Roman" w:hAnsi="Times New Roman" w:cs="Times New Roman"/>
          <w:sz w:val="24"/>
          <w:szCs w:val="24"/>
        </w:rPr>
        <w:t xml:space="preserve"> rapidamente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2823">
        <w:rPr>
          <w:rFonts w:ascii="Times New Roman" w:hAnsi="Times New Roman" w:cs="Times New Roman"/>
          <w:sz w:val="24"/>
          <w:szCs w:val="24"/>
        </w:rPr>
        <w:t>um apelido,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“chorona”, porque às vezes</w:t>
      </w:r>
      <w:r w:rsidR="00FC3D05">
        <w:rPr>
          <w:rFonts w:ascii="Times New Roman" w:hAnsi="Times New Roman" w:cs="Times New Roman"/>
          <w:sz w:val="24"/>
          <w:szCs w:val="24"/>
        </w:rPr>
        <w:t xml:space="preserve">, encolhida num canto, </w:t>
      </w:r>
      <w:r w:rsidR="00E54AD9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chorava</w:t>
      </w:r>
      <w:r w:rsidR="00FC3D05">
        <w:rPr>
          <w:rFonts w:ascii="Times New Roman" w:hAnsi="Times New Roman" w:cs="Times New Roman"/>
          <w:sz w:val="24"/>
          <w:szCs w:val="24"/>
        </w:rPr>
        <w:t xml:space="preserve"> por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e </w:t>
      </w:r>
      <w:r w:rsidR="00FC3D05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Mítia... </w:t>
      </w:r>
      <w:r w:rsidR="00FC3D05">
        <w:rPr>
          <w:rFonts w:ascii="Times New Roman" w:hAnsi="Times New Roman" w:cs="Times New Roman"/>
          <w:sz w:val="24"/>
          <w:szCs w:val="24"/>
        </w:rPr>
        <w:t>Um dia</w:t>
      </w:r>
      <w:ins w:id="11" w:author="Daniela Mountian" w:date="2017-08-23T22:30:00Z">
        <w:r w:rsidR="00A051BD">
          <w:rPr>
            <w:rFonts w:ascii="Times New Roman" w:hAnsi="Times New Roman" w:cs="Times New Roman"/>
            <w:sz w:val="24"/>
            <w:szCs w:val="24"/>
          </w:rPr>
          <w:t>,</w:t>
        </w:r>
      </w:ins>
      <w:r w:rsidR="00FC3D05">
        <w:rPr>
          <w:rFonts w:ascii="Times New Roman" w:hAnsi="Times New Roman" w:cs="Times New Roman"/>
          <w:sz w:val="24"/>
          <w:szCs w:val="24"/>
        </w:rPr>
        <w:t xml:space="preserve"> u</w:t>
      </w:r>
      <w:r w:rsidRPr="00C5704C">
        <w:rPr>
          <w:rFonts w:ascii="Times New Roman" w:hAnsi="Times New Roman" w:cs="Times New Roman"/>
          <w:sz w:val="24"/>
          <w:szCs w:val="24"/>
        </w:rPr>
        <w:t xml:space="preserve">ma menina </w:t>
      </w:r>
      <w:r w:rsidR="00FC3D05">
        <w:rPr>
          <w:rFonts w:ascii="Times New Roman" w:hAnsi="Times New Roman" w:cs="Times New Roman"/>
          <w:sz w:val="24"/>
          <w:szCs w:val="24"/>
        </w:rPr>
        <w:t>moreninha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nome Sulamita a seguiu </w:t>
      </w:r>
      <w:r w:rsidR="00A051BD">
        <w:rPr>
          <w:rFonts w:ascii="Times New Roman" w:hAnsi="Times New Roman" w:cs="Times New Roman"/>
          <w:sz w:val="24"/>
          <w:szCs w:val="24"/>
        </w:rPr>
        <w:t xml:space="preserve">furtivamente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inventou </w:t>
      </w:r>
      <w:r w:rsidR="00FC3D05">
        <w:rPr>
          <w:rFonts w:ascii="Times New Roman" w:hAnsi="Times New Roman" w:cs="Times New Roman"/>
          <w:sz w:val="24"/>
          <w:szCs w:val="24"/>
        </w:rPr>
        <w:t>o apelido</w:t>
      </w:r>
      <w:r w:rsidRPr="00C5704C">
        <w:rPr>
          <w:rFonts w:ascii="Times New Roman" w:hAnsi="Times New Roman" w:cs="Times New Roman"/>
          <w:sz w:val="24"/>
          <w:szCs w:val="24"/>
        </w:rPr>
        <w:t>, depois d</w:t>
      </w:r>
      <w:r w:rsidR="00920F8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</w:t>
      </w:r>
      <w:r w:rsidR="00FC3D05">
        <w:rPr>
          <w:rFonts w:ascii="Times New Roman" w:hAnsi="Times New Roman" w:cs="Times New Roman"/>
          <w:sz w:val="24"/>
          <w:szCs w:val="24"/>
        </w:rPr>
        <w:t xml:space="preserve">a vida de </w:t>
      </w:r>
      <w:r w:rsidRPr="00C5704C">
        <w:rPr>
          <w:rFonts w:ascii="Times New Roman" w:hAnsi="Times New Roman" w:cs="Times New Roman"/>
          <w:sz w:val="24"/>
          <w:szCs w:val="24"/>
        </w:rPr>
        <w:t>Ánnuchka nunca mais teve sossego.</w:t>
      </w:r>
      <w:r w:rsidR="003B28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326847" w:rsidP="00626F6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Havia um motivo para e</w:t>
      </w:r>
      <w:r w:rsidR="0024094F" w:rsidRPr="00E76739">
        <w:rPr>
          <w:rFonts w:ascii="Times New Roman" w:hAnsi="Times New Roman" w:cs="Times New Roman"/>
          <w:sz w:val="24"/>
          <w:szCs w:val="24"/>
        </w:rPr>
        <w:t xml:space="preserve">ssa menina </w:t>
      </w:r>
      <w:r>
        <w:rPr>
          <w:rFonts w:ascii="Times New Roman" w:hAnsi="Times New Roman" w:cs="Times New Roman"/>
          <w:sz w:val="24"/>
          <w:szCs w:val="24"/>
        </w:rPr>
        <w:t>ter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esforç</w:t>
      </w:r>
      <w:r>
        <w:rPr>
          <w:rFonts w:ascii="Times New Roman" w:hAnsi="Times New Roman" w:cs="Times New Roman"/>
          <w:sz w:val="24"/>
          <w:szCs w:val="24"/>
        </w:rPr>
        <w:t>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tanto em inventar um</w:t>
      </w:r>
      <w:r>
        <w:rPr>
          <w:rFonts w:ascii="Times New Roman" w:hAnsi="Times New Roman" w:cs="Times New Roman"/>
          <w:sz w:val="24"/>
          <w:szCs w:val="24"/>
        </w:rPr>
        <w:t xml:space="preserve"> nome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6CDF">
        <w:rPr>
          <w:rFonts w:ascii="Times New Roman" w:hAnsi="Times New Roman" w:cs="Times New Roman"/>
          <w:sz w:val="24"/>
          <w:szCs w:val="24"/>
        </w:rPr>
        <w:t>ofens</w:t>
      </w:r>
      <w:r>
        <w:rPr>
          <w:rFonts w:ascii="Times New Roman" w:hAnsi="Times New Roman" w:cs="Times New Roman"/>
          <w:sz w:val="24"/>
          <w:szCs w:val="24"/>
        </w:rPr>
        <w:t>ivo</w:t>
      </w:r>
      <w:r w:rsidR="00FA6CD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A051BD">
        <w:rPr>
          <w:rFonts w:ascii="Times New Roman" w:hAnsi="Times New Roman" w:cs="Times New Roman"/>
          <w:sz w:val="24"/>
          <w:szCs w:val="24"/>
        </w:rPr>
        <w:t>a novata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antes </w:t>
      </w:r>
      <w:r w:rsidR="0024094F" w:rsidRPr="00A051BD">
        <w:rPr>
          <w:rFonts w:ascii="Times New Roman" w:hAnsi="Times New Roman" w:cs="Times New Roman"/>
          <w:sz w:val="24"/>
          <w:szCs w:val="24"/>
        </w:rPr>
        <w:t>da</w:t>
      </w:r>
      <w:r w:rsidR="00402F20">
        <w:rPr>
          <w:rFonts w:ascii="Times New Roman" w:hAnsi="Times New Roman" w:cs="Times New Roman"/>
          <w:sz w:val="24"/>
          <w:szCs w:val="24"/>
        </w:rPr>
        <w:t xml:space="preserve"> chegada</w:t>
      </w:r>
      <w:r w:rsidR="00A051BD">
        <w:rPr>
          <w:rFonts w:ascii="Times New Roman" w:hAnsi="Times New Roman" w:cs="Times New Roman"/>
          <w:sz w:val="24"/>
          <w:szCs w:val="24"/>
        </w:rPr>
        <w:t xml:space="preserve"> de </w:t>
      </w:r>
      <w:r w:rsidR="0024094F" w:rsidRPr="00C5704C">
        <w:rPr>
          <w:rFonts w:ascii="Times New Roman" w:hAnsi="Times New Roman" w:cs="Times New Roman"/>
          <w:sz w:val="24"/>
          <w:szCs w:val="24"/>
        </w:rPr>
        <w:t>Ánnuchka, adultos e crianças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para provocar, chamavam Sulamita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“judia”. No início, </w:t>
      </w:r>
      <w:r>
        <w:rPr>
          <w:rFonts w:ascii="Times New Roman" w:hAnsi="Times New Roman" w:cs="Times New Roman"/>
          <w:sz w:val="24"/>
          <w:szCs w:val="24"/>
        </w:rPr>
        <w:t>ela 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“moscovita</w:t>
      </w:r>
      <w:r w:rsidR="00626F6F">
        <w:rPr>
          <w:rFonts w:ascii="Times New Roman" w:hAnsi="Times New Roman" w:cs="Times New Roman"/>
          <w:sz w:val="24"/>
          <w:szCs w:val="24"/>
        </w:rPr>
        <w:t xml:space="preserve"> de nariz empinado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”, </w:t>
      </w:r>
      <w:r w:rsidR="00920F83">
        <w:rPr>
          <w:rFonts w:ascii="Times New Roman" w:hAnsi="Times New Roman" w:cs="Times New Roman"/>
          <w:sz w:val="24"/>
          <w:szCs w:val="24"/>
        </w:rPr>
        <w:t xml:space="preserve">já que </w:t>
      </w:r>
      <w:r>
        <w:rPr>
          <w:rFonts w:ascii="Times New Roman" w:hAnsi="Times New Roman" w:cs="Times New Roman"/>
          <w:sz w:val="24"/>
          <w:szCs w:val="24"/>
        </w:rPr>
        <w:t>vinha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Moscou, depois </w:t>
      </w:r>
      <w:r w:rsidR="00831B49">
        <w:rPr>
          <w:rFonts w:ascii="Times New Roman" w:hAnsi="Times New Roman" w:cs="Times New Roman"/>
          <w:sz w:val="24"/>
          <w:szCs w:val="24"/>
        </w:rPr>
        <w:t>virou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“judia”, po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pronunciava direito a letra “</w:t>
      </w:r>
      <w:r w:rsidR="0024094F" w:rsidRPr="00BA0DB1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”. </w:t>
      </w:r>
      <w:r w:rsidR="00920F8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ssim que se perdeu dos pais, </w:t>
      </w:r>
      <w:r w:rsidR="00920F83">
        <w:rPr>
          <w:rFonts w:ascii="Times New Roman" w:hAnsi="Times New Roman" w:cs="Times New Roman"/>
          <w:sz w:val="24"/>
          <w:szCs w:val="24"/>
        </w:rPr>
        <w:t xml:space="preserve">Mita, ou Sulamita,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foi parar em </w:t>
      </w:r>
      <w:r w:rsidR="00920F83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orfanato onde ninguém a </w:t>
      </w:r>
      <w:r w:rsidR="00920F83">
        <w:rPr>
          <w:rFonts w:ascii="Times New Roman" w:hAnsi="Times New Roman" w:cs="Times New Roman"/>
          <w:sz w:val="24"/>
          <w:szCs w:val="24"/>
        </w:rPr>
        <w:t>conhecia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“judia”, mas </w:t>
      </w:r>
      <w:r w:rsidR="00BF4A93">
        <w:rPr>
          <w:rFonts w:ascii="Times New Roman" w:hAnsi="Times New Roman" w:cs="Times New Roman"/>
          <w:sz w:val="24"/>
          <w:szCs w:val="24"/>
        </w:rPr>
        <w:t xml:space="preserve">nesse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logo começaram </w:t>
      </w:r>
      <w:r w:rsidR="003F4636">
        <w:rPr>
          <w:rFonts w:ascii="Times New Roman" w:hAnsi="Times New Roman" w:cs="Times New Roman"/>
          <w:sz w:val="24"/>
          <w:szCs w:val="24"/>
        </w:rPr>
        <w:t>a ofendê-la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26F6F">
        <w:rPr>
          <w:rFonts w:ascii="Times New Roman" w:hAnsi="Times New Roman" w:cs="Times New Roman"/>
          <w:sz w:val="24"/>
          <w:szCs w:val="24"/>
        </w:rPr>
        <w:t xml:space="preserve">Certamente, </w:t>
      </w:r>
      <w:r w:rsidR="0024094F" w:rsidRPr="00C5704C">
        <w:rPr>
          <w:rFonts w:ascii="Times New Roman" w:hAnsi="Times New Roman" w:cs="Times New Roman"/>
          <w:sz w:val="24"/>
          <w:szCs w:val="24"/>
        </w:rPr>
        <w:t>Kuzmin não a provocava</w:t>
      </w:r>
      <w:r w:rsidR="00B44993">
        <w:rPr>
          <w:rFonts w:ascii="Times New Roman" w:hAnsi="Times New Roman" w:cs="Times New Roman"/>
          <w:sz w:val="24"/>
          <w:szCs w:val="24"/>
        </w:rPr>
        <w:t xml:space="preserve"> </w:t>
      </w:r>
      <w:r w:rsidR="00B44993" w:rsidRPr="008A1B66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6F6F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novo ali</w:t>
      </w:r>
      <w:r w:rsidR="00B44993">
        <w:rPr>
          <w:rFonts w:ascii="Times New Roman" w:hAnsi="Times New Roman" w:cs="Times New Roman"/>
          <w:sz w:val="24"/>
          <w:szCs w:val="24"/>
        </w:rPr>
        <w:t xml:space="preserve"> e</w:t>
      </w:r>
      <w:r w:rsidR="00626F6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considerado </w:t>
      </w:r>
      <w:r w:rsidR="00B44993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estranho</w:t>
      </w:r>
      <w:r w:rsidR="008A1B66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1B6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crianças não o respeitavam, mas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gostavam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antiga </w:t>
      </w:r>
      <w:r w:rsidR="00626F6F">
        <w:rPr>
          <w:rFonts w:ascii="Times New Roman" w:hAnsi="Times New Roman" w:cs="Times New Roman"/>
          <w:sz w:val="24"/>
          <w:szCs w:val="24"/>
        </w:rPr>
        <w:t>diretora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20F83">
        <w:rPr>
          <w:rFonts w:ascii="Times New Roman" w:hAnsi="Times New Roman" w:cs="Times New Roman"/>
          <w:sz w:val="24"/>
          <w:szCs w:val="24"/>
        </w:rPr>
        <w:t xml:space="preserve">que agora </w:t>
      </w:r>
      <w:r w:rsidR="00626F6F">
        <w:rPr>
          <w:rFonts w:ascii="Times New Roman" w:hAnsi="Times New Roman" w:cs="Times New Roman"/>
          <w:sz w:val="24"/>
          <w:szCs w:val="24"/>
        </w:rPr>
        <w:t xml:space="preserve">era </w:t>
      </w:r>
      <w:r w:rsidR="0024094F" w:rsidRPr="00D830A0">
        <w:rPr>
          <w:rFonts w:ascii="Times New Roman" w:hAnsi="Times New Roman" w:cs="Times New Roman"/>
          <w:sz w:val="24"/>
          <w:szCs w:val="24"/>
          <w:highlight w:val="yellow"/>
          <w:rPrChange w:id="12" w:author="Daniela Mountian" w:date="2017-09-04T14:49:00Z">
            <w:rPr>
              <w:rFonts w:ascii="Times New Roman" w:hAnsi="Times New Roman" w:cs="Times New Roman"/>
              <w:sz w:val="24"/>
              <w:szCs w:val="24"/>
            </w:rPr>
          </w:rPrChange>
        </w:rPr>
        <w:t>educadora</w:t>
      </w:r>
      <w:r w:rsidR="00920F83" w:rsidRPr="00D830A0">
        <w:rPr>
          <w:rFonts w:ascii="Times New Roman" w:hAnsi="Times New Roman" w:cs="Times New Roman"/>
          <w:sz w:val="24"/>
          <w:szCs w:val="24"/>
          <w:highlight w:val="yellow"/>
          <w:rPrChange w:id="13" w:author="Daniela Mountian" w:date="2017-09-04T14:49:00Z">
            <w:rPr>
              <w:rFonts w:ascii="Times New Roman" w:hAnsi="Times New Roman" w:cs="Times New Roman"/>
              <w:sz w:val="24"/>
              <w:szCs w:val="24"/>
            </w:rPr>
          </w:rPrChange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tia Kátetchka, também</w:t>
      </w:r>
      <w:r w:rsidR="00B44993">
        <w:rPr>
          <w:rFonts w:ascii="Times New Roman" w:hAnsi="Times New Roman" w:cs="Times New Roman"/>
          <w:sz w:val="24"/>
          <w:szCs w:val="24"/>
        </w:rPr>
        <w:t xml:space="preserve"> </w:t>
      </w:r>
      <w:r w:rsidR="00626F6F">
        <w:rPr>
          <w:rFonts w:ascii="Times New Roman" w:hAnsi="Times New Roman" w:cs="Times New Roman"/>
          <w:sz w:val="24"/>
          <w:szCs w:val="24"/>
        </w:rPr>
        <w:t xml:space="preserve">ferida </w:t>
      </w:r>
      <w:r w:rsidR="00B44993">
        <w:rPr>
          <w:rFonts w:ascii="Times New Roman" w:hAnsi="Times New Roman" w:cs="Times New Roman"/>
          <w:sz w:val="24"/>
          <w:szCs w:val="24"/>
        </w:rPr>
        <w:t>de</w:t>
      </w:r>
      <w:r w:rsidR="00626F6F">
        <w:rPr>
          <w:rFonts w:ascii="Times New Roman" w:hAnsi="Times New Roman" w:cs="Times New Roman"/>
          <w:sz w:val="24"/>
          <w:szCs w:val="24"/>
        </w:rPr>
        <w:t xml:space="preserve"> guerra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F23EE">
        <w:rPr>
          <w:rFonts w:ascii="Times New Roman" w:hAnsi="Times New Roman" w:cs="Times New Roman"/>
          <w:sz w:val="24"/>
          <w:szCs w:val="24"/>
        </w:rPr>
        <w:t>toda encurvada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As crianças a consideravam uma mãe, pois </w:t>
      </w:r>
      <w:r w:rsidR="00626F6F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BD54F1">
        <w:rPr>
          <w:rFonts w:ascii="Times New Roman" w:hAnsi="Times New Roman" w:cs="Times New Roman"/>
          <w:sz w:val="24"/>
          <w:szCs w:val="24"/>
        </w:rPr>
        <w:t>animada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Quando Sulamita, enfurecida pelas provocações, </w:t>
      </w:r>
      <w:r w:rsidR="00626F6F">
        <w:rPr>
          <w:rFonts w:ascii="Times New Roman" w:hAnsi="Times New Roman" w:cs="Times New Roman"/>
          <w:sz w:val="24"/>
          <w:szCs w:val="24"/>
        </w:rPr>
        <w:t>gritava, entre lágrimas,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fugir</w:t>
      </w:r>
      <w:r w:rsidR="00626F6F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dali </w:t>
      </w:r>
      <w:r w:rsidR="00626F6F">
        <w:rPr>
          <w:rFonts w:ascii="Times New Roman" w:hAnsi="Times New Roman" w:cs="Times New Roman"/>
          <w:sz w:val="24"/>
          <w:szCs w:val="24"/>
        </w:rPr>
        <w:t>para 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6F6F">
        <w:rPr>
          <w:rFonts w:ascii="Times New Roman" w:hAnsi="Times New Roman" w:cs="Times New Roman"/>
          <w:sz w:val="24"/>
          <w:szCs w:val="24"/>
        </w:rPr>
        <w:t>atrás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mãe, tia Kátetchka </w:t>
      </w:r>
      <w:r w:rsidR="00626F6F">
        <w:rPr>
          <w:rFonts w:ascii="Times New Roman" w:hAnsi="Times New Roman" w:cs="Times New Roman"/>
          <w:sz w:val="24"/>
          <w:szCs w:val="24"/>
        </w:rPr>
        <w:t>respondia com um sorris</w:t>
      </w:r>
      <w:r w:rsidR="00402F20">
        <w:rPr>
          <w:rFonts w:ascii="Times New Roman" w:hAnsi="Times New Roman" w:cs="Times New Roman"/>
          <w:sz w:val="24"/>
          <w:szCs w:val="24"/>
        </w:rPr>
        <w:t>inho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89700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Aonde você vai? Se seus pais estivessem vivos, eles a </w:t>
      </w:r>
      <w:r>
        <w:rPr>
          <w:rFonts w:ascii="Times New Roman" w:hAnsi="Times New Roman" w:cs="Times New Roman"/>
          <w:sz w:val="24"/>
          <w:szCs w:val="24"/>
        </w:rPr>
        <w:t>encontrariam</w:t>
      </w:r>
      <w:r w:rsidR="0024094F" w:rsidRPr="00C5704C">
        <w:rPr>
          <w:rFonts w:ascii="Times New Roman" w:hAnsi="Times New Roman" w:cs="Times New Roman"/>
          <w:sz w:val="24"/>
          <w:szCs w:val="24"/>
        </w:rPr>
        <w:t>. Os judeus não abandonam suas crianças...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A1B66">
        <w:rPr>
          <w:rFonts w:ascii="Times New Roman" w:hAnsi="Times New Roman" w:cs="Times New Roman"/>
          <w:sz w:val="24"/>
          <w:szCs w:val="24"/>
        </w:rPr>
        <w:lastRenderedPageBreak/>
        <w:t xml:space="preserve">E Sulamita </w:t>
      </w:r>
      <w:r w:rsidR="00FB707B" w:rsidRPr="008A1B66">
        <w:rPr>
          <w:rFonts w:ascii="Times New Roman" w:hAnsi="Times New Roman" w:cs="Times New Roman"/>
          <w:sz w:val="24"/>
          <w:szCs w:val="24"/>
        </w:rPr>
        <w:t>compreendia</w:t>
      </w:r>
      <w:r w:rsidRPr="008A1B66">
        <w:rPr>
          <w:rFonts w:ascii="Times New Roman" w:hAnsi="Times New Roman" w:cs="Times New Roman"/>
          <w:sz w:val="24"/>
          <w:szCs w:val="24"/>
        </w:rPr>
        <w:t xml:space="preserve"> que não tinha para onde ir.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crianças não gostavam de</w:t>
      </w:r>
      <w:r w:rsidR="00AA6B8B">
        <w:rPr>
          <w:rFonts w:ascii="Times New Roman" w:hAnsi="Times New Roman" w:cs="Times New Roman"/>
          <w:sz w:val="24"/>
          <w:szCs w:val="24"/>
        </w:rPr>
        <w:t>la</w:t>
      </w:r>
      <w:r w:rsidR="00DC319C">
        <w:rPr>
          <w:rFonts w:ascii="Times New Roman" w:hAnsi="Times New Roman" w:cs="Times New Roman"/>
          <w:sz w:val="24"/>
          <w:szCs w:val="24"/>
        </w:rPr>
        <w:t xml:space="preserve"> também por outro motivo: </w:t>
      </w:r>
      <w:r w:rsidR="00590A61">
        <w:rPr>
          <w:rFonts w:ascii="Times New Roman" w:hAnsi="Times New Roman" w:cs="Times New Roman"/>
          <w:sz w:val="24"/>
          <w:szCs w:val="24"/>
        </w:rPr>
        <w:t xml:space="preserve">enquanto </w:t>
      </w:r>
      <w:r w:rsidRPr="00C5704C">
        <w:rPr>
          <w:rFonts w:ascii="Times New Roman" w:hAnsi="Times New Roman" w:cs="Times New Roman"/>
          <w:sz w:val="24"/>
          <w:szCs w:val="24"/>
        </w:rPr>
        <w:t>andava</w:t>
      </w:r>
      <w:r w:rsidR="00590A6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0A61">
        <w:rPr>
          <w:rFonts w:ascii="Times New Roman" w:hAnsi="Times New Roman" w:cs="Times New Roman"/>
          <w:sz w:val="24"/>
          <w:szCs w:val="24"/>
        </w:rPr>
        <w:t>ela sempre estava à procura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alguma coisa no chão e </w:t>
      </w:r>
      <w:r w:rsidR="00BD45DE">
        <w:rPr>
          <w:rFonts w:ascii="Times New Roman" w:hAnsi="Times New Roman" w:cs="Times New Roman"/>
          <w:sz w:val="24"/>
          <w:szCs w:val="24"/>
        </w:rPr>
        <w:t>não raro</w:t>
      </w:r>
      <w:r w:rsidR="00897001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" w:author="Daniela Mountian" w:date="2017-08-23T22:53:00Z">
        <w:r w:rsidR="00711B0A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C5704C">
        <w:rPr>
          <w:rFonts w:ascii="Times New Roman" w:hAnsi="Times New Roman" w:cs="Times New Roman"/>
          <w:sz w:val="24"/>
          <w:szCs w:val="24"/>
        </w:rPr>
        <w:t>achava</w:t>
      </w:r>
      <w:r w:rsidR="00AA6B8B">
        <w:rPr>
          <w:rFonts w:ascii="Times New Roman" w:hAnsi="Times New Roman" w:cs="Times New Roman"/>
          <w:sz w:val="24"/>
          <w:szCs w:val="24"/>
        </w:rPr>
        <w:t>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uma maçã, ora uma moedinha, </w:t>
      </w:r>
      <w:r w:rsidR="00AA6B8B">
        <w:rPr>
          <w:rFonts w:ascii="Times New Roman" w:hAnsi="Times New Roman" w:cs="Times New Roman"/>
          <w:sz w:val="24"/>
          <w:szCs w:val="24"/>
        </w:rPr>
        <w:t>em troca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lhe davam algo </w:t>
      </w:r>
      <w:r w:rsidR="00AA6B8B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comer na cozinha, e uma vez </w:t>
      </w:r>
      <w:r w:rsidR="00590A61">
        <w:rPr>
          <w:rFonts w:ascii="Times New Roman" w:hAnsi="Times New Roman" w:cs="Times New Roman"/>
          <w:sz w:val="24"/>
          <w:szCs w:val="24"/>
        </w:rPr>
        <w:t xml:space="preserve">até </w:t>
      </w:r>
      <w:r w:rsidR="00DC319C">
        <w:rPr>
          <w:rFonts w:ascii="Times New Roman" w:hAnsi="Times New Roman" w:cs="Times New Roman"/>
          <w:sz w:val="24"/>
          <w:szCs w:val="24"/>
        </w:rPr>
        <w:t xml:space="preserve">encontrou </w:t>
      </w:r>
      <w:r w:rsidRPr="00C5704C">
        <w:rPr>
          <w:rFonts w:ascii="Times New Roman" w:hAnsi="Times New Roman" w:cs="Times New Roman"/>
          <w:sz w:val="24"/>
          <w:szCs w:val="24"/>
        </w:rPr>
        <w:t>um soldadinho de chumbo.</w:t>
      </w:r>
    </w:p>
    <w:p w:rsidR="0024094F" w:rsidRPr="00D1135F" w:rsidRDefault="001F71F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Essa judia é sortuda </w:t>
      </w:r>
      <w:r w:rsidR="00D7388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diziam </w:t>
      </w:r>
      <w:r w:rsidR="00D7388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sempre acha alguma coisa.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Havia</w:t>
      </w:r>
      <w:r w:rsidR="00C457B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menina, bem branquinha, Gláchenka, que a própria mãe </w:t>
      </w:r>
      <w:r w:rsidR="00DC319C">
        <w:rPr>
          <w:rFonts w:ascii="Times New Roman" w:hAnsi="Times New Roman" w:cs="Times New Roman"/>
          <w:sz w:val="24"/>
          <w:szCs w:val="24"/>
        </w:rPr>
        <w:t>havia levado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orfanato. Gláchenka não queria ficar </w:t>
      </w:r>
      <w:r w:rsidR="00AA6B8B">
        <w:rPr>
          <w:rFonts w:ascii="Times New Roman" w:hAnsi="Times New Roman" w:cs="Times New Roman"/>
          <w:sz w:val="24"/>
          <w:szCs w:val="24"/>
        </w:rPr>
        <w:t>lá</w:t>
      </w:r>
      <w:r w:rsidR="00D738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jeito nenhum, apesar de </w:t>
      </w:r>
      <w:r w:rsidR="00DC319C">
        <w:rPr>
          <w:rFonts w:ascii="Times New Roman" w:hAnsi="Times New Roman" w:cs="Times New Roman"/>
          <w:sz w:val="24"/>
          <w:szCs w:val="24"/>
        </w:rPr>
        <w:t>terem 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</w:t>
      </w:r>
      <w:r w:rsidR="00DC319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 w:rsidR="00DC319C">
        <w:rPr>
          <w:rFonts w:ascii="Times New Roman" w:hAnsi="Times New Roman" w:cs="Times New Roman"/>
          <w:sz w:val="24"/>
          <w:szCs w:val="24"/>
        </w:rPr>
        <w:t xml:space="preserve">bela </w:t>
      </w:r>
      <w:r w:rsidRPr="00C5704C">
        <w:rPr>
          <w:rFonts w:ascii="Times New Roman" w:hAnsi="Times New Roman" w:cs="Times New Roman"/>
          <w:sz w:val="24"/>
          <w:szCs w:val="24"/>
        </w:rPr>
        <w:t>maçã. Ela chora</w:t>
      </w:r>
      <w:r w:rsidR="00A554B2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a e rasg</w:t>
      </w:r>
      <w:r w:rsidR="00DC319C">
        <w:rPr>
          <w:rFonts w:ascii="Times New Roman" w:hAnsi="Times New Roman" w:cs="Times New Roman"/>
          <w:sz w:val="24"/>
          <w:szCs w:val="24"/>
        </w:rPr>
        <w:t>a</w:t>
      </w:r>
      <w:r w:rsidR="00590A61">
        <w:rPr>
          <w:rFonts w:ascii="Times New Roman" w:hAnsi="Times New Roman" w:cs="Times New Roman"/>
          <w:sz w:val="24"/>
          <w:szCs w:val="24"/>
        </w:rPr>
        <w:t>r</w:t>
      </w:r>
      <w:r w:rsidR="00DC319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vestido da mãe. Então</w:t>
      </w:r>
      <w:r w:rsidR="00D73889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levaram para uma sala e começaram </w:t>
      </w:r>
      <w:r w:rsidR="00D73889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tocar piano. </w:t>
      </w:r>
      <w:r w:rsidR="00C457B3">
        <w:rPr>
          <w:rFonts w:ascii="Times New Roman" w:hAnsi="Times New Roman" w:cs="Times New Roman"/>
          <w:sz w:val="24"/>
          <w:szCs w:val="24"/>
        </w:rPr>
        <w:t>A menina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319C">
        <w:rPr>
          <w:rFonts w:ascii="Times New Roman" w:hAnsi="Times New Roman" w:cs="Times New Roman"/>
          <w:sz w:val="24"/>
          <w:szCs w:val="24"/>
        </w:rPr>
        <w:t>deixou-se levar pela música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D7388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nesse meio-tempo</w:t>
      </w:r>
      <w:r w:rsidR="00D7388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319C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foi embora.</w:t>
      </w:r>
    </w:p>
    <w:p w:rsidR="0024094F" w:rsidRPr="00C5704C" w:rsidRDefault="00E777F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590A61">
        <w:rPr>
          <w:rFonts w:ascii="Times New Roman" w:hAnsi="Times New Roman" w:cs="Times New Roman"/>
          <w:sz w:val="24"/>
          <w:szCs w:val="24"/>
        </w:rPr>
        <w:t xml:space="preserve"> bem da verdade,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Gláchenka </w:t>
      </w:r>
      <w:r w:rsidR="00DC319C">
        <w:rPr>
          <w:rFonts w:ascii="Times New Roman" w:hAnsi="Times New Roman" w:cs="Times New Roman"/>
          <w:sz w:val="24"/>
          <w:szCs w:val="24"/>
        </w:rPr>
        <w:t>tentou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fazer amizade com Sulamita, </w:t>
      </w:r>
      <w:r w:rsidR="0061055A">
        <w:rPr>
          <w:rFonts w:ascii="Times New Roman" w:hAnsi="Times New Roman" w:cs="Times New Roman"/>
          <w:sz w:val="24"/>
          <w:szCs w:val="24"/>
        </w:rPr>
        <w:t xml:space="preserve">mas essa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queria </w:t>
      </w:r>
      <w:r w:rsidR="00DC319C">
        <w:rPr>
          <w:rFonts w:ascii="Times New Roman" w:hAnsi="Times New Roman" w:cs="Times New Roman"/>
          <w:sz w:val="24"/>
          <w:szCs w:val="24"/>
        </w:rPr>
        <w:t>saber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319C">
        <w:rPr>
          <w:rFonts w:ascii="Times New Roman" w:hAnsi="Times New Roman" w:cs="Times New Roman"/>
          <w:sz w:val="24"/>
          <w:szCs w:val="24"/>
        </w:rPr>
        <w:t>da outra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Gláchenka abraçava </w:t>
      </w:r>
      <w:r w:rsidR="00DC319C">
        <w:rPr>
          <w:rFonts w:ascii="Times New Roman" w:hAnsi="Times New Roman" w:cs="Times New Roman"/>
          <w:sz w:val="24"/>
          <w:szCs w:val="24"/>
        </w:rPr>
        <w:t xml:space="preserve">e beijava </w:t>
      </w:r>
      <w:r w:rsidR="0024094F" w:rsidRPr="00C5704C">
        <w:rPr>
          <w:rFonts w:ascii="Times New Roman" w:hAnsi="Times New Roman" w:cs="Times New Roman"/>
          <w:sz w:val="24"/>
          <w:szCs w:val="24"/>
        </w:rPr>
        <w:t>Sulamita, diz</w:t>
      </w:r>
      <w:r w:rsidR="00DC319C">
        <w:rPr>
          <w:rFonts w:ascii="Times New Roman" w:hAnsi="Times New Roman" w:cs="Times New Roman"/>
          <w:sz w:val="24"/>
          <w:szCs w:val="24"/>
        </w:rPr>
        <w:t>endo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D7388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quero ser sua irmã... Por que você não quer brincar comigo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ós </w:t>
      </w:r>
      <w:r w:rsidR="0024094F" w:rsidRPr="00C5704C">
        <w:rPr>
          <w:rFonts w:ascii="Times New Roman" w:hAnsi="Times New Roman" w:cs="Times New Roman"/>
          <w:sz w:val="24"/>
          <w:szCs w:val="24"/>
        </w:rPr>
        <w:t>duas somos órfãs...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Sulamita respondia:</w:t>
      </w:r>
    </w:p>
    <w:p w:rsidR="0024094F" w:rsidRPr="00C5704C" w:rsidRDefault="00D7388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D3AF9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inha mãe nunca me </w:t>
      </w:r>
      <w:r w:rsidR="00A533CF">
        <w:rPr>
          <w:rFonts w:ascii="Times New Roman" w:hAnsi="Times New Roman" w:cs="Times New Roman"/>
          <w:sz w:val="24"/>
          <w:szCs w:val="24"/>
        </w:rPr>
        <w:t>abandonar</w:t>
      </w:r>
      <w:r w:rsidR="00A61BCC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Ela é muito boa, tem cabelo </w:t>
      </w:r>
      <w:r w:rsidR="00DC319C">
        <w:rPr>
          <w:rFonts w:ascii="Times New Roman" w:hAnsi="Times New Roman" w:cs="Times New Roman"/>
          <w:sz w:val="24"/>
          <w:szCs w:val="24"/>
        </w:rPr>
        <w:t>encaracolado</w:t>
      </w:r>
      <w:r w:rsidR="0024094F" w:rsidRPr="00C5704C">
        <w:rPr>
          <w:rFonts w:ascii="Times New Roman" w:hAnsi="Times New Roman" w:cs="Times New Roman"/>
          <w:sz w:val="24"/>
          <w:szCs w:val="24"/>
        </w:rPr>
        <w:t>, usa chap</w:t>
      </w:r>
      <w:r w:rsidR="008C39E3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 de palha e outros também. Em Moscou, </w:t>
      </w:r>
      <w:r w:rsidR="00873F75">
        <w:rPr>
          <w:rFonts w:ascii="Times New Roman" w:hAnsi="Times New Roman" w:cs="Times New Roman"/>
          <w:sz w:val="24"/>
          <w:szCs w:val="24"/>
        </w:rPr>
        <w:t>ela distribuía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balas </w:t>
      </w:r>
      <w:r w:rsidR="00873F75">
        <w:rPr>
          <w:rFonts w:ascii="Times New Roman" w:hAnsi="Times New Roman" w:cs="Times New Roman"/>
          <w:sz w:val="24"/>
          <w:szCs w:val="24"/>
        </w:rPr>
        <w:t>igualmente entre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crianças do jardim d</w:t>
      </w:r>
      <w:r w:rsidR="00A1405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infância. E eu a amo muito, apesar de a </w:t>
      </w:r>
      <w:r w:rsidR="00A61BCC">
        <w:rPr>
          <w:rFonts w:ascii="Times New Roman" w:hAnsi="Times New Roman" w:cs="Times New Roman"/>
          <w:sz w:val="24"/>
          <w:szCs w:val="24"/>
        </w:rPr>
        <w:t>chamarem</w:t>
      </w:r>
      <w:r w:rsidR="00A61B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1BCC">
        <w:rPr>
          <w:rFonts w:ascii="Times New Roman" w:hAnsi="Times New Roman" w:cs="Times New Roman"/>
          <w:sz w:val="24"/>
          <w:szCs w:val="24"/>
        </w:rPr>
        <w:t>de</w:t>
      </w:r>
      <w:r w:rsidR="00A61B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24094F" w:rsidRPr="00D1135F">
        <w:rPr>
          <w:rFonts w:ascii="Times New Roman" w:hAnsi="Times New Roman" w:cs="Times New Roman"/>
          <w:i/>
          <w:sz w:val="24"/>
          <w:szCs w:val="24"/>
        </w:rPr>
        <w:t>madame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>”, porque ela t</w:t>
      </w:r>
      <w:r w:rsidR="009A399A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cabelo </w:t>
      </w:r>
      <w:r w:rsidR="00873F75">
        <w:rPr>
          <w:rFonts w:ascii="Times New Roman" w:hAnsi="Times New Roman" w:cs="Times New Roman"/>
          <w:sz w:val="24"/>
          <w:szCs w:val="24"/>
        </w:rPr>
        <w:t>encaracolado</w:t>
      </w:r>
      <w:r w:rsidR="0024094F" w:rsidRPr="00C5704C">
        <w:rPr>
          <w:rFonts w:ascii="Times New Roman" w:hAnsi="Times New Roman" w:cs="Times New Roman"/>
          <w:sz w:val="24"/>
          <w:szCs w:val="24"/>
        </w:rPr>
        <w:t>, pinta os lábios e usa chapéus...</w:t>
      </w:r>
    </w:p>
    <w:p w:rsidR="0024094F" w:rsidRPr="00C5704C" w:rsidRDefault="00CC4A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minha mãe é má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3F75">
        <w:rPr>
          <w:rFonts w:ascii="Times New Roman" w:hAnsi="Times New Roman" w:cs="Times New Roman"/>
          <w:sz w:val="24"/>
          <w:szCs w:val="24"/>
        </w:rPr>
        <w:t>dizia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Gláchenka e chorava.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Somente Gláchenka e Kuzmin não </w:t>
      </w:r>
      <w:r w:rsidR="00D70D7A">
        <w:rPr>
          <w:rFonts w:ascii="Times New Roman" w:hAnsi="Times New Roman" w:cs="Times New Roman"/>
          <w:sz w:val="24"/>
          <w:szCs w:val="24"/>
        </w:rPr>
        <w:t>chamavam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Sulamita</w:t>
      </w:r>
      <w:r w:rsidR="00D70D7A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“judia”. Mas </w:t>
      </w:r>
      <w:r w:rsidR="00CC4AE8">
        <w:rPr>
          <w:rFonts w:ascii="Times New Roman" w:hAnsi="Times New Roman" w:cs="Times New Roman"/>
          <w:sz w:val="24"/>
          <w:szCs w:val="24"/>
        </w:rPr>
        <w:t>ela</w:t>
      </w:r>
      <w:r w:rsidR="00CC4AE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gostava de Gláchenka e tinha medo de Kuzmin, como todas as </w:t>
      </w:r>
      <w:r w:rsidR="00CC4AE8">
        <w:rPr>
          <w:rFonts w:ascii="Times New Roman" w:hAnsi="Times New Roman" w:cs="Times New Roman"/>
          <w:sz w:val="24"/>
          <w:szCs w:val="24"/>
        </w:rPr>
        <w:t xml:space="preserve">outras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crianças. Por isso Sulamita se alegrou </w:t>
      </w:r>
      <w:r w:rsidR="00C058DD" w:rsidRPr="00C5704C">
        <w:rPr>
          <w:rFonts w:ascii="Times New Roman" w:hAnsi="Times New Roman" w:cs="Times New Roman"/>
          <w:sz w:val="24"/>
          <w:szCs w:val="24"/>
        </w:rPr>
        <w:t>quan</w:t>
      </w:r>
      <w:r w:rsidR="00C058DD">
        <w:rPr>
          <w:rFonts w:ascii="Times New Roman" w:hAnsi="Times New Roman" w:cs="Times New Roman"/>
          <w:sz w:val="24"/>
          <w:szCs w:val="24"/>
        </w:rPr>
        <w:t>d</w:t>
      </w:r>
      <w:r w:rsidR="00C058DD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trouxeram Ánnuchka </w:t>
      </w:r>
      <w:r w:rsidR="006D3AF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orfanato. E</w:t>
      </w:r>
      <w:r w:rsidR="00D70D7A">
        <w:rPr>
          <w:rFonts w:ascii="Times New Roman" w:hAnsi="Times New Roman" w:cs="Times New Roman"/>
          <w:sz w:val="24"/>
          <w:szCs w:val="24"/>
        </w:rPr>
        <w:t>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seguiu </w:t>
      </w:r>
      <w:r w:rsidR="00C457B3">
        <w:rPr>
          <w:rFonts w:ascii="Times New Roman" w:hAnsi="Times New Roman" w:cs="Times New Roman"/>
          <w:sz w:val="24"/>
          <w:szCs w:val="24"/>
        </w:rPr>
        <w:t xml:space="preserve">a novata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a </w:t>
      </w:r>
      <w:r w:rsidR="00D70D7A">
        <w:rPr>
          <w:rFonts w:ascii="Times New Roman" w:hAnsi="Times New Roman" w:cs="Times New Roman"/>
          <w:sz w:val="24"/>
          <w:szCs w:val="24"/>
        </w:rPr>
        <w:t>apelidou</w:t>
      </w:r>
      <w:r w:rsidR="00C457B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“chorona”. Desde então, as provocações </w:t>
      </w:r>
      <w:r w:rsidR="00D70D7A">
        <w:rPr>
          <w:rFonts w:ascii="Times New Roman" w:hAnsi="Times New Roman" w:cs="Times New Roman"/>
          <w:sz w:val="24"/>
          <w:szCs w:val="24"/>
        </w:rPr>
        <w:t>à</w:t>
      </w:r>
      <w:r w:rsidR="00C058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Sulamita</w:t>
      </w:r>
      <w:r w:rsidR="00D70D7A">
        <w:rPr>
          <w:rFonts w:ascii="Times New Roman" w:hAnsi="Times New Roman" w:cs="Times New Roman"/>
          <w:sz w:val="24"/>
          <w:szCs w:val="24"/>
        </w:rPr>
        <w:t xml:space="preserve"> diminuíram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058DD">
        <w:rPr>
          <w:rFonts w:ascii="Times New Roman" w:hAnsi="Times New Roman" w:cs="Times New Roman"/>
          <w:sz w:val="24"/>
          <w:szCs w:val="24"/>
        </w:rPr>
        <w:t>porque passaram a</w:t>
      </w:r>
      <w:r w:rsidR="00C058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0D7A">
        <w:rPr>
          <w:rFonts w:ascii="Times New Roman" w:hAnsi="Times New Roman" w:cs="Times New Roman"/>
          <w:sz w:val="24"/>
          <w:szCs w:val="24"/>
        </w:rPr>
        <w:t>caçoar</w:t>
      </w:r>
      <w:r w:rsidR="00C058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0D7A">
        <w:rPr>
          <w:rFonts w:ascii="Times New Roman" w:hAnsi="Times New Roman" w:cs="Times New Roman"/>
          <w:sz w:val="24"/>
          <w:szCs w:val="24"/>
        </w:rPr>
        <w:t>principalmente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Ánnuchka. Mas, </w:t>
      </w:r>
      <w:r w:rsidR="00D70D7A">
        <w:rPr>
          <w:rFonts w:ascii="Times New Roman" w:hAnsi="Times New Roman" w:cs="Times New Roman"/>
          <w:sz w:val="24"/>
          <w:szCs w:val="24"/>
        </w:rPr>
        <w:t>um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53505">
        <w:rPr>
          <w:rFonts w:ascii="Times New Roman" w:hAnsi="Times New Roman" w:cs="Times New Roman"/>
          <w:sz w:val="24"/>
          <w:szCs w:val="24"/>
        </w:rPr>
        <w:t>os maiorais entre as crianças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alegres e </w:t>
      </w:r>
      <w:r w:rsidR="00201DAB">
        <w:rPr>
          <w:rFonts w:ascii="Times New Roman" w:hAnsi="Times New Roman" w:cs="Times New Roman"/>
          <w:sz w:val="24"/>
          <w:szCs w:val="24"/>
        </w:rPr>
        <w:t>maldos</w:t>
      </w:r>
      <w:r w:rsidR="00D0280D">
        <w:rPr>
          <w:rFonts w:ascii="Times New Roman" w:hAnsi="Times New Roman" w:cs="Times New Roman"/>
          <w:sz w:val="24"/>
          <w:szCs w:val="24"/>
        </w:rPr>
        <w:t>o</w:t>
      </w:r>
      <w:r w:rsidR="00201DAB">
        <w:rPr>
          <w:rFonts w:ascii="Times New Roman" w:hAnsi="Times New Roman" w:cs="Times New Roman"/>
          <w:sz w:val="24"/>
          <w:szCs w:val="24"/>
        </w:rPr>
        <w:t>s</w:t>
      </w:r>
      <w:r w:rsidR="00C457B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foram provocar, como de costume, uma vizinha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chamada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521D">
        <w:rPr>
          <w:rFonts w:ascii="Times New Roman" w:hAnsi="Times New Roman" w:cs="Times New Roman"/>
          <w:sz w:val="24"/>
          <w:szCs w:val="24"/>
        </w:rPr>
        <w:t>Fiokla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3521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Fiokla</w:t>
      </w:r>
      <w:r w:rsidR="0024094F" w:rsidRPr="00C5704C">
        <w:rPr>
          <w:rFonts w:ascii="Times New Roman" w:hAnsi="Times New Roman" w:cs="Times New Roman"/>
          <w:sz w:val="24"/>
          <w:szCs w:val="24"/>
        </w:rPr>
        <w:t>, uma velhinha seca e brava, morava sozinha numa pequena casa perto do orfanato e, desde tempos imemor</w:t>
      </w:r>
      <w:r w:rsidR="00201DAB">
        <w:rPr>
          <w:rFonts w:ascii="Times New Roman" w:hAnsi="Times New Roman" w:cs="Times New Roman"/>
          <w:sz w:val="24"/>
          <w:szCs w:val="24"/>
        </w:rPr>
        <w:t>iais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talvez </w:t>
      </w:r>
      <w:r w:rsidR="00201DAB">
        <w:rPr>
          <w:rFonts w:ascii="Times New Roman" w:hAnsi="Times New Roman" w:cs="Times New Roman"/>
          <w:sz w:val="24"/>
          <w:szCs w:val="24"/>
        </w:rPr>
        <w:t xml:space="preserve">desde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antes da guerra, </w:t>
      </w:r>
      <w:r w:rsidR="00D0280D">
        <w:rPr>
          <w:rFonts w:ascii="Times New Roman" w:hAnsi="Times New Roman" w:cs="Times New Roman"/>
          <w:sz w:val="24"/>
          <w:szCs w:val="24"/>
        </w:rPr>
        <w:t xml:space="preserve">os maiorais </w:t>
      </w:r>
      <w:r w:rsidR="00201DAB">
        <w:rPr>
          <w:rFonts w:ascii="Times New Roman" w:hAnsi="Times New Roman" w:cs="Times New Roman"/>
          <w:sz w:val="24"/>
          <w:szCs w:val="24"/>
        </w:rPr>
        <w:t>zombavam dela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D07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1A16" w:rsidRPr="00D830A0">
        <w:rPr>
          <w:rFonts w:ascii="Times New Roman" w:hAnsi="Times New Roman" w:cs="Times New Roman"/>
          <w:i/>
          <w:sz w:val="24"/>
          <w:szCs w:val="24"/>
        </w:rPr>
        <w:t>Sviokla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!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gritavam.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399A">
        <w:rPr>
          <w:rFonts w:ascii="Times New Roman" w:hAnsi="Times New Roman" w:cs="Times New Roman"/>
          <w:sz w:val="24"/>
          <w:szCs w:val="24"/>
        </w:rPr>
        <w:t>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vó </w:t>
      </w:r>
      <w:r w:rsidR="000A1A16" w:rsidRPr="00D830A0">
        <w:rPr>
          <w:rFonts w:ascii="Times New Roman" w:hAnsi="Times New Roman" w:cs="Times New Roman"/>
          <w:i/>
          <w:sz w:val="24"/>
          <w:szCs w:val="24"/>
        </w:rPr>
        <w:t>Sviokla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43521D">
        <w:rPr>
          <w:rStyle w:val="Refdenotaderodap"/>
          <w:rFonts w:ascii="Times New Roman" w:hAnsi="Times New Roman" w:cs="Times New Roman"/>
          <w:sz w:val="24"/>
          <w:szCs w:val="24"/>
        </w:rPr>
        <w:footnoteReference w:id="33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Em resposta, o cachorrinho ruivo d</w:t>
      </w:r>
      <w:r w:rsidR="00305148">
        <w:rPr>
          <w:rFonts w:ascii="Times New Roman" w:hAnsi="Times New Roman" w:cs="Times New Roman"/>
          <w:sz w:val="24"/>
          <w:szCs w:val="24"/>
        </w:rPr>
        <w:t xml:space="preserve">e </w:t>
      </w:r>
      <w:r w:rsidR="0043521D">
        <w:rPr>
          <w:rFonts w:ascii="Times New Roman" w:hAnsi="Times New Roman" w:cs="Times New Roman"/>
          <w:sz w:val="24"/>
          <w:szCs w:val="24"/>
        </w:rPr>
        <w:t>Fiokla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latia</w:t>
      </w:r>
      <w:r w:rsidR="00CD07E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bravo,</w:t>
      </w:r>
      <w:r w:rsidR="00CD07E8">
        <w:rPr>
          <w:rFonts w:ascii="Times New Roman" w:hAnsi="Times New Roman" w:cs="Times New Roman"/>
          <w:sz w:val="24"/>
          <w:szCs w:val="24"/>
        </w:rPr>
        <w:t xml:space="preserve"> </w:t>
      </w:r>
      <w:r w:rsidR="009A399A">
        <w:rPr>
          <w:rFonts w:ascii="Times New Roman" w:hAnsi="Times New Roman" w:cs="Times New Roman"/>
          <w:sz w:val="24"/>
          <w:szCs w:val="24"/>
        </w:rPr>
        <w:t xml:space="preserve">enquanto ela </w:t>
      </w:r>
      <w:r w:rsidR="00305148">
        <w:rPr>
          <w:rFonts w:ascii="Times New Roman" w:hAnsi="Times New Roman" w:cs="Times New Roman"/>
          <w:sz w:val="24"/>
          <w:szCs w:val="24"/>
        </w:rPr>
        <w:t xml:space="preserve">mesma </w:t>
      </w:r>
      <w:r w:rsidR="009A399A">
        <w:rPr>
          <w:rFonts w:ascii="Times New Roman" w:hAnsi="Times New Roman" w:cs="Times New Roman"/>
          <w:sz w:val="24"/>
          <w:szCs w:val="24"/>
        </w:rPr>
        <w:t>proferia</w:t>
      </w:r>
      <w:r w:rsidR="006762D7">
        <w:rPr>
          <w:rFonts w:ascii="Times New Roman" w:hAnsi="Times New Roman" w:cs="Times New Roman"/>
          <w:sz w:val="24"/>
          <w:szCs w:val="24"/>
        </w:rPr>
        <w:t xml:space="preserve"> xingamentos e ameaças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que </w:t>
      </w:r>
      <w:r w:rsidR="006762D7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aumentava a alegria </w:t>
      </w:r>
      <w:r w:rsidR="006762D7">
        <w:rPr>
          <w:rFonts w:ascii="Times New Roman" w:hAnsi="Times New Roman" w:cs="Times New Roman"/>
          <w:sz w:val="24"/>
          <w:szCs w:val="24"/>
        </w:rPr>
        <w:t xml:space="preserve">da </w:t>
      </w:r>
      <w:r w:rsidR="00A14052">
        <w:rPr>
          <w:rFonts w:ascii="Times New Roman" w:hAnsi="Times New Roman" w:cs="Times New Roman"/>
          <w:sz w:val="24"/>
          <w:szCs w:val="24"/>
        </w:rPr>
        <w:t>molecada</w:t>
      </w:r>
      <w:r w:rsidRPr="00C5704C">
        <w:rPr>
          <w:rFonts w:ascii="Times New Roman" w:hAnsi="Times New Roman" w:cs="Times New Roman"/>
          <w:sz w:val="24"/>
          <w:szCs w:val="24"/>
        </w:rPr>
        <w:t>. D</w:t>
      </w:r>
      <w:r w:rsidR="006762D7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vez, para agradar </w:t>
      </w:r>
      <w:r w:rsidR="00A14052">
        <w:rPr>
          <w:rFonts w:ascii="Times New Roman" w:hAnsi="Times New Roman" w:cs="Times New Roman"/>
          <w:sz w:val="24"/>
          <w:szCs w:val="24"/>
        </w:rPr>
        <w:t>os maiorais</w:t>
      </w:r>
      <w:r w:rsidRPr="00C5704C">
        <w:rPr>
          <w:rFonts w:ascii="Times New Roman" w:hAnsi="Times New Roman" w:cs="Times New Roman"/>
          <w:sz w:val="24"/>
          <w:szCs w:val="24"/>
        </w:rPr>
        <w:t>, Sulamita também qu</w:t>
      </w:r>
      <w:r w:rsidR="006762D7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 provocar </w:t>
      </w:r>
      <w:r w:rsidR="00BE532D">
        <w:rPr>
          <w:rFonts w:ascii="Times New Roman" w:hAnsi="Times New Roman" w:cs="Times New Roman"/>
          <w:sz w:val="24"/>
          <w:szCs w:val="24"/>
        </w:rPr>
        <w:t>Fiokla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D07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vá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pediu Gláchenka.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Sulamita foi, e Ánnuchka também. Para agradar, Sulamita </w:t>
      </w:r>
      <w:r w:rsidR="009A399A">
        <w:rPr>
          <w:rFonts w:ascii="Times New Roman" w:hAnsi="Times New Roman" w:cs="Times New Roman"/>
          <w:sz w:val="24"/>
          <w:szCs w:val="24"/>
        </w:rPr>
        <w:t>se aproximou correndo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cerca, </w:t>
      </w:r>
      <w:r w:rsidR="00197AE5">
        <w:rPr>
          <w:rFonts w:ascii="Times New Roman" w:hAnsi="Times New Roman" w:cs="Times New Roman"/>
          <w:sz w:val="24"/>
          <w:szCs w:val="24"/>
        </w:rPr>
        <w:t>atrás da qual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cachorro ruivo quase </w:t>
      </w:r>
      <w:r w:rsidR="00CD07E8">
        <w:rPr>
          <w:rFonts w:ascii="Times New Roman" w:hAnsi="Times New Roman" w:cs="Times New Roman"/>
          <w:sz w:val="24"/>
          <w:szCs w:val="24"/>
        </w:rPr>
        <w:t>tremia</w:t>
      </w:r>
      <w:r w:rsidR="00CD07E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tanta raiva</w:t>
      </w:r>
      <w:r w:rsidR="00305148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e gritou:</w:t>
      </w:r>
    </w:p>
    <w:p w:rsidR="0024094F" w:rsidRPr="009A399A" w:rsidRDefault="00CD07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399A">
        <w:rPr>
          <w:rFonts w:ascii="Times New Roman" w:hAnsi="Times New Roman" w:cs="Times New Roman"/>
          <w:sz w:val="24"/>
          <w:szCs w:val="24"/>
        </w:rPr>
        <w:t>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vó </w:t>
      </w:r>
      <w:r w:rsidR="000A1A16" w:rsidRPr="00D830A0">
        <w:rPr>
          <w:rFonts w:ascii="Times New Roman" w:hAnsi="Times New Roman" w:cs="Times New Roman"/>
          <w:i/>
          <w:sz w:val="24"/>
          <w:szCs w:val="24"/>
        </w:rPr>
        <w:t>Sviokla</w:t>
      </w:r>
      <w:r w:rsidR="009A399A">
        <w:rPr>
          <w:rFonts w:ascii="Times New Roman" w:hAnsi="Times New Roman" w:cs="Times New Roman"/>
          <w:sz w:val="24"/>
          <w:szCs w:val="24"/>
        </w:rPr>
        <w:t>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a velhinha brava </w:t>
      </w:r>
      <w:r w:rsidR="00197AE5">
        <w:rPr>
          <w:rFonts w:ascii="Times New Roman" w:hAnsi="Times New Roman" w:cs="Times New Roman"/>
          <w:sz w:val="24"/>
          <w:szCs w:val="24"/>
        </w:rPr>
        <w:t>meteu-se para fora</w:t>
      </w:r>
      <w:r w:rsidR="002A3DE7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A3DE7">
        <w:rPr>
          <w:rFonts w:ascii="Times New Roman" w:hAnsi="Times New Roman" w:cs="Times New Roman"/>
          <w:sz w:val="24"/>
          <w:szCs w:val="24"/>
        </w:rPr>
        <w:t>vendo</w:t>
      </w:r>
      <w:r w:rsidR="002A3DE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Sulamita perto da cerca</w:t>
      </w:r>
      <w:r w:rsidR="002A3DE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24094F" w:rsidRPr="00C5704C" w:rsidRDefault="002A3DE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você é uma </w:t>
      </w:r>
      <w:r w:rsidR="00BE532D">
        <w:rPr>
          <w:rFonts w:ascii="Times New Roman" w:hAnsi="Times New Roman" w:cs="Times New Roman"/>
          <w:sz w:val="24"/>
          <w:szCs w:val="24"/>
        </w:rPr>
        <w:t xml:space="preserve">judia, uma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BE532D">
        <w:rPr>
          <w:rFonts w:ascii="Times New Roman" w:hAnsi="Times New Roman" w:cs="Times New Roman"/>
          <w:i/>
          <w:iCs/>
          <w:sz w:val="24"/>
          <w:szCs w:val="24"/>
        </w:rPr>
        <w:t>ovka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5340A5">
        <w:rPr>
          <w:rStyle w:val="Refdenotaderodap"/>
          <w:rFonts w:ascii="Times New Roman" w:hAnsi="Times New Roman" w:cs="Times New Roman"/>
          <w:sz w:val="24"/>
          <w:szCs w:val="24"/>
        </w:rPr>
        <w:footnoteReference w:id="34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as crianças </w:t>
      </w:r>
      <w:r w:rsidR="00D0280D">
        <w:rPr>
          <w:rFonts w:ascii="Times New Roman" w:hAnsi="Times New Roman" w:cs="Times New Roman"/>
          <w:sz w:val="24"/>
          <w:szCs w:val="24"/>
        </w:rPr>
        <w:t xml:space="preserve">maldosas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pararam de rir de </w:t>
      </w:r>
      <w:r w:rsidR="009D555E">
        <w:rPr>
          <w:rFonts w:ascii="Times New Roman" w:hAnsi="Times New Roman" w:cs="Times New Roman"/>
          <w:sz w:val="24"/>
          <w:szCs w:val="24"/>
        </w:rPr>
        <w:t>Fiokla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voltaram a </w:t>
      </w:r>
      <w:r w:rsidR="00305148">
        <w:rPr>
          <w:rFonts w:ascii="Times New Roman" w:hAnsi="Times New Roman" w:cs="Times New Roman"/>
          <w:sz w:val="24"/>
          <w:szCs w:val="24"/>
        </w:rPr>
        <w:t>caçoar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Sulamita. E Ánnuchka, que Sulamita </w:t>
      </w:r>
      <w:r w:rsidR="00305148">
        <w:rPr>
          <w:rFonts w:ascii="Times New Roman" w:hAnsi="Times New Roman" w:cs="Times New Roman"/>
          <w:sz w:val="24"/>
          <w:szCs w:val="24"/>
        </w:rPr>
        <w:t xml:space="preserve">um dia furtivamente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seguira, disse: </w:t>
      </w:r>
    </w:p>
    <w:p w:rsidR="0024094F" w:rsidRPr="00C5704C" w:rsidRDefault="002A3DE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Jüdische</w:t>
      </w:r>
      <w:r w:rsidR="0030514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05148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chwein</w:t>
      </w:r>
      <w:r w:rsidR="00305148">
        <w:rPr>
          <w:rFonts w:ascii="Times New Roman" w:hAnsi="Times New Roman" w:cs="Times New Roman"/>
          <w:iCs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alemão</w:t>
      </w:r>
      <w:r w:rsidR="0030514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quer dizer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05148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porco judeu</w:t>
      </w:r>
      <w:r w:rsidR="00305148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1383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você sabe falar alemão?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perguntou Kóstia, </w:t>
      </w:r>
      <w:r w:rsidR="00305148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305148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05148">
        <w:rPr>
          <w:rFonts w:ascii="Times New Roman" w:hAnsi="Times New Roman" w:cs="Times New Roman"/>
          <w:sz w:val="24"/>
          <w:szCs w:val="24"/>
        </w:rPr>
        <w:t>cada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</w:t>
      </w:r>
      <w:r w:rsidR="00305148">
        <w:rPr>
          <w:rFonts w:ascii="Times New Roman" w:hAnsi="Times New Roman" w:cs="Times New Roman"/>
          <w:sz w:val="24"/>
          <w:szCs w:val="24"/>
        </w:rPr>
        <w:t xml:space="preserve"> dava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fatia de</w:t>
      </w:r>
      <w:r w:rsidR="00305148">
        <w:rPr>
          <w:rFonts w:ascii="Times New Roman" w:hAnsi="Times New Roman" w:cs="Times New Roman"/>
          <w:sz w:val="24"/>
          <w:szCs w:val="24"/>
        </w:rPr>
        <w:t xml:space="preserve"> pão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05148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B53505">
        <w:rPr>
          <w:rFonts w:ascii="Times New Roman" w:hAnsi="Times New Roman" w:cs="Times New Roman"/>
          <w:sz w:val="24"/>
          <w:szCs w:val="24"/>
        </w:rPr>
        <w:t xml:space="preserve">própria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ração para não </w:t>
      </w:r>
      <w:r w:rsidR="00305148">
        <w:rPr>
          <w:rFonts w:ascii="Times New Roman" w:hAnsi="Times New Roman" w:cs="Times New Roman"/>
          <w:sz w:val="24"/>
          <w:szCs w:val="24"/>
        </w:rPr>
        <w:t>apanhar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1383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sei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Ánnuchka, querendo lhe agradar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Anna mit Grossvater gehen spazieren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305148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Anna est</w:t>
      </w:r>
      <w:r w:rsidR="00305148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passeando</w:t>
      </w:r>
      <w:r w:rsidR="00305148">
        <w:rPr>
          <w:rFonts w:ascii="Times New Roman" w:hAnsi="Times New Roman" w:cs="Times New Roman"/>
          <w:sz w:val="24"/>
          <w:szCs w:val="24"/>
        </w:rPr>
        <w:t xml:space="preserve"> com seu avô”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1383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Fascista, fascista!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gritou Kóstia.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Alemã, alemã</w:t>
      </w:r>
      <w:r w:rsidR="00305148">
        <w:rPr>
          <w:rFonts w:ascii="Times New Roman" w:hAnsi="Times New Roman" w:cs="Times New Roman"/>
          <w:sz w:val="24"/>
          <w:szCs w:val="24"/>
        </w:rPr>
        <w:t>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as crianças começaram </w:t>
      </w:r>
      <w:r w:rsidR="00305148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gritar:</w:t>
      </w:r>
    </w:p>
    <w:p w:rsidR="0024094F" w:rsidRPr="00C5704C" w:rsidRDefault="0035322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Alemã, alemã</w:t>
      </w:r>
      <w:r w:rsidR="00305148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Fascista, fascista</w:t>
      </w:r>
      <w:r w:rsidR="00305148">
        <w:rPr>
          <w:rFonts w:ascii="Times New Roman" w:hAnsi="Times New Roman" w:cs="Times New Roman"/>
          <w:sz w:val="24"/>
          <w:szCs w:val="24"/>
        </w:rPr>
        <w:t>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</w:t>
      </w:r>
      <w:r w:rsidR="002D7E8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305148">
        <w:rPr>
          <w:rFonts w:ascii="Times New Roman" w:hAnsi="Times New Roman" w:cs="Times New Roman"/>
          <w:sz w:val="24"/>
          <w:szCs w:val="24"/>
        </w:rPr>
        <w:t>então,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05148">
        <w:rPr>
          <w:rFonts w:ascii="Times New Roman" w:hAnsi="Times New Roman" w:cs="Times New Roman"/>
          <w:sz w:val="24"/>
          <w:szCs w:val="24"/>
        </w:rPr>
        <w:t>passaram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2D7E85">
        <w:rPr>
          <w:rFonts w:ascii="Times New Roman" w:hAnsi="Times New Roman" w:cs="Times New Roman"/>
          <w:sz w:val="24"/>
          <w:szCs w:val="24"/>
        </w:rPr>
        <w:t>chamar</w:t>
      </w:r>
      <w:r w:rsidR="00305148">
        <w:rPr>
          <w:rFonts w:ascii="Times New Roman" w:hAnsi="Times New Roman" w:cs="Times New Roman"/>
          <w:sz w:val="24"/>
          <w:szCs w:val="24"/>
        </w:rPr>
        <w:t>,</w:t>
      </w:r>
      <w:r w:rsidR="002D7E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305148">
        <w:rPr>
          <w:rFonts w:ascii="Times New Roman" w:hAnsi="Times New Roman" w:cs="Times New Roman"/>
          <w:sz w:val="24"/>
          <w:szCs w:val="24"/>
        </w:rPr>
        <w:t xml:space="preserve">empenho </w:t>
      </w:r>
      <w:r w:rsidRPr="00C5704C">
        <w:rPr>
          <w:rFonts w:ascii="Times New Roman" w:hAnsi="Times New Roman" w:cs="Times New Roman"/>
          <w:sz w:val="24"/>
          <w:szCs w:val="24"/>
        </w:rPr>
        <w:t>especial</w:t>
      </w:r>
      <w:r w:rsidR="0030514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Sulamita </w:t>
      </w:r>
      <w:r w:rsidR="002D7E85">
        <w:rPr>
          <w:rFonts w:ascii="Times New Roman" w:hAnsi="Times New Roman" w:cs="Times New Roman"/>
          <w:sz w:val="24"/>
          <w:szCs w:val="24"/>
        </w:rPr>
        <w:t>de</w:t>
      </w:r>
      <w:r w:rsidR="002D7E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“judia” e Ánnuchka </w:t>
      </w:r>
      <w:r w:rsidR="002D7E85">
        <w:rPr>
          <w:rFonts w:ascii="Times New Roman" w:hAnsi="Times New Roman" w:cs="Times New Roman"/>
          <w:sz w:val="24"/>
          <w:szCs w:val="24"/>
        </w:rPr>
        <w:t>de</w:t>
      </w:r>
      <w:r w:rsidR="002D7E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“alemã”</w:t>
      </w:r>
      <w:r w:rsidR="00305148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“fascista”, </w:t>
      </w:r>
      <w:r w:rsidR="00305148">
        <w:rPr>
          <w:rFonts w:ascii="Times New Roman" w:hAnsi="Times New Roman" w:cs="Times New Roman"/>
          <w:sz w:val="24"/>
          <w:szCs w:val="24"/>
        </w:rPr>
        <w:t>e graças a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elas começaram a </w:t>
      </w:r>
      <w:r w:rsidR="002D7E85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odiar. </w:t>
      </w:r>
    </w:p>
    <w:p w:rsidR="0024094F" w:rsidRPr="00C5704C" w:rsidRDefault="0030514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Enquanto isso,</w:t>
      </w:r>
      <w:r w:rsidR="00F962F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Kuzmin</w:t>
      </w:r>
      <w:r>
        <w:rPr>
          <w:rFonts w:ascii="Times New Roman" w:hAnsi="Times New Roman" w:cs="Times New Roman"/>
          <w:sz w:val="24"/>
          <w:szCs w:val="24"/>
        </w:rPr>
        <w:t>, que 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viaj</w:t>
      </w:r>
      <w:r>
        <w:rPr>
          <w:rFonts w:ascii="Times New Roman" w:hAnsi="Times New Roman" w:cs="Times New Roman"/>
          <w:sz w:val="24"/>
          <w:szCs w:val="24"/>
        </w:rPr>
        <w:t>ado,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voltou preocupado.</w:t>
      </w:r>
    </w:p>
    <w:p w:rsidR="0024094F" w:rsidRPr="00C5704C" w:rsidRDefault="00F962F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alemães estão </w:t>
      </w:r>
      <w:r w:rsidR="00C457B3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ele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</w:t>
      </w:r>
      <w:r w:rsidR="005863AF">
        <w:rPr>
          <w:rFonts w:ascii="Times New Roman" w:hAnsi="Times New Roman" w:cs="Times New Roman"/>
          <w:sz w:val="24"/>
          <w:szCs w:val="24"/>
        </w:rPr>
        <w:t>organizei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63AF">
        <w:rPr>
          <w:rFonts w:ascii="Times New Roman" w:hAnsi="Times New Roman" w:cs="Times New Roman"/>
          <w:sz w:val="24"/>
          <w:szCs w:val="24"/>
        </w:rPr>
        <w:t xml:space="preserve">a vinda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D0280D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carros, está na hora de </w:t>
      </w:r>
      <w:r w:rsidR="00305148">
        <w:rPr>
          <w:rFonts w:ascii="Times New Roman" w:hAnsi="Times New Roman" w:cs="Times New Roman"/>
          <w:sz w:val="24"/>
          <w:szCs w:val="24"/>
        </w:rPr>
        <w:t xml:space="preserve">nos </w:t>
      </w:r>
      <w:r w:rsidR="0024094F" w:rsidRPr="00C5704C">
        <w:rPr>
          <w:rFonts w:ascii="Times New Roman" w:hAnsi="Times New Roman" w:cs="Times New Roman"/>
          <w:sz w:val="24"/>
          <w:szCs w:val="24"/>
        </w:rPr>
        <w:t>preparar</w:t>
      </w:r>
      <w:r w:rsidR="00305148">
        <w:rPr>
          <w:rFonts w:ascii="Times New Roman" w:hAnsi="Times New Roman" w:cs="Times New Roman"/>
          <w:sz w:val="24"/>
          <w:szCs w:val="24"/>
        </w:rPr>
        <w:t>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a evacuação.</w:t>
      </w:r>
    </w:p>
    <w:p w:rsidR="0024094F" w:rsidRPr="00C5704C" w:rsidRDefault="005863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assou um dia, </w:t>
      </w:r>
      <w:r>
        <w:rPr>
          <w:rFonts w:ascii="Times New Roman" w:hAnsi="Times New Roman" w:cs="Times New Roman"/>
          <w:sz w:val="24"/>
          <w:szCs w:val="24"/>
        </w:rPr>
        <w:t xml:space="preserve">passou </w:t>
      </w:r>
      <w:r w:rsidR="0024094F" w:rsidRPr="00C5704C">
        <w:rPr>
          <w:rFonts w:ascii="Times New Roman" w:hAnsi="Times New Roman" w:cs="Times New Roman"/>
          <w:sz w:val="24"/>
          <w:szCs w:val="24"/>
        </w:rPr>
        <w:t>outro, mas não veio</w:t>
      </w:r>
      <w:r>
        <w:rPr>
          <w:rFonts w:ascii="Times New Roman" w:hAnsi="Times New Roman" w:cs="Times New Roman"/>
          <w:sz w:val="24"/>
          <w:szCs w:val="24"/>
        </w:rPr>
        <w:t xml:space="preserve"> carro nenhum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7655F6">
        <w:rPr>
          <w:rFonts w:ascii="Times New Roman" w:hAnsi="Times New Roman" w:cs="Times New Roman"/>
          <w:sz w:val="24"/>
          <w:szCs w:val="24"/>
        </w:rPr>
        <w:t xml:space="preserve">já </w:t>
      </w:r>
      <w:r w:rsidR="0093286D">
        <w:rPr>
          <w:rFonts w:ascii="Times New Roman" w:hAnsi="Times New Roman" w:cs="Times New Roman"/>
          <w:sz w:val="24"/>
          <w:szCs w:val="24"/>
        </w:rPr>
        <w:t>se podia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ouvir </w:t>
      </w:r>
      <w:r w:rsidR="009D555E">
        <w:rPr>
          <w:rFonts w:ascii="Times New Roman" w:hAnsi="Times New Roman" w:cs="Times New Roman"/>
          <w:sz w:val="24"/>
          <w:szCs w:val="24"/>
        </w:rPr>
        <w:t xml:space="preserve">nitididamente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bombardeio. </w:t>
      </w:r>
      <w:r w:rsidR="007655F6">
        <w:rPr>
          <w:rFonts w:ascii="Times New Roman" w:hAnsi="Times New Roman" w:cs="Times New Roman"/>
          <w:sz w:val="24"/>
          <w:szCs w:val="24"/>
        </w:rPr>
        <w:t>Haviam atingido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estação</w:t>
      </w:r>
      <w:r w:rsidR="002B118D">
        <w:rPr>
          <w:rFonts w:ascii="Times New Roman" w:hAnsi="Times New Roman" w:cs="Times New Roman"/>
          <w:sz w:val="24"/>
          <w:szCs w:val="24"/>
        </w:rPr>
        <w:t>, mas o</w:t>
      </w:r>
      <w:r w:rsidR="007655F6">
        <w:rPr>
          <w:rFonts w:ascii="Times New Roman" w:hAnsi="Times New Roman" w:cs="Times New Roman"/>
          <w:sz w:val="24"/>
          <w:szCs w:val="24"/>
        </w:rPr>
        <w:t xml:space="preserve"> orfanato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118D">
        <w:rPr>
          <w:rFonts w:ascii="Times New Roman" w:hAnsi="Times New Roman" w:cs="Times New Roman"/>
          <w:sz w:val="24"/>
          <w:szCs w:val="24"/>
        </w:rPr>
        <w:t xml:space="preserve">ainda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estava </w:t>
      </w:r>
      <w:r w:rsidR="00E777F5">
        <w:rPr>
          <w:rFonts w:ascii="Times New Roman" w:hAnsi="Times New Roman" w:cs="Times New Roman"/>
          <w:sz w:val="24"/>
          <w:szCs w:val="24"/>
        </w:rPr>
        <w:t>em segurança</w:t>
      </w:r>
      <w:r w:rsidR="0024094F" w:rsidRPr="00C5704C">
        <w:rPr>
          <w:rFonts w:ascii="Times New Roman" w:hAnsi="Times New Roman" w:cs="Times New Roman"/>
          <w:sz w:val="24"/>
          <w:szCs w:val="24"/>
        </w:rPr>
        <w:t>. Kuzmin chamou Kátetchka e disse:</w:t>
      </w:r>
    </w:p>
    <w:p w:rsidR="0024094F" w:rsidRPr="00C5704C" w:rsidRDefault="0093286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podemos </w:t>
      </w:r>
      <w:r w:rsidR="007655F6">
        <w:rPr>
          <w:rFonts w:ascii="Times New Roman" w:hAnsi="Times New Roman" w:cs="Times New Roman"/>
          <w:sz w:val="24"/>
          <w:szCs w:val="24"/>
        </w:rPr>
        <w:t>esperar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mais, vamos </w:t>
      </w:r>
      <w:r>
        <w:rPr>
          <w:rFonts w:ascii="Times New Roman" w:hAnsi="Times New Roman" w:cs="Times New Roman"/>
          <w:sz w:val="24"/>
          <w:szCs w:val="24"/>
        </w:rPr>
        <w:t>partir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pé... Traga as listas das crianças</w:t>
      </w:r>
      <w:r w:rsidR="007655F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que eu vou destruí-las</w:t>
      </w:r>
      <w:r w:rsidR="0024094F" w:rsidRPr="00C5704C">
        <w:rPr>
          <w:rFonts w:ascii="Times New Roman" w:hAnsi="Times New Roman" w:cs="Times New Roman"/>
          <w:sz w:val="24"/>
          <w:szCs w:val="24"/>
        </w:rPr>
        <w:t>, pois os alemães estão</w:t>
      </w:r>
      <w:r w:rsidR="007655F6">
        <w:rPr>
          <w:rFonts w:ascii="Times New Roman" w:hAnsi="Times New Roman" w:cs="Times New Roman"/>
          <w:sz w:val="24"/>
          <w:szCs w:val="24"/>
        </w:rPr>
        <w:t xml:space="preserve"> atrás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 judias...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Kátetchka disse:</w:t>
      </w:r>
    </w:p>
    <w:p w:rsidR="0024094F" w:rsidRPr="00C5704C" w:rsidRDefault="0093286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é isso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55F6">
        <w:rPr>
          <w:rFonts w:ascii="Times New Roman" w:hAnsi="Times New Roman" w:cs="Times New Roman"/>
          <w:sz w:val="24"/>
          <w:szCs w:val="24"/>
        </w:rPr>
        <w:t>Todos devem sofrer 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 </w:t>
      </w:r>
      <w:r w:rsidR="0024094F" w:rsidRPr="00C5704C">
        <w:rPr>
          <w:rFonts w:ascii="Times New Roman" w:hAnsi="Times New Roman" w:cs="Times New Roman"/>
          <w:sz w:val="24"/>
          <w:szCs w:val="24"/>
        </w:rPr>
        <w:t>causa de uma judia</w:t>
      </w:r>
      <w:r w:rsidR="007655F6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destruir as listas, depois será </w:t>
      </w:r>
      <w:r w:rsidR="007655F6">
        <w:rPr>
          <w:rFonts w:ascii="Times New Roman" w:hAnsi="Times New Roman" w:cs="Times New Roman"/>
          <w:sz w:val="24"/>
          <w:szCs w:val="24"/>
        </w:rPr>
        <w:t>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possível </w:t>
      </w:r>
      <w:r w:rsidR="007655F6">
        <w:rPr>
          <w:rFonts w:ascii="Times New Roman" w:hAnsi="Times New Roman" w:cs="Times New Roman"/>
          <w:sz w:val="24"/>
          <w:szCs w:val="24"/>
        </w:rPr>
        <w:t>localizar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crianças...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Kuzmin </w:t>
      </w:r>
      <w:r w:rsidR="007655F6">
        <w:rPr>
          <w:rFonts w:ascii="Times New Roman" w:hAnsi="Times New Roman" w:cs="Times New Roman"/>
          <w:sz w:val="24"/>
          <w:szCs w:val="24"/>
        </w:rPr>
        <w:t>retrucou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93286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uma ordem</w:t>
      </w:r>
      <w:r w:rsidR="007655F6">
        <w:rPr>
          <w:rFonts w:ascii="Times New Roman" w:hAnsi="Times New Roman" w:cs="Times New Roman"/>
          <w:sz w:val="24"/>
          <w:szCs w:val="24"/>
        </w:rPr>
        <w:t>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Káte</w:t>
      </w:r>
      <w:r w:rsidR="00263E77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chka disse:</w:t>
      </w:r>
    </w:p>
    <w:p w:rsidR="0024094F" w:rsidRPr="00C5704C" w:rsidRDefault="0093286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Aqui não é </w:t>
      </w:r>
      <w:r w:rsidR="007655F6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rcito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nem o </w:t>
      </w:r>
      <w:r w:rsidR="0024094F" w:rsidRPr="009D555E">
        <w:rPr>
          <w:rFonts w:ascii="Times New Roman" w:hAnsi="Times New Roman" w:cs="Times New Roman"/>
          <w:i/>
          <w:sz w:val="24"/>
          <w:szCs w:val="24"/>
        </w:rPr>
        <w:t>front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dar ordens.</w:t>
      </w:r>
    </w:p>
    <w:p w:rsidR="00373DB1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Kuzmin bateu na mesa com a mão que nunca se abria, e Kátetchka trouxe as listas.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Kuzmin mandou </w:t>
      </w:r>
      <w:r w:rsidR="00373DB1">
        <w:rPr>
          <w:rFonts w:ascii="Times New Roman" w:hAnsi="Times New Roman" w:cs="Times New Roman"/>
          <w:sz w:val="24"/>
          <w:szCs w:val="24"/>
        </w:rPr>
        <w:t xml:space="preserve">enfileirar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crianças </w:t>
      </w:r>
      <w:r w:rsidR="00373DB1">
        <w:rPr>
          <w:rFonts w:ascii="Times New Roman" w:hAnsi="Times New Roman" w:cs="Times New Roman"/>
          <w:sz w:val="24"/>
          <w:szCs w:val="24"/>
        </w:rPr>
        <w:t>aos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pares</w:t>
      </w:r>
      <w:r w:rsidR="00373DB1">
        <w:rPr>
          <w:rFonts w:ascii="Times New Roman" w:hAnsi="Times New Roman" w:cs="Times New Roman"/>
          <w:sz w:val="24"/>
          <w:szCs w:val="24"/>
        </w:rPr>
        <w:t xml:space="preserve"> e de mãos dadas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73DB1">
        <w:rPr>
          <w:rFonts w:ascii="Times New Roman" w:hAnsi="Times New Roman" w:cs="Times New Roman"/>
          <w:sz w:val="24"/>
          <w:szCs w:val="24"/>
        </w:rPr>
        <w:t xml:space="preserve">Calhou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Ánnuchka </w:t>
      </w:r>
      <w:r w:rsidR="00373DB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Sulamita </w:t>
      </w:r>
      <w:r w:rsidR="00373DB1">
        <w:rPr>
          <w:rFonts w:ascii="Times New Roman" w:hAnsi="Times New Roman" w:cs="Times New Roman"/>
          <w:sz w:val="24"/>
          <w:szCs w:val="24"/>
        </w:rPr>
        <w:t>ficaram lado a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73DB1">
        <w:rPr>
          <w:rFonts w:ascii="Times New Roman" w:hAnsi="Times New Roman" w:cs="Times New Roman"/>
          <w:sz w:val="24"/>
          <w:szCs w:val="24"/>
        </w:rPr>
        <w:t>mas ambas temiam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desobedecer a Kuzmin</w:t>
      </w:r>
      <w:r w:rsidR="00C457B3">
        <w:rPr>
          <w:rFonts w:ascii="Times New Roman" w:hAnsi="Times New Roman" w:cs="Times New Roman"/>
          <w:sz w:val="24"/>
          <w:szCs w:val="24"/>
        </w:rPr>
        <w:t xml:space="preserve"> e não reclamaram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 crianças </w:t>
      </w:r>
      <w:r w:rsidR="00373DB1">
        <w:rPr>
          <w:rFonts w:ascii="Times New Roman" w:hAnsi="Times New Roman" w:cs="Times New Roman"/>
          <w:sz w:val="24"/>
          <w:szCs w:val="24"/>
        </w:rPr>
        <w:t>rumavam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3DB1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estação</w:t>
      </w:r>
      <w:r w:rsidR="00373DB1">
        <w:rPr>
          <w:rFonts w:ascii="Times New Roman" w:hAnsi="Times New Roman" w:cs="Times New Roman"/>
          <w:sz w:val="24"/>
          <w:szCs w:val="24"/>
        </w:rPr>
        <w:t xml:space="preserve"> quando, d</w:t>
      </w:r>
      <w:r w:rsidRPr="00C5704C">
        <w:rPr>
          <w:rFonts w:ascii="Times New Roman" w:hAnsi="Times New Roman" w:cs="Times New Roman"/>
          <w:sz w:val="24"/>
          <w:szCs w:val="24"/>
        </w:rPr>
        <w:t>e repente</w:t>
      </w:r>
      <w:r w:rsidR="00373DB1">
        <w:rPr>
          <w:rFonts w:ascii="Times New Roman" w:hAnsi="Times New Roman" w:cs="Times New Roman"/>
          <w:sz w:val="24"/>
          <w:szCs w:val="24"/>
        </w:rPr>
        <w:t xml:space="preserve">, viram ao longe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carros </w:t>
      </w:r>
      <w:r w:rsidR="00A003C2">
        <w:rPr>
          <w:rFonts w:ascii="Times New Roman" w:hAnsi="Times New Roman" w:cs="Times New Roman"/>
          <w:sz w:val="24"/>
          <w:szCs w:val="24"/>
        </w:rPr>
        <w:t>se aproximarem de lá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38575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São carros alemães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Kuzmin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os conheço do </w:t>
      </w:r>
      <w:r w:rsidR="0024094F" w:rsidRPr="00A003C2">
        <w:rPr>
          <w:rFonts w:ascii="Times New Roman" w:hAnsi="Times New Roman" w:cs="Times New Roman"/>
          <w:i/>
          <w:sz w:val="24"/>
          <w:szCs w:val="24"/>
        </w:rPr>
        <w:t>fron</w:t>
      </w:r>
      <w:r w:rsidR="00373DB1" w:rsidRPr="00A003C2">
        <w:rPr>
          <w:rFonts w:ascii="Times New Roman" w:hAnsi="Times New Roman" w:cs="Times New Roman"/>
          <w:i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Vamos mudar o </w:t>
      </w:r>
      <w:r w:rsidR="00373DB1">
        <w:rPr>
          <w:rFonts w:ascii="Times New Roman" w:hAnsi="Times New Roman" w:cs="Times New Roman"/>
          <w:sz w:val="24"/>
          <w:szCs w:val="24"/>
        </w:rPr>
        <w:t>itinerário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vamos </w:t>
      </w:r>
      <w:r w:rsidR="00D0280D">
        <w:rPr>
          <w:rFonts w:ascii="Times New Roman" w:hAnsi="Times New Roman" w:cs="Times New Roman"/>
          <w:sz w:val="24"/>
          <w:szCs w:val="24"/>
        </w:rPr>
        <w:t>para 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aldeias </w:t>
      </w:r>
      <w:r w:rsidR="00D0280D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>afastadas.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Andaram muito tempo. Kuzmin e Kátetchka carregavam no</w:t>
      </w:r>
      <w:r w:rsidR="00373DB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braço</w:t>
      </w:r>
      <w:r w:rsidR="00373DB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crianças menores. </w:t>
      </w:r>
      <w:r w:rsidR="00355623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arregavam </w:t>
      </w:r>
      <w:r w:rsidR="00590A61">
        <w:rPr>
          <w:rFonts w:ascii="Times New Roman" w:hAnsi="Times New Roman" w:cs="Times New Roman"/>
          <w:sz w:val="24"/>
          <w:szCs w:val="24"/>
        </w:rPr>
        <w:t xml:space="preserve">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uma, </w:t>
      </w:r>
      <w:r w:rsidR="00590A61">
        <w:rPr>
          <w:rFonts w:ascii="Times New Roman" w:hAnsi="Times New Roman" w:cs="Times New Roman"/>
          <w:sz w:val="24"/>
          <w:szCs w:val="24"/>
        </w:rPr>
        <w:t>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outra, e assim chegaram à vila de Brussi</w:t>
      </w:r>
      <w:r w:rsidR="00355623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ny.</w:t>
      </w:r>
    </w:p>
    <w:p w:rsidR="0024094F" w:rsidRPr="00C5704C" w:rsidRDefault="0035562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habitantes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aldeias vizinhas </w:t>
      </w:r>
      <w:r>
        <w:rPr>
          <w:rFonts w:ascii="Times New Roman" w:hAnsi="Times New Roman" w:cs="Times New Roman"/>
          <w:sz w:val="24"/>
          <w:szCs w:val="24"/>
        </w:rPr>
        <w:t>costumavam 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vila de Brussi</w:t>
      </w:r>
      <w:r w:rsidR="00590A61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ny </w:t>
      </w:r>
      <w:r w:rsidR="00385759">
        <w:rPr>
          <w:rFonts w:ascii="Times New Roman" w:hAnsi="Times New Roman" w:cs="Times New Roman"/>
          <w:sz w:val="24"/>
          <w:szCs w:val="24"/>
        </w:rPr>
        <w:t>por causa</w:t>
      </w:r>
      <w:r w:rsidR="0038575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5759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feira. E </w:t>
      </w:r>
      <w:r w:rsidR="00590A61">
        <w:rPr>
          <w:rFonts w:ascii="Times New Roman" w:hAnsi="Times New Roman" w:cs="Times New Roman"/>
          <w:sz w:val="24"/>
          <w:szCs w:val="24"/>
        </w:rPr>
        <w:t xml:space="preserve">esse dia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>
        <w:rPr>
          <w:rFonts w:ascii="Times New Roman" w:hAnsi="Times New Roman" w:cs="Times New Roman"/>
          <w:sz w:val="24"/>
          <w:szCs w:val="24"/>
        </w:rPr>
        <w:t>justamente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feira. Kuzmin ficou contente, </w:t>
      </w:r>
      <w:r>
        <w:rPr>
          <w:rFonts w:ascii="Times New Roman" w:hAnsi="Times New Roman" w:cs="Times New Roman"/>
          <w:sz w:val="24"/>
          <w:szCs w:val="24"/>
        </w:rPr>
        <w:t>certificou-se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ali não havia alemães, alinhou as crianças na praça da feira, entre as carroças, e disse:</w:t>
      </w:r>
    </w:p>
    <w:p w:rsidR="0024094F" w:rsidRPr="00C5704C" w:rsidRDefault="00C824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Camaradas camponeses... Aqui </w:t>
      </w:r>
      <w:r w:rsidR="001464DC">
        <w:rPr>
          <w:rFonts w:ascii="Times New Roman" w:hAnsi="Times New Roman" w:cs="Times New Roman"/>
          <w:sz w:val="24"/>
          <w:szCs w:val="24"/>
        </w:rPr>
        <w:t>diante dos senhores se acham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irmãos e irmãs do orfanato. Peço que </w:t>
      </w:r>
      <w:r w:rsidR="008B0A4E">
        <w:rPr>
          <w:rFonts w:ascii="Times New Roman" w:hAnsi="Times New Roman" w:cs="Times New Roman"/>
          <w:sz w:val="24"/>
          <w:szCs w:val="24"/>
        </w:rPr>
        <w:t xml:space="preserve">cada um </w:t>
      </w:r>
      <w:r w:rsidR="001464DC">
        <w:rPr>
          <w:rFonts w:ascii="Times New Roman" w:hAnsi="Times New Roman" w:cs="Times New Roman"/>
          <w:sz w:val="24"/>
          <w:szCs w:val="24"/>
        </w:rPr>
        <w:t>fique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D3AF9">
        <w:rPr>
          <w:rFonts w:ascii="Times New Roman" w:hAnsi="Times New Roman" w:cs="Times New Roman"/>
          <w:sz w:val="24"/>
          <w:szCs w:val="24"/>
        </w:rPr>
        <w:t>aquele</w:t>
      </w:r>
      <w:r w:rsidR="00D750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5005">
        <w:rPr>
          <w:rFonts w:ascii="Times New Roman" w:hAnsi="Times New Roman" w:cs="Times New Roman"/>
          <w:sz w:val="24"/>
          <w:szCs w:val="24"/>
        </w:rPr>
        <w:t>que mais lhe agradar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senão </w:t>
      </w:r>
      <w:r w:rsidR="006D3AF9">
        <w:rPr>
          <w:rFonts w:ascii="Times New Roman" w:hAnsi="Times New Roman" w:cs="Times New Roman"/>
          <w:sz w:val="24"/>
          <w:szCs w:val="24"/>
        </w:rPr>
        <w:t>as crianças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64DC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vão </w:t>
      </w:r>
      <w:r w:rsidR="001464DC">
        <w:rPr>
          <w:rFonts w:ascii="Times New Roman" w:hAnsi="Times New Roman" w:cs="Times New Roman"/>
          <w:sz w:val="24"/>
          <w:szCs w:val="24"/>
        </w:rPr>
        <w:t>sobreviver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Os camponeses se aproximaram e começaram </w:t>
      </w:r>
      <w:r w:rsidR="00363DAB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examinar e </w:t>
      </w:r>
      <w:r w:rsidR="00363DAB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escolher</w:t>
      </w:r>
      <w:r w:rsidR="00C82461">
        <w:rPr>
          <w:rFonts w:ascii="Times New Roman" w:hAnsi="Times New Roman" w:cs="Times New Roman"/>
          <w:sz w:val="24"/>
          <w:szCs w:val="24"/>
        </w:rPr>
        <w:t xml:space="preserve"> as crianças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Primeiro </w:t>
      </w:r>
      <w:r w:rsidR="00A554B2">
        <w:rPr>
          <w:rFonts w:ascii="Times New Roman" w:hAnsi="Times New Roman" w:cs="Times New Roman"/>
          <w:sz w:val="24"/>
          <w:szCs w:val="24"/>
        </w:rPr>
        <w:t xml:space="preserve">foram escolhidas </w:t>
      </w:r>
      <w:r w:rsidR="001464D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mais fortes e </w:t>
      </w:r>
      <w:r w:rsidR="001464DC">
        <w:rPr>
          <w:rFonts w:ascii="Times New Roman" w:hAnsi="Times New Roman" w:cs="Times New Roman"/>
          <w:sz w:val="24"/>
          <w:szCs w:val="24"/>
        </w:rPr>
        <w:t>espertas</w:t>
      </w:r>
      <w:r w:rsidRPr="00C5704C">
        <w:rPr>
          <w:rFonts w:ascii="Times New Roman" w:hAnsi="Times New Roman" w:cs="Times New Roman"/>
          <w:sz w:val="24"/>
          <w:szCs w:val="24"/>
        </w:rPr>
        <w:t>, porque poderiam ajudar em casa e também ser utilizad</w:t>
      </w:r>
      <w:r w:rsidR="00363DA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no trabalho. Depois, </w:t>
      </w:r>
      <w:r w:rsidR="00363DAB">
        <w:rPr>
          <w:rFonts w:ascii="Times New Roman" w:hAnsi="Times New Roman" w:cs="Times New Roman"/>
          <w:sz w:val="24"/>
          <w:szCs w:val="24"/>
        </w:rPr>
        <w:t>tendo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sobra</w:t>
      </w:r>
      <w:r w:rsidR="00DD3EB4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</w:t>
      </w:r>
      <w:r w:rsidR="00DD3EB4">
        <w:rPr>
          <w:rFonts w:ascii="Times New Roman" w:hAnsi="Times New Roman" w:cs="Times New Roman"/>
          <w:sz w:val="24"/>
          <w:szCs w:val="24"/>
        </w:rPr>
        <w:t>menores</w:t>
      </w:r>
      <w:r w:rsidR="004422E2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0A61">
        <w:rPr>
          <w:rFonts w:ascii="Times New Roman" w:hAnsi="Times New Roman" w:cs="Times New Roman"/>
          <w:sz w:val="24"/>
          <w:szCs w:val="24"/>
        </w:rPr>
        <w:t xml:space="preserve">as </w:t>
      </w:r>
      <w:r w:rsidR="00DD3EB4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fracas, </w:t>
      </w:r>
      <w:r w:rsidR="008B0A4E">
        <w:rPr>
          <w:rFonts w:ascii="Times New Roman" w:hAnsi="Times New Roman" w:cs="Times New Roman"/>
          <w:sz w:val="24"/>
          <w:szCs w:val="24"/>
        </w:rPr>
        <w:t xml:space="preserve">foram </w:t>
      </w:r>
      <w:r w:rsidR="00A554B2">
        <w:rPr>
          <w:rFonts w:ascii="Times New Roman" w:hAnsi="Times New Roman" w:cs="Times New Roman"/>
          <w:sz w:val="24"/>
          <w:szCs w:val="24"/>
        </w:rPr>
        <w:t>selecionadas</w:t>
      </w:r>
      <w:r w:rsidR="008B0A4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conforme o gosto de cada um. Quando </w:t>
      </w:r>
      <w:r w:rsidR="00494F7B">
        <w:rPr>
          <w:rFonts w:ascii="Times New Roman" w:hAnsi="Times New Roman" w:cs="Times New Roman"/>
          <w:sz w:val="24"/>
          <w:szCs w:val="24"/>
        </w:rPr>
        <w:t>escolheram</w:t>
      </w:r>
      <w:r w:rsidR="00494F7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Gláchenka, e</w:t>
      </w:r>
      <w:r w:rsidR="00402F20">
        <w:rPr>
          <w:rFonts w:ascii="Times New Roman" w:hAnsi="Times New Roman" w:cs="Times New Roman"/>
          <w:sz w:val="24"/>
          <w:szCs w:val="24"/>
        </w:rPr>
        <w:t>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22E2">
        <w:rPr>
          <w:rFonts w:ascii="Times New Roman" w:hAnsi="Times New Roman" w:cs="Times New Roman"/>
          <w:sz w:val="24"/>
          <w:szCs w:val="24"/>
        </w:rPr>
        <w:t>implorou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22E2">
        <w:rPr>
          <w:rFonts w:ascii="Times New Roman" w:hAnsi="Times New Roman" w:cs="Times New Roman"/>
          <w:sz w:val="24"/>
          <w:szCs w:val="24"/>
        </w:rPr>
        <w:t>aldeã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494F7B">
        <w:rPr>
          <w:rFonts w:ascii="Times New Roman" w:hAnsi="Times New Roman" w:cs="Times New Roman"/>
          <w:sz w:val="24"/>
          <w:szCs w:val="24"/>
        </w:rPr>
        <w:t>levasse</w:t>
      </w:r>
      <w:r w:rsidR="00494F7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Sulamita. No entanto, a </w:t>
      </w:r>
      <w:r w:rsidR="004422E2">
        <w:rPr>
          <w:rFonts w:ascii="Times New Roman" w:hAnsi="Times New Roman" w:cs="Times New Roman"/>
          <w:sz w:val="24"/>
          <w:szCs w:val="24"/>
        </w:rPr>
        <w:t>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percebeu que Sulamita era judia e </w:t>
      </w:r>
      <w:r w:rsidR="00DD3EB4">
        <w:rPr>
          <w:rFonts w:ascii="Times New Roman" w:hAnsi="Times New Roman" w:cs="Times New Roman"/>
          <w:sz w:val="24"/>
          <w:szCs w:val="24"/>
        </w:rPr>
        <w:t>se recusou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Gláchenka </w:t>
      </w:r>
      <w:r w:rsidR="004422E2">
        <w:rPr>
          <w:rFonts w:ascii="Times New Roman" w:hAnsi="Times New Roman" w:cs="Times New Roman"/>
          <w:sz w:val="24"/>
          <w:szCs w:val="24"/>
        </w:rPr>
        <w:t>desfez-se em lágrimas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abraçou Sulamita e disse que nunca </w:t>
      </w:r>
      <w:r w:rsidR="00C82F4D">
        <w:rPr>
          <w:rFonts w:ascii="Times New Roman" w:hAnsi="Times New Roman" w:cs="Times New Roman"/>
          <w:sz w:val="24"/>
          <w:szCs w:val="24"/>
        </w:rPr>
        <w:t>a esqueceria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Sulamita não </w:t>
      </w:r>
      <w:r w:rsidR="00DD3EB4">
        <w:rPr>
          <w:rFonts w:ascii="Times New Roman" w:hAnsi="Times New Roman" w:cs="Times New Roman"/>
          <w:sz w:val="24"/>
          <w:szCs w:val="24"/>
        </w:rPr>
        <w:t>prestava atenção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0A61">
        <w:rPr>
          <w:rFonts w:ascii="Times New Roman" w:hAnsi="Times New Roman" w:cs="Times New Roman"/>
          <w:sz w:val="24"/>
          <w:szCs w:val="24"/>
        </w:rPr>
        <w:t>nela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D3EB4">
        <w:rPr>
          <w:rFonts w:ascii="Times New Roman" w:hAnsi="Times New Roman" w:cs="Times New Roman"/>
          <w:sz w:val="24"/>
          <w:szCs w:val="24"/>
        </w:rPr>
        <w:t>tinha outra preocupação em mente: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quem iria </w:t>
      </w:r>
      <w:r w:rsidR="00C82F4D">
        <w:rPr>
          <w:rFonts w:ascii="Times New Roman" w:hAnsi="Times New Roman" w:cs="Times New Roman"/>
          <w:sz w:val="24"/>
          <w:szCs w:val="24"/>
        </w:rPr>
        <w:t>levá</w:t>
      </w:r>
      <w:r w:rsidRPr="00C5704C">
        <w:rPr>
          <w:rFonts w:ascii="Times New Roman" w:hAnsi="Times New Roman" w:cs="Times New Roman"/>
          <w:sz w:val="24"/>
          <w:szCs w:val="24"/>
        </w:rPr>
        <w:t>-la</w:t>
      </w:r>
      <w:r w:rsidR="00DD3EB4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D3EB4"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>uase todas as crianças</w:t>
      </w:r>
      <w:r w:rsidR="00DD3EB4">
        <w:rPr>
          <w:rFonts w:ascii="Times New Roman" w:hAnsi="Times New Roman" w:cs="Times New Roman"/>
          <w:sz w:val="24"/>
          <w:szCs w:val="24"/>
        </w:rPr>
        <w:t xml:space="preserve"> haviam sido </w:t>
      </w:r>
      <w:r w:rsidR="007E3D41">
        <w:rPr>
          <w:rFonts w:ascii="Times New Roman" w:hAnsi="Times New Roman" w:cs="Times New Roman"/>
          <w:sz w:val="24"/>
          <w:szCs w:val="24"/>
        </w:rPr>
        <w:t>escolhidas</w:t>
      </w:r>
      <w:r w:rsidR="00DD3EB4">
        <w:rPr>
          <w:rFonts w:ascii="Times New Roman" w:hAnsi="Times New Roman" w:cs="Times New Roman"/>
          <w:sz w:val="24"/>
          <w:szCs w:val="24"/>
        </w:rPr>
        <w:t>, s</w:t>
      </w:r>
      <w:r w:rsidRPr="00C5704C">
        <w:rPr>
          <w:rFonts w:ascii="Times New Roman" w:hAnsi="Times New Roman" w:cs="Times New Roman"/>
          <w:sz w:val="24"/>
          <w:szCs w:val="24"/>
        </w:rPr>
        <w:t>obraram apenas Sulamita, Ánnuchka e um menin</w:t>
      </w:r>
      <w:r w:rsidR="003A1EE5">
        <w:rPr>
          <w:rFonts w:ascii="Times New Roman" w:hAnsi="Times New Roman" w:cs="Times New Roman"/>
          <w:sz w:val="24"/>
          <w:szCs w:val="24"/>
        </w:rPr>
        <w:t>inh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3A1EE5">
        <w:rPr>
          <w:rFonts w:ascii="Times New Roman" w:hAnsi="Times New Roman" w:cs="Times New Roman"/>
          <w:sz w:val="24"/>
          <w:szCs w:val="24"/>
        </w:rPr>
        <w:t>franzino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A1EE5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</w:t>
      </w:r>
      <w:r w:rsidR="003A1EE5">
        <w:rPr>
          <w:rFonts w:ascii="Times New Roman" w:hAnsi="Times New Roman" w:cs="Times New Roman"/>
          <w:sz w:val="24"/>
          <w:szCs w:val="24"/>
        </w:rPr>
        <w:t>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1EE5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Kuzmin, porque Kátetchka</w:t>
      </w:r>
      <w:r w:rsidR="003A1EE5">
        <w:rPr>
          <w:rFonts w:ascii="Times New Roman" w:hAnsi="Times New Roman" w:cs="Times New Roman"/>
          <w:sz w:val="24"/>
          <w:szCs w:val="24"/>
        </w:rPr>
        <w:t xml:space="preserve">, </w:t>
      </w:r>
      <w:r w:rsidR="003527F9" w:rsidRPr="00C5704C">
        <w:rPr>
          <w:rFonts w:ascii="Times New Roman" w:hAnsi="Times New Roman" w:cs="Times New Roman"/>
          <w:sz w:val="24"/>
          <w:szCs w:val="24"/>
        </w:rPr>
        <w:t>tranquilizada</w:t>
      </w:r>
      <w:r w:rsidR="003527F9">
        <w:rPr>
          <w:rFonts w:ascii="Times New Roman" w:hAnsi="Times New Roman" w:cs="Times New Roman"/>
          <w:sz w:val="24"/>
          <w:szCs w:val="24"/>
        </w:rPr>
        <w:t xml:space="preserve"> </w:t>
      </w:r>
      <w:r w:rsidR="003A1EE5">
        <w:rPr>
          <w:rFonts w:ascii="Times New Roman" w:hAnsi="Times New Roman" w:cs="Times New Roman"/>
          <w:sz w:val="24"/>
          <w:szCs w:val="24"/>
        </w:rPr>
        <w:t xml:space="preserve">depois de </w:t>
      </w:r>
      <w:r w:rsidR="007C4B59">
        <w:rPr>
          <w:rFonts w:ascii="Times New Roman" w:hAnsi="Times New Roman" w:cs="Times New Roman"/>
          <w:sz w:val="24"/>
          <w:szCs w:val="24"/>
        </w:rPr>
        <w:t xml:space="preserve">ter </w:t>
      </w:r>
      <w:r w:rsidR="00A554B2">
        <w:rPr>
          <w:rFonts w:ascii="Times New Roman" w:hAnsi="Times New Roman" w:cs="Times New Roman"/>
          <w:sz w:val="24"/>
          <w:szCs w:val="24"/>
        </w:rPr>
        <w:t>colocado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4B59">
        <w:rPr>
          <w:rFonts w:ascii="Times New Roman" w:hAnsi="Times New Roman" w:cs="Times New Roman"/>
          <w:sz w:val="24"/>
          <w:szCs w:val="24"/>
        </w:rPr>
        <w:t xml:space="preserve">seus </w:t>
      </w:r>
      <w:r w:rsidR="00F1539F">
        <w:rPr>
          <w:rFonts w:ascii="Times New Roman" w:hAnsi="Times New Roman" w:cs="Times New Roman"/>
          <w:sz w:val="24"/>
          <w:szCs w:val="24"/>
        </w:rPr>
        <w:t xml:space="preserve">peraltas </w:t>
      </w:r>
      <w:r w:rsidR="007C4B59">
        <w:rPr>
          <w:rFonts w:ascii="Times New Roman" w:hAnsi="Times New Roman" w:cs="Times New Roman"/>
          <w:sz w:val="24"/>
          <w:szCs w:val="24"/>
        </w:rPr>
        <w:t xml:space="preserve">favoritos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boas mãos, </w:t>
      </w:r>
      <w:r w:rsidR="002B118D">
        <w:rPr>
          <w:rFonts w:ascii="Times New Roman" w:hAnsi="Times New Roman" w:cs="Times New Roman"/>
          <w:sz w:val="24"/>
          <w:szCs w:val="24"/>
        </w:rPr>
        <w:t>arran</w:t>
      </w:r>
      <w:r w:rsidR="003527F9">
        <w:rPr>
          <w:rFonts w:ascii="Times New Roman" w:hAnsi="Times New Roman" w:cs="Times New Roman"/>
          <w:sz w:val="24"/>
          <w:szCs w:val="24"/>
        </w:rPr>
        <w:t>j</w:t>
      </w:r>
      <w:r w:rsidR="002B118D">
        <w:rPr>
          <w:rFonts w:ascii="Times New Roman" w:hAnsi="Times New Roman" w:cs="Times New Roman"/>
          <w:sz w:val="24"/>
          <w:szCs w:val="24"/>
        </w:rPr>
        <w:t xml:space="preserve">ou para si </w:t>
      </w:r>
      <w:r w:rsidR="00BD54F1">
        <w:rPr>
          <w:rFonts w:ascii="Times New Roman" w:hAnsi="Times New Roman" w:cs="Times New Roman"/>
          <w:sz w:val="24"/>
          <w:szCs w:val="24"/>
        </w:rPr>
        <w:t xml:space="preserve">mesma </w:t>
      </w:r>
      <w:r w:rsidR="005D25D3">
        <w:rPr>
          <w:rFonts w:ascii="Times New Roman" w:hAnsi="Times New Roman" w:cs="Times New Roman"/>
          <w:sz w:val="24"/>
          <w:szCs w:val="24"/>
        </w:rPr>
        <w:t>um trabalho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velho camponês. Também</w:t>
      </w:r>
      <w:r w:rsidR="00A554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E3D41">
        <w:rPr>
          <w:rFonts w:ascii="Times New Roman" w:hAnsi="Times New Roman" w:cs="Times New Roman"/>
          <w:sz w:val="24"/>
          <w:szCs w:val="24"/>
        </w:rPr>
        <w:t>quase não resta</w:t>
      </w:r>
      <w:r w:rsidR="002B118D">
        <w:rPr>
          <w:rFonts w:ascii="Times New Roman" w:hAnsi="Times New Roman" w:cs="Times New Roman"/>
          <w:sz w:val="24"/>
          <w:szCs w:val="24"/>
        </w:rPr>
        <w:t>v</w:t>
      </w:r>
      <w:r w:rsidR="007E3D41">
        <w:rPr>
          <w:rFonts w:ascii="Times New Roman" w:hAnsi="Times New Roman" w:cs="Times New Roman"/>
          <w:sz w:val="24"/>
          <w:szCs w:val="24"/>
        </w:rPr>
        <w:t>am</w:t>
      </w:r>
      <w:r w:rsidR="00F1539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boas mãos, em volta </w:t>
      </w:r>
      <w:r w:rsidR="00A554B2">
        <w:rPr>
          <w:rFonts w:ascii="Times New Roman" w:hAnsi="Times New Roman" w:cs="Times New Roman"/>
          <w:sz w:val="24"/>
          <w:szCs w:val="24"/>
        </w:rPr>
        <w:t xml:space="preserve">agora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havia apenas</w:t>
      </w:r>
      <w:r w:rsidR="00F153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539F">
        <w:rPr>
          <w:rFonts w:ascii="Times New Roman" w:hAnsi="Times New Roman" w:cs="Times New Roman"/>
          <w:sz w:val="24"/>
          <w:szCs w:val="24"/>
        </w:rPr>
        <w:t>maltrapilhos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talvez </w:t>
      </w:r>
      <w:r w:rsidR="005F77DB">
        <w:rPr>
          <w:rFonts w:ascii="Times New Roman" w:hAnsi="Times New Roman" w:cs="Times New Roman"/>
          <w:sz w:val="24"/>
          <w:szCs w:val="24"/>
        </w:rPr>
        <w:t>desabrigados</w:t>
      </w:r>
      <w:r w:rsidR="00F1539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D166C9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>tinham ficado</w:t>
      </w:r>
      <w:r w:rsidR="00F1539F">
        <w:rPr>
          <w:rFonts w:ascii="Times New Roman" w:hAnsi="Times New Roman" w:cs="Times New Roman"/>
          <w:sz w:val="24"/>
          <w:szCs w:val="24"/>
        </w:rPr>
        <w:t xml:space="preserve"> lá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curiosidade. De repente, Ánnucka viu uma </w:t>
      </w:r>
      <w:r w:rsidR="00F1539F">
        <w:rPr>
          <w:rFonts w:ascii="Times New Roman" w:hAnsi="Times New Roman" w:cs="Times New Roman"/>
          <w:sz w:val="24"/>
          <w:szCs w:val="24"/>
        </w:rPr>
        <w:t xml:space="preserve">possível </w:t>
      </w:r>
      <w:r w:rsidRPr="00C5704C">
        <w:rPr>
          <w:rFonts w:ascii="Times New Roman" w:hAnsi="Times New Roman" w:cs="Times New Roman"/>
          <w:sz w:val="24"/>
          <w:szCs w:val="24"/>
        </w:rPr>
        <w:t>mãe adotiva</w:t>
      </w:r>
      <w:r w:rsidR="00F1539F">
        <w:rPr>
          <w:rFonts w:ascii="Times New Roman" w:hAnsi="Times New Roman" w:cs="Times New Roman"/>
          <w:sz w:val="24"/>
          <w:szCs w:val="24"/>
        </w:rPr>
        <w:t xml:space="preserve"> se aproximar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a qual qualquer </w:t>
      </w:r>
      <w:r w:rsidR="007E3D41">
        <w:rPr>
          <w:rFonts w:ascii="Times New Roman" w:hAnsi="Times New Roman" w:cs="Times New Roman"/>
          <w:sz w:val="24"/>
          <w:szCs w:val="24"/>
        </w:rPr>
        <w:t>órfão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539F">
        <w:rPr>
          <w:rFonts w:ascii="Times New Roman" w:hAnsi="Times New Roman" w:cs="Times New Roman"/>
          <w:sz w:val="24"/>
          <w:szCs w:val="24"/>
        </w:rPr>
        <w:t>teria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sonha</w:t>
      </w:r>
      <w:r w:rsidR="00F1539F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E3D4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oupas limpas, olhos bondosos, </w:t>
      </w:r>
      <w:r w:rsidR="007E3D41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lenço camponês </w:t>
      </w:r>
      <w:r w:rsidR="007E3D41">
        <w:rPr>
          <w:rFonts w:ascii="Times New Roman" w:hAnsi="Times New Roman" w:cs="Times New Roman"/>
          <w:sz w:val="24"/>
          <w:szCs w:val="24"/>
        </w:rPr>
        <w:t xml:space="preserve">cuidadosamente 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7E3D41">
        <w:rPr>
          <w:rFonts w:ascii="Times New Roman" w:hAnsi="Times New Roman" w:cs="Times New Roman"/>
          <w:sz w:val="24"/>
          <w:szCs w:val="24"/>
        </w:rPr>
        <w:t>ta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</w:t>
      </w:r>
      <w:r w:rsidR="00F33C8C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cabeça. </w:t>
      </w:r>
      <w:r w:rsidR="007E3D41">
        <w:rPr>
          <w:rFonts w:ascii="Times New Roman" w:hAnsi="Times New Roman" w:cs="Times New Roman"/>
          <w:sz w:val="24"/>
          <w:szCs w:val="24"/>
        </w:rPr>
        <w:t>Nem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</w:t>
      </w:r>
      <w:r w:rsidR="007E3D41">
        <w:rPr>
          <w:rFonts w:ascii="Times New Roman" w:hAnsi="Times New Roman" w:cs="Times New Roman"/>
          <w:sz w:val="24"/>
          <w:szCs w:val="24"/>
        </w:rPr>
        <w:t>de verdade ganharia dessa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Ánnuchka pensava: “Ela está vindo atrás de mim. </w:t>
      </w:r>
      <w:r w:rsidR="00A14052">
        <w:rPr>
          <w:rFonts w:ascii="Times New Roman" w:hAnsi="Times New Roman" w:cs="Times New Roman"/>
          <w:sz w:val="24"/>
          <w:szCs w:val="24"/>
        </w:rPr>
        <w:t>Ela não pegaria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menino, ele é fra</w:t>
      </w:r>
      <w:r w:rsidR="00A14052">
        <w:rPr>
          <w:rFonts w:ascii="Times New Roman" w:hAnsi="Times New Roman" w:cs="Times New Roman"/>
          <w:sz w:val="24"/>
          <w:szCs w:val="24"/>
        </w:rPr>
        <w:t>nzino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14052">
        <w:rPr>
          <w:rFonts w:ascii="Times New Roman" w:hAnsi="Times New Roman" w:cs="Times New Roman"/>
          <w:sz w:val="24"/>
          <w:szCs w:val="24"/>
        </w:rPr>
        <w:t>sem graça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1405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A14052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Sulamita</w:t>
      </w:r>
      <w:r w:rsidR="00A14052">
        <w:rPr>
          <w:rFonts w:ascii="Times New Roman" w:hAnsi="Times New Roman" w:cs="Times New Roman"/>
          <w:sz w:val="24"/>
          <w:szCs w:val="24"/>
        </w:rPr>
        <w:t>,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judia”. </w:t>
      </w:r>
      <w:r w:rsidR="00A14052">
        <w:rPr>
          <w:rFonts w:ascii="Times New Roman" w:hAnsi="Times New Roman" w:cs="Times New Roman"/>
          <w:sz w:val="24"/>
          <w:szCs w:val="24"/>
        </w:rPr>
        <w:t>A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aproximou-se, olhou para as crianças, tirou</w:t>
      </w:r>
      <w:r w:rsidR="00A14052">
        <w:rPr>
          <w:rFonts w:ascii="Times New Roman" w:hAnsi="Times New Roman" w:cs="Times New Roman"/>
          <w:sz w:val="24"/>
          <w:szCs w:val="24"/>
        </w:rPr>
        <w:t xml:space="preserve"> subitamente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pescoço uma </w:t>
      </w:r>
      <w:r w:rsidR="00A14052">
        <w:rPr>
          <w:rFonts w:ascii="Times New Roman" w:hAnsi="Times New Roman" w:cs="Times New Roman"/>
          <w:sz w:val="24"/>
          <w:szCs w:val="24"/>
        </w:rPr>
        <w:t xml:space="preserve">pequena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cruz de cobre e colocou-a no pescoço de Sulamita. </w:t>
      </w:r>
      <w:r w:rsidR="00590A61">
        <w:rPr>
          <w:rFonts w:ascii="Times New Roman" w:hAnsi="Times New Roman" w:cs="Times New Roman"/>
          <w:sz w:val="24"/>
          <w:szCs w:val="24"/>
        </w:rPr>
        <w:t>E a menina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abraçou a </w:t>
      </w:r>
      <w:r w:rsidR="00A14052">
        <w:rPr>
          <w:rFonts w:ascii="Times New Roman" w:hAnsi="Times New Roman" w:cs="Times New Roman"/>
          <w:sz w:val="24"/>
          <w:szCs w:val="24"/>
        </w:rPr>
        <w:t xml:space="preserve">mãe </w:t>
      </w:r>
      <w:r w:rsidRPr="00C5704C">
        <w:rPr>
          <w:rFonts w:ascii="Times New Roman" w:hAnsi="Times New Roman" w:cs="Times New Roman"/>
          <w:sz w:val="24"/>
          <w:szCs w:val="24"/>
        </w:rPr>
        <w:t>bondosa que a escolheu.</w:t>
      </w:r>
    </w:p>
    <w:p w:rsidR="0024094F" w:rsidRPr="00C5704C" w:rsidRDefault="00666BC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005">
        <w:rPr>
          <w:rFonts w:ascii="Times New Roman" w:hAnsi="Times New Roman" w:cs="Times New Roman"/>
          <w:sz w:val="24"/>
          <w:szCs w:val="24"/>
        </w:rPr>
        <w:t>—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 M</w:t>
      </w:r>
      <w:r w:rsidR="003527F9" w:rsidRPr="00D75005">
        <w:rPr>
          <w:rFonts w:ascii="Times New Roman" w:hAnsi="Times New Roman" w:cs="Times New Roman"/>
          <w:sz w:val="24"/>
          <w:szCs w:val="24"/>
        </w:rPr>
        <w:t>am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ãe </w:t>
      </w:r>
      <w:r w:rsidRPr="00D75005">
        <w:rPr>
          <w:rFonts w:ascii="Times New Roman" w:hAnsi="Times New Roman" w:cs="Times New Roman"/>
          <w:sz w:val="24"/>
          <w:szCs w:val="24"/>
        </w:rPr>
        <w:t>—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 disse </w:t>
      </w:r>
      <w:r w:rsidRPr="00D75005">
        <w:rPr>
          <w:rFonts w:ascii="Times New Roman" w:hAnsi="Times New Roman" w:cs="Times New Roman"/>
          <w:sz w:val="24"/>
          <w:szCs w:val="24"/>
        </w:rPr>
        <w:t>—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, </w:t>
      </w:r>
      <w:r w:rsidRPr="00D75005">
        <w:rPr>
          <w:rFonts w:ascii="Times New Roman" w:hAnsi="Times New Roman" w:cs="Times New Roman"/>
          <w:sz w:val="24"/>
          <w:szCs w:val="24"/>
        </w:rPr>
        <w:t xml:space="preserve">obrigada 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por me </w:t>
      </w:r>
      <w:r w:rsidRPr="00D75005">
        <w:rPr>
          <w:rFonts w:ascii="Times New Roman" w:hAnsi="Times New Roman" w:cs="Times New Roman"/>
          <w:sz w:val="24"/>
          <w:szCs w:val="24"/>
        </w:rPr>
        <w:t xml:space="preserve">escolher </w:t>
      </w:r>
      <w:r w:rsidR="003527F9" w:rsidRPr="00D75005">
        <w:rPr>
          <w:rFonts w:ascii="Times New Roman" w:hAnsi="Times New Roman" w:cs="Times New Roman"/>
          <w:sz w:val="24"/>
          <w:szCs w:val="24"/>
        </w:rPr>
        <w:t>como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 filha...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Ánnuchka sentiu um aperto no coração</w:t>
      </w:r>
      <w:r w:rsidR="00AD363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6BCE">
        <w:rPr>
          <w:rFonts w:ascii="Times New Roman" w:hAnsi="Times New Roman" w:cs="Times New Roman"/>
          <w:sz w:val="24"/>
          <w:szCs w:val="24"/>
        </w:rPr>
        <w:t>de</w:t>
      </w:r>
      <w:r w:rsidR="00666BC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ciúme e tristeza. A doença </w:t>
      </w:r>
      <w:r w:rsidR="003527F9">
        <w:rPr>
          <w:rFonts w:ascii="Times New Roman" w:hAnsi="Times New Roman" w:cs="Times New Roman"/>
          <w:sz w:val="24"/>
          <w:szCs w:val="24"/>
        </w:rPr>
        <w:t>havia</w:t>
      </w:r>
      <w:r w:rsidR="003527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27F9">
        <w:rPr>
          <w:rFonts w:ascii="Times New Roman" w:hAnsi="Times New Roman" w:cs="Times New Roman"/>
          <w:sz w:val="24"/>
          <w:szCs w:val="24"/>
        </w:rPr>
        <w:t>lhe tirado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amor </w:t>
      </w:r>
      <w:r w:rsidR="003527F9">
        <w:rPr>
          <w:rFonts w:ascii="Times New Roman" w:hAnsi="Times New Roman" w:cs="Times New Roman"/>
          <w:sz w:val="24"/>
          <w:szCs w:val="24"/>
        </w:rPr>
        <w:t>de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</w:t>
      </w:r>
      <w:r w:rsidR="003527F9">
        <w:rPr>
          <w:rFonts w:ascii="Times New Roman" w:hAnsi="Times New Roman" w:cs="Times New Roman"/>
          <w:sz w:val="24"/>
          <w:szCs w:val="24"/>
        </w:rPr>
        <w:t xml:space="preserve"> verdadeira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quem </w:t>
      </w:r>
      <w:r w:rsidR="003527F9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tir</w:t>
      </w:r>
      <w:r w:rsidR="00D57AF6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amor da mãe adotiva fo</w:t>
      </w:r>
      <w:r w:rsidR="00D57AF6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judia que</w:t>
      </w:r>
      <w:r w:rsidR="00402F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orfanato</w:t>
      </w:r>
      <w:r w:rsidR="00685E1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5E17">
        <w:rPr>
          <w:rFonts w:ascii="Times New Roman" w:hAnsi="Times New Roman" w:cs="Times New Roman"/>
          <w:sz w:val="24"/>
          <w:szCs w:val="24"/>
        </w:rPr>
        <w:t xml:space="preserve">lhe </w:t>
      </w:r>
      <w:r w:rsidR="00D57AF6">
        <w:rPr>
          <w:rFonts w:ascii="Times New Roman" w:hAnsi="Times New Roman" w:cs="Times New Roman"/>
          <w:sz w:val="24"/>
          <w:szCs w:val="24"/>
        </w:rPr>
        <w:t>inventara um apelido ofensivo depois de vê-la, às escondidas, chorar 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</w:t>
      </w:r>
      <w:r w:rsidR="00D57AF6">
        <w:rPr>
          <w:rFonts w:ascii="Times New Roman" w:hAnsi="Times New Roman" w:cs="Times New Roman"/>
          <w:sz w:val="24"/>
          <w:szCs w:val="24"/>
        </w:rPr>
        <w:t xml:space="preserve"> morta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Ánnuchka </w:t>
      </w:r>
      <w:r w:rsidR="00B91518">
        <w:rPr>
          <w:rFonts w:ascii="Times New Roman" w:hAnsi="Times New Roman" w:cs="Times New Roman"/>
          <w:sz w:val="24"/>
          <w:szCs w:val="24"/>
        </w:rPr>
        <w:t>sentia um grande peso no coração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B91518">
        <w:rPr>
          <w:rFonts w:ascii="Times New Roman" w:hAnsi="Times New Roman" w:cs="Times New Roman"/>
          <w:sz w:val="24"/>
          <w:szCs w:val="24"/>
        </w:rPr>
        <w:t>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071F6">
        <w:rPr>
          <w:rFonts w:ascii="Times New Roman" w:hAnsi="Times New Roman" w:cs="Times New Roman"/>
          <w:sz w:val="24"/>
          <w:szCs w:val="24"/>
        </w:rPr>
        <w:t>na contrariedade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conserva </w:t>
      </w:r>
      <w:r w:rsidR="006100BB" w:rsidRPr="00AD3637">
        <w:rPr>
          <w:rFonts w:ascii="Times New Roman" w:hAnsi="Times New Roman" w:cs="Times New Roman"/>
          <w:sz w:val="24"/>
          <w:szCs w:val="24"/>
        </w:rPr>
        <w:t>o senso</w:t>
      </w:r>
      <w:r w:rsidRPr="00AD3637">
        <w:rPr>
          <w:rFonts w:ascii="Times New Roman" w:hAnsi="Times New Roman" w:cs="Times New Roman"/>
          <w:sz w:val="24"/>
          <w:szCs w:val="24"/>
        </w:rPr>
        <w:t xml:space="preserve"> prátic</w:t>
      </w:r>
      <w:r w:rsidR="006100BB" w:rsidRPr="00AD3637">
        <w:rPr>
          <w:rFonts w:ascii="Times New Roman" w:hAnsi="Times New Roman" w:cs="Times New Roman"/>
          <w:sz w:val="24"/>
          <w:szCs w:val="24"/>
        </w:rPr>
        <w:t>o</w:t>
      </w:r>
      <w:r w:rsidRPr="00AD3637">
        <w:rPr>
          <w:rFonts w:ascii="Times New Roman" w:hAnsi="Times New Roman" w:cs="Times New Roman"/>
          <w:sz w:val="24"/>
          <w:szCs w:val="24"/>
        </w:rPr>
        <w:t xml:space="preserve"> da infância </w:t>
      </w:r>
      <w:r w:rsidR="00D24694" w:rsidRPr="00AD3637">
        <w:rPr>
          <w:rFonts w:ascii="Times New Roman" w:hAnsi="Times New Roman" w:cs="Times New Roman"/>
          <w:sz w:val="24"/>
          <w:szCs w:val="24"/>
        </w:rPr>
        <w:t xml:space="preserve">é </w:t>
      </w:r>
      <w:r w:rsidRPr="00AD3637">
        <w:rPr>
          <w:rFonts w:ascii="Times New Roman" w:hAnsi="Times New Roman" w:cs="Times New Roman"/>
          <w:sz w:val="24"/>
          <w:szCs w:val="24"/>
        </w:rPr>
        <w:t>capaz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</w:t>
      </w:r>
      <w:r w:rsidR="006100BB">
        <w:rPr>
          <w:rFonts w:ascii="Times New Roman" w:hAnsi="Times New Roman" w:cs="Times New Roman"/>
          <w:sz w:val="24"/>
          <w:szCs w:val="24"/>
        </w:rPr>
        <w:t xml:space="preserve"> cometer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grandes maldades. E </w:t>
      </w:r>
      <w:r w:rsidR="00B91518">
        <w:rPr>
          <w:rFonts w:ascii="Times New Roman" w:hAnsi="Times New Roman" w:cs="Times New Roman"/>
          <w:sz w:val="24"/>
          <w:szCs w:val="24"/>
        </w:rPr>
        <w:t>Ánnuchka</w:t>
      </w:r>
      <w:r w:rsidR="00ED2E6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desejou a morte de Sulamita, para que a mãe adotiva</w:t>
      </w:r>
      <w:r w:rsidR="009D5414">
        <w:rPr>
          <w:rFonts w:ascii="Times New Roman" w:hAnsi="Times New Roman" w:cs="Times New Roman"/>
          <w:sz w:val="24"/>
          <w:szCs w:val="24"/>
        </w:rPr>
        <w:t xml:space="preserve"> bondosa ficasse com ela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será que ela desejou algo difícil? </w:t>
      </w:r>
      <w:r w:rsidR="00FA09FB" w:rsidRPr="00C5704C">
        <w:rPr>
          <w:rFonts w:ascii="Times New Roman" w:hAnsi="Times New Roman" w:cs="Times New Roman"/>
          <w:sz w:val="24"/>
          <w:szCs w:val="24"/>
        </w:rPr>
        <w:t>Ser</w:t>
      </w:r>
      <w:r w:rsidR="00FA09FB">
        <w:rPr>
          <w:rFonts w:ascii="Times New Roman" w:hAnsi="Times New Roman" w:cs="Times New Roman"/>
          <w:sz w:val="24"/>
          <w:szCs w:val="24"/>
        </w:rPr>
        <w:t>ia</w:t>
      </w:r>
      <w:r w:rsidR="00FA09F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difícil </w:t>
      </w:r>
      <w:r w:rsidR="00AD3637">
        <w:rPr>
          <w:rFonts w:ascii="Times New Roman" w:hAnsi="Times New Roman" w:cs="Times New Roman"/>
          <w:sz w:val="24"/>
          <w:szCs w:val="24"/>
        </w:rPr>
        <w:t>providenciar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morte de uma menina judia </w:t>
      </w:r>
      <w:r w:rsidR="009D5414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1942,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sob </w:t>
      </w:r>
      <w:r w:rsidR="009D5414">
        <w:rPr>
          <w:rFonts w:ascii="Times New Roman" w:hAnsi="Times New Roman" w:cs="Times New Roman"/>
          <w:sz w:val="24"/>
          <w:szCs w:val="24"/>
        </w:rPr>
        <w:t>domínio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alemão? Bastou Ánnuchka </w:t>
      </w:r>
      <w:r w:rsidR="00FA09FB" w:rsidRPr="00C5704C">
        <w:rPr>
          <w:rFonts w:ascii="Times New Roman" w:hAnsi="Times New Roman" w:cs="Times New Roman"/>
          <w:sz w:val="24"/>
          <w:szCs w:val="24"/>
        </w:rPr>
        <w:t>desej</w:t>
      </w:r>
      <w:r w:rsidR="00FA09FB">
        <w:rPr>
          <w:rFonts w:ascii="Times New Roman" w:hAnsi="Times New Roman" w:cs="Times New Roman"/>
          <w:sz w:val="24"/>
          <w:szCs w:val="24"/>
        </w:rPr>
        <w:t>á-l</w:t>
      </w:r>
      <w:r w:rsidR="009D5414">
        <w:rPr>
          <w:rFonts w:ascii="Times New Roman" w:hAnsi="Times New Roman" w:cs="Times New Roman"/>
          <w:sz w:val="24"/>
          <w:szCs w:val="24"/>
        </w:rPr>
        <w:t>o</w:t>
      </w:r>
      <w:r w:rsidR="00FA09F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9D5414">
        <w:rPr>
          <w:rFonts w:ascii="Times New Roman" w:hAnsi="Times New Roman" w:cs="Times New Roman"/>
          <w:sz w:val="24"/>
          <w:szCs w:val="24"/>
        </w:rPr>
        <w:t>o fundo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 </w:t>
      </w:r>
      <w:r w:rsidR="009D5414">
        <w:rPr>
          <w:rFonts w:ascii="Times New Roman" w:hAnsi="Times New Roman" w:cs="Times New Roman"/>
          <w:sz w:val="24"/>
          <w:szCs w:val="24"/>
        </w:rPr>
        <w:t xml:space="preserve">e autoridades alemãs apareceram </w:t>
      </w:r>
      <w:r w:rsidRPr="00C5704C">
        <w:rPr>
          <w:rFonts w:ascii="Times New Roman" w:hAnsi="Times New Roman" w:cs="Times New Roman"/>
          <w:sz w:val="24"/>
          <w:szCs w:val="24"/>
        </w:rPr>
        <w:t>na praça da feira da vila de Brussi</w:t>
      </w:r>
      <w:r w:rsidR="009D541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ny. E</w:t>
      </w:r>
      <w:r w:rsidR="009D5414">
        <w:rPr>
          <w:rFonts w:ascii="Times New Roman" w:hAnsi="Times New Roman" w:cs="Times New Roman"/>
          <w:sz w:val="24"/>
          <w:szCs w:val="24"/>
        </w:rPr>
        <w:t>ntre elas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reconheceu tio Hans, </w:t>
      </w:r>
      <w:r w:rsidR="009D5414">
        <w:rPr>
          <w:rFonts w:ascii="Times New Roman" w:hAnsi="Times New Roman" w:cs="Times New Roman"/>
          <w:sz w:val="24"/>
          <w:szCs w:val="24"/>
        </w:rPr>
        <w:t xml:space="preserve">o </w:t>
      </w:r>
      <w:r w:rsidR="00A467DC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dava pão e </w:t>
      </w:r>
      <w:r w:rsidR="009D5414">
        <w:rPr>
          <w:rFonts w:ascii="Times New Roman" w:hAnsi="Times New Roman" w:cs="Times New Roman"/>
          <w:sz w:val="24"/>
          <w:szCs w:val="24"/>
        </w:rPr>
        <w:t xml:space="preserve">caldo </w:t>
      </w:r>
      <w:r w:rsidRPr="00C5704C">
        <w:rPr>
          <w:rFonts w:ascii="Times New Roman" w:hAnsi="Times New Roman" w:cs="Times New Roman"/>
          <w:sz w:val="24"/>
          <w:szCs w:val="24"/>
        </w:rPr>
        <w:t>concentrado de ervilha</w:t>
      </w:r>
      <w:r w:rsidR="009D5414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5414" w:rsidRPr="00621342">
        <w:rPr>
          <w:rFonts w:ascii="Times New Roman" w:hAnsi="Times New Roman" w:cs="Times New Roman"/>
          <w:sz w:val="24"/>
          <w:szCs w:val="24"/>
        </w:rPr>
        <w:t>—</w:t>
      </w:r>
      <w:r w:rsidR="009D541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eslavos </w:t>
      </w:r>
      <w:r w:rsidR="009D5414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estavam sujeitos ao extermínio </w:t>
      </w:r>
      <w:r w:rsidR="009D5414">
        <w:rPr>
          <w:rFonts w:ascii="Times New Roman" w:hAnsi="Times New Roman" w:cs="Times New Roman"/>
          <w:sz w:val="24"/>
          <w:szCs w:val="24"/>
        </w:rPr>
        <w:t>completo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FA09F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Tio Hans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ela, alegre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Anna mit Grossvater gehen spazieren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Vogel</w:t>
      </w:r>
      <w:r w:rsidR="009D541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5414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pássaro</w:t>
      </w:r>
      <w:r w:rsidR="009D5414">
        <w:rPr>
          <w:rFonts w:ascii="Times New Roman" w:hAnsi="Times New Roman" w:cs="Times New Roman"/>
          <w:sz w:val="24"/>
          <w:szCs w:val="24"/>
        </w:rPr>
        <w:t>”;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Hund</w:t>
      </w:r>
      <w:r w:rsidR="009D541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D5414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cachorro</w:t>
      </w:r>
      <w:r w:rsidR="009D5414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Hans reconheceu em Ánnuchka a menina em cuja casa morara em Rj</w:t>
      </w:r>
      <w:r w:rsidR="009D5414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 e em Sulamita uma judia</w:t>
      </w:r>
      <w:r w:rsidR="00196F2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conforme as últimas regras</w:t>
      </w:r>
      <w:r w:rsidR="00196F2E">
        <w:rPr>
          <w:rFonts w:ascii="Times New Roman" w:hAnsi="Times New Roman" w:cs="Times New Roman"/>
          <w:sz w:val="24"/>
          <w:szCs w:val="24"/>
        </w:rPr>
        <w:t xml:space="preserve"> de 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alemãs neste planeta, não deveria viver em </w:t>
      </w:r>
      <w:r w:rsidR="00196F2E">
        <w:rPr>
          <w:rFonts w:ascii="Times New Roman" w:hAnsi="Times New Roman" w:cs="Times New Roman"/>
          <w:sz w:val="24"/>
          <w:szCs w:val="24"/>
        </w:rPr>
        <w:t>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algum</w:t>
      </w:r>
      <w:r w:rsidR="00196F2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96F2E">
        <w:rPr>
          <w:rFonts w:ascii="Times New Roman" w:hAnsi="Times New Roman" w:cs="Times New Roman"/>
          <w:sz w:val="24"/>
          <w:szCs w:val="24"/>
        </w:rPr>
        <w:t xml:space="preserve">A </w:t>
      </w:r>
      <w:r w:rsidR="006D3AF9">
        <w:rPr>
          <w:rFonts w:ascii="Times New Roman" w:hAnsi="Times New Roman" w:cs="Times New Roman"/>
          <w:sz w:val="24"/>
          <w:szCs w:val="24"/>
        </w:rPr>
        <w:t>máquina</w:t>
      </w:r>
      <w:r w:rsidR="00196F2E">
        <w:rPr>
          <w:rFonts w:ascii="Times New Roman" w:hAnsi="Times New Roman" w:cs="Times New Roman"/>
          <w:sz w:val="24"/>
          <w:szCs w:val="24"/>
        </w:rPr>
        <w:t xml:space="preserve"> nacional alemã trabalhava com precisão e distinção. Transferiram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Kuzmin para </w:t>
      </w:r>
      <w:r w:rsidR="00196F2E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campo de </w:t>
      </w:r>
      <w:r w:rsidR="00196F2E">
        <w:rPr>
          <w:rFonts w:ascii="Times New Roman" w:hAnsi="Times New Roman" w:cs="Times New Roman"/>
          <w:sz w:val="24"/>
          <w:szCs w:val="24"/>
        </w:rPr>
        <w:t>prisioneiros</w:t>
      </w:r>
      <w:r w:rsidR="00BC01B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2727">
        <w:rPr>
          <w:rFonts w:ascii="Times New Roman" w:hAnsi="Times New Roman" w:cs="Times New Roman"/>
          <w:sz w:val="24"/>
          <w:szCs w:val="24"/>
        </w:rPr>
        <w:t>golpearam</w:t>
      </w:r>
      <w:r w:rsidR="00196F2E">
        <w:rPr>
          <w:rFonts w:ascii="Times New Roman" w:hAnsi="Times New Roman" w:cs="Times New Roman"/>
          <w:sz w:val="24"/>
          <w:szCs w:val="24"/>
        </w:rPr>
        <w:t xml:space="preserve"> com cor</w:t>
      </w:r>
      <w:r w:rsidR="00BC01B3">
        <w:rPr>
          <w:rFonts w:ascii="Times New Roman" w:hAnsi="Times New Roman" w:cs="Times New Roman"/>
          <w:sz w:val="24"/>
          <w:szCs w:val="24"/>
        </w:rPr>
        <w:t>o</w:t>
      </w:r>
      <w:r w:rsidR="00196F2E">
        <w:rPr>
          <w:rFonts w:ascii="Times New Roman" w:hAnsi="Times New Roman" w:cs="Times New Roman"/>
          <w:sz w:val="24"/>
          <w:szCs w:val="24"/>
        </w:rPr>
        <w:t>nhas o rosto d</w:t>
      </w:r>
      <w:r w:rsidRPr="00C5704C">
        <w:rPr>
          <w:rFonts w:ascii="Times New Roman" w:hAnsi="Times New Roman" w:cs="Times New Roman"/>
          <w:sz w:val="24"/>
          <w:szCs w:val="24"/>
        </w:rPr>
        <w:t>a camponesa</w:t>
      </w:r>
      <w:r w:rsidR="00642727">
        <w:rPr>
          <w:rFonts w:ascii="Times New Roman" w:hAnsi="Times New Roman" w:cs="Times New Roman"/>
          <w:sz w:val="24"/>
          <w:szCs w:val="24"/>
        </w:rPr>
        <w:t>, que se cobriu de sangue</w:t>
      </w:r>
      <w:r w:rsidR="00196F2E">
        <w:rPr>
          <w:rFonts w:ascii="Times New Roman" w:hAnsi="Times New Roman" w:cs="Times New Roman"/>
          <w:sz w:val="24"/>
          <w:szCs w:val="24"/>
        </w:rPr>
        <w:t xml:space="preserve">; </w:t>
      </w:r>
      <w:r w:rsidR="006D3AF9">
        <w:rPr>
          <w:rFonts w:ascii="Times New Roman" w:hAnsi="Times New Roman" w:cs="Times New Roman"/>
          <w:sz w:val="24"/>
          <w:szCs w:val="24"/>
        </w:rPr>
        <w:t>retiraram</w:t>
      </w:r>
      <w:r w:rsidR="00196F2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Sulamita da zona </w:t>
      </w:r>
      <w:r w:rsidR="00CB289E">
        <w:rPr>
          <w:rFonts w:ascii="Times New Roman" w:hAnsi="Times New Roman" w:cs="Times New Roman"/>
          <w:sz w:val="24"/>
          <w:szCs w:val="24"/>
        </w:rPr>
        <w:t>destinada</w:t>
      </w:r>
      <w:r w:rsidR="00CB289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289E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raça eslava da vila de Brussi</w:t>
      </w:r>
      <w:r w:rsidR="00196F2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ny, </w:t>
      </w:r>
      <w:r w:rsidR="006D3AF9">
        <w:rPr>
          <w:rFonts w:ascii="Times New Roman" w:hAnsi="Times New Roman" w:cs="Times New Roman"/>
          <w:sz w:val="24"/>
          <w:szCs w:val="24"/>
        </w:rPr>
        <w:t>mataram-na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jogaram seu corpo numa vala</w:t>
      </w:r>
      <w:r w:rsidR="00196F2E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5179F">
        <w:rPr>
          <w:rFonts w:ascii="Times New Roman" w:hAnsi="Times New Roman" w:cs="Times New Roman"/>
          <w:sz w:val="24"/>
          <w:szCs w:val="24"/>
        </w:rPr>
        <w:t>e</w:t>
      </w:r>
      <w:r w:rsidR="00196F2E">
        <w:rPr>
          <w:rFonts w:ascii="Times New Roman" w:hAnsi="Times New Roman" w:cs="Times New Roman"/>
          <w:sz w:val="24"/>
          <w:szCs w:val="24"/>
        </w:rPr>
        <w:t xml:space="preserve"> colocaram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num vagão de carga, para que</w:t>
      </w:r>
      <w:r w:rsidR="00196F2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6F2E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aprendesse na Alemanha a cultura alemã e o trabalho alemão.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196F2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196F2E">
        <w:rPr>
          <w:rFonts w:ascii="Times New Roman" w:hAnsi="Times New Roman" w:cs="Times New Roman"/>
          <w:sz w:val="24"/>
          <w:szCs w:val="24"/>
        </w:rPr>
        <w:t xml:space="preserve"> viu tudo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5AE0" w:rsidRPr="00621342">
        <w:rPr>
          <w:rFonts w:ascii="Times New Roman" w:hAnsi="Times New Roman" w:cs="Times New Roman"/>
          <w:sz w:val="24"/>
          <w:szCs w:val="24"/>
        </w:rPr>
        <w:t>—</w:t>
      </w:r>
      <w:r w:rsidR="000A5A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7CC">
        <w:rPr>
          <w:rFonts w:ascii="Times New Roman" w:hAnsi="Times New Roman" w:cs="Times New Roman"/>
          <w:sz w:val="24"/>
          <w:szCs w:val="24"/>
        </w:rPr>
        <w:t>fazia tempo que ele andava 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</w:t>
      </w:r>
      <w:r w:rsidR="009B73F9">
        <w:rPr>
          <w:rFonts w:ascii="Times New Roman" w:hAnsi="Times New Roman" w:cs="Times New Roman"/>
          <w:sz w:val="24"/>
          <w:szCs w:val="24"/>
        </w:rPr>
        <w:t xml:space="preserve"> devastada, revestida de sangue</w:t>
      </w:r>
      <w:r w:rsidRPr="00C5704C">
        <w:rPr>
          <w:rFonts w:ascii="Times New Roman" w:hAnsi="Times New Roman" w:cs="Times New Roman"/>
          <w:sz w:val="24"/>
          <w:szCs w:val="24"/>
        </w:rPr>
        <w:t>, e n</w:t>
      </w:r>
      <w:r w:rsidR="000A5AE0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</w:t>
      </w:r>
      <w:r w:rsidR="000A5AE0">
        <w:rPr>
          <w:rFonts w:ascii="Times New Roman" w:hAnsi="Times New Roman" w:cs="Times New Roman"/>
          <w:sz w:val="24"/>
          <w:szCs w:val="24"/>
        </w:rPr>
        <w:t xml:space="preserve"> se achava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praça de Brussi</w:t>
      </w:r>
      <w:r w:rsidR="000A5AE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ny. </w:t>
      </w:r>
      <w:r w:rsidR="00685E17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viu sangue </w:t>
      </w:r>
      <w:r w:rsidR="000A5AE0">
        <w:rPr>
          <w:rFonts w:ascii="Times New Roman" w:hAnsi="Times New Roman" w:cs="Times New Roman"/>
          <w:sz w:val="24"/>
          <w:szCs w:val="24"/>
        </w:rPr>
        <w:t>fresco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ossos secos do ano </w:t>
      </w:r>
      <w:r w:rsidR="000A5AE0">
        <w:rPr>
          <w:rFonts w:ascii="Times New Roman" w:hAnsi="Times New Roman" w:cs="Times New Roman"/>
          <w:sz w:val="24"/>
          <w:szCs w:val="24"/>
        </w:rPr>
        <w:t>anterior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D3AF9">
        <w:rPr>
          <w:rFonts w:ascii="Times New Roman" w:hAnsi="Times New Roman" w:cs="Times New Roman"/>
          <w:sz w:val="24"/>
          <w:szCs w:val="24"/>
        </w:rPr>
        <w:t>E</w:t>
      </w:r>
      <w:r w:rsidR="000A5AE0">
        <w:rPr>
          <w:rFonts w:ascii="Times New Roman" w:hAnsi="Times New Roman" w:cs="Times New Roman"/>
          <w:sz w:val="24"/>
          <w:szCs w:val="24"/>
        </w:rPr>
        <w:t>m</w:t>
      </w:r>
      <w:r w:rsidR="00B4662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dois anos o</w:t>
      </w:r>
      <w:r w:rsidR="00BE1462">
        <w:rPr>
          <w:rFonts w:ascii="Times New Roman" w:hAnsi="Times New Roman" w:cs="Times New Roman"/>
          <w:sz w:val="24"/>
          <w:szCs w:val="24"/>
        </w:rPr>
        <w:t xml:space="preserve"> cabelo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Anticristo, </w:t>
      </w:r>
      <w:r w:rsidR="00BE146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jovem judeu da tribo de Dã, </w:t>
      </w:r>
      <w:r w:rsidR="00A85388">
        <w:rPr>
          <w:rFonts w:ascii="Times New Roman" w:hAnsi="Times New Roman" w:cs="Times New Roman"/>
          <w:sz w:val="24"/>
          <w:szCs w:val="24"/>
        </w:rPr>
        <w:t xml:space="preserve">havia </w:t>
      </w:r>
      <w:r w:rsidR="00BE1462">
        <w:rPr>
          <w:rFonts w:ascii="Times New Roman" w:hAnsi="Times New Roman" w:cs="Times New Roman"/>
          <w:sz w:val="24"/>
          <w:szCs w:val="24"/>
        </w:rPr>
        <w:t>embranquecido</w:t>
      </w:r>
      <w:r w:rsidRPr="00C5704C">
        <w:rPr>
          <w:rFonts w:ascii="Times New Roman" w:hAnsi="Times New Roman" w:cs="Times New Roman"/>
          <w:sz w:val="24"/>
          <w:szCs w:val="24"/>
        </w:rPr>
        <w:t>. Ele</w:t>
      </w:r>
      <w:r w:rsidR="00552558">
        <w:rPr>
          <w:rFonts w:ascii="Times New Roman" w:hAnsi="Times New Roman" w:cs="Times New Roman"/>
          <w:sz w:val="24"/>
          <w:szCs w:val="24"/>
        </w:rPr>
        <w:t xml:space="preserve">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</w:t>
      </w:r>
      <w:r w:rsidR="00697064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enviado como executor, mas somente como testemunha do Senhor...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 andava </w:t>
      </w:r>
      <w:r w:rsidR="00697064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resignados e revoltados, </w:t>
      </w:r>
      <w:r w:rsidR="00697064">
        <w:rPr>
          <w:rFonts w:ascii="Times New Roman" w:hAnsi="Times New Roman" w:cs="Times New Roman"/>
          <w:sz w:val="24"/>
          <w:szCs w:val="24"/>
        </w:rPr>
        <w:t xml:space="preserve">entre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que </w:t>
      </w:r>
      <w:r w:rsidR="00697064">
        <w:rPr>
          <w:rFonts w:ascii="Times New Roman" w:hAnsi="Times New Roman" w:cs="Times New Roman"/>
          <w:sz w:val="24"/>
          <w:szCs w:val="24"/>
        </w:rPr>
        <w:t>suspiravam 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vida da qual </w:t>
      </w:r>
      <w:r w:rsidR="00697064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expulsos e os que tiveram a </w:t>
      </w:r>
      <w:r w:rsidR="00697064">
        <w:rPr>
          <w:rFonts w:ascii="Times New Roman" w:hAnsi="Times New Roman" w:cs="Times New Roman"/>
          <w:sz w:val="24"/>
          <w:szCs w:val="24"/>
        </w:rPr>
        <w:t>sorte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esquecer a vida</w:t>
      </w:r>
      <w:r w:rsidR="009B73F9">
        <w:rPr>
          <w:rFonts w:ascii="Times New Roman" w:hAnsi="Times New Roman" w:cs="Times New Roman"/>
          <w:sz w:val="24"/>
          <w:szCs w:val="24"/>
        </w:rPr>
        <w:t xml:space="preserve"> antes de morrer</w:t>
      </w:r>
      <w:r w:rsidRPr="00C5704C">
        <w:rPr>
          <w:rFonts w:ascii="Times New Roman" w:hAnsi="Times New Roman" w:cs="Times New Roman"/>
          <w:sz w:val="24"/>
          <w:szCs w:val="24"/>
        </w:rPr>
        <w:t>. Mas</w:t>
      </w:r>
      <w:r w:rsidR="00123C7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certa vez, perto de Minsk, </w:t>
      </w:r>
      <w:r w:rsidR="00697064">
        <w:rPr>
          <w:rFonts w:ascii="Times New Roman" w:hAnsi="Times New Roman" w:cs="Times New Roman"/>
          <w:sz w:val="24"/>
          <w:szCs w:val="24"/>
        </w:rPr>
        <w:t xml:space="preserve">ele </w:t>
      </w:r>
      <w:r w:rsidR="00190CC1">
        <w:rPr>
          <w:rFonts w:ascii="Times New Roman" w:hAnsi="Times New Roman" w:cs="Times New Roman"/>
          <w:sz w:val="24"/>
          <w:szCs w:val="24"/>
        </w:rPr>
        <w:t>se viu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lado de </w:t>
      </w:r>
      <w:r w:rsidR="00697064">
        <w:rPr>
          <w:rFonts w:ascii="Times New Roman" w:hAnsi="Times New Roman" w:cs="Times New Roman"/>
          <w:sz w:val="24"/>
          <w:szCs w:val="24"/>
        </w:rPr>
        <w:t>um sujeito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Efraim, pois </w:t>
      </w:r>
      <w:r w:rsidR="00697064">
        <w:rPr>
          <w:rFonts w:ascii="Times New Roman" w:hAnsi="Times New Roman" w:cs="Times New Roman"/>
          <w:sz w:val="24"/>
          <w:szCs w:val="24"/>
        </w:rPr>
        <w:t xml:space="preserve">Dã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sabia a </w:t>
      </w:r>
      <w:r w:rsidR="00697064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tribo</w:t>
      </w:r>
      <w:r w:rsidR="00697064">
        <w:rPr>
          <w:rFonts w:ascii="Times New Roman" w:hAnsi="Times New Roman" w:cs="Times New Roman"/>
          <w:sz w:val="24"/>
          <w:szCs w:val="24"/>
        </w:rPr>
        <w:t>s as pessoas pertenciam,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que el</w:t>
      </w:r>
      <w:r w:rsidR="0069706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697064">
        <w:rPr>
          <w:rFonts w:ascii="Times New Roman" w:hAnsi="Times New Roman" w:cs="Times New Roman"/>
          <w:sz w:val="24"/>
          <w:szCs w:val="24"/>
        </w:rPr>
        <w:t xml:space="preserve">mesmas </w:t>
      </w:r>
      <w:r w:rsidR="009B73F9">
        <w:rPr>
          <w:rFonts w:ascii="Times New Roman" w:hAnsi="Times New Roman" w:cs="Times New Roman"/>
          <w:sz w:val="24"/>
          <w:szCs w:val="24"/>
        </w:rPr>
        <w:t>ignorassem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697064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</w:t>
      </w:r>
      <w:r w:rsidR="0069706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7064">
        <w:rPr>
          <w:rFonts w:ascii="Times New Roman" w:hAnsi="Times New Roman" w:cs="Times New Roman"/>
          <w:sz w:val="24"/>
          <w:szCs w:val="24"/>
        </w:rPr>
        <w:t>sábio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filósofo, </w:t>
      </w:r>
      <w:r w:rsidR="00685E17">
        <w:rPr>
          <w:rFonts w:ascii="Times New Roman" w:hAnsi="Times New Roman" w:cs="Times New Roman"/>
          <w:sz w:val="24"/>
          <w:szCs w:val="24"/>
        </w:rPr>
        <w:t>caminhando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69706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túmulo</w:t>
      </w:r>
      <w:r w:rsidR="00123C7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697064">
        <w:rPr>
          <w:rFonts w:ascii="Times New Roman" w:hAnsi="Times New Roman" w:cs="Times New Roman"/>
          <w:sz w:val="24"/>
          <w:szCs w:val="24"/>
        </w:rPr>
        <w:t xml:space="preserve">com pudor e </w:t>
      </w:r>
      <w:r w:rsidR="006071F6">
        <w:rPr>
          <w:rFonts w:ascii="Times New Roman" w:hAnsi="Times New Roman" w:cs="Times New Roman"/>
          <w:sz w:val="24"/>
          <w:szCs w:val="24"/>
        </w:rPr>
        <w:t>afobação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BC30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osso povo deveria ter ido embora há muito tempo</w:t>
      </w:r>
      <w:r w:rsidR="00685E17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somos </w:t>
      </w:r>
      <w:r w:rsidR="00685E17">
        <w:rPr>
          <w:rFonts w:ascii="Times New Roman" w:hAnsi="Times New Roman" w:cs="Times New Roman"/>
          <w:sz w:val="24"/>
          <w:szCs w:val="24"/>
        </w:rPr>
        <w:t>como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visita </w:t>
      </w:r>
      <w:r w:rsidR="00685E17">
        <w:rPr>
          <w:rFonts w:ascii="Times New Roman" w:hAnsi="Times New Roman" w:cs="Times New Roman"/>
          <w:sz w:val="24"/>
          <w:szCs w:val="24"/>
        </w:rPr>
        <w:t>abusada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ficou tempo</w:t>
      </w:r>
      <w:r w:rsidR="00685E17">
        <w:rPr>
          <w:rFonts w:ascii="Times New Roman" w:hAnsi="Times New Roman" w:cs="Times New Roman"/>
          <w:sz w:val="24"/>
          <w:szCs w:val="24"/>
        </w:rPr>
        <w:t xml:space="preserve"> demas</w:t>
      </w:r>
      <w:r w:rsidR="00A85388">
        <w:rPr>
          <w:rFonts w:ascii="Times New Roman" w:hAnsi="Times New Roman" w:cs="Times New Roman"/>
          <w:sz w:val="24"/>
          <w:szCs w:val="24"/>
        </w:rPr>
        <w:t>iado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casa dos outros povos e agora é post</w:t>
      </w:r>
      <w:r w:rsidR="00685E1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fora </w:t>
      </w:r>
      <w:r w:rsidR="00685E17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força e com </w:t>
      </w:r>
      <w:r w:rsidR="006071F6">
        <w:rPr>
          <w:rFonts w:ascii="Times New Roman" w:hAnsi="Times New Roman" w:cs="Times New Roman"/>
          <w:sz w:val="24"/>
          <w:szCs w:val="24"/>
        </w:rPr>
        <w:t>humilhação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>... Nós, judeus, somos um povo ruim e eu sinto nojo de mim mesmo...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B80BE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olhou à sua volta e realmente não viu muitos rostos </w:t>
      </w:r>
      <w:r w:rsidR="00B80BEB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justos </w:t>
      </w:r>
      <w:r w:rsidR="0036488D">
        <w:rPr>
          <w:rFonts w:ascii="Times New Roman" w:hAnsi="Times New Roman" w:cs="Times New Roman"/>
          <w:sz w:val="24"/>
          <w:szCs w:val="24"/>
        </w:rPr>
        <w:t xml:space="preserve">no </w:t>
      </w:r>
      <w:r w:rsidRPr="00C5704C">
        <w:rPr>
          <w:rFonts w:ascii="Times New Roman" w:hAnsi="Times New Roman" w:cs="Times New Roman"/>
          <w:sz w:val="24"/>
          <w:szCs w:val="24"/>
        </w:rPr>
        <w:t>seu povo</w:t>
      </w:r>
      <w:r w:rsidR="00BC307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caminhava para o túmulo... </w:t>
      </w:r>
      <w:r w:rsidR="00F454A9">
        <w:rPr>
          <w:rFonts w:ascii="Times New Roman" w:hAnsi="Times New Roman" w:cs="Times New Roman"/>
          <w:sz w:val="24"/>
          <w:szCs w:val="24"/>
        </w:rPr>
        <w:t>Alguém</w:t>
      </w:r>
      <w:r w:rsidR="00A55A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cometia adultério, </w:t>
      </w:r>
      <w:r w:rsidR="00B80BEB">
        <w:rPr>
          <w:rFonts w:ascii="Times New Roman" w:hAnsi="Times New Roman" w:cs="Times New Roman"/>
          <w:sz w:val="24"/>
          <w:szCs w:val="24"/>
        </w:rPr>
        <w:t>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ofendia um órfão, </w:t>
      </w:r>
      <w:r w:rsidR="00A55AEB" w:rsidRPr="00C5704C">
        <w:rPr>
          <w:rFonts w:ascii="Times New Roman" w:hAnsi="Times New Roman" w:cs="Times New Roman"/>
          <w:sz w:val="24"/>
          <w:szCs w:val="24"/>
        </w:rPr>
        <w:t>es</w:t>
      </w:r>
      <w:r w:rsidR="00A55AEB">
        <w:rPr>
          <w:rFonts w:ascii="Times New Roman" w:hAnsi="Times New Roman" w:cs="Times New Roman"/>
          <w:sz w:val="24"/>
          <w:szCs w:val="24"/>
        </w:rPr>
        <w:t>s</w:t>
      </w:r>
      <w:r w:rsidR="00A55AE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era sovina</w:t>
      </w:r>
      <w:r w:rsidR="00F454A9">
        <w:rPr>
          <w:rFonts w:ascii="Times New Roman" w:hAnsi="Times New Roman" w:cs="Times New Roman"/>
          <w:sz w:val="24"/>
          <w:szCs w:val="24"/>
        </w:rPr>
        <w:t xml:space="preserve"> </w:t>
      </w:r>
      <w:r w:rsidR="00B80BE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1462">
        <w:rPr>
          <w:rFonts w:ascii="Times New Roman" w:hAnsi="Times New Roman" w:cs="Times New Roman"/>
          <w:sz w:val="24"/>
          <w:szCs w:val="24"/>
        </w:rPr>
        <w:t>engolia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vivo seu próximo, </w:t>
      </w:r>
      <w:r w:rsidR="00F454A9">
        <w:rPr>
          <w:rFonts w:ascii="Times New Roman" w:hAnsi="Times New Roman" w:cs="Times New Roman"/>
          <w:sz w:val="24"/>
          <w:szCs w:val="24"/>
        </w:rPr>
        <w:t>aquele</w:t>
      </w:r>
      <w:r w:rsidR="00A55A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filosofava de modo </w:t>
      </w:r>
      <w:r w:rsidR="00B80BEB">
        <w:rPr>
          <w:rFonts w:ascii="Times New Roman" w:hAnsi="Times New Roman" w:cs="Times New Roman"/>
          <w:sz w:val="24"/>
          <w:szCs w:val="24"/>
        </w:rPr>
        <w:t>indecente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454A9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0BEB">
        <w:rPr>
          <w:rFonts w:ascii="Times New Roman" w:hAnsi="Times New Roman" w:cs="Times New Roman"/>
          <w:sz w:val="24"/>
          <w:szCs w:val="24"/>
        </w:rPr>
        <w:t>rezava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falsidade, </w:t>
      </w:r>
      <w:r w:rsidR="00F454A9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</w:t>
      </w:r>
      <w:r w:rsidR="00F454A9">
        <w:rPr>
          <w:rFonts w:ascii="Times New Roman" w:hAnsi="Times New Roman" w:cs="Times New Roman"/>
          <w:sz w:val="24"/>
          <w:szCs w:val="24"/>
        </w:rPr>
        <w:t>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454A9">
        <w:rPr>
          <w:rFonts w:ascii="Times New Roman" w:hAnsi="Times New Roman" w:cs="Times New Roman"/>
          <w:sz w:val="24"/>
          <w:szCs w:val="24"/>
        </w:rPr>
        <w:t xml:space="preserve">aquele </w:t>
      </w:r>
      <w:r w:rsidR="00A55AEB">
        <w:rPr>
          <w:rFonts w:ascii="Times New Roman" w:hAnsi="Times New Roman" w:cs="Times New Roman"/>
          <w:sz w:val="24"/>
          <w:szCs w:val="24"/>
        </w:rPr>
        <w:t>abjur</w:t>
      </w:r>
      <w:r w:rsidR="00F454A9">
        <w:rPr>
          <w:rFonts w:ascii="Times New Roman" w:hAnsi="Times New Roman" w:cs="Times New Roman"/>
          <w:sz w:val="24"/>
          <w:szCs w:val="24"/>
        </w:rPr>
        <w:t>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E Dã, </w:t>
      </w:r>
      <w:r w:rsidR="00F454A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B5722B">
        <w:rPr>
          <w:rFonts w:ascii="Times New Roman" w:hAnsi="Times New Roman" w:cs="Times New Roman"/>
          <w:sz w:val="24"/>
          <w:szCs w:val="24"/>
        </w:rPr>
        <w:t>, disse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A55AE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está nos expulsando e de onde? Por acaso o Senhor nos expulsa do Éden? Por acaso os santos anjos nos expulsa</w:t>
      </w:r>
      <w:r w:rsidR="00236694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céu? Não, nós, pecadores, </w:t>
      </w:r>
      <w:r w:rsidR="00236694">
        <w:rPr>
          <w:rFonts w:ascii="Times New Roman" w:hAnsi="Times New Roman" w:cs="Times New Roman"/>
          <w:sz w:val="24"/>
          <w:szCs w:val="24"/>
        </w:rPr>
        <w:t>somos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expulsos </w:t>
      </w:r>
      <w:r w:rsidR="0005783D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pecadores decaídos d</w:t>
      </w:r>
      <w:r w:rsidR="0005783D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</w:t>
      </w:r>
      <w:r w:rsidR="000A346A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do decaído... Olhem</w:t>
      </w:r>
      <w:r w:rsidR="00AA39AB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volta. </w:t>
      </w:r>
      <w:r w:rsidR="00BE079B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adultério </w:t>
      </w:r>
      <w:r w:rsidR="00BE079B">
        <w:rPr>
          <w:rFonts w:ascii="Times New Roman" w:hAnsi="Times New Roman" w:cs="Times New Roman"/>
          <w:sz w:val="24"/>
          <w:szCs w:val="24"/>
        </w:rPr>
        <w:t xml:space="preserve">não seria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pecado </w:t>
      </w:r>
      <w:r w:rsidR="00BE079B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este mundo? </w:t>
      </w:r>
      <w:r w:rsidR="00BE079B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traição? A filosofia </w:t>
      </w:r>
      <w:r w:rsidR="0006360F">
        <w:rPr>
          <w:rFonts w:ascii="Times New Roman" w:hAnsi="Times New Roman" w:cs="Times New Roman"/>
          <w:sz w:val="24"/>
          <w:szCs w:val="24"/>
        </w:rPr>
        <w:t>indecente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A </w:t>
      </w:r>
      <w:r w:rsidR="00BE079B">
        <w:rPr>
          <w:rFonts w:ascii="Times New Roman" w:hAnsi="Times New Roman" w:cs="Times New Roman"/>
          <w:sz w:val="24"/>
          <w:szCs w:val="24"/>
        </w:rPr>
        <w:t>reza dissimulada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6C0403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0403">
        <w:rPr>
          <w:rFonts w:ascii="Times New Roman" w:hAnsi="Times New Roman" w:cs="Times New Roman"/>
          <w:sz w:val="24"/>
          <w:szCs w:val="24"/>
        </w:rPr>
        <w:t>disputas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03E2">
        <w:rPr>
          <w:rFonts w:ascii="Times New Roman" w:hAnsi="Times New Roman" w:cs="Times New Roman"/>
          <w:sz w:val="24"/>
          <w:szCs w:val="24"/>
        </w:rPr>
        <w:t>entre irmãos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matamos nossos </w:t>
      </w:r>
      <w:r w:rsidR="00CB03E2">
        <w:rPr>
          <w:rFonts w:ascii="Times New Roman" w:hAnsi="Times New Roman" w:cs="Times New Roman"/>
          <w:sz w:val="24"/>
          <w:szCs w:val="24"/>
        </w:rPr>
        <w:t xml:space="preserve">próprios </w:t>
      </w:r>
      <w:r w:rsidR="0024094F" w:rsidRPr="00C5704C">
        <w:rPr>
          <w:rFonts w:ascii="Times New Roman" w:hAnsi="Times New Roman" w:cs="Times New Roman"/>
          <w:sz w:val="24"/>
          <w:szCs w:val="24"/>
        </w:rPr>
        <w:t>profetas, de Jeremias a Jesus, mas será que isso é</w:t>
      </w:r>
      <w:r w:rsidR="006C0403">
        <w:rPr>
          <w:rFonts w:ascii="Times New Roman" w:hAnsi="Times New Roman" w:cs="Times New Roman"/>
          <w:sz w:val="24"/>
          <w:szCs w:val="24"/>
        </w:rPr>
        <w:t xml:space="preserve"> algo</w:t>
      </w:r>
      <w:r w:rsidR="00D1748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rar</w:t>
      </w:r>
      <w:r w:rsidR="006C040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CB03E2">
        <w:rPr>
          <w:rFonts w:ascii="Times New Roman" w:hAnsi="Times New Roman" w:cs="Times New Roman"/>
          <w:sz w:val="24"/>
          <w:szCs w:val="24"/>
        </w:rPr>
        <w:t>este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mundo? Quantos libelos de sangue, quantas lendas </w:t>
      </w:r>
      <w:r w:rsidR="00AA39AB">
        <w:rPr>
          <w:rFonts w:ascii="Times New Roman" w:hAnsi="Times New Roman" w:cs="Times New Roman"/>
          <w:sz w:val="24"/>
          <w:szCs w:val="24"/>
        </w:rPr>
        <w:t>maldosas</w:t>
      </w:r>
      <w:r w:rsidR="00D54452">
        <w:rPr>
          <w:rFonts w:ascii="Times New Roman" w:hAnsi="Times New Roman" w:cs="Times New Roman"/>
          <w:sz w:val="24"/>
          <w:szCs w:val="24"/>
        </w:rPr>
        <w:t xml:space="preserve"> </w:t>
      </w:r>
      <w:r w:rsidR="00075E47">
        <w:rPr>
          <w:rFonts w:ascii="Times New Roman" w:hAnsi="Times New Roman" w:cs="Times New Roman"/>
          <w:sz w:val="24"/>
          <w:szCs w:val="24"/>
        </w:rPr>
        <w:t>podem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39AB">
        <w:rPr>
          <w:rFonts w:ascii="Times New Roman" w:hAnsi="Times New Roman" w:cs="Times New Roman"/>
          <w:sz w:val="24"/>
          <w:szCs w:val="24"/>
        </w:rPr>
        <w:t xml:space="preserve">ser </w:t>
      </w:r>
      <w:r w:rsidR="0024094F" w:rsidRPr="00C5704C">
        <w:rPr>
          <w:rFonts w:ascii="Times New Roman" w:hAnsi="Times New Roman" w:cs="Times New Roman"/>
          <w:sz w:val="24"/>
          <w:szCs w:val="24"/>
        </w:rPr>
        <w:t>cria</w:t>
      </w:r>
      <w:r w:rsidR="00AA39AB">
        <w:rPr>
          <w:rFonts w:ascii="Times New Roman" w:hAnsi="Times New Roman" w:cs="Times New Roman"/>
          <w:sz w:val="24"/>
          <w:szCs w:val="24"/>
        </w:rPr>
        <w:t>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</w:t>
      </w:r>
      <w:r w:rsidR="0024094F" w:rsidRPr="005E1179">
        <w:rPr>
          <w:rFonts w:ascii="Times New Roman" w:hAnsi="Times New Roman" w:cs="Times New Roman"/>
          <w:sz w:val="24"/>
          <w:szCs w:val="24"/>
        </w:rPr>
        <w:t>outras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nações que </w:t>
      </w:r>
      <w:r w:rsidR="00E82498">
        <w:rPr>
          <w:rFonts w:ascii="Times New Roman" w:hAnsi="Times New Roman" w:cs="Times New Roman"/>
          <w:sz w:val="24"/>
          <w:szCs w:val="24"/>
        </w:rPr>
        <w:t>destruíram</w:t>
      </w:r>
      <w:r w:rsidR="00D5445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seus </w:t>
      </w:r>
      <w:r w:rsidR="00AA39AB">
        <w:rPr>
          <w:rFonts w:ascii="Times New Roman" w:hAnsi="Times New Roman" w:cs="Times New Roman"/>
          <w:sz w:val="24"/>
          <w:szCs w:val="24"/>
        </w:rPr>
        <w:t xml:space="preserve">próprios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justos </w:t>
      </w:r>
      <w:r w:rsidR="00E82498">
        <w:rPr>
          <w:rFonts w:ascii="Times New Roman" w:hAnsi="Times New Roman" w:cs="Times New Roman"/>
          <w:sz w:val="24"/>
          <w:szCs w:val="24"/>
        </w:rPr>
        <w:t>em</w:t>
      </w:r>
      <w:r w:rsidR="00D54452">
        <w:rPr>
          <w:rFonts w:ascii="Times New Roman" w:hAnsi="Times New Roman" w:cs="Times New Roman"/>
          <w:sz w:val="24"/>
          <w:szCs w:val="24"/>
        </w:rPr>
        <w:t xml:space="preserve"> dispu</w:t>
      </w:r>
      <w:r w:rsidR="006071F6">
        <w:rPr>
          <w:rFonts w:ascii="Times New Roman" w:hAnsi="Times New Roman" w:cs="Times New Roman"/>
          <w:sz w:val="24"/>
          <w:szCs w:val="24"/>
        </w:rPr>
        <w:t>tas entre irmãos</w:t>
      </w:r>
      <w:r w:rsidR="00EC71AA">
        <w:rPr>
          <w:rFonts w:ascii="Times New Roman" w:hAnsi="Times New Roman" w:cs="Times New Roman"/>
          <w:sz w:val="24"/>
          <w:szCs w:val="24"/>
        </w:rPr>
        <w:t>?</w:t>
      </w:r>
      <w:r w:rsidR="00EC71A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 qu</w:t>
      </w:r>
      <w:r w:rsidR="00D5445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culpa </w:t>
      </w:r>
      <w:r w:rsidR="00D54452">
        <w:rPr>
          <w:rFonts w:ascii="Times New Roman" w:hAnsi="Times New Roman" w:cs="Times New Roman"/>
          <w:sz w:val="24"/>
          <w:szCs w:val="24"/>
        </w:rPr>
        <w:t xml:space="preserve">em particular </w:t>
      </w:r>
      <w:r w:rsidR="00E82498">
        <w:rPr>
          <w:rFonts w:ascii="Times New Roman" w:hAnsi="Times New Roman" w:cs="Times New Roman"/>
          <w:sz w:val="24"/>
          <w:szCs w:val="24"/>
        </w:rPr>
        <w:t>nos</w:t>
      </w:r>
      <w:r w:rsidR="00D54452">
        <w:rPr>
          <w:rFonts w:ascii="Times New Roman" w:hAnsi="Times New Roman" w:cs="Times New Roman"/>
          <w:sz w:val="24"/>
          <w:szCs w:val="24"/>
        </w:rPr>
        <w:t xml:space="preserve"> deve ser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imposta? Por que </w:t>
      </w:r>
      <w:r w:rsidR="006071F6">
        <w:rPr>
          <w:rFonts w:ascii="Times New Roman" w:hAnsi="Times New Roman" w:cs="Times New Roman"/>
          <w:sz w:val="24"/>
          <w:szCs w:val="24"/>
        </w:rPr>
        <w:t>antes de sermos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2498">
        <w:rPr>
          <w:rFonts w:ascii="Times New Roman" w:hAnsi="Times New Roman" w:cs="Times New Roman"/>
          <w:sz w:val="24"/>
          <w:szCs w:val="24"/>
        </w:rPr>
        <w:t>colocados porta afora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deste mundo decaído, mas habit</w:t>
      </w:r>
      <w:r w:rsidR="006071F6">
        <w:rPr>
          <w:rFonts w:ascii="Times New Roman" w:hAnsi="Times New Roman" w:cs="Times New Roman"/>
          <w:sz w:val="24"/>
          <w:szCs w:val="24"/>
        </w:rPr>
        <w:t>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071F6">
        <w:rPr>
          <w:rFonts w:ascii="Times New Roman" w:hAnsi="Times New Roman" w:cs="Times New Roman"/>
          <w:sz w:val="24"/>
          <w:szCs w:val="24"/>
        </w:rPr>
        <w:t>eles 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71F6">
        <w:rPr>
          <w:rFonts w:ascii="Times New Roman" w:hAnsi="Times New Roman" w:cs="Times New Roman"/>
          <w:sz w:val="24"/>
          <w:szCs w:val="24"/>
        </w:rPr>
        <w:t>arrancam tudo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fica</w:t>
      </w:r>
      <w:r w:rsidR="006071F6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o que </w:t>
      </w:r>
      <w:r w:rsidR="006071F6">
        <w:rPr>
          <w:rFonts w:ascii="Times New Roman" w:hAnsi="Times New Roman" w:cs="Times New Roman"/>
          <w:sz w:val="24"/>
          <w:szCs w:val="24"/>
        </w:rPr>
        <w:t>temos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melhor? </w:t>
      </w:r>
      <w:r w:rsidR="006071F6"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uando </w:t>
      </w:r>
      <w:r w:rsidR="006071F6">
        <w:rPr>
          <w:rFonts w:ascii="Times New Roman" w:hAnsi="Times New Roman" w:cs="Times New Roman"/>
          <w:sz w:val="24"/>
          <w:szCs w:val="24"/>
        </w:rPr>
        <w:t>estivermos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outro mundo, </w:t>
      </w:r>
      <w:r w:rsidR="006071F6">
        <w:rPr>
          <w:rFonts w:ascii="Times New Roman" w:hAnsi="Times New Roman" w:cs="Times New Roman"/>
          <w:sz w:val="24"/>
          <w:szCs w:val="24"/>
        </w:rPr>
        <w:t>iremos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adquirir novamente </w:t>
      </w:r>
      <w:r w:rsidR="006071F6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destino histórico e outros bens.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Senhor respondeu a seu enviado, o Anticristo, n</w:t>
      </w:r>
      <w:r w:rsidR="006071F6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 de outono, perto de Minsk, </w:t>
      </w:r>
      <w:r w:rsidR="006071F6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beira de uma trincheira antitanque </w:t>
      </w:r>
      <w:r w:rsidR="00BE1462">
        <w:rPr>
          <w:rFonts w:ascii="Times New Roman" w:hAnsi="Times New Roman" w:cs="Times New Roman"/>
          <w:sz w:val="24"/>
          <w:szCs w:val="24"/>
        </w:rPr>
        <w:t>coberta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1179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sangue d</w:t>
      </w:r>
      <w:r w:rsidR="006071F6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71F6">
        <w:rPr>
          <w:rFonts w:ascii="Times New Roman" w:hAnsi="Times New Roman" w:cs="Times New Roman"/>
          <w:sz w:val="24"/>
          <w:szCs w:val="24"/>
        </w:rPr>
        <w:t>doze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tribos de Israel:</w:t>
      </w:r>
    </w:p>
    <w:p w:rsidR="0024094F" w:rsidRPr="00C5704C" w:rsidRDefault="002E791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3477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 culpa </w:t>
      </w:r>
      <w:r w:rsidR="008B3477">
        <w:rPr>
          <w:rFonts w:ascii="Times New Roman" w:hAnsi="Times New Roman" w:cs="Times New Roman"/>
          <w:sz w:val="24"/>
          <w:szCs w:val="24"/>
        </w:rPr>
        <w:t xml:space="preserve">em particular </w:t>
      </w:r>
      <w:r>
        <w:rPr>
          <w:rFonts w:ascii="Times New Roman" w:hAnsi="Times New Roman" w:cs="Times New Roman"/>
          <w:sz w:val="24"/>
          <w:szCs w:val="24"/>
        </w:rPr>
        <w:t>vos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é imputada, é a única</w:t>
      </w:r>
      <w:r w:rsidR="008B3477">
        <w:rPr>
          <w:rFonts w:ascii="Times New Roman" w:hAnsi="Times New Roman" w:cs="Times New Roman"/>
          <w:sz w:val="24"/>
          <w:szCs w:val="24"/>
        </w:rPr>
        <w:t xml:space="preserve"> culpa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verdadeira </w:t>
      </w:r>
      <w:r w:rsidRPr="00C5704C">
        <w:rPr>
          <w:rFonts w:ascii="Times New Roman" w:hAnsi="Times New Roman" w:cs="Times New Roman"/>
          <w:sz w:val="24"/>
          <w:szCs w:val="24"/>
        </w:rPr>
        <w:t>nes</w:t>
      </w:r>
      <w:r>
        <w:rPr>
          <w:rFonts w:ascii="Times New Roman" w:hAnsi="Times New Roman" w:cs="Times New Roman"/>
          <w:sz w:val="24"/>
          <w:szCs w:val="24"/>
        </w:rPr>
        <w:t>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mundo decaído, </w:t>
      </w:r>
      <w:r w:rsidR="008B3477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habit</w:t>
      </w:r>
      <w:r w:rsidR="008B3477">
        <w:rPr>
          <w:rFonts w:ascii="Times New Roman" w:hAnsi="Times New Roman" w:cs="Times New Roman"/>
          <w:sz w:val="24"/>
          <w:szCs w:val="24"/>
        </w:rPr>
        <w:t>ável;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3477">
        <w:rPr>
          <w:rFonts w:ascii="Times New Roman" w:hAnsi="Times New Roman" w:cs="Times New Roman"/>
          <w:sz w:val="24"/>
          <w:szCs w:val="24"/>
        </w:rPr>
        <w:t>é ela que vos di</w:t>
      </w:r>
      <w:r w:rsidR="004A21ED">
        <w:rPr>
          <w:rFonts w:ascii="Times New Roman" w:hAnsi="Times New Roman" w:cs="Times New Roman"/>
          <w:sz w:val="24"/>
          <w:szCs w:val="24"/>
        </w:rPr>
        <w:t>s</w:t>
      </w:r>
      <w:r w:rsidR="008B3477">
        <w:rPr>
          <w:rFonts w:ascii="Times New Roman" w:hAnsi="Times New Roman" w:cs="Times New Roman"/>
          <w:sz w:val="24"/>
          <w:szCs w:val="24"/>
        </w:rPr>
        <w:t>tingue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A21ED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outros povos e </w:t>
      </w:r>
      <w:r w:rsidR="008B3477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 </w:t>
      </w:r>
      <w:r w:rsidR="008B3477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3477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486C">
        <w:rPr>
          <w:rFonts w:ascii="Times New Roman" w:hAnsi="Times New Roman" w:cs="Times New Roman"/>
          <w:sz w:val="24"/>
          <w:szCs w:val="24"/>
        </w:rPr>
        <w:t xml:space="preserve">vós </w:t>
      </w:r>
      <w:r w:rsidR="0024094F" w:rsidRPr="00C5704C">
        <w:rPr>
          <w:rFonts w:ascii="Times New Roman" w:hAnsi="Times New Roman" w:cs="Times New Roman"/>
          <w:sz w:val="24"/>
          <w:szCs w:val="24"/>
        </w:rPr>
        <w:t>sofre</w:t>
      </w:r>
      <w:r w:rsidR="008B3477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3477">
        <w:rPr>
          <w:rFonts w:ascii="Times New Roman" w:hAnsi="Times New Roman" w:cs="Times New Roman"/>
          <w:sz w:val="24"/>
          <w:szCs w:val="24"/>
        </w:rPr>
        <w:t>o castigo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pois </w:t>
      </w:r>
      <w:r w:rsidR="008B3477">
        <w:rPr>
          <w:rFonts w:ascii="Times New Roman" w:hAnsi="Times New Roman" w:cs="Times New Roman"/>
          <w:sz w:val="24"/>
          <w:szCs w:val="24"/>
        </w:rPr>
        <w:t xml:space="preserve">é a única culpa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8B3477">
        <w:rPr>
          <w:rFonts w:ascii="Times New Roman" w:hAnsi="Times New Roman" w:cs="Times New Roman"/>
          <w:sz w:val="24"/>
          <w:szCs w:val="24"/>
        </w:rPr>
        <w:t>di</w:t>
      </w:r>
      <w:r w:rsidR="004A21ED">
        <w:rPr>
          <w:rFonts w:ascii="Times New Roman" w:hAnsi="Times New Roman" w:cs="Times New Roman"/>
          <w:sz w:val="24"/>
          <w:szCs w:val="24"/>
        </w:rPr>
        <w:t>s</w:t>
      </w:r>
      <w:r w:rsidR="008B3477">
        <w:rPr>
          <w:rFonts w:ascii="Times New Roman" w:hAnsi="Times New Roman" w:cs="Times New Roman"/>
          <w:sz w:val="24"/>
          <w:szCs w:val="24"/>
        </w:rPr>
        <w:t>ti</w:t>
      </w:r>
      <w:r w:rsidR="004A21ED">
        <w:rPr>
          <w:rFonts w:ascii="Times New Roman" w:hAnsi="Times New Roman" w:cs="Times New Roman"/>
          <w:sz w:val="24"/>
          <w:szCs w:val="24"/>
        </w:rPr>
        <w:t>n</w:t>
      </w:r>
      <w:r w:rsidR="008B3477">
        <w:rPr>
          <w:rFonts w:ascii="Times New Roman" w:hAnsi="Times New Roman" w:cs="Times New Roman"/>
          <w:sz w:val="24"/>
          <w:szCs w:val="24"/>
        </w:rPr>
        <w:t>gue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816D97">
        <w:rPr>
          <w:rFonts w:ascii="Times New Roman" w:hAnsi="Times New Roman" w:cs="Times New Roman"/>
          <w:sz w:val="24"/>
          <w:szCs w:val="24"/>
        </w:rPr>
        <w:t>A única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3477">
        <w:rPr>
          <w:rFonts w:ascii="Times New Roman" w:hAnsi="Times New Roman" w:cs="Times New Roman"/>
          <w:sz w:val="24"/>
          <w:szCs w:val="24"/>
        </w:rPr>
        <w:t xml:space="preserve">culpa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verdadeira... E o nome </w:t>
      </w:r>
      <w:r>
        <w:rPr>
          <w:rFonts w:ascii="Times New Roman" w:hAnsi="Times New Roman" w:cs="Times New Roman"/>
          <w:sz w:val="24"/>
          <w:szCs w:val="24"/>
        </w:rPr>
        <w:t>dela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Fraqueza... Somente </w:t>
      </w:r>
      <w:r w:rsidR="008B3477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isso </w:t>
      </w:r>
      <w:r w:rsidR="00B6486C">
        <w:rPr>
          <w:rFonts w:ascii="Times New Roman" w:hAnsi="Times New Roman" w:cs="Times New Roman"/>
          <w:sz w:val="24"/>
          <w:szCs w:val="24"/>
        </w:rPr>
        <w:t xml:space="preserve">vós </w:t>
      </w:r>
      <w:r>
        <w:rPr>
          <w:rFonts w:ascii="Times New Roman" w:hAnsi="Times New Roman" w:cs="Times New Roman"/>
          <w:sz w:val="24"/>
          <w:szCs w:val="24"/>
        </w:rPr>
        <w:t>sois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culpados p</w:t>
      </w:r>
      <w:r w:rsidR="008B3477">
        <w:rPr>
          <w:rFonts w:ascii="Times New Roman" w:hAnsi="Times New Roman" w:cs="Times New Roman"/>
          <w:sz w:val="24"/>
          <w:szCs w:val="24"/>
        </w:rPr>
        <w:t>ara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21ED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outros povos, somente nisso </w:t>
      </w:r>
      <w:r w:rsidR="008B3477">
        <w:rPr>
          <w:rFonts w:ascii="Times New Roman" w:hAnsi="Times New Roman" w:cs="Times New Roman"/>
          <w:sz w:val="24"/>
          <w:szCs w:val="24"/>
        </w:rPr>
        <w:t>consiste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vosso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pecado </w:t>
      </w:r>
      <w:r w:rsidR="008B3477">
        <w:rPr>
          <w:rFonts w:ascii="Times New Roman" w:hAnsi="Times New Roman" w:cs="Times New Roman"/>
          <w:sz w:val="24"/>
          <w:szCs w:val="24"/>
        </w:rPr>
        <w:t>contra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Mim. </w:t>
      </w:r>
      <w:r w:rsidR="008B347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nquanto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culpa </w:t>
      </w:r>
      <w:r w:rsidR="008B3477">
        <w:rPr>
          <w:rFonts w:ascii="Times New Roman" w:hAnsi="Times New Roman" w:cs="Times New Roman"/>
          <w:sz w:val="24"/>
          <w:szCs w:val="24"/>
        </w:rPr>
        <w:t>em particular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3477">
        <w:rPr>
          <w:rFonts w:ascii="Times New Roman" w:hAnsi="Times New Roman" w:cs="Times New Roman"/>
          <w:sz w:val="24"/>
          <w:szCs w:val="24"/>
        </w:rPr>
        <w:t>existir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perdoarei todos os </w:t>
      </w:r>
      <w:r w:rsidR="008B3477">
        <w:rPr>
          <w:rFonts w:ascii="Times New Roman" w:hAnsi="Times New Roman" w:cs="Times New Roman"/>
          <w:sz w:val="24"/>
          <w:szCs w:val="24"/>
        </w:rPr>
        <w:t xml:space="preserve">vossos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pecados. Quando </w:t>
      </w:r>
      <w:r>
        <w:rPr>
          <w:rFonts w:ascii="Times New Roman" w:hAnsi="Times New Roman" w:cs="Times New Roman"/>
          <w:sz w:val="24"/>
          <w:szCs w:val="24"/>
        </w:rPr>
        <w:t>vos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redimir</w:t>
      </w:r>
      <w:r>
        <w:rPr>
          <w:rFonts w:ascii="Times New Roman" w:hAnsi="Times New Roman" w:cs="Times New Roman"/>
          <w:sz w:val="24"/>
          <w:szCs w:val="24"/>
        </w:rPr>
        <w:t>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terrível culpa, Eu </w:t>
      </w:r>
      <w:r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cobrarei os outros pecados. Já </w:t>
      </w:r>
      <w:r w:rsidR="007E44BB">
        <w:rPr>
          <w:rFonts w:ascii="Times New Roman" w:hAnsi="Times New Roman" w:cs="Times New Roman"/>
          <w:sz w:val="24"/>
          <w:szCs w:val="24"/>
        </w:rPr>
        <w:t xml:space="preserve">aos </w:t>
      </w:r>
      <w:r>
        <w:rPr>
          <w:rFonts w:ascii="Times New Roman" w:hAnsi="Times New Roman" w:cs="Times New Roman"/>
          <w:sz w:val="24"/>
          <w:szCs w:val="24"/>
        </w:rPr>
        <w:t>vossos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perseguidores</w:t>
      </w:r>
      <w:r w:rsidR="00162A2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62A2B">
        <w:rPr>
          <w:rFonts w:ascii="Times New Roman" w:hAnsi="Times New Roman" w:cs="Times New Roman"/>
          <w:sz w:val="24"/>
          <w:szCs w:val="24"/>
        </w:rPr>
        <w:t>através dos quais vos castigo,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cobrarei sete vezes mais, </w:t>
      </w:r>
      <w:r w:rsidR="00162A2B">
        <w:rPr>
          <w:rFonts w:ascii="Times New Roman" w:hAnsi="Times New Roman" w:cs="Times New Roman"/>
          <w:sz w:val="24"/>
          <w:szCs w:val="24"/>
        </w:rPr>
        <w:t xml:space="preserve">farei </w:t>
      </w:r>
      <w:r w:rsidR="00BE1462">
        <w:rPr>
          <w:rFonts w:ascii="Times New Roman" w:hAnsi="Times New Roman" w:cs="Times New Roman"/>
          <w:sz w:val="24"/>
          <w:szCs w:val="24"/>
        </w:rPr>
        <w:t xml:space="preserve">com </w:t>
      </w:r>
      <w:r w:rsidR="00162A2B">
        <w:rPr>
          <w:rFonts w:ascii="Times New Roman" w:hAnsi="Times New Roman" w:cs="Times New Roman"/>
          <w:sz w:val="24"/>
          <w:szCs w:val="24"/>
        </w:rPr>
        <w:t xml:space="preserve">que paguem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até o fim, pois a punição do Senhor </w:t>
      </w:r>
      <w:r>
        <w:rPr>
          <w:rFonts w:ascii="Times New Roman" w:hAnsi="Times New Roman" w:cs="Times New Roman"/>
          <w:sz w:val="24"/>
          <w:szCs w:val="24"/>
        </w:rPr>
        <w:t xml:space="preserve">jamais </w:t>
      </w:r>
      <w:r w:rsidR="006D3AF9">
        <w:rPr>
          <w:rFonts w:ascii="Times New Roman" w:hAnsi="Times New Roman" w:cs="Times New Roman"/>
          <w:sz w:val="24"/>
          <w:szCs w:val="24"/>
        </w:rPr>
        <w:t>se</w:t>
      </w:r>
      <w:r w:rsidR="00162A2B">
        <w:rPr>
          <w:rFonts w:ascii="Times New Roman" w:hAnsi="Times New Roman" w:cs="Times New Roman"/>
          <w:sz w:val="24"/>
          <w:szCs w:val="24"/>
        </w:rPr>
        <w:t xml:space="preserve"> realiza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através dos justos, mas sempre através dos ímpios.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E Dã, </w:t>
      </w:r>
      <w:r w:rsidR="00162A2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162A2B">
        <w:rPr>
          <w:rFonts w:ascii="Times New Roman" w:hAnsi="Times New Roman" w:cs="Times New Roman"/>
          <w:sz w:val="24"/>
          <w:szCs w:val="24"/>
        </w:rPr>
        <w:t>disse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povo, através do profeta Jeremias:</w:t>
      </w:r>
    </w:p>
    <w:p w:rsidR="0024094F" w:rsidRPr="00C5704C" w:rsidRDefault="00DF021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75005">
        <w:rPr>
          <w:rFonts w:ascii="Times New Roman" w:hAnsi="Times New Roman" w:cs="Times New Roman"/>
          <w:sz w:val="24"/>
          <w:szCs w:val="24"/>
        </w:rPr>
        <w:t>—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 Não te</w:t>
      </w:r>
      <w:r w:rsidR="00DB3CCE" w:rsidRPr="00D75005">
        <w:rPr>
          <w:rFonts w:ascii="Times New Roman" w:hAnsi="Times New Roman" w:cs="Times New Roman"/>
          <w:sz w:val="24"/>
          <w:szCs w:val="24"/>
        </w:rPr>
        <w:t>nhas medo</w:t>
      </w:r>
      <w:r w:rsidRPr="00D75005">
        <w:rPr>
          <w:rFonts w:ascii="Times New Roman" w:hAnsi="Times New Roman" w:cs="Times New Roman"/>
          <w:sz w:val="24"/>
          <w:szCs w:val="24"/>
        </w:rPr>
        <w:t>,</w:t>
      </w:r>
      <w:r w:rsidR="0024094F" w:rsidRPr="00D75005">
        <w:rPr>
          <w:rFonts w:ascii="Times New Roman" w:hAnsi="Times New Roman" w:cs="Times New Roman"/>
          <w:sz w:val="24"/>
          <w:szCs w:val="24"/>
        </w:rPr>
        <w:t xml:space="preserve"> meu servo Jacó</w:t>
      </w:r>
      <w:r w:rsidR="009A455A">
        <w:rPr>
          <w:rFonts w:ascii="Times New Roman" w:hAnsi="Times New Roman" w:cs="Times New Roman"/>
          <w:sz w:val="24"/>
          <w:szCs w:val="24"/>
        </w:rPr>
        <w:t xml:space="preserve"> [...]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9A455A">
        <w:rPr>
          <w:rFonts w:ascii="Times New Roman" w:hAnsi="Times New Roman" w:cs="Times New Roman"/>
          <w:sz w:val="24"/>
          <w:szCs w:val="24"/>
        </w:rPr>
        <w:t>disse o Senhor.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3CCE">
        <w:rPr>
          <w:rFonts w:ascii="Times New Roman" w:hAnsi="Times New Roman" w:cs="Times New Roman"/>
          <w:sz w:val="24"/>
          <w:szCs w:val="24"/>
        </w:rPr>
        <w:t>Eu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te </w:t>
      </w:r>
      <w:r w:rsidR="009A455A">
        <w:rPr>
          <w:rFonts w:ascii="Times New Roman" w:hAnsi="Times New Roman" w:cs="Times New Roman"/>
          <w:sz w:val="24"/>
          <w:szCs w:val="24"/>
        </w:rPr>
        <w:t>destruirei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apenas </w:t>
      </w:r>
      <w:r w:rsidR="00DB3CCE">
        <w:rPr>
          <w:rFonts w:ascii="Times New Roman" w:hAnsi="Times New Roman" w:cs="Times New Roman"/>
          <w:sz w:val="24"/>
          <w:szCs w:val="24"/>
        </w:rPr>
        <w:t xml:space="preserve">te </w:t>
      </w:r>
      <w:r>
        <w:rPr>
          <w:rFonts w:ascii="Times New Roman" w:hAnsi="Times New Roman" w:cs="Times New Roman"/>
          <w:sz w:val="24"/>
          <w:szCs w:val="24"/>
        </w:rPr>
        <w:t>castigarei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te deixarei </w:t>
      </w:r>
      <w:r>
        <w:rPr>
          <w:rFonts w:ascii="Times New Roman" w:hAnsi="Times New Roman" w:cs="Times New Roman"/>
          <w:sz w:val="24"/>
          <w:szCs w:val="24"/>
        </w:rPr>
        <w:t>impune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35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A43189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Depois disso</w:t>
      </w:r>
      <w:r w:rsidR="001453B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786E">
        <w:rPr>
          <w:rFonts w:ascii="Times New Roman" w:hAnsi="Times New Roman" w:cs="Times New Roman"/>
          <w:sz w:val="24"/>
          <w:szCs w:val="24"/>
        </w:rPr>
        <w:t>Dã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retornou </w:t>
      </w:r>
      <w:r w:rsidR="00B2763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Rj</w:t>
      </w:r>
      <w:r w:rsidR="00B27636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aonde </w:t>
      </w:r>
      <w:r w:rsidR="00B27636">
        <w:rPr>
          <w:rFonts w:ascii="Times New Roman" w:hAnsi="Times New Roman" w:cs="Times New Roman"/>
          <w:sz w:val="24"/>
          <w:szCs w:val="24"/>
        </w:rPr>
        <w:t>tinha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enviado para </w:t>
      </w:r>
      <w:r w:rsidR="00B27636">
        <w:rPr>
          <w:rFonts w:ascii="Times New Roman" w:hAnsi="Times New Roman" w:cs="Times New Roman"/>
          <w:sz w:val="24"/>
          <w:szCs w:val="24"/>
        </w:rPr>
        <w:t xml:space="preserve">encontrar Ánnuchka,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B27636">
        <w:rPr>
          <w:rFonts w:ascii="Times New Roman" w:hAnsi="Times New Roman" w:cs="Times New Roman"/>
          <w:sz w:val="24"/>
          <w:szCs w:val="24"/>
        </w:rPr>
        <w:t xml:space="preserve">mártir </w:t>
      </w:r>
      <w:r w:rsidR="008230AD">
        <w:rPr>
          <w:rFonts w:ascii="Times New Roman" w:hAnsi="Times New Roman" w:cs="Times New Roman"/>
          <w:sz w:val="24"/>
          <w:szCs w:val="24"/>
        </w:rPr>
        <w:t>ímpia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27636">
        <w:rPr>
          <w:rFonts w:ascii="Times New Roman" w:hAnsi="Times New Roman" w:cs="Times New Roman"/>
          <w:sz w:val="24"/>
          <w:szCs w:val="24"/>
        </w:rPr>
        <w:t xml:space="preserve">após ter encontrado Maria,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B27636">
        <w:rPr>
          <w:rFonts w:ascii="Times New Roman" w:hAnsi="Times New Roman" w:cs="Times New Roman"/>
          <w:sz w:val="24"/>
          <w:szCs w:val="24"/>
        </w:rPr>
        <w:t xml:space="preserve">jovem e </w:t>
      </w:r>
      <w:r w:rsidRPr="00C5704C">
        <w:rPr>
          <w:rFonts w:ascii="Times New Roman" w:hAnsi="Times New Roman" w:cs="Times New Roman"/>
          <w:sz w:val="24"/>
          <w:szCs w:val="24"/>
        </w:rPr>
        <w:t>bondosa</w:t>
      </w:r>
      <w:r w:rsidR="008230AD">
        <w:rPr>
          <w:rFonts w:ascii="Times New Roman" w:hAnsi="Times New Roman" w:cs="Times New Roman"/>
          <w:sz w:val="24"/>
          <w:szCs w:val="24"/>
        </w:rPr>
        <w:t xml:space="preserve"> </w:t>
      </w:r>
      <w:r w:rsidR="009A455A">
        <w:rPr>
          <w:rFonts w:ascii="Times New Roman" w:hAnsi="Times New Roman" w:cs="Times New Roman"/>
          <w:sz w:val="24"/>
          <w:szCs w:val="24"/>
        </w:rPr>
        <w:t>prostituta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BE14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27636">
        <w:rPr>
          <w:rFonts w:ascii="Times New Roman" w:hAnsi="Times New Roman" w:cs="Times New Roman"/>
          <w:sz w:val="24"/>
          <w:szCs w:val="24"/>
        </w:rPr>
        <w:t>t</w:t>
      </w:r>
      <w:r w:rsidR="00B47404">
        <w:rPr>
          <w:rFonts w:ascii="Times New Roman" w:hAnsi="Times New Roman" w:cs="Times New Roman"/>
          <w:sz w:val="24"/>
          <w:szCs w:val="24"/>
        </w:rPr>
        <w:t>ivera</w:t>
      </w:r>
      <w:r w:rsidR="00B2763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3532E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num hospital d</w:t>
      </w:r>
      <w:r w:rsidR="00B2763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prisão</w:t>
      </w:r>
      <w:r w:rsidR="00B276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</w:t>
      </w:r>
      <w:r w:rsidR="00B27636">
        <w:rPr>
          <w:rFonts w:ascii="Times New Roman" w:hAnsi="Times New Roman" w:cs="Times New Roman"/>
          <w:sz w:val="24"/>
          <w:szCs w:val="24"/>
        </w:rPr>
        <w:t xml:space="preserve"> prim</w:t>
      </w:r>
      <w:r w:rsidR="00B47404">
        <w:rPr>
          <w:rFonts w:ascii="Times New Roman" w:hAnsi="Times New Roman" w:cs="Times New Roman"/>
          <w:sz w:val="24"/>
          <w:szCs w:val="24"/>
        </w:rPr>
        <w:t>eir</w:t>
      </w:r>
      <w:r w:rsidR="00B27636">
        <w:rPr>
          <w:rFonts w:ascii="Times New Roman" w:hAnsi="Times New Roman" w:cs="Times New Roman"/>
          <w:sz w:val="24"/>
          <w:szCs w:val="24"/>
        </w:rPr>
        <w:t>o filho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</w:t>
      </w:r>
      <w:r w:rsidR="00B276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chamado </w:t>
      </w:r>
      <w:r w:rsidR="00B47404">
        <w:rPr>
          <w:rFonts w:ascii="Times New Roman" w:hAnsi="Times New Roman" w:cs="Times New Roman"/>
          <w:sz w:val="24"/>
          <w:szCs w:val="24"/>
        </w:rPr>
        <w:t xml:space="preserve">por ela </w:t>
      </w:r>
      <w:r w:rsidRPr="00C5704C">
        <w:rPr>
          <w:rFonts w:ascii="Times New Roman" w:hAnsi="Times New Roman" w:cs="Times New Roman"/>
          <w:sz w:val="24"/>
          <w:szCs w:val="24"/>
        </w:rPr>
        <w:t>de Vássia</w:t>
      </w:r>
      <w:r w:rsidR="00B27636">
        <w:rPr>
          <w:rFonts w:ascii="Times New Roman" w:hAnsi="Times New Roman" w:cs="Times New Roman"/>
          <w:sz w:val="24"/>
          <w:szCs w:val="24"/>
        </w:rPr>
        <w:t xml:space="preserve"> em homenagem ao irmão</w:t>
      </w:r>
      <w:r w:rsidR="00BE1462">
        <w:rPr>
          <w:rFonts w:ascii="Times New Roman" w:hAnsi="Times New Roman" w:cs="Times New Roman"/>
          <w:sz w:val="24"/>
          <w:szCs w:val="24"/>
        </w:rPr>
        <w:t xml:space="preserve"> que perdera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Não encontrando Ánnuchka </w:t>
      </w:r>
      <w:r w:rsidR="00190CC1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Rj</w:t>
      </w:r>
      <w:r w:rsidR="00190CC1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3D786E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dirigiu-se </w:t>
      </w:r>
      <w:r w:rsidR="00190CC1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Brussi</w:t>
      </w:r>
      <w:r w:rsidR="00190CC1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ny, onde </w:t>
      </w:r>
      <w:r w:rsidR="008230AD">
        <w:rPr>
          <w:rFonts w:ascii="Times New Roman" w:hAnsi="Times New Roman" w:cs="Times New Roman"/>
          <w:sz w:val="24"/>
          <w:szCs w:val="24"/>
        </w:rPr>
        <w:t>ela</w:t>
      </w:r>
      <w:r w:rsidR="008230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3F0D">
        <w:rPr>
          <w:rFonts w:ascii="Times New Roman" w:hAnsi="Times New Roman" w:cs="Times New Roman"/>
          <w:sz w:val="24"/>
          <w:szCs w:val="24"/>
        </w:rPr>
        <w:t>causou a morte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Sulamita</w:t>
      </w:r>
      <w:r w:rsidR="00BE1462">
        <w:rPr>
          <w:rFonts w:ascii="Times New Roman" w:hAnsi="Times New Roman" w:cs="Times New Roman"/>
          <w:sz w:val="24"/>
          <w:szCs w:val="24"/>
        </w:rPr>
        <w:t>,</w:t>
      </w:r>
      <w:r w:rsidR="00CE1FEB" w:rsidRPr="00CE1FEB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 w:rsidR="00CE1FEB">
        <w:rPr>
          <w:rStyle w:val="Refdenotaderodap"/>
          <w:rFonts w:ascii="Times New Roman" w:hAnsi="Times New Roman" w:cs="Times New Roman"/>
          <w:sz w:val="24"/>
          <w:szCs w:val="24"/>
        </w:rPr>
        <w:footnoteReference w:id="36"/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Manassés</w:t>
      </w:r>
      <w:r w:rsidR="00CE1FEB">
        <w:rPr>
          <w:rFonts w:ascii="Times New Roman" w:hAnsi="Times New Roman" w:cs="Times New Roman"/>
          <w:sz w:val="24"/>
          <w:szCs w:val="24"/>
        </w:rPr>
        <w:t>,</w:t>
      </w:r>
      <w:proofErr w:type="gramStart"/>
      <w:r w:rsidR="00CE1FE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CE1FEB">
        <w:rPr>
          <w:rFonts w:ascii="Times New Roman" w:hAnsi="Times New Roman" w:cs="Times New Roman"/>
          <w:sz w:val="24"/>
          <w:szCs w:val="24"/>
        </w:rPr>
        <w:t xml:space="preserve">que </w:t>
      </w:r>
      <w:r w:rsidR="00960D75">
        <w:rPr>
          <w:rFonts w:ascii="Times New Roman" w:hAnsi="Times New Roman" w:cs="Times New Roman"/>
          <w:sz w:val="24"/>
          <w:szCs w:val="24"/>
        </w:rPr>
        <w:t>não estava fadada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1462">
        <w:rPr>
          <w:rFonts w:ascii="Times New Roman" w:hAnsi="Times New Roman" w:cs="Times New Roman"/>
          <w:sz w:val="24"/>
          <w:szCs w:val="24"/>
        </w:rPr>
        <w:t>ser incluída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0D75">
        <w:rPr>
          <w:rFonts w:ascii="Times New Roman" w:hAnsi="Times New Roman" w:cs="Times New Roman"/>
          <w:sz w:val="24"/>
          <w:szCs w:val="24"/>
        </w:rPr>
        <w:t>no Resto</w:t>
      </w:r>
      <w:r w:rsidR="0028538F">
        <w:rPr>
          <w:rFonts w:ascii="Times New Roman" w:hAnsi="Times New Roman" w:cs="Times New Roman"/>
          <w:sz w:val="24"/>
          <w:szCs w:val="24"/>
        </w:rPr>
        <w:t>,</w:t>
      </w:r>
      <w:r w:rsidR="00CE1FEB">
        <w:rPr>
          <w:rStyle w:val="Refdenotaderodap"/>
          <w:rFonts w:ascii="Times New Roman" w:hAnsi="Times New Roman" w:cs="Times New Roman"/>
          <w:sz w:val="24"/>
          <w:szCs w:val="24"/>
        </w:rPr>
        <w:footnoteReference w:id="37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551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deixar </w:t>
      </w:r>
      <w:r w:rsidR="00FE0551">
        <w:rPr>
          <w:rFonts w:ascii="Times New Roman" w:hAnsi="Times New Roman" w:cs="Times New Roman"/>
          <w:sz w:val="24"/>
          <w:szCs w:val="24"/>
        </w:rPr>
        <w:t>um descendente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Foi dito pelo profeta Isaías: </w:t>
      </w:r>
      <w:r w:rsidRPr="009F25DE">
        <w:rPr>
          <w:rFonts w:ascii="Times New Roman" w:hAnsi="Times New Roman" w:cs="Times New Roman"/>
          <w:sz w:val="24"/>
          <w:szCs w:val="24"/>
        </w:rPr>
        <w:t>“Pois</w:t>
      </w:r>
      <w:r w:rsidR="004A59A8" w:rsidRPr="009F25DE">
        <w:rPr>
          <w:rFonts w:ascii="Times New Roman" w:hAnsi="Times New Roman" w:cs="Times New Roman"/>
          <w:sz w:val="24"/>
          <w:szCs w:val="24"/>
        </w:rPr>
        <w:t>,</w:t>
      </w:r>
      <w:r w:rsidRPr="009F25DE">
        <w:rPr>
          <w:rFonts w:ascii="Times New Roman" w:hAnsi="Times New Roman" w:cs="Times New Roman"/>
          <w:sz w:val="24"/>
          <w:szCs w:val="24"/>
        </w:rPr>
        <w:t xml:space="preserve"> ainda que teu povo, Israel,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seja </w:t>
      </w:r>
      <w:r w:rsidR="004A59A8">
        <w:rPr>
          <w:rFonts w:ascii="Times New Roman" w:hAnsi="Times New Roman" w:cs="Times New Roman"/>
          <w:sz w:val="24"/>
          <w:szCs w:val="24"/>
        </w:rPr>
        <w:t xml:space="preserve">tão numeroso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a areia do mar, </w:t>
      </w:r>
      <w:r w:rsidR="004A59A8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4A59A8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esto dele voltará; </w:t>
      </w:r>
      <w:r w:rsidR="004A59A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destruição </w:t>
      </w:r>
      <w:r w:rsidR="009F25DE">
        <w:rPr>
          <w:rFonts w:ascii="Times New Roman" w:hAnsi="Times New Roman" w:cs="Times New Roman"/>
          <w:sz w:val="24"/>
          <w:szCs w:val="24"/>
        </w:rPr>
        <w:t>está</w:t>
      </w:r>
      <w:r w:rsidR="0058720C">
        <w:rPr>
          <w:rFonts w:ascii="Times New Roman" w:hAnsi="Times New Roman" w:cs="Times New Roman"/>
          <w:sz w:val="24"/>
          <w:szCs w:val="24"/>
        </w:rPr>
        <w:t xml:space="preserve"> </w:t>
      </w:r>
      <w:r w:rsidR="009F25DE">
        <w:rPr>
          <w:rFonts w:ascii="Times New Roman" w:hAnsi="Times New Roman" w:cs="Times New Roman"/>
          <w:sz w:val="24"/>
          <w:szCs w:val="24"/>
        </w:rPr>
        <w:t xml:space="preserve">decidida, </w:t>
      </w:r>
      <w:r w:rsidR="004A59A8">
        <w:rPr>
          <w:rFonts w:ascii="Times New Roman" w:hAnsi="Times New Roman" w:cs="Times New Roman"/>
          <w:sz w:val="24"/>
          <w:szCs w:val="24"/>
        </w:rPr>
        <w:t>transbordará</w:t>
      </w:r>
      <w:r w:rsidR="0036415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justiça”.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38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A43189">
        <w:rPr>
          <w:rFonts w:ascii="Times New Roman" w:hAnsi="Times New Roman" w:cs="Times New Roman"/>
          <w:sz w:val="24"/>
          <w:szCs w:val="24"/>
        </w:rPr>
        <w:t>A justiça</w:t>
      </w:r>
      <w:r w:rsidR="009F25DE">
        <w:rPr>
          <w:rFonts w:ascii="Times New Roman" w:hAnsi="Times New Roman" w:cs="Times New Roman"/>
          <w:sz w:val="24"/>
          <w:szCs w:val="24"/>
        </w:rPr>
        <w:t>,</w:t>
      </w:r>
      <w:r w:rsidRPr="00A43189">
        <w:rPr>
          <w:rFonts w:ascii="Times New Roman" w:hAnsi="Times New Roman" w:cs="Times New Roman"/>
          <w:sz w:val="24"/>
          <w:szCs w:val="24"/>
        </w:rPr>
        <w:t xml:space="preserve"> </w:t>
      </w:r>
      <w:r w:rsidR="007D6643" w:rsidRPr="00A43189">
        <w:rPr>
          <w:rFonts w:ascii="Times New Roman" w:hAnsi="Times New Roman" w:cs="Times New Roman"/>
          <w:sz w:val="24"/>
          <w:szCs w:val="24"/>
        </w:rPr>
        <w:t xml:space="preserve">que </w:t>
      </w:r>
      <w:r w:rsidRPr="00A43189">
        <w:rPr>
          <w:rFonts w:ascii="Times New Roman" w:hAnsi="Times New Roman" w:cs="Times New Roman"/>
          <w:sz w:val="24"/>
          <w:szCs w:val="24"/>
        </w:rPr>
        <w:t xml:space="preserve">transbordava </w:t>
      </w:r>
      <w:r w:rsidR="007D6643" w:rsidRPr="00A43189">
        <w:rPr>
          <w:rFonts w:ascii="Times New Roman" w:hAnsi="Times New Roman" w:cs="Times New Roman"/>
          <w:sz w:val="24"/>
          <w:szCs w:val="24"/>
        </w:rPr>
        <w:t>d</w:t>
      </w:r>
      <w:r w:rsidRPr="00A43189">
        <w:rPr>
          <w:rFonts w:ascii="Times New Roman" w:hAnsi="Times New Roman" w:cs="Times New Roman"/>
          <w:sz w:val="24"/>
          <w:szCs w:val="24"/>
        </w:rPr>
        <w:t>essa destruição</w:t>
      </w:r>
      <w:r w:rsidR="009F25D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720C">
        <w:rPr>
          <w:rFonts w:ascii="Times New Roman" w:hAnsi="Times New Roman" w:cs="Times New Roman"/>
          <w:sz w:val="24"/>
          <w:szCs w:val="24"/>
        </w:rPr>
        <w:t xml:space="preserve">se devia a terrível </w:t>
      </w:r>
      <w:r w:rsidRPr="00C5704C">
        <w:rPr>
          <w:rFonts w:ascii="Times New Roman" w:hAnsi="Times New Roman" w:cs="Times New Roman"/>
          <w:sz w:val="24"/>
          <w:szCs w:val="24"/>
        </w:rPr>
        <w:t xml:space="preserve">culpa do povo </w:t>
      </w:r>
      <w:r w:rsidR="007D6643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mundo: a Fraqueza. Já </w:t>
      </w:r>
      <w:r w:rsidR="009F25DE">
        <w:rPr>
          <w:rFonts w:ascii="Times New Roman" w:hAnsi="Times New Roman" w:cs="Times New Roman"/>
          <w:sz w:val="24"/>
          <w:szCs w:val="24"/>
        </w:rPr>
        <w:t>aqueles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9F25DE">
        <w:rPr>
          <w:rFonts w:ascii="Times New Roman" w:hAnsi="Times New Roman" w:cs="Times New Roman"/>
          <w:sz w:val="24"/>
          <w:szCs w:val="24"/>
        </w:rPr>
        <w:t>destruíam</w:t>
      </w:r>
      <w:r w:rsidRPr="00C5704C">
        <w:rPr>
          <w:rFonts w:ascii="Times New Roman" w:hAnsi="Times New Roman" w:cs="Times New Roman"/>
          <w:sz w:val="24"/>
          <w:szCs w:val="24"/>
        </w:rPr>
        <w:t>, repetindo sete vezes a soberba assíria, diziam:</w:t>
      </w:r>
    </w:p>
    <w:p w:rsidR="0024094F" w:rsidRPr="00C5704C" w:rsidRDefault="009A0FD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5AC9">
        <w:rPr>
          <w:rFonts w:ascii="Times New Roman" w:hAnsi="Times New Roman" w:cs="Times New Roman"/>
          <w:sz w:val="24"/>
          <w:szCs w:val="24"/>
        </w:rPr>
        <w:t>Fiz isso c</w:t>
      </w:r>
      <w:r w:rsidR="0024094F" w:rsidRPr="00C5704C">
        <w:rPr>
          <w:rFonts w:ascii="Times New Roman" w:hAnsi="Times New Roman" w:cs="Times New Roman"/>
          <w:sz w:val="24"/>
          <w:szCs w:val="24"/>
        </w:rPr>
        <w:t>om a força d</w:t>
      </w:r>
      <w:r w:rsidR="00335AC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minha mão e com minha sabedoria, p</w:t>
      </w:r>
      <w:r w:rsidR="00335AC9">
        <w:rPr>
          <w:rFonts w:ascii="Times New Roman" w:hAnsi="Times New Roman" w:cs="Times New Roman"/>
          <w:sz w:val="24"/>
          <w:szCs w:val="24"/>
        </w:rPr>
        <w:t>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sou </w:t>
      </w:r>
      <w:r w:rsidR="00335AC9">
        <w:rPr>
          <w:rFonts w:ascii="Times New Roman" w:hAnsi="Times New Roman" w:cs="Times New Roman"/>
          <w:sz w:val="24"/>
          <w:szCs w:val="24"/>
        </w:rPr>
        <w:t>inteligente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35AC9">
        <w:rPr>
          <w:rFonts w:ascii="Times New Roman" w:hAnsi="Times New Roman" w:cs="Times New Roman"/>
          <w:sz w:val="24"/>
          <w:szCs w:val="24"/>
        </w:rPr>
        <w:t>Mostro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limites dos povos e dilapido seus tesouros.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Anticristo </w:t>
      </w:r>
      <w:r w:rsidR="00335AC9">
        <w:rPr>
          <w:rFonts w:ascii="Times New Roman" w:hAnsi="Times New Roman" w:cs="Times New Roman"/>
          <w:sz w:val="24"/>
          <w:szCs w:val="24"/>
        </w:rPr>
        <w:t>respondeu</w:t>
      </w:r>
      <w:r w:rsidR="00D24BBE">
        <w:rPr>
          <w:rFonts w:ascii="Times New Roman" w:hAnsi="Times New Roman" w:cs="Times New Roman"/>
          <w:sz w:val="24"/>
          <w:szCs w:val="24"/>
        </w:rPr>
        <w:t xml:space="preserve"> a </w:t>
      </w:r>
      <w:r w:rsidRPr="00C5704C">
        <w:rPr>
          <w:rFonts w:ascii="Times New Roman" w:hAnsi="Times New Roman" w:cs="Times New Roman"/>
          <w:sz w:val="24"/>
          <w:szCs w:val="24"/>
        </w:rPr>
        <w:t>si mesmo, através do profeta Isaías:</w:t>
      </w:r>
    </w:p>
    <w:p w:rsidR="009F25DE" w:rsidRDefault="009A0FD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</w:t>
      </w:r>
      <w:r w:rsidR="00335AC9">
        <w:rPr>
          <w:rFonts w:ascii="Times New Roman" w:hAnsi="Times New Roman" w:cs="Times New Roman"/>
          <w:sz w:val="24"/>
          <w:szCs w:val="24"/>
        </w:rPr>
        <w:t xml:space="preserve"> acaso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5AC9">
        <w:rPr>
          <w:rFonts w:ascii="Times New Roman" w:hAnsi="Times New Roman" w:cs="Times New Roman"/>
          <w:sz w:val="24"/>
          <w:szCs w:val="24"/>
        </w:rPr>
        <w:t xml:space="preserve">o machado irá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335AC9">
        <w:rPr>
          <w:rFonts w:ascii="Times New Roman" w:hAnsi="Times New Roman" w:cs="Times New Roman"/>
          <w:sz w:val="24"/>
          <w:szCs w:val="24"/>
        </w:rPr>
        <w:t>louvar diante de quem o ergue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Ou </w:t>
      </w:r>
      <w:r w:rsidR="00335AC9">
        <w:rPr>
          <w:rFonts w:ascii="Times New Roman" w:hAnsi="Times New Roman" w:cs="Times New Roman"/>
          <w:sz w:val="24"/>
          <w:szCs w:val="24"/>
        </w:rPr>
        <w:t xml:space="preserve">a serra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335AC9">
        <w:rPr>
          <w:rFonts w:ascii="Times New Roman" w:hAnsi="Times New Roman" w:cs="Times New Roman"/>
          <w:sz w:val="24"/>
          <w:szCs w:val="24"/>
        </w:rPr>
        <w:t>vangloriar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5AC9">
        <w:rPr>
          <w:rFonts w:ascii="Times New Roman" w:hAnsi="Times New Roman" w:cs="Times New Roman"/>
          <w:sz w:val="24"/>
          <w:szCs w:val="24"/>
        </w:rPr>
        <w:t>diante de quem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maneja?</w:t>
      </w:r>
      <w:r w:rsidR="00E746B0">
        <w:rPr>
          <w:rStyle w:val="Refdenotaderodap"/>
          <w:rFonts w:ascii="Times New Roman" w:hAnsi="Times New Roman" w:cs="Times New Roman"/>
          <w:sz w:val="24"/>
          <w:szCs w:val="24"/>
        </w:rPr>
        <w:footnoteReference w:id="3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6B0" w:rsidRDefault="009F25D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E1462">
        <w:rPr>
          <w:rFonts w:ascii="Times New Roman" w:hAnsi="Times New Roman" w:cs="Times New Roman"/>
          <w:sz w:val="24"/>
          <w:szCs w:val="24"/>
        </w:rPr>
        <w:t>ntão</w:t>
      </w:r>
      <w:r w:rsidR="00335AC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Dã, o Anticristo</w:t>
      </w:r>
      <w:r w:rsidR="00335AC9">
        <w:rPr>
          <w:rFonts w:ascii="Times New Roman" w:hAnsi="Times New Roman" w:cs="Times New Roman"/>
          <w:sz w:val="24"/>
          <w:szCs w:val="24"/>
        </w:rPr>
        <w:t>, falou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094F" w:rsidRPr="00C5704C" w:rsidRDefault="00E746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A207E4">
        <w:rPr>
          <w:rFonts w:ascii="Times New Roman" w:hAnsi="Times New Roman" w:cs="Times New Roman"/>
          <w:sz w:val="24"/>
          <w:szCs w:val="24"/>
        </w:rPr>
        <w:t>vossa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terrível </w:t>
      </w:r>
      <w:r w:rsidR="00D24BBE">
        <w:rPr>
          <w:rFonts w:ascii="Times New Roman" w:hAnsi="Times New Roman" w:cs="Times New Roman"/>
          <w:sz w:val="24"/>
          <w:szCs w:val="24"/>
        </w:rPr>
        <w:t>impiedade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24BBE">
        <w:rPr>
          <w:rFonts w:ascii="Times New Roman" w:hAnsi="Times New Roman" w:cs="Times New Roman"/>
          <w:sz w:val="24"/>
          <w:szCs w:val="24"/>
        </w:rPr>
        <w:t>o Senhor vos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escolh</w:t>
      </w:r>
      <w:r w:rsidR="00D24BBE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D24BBE">
        <w:rPr>
          <w:rFonts w:ascii="Times New Roman" w:hAnsi="Times New Roman" w:cs="Times New Roman"/>
          <w:sz w:val="24"/>
          <w:szCs w:val="24"/>
        </w:rPr>
        <w:t>um instrumento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punição </w:t>
      </w:r>
      <w:r w:rsidR="00B14B5B">
        <w:rPr>
          <w:rFonts w:ascii="Times New Roman" w:hAnsi="Times New Roman" w:cs="Times New Roman"/>
          <w:sz w:val="24"/>
          <w:szCs w:val="24"/>
        </w:rPr>
        <w:t>contra</w:t>
      </w:r>
      <w:r w:rsidR="00B14B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seu </w:t>
      </w:r>
      <w:r w:rsidR="00A43189">
        <w:rPr>
          <w:rFonts w:ascii="Times New Roman" w:hAnsi="Times New Roman" w:cs="Times New Roman"/>
          <w:sz w:val="24"/>
          <w:szCs w:val="24"/>
        </w:rPr>
        <w:t xml:space="preserve">próprio </w:t>
      </w:r>
      <w:r w:rsidR="0024094F" w:rsidRPr="00C5704C">
        <w:rPr>
          <w:rFonts w:ascii="Times New Roman" w:hAnsi="Times New Roman" w:cs="Times New Roman"/>
          <w:sz w:val="24"/>
          <w:szCs w:val="24"/>
        </w:rPr>
        <w:t>povo, por culpa</w:t>
      </w:r>
      <w:r w:rsidR="00A43189">
        <w:rPr>
          <w:rFonts w:ascii="Times New Roman" w:hAnsi="Times New Roman" w:cs="Times New Roman"/>
          <w:sz w:val="24"/>
          <w:szCs w:val="24"/>
        </w:rPr>
        <w:t xml:space="preserve"> </w:t>
      </w:r>
      <w:r w:rsidR="00A43189" w:rsidRPr="00B5124E">
        <w:rPr>
          <w:rFonts w:ascii="Times New Roman" w:hAnsi="Times New Roman" w:cs="Times New Roman"/>
          <w:sz w:val="24"/>
          <w:szCs w:val="24"/>
        </w:rPr>
        <w:t>dele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24BBE">
        <w:rPr>
          <w:rFonts w:ascii="Times New Roman" w:hAnsi="Times New Roman" w:cs="Times New Roman"/>
          <w:sz w:val="24"/>
          <w:szCs w:val="24"/>
        </w:rPr>
        <w:t xml:space="preserve">Há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povos ímpios e </w:t>
      </w:r>
      <w:r w:rsidR="00D24BBE">
        <w:rPr>
          <w:rFonts w:ascii="Times New Roman" w:hAnsi="Times New Roman" w:cs="Times New Roman"/>
          <w:sz w:val="24"/>
          <w:szCs w:val="24"/>
        </w:rPr>
        <w:t>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4BBE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terra </w:t>
      </w:r>
      <w:r w:rsidR="0024094F" w:rsidRPr="00B5124E">
        <w:rPr>
          <w:rFonts w:ascii="Times New Roman" w:hAnsi="Times New Roman" w:cs="Times New Roman"/>
          <w:sz w:val="24"/>
          <w:szCs w:val="24"/>
        </w:rPr>
        <w:t>ímpia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24BBE">
        <w:rPr>
          <w:rFonts w:ascii="Times New Roman" w:hAnsi="Times New Roman" w:cs="Times New Roman"/>
          <w:sz w:val="24"/>
          <w:szCs w:val="24"/>
        </w:rPr>
        <w:lastRenderedPageBreak/>
        <w:t>Ao partirem,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povos ímpios levam sua maldição, e a terra se purifica. Mas </w:t>
      </w:r>
      <w:r w:rsidR="005F3AEB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terra </w:t>
      </w:r>
      <w:r w:rsidR="005F3AEB">
        <w:rPr>
          <w:rFonts w:ascii="Times New Roman" w:hAnsi="Times New Roman" w:cs="Times New Roman"/>
          <w:sz w:val="24"/>
          <w:szCs w:val="24"/>
        </w:rPr>
        <w:t>maldita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imóvel, e tudo </w:t>
      </w:r>
      <w:r w:rsidR="005F3AEB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provém dela é amaldiçoado pela eternidade. Do povo da terra amaldiçoada </w:t>
      </w:r>
      <w:r w:rsidR="00B5124E">
        <w:rPr>
          <w:rFonts w:ascii="Times New Roman" w:hAnsi="Times New Roman" w:cs="Times New Roman"/>
          <w:sz w:val="24"/>
          <w:szCs w:val="24"/>
        </w:rPr>
        <w:t>não haverá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124E">
        <w:rPr>
          <w:rFonts w:ascii="Times New Roman" w:hAnsi="Times New Roman" w:cs="Times New Roman"/>
          <w:sz w:val="24"/>
          <w:szCs w:val="24"/>
        </w:rPr>
        <w:t xml:space="preserve">nem resto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nem </w:t>
      </w:r>
      <w:r w:rsidR="005F3AEB">
        <w:rPr>
          <w:rFonts w:ascii="Times New Roman" w:hAnsi="Times New Roman" w:cs="Times New Roman"/>
          <w:sz w:val="24"/>
          <w:szCs w:val="24"/>
        </w:rPr>
        <w:t>descendente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5F3AEB">
        <w:rPr>
          <w:rFonts w:ascii="Times New Roman" w:hAnsi="Times New Roman" w:cs="Times New Roman"/>
          <w:sz w:val="24"/>
          <w:szCs w:val="24"/>
        </w:rPr>
        <w:t>acontecera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3AEB">
        <w:rPr>
          <w:rFonts w:ascii="Times New Roman" w:hAnsi="Times New Roman" w:cs="Times New Roman"/>
          <w:sz w:val="24"/>
          <w:szCs w:val="24"/>
        </w:rPr>
        <w:t xml:space="preserve">à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Babilônia, </w:t>
      </w:r>
      <w:r w:rsidR="005F3AEB">
        <w:rPr>
          <w:rFonts w:ascii="Times New Roman" w:hAnsi="Times New Roman" w:cs="Times New Roman"/>
          <w:sz w:val="24"/>
          <w:szCs w:val="24"/>
        </w:rPr>
        <w:t xml:space="preserve">sete vezes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menos pecadora. Foi dito no </w:t>
      </w:r>
      <w:r w:rsidR="0058720C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ivro do </w:t>
      </w:r>
      <w:r w:rsidR="0058720C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rofeta Jeremias: “Jeremias escreveu </w:t>
      </w:r>
      <w:r w:rsidR="0058720C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livro todas as desgraças que deveriam </w:t>
      </w:r>
      <w:r w:rsidR="0058720C">
        <w:rPr>
          <w:rFonts w:ascii="Times New Roman" w:hAnsi="Times New Roman" w:cs="Times New Roman"/>
          <w:sz w:val="24"/>
          <w:szCs w:val="24"/>
        </w:rPr>
        <w:t>se voltar contra</w:t>
      </w:r>
      <w:r w:rsidR="00B14B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Babilônia, todas essas palavras </w:t>
      </w:r>
      <w:r w:rsidR="0058720C">
        <w:rPr>
          <w:rFonts w:ascii="Times New Roman" w:hAnsi="Times New Roman" w:cs="Times New Roman"/>
          <w:sz w:val="24"/>
          <w:szCs w:val="24"/>
        </w:rPr>
        <w:t>se referiam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Babilônia”.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65B6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Senhor </w:t>
      </w:r>
      <w:r w:rsidRPr="00984DFE">
        <w:rPr>
          <w:rFonts w:ascii="Times New Roman" w:hAnsi="Times New Roman" w:cs="Times New Roman"/>
          <w:sz w:val="24"/>
          <w:szCs w:val="24"/>
        </w:rPr>
        <w:t>envia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4DF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Cristo </w:t>
      </w:r>
      <w:r w:rsidR="005D2BBC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povos pecadores para </w:t>
      </w:r>
      <w:r w:rsidR="00BE1462">
        <w:rPr>
          <w:rFonts w:ascii="Times New Roman" w:hAnsi="Times New Roman" w:cs="Times New Roman"/>
          <w:sz w:val="24"/>
          <w:szCs w:val="24"/>
        </w:rPr>
        <w:t>a Bênção</w:t>
      </w:r>
      <w:r w:rsidR="005D2BBC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4DF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Anticristo para </w:t>
      </w:r>
      <w:r w:rsidR="00BE1462">
        <w:rPr>
          <w:rFonts w:ascii="Times New Roman" w:hAnsi="Times New Roman" w:cs="Times New Roman"/>
          <w:sz w:val="24"/>
          <w:szCs w:val="24"/>
        </w:rPr>
        <w:t>a Maldição</w:t>
      </w:r>
      <w:r w:rsidR="005D2BB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5D2BBC">
        <w:rPr>
          <w:rFonts w:ascii="Times New Roman" w:hAnsi="Times New Roman" w:cs="Times New Roman"/>
          <w:sz w:val="24"/>
          <w:szCs w:val="24"/>
        </w:rPr>
        <w:t>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grandes profetas </w:t>
      </w:r>
      <w:r w:rsidR="005D2BBC">
        <w:rPr>
          <w:rFonts w:ascii="Times New Roman" w:hAnsi="Times New Roman" w:cs="Times New Roman"/>
          <w:sz w:val="24"/>
          <w:szCs w:val="24"/>
        </w:rPr>
        <w:t xml:space="preserve">são enviados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5D2BBC">
        <w:rPr>
          <w:rFonts w:ascii="Times New Roman" w:hAnsi="Times New Roman" w:cs="Times New Roman"/>
          <w:sz w:val="24"/>
          <w:szCs w:val="24"/>
        </w:rPr>
        <w:t>interpretar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trabalhos do Senhor, mas </w:t>
      </w:r>
      <w:r w:rsidR="005D2BBC">
        <w:rPr>
          <w:rFonts w:ascii="Times New Roman" w:hAnsi="Times New Roman" w:cs="Times New Roman"/>
          <w:sz w:val="24"/>
          <w:szCs w:val="24"/>
        </w:rPr>
        <w:t xml:space="preserve">pisar em terra impura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5D2BBC">
        <w:rPr>
          <w:rFonts w:ascii="Times New Roman" w:hAnsi="Times New Roman" w:cs="Times New Roman"/>
          <w:sz w:val="24"/>
          <w:szCs w:val="24"/>
        </w:rPr>
        <w:t xml:space="preserve">ão é permitido </w:t>
      </w:r>
      <w:r w:rsidR="00B62DFE">
        <w:rPr>
          <w:rFonts w:ascii="Times New Roman" w:hAnsi="Times New Roman" w:cs="Times New Roman"/>
          <w:sz w:val="24"/>
          <w:szCs w:val="24"/>
        </w:rPr>
        <w:t>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76A0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Cristo</w:t>
      </w:r>
      <w:r w:rsidR="005D2BBC">
        <w:rPr>
          <w:rFonts w:ascii="Times New Roman" w:hAnsi="Times New Roman" w:cs="Times New Roman"/>
          <w:sz w:val="24"/>
          <w:szCs w:val="24"/>
        </w:rPr>
        <w:t xml:space="preserve"> </w:t>
      </w:r>
      <w:r w:rsidR="00B62DFE">
        <w:rPr>
          <w:rFonts w:ascii="Times New Roman" w:hAnsi="Times New Roman" w:cs="Times New Roman"/>
          <w:sz w:val="24"/>
          <w:szCs w:val="24"/>
        </w:rPr>
        <w:t>nem</w:t>
      </w:r>
      <w:r w:rsidR="005D2BBC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Anticristo, nem </w:t>
      </w:r>
      <w:r w:rsidR="009876A0">
        <w:rPr>
          <w:rFonts w:ascii="Times New Roman" w:hAnsi="Times New Roman" w:cs="Times New Roman"/>
          <w:sz w:val="24"/>
          <w:szCs w:val="24"/>
        </w:rPr>
        <w:t xml:space="preserve">mesmo </w:t>
      </w:r>
      <w:r w:rsidR="005D2BBC">
        <w:rPr>
          <w:rFonts w:ascii="Times New Roman" w:hAnsi="Times New Roman" w:cs="Times New Roman"/>
          <w:sz w:val="24"/>
          <w:szCs w:val="24"/>
        </w:rPr>
        <w:t>aos eleitos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os profetas. Por </w:t>
      </w:r>
      <w:r w:rsidR="005D2BBC">
        <w:rPr>
          <w:rFonts w:ascii="Times New Roman" w:hAnsi="Times New Roman" w:cs="Times New Roman"/>
          <w:sz w:val="24"/>
          <w:szCs w:val="24"/>
        </w:rPr>
        <w:t>essa 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Jeremias não levou pessoalmente o livro </w:t>
      </w:r>
      <w:r w:rsidR="00B14B5B" w:rsidRPr="00C5704C">
        <w:rPr>
          <w:rFonts w:ascii="Times New Roman" w:hAnsi="Times New Roman" w:cs="Times New Roman"/>
          <w:sz w:val="24"/>
          <w:szCs w:val="24"/>
        </w:rPr>
        <w:t>d</w:t>
      </w:r>
      <w:r w:rsidR="00B14B5B">
        <w:rPr>
          <w:rFonts w:ascii="Times New Roman" w:hAnsi="Times New Roman" w:cs="Times New Roman"/>
          <w:sz w:val="24"/>
          <w:szCs w:val="24"/>
        </w:rPr>
        <w:t>a</w:t>
      </w:r>
      <w:r w:rsidR="00B14B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77D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 </w:t>
      </w:r>
      <w:r w:rsidR="005D2BBC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Babilônia, mas o </w:t>
      </w:r>
      <w:r w:rsidR="00B14B5B">
        <w:rPr>
          <w:rFonts w:ascii="Times New Roman" w:hAnsi="Times New Roman" w:cs="Times New Roman"/>
          <w:sz w:val="24"/>
          <w:szCs w:val="24"/>
        </w:rPr>
        <w:t>entregou</w:t>
      </w:r>
      <w:r w:rsidR="00B14B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4B5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que </w:t>
      </w:r>
      <w:r w:rsidR="00984DFE">
        <w:rPr>
          <w:rFonts w:ascii="Times New Roman" w:hAnsi="Times New Roman" w:cs="Times New Roman"/>
          <w:sz w:val="24"/>
          <w:szCs w:val="24"/>
        </w:rPr>
        <w:t xml:space="preserve">eram </w:t>
      </w:r>
      <w:r w:rsidR="005D2BBC">
        <w:rPr>
          <w:rFonts w:ascii="Times New Roman" w:hAnsi="Times New Roman" w:cs="Times New Roman"/>
          <w:sz w:val="24"/>
          <w:szCs w:val="24"/>
        </w:rPr>
        <w:t xml:space="preserve">conduzidos à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escravidão. “E Jeremias </w:t>
      </w:r>
      <w:r w:rsidR="00E34588" w:rsidRPr="00C5704C">
        <w:rPr>
          <w:rFonts w:ascii="Times New Roman" w:hAnsi="Times New Roman" w:cs="Times New Roman"/>
          <w:sz w:val="24"/>
          <w:szCs w:val="24"/>
        </w:rPr>
        <w:t xml:space="preserve">disse </w:t>
      </w:r>
      <w:r w:rsidRPr="00C5704C">
        <w:rPr>
          <w:rFonts w:ascii="Times New Roman" w:hAnsi="Times New Roman" w:cs="Times New Roman"/>
          <w:sz w:val="24"/>
          <w:szCs w:val="24"/>
        </w:rPr>
        <w:t>a S</w:t>
      </w:r>
      <w:r w:rsidR="00984DF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raías: </w:t>
      </w:r>
      <w:r w:rsidR="00E34588">
        <w:rPr>
          <w:rFonts w:ascii="Times New Roman" w:hAnsi="Times New Roman" w:cs="Times New Roman"/>
          <w:sz w:val="24"/>
          <w:szCs w:val="24"/>
        </w:rPr>
        <w:t>‘</w:t>
      </w:r>
      <w:r w:rsidR="00B14B5B">
        <w:rPr>
          <w:rFonts w:ascii="Times New Roman" w:hAnsi="Times New Roman" w:cs="Times New Roman"/>
          <w:sz w:val="24"/>
          <w:szCs w:val="24"/>
        </w:rPr>
        <w:t>Q</w:t>
      </w:r>
      <w:r w:rsidR="00B14B5B" w:rsidRPr="00C5704C">
        <w:rPr>
          <w:rFonts w:ascii="Times New Roman" w:hAnsi="Times New Roman" w:cs="Times New Roman"/>
          <w:sz w:val="24"/>
          <w:szCs w:val="24"/>
        </w:rPr>
        <w:t xml:space="preserve">uando </w:t>
      </w:r>
      <w:r w:rsidR="00E34588">
        <w:rPr>
          <w:rFonts w:ascii="Times New Roman" w:hAnsi="Times New Roman" w:cs="Times New Roman"/>
          <w:sz w:val="24"/>
          <w:szCs w:val="24"/>
        </w:rPr>
        <w:t xml:space="preserve">tu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chegares </w:t>
      </w:r>
      <w:r w:rsidR="001A1BCD">
        <w:rPr>
          <w:rFonts w:ascii="Times New Roman" w:hAnsi="Times New Roman" w:cs="Times New Roman"/>
          <w:sz w:val="24"/>
          <w:szCs w:val="24"/>
        </w:rPr>
        <w:t>à</w:t>
      </w:r>
      <w:r w:rsidR="001A1B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Babilônia, </w:t>
      </w:r>
      <w:r w:rsidR="00E34588">
        <w:rPr>
          <w:rFonts w:ascii="Times New Roman" w:hAnsi="Times New Roman" w:cs="Times New Roman"/>
          <w:sz w:val="24"/>
          <w:szCs w:val="24"/>
        </w:rPr>
        <w:t xml:space="preserve">atenção, </w:t>
      </w:r>
      <w:r w:rsidR="00A32282">
        <w:rPr>
          <w:rFonts w:ascii="Times New Roman" w:hAnsi="Times New Roman" w:cs="Times New Roman"/>
          <w:sz w:val="24"/>
          <w:szCs w:val="24"/>
        </w:rPr>
        <w:t>lê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todas </w:t>
      </w:r>
      <w:r w:rsidR="001A1BCD" w:rsidRPr="00C5704C">
        <w:rPr>
          <w:rFonts w:ascii="Times New Roman" w:hAnsi="Times New Roman" w:cs="Times New Roman"/>
          <w:sz w:val="24"/>
          <w:szCs w:val="24"/>
        </w:rPr>
        <w:t>es</w:t>
      </w:r>
      <w:r w:rsidR="00BE1462">
        <w:rPr>
          <w:rFonts w:ascii="Times New Roman" w:hAnsi="Times New Roman" w:cs="Times New Roman"/>
          <w:sz w:val="24"/>
          <w:szCs w:val="24"/>
        </w:rPr>
        <w:t>t</w:t>
      </w:r>
      <w:r w:rsidR="001A1BCD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palavras e </w:t>
      </w:r>
      <w:r w:rsidR="001A1BCD" w:rsidRPr="00C5704C">
        <w:rPr>
          <w:rFonts w:ascii="Times New Roman" w:hAnsi="Times New Roman" w:cs="Times New Roman"/>
          <w:sz w:val="24"/>
          <w:szCs w:val="24"/>
        </w:rPr>
        <w:t>di</w:t>
      </w:r>
      <w:r w:rsidR="001A1BCD">
        <w:rPr>
          <w:rFonts w:ascii="Times New Roman" w:hAnsi="Times New Roman" w:cs="Times New Roman"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: Senhor, </w:t>
      </w:r>
      <w:r w:rsidR="00E34588">
        <w:rPr>
          <w:rFonts w:ascii="Times New Roman" w:hAnsi="Times New Roman" w:cs="Times New Roman"/>
          <w:sz w:val="24"/>
          <w:szCs w:val="24"/>
        </w:rPr>
        <w:t xml:space="preserve">tu </w:t>
      </w:r>
      <w:r w:rsidRPr="00C5704C">
        <w:rPr>
          <w:rFonts w:ascii="Times New Roman" w:hAnsi="Times New Roman" w:cs="Times New Roman"/>
          <w:sz w:val="24"/>
          <w:szCs w:val="24"/>
        </w:rPr>
        <w:t xml:space="preserve">falaste deste lugar que </w:t>
      </w:r>
      <w:r w:rsidR="00E34588">
        <w:rPr>
          <w:rFonts w:ascii="Times New Roman" w:hAnsi="Times New Roman" w:cs="Times New Roman"/>
          <w:sz w:val="24"/>
          <w:szCs w:val="24"/>
        </w:rPr>
        <w:t>irias destruir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E34588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1A1BCD" w:rsidRPr="00984DFE">
        <w:rPr>
          <w:rFonts w:ascii="Times New Roman" w:hAnsi="Times New Roman" w:cs="Times New Roman"/>
          <w:sz w:val="24"/>
          <w:szCs w:val="24"/>
        </w:rPr>
        <w:t>resta</w:t>
      </w:r>
      <w:r w:rsidR="00E34588" w:rsidRPr="00984DFE">
        <w:rPr>
          <w:rFonts w:ascii="Times New Roman" w:hAnsi="Times New Roman" w:cs="Times New Roman"/>
          <w:sz w:val="24"/>
          <w:szCs w:val="24"/>
        </w:rPr>
        <w:t>sse</w:t>
      </w:r>
      <w:r w:rsidR="00E3458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nem homem nem animal</w:t>
      </w:r>
      <w:r w:rsidR="00BE146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torna</w:t>
      </w:r>
      <w:r w:rsidR="00BE1462">
        <w:rPr>
          <w:rFonts w:ascii="Times New Roman" w:hAnsi="Times New Roman" w:cs="Times New Roman"/>
          <w:sz w:val="24"/>
          <w:szCs w:val="24"/>
        </w:rPr>
        <w:t>ndo-o</w:t>
      </w:r>
      <w:r w:rsidR="00E34588">
        <w:rPr>
          <w:rFonts w:ascii="Times New Roman" w:hAnsi="Times New Roman" w:cs="Times New Roman"/>
          <w:sz w:val="24"/>
          <w:szCs w:val="24"/>
        </w:rPr>
        <w:t xml:space="preserve"> um deserto eterno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E34588">
        <w:rPr>
          <w:rFonts w:ascii="Times New Roman" w:hAnsi="Times New Roman" w:cs="Times New Roman"/>
          <w:sz w:val="24"/>
          <w:szCs w:val="24"/>
        </w:rPr>
        <w:t xml:space="preserve">, quando tu </w:t>
      </w:r>
      <w:r w:rsidRPr="00C5704C">
        <w:rPr>
          <w:rFonts w:ascii="Times New Roman" w:hAnsi="Times New Roman" w:cs="Times New Roman"/>
          <w:sz w:val="24"/>
          <w:szCs w:val="24"/>
        </w:rPr>
        <w:t>acaba</w:t>
      </w:r>
      <w:r w:rsidR="00E34588">
        <w:rPr>
          <w:rFonts w:ascii="Times New Roman" w:hAnsi="Times New Roman" w:cs="Times New Roman"/>
          <w:sz w:val="24"/>
          <w:szCs w:val="24"/>
        </w:rPr>
        <w:t>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leitura </w:t>
      </w:r>
      <w:r w:rsidR="00B15459" w:rsidRPr="00C5704C">
        <w:rPr>
          <w:rFonts w:ascii="Times New Roman" w:hAnsi="Times New Roman" w:cs="Times New Roman"/>
          <w:sz w:val="24"/>
          <w:szCs w:val="24"/>
        </w:rPr>
        <w:t>des</w:t>
      </w:r>
      <w:r w:rsidR="00BE1462">
        <w:rPr>
          <w:rFonts w:ascii="Times New Roman" w:hAnsi="Times New Roman" w:cs="Times New Roman"/>
          <w:sz w:val="24"/>
          <w:szCs w:val="24"/>
        </w:rPr>
        <w:t>t</w:t>
      </w:r>
      <w:r w:rsidR="00B1545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livro, </w:t>
      </w:r>
      <w:r w:rsidR="00E34588">
        <w:rPr>
          <w:rFonts w:ascii="Times New Roman" w:hAnsi="Times New Roman" w:cs="Times New Roman"/>
          <w:sz w:val="24"/>
          <w:szCs w:val="24"/>
        </w:rPr>
        <w:t>prenderá</w:t>
      </w:r>
      <w:r w:rsidR="0008337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pedra</w:t>
      </w:r>
      <w:r w:rsidR="00E34588">
        <w:rPr>
          <w:rFonts w:ascii="Times New Roman" w:hAnsi="Times New Roman" w:cs="Times New Roman"/>
          <w:sz w:val="24"/>
          <w:szCs w:val="24"/>
        </w:rPr>
        <w:t xml:space="preserve"> nel</w:t>
      </w:r>
      <w:r w:rsidR="00BE146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lançarás </w:t>
      </w:r>
      <w:r w:rsidR="00BE146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BE146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Eufrates, </w:t>
      </w:r>
      <w:r w:rsidR="00E34588">
        <w:rPr>
          <w:rFonts w:ascii="Times New Roman" w:hAnsi="Times New Roman" w:cs="Times New Roman"/>
          <w:sz w:val="24"/>
          <w:szCs w:val="24"/>
        </w:rPr>
        <w:t>dizendo</w:t>
      </w:r>
      <w:r w:rsidRPr="00C5704C">
        <w:rPr>
          <w:rFonts w:ascii="Times New Roman" w:hAnsi="Times New Roman" w:cs="Times New Roman"/>
          <w:sz w:val="24"/>
          <w:szCs w:val="24"/>
        </w:rPr>
        <w:t>: Babilônia</w:t>
      </w:r>
      <w:r w:rsidR="00E345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4588">
        <w:rPr>
          <w:rFonts w:ascii="Times New Roman" w:hAnsi="Times New Roman" w:cs="Times New Roman"/>
          <w:sz w:val="24"/>
          <w:szCs w:val="24"/>
        </w:rPr>
        <w:t>afundará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não se levantará</w:t>
      </w:r>
      <w:r w:rsidR="00E34588">
        <w:rPr>
          <w:rFonts w:ascii="Times New Roman" w:hAnsi="Times New Roman" w:cs="Times New Roman"/>
          <w:sz w:val="24"/>
          <w:szCs w:val="24"/>
        </w:rPr>
        <w:t xml:space="preserve">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E1462">
        <w:rPr>
          <w:rFonts w:ascii="Times New Roman" w:hAnsi="Times New Roman" w:cs="Times New Roman"/>
          <w:sz w:val="24"/>
          <w:szCs w:val="24"/>
        </w:rPr>
        <w:t>graças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 que </w:t>
      </w:r>
      <w:r w:rsidR="00BE1462">
        <w:rPr>
          <w:rFonts w:ascii="Times New Roman" w:hAnsi="Times New Roman" w:cs="Times New Roman"/>
          <w:sz w:val="24"/>
          <w:szCs w:val="24"/>
        </w:rPr>
        <w:t>lançarei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ela, e </w:t>
      </w:r>
      <w:r w:rsidR="003D786E">
        <w:rPr>
          <w:rFonts w:ascii="Times New Roman" w:hAnsi="Times New Roman" w:cs="Times New Roman"/>
          <w:sz w:val="24"/>
          <w:szCs w:val="24"/>
        </w:rPr>
        <w:t xml:space="preserve">todos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BE1462">
        <w:rPr>
          <w:rFonts w:ascii="Times New Roman" w:hAnsi="Times New Roman" w:cs="Times New Roman"/>
          <w:sz w:val="24"/>
          <w:szCs w:val="24"/>
        </w:rPr>
        <w:t>irão desfalecer</w:t>
      </w:r>
      <w:r w:rsidR="00B62DFE">
        <w:rPr>
          <w:rFonts w:ascii="Times New Roman" w:hAnsi="Times New Roman" w:cs="Times New Roman"/>
          <w:sz w:val="24"/>
          <w:szCs w:val="24"/>
        </w:rPr>
        <w:t>’</w:t>
      </w:r>
      <w:r w:rsidRPr="00C5704C">
        <w:rPr>
          <w:rFonts w:ascii="Times New Roman" w:hAnsi="Times New Roman" w:cs="Times New Roman"/>
          <w:sz w:val="24"/>
          <w:szCs w:val="24"/>
        </w:rPr>
        <w:t>”.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189">
        <w:rPr>
          <w:rFonts w:ascii="Times New Roman" w:hAnsi="Times New Roman" w:cs="Times New Roman"/>
          <w:sz w:val="24"/>
          <w:szCs w:val="24"/>
        </w:rPr>
        <w:t xml:space="preserve">Dã, </w:t>
      </w:r>
      <w:r w:rsidR="00BE1462" w:rsidRPr="00A43189">
        <w:rPr>
          <w:rFonts w:ascii="Times New Roman" w:hAnsi="Times New Roman" w:cs="Times New Roman"/>
          <w:sz w:val="24"/>
          <w:szCs w:val="24"/>
        </w:rPr>
        <w:t>a</w:t>
      </w:r>
      <w:r w:rsidRPr="00A43189">
        <w:rPr>
          <w:rFonts w:ascii="Times New Roman" w:hAnsi="Times New Roman" w:cs="Times New Roman"/>
          <w:sz w:val="24"/>
          <w:szCs w:val="24"/>
        </w:rPr>
        <w:t xml:space="preserve"> Áspide, o Anticristo, sabia que </w:t>
      </w:r>
      <w:r w:rsidR="008A2A73" w:rsidRPr="00A43189">
        <w:rPr>
          <w:rFonts w:ascii="Times New Roman" w:hAnsi="Times New Roman" w:cs="Times New Roman"/>
          <w:sz w:val="24"/>
          <w:szCs w:val="24"/>
        </w:rPr>
        <w:t xml:space="preserve">precisava </w:t>
      </w:r>
      <w:r w:rsidRPr="00A43189">
        <w:rPr>
          <w:rFonts w:ascii="Times New Roman" w:hAnsi="Times New Roman" w:cs="Times New Roman"/>
          <w:sz w:val="24"/>
          <w:szCs w:val="24"/>
        </w:rPr>
        <w:t>amaldiçoar,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 w:rsidR="000D65B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D65B6">
        <w:rPr>
          <w:rFonts w:ascii="Times New Roman" w:hAnsi="Times New Roman" w:cs="Times New Roman"/>
          <w:sz w:val="24"/>
          <w:szCs w:val="24"/>
        </w:rPr>
        <w:t xml:space="preserve">penas o Senhor sabia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e quando </w:t>
      </w:r>
      <w:r w:rsidR="000D65B6">
        <w:rPr>
          <w:rFonts w:ascii="Times New Roman" w:hAnsi="Times New Roman" w:cs="Times New Roman"/>
          <w:sz w:val="24"/>
          <w:szCs w:val="24"/>
        </w:rPr>
        <w:t xml:space="preserve">a Maldição </w:t>
      </w:r>
      <w:r w:rsidRPr="00C5704C">
        <w:rPr>
          <w:rFonts w:ascii="Times New Roman" w:hAnsi="Times New Roman" w:cs="Times New Roman"/>
          <w:sz w:val="24"/>
          <w:szCs w:val="24"/>
        </w:rPr>
        <w:t>aconteceria. Porém, para realizar o ritual d</w:t>
      </w:r>
      <w:r w:rsidR="000D65B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65B6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aldição, </w:t>
      </w:r>
      <w:r w:rsidR="00B62DFE">
        <w:rPr>
          <w:rFonts w:ascii="Times New Roman" w:hAnsi="Times New Roman" w:cs="Times New Roman"/>
          <w:sz w:val="24"/>
          <w:szCs w:val="24"/>
        </w:rPr>
        <w:t>Dã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6474">
        <w:rPr>
          <w:rFonts w:ascii="Times New Roman" w:hAnsi="Times New Roman" w:cs="Times New Roman"/>
          <w:sz w:val="24"/>
          <w:szCs w:val="24"/>
        </w:rPr>
        <w:t>precisava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 pecador que, </w:t>
      </w:r>
      <w:r w:rsidR="00435963">
        <w:rPr>
          <w:rFonts w:ascii="Times New Roman" w:hAnsi="Times New Roman" w:cs="Times New Roman"/>
          <w:sz w:val="24"/>
          <w:szCs w:val="24"/>
        </w:rPr>
        <w:t>em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sofrimento, </w:t>
      </w:r>
      <w:r w:rsidR="000D65B6">
        <w:rPr>
          <w:rFonts w:ascii="Times New Roman" w:hAnsi="Times New Roman" w:cs="Times New Roman"/>
          <w:sz w:val="24"/>
          <w:szCs w:val="24"/>
        </w:rPr>
        <w:t xml:space="preserve">fosse </w:t>
      </w:r>
      <w:r w:rsidR="000D65B6" w:rsidRPr="00686474">
        <w:rPr>
          <w:rFonts w:ascii="Times New Roman" w:hAnsi="Times New Roman" w:cs="Times New Roman"/>
          <w:sz w:val="24"/>
          <w:szCs w:val="24"/>
        </w:rPr>
        <w:t>conduzido à</w:t>
      </w:r>
      <w:r w:rsidR="008A2A7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escravidão, pois a Anticristo, o enviado do Senhor, assim como a Cristo, não </w:t>
      </w:r>
      <w:r w:rsidR="000D65B6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65B6">
        <w:rPr>
          <w:rFonts w:ascii="Times New Roman" w:hAnsi="Times New Roman" w:cs="Times New Roman"/>
          <w:sz w:val="24"/>
          <w:szCs w:val="24"/>
        </w:rPr>
        <w:t>permitido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pisar em terra </w:t>
      </w:r>
      <w:r w:rsidR="00CF4ACF">
        <w:rPr>
          <w:rFonts w:ascii="Times New Roman" w:hAnsi="Times New Roman" w:cs="Times New Roman"/>
          <w:sz w:val="24"/>
          <w:szCs w:val="24"/>
        </w:rPr>
        <w:t>impura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Dã sabia que </w:t>
      </w:r>
      <w:r w:rsidR="000D65B6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povo havia muitos ímpios e </w:t>
      </w:r>
      <w:r w:rsidR="000D65B6">
        <w:rPr>
          <w:rFonts w:ascii="Times New Roman" w:hAnsi="Times New Roman" w:cs="Times New Roman"/>
          <w:sz w:val="24"/>
          <w:szCs w:val="24"/>
        </w:rPr>
        <w:t xml:space="preserve">muitos </w:t>
      </w:r>
      <w:r w:rsidRPr="00C5704C">
        <w:rPr>
          <w:rFonts w:ascii="Times New Roman" w:hAnsi="Times New Roman" w:cs="Times New Roman"/>
          <w:sz w:val="24"/>
          <w:szCs w:val="24"/>
        </w:rPr>
        <w:t>pecadores</w:t>
      </w:r>
      <w:r w:rsidR="000D65B6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entanto</w:t>
      </w:r>
      <w:r w:rsidR="000D65B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soberanos d</w:t>
      </w:r>
      <w:r w:rsidR="000D65B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terras </w:t>
      </w:r>
      <w:r w:rsidR="00CF4ACF">
        <w:rPr>
          <w:rFonts w:ascii="Times New Roman" w:hAnsi="Times New Roman" w:cs="Times New Roman"/>
          <w:sz w:val="24"/>
          <w:szCs w:val="24"/>
        </w:rPr>
        <w:t>impuras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resolveram distribuir benesses terrenas no lugar do Senhor, consideravam a escravidão </w:t>
      </w:r>
      <w:r w:rsidR="00A737CF">
        <w:rPr>
          <w:rFonts w:ascii="Times New Roman" w:hAnsi="Times New Roman" w:cs="Times New Roman"/>
          <w:sz w:val="24"/>
          <w:szCs w:val="24"/>
        </w:rPr>
        <w:t>demasiado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65B6">
        <w:rPr>
          <w:rFonts w:ascii="Times New Roman" w:hAnsi="Times New Roman" w:cs="Times New Roman"/>
          <w:sz w:val="24"/>
          <w:szCs w:val="24"/>
        </w:rPr>
        <w:t>apetitosa</w:t>
      </w:r>
      <w:r w:rsidR="00A737C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um judeu, pois </w:t>
      </w:r>
      <w:r w:rsidR="000D65B6">
        <w:rPr>
          <w:rFonts w:ascii="Times New Roman" w:hAnsi="Times New Roman" w:cs="Times New Roman"/>
          <w:sz w:val="24"/>
          <w:szCs w:val="24"/>
        </w:rPr>
        <w:t>um escravo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65B6" w:rsidRPr="00686474">
        <w:rPr>
          <w:rFonts w:ascii="Times New Roman" w:hAnsi="Times New Roman" w:cs="Times New Roman"/>
          <w:sz w:val="24"/>
          <w:szCs w:val="24"/>
        </w:rPr>
        <w:t>pode</w:t>
      </w:r>
      <w:r w:rsidR="000D65B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dormir </w:t>
      </w:r>
      <w:r w:rsidR="000D65B6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estábulo e comer </w:t>
      </w:r>
      <w:r w:rsidR="000D65B6">
        <w:rPr>
          <w:rFonts w:ascii="Times New Roman" w:hAnsi="Times New Roman" w:cs="Times New Roman"/>
          <w:sz w:val="24"/>
          <w:szCs w:val="24"/>
        </w:rPr>
        <w:t>detritos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conseguindo </w:t>
      </w:r>
      <w:r w:rsidR="000D65B6">
        <w:rPr>
          <w:rFonts w:ascii="Times New Roman" w:hAnsi="Times New Roman" w:cs="Times New Roman"/>
          <w:sz w:val="24"/>
          <w:szCs w:val="24"/>
        </w:rPr>
        <w:t>levar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vida. Isso </w:t>
      </w:r>
      <w:r w:rsidR="000D65B6">
        <w:rPr>
          <w:rFonts w:ascii="Times New Roman" w:hAnsi="Times New Roman" w:cs="Times New Roman"/>
          <w:sz w:val="24"/>
          <w:szCs w:val="24"/>
        </w:rPr>
        <w:t>contradizia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instruções d</w:t>
      </w:r>
      <w:r w:rsidR="000D65B6">
        <w:rPr>
          <w:rFonts w:ascii="Times New Roman" w:hAnsi="Times New Roman" w:cs="Times New Roman"/>
          <w:sz w:val="24"/>
          <w:szCs w:val="24"/>
        </w:rPr>
        <w:t>e Martin Bormann,</w:t>
      </w:r>
      <w:r w:rsidR="00435963">
        <w:rPr>
          <w:rStyle w:val="Refdenotaderodap"/>
          <w:rFonts w:ascii="Times New Roman" w:hAnsi="Times New Roman" w:cs="Times New Roman"/>
          <w:sz w:val="24"/>
          <w:szCs w:val="24"/>
        </w:rPr>
        <w:footnoteReference w:id="42"/>
      </w:r>
      <w:r w:rsidR="000D65B6">
        <w:rPr>
          <w:rFonts w:ascii="Times New Roman" w:hAnsi="Times New Roman" w:cs="Times New Roman"/>
          <w:sz w:val="24"/>
          <w:szCs w:val="24"/>
        </w:rPr>
        <w:t xml:space="preserve"> um apreciador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raça ariana, um dos deuses sup</w:t>
      </w:r>
      <w:r w:rsidR="000D65B6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0D65B6">
        <w:rPr>
          <w:rFonts w:ascii="Times New Roman" w:hAnsi="Times New Roman" w:cs="Times New Roman"/>
          <w:sz w:val="24"/>
          <w:szCs w:val="24"/>
        </w:rPr>
        <w:t>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paganismo nazialemão: “Os eslavos, neste mundo, serão escravos dos arianos</w:t>
      </w:r>
      <w:r w:rsidR="0043596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5963">
        <w:rPr>
          <w:rFonts w:ascii="Times New Roman" w:hAnsi="Times New Roman" w:cs="Times New Roman"/>
          <w:sz w:val="24"/>
          <w:szCs w:val="24"/>
        </w:rPr>
        <w:t xml:space="preserve">enquanto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judeus, </w:t>
      </w:r>
      <w:r w:rsidR="00435963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são animais</w:t>
      </w:r>
      <w:r w:rsidR="00435963">
        <w:rPr>
          <w:rFonts w:ascii="Times New Roman" w:hAnsi="Times New Roman" w:cs="Times New Roman"/>
          <w:sz w:val="24"/>
          <w:szCs w:val="24"/>
        </w:rPr>
        <w:t>, não têm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direito de existir”. Por isso o Anticristo </w:t>
      </w:r>
      <w:r w:rsidR="00435963">
        <w:rPr>
          <w:rFonts w:ascii="Times New Roman" w:hAnsi="Times New Roman" w:cs="Times New Roman"/>
          <w:sz w:val="24"/>
          <w:szCs w:val="24"/>
        </w:rPr>
        <w:t>precisou achar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ímpios </w:t>
      </w:r>
      <w:r w:rsidR="00435963">
        <w:rPr>
          <w:rFonts w:ascii="Times New Roman" w:hAnsi="Times New Roman" w:cs="Times New Roman"/>
          <w:sz w:val="24"/>
          <w:szCs w:val="24"/>
        </w:rPr>
        <w:t xml:space="preserve">sofredores 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435963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outras nações, aos quais as benesses da escravidão alemã eram acessíveis.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Dã, </w:t>
      </w:r>
      <w:r w:rsidR="0043596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saiu da vila de Brussi</w:t>
      </w:r>
      <w:r w:rsidR="00435963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ny e </w:t>
      </w:r>
      <w:r w:rsidR="00435963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estação onde eslavos </w:t>
      </w:r>
      <w:r w:rsidR="00435963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enviados</w:t>
      </w:r>
      <w:ins w:id="15" w:author="Daniela Mountian" w:date="2017-08-24T12:39:00Z">
        <w:r w:rsidR="00686474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5963">
        <w:rPr>
          <w:rFonts w:ascii="Times New Roman" w:hAnsi="Times New Roman" w:cs="Times New Roman"/>
          <w:sz w:val="24"/>
          <w:szCs w:val="24"/>
        </w:rPr>
        <w:t xml:space="preserve">em </w:t>
      </w:r>
      <w:r w:rsidR="00B62DFE">
        <w:rPr>
          <w:rFonts w:ascii="Times New Roman" w:hAnsi="Times New Roman" w:cs="Times New Roman"/>
          <w:sz w:val="24"/>
          <w:szCs w:val="24"/>
        </w:rPr>
        <w:t>vagões</w:t>
      </w:r>
      <w:r w:rsidR="00435963">
        <w:rPr>
          <w:rFonts w:ascii="Times New Roman" w:hAnsi="Times New Roman" w:cs="Times New Roman"/>
          <w:sz w:val="24"/>
          <w:szCs w:val="24"/>
        </w:rPr>
        <w:t xml:space="preserve"> de carga</w:t>
      </w:r>
      <w:ins w:id="16" w:author="Daniela Mountian" w:date="2017-08-24T12:39:00Z">
        <w:r w:rsidR="00686474">
          <w:rPr>
            <w:rFonts w:ascii="Times New Roman" w:hAnsi="Times New Roman" w:cs="Times New Roman"/>
            <w:sz w:val="24"/>
            <w:szCs w:val="24"/>
          </w:rPr>
          <w:t>,</w:t>
        </w:r>
      </w:ins>
      <w:r w:rsidR="0043596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para a Alemanha</w:t>
      </w:r>
      <w:ins w:id="17" w:author="Daniela Mountian" w:date="2017-04-10T14:31:00Z">
        <w:r w:rsidR="0043596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435963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inicia</w:t>
      </w:r>
      <w:r w:rsidR="00435963">
        <w:rPr>
          <w:rFonts w:ascii="Times New Roman" w:hAnsi="Times New Roman" w:cs="Times New Roman"/>
          <w:sz w:val="24"/>
          <w:szCs w:val="24"/>
        </w:rPr>
        <w:t>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cultura alemã e no trabalho alemão.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Era um </w:t>
      </w:r>
      <w:r w:rsidR="00261343">
        <w:rPr>
          <w:rFonts w:ascii="Times New Roman" w:hAnsi="Times New Roman" w:cs="Times New Roman"/>
          <w:sz w:val="24"/>
          <w:szCs w:val="24"/>
        </w:rPr>
        <w:t xml:space="preserve">típico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dia do norte, “frio </w:t>
      </w:r>
      <w:r w:rsidR="00261343">
        <w:rPr>
          <w:rFonts w:ascii="Times New Roman" w:hAnsi="Times New Roman" w:cs="Times New Roman"/>
          <w:sz w:val="24"/>
          <w:szCs w:val="24"/>
        </w:rPr>
        <w:t>gélido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sol”</w:t>
      </w:r>
      <w:r w:rsidR="00A737C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3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37CF">
        <w:rPr>
          <w:rFonts w:ascii="Times New Roman" w:hAnsi="Times New Roman" w:cs="Times New Roman"/>
          <w:sz w:val="24"/>
          <w:szCs w:val="24"/>
        </w:rPr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>escr</w:t>
      </w:r>
      <w:r w:rsidR="00261343">
        <w:rPr>
          <w:rFonts w:ascii="Times New Roman" w:hAnsi="Times New Roman" w:cs="Times New Roman"/>
          <w:sz w:val="24"/>
          <w:szCs w:val="24"/>
        </w:rPr>
        <w:t>eveu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Púchkin</w:t>
      </w:r>
      <w:r w:rsidR="00A737CF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dia </w:t>
      </w:r>
      <w:proofErr w:type="gramStart"/>
      <w:r w:rsidR="00261343">
        <w:rPr>
          <w:rFonts w:ascii="Times New Roman" w:hAnsi="Times New Roman" w:cs="Times New Roman"/>
          <w:sz w:val="24"/>
          <w:szCs w:val="24"/>
        </w:rPr>
        <w:t>magnífico</w:t>
      </w:r>
      <w:r w:rsidRPr="00C5704C">
        <w:rPr>
          <w:rFonts w:ascii="Times New Roman" w:hAnsi="Times New Roman" w:cs="Times New Roman"/>
          <w:sz w:val="24"/>
          <w:szCs w:val="24"/>
        </w:rPr>
        <w:t>, brilhante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. Qualquer um que ainda duvidasse que a natureza </w:t>
      </w:r>
      <w:r w:rsidR="009233E0">
        <w:rPr>
          <w:rFonts w:ascii="Times New Roman" w:hAnsi="Times New Roman" w:cs="Times New Roman"/>
          <w:sz w:val="24"/>
          <w:szCs w:val="24"/>
        </w:rPr>
        <w:t>fosse desprovida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alma se convencer</w:t>
      </w:r>
      <w:r w:rsidR="009233E0">
        <w:rPr>
          <w:rFonts w:ascii="Times New Roman" w:hAnsi="Times New Roman" w:cs="Times New Roman"/>
          <w:sz w:val="24"/>
          <w:szCs w:val="24"/>
        </w:rPr>
        <w:t>ia, nesse dia,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que a natureza é </w:t>
      </w:r>
      <w:r w:rsidR="009233E0">
        <w:rPr>
          <w:rFonts w:ascii="Times New Roman" w:hAnsi="Times New Roman" w:cs="Times New Roman"/>
          <w:sz w:val="24"/>
          <w:szCs w:val="24"/>
        </w:rPr>
        <w:t xml:space="preserve">uma esposa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bonita, mas infiel. Na alegria e na sorte, </w:t>
      </w:r>
      <w:r w:rsidR="009233E0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está pronta para esbanjar suas </w:t>
      </w:r>
      <w:r w:rsidR="00315580">
        <w:rPr>
          <w:rFonts w:ascii="Times New Roman" w:hAnsi="Times New Roman" w:cs="Times New Roman"/>
          <w:sz w:val="24"/>
          <w:szCs w:val="24"/>
        </w:rPr>
        <w:t xml:space="preserve">carícias e </w:t>
      </w:r>
      <w:r w:rsidR="000F3CEE">
        <w:rPr>
          <w:rFonts w:ascii="Times New Roman" w:hAnsi="Times New Roman" w:cs="Times New Roman"/>
          <w:sz w:val="24"/>
          <w:szCs w:val="24"/>
        </w:rPr>
        <w:t xml:space="preserve">suas </w:t>
      </w:r>
      <w:r w:rsidR="009233E0">
        <w:rPr>
          <w:rFonts w:ascii="Times New Roman" w:hAnsi="Times New Roman" w:cs="Times New Roman"/>
          <w:sz w:val="24"/>
          <w:szCs w:val="24"/>
        </w:rPr>
        <w:t>formosuras,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mas, na desgraça, abandona-o</w:t>
      </w:r>
      <w:r w:rsidR="009233E0">
        <w:rPr>
          <w:rFonts w:ascii="Times New Roman" w:hAnsi="Times New Roman" w:cs="Times New Roman"/>
          <w:sz w:val="24"/>
          <w:szCs w:val="24"/>
        </w:rPr>
        <w:t xml:space="preserve"> de </w:t>
      </w:r>
      <w:r w:rsidRPr="00C5704C">
        <w:rPr>
          <w:rFonts w:ascii="Times New Roman" w:hAnsi="Times New Roman" w:cs="Times New Roman"/>
          <w:sz w:val="24"/>
          <w:szCs w:val="24"/>
        </w:rPr>
        <w:t>imediat</w:t>
      </w:r>
      <w:r w:rsidR="009233E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233E0">
        <w:rPr>
          <w:rFonts w:ascii="Times New Roman" w:hAnsi="Times New Roman" w:cs="Times New Roman"/>
          <w:sz w:val="24"/>
          <w:szCs w:val="24"/>
        </w:rPr>
        <w:t>juntando-se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aos assassinos perto dos túmulos sangrentos, olhando impassível para os corpos </w:t>
      </w:r>
      <w:r w:rsidR="006E2568">
        <w:rPr>
          <w:rFonts w:ascii="Times New Roman" w:hAnsi="Times New Roman" w:cs="Times New Roman"/>
          <w:sz w:val="24"/>
          <w:szCs w:val="24"/>
        </w:rPr>
        <w:t>frios</w:t>
      </w:r>
      <w:r w:rsidR="006E256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9233E0">
        <w:rPr>
          <w:rFonts w:ascii="Times New Roman" w:hAnsi="Times New Roman" w:cs="Times New Roman"/>
          <w:sz w:val="24"/>
          <w:szCs w:val="24"/>
        </w:rPr>
        <w:t>havia pouco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agradava com </w:t>
      </w:r>
      <w:r w:rsidR="009233E0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33E0">
        <w:rPr>
          <w:rFonts w:ascii="Times New Roman" w:hAnsi="Times New Roman" w:cs="Times New Roman"/>
          <w:sz w:val="24"/>
          <w:szCs w:val="24"/>
        </w:rPr>
        <w:t>hortaliças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</w:t>
      </w:r>
      <w:r w:rsidR="009233E0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33E0">
        <w:rPr>
          <w:rFonts w:ascii="Times New Roman" w:hAnsi="Times New Roman" w:cs="Times New Roman"/>
          <w:sz w:val="24"/>
          <w:szCs w:val="24"/>
        </w:rPr>
        <w:t>mato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F3CEE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cheiro </w:t>
      </w:r>
      <w:r w:rsidR="009233E0">
        <w:rPr>
          <w:rFonts w:ascii="Times New Roman" w:hAnsi="Times New Roman" w:cs="Times New Roman"/>
          <w:sz w:val="24"/>
          <w:szCs w:val="24"/>
        </w:rPr>
        <w:t>picante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9233E0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as folhas outon</w:t>
      </w:r>
      <w:r w:rsidR="00315580">
        <w:rPr>
          <w:rFonts w:ascii="Times New Roman" w:hAnsi="Times New Roman" w:cs="Times New Roman"/>
          <w:sz w:val="24"/>
          <w:szCs w:val="24"/>
        </w:rPr>
        <w:t>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F3CEE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o ar de</w:t>
      </w:r>
      <w:r w:rsidR="009233E0">
        <w:rPr>
          <w:rFonts w:ascii="Times New Roman" w:hAnsi="Times New Roman" w:cs="Times New Roman"/>
          <w:sz w:val="24"/>
          <w:szCs w:val="24"/>
        </w:rPr>
        <w:t xml:space="preserve">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abetos </w:t>
      </w:r>
      <w:r w:rsidR="00B62DFE">
        <w:rPr>
          <w:rFonts w:ascii="Times New Roman" w:hAnsi="Times New Roman" w:cs="Times New Roman"/>
          <w:sz w:val="24"/>
          <w:szCs w:val="24"/>
        </w:rPr>
        <w:t>nevados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F3CEE">
        <w:rPr>
          <w:rFonts w:ascii="Times New Roman" w:hAnsi="Times New Roman" w:cs="Times New Roman"/>
          <w:sz w:val="24"/>
          <w:szCs w:val="24"/>
        </w:rPr>
        <w:t>Como um butim dos que foram destruídos,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assassinos cabem a beleza, a generosidade, as carícias e os </w:t>
      </w:r>
      <w:r w:rsidR="009233E0">
        <w:rPr>
          <w:rFonts w:ascii="Times New Roman" w:hAnsi="Times New Roman" w:cs="Times New Roman"/>
          <w:sz w:val="24"/>
          <w:szCs w:val="24"/>
        </w:rPr>
        <w:t>deleites propiciados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33E0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a natureza</w:t>
      </w:r>
      <w:r w:rsidR="002F779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F7790">
        <w:rPr>
          <w:rFonts w:ascii="Times New Roman" w:hAnsi="Times New Roman" w:cs="Times New Roman"/>
          <w:sz w:val="24"/>
          <w:szCs w:val="24"/>
        </w:rPr>
        <w:t xml:space="preserve"> mas </w:t>
      </w:r>
      <w:r w:rsidR="008E756B">
        <w:rPr>
          <w:rFonts w:ascii="Times New Roman" w:hAnsi="Times New Roman" w:cs="Times New Roman"/>
          <w:sz w:val="24"/>
          <w:szCs w:val="24"/>
        </w:rPr>
        <w:t xml:space="preserve">não lhes cabe </w:t>
      </w:r>
      <w:r w:rsidR="002F7790">
        <w:rPr>
          <w:rFonts w:ascii="Times New Roman" w:hAnsi="Times New Roman" w:cs="Times New Roman"/>
          <w:sz w:val="24"/>
          <w:szCs w:val="24"/>
        </w:rPr>
        <w:t>o Senhor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Por isso Abraão, o </w:t>
      </w:r>
      <w:r w:rsidR="002F7790">
        <w:rPr>
          <w:rFonts w:ascii="Times New Roman" w:hAnsi="Times New Roman" w:cs="Times New Roman"/>
          <w:sz w:val="24"/>
          <w:szCs w:val="24"/>
        </w:rPr>
        <w:t>Patriarca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adorava </w:t>
      </w:r>
      <w:r w:rsidR="002F7790">
        <w:rPr>
          <w:rFonts w:ascii="Times New Roman" w:hAnsi="Times New Roman" w:cs="Times New Roman"/>
          <w:sz w:val="24"/>
          <w:szCs w:val="24"/>
        </w:rPr>
        <w:t>apenas</w:t>
      </w:r>
      <w:r w:rsidR="002F779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Senhor, </w:t>
      </w:r>
      <w:r w:rsidR="002F7790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>não as estrelas</w:t>
      </w:r>
      <w:r w:rsidR="008E75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5334DF">
        <w:rPr>
          <w:rFonts w:ascii="Times New Roman" w:hAnsi="Times New Roman" w:cs="Times New Roman"/>
          <w:sz w:val="24"/>
          <w:szCs w:val="24"/>
        </w:rPr>
        <w:t>conduzem</w:t>
      </w:r>
      <w:r w:rsidR="005334D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para o pântano d</w:t>
      </w:r>
      <w:r w:rsidR="0069460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fatali</w:t>
      </w:r>
      <w:r w:rsidR="002F7790">
        <w:rPr>
          <w:rFonts w:ascii="Times New Roman" w:hAnsi="Times New Roman" w:cs="Times New Roman"/>
          <w:sz w:val="24"/>
          <w:szCs w:val="24"/>
        </w:rPr>
        <w:t>s</w:t>
      </w:r>
      <w:r w:rsidR="00694607">
        <w:rPr>
          <w:rFonts w:ascii="Times New Roman" w:hAnsi="Times New Roman" w:cs="Times New Roman"/>
          <w:sz w:val="24"/>
          <w:szCs w:val="24"/>
        </w:rPr>
        <w:t>mo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334DF">
        <w:rPr>
          <w:rFonts w:ascii="Times New Roman" w:hAnsi="Times New Roman" w:cs="Times New Roman"/>
          <w:sz w:val="24"/>
          <w:szCs w:val="24"/>
        </w:rPr>
        <w:t>nem</w:t>
      </w:r>
      <w:r w:rsidR="005334D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sol, que desperta a beleza material, </w:t>
      </w:r>
      <w:r w:rsidR="005334DF">
        <w:rPr>
          <w:rFonts w:ascii="Times New Roman" w:hAnsi="Times New Roman" w:cs="Times New Roman"/>
          <w:sz w:val="24"/>
          <w:szCs w:val="24"/>
        </w:rPr>
        <w:t>nem</w:t>
      </w:r>
      <w:r w:rsidR="005334D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lua, que desperta a beleza mística, </w:t>
      </w:r>
      <w:r w:rsidR="005334DF">
        <w:rPr>
          <w:rFonts w:ascii="Times New Roman" w:hAnsi="Times New Roman" w:cs="Times New Roman"/>
          <w:sz w:val="24"/>
          <w:szCs w:val="24"/>
        </w:rPr>
        <w:t>nem</w:t>
      </w:r>
      <w:r w:rsidR="005334D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juventude </w:t>
      </w:r>
      <w:r w:rsidR="002F7790">
        <w:rPr>
          <w:rFonts w:ascii="Times New Roman" w:hAnsi="Times New Roman" w:cs="Times New Roman"/>
          <w:sz w:val="24"/>
          <w:szCs w:val="24"/>
        </w:rPr>
        <w:t>efêmera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plantas, </w:t>
      </w:r>
      <w:r w:rsidR="00AA3F3F">
        <w:rPr>
          <w:rFonts w:ascii="Times New Roman" w:hAnsi="Times New Roman" w:cs="Times New Roman"/>
          <w:sz w:val="24"/>
          <w:szCs w:val="24"/>
        </w:rPr>
        <w:t>nem</w:t>
      </w:r>
      <w:r w:rsidR="00AA3F3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velhice eterna das pedras, </w:t>
      </w:r>
      <w:r w:rsidR="00AA3F3F">
        <w:rPr>
          <w:rFonts w:ascii="Times New Roman" w:hAnsi="Times New Roman" w:cs="Times New Roman"/>
          <w:sz w:val="24"/>
          <w:szCs w:val="24"/>
        </w:rPr>
        <w:t>nem</w:t>
      </w:r>
      <w:r w:rsidR="00AA3F3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céu infinito, </w:t>
      </w:r>
      <w:r w:rsidR="00840C39">
        <w:rPr>
          <w:rFonts w:ascii="Times New Roman" w:hAnsi="Times New Roman" w:cs="Times New Roman"/>
          <w:sz w:val="24"/>
          <w:szCs w:val="24"/>
        </w:rPr>
        <w:t>nem</w:t>
      </w:r>
      <w:r w:rsidR="00840C3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água indiferente. À noite, o Senhor disse a Abraão</w:t>
      </w:r>
      <w:r w:rsidR="002F7790">
        <w:rPr>
          <w:rFonts w:ascii="Times New Roman" w:hAnsi="Times New Roman" w:cs="Times New Roman"/>
          <w:sz w:val="24"/>
          <w:szCs w:val="24"/>
        </w:rPr>
        <w:t xml:space="preserve"> por meio de uma visão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E941A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temas, Abraão, Eu sou o teu escudo, e </w:t>
      </w:r>
      <w:r w:rsidR="00840C39">
        <w:rPr>
          <w:rFonts w:ascii="Times New Roman" w:hAnsi="Times New Roman" w:cs="Times New Roman"/>
          <w:sz w:val="24"/>
          <w:szCs w:val="24"/>
        </w:rPr>
        <w:t>tua recompensa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será </w:t>
      </w:r>
      <w:r w:rsidR="00315580">
        <w:rPr>
          <w:rFonts w:ascii="Times New Roman" w:hAnsi="Times New Roman" w:cs="Times New Roman"/>
          <w:sz w:val="24"/>
          <w:szCs w:val="24"/>
        </w:rPr>
        <w:t>enorme</w:t>
      </w:r>
      <w:r w:rsidR="00694607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694607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4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Desde então, Abraão acreditou no Senhor, mas não na natureza do Senhor, como acreditavam os pagãos, pois é </w:t>
      </w:r>
      <w:r w:rsidR="00403E12">
        <w:rPr>
          <w:rFonts w:ascii="Times New Roman" w:hAnsi="Times New Roman" w:cs="Times New Roman"/>
          <w:sz w:val="24"/>
          <w:szCs w:val="24"/>
        </w:rPr>
        <w:t>sabido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Senhor está na natureza, mas não é a natureza. Como o homem, a natureza </w:t>
      </w:r>
      <w:r w:rsidR="00403E12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dominada pela soberba</w:t>
      </w:r>
      <w:r w:rsidR="00403E1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o homem</w:t>
      </w:r>
      <w:r w:rsidR="0031558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E12">
        <w:rPr>
          <w:rFonts w:ascii="Times New Roman" w:hAnsi="Times New Roman" w:cs="Times New Roman"/>
          <w:sz w:val="24"/>
          <w:szCs w:val="24"/>
        </w:rPr>
        <w:t xml:space="preserve">às vezes </w:t>
      </w:r>
      <w:r w:rsidR="00C75658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403E12">
        <w:rPr>
          <w:rFonts w:ascii="Times New Roman" w:hAnsi="Times New Roman" w:cs="Times New Roman"/>
          <w:sz w:val="24"/>
          <w:szCs w:val="24"/>
        </w:rPr>
        <w:t xml:space="preserve">insurge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contra seu Pai, </w:t>
      </w:r>
      <w:r w:rsidR="00403E12">
        <w:rPr>
          <w:rFonts w:ascii="Times New Roman" w:hAnsi="Times New Roman" w:cs="Times New Roman"/>
          <w:sz w:val="24"/>
          <w:szCs w:val="24"/>
        </w:rPr>
        <w:t xml:space="preserve">mostrando-se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ímpia </w:t>
      </w:r>
      <w:r w:rsidR="00E941A0">
        <w:rPr>
          <w:rFonts w:ascii="Times New Roman" w:hAnsi="Times New Roman" w:cs="Times New Roman"/>
          <w:sz w:val="24"/>
          <w:szCs w:val="24"/>
        </w:rPr>
        <w:t xml:space="preserve">tanto </w:t>
      </w:r>
      <w:r w:rsidR="00403E1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403E12">
        <w:rPr>
          <w:rFonts w:ascii="Times New Roman" w:hAnsi="Times New Roman" w:cs="Times New Roman"/>
          <w:sz w:val="24"/>
          <w:szCs w:val="24"/>
        </w:rPr>
        <w:t>perversidade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41A0">
        <w:rPr>
          <w:rFonts w:ascii="Times New Roman" w:hAnsi="Times New Roman" w:cs="Times New Roman"/>
          <w:sz w:val="24"/>
          <w:szCs w:val="24"/>
        </w:rPr>
        <w:t>como</w:t>
      </w:r>
      <w:r w:rsidR="00E941A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E1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beleza...</w:t>
      </w:r>
    </w:p>
    <w:p w:rsidR="0024094F" w:rsidRPr="00C5704C" w:rsidRDefault="00403E1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</w:t>
      </w:r>
      <w:r w:rsidR="0024094F" w:rsidRPr="00C5704C">
        <w:rPr>
          <w:rFonts w:ascii="Times New Roman" w:hAnsi="Times New Roman" w:cs="Times New Roman"/>
          <w:sz w:val="24"/>
          <w:szCs w:val="24"/>
        </w:rPr>
        <w:t>a natureza perto da vila de Brussi</w:t>
      </w:r>
      <w:r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ny, </w:t>
      </w:r>
      <w:r>
        <w:rPr>
          <w:rFonts w:ascii="Times New Roman" w:hAnsi="Times New Roman" w:cs="Times New Roman"/>
          <w:sz w:val="24"/>
          <w:szCs w:val="24"/>
        </w:rPr>
        <w:t>nesse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momento, </w:t>
      </w:r>
      <w:r>
        <w:rPr>
          <w:rFonts w:ascii="Times New Roman" w:hAnsi="Times New Roman" w:cs="Times New Roman"/>
          <w:sz w:val="24"/>
          <w:szCs w:val="24"/>
        </w:rPr>
        <w:t xml:space="preserve">se mostou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ímpia </w:t>
      </w:r>
      <w:r w:rsidR="009876A0">
        <w:rPr>
          <w:rFonts w:ascii="Times New Roman" w:hAnsi="Times New Roman" w:cs="Times New Roman"/>
          <w:sz w:val="24"/>
          <w:szCs w:val="24"/>
        </w:rPr>
        <w:t>diante</w:t>
      </w:r>
      <w:r w:rsidR="00B62DFE">
        <w:rPr>
          <w:rFonts w:ascii="Times New Roman" w:hAnsi="Times New Roman" w:cs="Times New Roman"/>
          <w:sz w:val="24"/>
          <w:szCs w:val="24"/>
        </w:rPr>
        <w:t xml:space="preserve"> </w:t>
      </w:r>
      <w:r w:rsidR="009876A0">
        <w:rPr>
          <w:rFonts w:ascii="Times New Roman" w:hAnsi="Times New Roman" w:cs="Times New Roman"/>
          <w:sz w:val="24"/>
          <w:szCs w:val="24"/>
        </w:rPr>
        <w:t>d</w:t>
      </w:r>
      <w:r w:rsidR="00B62DF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corpo </w:t>
      </w:r>
      <w:r w:rsidR="0028538F">
        <w:rPr>
          <w:rFonts w:ascii="Times New Roman" w:hAnsi="Times New Roman" w:cs="Times New Roman"/>
          <w:sz w:val="24"/>
          <w:szCs w:val="24"/>
        </w:rPr>
        <w:t>castigado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judia Sulamita, da tribo de Manassés, que não </w:t>
      </w:r>
      <w:r w:rsidR="0028538F">
        <w:rPr>
          <w:rFonts w:ascii="Times New Roman" w:hAnsi="Times New Roman" w:cs="Times New Roman"/>
          <w:sz w:val="24"/>
          <w:szCs w:val="24"/>
        </w:rPr>
        <w:t>estava fadada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receber </w:t>
      </w:r>
      <w:r w:rsidR="0028538F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semente </w:t>
      </w:r>
      <w:r w:rsidR="0028538F">
        <w:rPr>
          <w:rFonts w:ascii="Times New Roman" w:hAnsi="Times New Roman" w:cs="Times New Roman"/>
          <w:sz w:val="24"/>
          <w:szCs w:val="24"/>
        </w:rPr>
        <w:t>em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ventre ainda </w:t>
      </w:r>
      <w:r w:rsidR="0028538F">
        <w:rPr>
          <w:rFonts w:ascii="Times New Roman" w:hAnsi="Times New Roman" w:cs="Times New Roman"/>
          <w:sz w:val="24"/>
          <w:szCs w:val="24"/>
        </w:rPr>
        <w:t>quente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8538F">
        <w:rPr>
          <w:rFonts w:ascii="Times New Roman" w:hAnsi="Times New Roman" w:cs="Times New Roman"/>
          <w:sz w:val="24"/>
          <w:szCs w:val="24"/>
        </w:rPr>
        <w:t>a ser incluída no R</w:t>
      </w:r>
      <w:r w:rsidR="0024094F" w:rsidRPr="00C5704C">
        <w:rPr>
          <w:rFonts w:ascii="Times New Roman" w:hAnsi="Times New Roman" w:cs="Times New Roman"/>
          <w:sz w:val="24"/>
          <w:szCs w:val="24"/>
        </w:rPr>
        <w:t>esto</w:t>
      </w:r>
      <w:r w:rsidR="0028538F">
        <w:rPr>
          <w:rFonts w:ascii="Times New Roman" w:hAnsi="Times New Roman" w:cs="Times New Roman"/>
          <w:sz w:val="24"/>
          <w:szCs w:val="24"/>
        </w:rPr>
        <w:t>,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deixar </w:t>
      </w:r>
      <w:r w:rsidR="0028538F">
        <w:rPr>
          <w:rFonts w:ascii="Times New Roman" w:hAnsi="Times New Roman" w:cs="Times New Roman"/>
          <w:sz w:val="24"/>
          <w:szCs w:val="24"/>
        </w:rPr>
        <w:t>um descendente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Ao longe, o sol </w:t>
      </w:r>
      <w:r w:rsidR="0028538F">
        <w:rPr>
          <w:rFonts w:ascii="Times New Roman" w:hAnsi="Times New Roman" w:cs="Times New Roman"/>
          <w:sz w:val="24"/>
          <w:szCs w:val="24"/>
        </w:rPr>
        <w:t>puro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gelado </w:t>
      </w:r>
      <w:r w:rsidR="0028538F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 céu</w:t>
      </w:r>
      <w:r w:rsidR="00285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538F">
        <w:rPr>
          <w:rFonts w:ascii="Times New Roman" w:hAnsi="Times New Roman" w:cs="Times New Roman"/>
          <w:sz w:val="24"/>
          <w:szCs w:val="24"/>
        </w:rPr>
        <w:t>fresco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6C150C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orte</w:t>
      </w:r>
      <w:r w:rsidR="0028538F">
        <w:rPr>
          <w:rFonts w:ascii="Times New Roman" w:hAnsi="Times New Roman" w:cs="Times New Roman"/>
          <w:sz w:val="24"/>
          <w:szCs w:val="24"/>
        </w:rPr>
        <w:t xml:space="preserve"> caía calmamente sobre a floresta nevada e cintilante, num esplendor indescritível</w:t>
      </w:r>
      <w:r w:rsidR="0024094F" w:rsidRPr="00C5704C">
        <w:rPr>
          <w:rFonts w:ascii="Times New Roman" w:hAnsi="Times New Roman" w:cs="Times New Roman"/>
          <w:sz w:val="24"/>
          <w:szCs w:val="24"/>
        </w:rPr>
        <w:t>, e</w:t>
      </w:r>
      <w:r w:rsidR="005111D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os raios d</w:t>
      </w:r>
      <w:r w:rsidR="0028538F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sol </w:t>
      </w:r>
      <w:r w:rsidR="006C150C">
        <w:rPr>
          <w:rFonts w:ascii="Times New Roman" w:hAnsi="Times New Roman" w:cs="Times New Roman"/>
          <w:sz w:val="24"/>
          <w:szCs w:val="24"/>
        </w:rPr>
        <w:t>do Sul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especialmente no </w:t>
      </w:r>
      <w:r w:rsidR="006C150C">
        <w:rPr>
          <w:rFonts w:ascii="Times New Roman" w:hAnsi="Times New Roman" w:cs="Times New Roman"/>
          <w:sz w:val="24"/>
          <w:szCs w:val="24"/>
        </w:rPr>
        <w:t>verão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são </w:t>
      </w:r>
      <w:r w:rsidR="0028538F">
        <w:rPr>
          <w:rFonts w:ascii="Times New Roman" w:hAnsi="Times New Roman" w:cs="Times New Roman"/>
          <w:sz w:val="24"/>
          <w:szCs w:val="24"/>
        </w:rPr>
        <w:t>palpáveis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devido ao calor que </w:t>
      </w:r>
      <w:r w:rsidR="005111D8" w:rsidRPr="00C5704C">
        <w:rPr>
          <w:rFonts w:ascii="Times New Roman" w:hAnsi="Times New Roman" w:cs="Times New Roman"/>
          <w:sz w:val="24"/>
          <w:szCs w:val="24"/>
        </w:rPr>
        <w:t>cont</w:t>
      </w:r>
      <w:r w:rsidR="005111D8">
        <w:rPr>
          <w:rFonts w:ascii="Times New Roman" w:hAnsi="Times New Roman" w:cs="Times New Roman"/>
          <w:sz w:val="24"/>
          <w:szCs w:val="24"/>
        </w:rPr>
        <w:t>ê</w:t>
      </w:r>
      <w:r w:rsidR="005111D8" w:rsidRPr="00C5704C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ou seja, não </w:t>
      </w:r>
      <w:r w:rsidR="0028538F">
        <w:rPr>
          <w:rFonts w:ascii="Times New Roman" w:hAnsi="Times New Roman" w:cs="Times New Roman"/>
          <w:sz w:val="24"/>
          <w:szCs w:val="24"/>
        </w:rPr>
        <w:t>completamente puros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os raios do </w:t>
      </w:r>
      <w:r w:rsidR="0028538F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orte são extr</w:t>
      </w:r>
      <w:r w:rsidR="00E777F5">
        <w:rPr>
          <w:rFonts w:ascii="Times New Roman" w:hAnsi="Times New Roman" w:cs="Times New Roman"/>
          <w:sz w:val="24"/>
          <w:szCs w:val="24"/>
        </w:rPr>
        <w:t>aordinariamente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leves e </w:t>
      </w:r>
      <w:r w:rsidR="0028538F">
        <w:rPr>
          <w:rFonts w:ascii="Times New Roman" w:hAnsi="Times New Roman" w:cs="Times New Roman"/>
          <w:sz w:val="24"/>
          <w:szCs w:val="24"/>
        </w:rPr>
        <w:t>puros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8538F">
        <w:rPr>
          <w:rFonts w:ascii="Times New Roman" w:hAnsi="Times New Roman" w:cs="Times New Roman"/>
          <w:sz w:val="24"/>
          <w:szCs w:val="24"/>
        </w:rPr>
        <w:t>quase irreais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B3C9C">
        <w:rPr>
          <w:rFonts w:ascii="Times New Roman" w:hAnsi="Times New Roman" w:cs="Times New Roman"/>
          <w:sz w:val="24"/>
          <w:szCs w:val="24"/>
        </w:rPr>
        <w:t>Essa</w:t>
      </w:r>
      <w:r w:rsidR="00285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538F">
        <w:rPr>
          <w:rFonts w:ascii="Times New Roman" w:hAnsi="Times New Roman" w:cs="Times New Roman"/>
          <w:sz w:val="24"/>
          <w:szCs w:val="24"/>
        </w:rPr>
        <w:t>pureza</w:t>
      </w:r>
      <w:r w:rsidR="0028538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8538F">
        <w:rPr>
          <w:rFonts w:ascii="Times New Roman" w:hAnsi="Times New Roman" w:cs="Times New Roman"/>
          <w:sz w:val="24"/>
          <w:szCs w:val="24"/>
        </w:rPr>
        <w:t>gélida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38F">
        <w:rPr>
          <w:rFonts w:ascii="Times New Roman" w:hAnsi="Times New Roman" w:cs="Times New Roman"/>
          <w:sz w:val="24"/>
          <w:szCs w:val="24"/>
        </w:rPr>
        <w:t xml:space="preserve">não seria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origem </w:t>
      </w:r>
      <w:r w:rsidR="0028538F">
        <w:rPr>
          <w:rFonts w:ascii="Times New Roman" w:hAnsi="Times New Roman" w:cs="Times New Roman"/>
          <w:sz w:val="24"/>
          <w:szCs w:val="24"/>
        </w:rPr>
        <w:t>da angústia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38F">
        <w:rPr>
          <w:rFonts w:ascii="Times New Roman" w:hAnsi="Times New Roman" w:cs="Times New Roman"/>
          <w:sz w:val="24"/>
          <w:szCs w:val="24"/>
        </w:rPr>
        <w:t>glacial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silencios</w:t>
      </w:r>
      <w:r w:rsidR="0028538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paixões nórdicas?..</w:t>
      </w:r>
      <w:r w:rsidR="005111D8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538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 que, </w:t>
      </w:r>
      <w:r w:rsidR="0028538F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meio</w:t>
      </w:r>
      <w:r w:rsidR="005B3C9C">
        <w:rPr>
          <w:rFonts w:ascii="Times New Roman" w:hAnsi="Times New Roman" w:cs="Times New Roman"/>
          <w:sz w:val="24"/>
          <w:szCs w:val="24"/>
        </w:rPr>
        <w:t xml:space="preserve"> </w:t>
      </w:r>
      <w:r w:rsidR="004B7D67">
        <w:rPr>
          <w:rFonts w:ascii="Times New Roman" w:hAnsi="Times New Roman" w:cs="Times New Roman"/>
          <w:sz w:val="24"/>
          <w:szCs w:val="24"/>
        </w:rPr>
        <w:t>a esse</w:t>
      </w:r>
      <w:r w:rsidR="0028538F">
        <w:rPr>
          <w:rFonts w:ascii="Times New Roman" w:hAnsi="Times New Roman" w:cs="Times New Roman"/>
          <w:sz w:val="24"/>
          <w:szCs w:val="24"/>
        </w:rPr>
        <w:t xml:space="preserve"> </w:t>
      </w:r>
      <w:r w:rsidR="004B7D67">
        <w:rPr>
          <w:rFonts w:ascii="Times New Roman" w:hAnsi="Times New Roman" w:cs="Times New Roman"/>
          <w:sz w:val="24"/>
          <w:szCs w:val="24"/>
        </w:rPr>
        <w:t>esplendor</w:t>
      </w:r>
      <w:r w:rsidR="0028538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gélido </w:t>
      </w:r>
      <w:r w:rsidR="005111D8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3C9C">
        <w:rPr>
          <w:rFonts w:ascii="Times New Roman" w:hAnsi="Times New Roman" w:cs="Times New Roman"/>
          <w:sz w:val="24"/>
          <w:szCs w:val="24"/>
        </w:rPr>
        <w:t xml:space="preserve">à luz </w:t>
      </w:r>
      <w:r w:rsidR="005B3C9C">
        <w:rPr>
          <w:rFonts w:ascii="Times New Roman" w:hAnsi="Times New Roman" w:cs="Times New Roman"/>
          <w:sz w:val="24"/>
          <w:szCs w:val="24"/>
        </w:rPr>
        <w:lastRenderedPageBreak/>
        <w:t>impoderável do sol</w:t>
      </w:r>
      <w:r w:rsidR="0024094F" w:rsidRPr="00C5704C">
        <w:rPr>
          <w:rFonts w:ascii="Times New Roman" w:hAnsi="Times New Roman" w:cs="Times New Roman"/>
          <w:sz w:val="24"/>
          <w:szCs w:val="24"/>
        </w:rPr>
        <w:t>, o corpo de Sulamita</w:t>
      </w:r>
      <w:r w:rsidR="005B3C9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tribo de Manassés</w:t>
      </w:r>
      <w:r w:rsidR="005B3C9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jazia numa v</w:t>
      </w:r>
      <w:r w:rsidR="005B3C9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la, </w:t>
      </w:r>
      <w:r w:rsidR="00FC5EBC">
        <w:rPr>
          <w:rFonts w:ascii="Times New Roman" w:hAnsi="Times New Roman" w:cs="Times New Roman"/>
          <w:sz w:val="24"/>
          <w:szCs w:val="24"/>
        </w:rPr>
        <w:t>congelado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2DFE">
        <w:rPr>
          <w:rFonts w:ascii="Times New Roman" w:hAnsi="Times New Roman" w:cs="Times New Roman"/>
          <w:sz w:val="24"/>
          <w:szCs w:val="24"/>
        </w:rPr>
        <w:t>com o</w:t>
      </w:r>
      <w:r w:rsidR="005B3C9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próprio sangue, </w:t>
      </w:r>
      <w:r w:rsidR="005B3C9C">
        <w:rPr>
          <w:rFonts w:ascii="Times New Roman" w:hAnsi="Times New Roman" w:cs="Times New Roman"/>
          <w:sz w:val="24"/>
          <w:szCs w:val="24"/>
        </w:rPr>
        <w:t xml:space="preserve">sangue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fora </w:t>
      </w:r>
      <w:r w:rsidR="003D786E">
        <w:rPr>
          <w:rFonts w:ascii="Times New Roman" w:hAnsi="Times New Roman" w:cs="Times New Roman"/>
          <w:sz w:val="24"/>
          <w:szCs w:val="24"/>
        </w:rPr>
        <w:t>trazido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3C9C">
        <w:rPr>
          <w:rFonts w:ascii="Times New Roman" w:hAnsi="Times New Roman" w:cs="Times New Roman"/>
          <w:sz w:val="24"/>
          <w:szCs w:val="24"/>
        </w:rPr>
        <w:t>às su</w:t>
      </w:r>
      <w:r w:rsidR="0024094F" w:rsidRPr="00C5704C">
        <w:rPr>
          <w:rFonts w:ascii="Times New Roman" w:hAnsi="Times New Roman" w:cs="Times New Roman"/>
          <w:sz w:val="24"/>
          <w:szCs w:val="24"/>
        </w:rPr>
        <w:t>as veias ao longo de muitas gerações, desde o próprio Abraão, que f</w:t>
      </w:r>
      <w:r w:rsidR="005B3C9C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z</w:t>
      </w:r>
      <w:r w:rsidR="005B3C9C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aliança com o Senhor. Anticristo não se deteve muito sobre o corpo de Sulamita</w:t>
      </w:r>
      <w:r w:rsidR="006C150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tribo de Manassés, pois </w:t>
      </w:r>
      <w:r w:rsidR="004B5109">
        <w:rPr>
          <w:rFonts w:ascii="Times New Roman" w:hAnsi="Times New Roman" w:cs="Times New Roman"/>
          <w:sz w:val="24"/>
          <w:szCs w:val="24"/>
        </w:rPr>
        <w:t>ela</w:t>
      </w:r>
      <w:r w:rsidR="007B503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ainda </w:t>
      </w:r>
      <w:r w:rsidR="005B3C9C">
        <w:rPr>
          <w:rFonts w:ascii="Times New Roman" w:hAnsi="Times New Roman" w:cs="Times New Roman"/>
          <w:sz w:val="24"/>
          <w:szCs w:val="24"/>
        </w:rPr>
        <w:t>estava quente</w:t>
      </w:r>
      <w:r w:rsidR="00C65822">
        <w:rPr>
          <w:rFonts w:ascii="Times New Roman" w:hAnsi="Times New Roman" w:cs="Times New Roman"/>
          <w:sz w:val="24"/>
          <w:szCs w:val="24"/>
        </w:rPr>
        <w:t xml:space="preserve">, </w:t>
      </w:r>
      <w:r w:rsidR="00B62DFE">
        <w:rPr>
          <w:rFonts w:ascii="Times New Roman" w:hAnsi="Times New Roman" w:cs="Times New Roman"/>
          <w:sz w:val="24"/>
          <w:szCs w:val="24"/>
        </w:rPr>
        <w:t>su</w:t>
      </w:r>
      <w:r w:rsidR="007B503B">
        <w:rPr>
          <w:rFonts w:ascii="Times New Roman" w:hAnsi="Times New Roman" w:cs="Times New Roman"/>
          <w:sz w:val="24"/>
          <w:szCs w:val="24"/>
        </w:rPr>
        <w:t>a</w:t>
      </w:r>
      <w:r w:rsidR="007B503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memória estava fresca</w:t>
      </w:r>
      <w:r w:rsidR="003A582B">
        <w:rPr>
          <w:rFonts w:ascii="Times New Roman" w:hAnsi="Times New Roman" w:cs="Times New Roman"/>
          <w:sz w:val="24"/>
          <w:szCs w:val="24"/>
        </w:rPr>
        <w:t xml:space="preserve"> </w:t>
      </w:r>
      <w:r w:rsidR="003A582B" w:rsidRPr="00621342">
        <w:rPr>
          <w:rFonts w:ascii="Times New Roman" w:hAnsi="Times New Roman" w:cs="Times New Roman"/>
          <w:sz w:val="24"/>
          <w:szCs w:val="24"/>
        </w:rPr>
        <w:t>—</w:t>
      </w:r>
      <w:r w:rsidR="00C6582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camponesa</w:t>
      </w:r>
      <w:r w:rsidR="002D088A">
        <w:rPr>
          <w:rFonts w:ascii="Times New Roman" w:hAnsi="Times New Roman" w:cs="Times New Roman"/>
          <w:sz w:val="24"/>
          <w:szCs w:val="24"/>
        </w:rPr>
        <w:t xml:space="preserve"> bondosa</w:t>
      </w:r>
      <w:r w:rsidR="0024094F" w:rsidRPr="00C5704C">
        <w:rPr>
          <w:rFonts w:ascii="Times New Roman" w:hAnsi="Times New Roman" w:cs="Times New Roman"/>
          <w:sz w:val="24"/>
          <w:szCs w:val="24"/>
        </w:rPr>
        <w:t>, agora deitada n</w:t>
      </w:r>
      <w:r w:rsidR="00C65822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estufa, com o rosto </w:t>
      </w:r>
      <w:r w:rsidR="004B7D67">
        <w:rPr>
          <w:rFonts w:ascii="Times New Roman" w:hAnsi="Times New Roman" w:cs="Times New Roman"/>
          <w:sz w:val="24"/>
          <w:szCs w:val="24"/>
        </w:rPr>
        <w:t>deformado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C65822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coronha</w:t>
      </w:r>
      <w:r w:rsidR="00C6582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alemã</w:t>
      </w:r>
      <w:r w:rsidR="00C6582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, ainda se lembrava claramente dela, chorando e lamentando, e</w:t>
      </w:r>
      <w:r w:rsidR="004B7D67">
        <w:rPr>
          <w:rFonts w:ascii="Times New Roman" w:hAnsi="Times New Roman" w:cs="Times New Roman"/>
          <w:sz w:val="24"/>
          <w:szCs w:val="24"/>
        </w:rPr>
        <w:t xml:space="preserve">, </w:t>
      </w:r>
      <w:r w:rsidR="006E368E">
        <w:rPr>
          <w:rFonts w:ascii="Times New Roman" w:hAnsi="Times New Roman" w:cs="Times New Roman"/>
          <w:sz w:val="24"/>
          <w:szCs w:val="24"/>
        </w:rPr>
        <w:t xml:space="preserve">em </w:t>
      </w:r>
      <w:r w:rsidR="004B7D67">
        <w:rPr>
          <w:rFonts w:ascii="Times New Roman" w:hAnsi="Times New Roman" w:cs="Times New Roman"/>
          <w:sz w:val="24"/>
          <w:szCs w:val="24"/>
        </w:rPr>
        <w:t>um vagão de carga,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9" w:author="Daniela Mountian" w:date="2017-08-24T13:22:00Z">
        <w:r w:rsidR="0024094F" w:rsidRPr="00C5704C" w:rsidDel="003A582B">
          <w:rPr>
            <w:rFonts w:ascii="Times New Roman" w:hAnsi="Times New Roman" w:cs="Times New Roman"/>
            <w:sz w:val="24"/>
            <w:szCs w:val="24"/>
          </w:rPr>
          <w:delText>Ánnuchka</w:delText>
        </w:r>
        <w:r w:rsidR="004B7D67" w:rsidDel="003A582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4B7D67">
        <w:rPr>
          <w:rFonts w:ascii="Times New Roman" w:hAnsi="Times New Roman" w:cs="Times New Roman"/>
          <w:sz w:val="24"/>
          <w:szCs w:val="24"/>
        </w:rPr>
        <w:t>também se lembrava de</w:t>
      </w:r>
      <w:ins w:id="20" w:author="Daniela Mountian" w:date="2017-08-24T13:22:00Z">
        <w:r w:rsidR="003A582B">
          <w:rPr>
            <w:rFonts w:ascii="Times New Roman" w:hAnsi="Times New Roman" w:cs="Times New Roman"/>
            <w:sz w:val="24"/>
            <w:szCs w:val="24"/>
          </w:rPr>
          <w:t>la</w:t>
        </w:r>
      </w:ins>
      <w:r w:rsidR="004B7D67">
        <w:rPr>
          <w:rFonts w:ascii="Times New Roman" w:hAnsi="Times New Roman" w:cs="Times New Roman"/>
          <w:sz w:val="24"/>
          <w:szCs w:val="24"/>
        </w:rPr>
        <w:t xml:space="preserve"> </w:t>
      </w:r>
      <w:del w:id="21" w:author="Daniela Mountian" w:date="2017-08-24T13:22:00Z">
        <w:r w:rsidR="004B7D67" w:rsidDel="003A582B">
          <w:rPr>
            <w:rFonts w:ascii="Times New Roman" w:hAnsi="Times New Roman" w:cs="Times New Roman"/>
            <w:sz w:val="24"/>
            <w:szCs w:val="24"/>
          </w:rPr>
          <w:delText>Sulamita</w:delText>
        </w:r>
      </w:del>
      <w:ins w:id="22" w:author="Daniela Mountian" w:date="2017-08-24T13:22:00Z">
        <w:r w:rsidR="003A582B">
          <w:rPr>
            <w:rFonts w:ascii="Times New Roman" w:hAnsi="Times New Roman" w:cs="Times New Roman"/>
            <w:sz w:val="24"/>
            <w:szCs w:val="24"/>
          </w:rPr>
          <w:t>Ánnuchka</w:t>
        </w:r>
      </w:ins>
      <w:r w:rsidR="004B7D67">
        <w:rPr>
          <w:rFonts w:ascii="Times New Roman" w:hAnsi="Times New Roman" w:cs="Times New Roman"/>
          <w:sz w:val="24"/>
          <w:szCs w:val="24"/>
        </w:rPr>
        <w:t xml:space="preserve">, </w:t>
      </w:r>
      <w:del w:id="23" w:author="Daniela Mountian" w:date="2017-08-24T13:23:00Z">
        <w:r w:rsidR="004B7D67" w:rsidDel="003A582B">
          <w:rPr>
            <w:rFonts w:ascii="Times New Roman" w:hAnsi="Times New Roman" w:cs="Times New Roman"/>
            <w:sz w:val="24"/>
            <w:szCs w:val="24"/>
          </w:rPr>
          <w:delText>cuja morte havia desejado</w:delText>
        </w:r>
        <w:r w:rsidR="0024094F" w:rsidRPr="00C5704C" w:rsidDel="003A582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4" w:author="Daniela Mountian" w:date="2017-08-24T13:23:00Z">
        <w:r w:rsidR="003A582B">
          <w:rPr>
            <w:rFonts w:ascii="Times New Roman" w:hAnsi="Times New Roman" w:cs="Times New Roman"/>
            <w:sz w:val="24"/>
            <w:szCs w:val="24"/>
          </w:rPr>
          <w:t xml:space="preserve">que, </w:t>
        </w:r>
      </w:ins>
      <w:r w:rsidR="00004DA8">
        <w:rPr>
          <w:rFonts w:ascii="Times New Roman" w:hAnsi="Times New Roman" w:cs="Times New Roman"/>
          <w:sz w:val="24"/>
          <w:szCs w:val="24"/>
        </w:rPr>
        <w:t>movida por</w:t>
      </w:r>
      <w:r w:rsidR="004B7D67">
        <w:rPr>
          <w:rFonts w:ascii="Times New Roman" w:hAnsi="Times New Roman" w:cs="Times New Roman"/>
          <w:sz w:val="24"/>
          <w:szCs w:val="24"/>
        </w:rPr>
        <w:t xml:space="preserve"> suas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contradições infantis, </w:t>
      </w:r>
      <w:ins w:id="25" w:author="Daniela Mountian" w:date="2017-08-24T13:23:00Z">
        <w:r w:rsidR="003A582B">
          <w:rPr>
            <w:rFonts w:ascii="Times New Roman" w:hAnsi="Times New Roman" w:cs="Times New Roman"/>
            <w:sz w:val="24"/>
            <w:szCs w:val="24"/>
          </w:rPr>
          <w:t>havia desejado a morte</w:t>
        </w:r>
      </w:ins>
      <w:ins w:id="26" w:author="Daniela Mountian" w:date="2017-08-24T13:25:00Z">
        <w:r w:rsidR="003A582B">
          <w:rPr>
            <w:rFonts w:ascii="Times New Roman" w:hAnsi="Times New Roman" w:cs="Times New Roman"/>
            <w:sz w:val="24"/>
            <w:szCs w:val="24"/>
          </w:rPr>
          <w:t xml:space="preserve"> dela</w:t>
        </w:r>
      </w:ins>
      <w:ins w:id="27" w:author="Daniela Mountian" w:date="2017-08-24T13:23:00Z">
        <w:r w:rsidR="003A582B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mas não </w:t>
      </w:r>
      <w:r w:rsidR="004B7D67">
        <w:rPr>
          <w:rFonts w:ascii="Times New Roman" w:hAnsi="Times New Roman" w:cs="Times New Roman"/>
          <w:sz w:val="24"/>
          <w:szCs w:val="24"/>
        </w:rPr>
        <w:t xml:space="preserve">pensava nela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a tristeza da camponesa, e sim com </w:t>
      </w:r>
      <w:r w:rsidR="00CA196C">
        <w:rPr>
          <w:rFonts w:ascii="Times New Roman" w:hAnsi="Times New Roman" w:cs="Times New Roman"/>
          <w:sz w:val="24"/>
          <w:szCs w:val="24"/>
        </w:rPr>
        <w:t>pavor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como</w:t>
      </w:r>
      <w:r w:rsidR="004B7D67">
        <w:rPr>
          <w:rFonts w:ascii="Times New Roman" w:hAnsi="Times New Roman" w:cs="Times New Roman"/>
          <w:sz w:val="24"/>
          <w:szCs w:val="24"/>
        </w:rPr>
        <w:t>, nos primeiros tempos, pensara em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irmão Vova, que morrera </w:t>
      </w:r>
      <w:r w:rsidR="00B62DFE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Rj</w:t>
      </w:r>
      <w:r w:rsidR="00CA196C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6C150C">
        <w:rPr>
          <w:rFonts w:ascii="Times New Roman" w:hAnsi="Times New Roman" w:cs="Times New Roman"/>
          <w:sz w:val="24"/>
          <w:szCs w:val="24"/>
        </w:rPr>
        <w:t>devido</w:t>
      </w:r>
      <w:r w:rsidR="004B7D67">
        <w:rPr>
          <w:rFonts w:ascii="Times New Roman" w:hAnsi="Times New Roman" w:cs="Times New Roman"/>
          <w:sz w:val="24"/>
          <w:szCs w:val="24"/>
        </w:rPr>
        <w:t xml:space="preserve"> a</w:t>
      </w:r>
      <w:r w:rsidR="00B62DFE">
        <w:rPr>
          <w:rFonts w:ascii="Times New Roman" w:hAnsi="Times New Roman" w:cs="Times New Roman"/>
          <w:sz w:val="24"/>
          <w:szCs w:val="24"/>
        </w:rPr>
        <w:t xml:space="preserve">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temporal.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189">
        <w:rPr>
          <w:rFonts w:ascii="Times New Roman" w:hAnsi="Times New Roman" w:cs="Times New Roman"/>
          <w:sz w:val="24"/>
          <w:szCs w:val="24"/>
        </w:rPr>
        <w:t>Dã, o Anticristo</w:t>
      </w:r>
      <w:r w:rsidR="00666F8D" w:rsidRPr="00A43189">
        <w:rPr>
          <w:rFonts w:ascii="Times New Roman" w:hAnsi="Times New Roman" w:cs="Times New Roman"/>
          <w:sz w:val="24"/>
          <w:szCs w:val="24"/>
        </w:rPr>
        <w:t>,</w:t>
      </w:r>
      <w:r w:rsidRPr="00A43189">
        <w:rPr>
          <w:rFonts w:ascii="Times New Roman" w:hAnsi="Times New Roman" w:cs="Times New Roman"/>
          <w:sz w:val="24"/>
          <w:szCs w:val="24"/>
        </w:rPr>
        <w:t xml:space="preserve"> conhecia </w:t>
      </w:r>
      <w:ins w:id="28" w:author="Daniela Mountian" w:date="2017-08-24T13:27:00Z">
        <w:r w:rsidR="003A582B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grande mandamento bíblico: deixem </w:t>
      </w:r>
      <w:ins w:id="29" w:author="Daniela Mountian" w:date="2017-08-24T13:27:00Z">
        <w:r w:rsidR="003A582B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Pr="00C5704C">
        <w:rPr>
          <w:rFonts w:ascii="Times New Roman" w:hAnsi="Times New Roman" w:cs="Times New Roman"/>
          <w:sz w:val="24"/>
          <w:szCs w:val="24"/>
        </w:rPr>
        <w:t>os mortos enterr</w:t>
      </w:r>
      <w:del w:id="30" w:author="Daniela Mountian" w:date="2017-08-24T13:28:00Z">
        <w:r w:rsidRPr="00C5704C" w:rsidDel="003A582B">
          <w:rPr>
            <w:rFonts w:ascii="Times New Roman" w:hAnsi="Times New Roman" w:cs="Times New Roman"/>
            <w:sz w:val="24"/>
            <w:szCs w:val="24"/>
          </w:rPr>
          <w:delText>ar</w:delText>
        </w:r>
      </w:del>
      <w:r w:rsidR="00AA4634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4634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mortos. Enquanto a memória do morto estiver fresca, ainda não </w:t>
      </w:r>
      <w:r w:rsidR="00666F8D">
        <w:rPr>
          <w:rFonts w:ascii="Times New Roman" w:hAnsi="Times New Roman" w:cs="Times New Roman"/>
          <w:sz w:val="24"/>
          <w:szCs w:val="24"/>
        </w:rPr>
        <w:t xml:space="preserve">de todo </w:t>
      </w:r>
      <w:r w:rsidR="00AA4634">
        <w:rPr>
          <w:rFonts w:ascii="Times New Roman" w:hAnsi="Times New Roman" w:cs="Times New Roman"/>
          <w:sz w:val="24"/>
          <w:szCs w:val="24"/>
        </w:rPr>
        <w:t>esquecida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ainda </w:t>
      </w:r>
      <w:r w:rsidR="008946C0">
        <w:rPr>
          <w:rFonts w:ascii="Times New Roman" w:hAnsi="Times New Roman" w:cs="Times New Roman"/>
          <w:sz w:val="24"/>
          <w:szCs w:val="24"/>
        </w:rPr>
        <w:t>palpável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enquanto os outros mortos não a sepultarem decentemente, é </w:t>
      </w:r>
      <w:r w:rsidR="00666F8D">
        <w:rPr>
          <w:rFonts w:ascii="Times New Roman" w:hAnsi="Times New Roman" w:cs="Times New Roman"/>
          <w:sz w:val="24"/>
          <w:szCs w:val="24"/>
        </w:rPr>
        <w:t>permitido</w:t>
      </w:r>
      <w:r w:rsidR="00666F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6F8D">
        <w:rPr>
          <w:rFonts w:ascii="Times New Roman" w:hAnsi="Times New Roman" w:cs="Times New Roman"/>
          <w:sz w:val="24"/>
          <w:szCs w:val="24"/>
        </w:rPr>
        <w:t>apenas</w:t>
      </w:r>
      <w:r w:rsidR="00666F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325E">
        <w:rPr>
          <w:rFonts w:ascii="Times New Roman" w:hAnsi="Times New Roman" w:cs="Times New Roman"/>
          <w:sz w:val="24"/>
          <w:szCs w:val="24"/>
        </w:rPr>
        <w:t>rememorar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325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morto, mas não falar </w:t>
      </w:r>
      <w:r w:rsidR="00B3325E">
        <w:rPr>
          <w:rFonts w:ascii="Times New Roman" w:hAnsi="Times New Roman" w:cs="Times New Roman"/>
          <w:sz w:val="24"/>
          <w:szCs w:val="24"/>
        </w:rPr>
        <w:t>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ele ainda é </w:t>
      </w:r>
      <w:r w:rsidR="00AA4634">
        <w:rPr>
          <w:rFonts w:ascii="Times New Roman" w:hAnsi="Times New Roman" w:cs="Times New Roman"/>
          <w:sz w:val="24"/>
          <w:szCs w:val="24"/>
        </w:rPr>
        <w:t>humano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</w:t>
      </w:r>
      <w:r w:rsidR="00AA4634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Anticristo passou </w:t>
      </w:r>
      <w:r w:rsidR="00B4786F">
        <w:rPr>
          <w:rFonts w:ascii="Times New Roman" w:hAnsi="Times New Roman" w:cs="Times New Roman"/>
          <w:sz w:val="24"/>
          <w:szCs w:val="24"/>
        </w:rPr>
        <w:t>p</w:t>
      </w:r>
      <w:r w:rsidR="001D027D">
        <w:rPr>
          <w:rFonts w:ascii="Times New Roman" w:hAnsi="Times New Roman" w:cs="Times New Roman"/>
          <w:sz w:val="24"/>
          <w:szCs w:val="24"/>
        </w:rPr>
        <w:t>elo corpo</w:t>
      </w:r>
      <w:r w:rsidR="00B4786F">
        <w:rPr>
          <w:rFonts w:ascii="Times New Roman" w:hAnsi="Times New Roman" w:cs="Times New Roman"/>
          <w:sz w:val="24"/>
          <w:szCs w:val="24"/>
        </w:rPr>
        <w:t xml:space="preserve"> </w:t>
      </w:r>
      <w:r w:rsidR="007377D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Sulamita com calma </w:t>
      </w:r>
      <w:r w:rsidR="008946C0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tristeza, como se pass</w:t>
      </w:r>
      <w:r w:rsidR="00B4786F">
        <w:rPr>
          <w:rFonts w:ascii="Times New Roman" w:hAnsi="Times New Roman" w:cs="Times New Roman"/>
          <w:sz w:val="24"/>
          <w:szCs w:val="24"/>
        </w:rPr>
        <w:t>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</w:t>
      </w:r>
      <w:r w:rsidR="003A582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caixão </w:t>
      </w:r>
      <w:r w:rsidR="001D027D">
        <w:rPr>
          <w:rFonts w:ascii="Times New Roman" w:hAnsi="Times New Roman" w:cs="Times New Roman"/>
          <w:sz w:val="24"/>
          <w:szCs w:val="24"/>
        </w:rPr>
        <w:t xml:space="preserve">de 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estranho, de alguém </w:t>
      </w:r>
      <w:r w:rsidR="00B4786F">
        <w:rPr>
          <w:rFonts w:ascii="Times New Roman" w:hAnsi="Times New Roman" w:cs="Times New Roman"/>
          <w:sz w:val="24"/>
          <w:szCs w:val="24"/>
        </w:rPr>
        <w:t>distante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377DC">
        <w:rPr>
          <w:rFonts w:ascii="Times New Roman" w:hAnsi="Times New Roman" w:cs="Times New Roman"/>
          <w:sz w:val="24"/>
          <w:szCs w:val="24"/>
        </w:rPr>
        <w:t>Afastou-se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vila de Brussi</w:t>
      </w:r>
      <w:r w:rsidR="007377D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ny, </w:t>
      </w:r>
      <w:r w:rsidR="007377DC">
        <w:rPr>
          <w:rFonts w:ascii="Times New Roman" w:hAnsi="Times New Roman" w:cs="Times New Roman"/>
          <w:sz w:val="24"/>
          <w:szCs w:val="24"/>
        </w:rPr>
        <w:t xml:space="preserve">rumando </w:t>
      </w:r>
      <w:r w:rsidR="003D05DE">
        <w:rPr>
          <w:rFonts w:ascii="Times New Roman" w:hAnsi="Times New Roman" w:cs="Times New Roman"/>
          <w:sz w:val="24"/>
          <w:szCs w:val="24"/>
        </w:rPr>
        <w:t xml:space="preserve">para </w:t>
      </w:r>
      <w:r w:rsidR="007377DC">
        <w:rPr>
          <w:rFonts w:ascii="Times New Roman" w:hAnsi="Times New Roman" w:cs="Times New Roman"/>
          <w:sz w:val="24"/>
          <w:szCs w:val="24"/>
        </w:rPr>
        <w:t>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dia </w:t>
      </w:r>
      <w:r w:rsidR="003D05DE">
        <w:rPr>
          <w:rFonts w:ascii="Times New Roman" w:hAnsi="Times New Roman" w:cs="Times New Roman"/>
          <w:sz w:val="24"/>
          <w:szCs w:val="24"/>
        </w:rPr>
        <w:t xml:space="preserve">frio e </w:t>
      </w:r>
      <w:r w:rsidR="007377DC" w:rsidRPr="00C5704C">
        <w:rPr>
          <w:rFonts w:ascii="Times New Roman" w:hAnsi="Times New Roman" w:cs="Times New Roman"/>
          <w:sz w:val="24"/>
          <w:szCs w:val="24"/>
        </w:rPr>
        <w:t xml:space="preserve">ensolarado </w:t>
      </w:r>
      <w:r w:rsidRPr="00C5704C">
        <w:rPr>
          <w:rFonts w:ascii="Times New Roman" w:hAnsi="Times New Roman" w:cs="Times New Roman"/>
          <w:sz w:val="24"/>
          <w:szCs w:val="24"/>
        </w:rPr>
        <w:t>do norte russo</w:t>
      </w:r>
      <w:r w:rsidR="007377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77DC">
        <w:rPr>
          <w:rFonts w:ascii="Times New Roman" w:hAnsi="Times New Roman" w:cs="Times New Roman"/>
          <w:sz w:val="24"/>
          <w:szCs w:val="24"/>
        </w:rPr>
        <w:t>mostrando-se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ímpio</w:t>
      </w:r>
      <w:r w:rsidR="007377DC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se amotinava contra os sentimentos do Senhor. E o Anticristo viu muitos ossos humanos. Eram d</w:t>
      </w:r>
      <w:r w:rsidR="003D05DE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05DE">
        <w:rPr>
          <w:rFonts w:ascii="Times New Roman" w:hAnsi="Times New Roman" w:cs="Times New Roman"/>
          <w:sz w:val="24"/>
          <w:szCs w:val="24"/>
        </w:rPr>
        <w:t xml:space="preserve">pessoas </w:t>
      </w:r>
      <w:r w:rsidRPr="00C5704C">
        <w:rPr>
          <w:rFonts w:ascii="Times New Roman" w:hAnsi="Times New Roman" w:cs="Times New Roman"/>
          <w:sz w:val="24"/>
          <w:szCs w:val="24"/>
        </w:rPr>
        <w:t>que foram assassinad</w:t>
      </w:r>
      <w:r w:rsidR="00077D8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 ali no ano anterior, n</w:t>
      </w:r>
      <w:r w:rsidR="00CE1099">
        <w:rPr>
          <w:rFonts w:ascii="Times New Roman" w:hAnsi="Times New Roman" w:cs="Times New Roman"/>
          <w:sz w:val="24"/>
          <w:szCs w:val="24"/>
        </w:rPr>
        <w:t>os jazigos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granito, </w:t>
      </w:r>
      <w:r w:rsidR="008946C0">
        <w:rPr>
          <w:rFonts w:ascii="Times New Roman" w:hAnsi="Times New Roman" w:cs="Times New Roman"/>
          <w:sz w:val="24"/>
          <w:szCs w:val="24"/>
        </w:rPr>
        <w:t>as quais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outros mortos </w:t>
      </w:r>
      <w:r w:rsidR="008754C7">
        <w:rPr>
          <w:rFonts w:ascii="Times New Roman" w:hAnsi="Times New Roman" w:cs="Times New Roman"/>
          <w:sz w:val="24"/>
          <w:szCs w:val="24"/>
        </w:rPr>
        <w:t>tiveram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 </w:t>
      </w:r>
      <w:r w:rsidR="008754C7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enterrar. Nos campos, porém, também </w:t>
      </w:r>
      <w:r w:rsidR="00077D8C">
        <w:rPr>
          <w:rFonts w:ascii="Times New Roman" w:hAnsi="Times New Roman" w:cs="Times New Roman"/>
          <w:sz w:val="24"/>
          <w:szCs w:val="24"/>
        </w:rPr>
        <w:t>não se encontravam</w:t>
      </w:r>
      <w:r w:rsidR="00A6211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poucos ossos, pois </w:t>
      </w:r>
      <w:r w:rsidR="00077D8C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1099">
        <w:rPr>
          <w:rFonts w:ascii="Times New Roman" w:hAnsi="Times New Roman" w:cs="Times New Roman"/>
          <w:sz w:val="24"/>
          <w:szCs w:val="24"/>
        </w:rPr>
        <w:t>acumulavam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077D8C">
        <w:rPr>
          <w:rFonts w:ascii="Times New Roman" w:hAnsi="Times New Roman" w:cs="Times New Roman"/>
          <w:sz w:val="24"/>
          <w:szCs w:val="24"/>
        </w:rPr>
        <w:t>vários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lugares: Rj</w:t>
      </w:r>
      <w:r w:rsidR="00077D8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v, Pogoriélo</w:t>
      </w:r>
      <w:r w:rsidR="00077D8C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 Gorodische e Zubts</w:t>
      </w:r>
      <w:r w:rsidR="00077D8C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ins w:id="31" w:author="Daniela Mountian" w:date="2017-08-24T13:35:00Z">
        <w:r w:rsidR="00B84687">
          <w:rPr>
            <w:rFonts w:ascii="Times New Roman" w:hAnsi="Times New Roman" w:cs="Times New Roman"/>
            <w:sz w:val="24"/>
            <w:szCs w:val="24"/>
          </w:rPr>
          <w:t xml:space="preserve">e eram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trazidos </w:t>
      </w:r>
      <w:r w:rsidR="00375B5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375B5C">
        <w:rPr>
          <w:rFonts w:ascii="Times New Roman" w:hAnsi="Times New Roman" w:cs="Times New Roman"/>
          <w:sz w:val="24"/>
          <w:szCs w:val="24"/>
          <w:highlight w:val="yellow"/>
          <w:rPrChange w:id="32" w:author="Daniela Mountian" w:date="2017-04-11T11:32:00Z">
            <w:rPr>
              <w:rFonts w:ascii="Times New Roman" w:hAnsi="Times New Roman" w:cs="Times New Roman"/>
              <w:sz w:val="24"/>
              <w:szCs w:val="24"/>
            </w:rPr>
          </w:rPrChange>
        </w:rPr>
        <w:t>vagões-plataforma</w:t>
      </w:r>
      <w:ins w:id="33" w:author="Daniela Mountian" w:date="2017-08-24T13:36:00Z">
        <w:r w:rsidR="00B846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84687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5B5C">
        <w:rPr>
          <w:rFonts w:ascii="Times New Roman" w:hAnsi="Times New Roman" w:cs="Times New Roman"/>
          <w:sz w:val="24"/>
          <w:szCs w:val="24"/>
        </w:rPr>
        <w:t>através d</w:t>
      </w:r>
      <w:r w:rsidR="00B84687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ferrovias de bitola estreita </w:t>
      </w:r>
      <w:r w:rsidR="00077D8C">
        <w:rPr>
          <w:rFonts w:ascii="Times New Roman" w:hAnsi="Times New Roman" w:cs="Times New Roman"/>
          <w:sz w:val="24"/>
          <w:szCs w:val="24"/>
        </w:rPr>
        <w:t>instaladas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da guerra</w:t>
      </w:r>
      <w:ins w:id="34" w:author="Daniela Mountian" w:date="2017-08-24T13:36:00Z">
        <w:r w:rsidR="00B8468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84687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da estação até </w:t>
      </w:r>
      <w:r w:rsidR="00CE1099">
        <w:rPr>
          <w:rFonts w:ascii="Times New Roman" w:hAnsi="Times New Roman" w:cs="Times New Roman"/>
          <w:sz w:val="24"/>
          <w:szCs w:val="24"/>
        </w:rPr>
        <w:t>os jazi</w:t>
      </w:r>
      <w:r w:rsidR="000B456A">
        <w:rPr>
          <w:rFonts w:ascii="Times New Roman" w:hAnsi="Times New Roman" w:cs="Times New Roman"/>
          <w:sz w:val="24"/>
          <w:szCs w:val="24"/>
        </w:rPr>
        <w:t>g</w:t>
      </w:r>
      <w:r w:rsidR="00CE1099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granito. </w:t>
      </w:r>
      <w:r w:rsidR="00375B5C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ara fuzilar</w:t>
      </w:r>
      <w:r w:rsidR="00375B5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</w:t>
      </w:r>
      <w:r w:rsidR="00F802E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F802E9">
        <w:rPr>
          <w:rFonts w:ascii="Times New Roman" w:hAnsi="Times New Roman" w:cs="Times New Roman"/>
          <w:sz w:val="24"/>
          <w:szCs w:val="24"/>
        </w:rPr>
        <w:t xml:space="preserve"> pessoas</w:t>
      </w:r>
      <w:r w:rsidR="00A6211B">
        <w:rPr>
          <w:rFonts w:ascii="Times New Roman" w:hAnsi="Times New Roman" w:cs="Times New Roman"/>
          <w:sz w:val="24"/>
          <w:szCs w:val="24"/>
        </w:rPr>
        <w:t xml:space="preserve"> </w:t>
      </w:r>
      <w:r w:rsidR="000B456A">
        <w:rPr>
          <w:rFonts w:ascii="Times New Roman" w:hAnsi="Times New Roman" w:cs="Times New Roman"/>
          <w:sz w:val="24"/>
          <w:szCs w:val="24"/>
        </w:rPr>
        <w:t>por</w:t>
      </w:r>
      <w:r w:rsidR="00A6211B">
        <w:rPr>
          <w:rFonts w:ascii="Times New Roman" w:hAnsi="Times New Roman" w:cs="Times New Roman"/>
          <w:sz w:val="24"/>
          <w:szCs w:val="24"/>
        </w:rPr>
        <w:t xml:space="preserve">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juntavam </w:t>
      </w:r>
      <w:r w:rsidR="00F802E9">
        <w:rPr>
          <w:rFonts w:ascii="Times New Roman" w:hAnsi="Times New Roman" w:cs="Times New Roman"/>
          <w:sz w:val="24"/>
          <w:szCs w:val="24"/>
        </w:rPr>
        <w:t>migalhas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tod</w:t>
      </w:r>
      <w:r w:rsidR="00375B5C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5B5C">
        <w:rPr>
          <w:rFonts w:ascii="Times New Roman" w:hAnsi="Times New Roman" w:cs="Times New Roman"/>
          <w:sz w:val="24"/>
          <w:szCs w:val="24"/>
        </w:rPr>
        <w:t>parte;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assim</w:t>
      </w:r>
      <w:r w:rsidR="00A6211B">
        <w:rPr>
          <w:rFonts w:ascii="Times New Roman" w:hAnsi="Times New Roman" w:cs="Times New Roman"/>
          <w:sz w:val="24"/>
          <w:szCs w:val="24"/>
        </w:rPr>
        <w:t xml:space="preserve">, </w:t>
      </w:r>
      <w:r w:rsidR="000B456A">
        <w:rPr>
          <w:rFonts w:ascii="Times New Roman" w:hAnsi="Times New Roman" w:cs="Times New Roman"/>
          <w:sz w:val="24"/>
          <w:szCs w:val="24"/>
        </w:rPr>
        <w:t xml:space="preserve">isso </w:t>
      </w:r>
      <w:r w:rsidR="008946C0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706B52">
        <w:rPr>
          <w:rFonts w:ascii="Times New Roman" w:hAnsi="Times New Roman" w:cs="Times New Roman"/>
          <w:sz w:val="24"/>
          <w:szCs w:val="24"/>
        </w:rPr>
        <w:t>se comparava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375B5C">
        <w:rPr>
          <w:rFonts w:ascii="Times New Roman" w:hAnsi="Times New Roman" w:cs="Times New Roman"/>
          <w:sz w:val="24"/>
          <w:szCs w:val="24"/>
        </w:rPr>
        <w:t xml:space="preserve">grandes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fuzilamentos do </w:t>
      </w:r>
      <w:r w:rsidR="00375B5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ul... </w:t>
      </w:r>
      <w:r w:rsidR="00321A5D">
        <w:rPr>
          <w:rFonts w:ascii="Times New Roman" w:hAnsi="Times New Roman" w:cs="Times New Roman"/>
          <w:sz w:val="24"/>
          <w:szCs w:val="24"/>
        </w:rPr>
        <w:t>No entanto,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02E9">
        <w:rPr>
          <w:rFonts w:ascii="Times New Roman" w:hAnsi="Times New Roman" w:cs="Times New Roman"/>
          <w:sz w:val="24"/>
          <w:szCs w:val="24"/>
        </w:rPr>
        <w:t>o</w:t>
      </w:r>
      <w:r w:rsidR="00CE1099">
        <w:rPr>
          <w:rFonts w:ascii="Times New Roman" w:hAnsi="Times New Roman" w:cs="Times New Roman"/>
          <w:sz w:val="24"/>
          <w:szCs w:val="24"/>
        </w:rPr>
        <w:t>s</w:t>
      </w:r>
      <w:r w:rsidR="00AB5DE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fuzilamento</w:t>
      </w:r>
      <w:r w:rsidR="00CE1099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706B5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orte, junta</w:t>
      </w:r>
      <w:ins w:id="35" w:author="Daniela Mountian" w:date="2017-08-24T13:40:00Z">
        <w:r w:rsidR="00321A5D">
          <w:rPr>
            <w:rFonts w:ascii="Times New Roman" w:hAnsi="Times New Roman" w:cs="Times New Roman"/>
            <w:sz w:val="24"/>
            <w:szCs w:val="24"/>
          </w:rPr>
          <w:t>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02E9">
        <w:rPr>
          <w:rFonts w:ascii="Times New Roman" w:hAnsi="Times New Roman" w:cs="Times New Roman"/>
          <w:sz w:val="24"/>
          <w:szCs w:val="24"/>
        </w:rPr>
        <w:t>pessoas de toda 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802E9">
        <w:rPr>
          <w:rFonts w:ascii="Times New Roman" w:hAnsi="Times New Roman" w:cs="Times New Roman"/>
          <w:sz w:val="24"/>
          <w:szCs w:val="24"/>
        </w:rPr>
        <w:t>era</w:t>
      </w:r>
      <w:r w:rsidR="00CE1099">
        <w:rPr>
          <w:rFonts w:ascii="Times New Roman" w:hAnsi="Times New Roman" w:cs="Times New Roman"/>
          <w:sz w:val="24"/>
          <w:szCs w:val="24"/>
        </w:rPr>
        <w:t>m</w:t>
      </w:r>
      <w:r w:rsidR="00F802E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implaca</w:t>
      </w:r>
      <w:r w:rsidR="00F802E9">
        <w:rPr>
          <w:rFonts w:ascii="Times New Roman" w:hAnsi="Times New Roman" w:cs="Times New Roman"/>
          <w:sz w:val="24"/>
          <w:szCs w:val="24"/>
        </w:rPr>
        <w:t>velmente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02E9">
        <w:rPr>
          <w:rFonts w:ascii="Times New Roman" w:hAnsi="Times New Roman" w:cs="Times New Roman"/>
          <w:sz w:val="24"/>
          <w:szCs w:val="24"/>
        </w:rPr>
        <w:t>categórico</w:t>
      </w:r>
      <w:r w:rsidR="00CE1099">
        <w:rPr>
          <w:rFonts w:ascii="Times New Roman" w:hAnsi="Times New Roman" w:cs="Times New Roman"/>
          <w:sz w:val="24"/>
          <w:szCs w:val="24"/>
        </w:rPr>
        <w:t>s</w:t>
      </w:r>
      <w:r w:rsidR="00F802E9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1A5D">
        <w:rPr>
          <w:rFonts w:ascii="Times New Roman" w:hAnsi="Times New Roman" w:cs="Times New Roman"/>
          <w:sz w:val="24"/>
          <w:szCs w:val="24"/>
        </w:rPr>
        <w:t>escrupulosos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802E9">
        <w:rPr>
          <w:rFonts w:ascii="Times New Roman" w:hAnsi="Times New Roman" w:cs="Times New Roman"/>
          <w:sz w:val="24"/>
          <w:szCs w:val="24"/>
        </w:rPr>
        <w:t>A essa altura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já </w:t>
      </w:r>
      <w:r w:rsidR="00312A7B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editada a circular alemã secreta sobre o trabalho insatisfatório dos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Einsatzgruppen</w:t>
      </w:r>
      <w:r w:rsidR="00312A7B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5"/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C713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 numerosos fuzilamentos dos judeus não provocar</w:t>
      </w:r>
      <w:r w:rsidR="00C71385">
        <w:rPr>
          <w:rFonts w:ascii="Times New Roman" w:hAnsi="Times New Roman" w:cs="Times New Roman"/>
          <w:sz w:val="24"/>
          <w:szCs w:val="24"/>
        </w:rPr>
        <w:t>iam em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 objeções se, durante sua preparação e execução</w:t>
      </w:r>
      <w:r w:rsidR="00AB5DE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fossem cometidas falhas técnicas. Alguns, por exemplo, </w:t>
      </w:r>
      <w:r w:rsidR="00C71385">
        <w:rPr>
          <w:rFonts w:ascii="Times New Roman" w:hAnsi="Times New Roman" w:cs="Times New Roman"/>
          <w:sz w:val="24"/>
          <w:szCs w:val="24"/>
        </w:rPr>
        <w:lastRenderedPageBreak/>
        <w:t>abandonavam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corpos</w:t>
      </w:r>
      <w:ins w:id="36" w:author="Daniela Mountian" w:date="2017-08-24T13:42:00Z">
        <w:r w:rsidR="00321A5D">
          <w:rPr>
            <w:rFonts w:ascii="Times New Roman" w:hAnsi="Times New Roman" w:cs="Times New Roman"/>
            <w:sz w:val="24"/>
            <w:szCs w:val="24"/>
          </w:rPr>
          <w:t>,</w:t>
        </w:r>
      </w:ins>
      <w:ins w:id="37" w:author="Daniela Mountian" w:date="2017-04-11T12:35:00Z">
        <w:r w:rsidR="00C7138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8" w:author="Daniela Mountian" w:date="2017-08-24T13:41:00Z">
        <w:r w:rsidR="00321A5D">
          <w:rPr>
            <w:rFonts w:ascii="Times New Roman" w:hAnsi="Times New Roman" w:cs="Times New Roman"/>
            <w:sz w:val="24"/>
            <w:szCs w:val="24"/>
          </w:rPr>
          <w:t>in</w:t>
        </w:r>
      </w:ins>
      <w:ins w:id="39" w:author="Daniela Mountian" w:date="2017-04-11T12:35:00Z">
        <w:r w:rsidR="00C71385">
          <w:rPr>
            <w:rFonts w:ascii="Times New Roman" w:hAnsi="Times New Roman" w:cs="Times New Roman"/>
            <w:sz w:val="24"/>
            <w:szCs w:val="24"/>
          </w:rPr>
          <w:t>sepultos,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no próprio lugar de fuzilamento</w:t>
      </w:r>
      <w:r w:rsidR="00C5493F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946C0">
        <w:rPr>
          <w:rFonts w:ascii="Times New Roman" w:hAnsi="Times New Roman" w:cs="Times New Roman"/>
          <w:sz w:val="24"/>
          <w:szCs w:val="24"/>
        </w:rPr>
        <w:t>Era a</w:t>
      </w:r>
      <w:r w:rsidR="00AB5DE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circular </w:t>
      </w:r>
      <w:r w:rsidR="008946C0">
        <w:rPr>
          <w:rFonts w:ascii="Times New Roman" w:hAnsi="Times New Roman" w:cs="Times New Roman"/>
          <w:sz w:val="24"/>
          <w:szCs w:val="24"/>
        </w:rPr>
        <w:t>nº</w:t>
      </w:r>
      <w:r w:rsidRPr="00C5704C">
        <w:rPr>
          <w:rFonts w:ascii="Times New Roman" w:hAnsi="Times New Roman" w:cs="Times New Roman"/>
          <w:sz w:val="24"/>
          <w:szCs w:val="24"/>
        </w:rPr>
        <w:t xml:space="preserve"> 25</w:t>
      </w:r>
      <w:r w:rsidR="008946C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5DE1">
        <w:rPr>
          <w:rFonts w:ascii="Times New Roman" w:hAnsi="Times New Roman" w:cs="Times New Roman"/>
          <w:sz w:val="24"/>
          <w:szCs w:val="24"/>
        </w:rPr>
        <w:t>data</w:t>
      </w:r>
      <w:r w:rsidR="008946C0">
        <w:rPr>
          <w:rFonts w:ascii="Times New Roman" w:hAnsi="Times New Roman" w:cs="Times New Roman"/>
          <w:sz w:val="24"/>
          <w:szCs w:val="24"/>
        </w:rPr>
        <w:t>d</w:t>
      </w:r>
      <w:r w:rsidR="00AB5DE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25 de julho de 1942. Agora</w:t>
      </w:r>
      <w:del w:id="40" w:author="Daniela Mountian" w:date="2017-04-11T12:37:00Z">
        <w:r w:rsidRPr="00C5704C" w:rsidDel="008946C0">
          <w:rPr>
            <w:rFonts w:ascii="Times New Roman" w:hAnsi="Times New Roman" w:cs="Times New Roman"/>
            <w:sz w:val="24"/>
            <w:szCs w:val="24"/>
          </w:rPr>
          <w:delText xml:space="preserve"> já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era inverno de 1942</w:t>
      </w:r>
      <w:r w:rsidR="008946C0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entanto, as </w:t>
      </w:r>
      <w:r w:rsidR="008946C0">
        <w:rPr>
          <w:rFonts w:ascii="Times New Roman" w:hAnsi="Times New Roman" w:cs="Times New Roman"/>
          <w:sz w:val="24"/>
          <w:szCs w:val="24"/>
        </w:rPr>
        <w:t>infrações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8946C0">
        <w:rPr>
          <w:rFonts w:ascii="Times New Roman" w:hAnsi="Times New Roman" w:cs="Times New Roman"/>
          <w:sz w:val="24"/>
          <w:szCs w:val="24"/>
        </w:rPr>
        <w:t>as falhas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técnic</w:t>
      </w:r>
      <w:r w:rsidR="008946C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ainda não tinham sido </w:t>
      </w:r>
      <w:r w:rsidR="008946C0">
        <w:rPr>
          <w:rFonts w:ascii="Times New Roman" w:hAnsi="Times New Roman" w:cs="Times New Roman"/>
          <w:sz w:val="24"/>
          <w:szCs w:val="24"/>
        </w:rPr>
        <w:t>eliminadas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946C0">
        <w:rPr>
          <w:rFonts w:ascii="Times New Roman" w:hAnsi="Times New Roman" w:cs="Times New Roman"/>
          <w:sz w:val="24"/>
          <w:szCs w:val="24"/>
        </w:rPr>
        <w:t>Foi justamente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6B52">
        <w:rPr>
          <w:rFonts w:ascii="Times New Roman" w:hAnsi="Times New Roman" w:cs="Times New Roman"/>
          <w:sz w:val="24"/>
          <w:szCs w:val="24"/>
        </w:rPr>
        <w:t>uma</w:t>
      </w:r>
      <w:r w:rsidR="008946C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falha técnica alemã </w:t>
      </w:r>
      <w:r w:rsidR="00706B52">
        <w:rPr>
          <w:rFonts w:ascii="Times New Roman" w:hAnsi="Times New Roman" w:cs="Times New Roman"/>
          <w:sz w:val="24"/>
          <w:szCs w:val="24"/>
        </w:rPr>
        <w:t xml:space="preserve">como essa </w:t>
      </w:r>
      <w:r w:rsidR="008946C0">
        <w:rPr>
          <w:rFonts w:ascii="Times New Roman" w:hAnsi="Times New Roman" w:cs="Times New Roman"/>
          <w:sz w:val="24"/>
          <w:szCs w:val="24"/>
        </w:rPr>
        <w:t>que 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de Dã, o Anticristo, num campo perto da vila de Brussi</w:t>
      </w:r>
      <w:r w:rsidR="008946C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06B52">
        <w:rPr>
          <w:rFonts w:ascii="Times New Roman" w:hAnsi="Times New Roman" w:cs="Times New Roman"/>
          <w:sz w:val="24"/>
          <w:szCs w:val="24"/>
        </w:rPr>
        <w:t>O Anticristo olhou em volta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706B5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repente</w:t>
      </w:r>
      <w:r w:rsidR="00706B5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sentiu </w:t>
      </w:r>
      <w:r w:rsidR="00706B5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ombro a mão do Senhor, e </w:t>
      </w:r>
      <w:r w:rsidR="00E52CE0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aconteceu o mesmo que acontecera </w:t>
      </w:r>
      <w:r w:rsidR="00706B5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profeta </w:t>
      </w:r>
      <w:r w:rsidR="00706B52">
        <w:rPr>
          <w:rFonts w:ascii="Times New Roman" w:hAnsi="Times New Roman" w:cs="Times New Roman"/>
          <w:sz w:val="24"/>
          <w:szCs w:val="24"/>
        </w:rPr>
        <w:t xml:space="preserve">do exílio </w:t>
      </w:r>
      <w:r w:rsidRPr="00C5704C">
        <w:rPr>
          <w:rFonts w:ascii="Times New Roman" w:hAnsi="Times New Roman" w:cs="Times New Roman"/>
          <w:sz w:val="24"/>
          <w:szCs w:val="24"/>
        </w:rPr>
        <w:t>Ezequiel</w:t>
      </w:r>
      <w:r w:rsidR="00E52CE0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6B52">
        <w:rPr>
          <w:rFonts w:ascii="Times New Roman" w:hAnsi="Times New Roman" w:cs="Times New Roman"/>
          <w:sz w:val="24"/>
          <w:szCs w:val="24"/>
        </w:rPr>
        <w:t>Dã, como Ezequiel,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conversou com o Senhor.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E52CE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 do Senhor</w:t>
      </w:r>
      <w:r w:rsidR="00E52CE0">
        <w:rPr>
          <w:rFonts w:ascii="Times New Roman" w:hAnsi="Times New Roman" w:cs="Times New Roman"/>
          <w:sz w:val="24"/>
          <w:szCs w:val="24"/>
        </w:rPr>
        <w:t xml:space="preserve"> est</w:t>
      </w:r>
      <w:r w:rsidR="00E71628">
        <w:rPr>
          <w:rFonts w:ascii="Times New Roman" w:hAnsi="Times New Roman" w:cs="Times New Roman"/>
          <w:sz w:val="24"/>
          <w:szCs w:val="24"/>
        </w:rPr>
        <w:t>ava</w:t>
      </w:r>
      <w:r w:rsidR="00E52CE0">
        <w:rPr>
          <w:rFonts w:ascii="Times New Roman" w:hAnsi="Times New Roman" w:cs="Times New Roman"/>
          <w:sz w:val="24"/>
          <w:szCs w:val="24"/>
        </w:rPr>
        <w:t xml:space="preserve"> sobre mim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me </w:t>
      </w:r>
      <w:r w:rsidR="00BC465A">
        <w:rPr>
          <w:rFonts w:ascii="Times New Roman" w:hAnsi="Times New Roman" w:cs="Times New Roman"/>
          <w:sz w:val="24"/>
          <w:szCs w:val="24"/>
        </w:rPr>
        <w:t>conduziu</w:t>
      </w:r>
      <w:r w:rsidR="00BC465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7162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7162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spírito</w:t>
      </w:r>
      <w:ins w:id="41" w:author="Daniela Mountian" w:date="2017-08-24T13:49:00Z">
        <w:r w:rsidR="005D22CB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coloc</w:t>
      </w:r>
      <w:ins w:id="42" w:author="Daniela Mountian" w:date="2017-08-24T13:49:00Z">
        <w:r w:rsidR="005D22CB">
          <w:rPr>
            <w:rFonts w:ascii="Times New Roman" w:hAnsi="Times New Roman" w:cs="Times New Roman"/>
            <w:sz w:val="24"/>
            <w:szCs w:val="24"/>
          </w:rPr>
          <w:t>ando-me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no meio d</w:t>
      </w:r>
      <w:r w:rsidR="00E71628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E71628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5D22CB">
        <w:rPr>
          <w:rFonts w:ascii="Times New Roman" w:hAnsi="Times New Roman" w:cs="Times New Roman"/>
          <w:sz w:val="24"/>
          <w:szCs w:val="24"/>
        </w:rPr>
        <w:t>vale</w:t>
      </w:r>
      <w:r w:rsidR="00E71628">
        <w:rPr>
          <w:rFonts w:ascii="Times New Roman" w:hAnsi="Times New Roman" w:cs="Times New Roman"/>
          <w:sz w:val="24"/>
          <w:szCs w:val="24"/>
        </w:rPr>
        <w:t xml:space="preserve"> repleto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ossos. E me fez andar ao redor deles, e </w:t>
      </w:r>
      <w:r w:rsidR="00E71628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</w:t>
      </w:r>
      <w:r w:rsidR="00E7162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43" w:author="Daniela Mountian" w:date="2017-08-24T13:48:00Z">
        <w:r w:rsidR="005D22CB">
          <w:rPr>
            <w:rFonts w:ascii="Times New Roman" w:hAnsi="Times New Roman" w:cs="Times New Roman"/>
            <w:sz w:val="24"/>
            <w:szCs w:val="24"/>
          </w:rPr>
          <w:t xml:space="preserve">ossos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sobre a </w:t>
      </w:r>
      <w:r w:rsidR="00E71628">
        <w:rPr>
          <w:rFonts w:ascii="Times New Roman" w:hAnsi="Times New Roman" w:cs="Times New Roman"/>
          <w:sz w:val="24"/>
          <w:szCs w:val="24"/>
        </w:rPr>
        <w:t>superfície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vale, e </w:t>
      </w:r>
      <w:r w:rsidR="006C28FC">
        <w:rPr>
          <w:rFonts w:ascii="Times New Roman" w:hAnsi="Times New Roman" w:cs="Times New Roman"/>
          <w:sz w:val="24"/>
          <w:szCs w:val="24"/>
        </w:rPr>
        <w:t>estavam completamente secos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6C28FC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 disse: </w:t>
      </w:r>
      <w:r w:rsidR="007F0F8F">
        <w:rPr>
          <w:rFonts w:ascii="Times New Roman" w:hAnsi="Times New Roman" w:cs="Times New Roman"/>
          <w:sz w:val="24"/>
          <w:szCs w:val="24"/>
        </w:rPr>
        <w:t>F</w:t>
      </w:r>
      <w:r w:rsidR="007F0F8F" w:rsidRPr="00C5704C">
        <w:rPr>
          <w:rFonts w:ascii="Times New Roman" w:hAnsi="Times New Roman" w:cs="Times New Roman"/>
          <w:sz w:val="24"/>
          <w:szCs w:val="24"/>
        </w:rPr>
        <w:t xml:space="preserve">ilho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homem! </w:t>
      </w:r>
      <w:r w:rsidR="006C28FC">
        <w:rPr>
          <w:rFonts w:ascii="Times New Roman" w:hAnsi="Times New Roman" w:cs="Times New Roman"/>
          <w:sz w:val="24"/>
          <w:szCs w:val="24"/>
        </w:rPr>
        <w:t>Esses ossos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456A">
        <w:rPr>
          <w:rFonts w:ascii="Times New Roman" w:hAnsi="Times New Roman" w:cs="Times New Roman"/>
          <w:sz w:val="24"/>
          <w:szCs w:val="24"/>
        </w:rPr>
        <w:t>irão re</w:t>
      </w:r>
      <w:r w:rsidRPr="00C5704C">
        <w:rPr>
          <w:rFonts w:ascii="Times New Roman" w:hAnsi="Times New Roman" w:cs="Times New Roman"/>
          <w:sz w:val="24"/>
          <w:szCs w:val="24"/>
        </w:rPr>
        <w:t>viver? E</w:t>
      </w:r>
      <w:r w:rsidR="006C28FC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 Senhor Deus</w:t>
      </w:r>
      <w:r w:rsidR="00334FF0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Tu sabes</w:t>
      </w:r>
      <w:r w:rsidR="006C28FC">
        <w:rPr>
          <w:rFonts w:ascii="Times New Roman" w:hAnsi="Times New Roman" w:cs="Times New Roman"/>
          <w:sz w:val="24"/>
          <w:szCs w:val="24"/>
        </w:rPr>
        <w:t xml:space="preserve"> disso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6C28FC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 disse: </w:t>
      </w:r>
      <w:r w:rsidR="008460B9">
        <w:rPr>
          <w:rFonts w:ascii="Times New Roman" w:hAnsi="Times New Roman" w:cs="Times New Roman"/>
          <w:sz w:val="24"/>
          <w:szCs w:val="24"/>
        </w:rPr>
        <w:t>Anuncia</w:t>
      </w:r>
      <w:r w:rsidR="006C28FC">
        <w:rPr>
          <w:rFonts w:ascii="Times New Roman" w:hAnsi="Times New Roman" w:cs="Times New Roman"/>
          <w:sz w:val="24"/>
          <w:szCs w:val="24"/>
        </w:rPr>
        <w:t xml:space="preserve"> uma profecia</w:t>
      </w:r>
      <w:r w:rsidR="007F0F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sobre </w:t>
      </w:r>
      <w:r w:rsidR="007F0F8F" w:rsidRPr="00C5704C">
        <w:rPr>
          <w:rFonts w:ascii="Times New Roman" w:hAnsi="Times New Roman" w:cs="Times New Roman"/>
          <w:sz w:val="24"/>
          <w:szCs w:val="24"/>
        </w:rPr>
        <w:t>es</w:t>
      </w:r>
      <w:r w:rsidR="007F0F8F">
        <w:rPr>
          <w:rFonts w:ascii="Times New Roman" w:hAnsi="Times New Roman" w:cs="Times New Roman"/>
          <w:sz w:val="24"/>
          <w:szCs w:val="24"/>
        </w:rPr>
        <w:t>s</w:t>
      </w:r>
      <w:r w:rsidR="007F0F8F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>ossos</w:t>
      </w:r>
      <w:r w:rsidR="00334FF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</w:t>
      </w:r>
      <w:r w:rsidR="00334FF0">
        <w:rPr>
          <w:rFonts w:ascii="Times New Roman" w:hAnsi="Times New Roman" w:cs="Times New Roman"/>
          <w:sz w:val="24"/>
          <w:szCs w:val="24"/>
        </w:rPr>
        <w:t>endo</w:t>
      </w:r>
      <w:r w:rsidR="00D33047">
        <w:rPr>
          <w:rFonts w:ascii="Times New Roman" w:hAnsi="Times New Roman" w:cs="Times New Roman"/>
          <w:sz w:val="24"/>
          <w:szCs w:val="24"/>
        </w:rPr>
        <w:t xml:space="preserve"> a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6F7F8D">
        <w:rPr>
          <w:rFonts w:ascii="Times New Roman" w:hAnsi="Times New Roman" w:cs="Times New Roman"/>
          <w:sz w:val="24"/>
          <w:szCs w:val="24"/>
        </w:rPr>
        <w:t>‘</w:t>
      </w:r>
      <w:r w:rsidRPr="00C5704C">
        <w:rPr>
          <w:rFonts w:ascii="Times New Roman" w:hAnsi="Times New Roman" w:cs="Times New Roman"/>
          <w:sz w:val="24"/>
          <w:szCs w:val="24"/>
        </w:rPr>
        <w:t xml:space="preserve">Ossos secos! </w:t>
      </w:r>
      <w:r w:rsidR="006F7F8D">
        <w:rPr>
          <w:rFonts w:ascii="Times New Roman" w:hAnsi="Times New Roman" w:cs="Times New Roman"/>
          <w:sz w:val="24"/>
          <w:szCs w:val="24"/>
        </w:rPr>
        <w:t>Escutai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palavra do Senhor</w:t>
      </w:r>
      <w:r w:rsidR="006F7F8D">
        <w:rPr>
          <w:rFonts w:ascii="Times New Roman" w:hAnsi="Times New Roman" w:cs="Times New Roman"/>
          <w:sz w:val="24"/>
          <w:szCs w:val="24"/>
        </w:rPr>
        <w:t>’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Assim dizia o Senhor Deus </w:t>
      </w:r>
      <w:r w:rsidR="007F0F8F">
        <w:rPr>
          <w:rFonts w:ascii="Times New Roman" w:hAnsi="Times New Roman" w:cs="Times New Roman"/>
          <w:sz w:val="24"/>
          <w:szCs w:val="24"/>
        </w:rPr>
        <w:t>aos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ossos: </w:t>
      </w:r>
      <w:r w:rsidR="006F7F8D">
        <w:rPr>
          <w:rFonts w:ascii="Times New Roman" w:hAnsi="Times New Roman" w:cs="Times New Roman"/>
          <w:sz w:val="24"/>
          <w:szCs w:val="24"/>
        </w:rPr>
        <w:t>‘Eu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farei </w:t>
      </w:r>
      <w:r w:rsidR="006F7F8D">
        <w:rPr>
          <w:rFonts w:ascii="Times New Roman" w:hAnsi="Times New Roman" w:cs="Times New Roman"/>
          <w:sz w:val="24"/>
          <w:szCs w:val="24"/>
        </w:rPr>
        <w:t xml:space="preserve">o espírito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entrar em vós e </w:t>
      </w:r>
      <w:r w:rsidR="006F7F8D">
        <w:rPr>
          <w:rFonts w:ascii="Times New Roman" w:hAnsi="Times New Roman" w:cs="Times New Roman"/>
          <w:sz w:val="24"/>
          <w:szCs w:val="24"/>
        </w:rPr>
        <w:t>vós re</w:t>
      </w:r>
      <w:r w:rsidRPr="00C5704C">
        <w:rPr>
          <w:rFonts w:ascii="Times New Roman" w:hAnsi="Times New Roman" w:cs="Times New Roman"/>
          <w:sz w:val="24"/>
          <w:szCs w:val="24"/>
        </w:rPr>
        <w:t>vivereis. E</w:t>
      </w:r>
      <w:r w:rsidR="000B456A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7F8D">
        <w:rPr>
          <w:rFonts w:ascii="Times New Roman" w:hAnsi="Times New Roman" w:cs="Times New Roman"/>
          <w:sz w:val="24"/>
          <w:szCs w:val="24"/>
        </w:rPr>
        <w:t xml:space="preserve">vos </w:t>
      </w:r>
      <w:r w:rsidR="000B456A">
        <w:rPr>
          <w:rFonts w:ascii="Times New Roman" w:hAnsi="Times New Roman" w:cs="Times New Roman"/>
          <w:sz w:val="24"/>
          <w:szCs w:val="24"/>
        </w:rPr>
        <w:t>cobrirei</w:t>
      </w:r>
      <w:r w:rsidR="006F7F8D">
        <w:rPr>
          <w:rFonts w:ascii="Times New Roman" w:hAnsi="Times New Roman" w:cs="Times New Roman"/>
          <w:sz w:val="24"/>
          <w:szCs w:val="24"/>
        </w:rPr>
        <w:t xml:space="preserve"> de</w:t>
      </w:r>
      <w:r w:rsidR="000B456A">
        <w:rPr>
          <w:rFonts w:ascii="Times New Roman" w:hAnsi="Times New Roman" w:cs="Times New Roman"/>
          <w:sz w:val="24"/>
          <w:szCs w:val="24"/>
        </w:rPr>
        <w:t xml:space="preserve"> veias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B456A">
        <w:rPr>
          <w:rFonts w:ascii="Times New Roman" w:hAnsi="Times New Roman" w:cs="Times New Roman"/>
          <w:sz w:val="24"/>
          <w:szCs w:val="24"/>
        </w:rPr>
        <w:t>criarei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carne </w:t>
      </w:r>
      <w:r w:rsidR="000B456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vós e </w:t>
      </w:r>
      <w:r w:rsidR="000B456A">
        <w:rPr>
          <w:rFonts w:ascii="Times New Roman" w:hAnsi="Times New Roman" w:cs="Times New Roman"/>
          <w:sz w:val="24"/>
          <w:szCs w:val="24"/>
        </w:rPr>
        <w:t>vos revestirei de pele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0B456A">
        <w:rPr>
          <w:rFonts w:ascii="Times New Roman" w:hAnsi="Times New Roman" w:cs="Times New Roman"/>
          <w:sz w:val="24"/>
          <w:szCs w:val="24"/>
        </w:rPr>
        <w:t>farei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espírito</w:t>
      </w:r>
      <w:r w:rsidR="000B456A">
        <w:rPr>
          <w:rFonts w:ascii="Times New Roman" w:hAnsi="Times New Roman" w:cs="Times New Roman"/>
          <w:sz w:val="24"/>
          <w:szCs w:val="24"/>
        </w:rPr>
        <w:t xml:space="preserve"> entrar em vós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C1872">
        <w:rPr>
          <w:rFonts w:ascii="Times New Roman" w:hAnsi="Times New Roman" w:cs="Times New Roman"/>
          <w:sz w:val="24"/>
          <w:szCs w:val="24"/>
        </w:rPr>
        <w:t xml:space="preserve">e </w:t>
      </w:r>
      <w:r w:rsidR="000B456A">
        <w:rPr>
          <w:rFonts w:ascii="Times New Roman" w:hAnsi="Times New Roman" w:cs="Times New Roman"/>
          <w:sz w:val="24"/>
          <w:szCs w:val="24"/>
        </w:rPr>
        <w:t>vós re</w:t>
      </w:r>
      <w:r w:rsidRPr="00C5704C">
        <w:rPr>
          <w:rFonts w:ascii="Times New Roman" w:hAnsi="Times New Roman" w:cs="Times New Roman"/>
          <w:sz w:val="24"/>
          <w:szCs w:val="24"/>
        </w:rPr>
        <w:t>vivereis e sabereis que Eu sou o Senhor.”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6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004E7">
        <w:rPr>
          <w:rFonts w:ascii="Times New Roman" w:hAnsi="Times New Roman" w:cs="Times New Roman"/>
          <w:sz w:val="24"/>
          <w:szCs w:val="24"/>
        </w:rPr>
        <w:t xml:space="preserve">O Anticristo viu, num campo </w:t>
      </w:r>
      <w:r w:rsidR="00D33047" w:rsidRPr="001004E7">
        <w:rPr>
          <w:rFonts w:ascii="Times New Roman" w:hAnsi="Times New Roman" w:cs="Times New Roman"/>
          <w:sz w:val="24"/>
          <w:szCs w:val="24"/>
        </w:rPr>
        <w:t>coberto de neve</w:t>
      </w:r>
      <w:r w:rsidRPr="001004E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ossos se aproximar</w:t>
      </w:r>
      <w:r w:rsidR="00D3304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cada osso, </w:t>
      </w:r>
      <w:r w:rsidR="00D33047">
        <w:rPr>
          <w:rFonts w:ascii="Times New Roman" w:hAnsi="Times New Roman" w:cs="Times New Roman"/>
          <w:sz w:val="24"/>
          <w:szCs w:val="24"/>
        </w:rPr>
        <w:t>embora lançado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longe</w:t>
      </w:r>
      <w:ins w:id="44" w:author="Daniela Mountian" w:date="2017-08-24T13:59:00Z">
        <w:r w:rsidR="003C1872">
          <w:rPr>
            <w:rFonts w:ascii="Times New Roman" w:hAnsi="Times New Roman" w:cs="Times New Roman"/>
            <w:sz w:val="24"/>
            <w:szCs w:val="24"/>
          </w:rPr>
          <w:t xml:space="preserve"> um do outro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achou seu par, e </w:t>
      </w:r>
      <w:r w:rsidR="00D33047">
        <w:rPr>
          <w:rFonts w:ascii="Times New Roman" w:hAnsi="Times New Roman" w:cs="Times New Roman"/>
          <w:sz w:val="24"/>
          <w:szCs w:val="24"/>
        </w:rPr>
        <w:t>um ruído se elevou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D33047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veias </w:t>
      </w:r>
      <w:r w:rsidR="00A00C40">
        <w:rPr>
          <w:rFonts w:ascii="Times New Roman" w:hAnsi="Times New Roman" w:cs="Times New Roman"/>
          <w:sz w:val="24"/>
          <w:szCs w:val="24"/>
        </w:rPr>
        <w:t>surgiram sobre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0C40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ossos,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carne cresceu</w:t>
      </w:r>
      <w:r w:rsidR="00A00C40">
        <w:rPr>
          <w:rFonts w:ascii="Times New Roman" w:hAnsi="Times New Roman" w:cs="Times New Roman"/>
          <w:sz w:val="24"/>
          <w:szCs w:val="24"/>
        </w:rPr>
        <w:t xml:space="preserve"> neles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a pele </w:t>
      </w:r>
      <w:r w:rsidR="00A00C40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cobriu, e tudo </w:t>
      </w:r>
      <w:r w:rsidR="007601EE">
        <w:rPr>
          <w:rFonts w:ascii="Times New Roman" w:hAnsi="Times New Roman" w:cs="Times New Roman"/>
          <w:sz w:val="24"/>
          <w:szCs w:val="24"/>
        </w:rPr>
        <w:t>ganhou a 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uma multidão </w:t>
      </w:r>
      <w:r w:rsidR="007F0F8F">
        <w:rPr>
          <w:rFonts w:ascii="Times New Roman" w:hAnsi="Times New Roman" w:cs="Times New Roman"/>
          <w:sz w:val="24"/>
          <w:szCs w:val="24"/>
        </w:rPr>
        <w:t>de</w:t>
      </w:r>
      <w:r w:rsidR="007F0F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mortos rec</w:t>
      </w:r>
      <w:r w:rsidR="006E368E">
        <w:rPr>
          <w:rFonts w:ascii="Times New Roman" w:hAnsi="Times New Roman" w:cs="Times New Roman"/>
          <w:sz w:val="24"/>
          <w:szCs w:val="24"/>
        </w:rPr>
        <w:t>ém-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enterrados, que se postavam sob o alegre sol do </w:t>
      </w:r>
      <w:r w:rsidR="006E368E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orte como ídolos tristes. </w:t>
      </w:r>
      <w:r w:rsidR="007918E8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sabido que, quando um morto </w:t>
      </w:r>
      <w:r w:rsidR="00452246">
        <w:rPr>
          <w:rFonts w:ascii="Times New Roman" w:hAnsi="Times New Roman" w:cs="Times New Roman"/>
          <w:sz w:val="24"/>
          <w:szCs w:val="24"/>
        </w:rPr>
        <w:t>enfurecido</w:t>
      </w:r>
      <w:r w:rsidR="0045224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aparece</w:t>
      </w:r>
      <w:r w:rsidR="006E368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deseja zombar dos vivos, a primeira coisa que faz é dançar, pois a dança dos mortos é especialmente </w:t>
      </w:r>
      <w:r w:rsidR="008460B9">
        <w:rPr>
          <w:rFonts w:ascii="Times New Roman" w:hAnsi="Times New Roman" w:cs="Times New Roman"/>
          <w:sz w:val="24"/>
          <w:szCs w:val="24"/>
        </w:rPr>
        <w:t>temida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460B9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vivos. </w:t>
      </w:r>
      <w:r w:rsidR="009D7686">
        <w:rPr>
          <w:rFonts w:ascii="Times New Roman" w:hAnsi="Times New Roman" w:cs="Times New Roman"/>
          <w:sz w:val="24"/>
          <w:szCs w:val="24"/>
        </w:rPr>
        <w:t>Mas a</w:t>
      </w:r>
      <w:r w:rsidR="00CF4ACF">
        <w:rPr>
          <w:rFonts w:ascii="Times New Roman" w:hAnsi="Times New Roman" w:cs="Times New Roman"/>
          <w:sz w:val="24"/>
          <w:szCs w:val="24"/>
        </w:rPr>
        <w:t>li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algo </w:t>
      </w:r>
      <w:ins w:id="45" w:author="Daniela Mountian" w:date="2017-08-24T14:02:00Z">
        <w:r w:rsidR="008F3523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diferente, </w:t>
      </w:r>
      <w:r w:rsidR="009D7686">
        <w:rPr>
          <w:rFonts w:ascii="Times New Roman" w:hAnsi="Times New Roman" w:cs="Times New Roman"/>
          <w:sz w:val="24"/>
          <w:szCs w:val="24"/>
        </w:rPr>
        <w:t xml:space="preserve">já que </w:t>
      </w:r>
      <w:r w:rsidR="007F0F8F" w:rsidRPr="00C5704C">
        <w:rPr>
          <w:rFonts w:ascii="Times New Roman" w:hAnsi="Times New Roman" w:cs="Times New Roman"/>
          <w:sz w:val="24"/>
          <w:szCs w:val="24"/>
        </w:rPr>
        <w:t>es</w:t>
      </w:r>
      <w:r w:rsidR="007F0F8F">
        <w:rPr>
          <w:rFonts w:ascii="Times New Roman" w:hAnsi="Times New Roman" w:cs="Times New Roman"/>
          <w:sz w:val="24"/>
          <w:szCs w:val="24"/>
        </w:rPr>
        <w:t>s</w:t>
      </w:r>
      <w:r w:rsidR="007F0F8F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>mortos</w:t>
      </w:r>
      <w:r w:rsidR="007F0F8F">
        <w:rPr>
          <w:rFonts w:ascii="Times New Roman" w:hAnsi="Times New Roman" w:cs="Times New Roman"/>
          <w:sz w:val="24"/>
          <w:szCs w:val="24"/>
        </w:rPr>
        <w:t xml:space="preserve"> </w:t>
      </w:r>
      <w:r w:rsidR="008F3523">
        <w:rPr>
          <w:rFonts w:ascii="Times New Roman" w:hAnsi="Times New Roman" w:cs="Times New Roman"/>
          <w:sz w:val="24"/>
          <w:szCs w:val="24"/>
        </w:rPr>
        <w:t>mártires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eram tristes</w:t>
      </w:r>
      <w:r w:rsidR="00A24397">
        <w:rPr>
          <w:rFonts w:ascii="Times New Roman" w:hAnsi="Times New Roman" w:cs="Times New Roman"/>
          <w:sz w:val="24"/>
          <w:szCs w:val="24"/>
        </w:rPr>
        <w:t xml:space="preserve"> e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postavam imóveis</w:t>
      </w:r>
      <w:ins w:id="46" w:author="Daniela Mountian" w:date="2017-08-24T14:04:00Z">
        <w:r w:rsidR="008F3523">
          <w:rPr>
            <w:rFonts w:ascii="Times New Roman" w:hAnsi="Times New Roman" w:cs="Times New Roman"/>
            <w:sz w:val="24"/>
            <w:szCs w:val="24"/>
          </w:rPr>
          <w:t>, assim</w:t>
        </w:r>
      </w:ins>
      <w:r w:rsidR="00FC5EB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como imóvel jazia</w:t>
      </w:r>
      <w:r w:rsidR="006E368E">
        <w:rPr>
          <w:rFonts w:ascii="Times New Roman" w:hAnsi="Times New Roman" w:cs="Times New Roman"/>
          <w:sz w:val="24"/>
          <w:szCs w:val="24"/>
        </w:rPr>
        <w:t xml:space="preserve">, perto de </w:t>
      </w:r>
      <w:r w:rsidRPr="00C5704C">
        <w:rPr>
          <w:rFonts w:ascii="Times New Roman" w:hAnsi="Times New Roman" w:cs="Times New Roman"/>
          <w:sz w:val="24"/>
          <w:szCs w:val="24"/>
        </w:rPr>
        <w:t>uma vala</w:t>
      </w:r>
      <w:r w:rsidR="006E368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corpo </w:t>
      </w:r>
      <w:r w:rsidR="006E368E">
        <w:rPr>
          <w:rFonts w:ascii="Times New Roman" w:hAnsi="Times New Roman" w:cs="Times New Roman"/>
          <w:sz w:val="24"/>
          <w:szCs w:val="24"/>
        </w:rPr>
        <w:t>castigado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C5EBC">
        <w:rPr>
          <w:rFonts w:ascii="Times New Roman" w:hAnsi="Times New Roman" w:cs="Times New Roman"/>
          <w:sz w:val="24"/>
          <w:szCs w:val="24"/>
        </w:rPr>
        <w:t>congelado</w:t>
      </w:r>
      <w:r w:rsidR="006E368E">
        <w:rPr>
          <w:rFonts w:ascii="Times New Roman" w:hAnsi="Times New Roman" w:cs="Times New Roman"/>
          <w:sz w:val="24"/>
          <w:szCs w:val="24"/>
        </w:rPr>
        <w:t xml:space="preserve"> 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próprio sangue, da </w:t>
      </w:r>
      <w:del w:id="47" w:author="Daniela Mountian" w:date="2017-08-24T14:03:00Z">
        <w:r w:rsidRPr="00C5704C" w:rsidDel="008F3523">
          <w:rPr>
            <w:rFonts w:ascii="Times New Roman" w:hAnsi="Times New Roman" w:cs="Times New Roman"/>
            <w:sz w:val="24"/>
            <w:szCs w:val="24"/>
          </w:rPr>
          <w:delText xml:space="preserve">menina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judia Sulamita, </w:t>
      </w:r>
      <w:ins w:id="48" w:author="Daniela Mountian" w:date="2017-04-12T12:02:00Z">
        <w:r w:rsidR="006E368E">
          <w:rPr>
            <w:rFonts w:ascii="Times New Roman" w:hAnsi="Times New Roman" w:cs="Times New Roman"/>
            <w:sz w:val="24"/>
            <w:szCs w:val="24"/>
          </w:rPr>
          <w:t>que</w:t>
        </w:r>
      </w:ins>
      <w:ins w:id="49" w:author="Daniela Mountian" w:date="2017-08-24T14:03:00Z">
        <w:r w:rsidR="008F3523">
          <w:rPr>
            <w:rFonts w:ascii="Times New Roman" w:hAnsi="Times New Roman" w:cs="Times New Roman"/>
            <w:sz w:val="24"/>
            <w:szCs w:val="24"/>
          </w:rPr>
          <w:t>, in</w:t>
        </w:r>
      </w:ins>
      <w:ins w:id="50" w:author="Daniela Mountian" w:date="2017-04-12T12:02:00Z">
        <w:r w:rsidR="006E368E">
          <w:rPr>
            <w:rFonts w:ascii="Times New Roman" w:hAnsi="Times New Roman" w:cs="Times New Roman"/>
            <w:sz w:val="24"/>
            <w:szCs w:val="24"/>
          </w:rPr>
          <w:t>sepulta</w:t>
        </w:r>
      </w:ins>
      <w:ins w:id="51" w:author="Daniela Mountian" w:date="2017-08-24T14:03:00Z">
        <w:r w:rsidR="008F352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infringi</w:t>
      </w:r>
      <w:r w:rsidR="00334FF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FC5EB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instruç</w:t>
      </w:r>
      <w:r w:rsidR="00FC5EBC">
        <w:rPr>
          <w:rFonts w:ascii="Times New Roman" w:hAnsi="Times New Roman" w:cs="Times New Roman"/>
          <w:sz w:val="24"/>
          <w:szCs w:val="24"/>
        </w:rPr>
        <w:t>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sanitária</w:t>
      </w:r>
      <w:r w:rsidR="00FC5EB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</w:t>
      </w:r>
      <w:r w:rsidR="00FC5EB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75658">
        <w:rPr>
          <w:rFonts w:ascii="Times New Roman" w:hAnsi="Times New Roman" w:cs="Times New Roman"/>
          <w:sz w:val="24"/>
          <w:szCs w:val="24"/>
        </w:rPr>
        <w:t>Então o Senhor disse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Dã, o Anticristo, através do profeta Ezequiel: </w:t>
      </w:r>
    </w:p>
    <w:p w:rsidR="0024094F" w:rsidRPr="00746E7C" w:rsidRDefault="007F0F8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460B9">
        <w:rPr>
          <w:rFonts w:ascii="Times New Roman" w:hAnsi="Times New Roman" w:cs="Times New Roman"/>
          <w:sz w:val="24"/>
          <w:szCs w:val="24"/>
        </w:rPr>
        <w:t>Anuncia uma profecia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espírito, filho do homem, </w:t>
      </w:r>
      <w:r w:rsidR="008460B9">
        <w:rPr>
          <w:rFonts w:ascii="Times New Roman" w:hAnsi="Times New Roman" w:cs="Times New Roman"/>
          <w:sz w:val="24"/>
          <w:szCs w:val="24"/>
        </w:rPr>
        <w:t>anuncia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ins w:id="52" w:author="Daniela Mountian" w:date="2017-08-24T14:21:00Z">
        <w:r w:rsidR="00746E7C">
          <w:rPr>
            <w:rFonts w:ascii="Times New Roman" w:hAnsi="Times New Roman" w:cs="Times New Roman"/>
            <w:sz w:val="24"/>
            <w:szCs w:val="24"/>
          </w:rPr>
          <w:t>“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Assim diz o Senhor Deus: </w:t>
      </w:r>
      <w:r w:rsidR="00452246">
        <w:rPr>
          <w:rFonts w:ascii="Times New Roman" w:hAnsi="Times New Roman" w:cs="Times New Roman"/>
          <w:sz w:val="24"/>
          <w:szCs w:val="24"/>
        </w:rPr>
        <w:t>E</w:t>
      </w:r>
      <w:r w:rsidR="008460B9">
        <w:rPr>
          <w:rFonts w:ascii="Times New Roman" w:hAnsi="Times New Roman" w:cs="Times New Roman"/>
          <w:sz w:val="24"/>
          <w:szCs w:val="24"/>
        </w:rPr>
        <w:t xml:space="preserve">spírito,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vem dos quatro ventos e </w:t>
      </w:r>
      <w:del w:id="53" w:author="Daniela Mountian" w:date="2017-08-24T14:22:00Z">
        <w:r w:rsidR="0024094F" w:rsidRPr="00C5704C" w:rsidDel="00746E7C">
          <w:rPr>
            <w:rFonts w:ascii="Times New Roman" w:hAnsi="Times New Roman" w:cs="Times New Roman"/>
            <w:sz w:val="24"/>
            <w:szCs w:val="24"/>
          </w:rPr>
          <w:delText>as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sopra sobre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mortos, </w:t>
      </w:r>
      <w:r w:rsidR="008460B9">
        <w:rPr>
          <w:rFonts w:ascii="Times New Roman" w:hAnsi="Times New Roman" w:cs="Times New Roman"/>
          <w:sz w:val="24"/>
          <w:szCs w:val="24"/>
        </w:rPr>
        <w:t>e eles irão reviver</w:t>
      </w:r>
      <w:ins w:id="54" w:author="Daniela Mountian" w:date="2017-08-24T14:21:00Z">
        <w:r w:rsidR="00746E7C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7F0F8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o profeta Ezequiel, Dã, </w:t>
      </w:r>
      <w:r w:rsidR="008460B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7F0F8F" w:rsidRPr="00C5704C">
        <w:rPr>
          <w:rFonts w:ascii="Times New Roman" w:hAnsi="Times New Roman" w:cs="Times New Roman"/>
          <w:sz w:val="24"/>
          <w:szCs w:val="24"/>
        </w:rPr>
        <w:t>pro</w:t>
      </w:r>
      <w:r w:rsidR="007F0F8F">
        <w:rPr>
          <w:rFonts w:ascii="Times New Roman" w:hAnsi="Times New Roman" w:cs="Times New Roman"/>
          <w:sz w:val="24"/>
          <w:szCs w:val="24"/>
        </w:rPr>
        <w:t>nunciou</w:t>
      </w:r>
      <w:r w:rsidR="007F0F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profecia e os mortos </w:t>
      </w:r>
      <w:del w:id="55" w:author="Daniela Mountian" w:date="2017-08-24T14:22:00Z">
        <w:r w:rsidRPr="00C5704C" w:rsidDel="00746E7C">
          <w:rPr>
            <w:rFonts w:ascii="Times New Roman" w:hAnsi="Times New Roman" w:cs="Times New Roman"/>
            <w:sz w:val="24"/>
            <w:szCs w:val="24"/>
          </w:rPr>
          <w:delText>ressuscitaram</w:delText>
        </w:r>
      </w:del>
      <w:ins w:id="56" w:author="Daniela Mountian" w:date="2017-08-24T14:22:00Z">
        <w:r w:rsidR="00746E7C">
          <w:rPr>
            <w:rFonts w:ascii="Times New Roman" w:hAnsi="Times New Roman" w:cs="Times New Roman"/>
            <w:sz w:val="24"/>
            <w:szCs w:val="24"/>
          </w:rPr>
          <w:t>renasceram</w:t>
        </w:r>
      </w:ins>
      <w:ins w:id="57" w:author="Daniela Mountian" w:date="2017-04-12T19:32:00Z">
        <w:r w:rsidR="00E777F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eram</w:t>
      </w:r>
      <w:r w:rsidR="00C546CE">
        <w:rPr>
          <w:rFonts w:ascii="Times New Roman" w:hAnsi="Times New Roman" w:cs="Times New Roman"/>
          <w:sz w:val="24"/>
          <w:szCs w:val="24"/>
        </w:rPr>
        <w:t xml:space="preserve"> muitos, um enorme batalhão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546CE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Senhor </w:t>
      </w:r>
      <w:r w:rsidR="00C546CE">
        <w:rPr>
          <w:rFonts w:ascii="Times New Roman" w:hAnsi="Times New Roman" w:cs="Times New Roman"/>
          <w:sz w:val="24"/>
          <w:szCs w:val="24"/>
        </w:rPr>
        <w:t xml:space="preserve">disse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Dã, o Anticristo, </w:t>
      </w:r>
      <w:r w:rsidR="00C546CE">
        <w:rPr>
          <w:rFonts w:ascii="Times New Roman" w:hAnsi="Times New Roman" w:cs="Times New Roman"/>
          <w:sz w:val="24"/>
          <w:szCs w:val="24"/>
        </w:rPr>
        <w:t>p</w:t>
      </w:r>
      <w:r w:rsidR="00746E7C">
        <w:rPr>
          <w:rFonts w:ascii="Times New Roman" w:hAnsi="Times New Roman" w:cs="Times New Roman"/>
          <w:sz w:val="24"/>
          <w:szCs w:val="24"/>
        </w:rPr>
        <w:t>or meio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profeta Ezequiel:</w:t>
      </w:r>
    </w:p>
    <w:p w:rsidR="0024094F" w:rsidRPr="00C5704C" w:rsidRDefault="007F0F8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ossos são toda a casa de Israel. Eis </w:t>
      </w:r>
      <w:r w:rsidR="009351D6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9351D6">
        <w:rPr>
          <w:rFonts w:ascii="Times New Roman" w:hAnsi="Times New Roman" w:cs="Times New Roman"/>
          <w:sz w:val="24"/>
          <w:szCs w:val="24"/>
        </w:rPr>
        <w:t xml:space="preserve">eles </w:t>
      </w:r>
      <w:r w:rsidR="0024094F" w:rsidRPr="00C5704C">
        <w:rPr>
          <w:rFonts w:ascii="Times New Roman" w:hAnsi="Times New Roman" w:cs="Times New Roman"/>
          <w:sz w:val="24"/>
          <w:szCs w:val="24"/>
        </w:rPr>
        <w:t>dizem: “</w:t>
      </w:r>
      <w:r w:rsidR="009351D6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ossos ossos secaram, nossa esperança</w:t>
      </w:r>
      <w:r w:rsidR="009351D6">
        <w:rPr>
          <w:rFonts w:ascii="Times New Roman" w:hAnsi="Times New Roman" w:cs="Times New Roman"/>
          <w:sz w:val="24"/>
          <w:szCs w:val="24"/>
        </w:rPr>
        <w:t xml:space="preserve"> morreu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9351D6">
        <w:rPr>
          <w:rFonts w:ascii="Times New Roman" w:hAnsi="Times New Roman" w:cs="Times New Roman"/>
          <w:sz w:val="24"/>
          <w:szCs w:val="24"/>
        </w:rPr>
        <w:t>fomos cortados pela raiz</w:t>
      </w:r>
      <w:r w:rsidR="0024094F" w:rsidRPr="00C5704C">
        <w:rPr>
          <w:rFonts w:ascii="Times New Roman" w:hAnsi="Times New Roman" w:cs="Times New Roman"/>
          <w:sz w:val="24"/>
          <w:szCs w:val="24"/>
        </w:rPr>
        <w:t>”. Por</w:t>
      </w:r>
      <w:r w:rsidR="009351D6">
        <w:rPr>
          <w:rFonts w:ascii="Times New Roman" w:hAnsi="Times New Roman" w:cs="Times New Roman"/>
          <w:sz w:val="24"/>
          <w:szCs w:val="24"/>
        </w:rPr>
        <w:t xml:space="preserve"> isso,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51D6">
        <w:rPr>
          <w:rFonts w:ascii="Times New Roman" w:hAnsi="Times New Roman" w:cs="Times New Roman"/>
          <w:sz w:val="24"/>
          <w:szCs w:val="24"/>
        </w:rPr>
        <w:t>anuncia a profecia a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“Assim diz o Senhor Deus: Eu abrirei vossos </w:t>
      </w:r>
      <w:r w:rsidR="00AB64F4">
        <w:rPr>
          <w:rFonts w:ascii="Times New Roman" w:hAnsi="Times New Roman" w:cs="Times New Roman"/>
          <w:sz w:val="24"/>
          <w:szCs w:val="24"/>
        </w:rPr>
        <w:t>túmulos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vos farei </w:t>
      </w:r>
      <w:r w:rsidR="00AB64F4">
        <w:rPr>
          <w:rFonts w:ascii="Times New Roman" w:hAnsi="Times New Roman" w:cs="Times New Roman"/>
          <w:sz w:val="24"/>
          <w:szCs w:val="24"/>
        </w:rPr>
        <w:t>sair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povo </w:t>
      </w:r>
      <w:r w:rsidR="00AB64F4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eu, e vos </w:t>
      </w:r>
      <w:r w:rsidR="00AB64F4">
        <w:rPr>
          <w:rFonts w:ascii="Times New Roman" w:hAnsi="Times New Roman" w:cs="Times New Roman"/>
          <w:sz w:val="24"/>
          <w:szCs w:val="24"/>
        </w:rPr>
        <w:t>conduzirei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terra de Israel. E </w:t>
      </w:r>
      <w:r w:rsidR="00AB64F4">
        <w:rPr>
          <w:rFonts w:ascii="Times New Roman" w:hAnsi="Times New Roman" w:cs="Times New Roman"/>
          <w:sz w:val="24"/>
          <w:szCs w:val="24"/>
        </w:rPr>
        <w:t xml:space="preserve">vós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sabereis que Eu sou o Senhor quando </w:t>
      </w:r>
      <w:r w:rsidR="00AB64F4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u abrir vossos</w:t>
      </w:r>
      <w:r w:rsidR="00AB64F4">
        <w:rPr>
          <w:rFonts w:ascii="Times New Roman" w:hAnsi="Times New Roman" w:cs="Times New Roman"/>
          <w:sz w:val="24"/>
          <w:szCs w:val="24"/>
        </w:rPr>
        <w:t xml:space="preserve"> túmulos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vos fizer </w:t>
      </w:r>
      <w:r w:rsidR="00AB64F4">
        <w:rPr>
          <w:rFonts w:ascii="Times New Roman" w:hAnsi="Times New Roman" w:cs="Times New Roman"/>
          <w:sz w:val="24"/>
          <w:szCs w:val="24"/>
        </w:rPr>
        <w:t>sair</w:t>
      </w:r>
      <w:r w:rsidR="00421828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421828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Fonts w:ascii="Times New Roman" w:hAnsi="Times New Roman" w:cs="Times New Roman"/>
          <w:sz w:val="24"/>
          <w:szCs w:val="24"/>
        </w:rPr>
        <w:t>”.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4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disso, o Senhor tirou a mão do ombro de Dã, </w:t>
      </w:r>
      <w:r w:rsidR="00AB64F4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e os mortos </w:t>
      </w:r>
      <w:del w:id="58" w:author="Daniela Mountian" w:date="2017-08-24T14:26:00Z">
        <w:r w:rsidRPr="00C5704C" w:rsidDel="00421828">
          <w:rPr>
            <w:rFonts w:ascii="Times New Roman" w:hAnsi="Times New Roman" w:cs="Times New Roman"/>
            <w:sz w:val="24"/>
            <w:szCs w:val="24"/>
          </w:rPr>
          <w:delText>ressuscitados</w:delText>
        </w:r>
      </w:del>
      <w:del w:id="59" w:author="Daniela Mountian" w:date="2017-04-12T13:40:00Z">
        <w:r w:rsidRPr="00C5704C" w:rsidDel="00AB64F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60" w:author="Daniela Mountian" w:date="2017-08-24T14:26:00Z">
        <w:r w:rsidR="00421828">
          <w:rPr>
            <w:rFonts w:ascii="Times New Roman" w:hAnsi="Times New Roman" w:cs="Times New Roman"/>
            <w:sz w:val="24"/>
            <w:szCs w:val="24"/>
          </w:rPr>
          <w:t>mártires renascidos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desfizeram</w:t>
      </w:r>
      <w:r w:rsidR="00AB64F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B64F4">
        <w:rPr>
          <w:rFonts w:ascii="Times New Roman" w:hAnsi="Times New Roman" w:cs="Times New Roman"/>
          <w:sz w:val="24"/>
          <w:szCs w:val="24"/>
        </w:rPr>
        <w:t>se novamente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ossos sobre o campo nevado</w:t>
      </w:r>
      <w:r w:rsidR="00FF4567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4567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omeçou a anoitecer, a floresta escureceu e o esplendor </w:t>
      </w:r>
      <w:r w:rsidR="007C4EC7">
        <w:rPr>
          <w:rFonts w:ascii="Times New Roman" w:hAnsi="Times New Roman" w:cs="Times New Roman"/>
          <w:sz w:val="24"/>
          <w:szCs w:val="24"/>
        </w:rPr>
        <w:t xml:space="preserve">gélido </w:t>
      </w:r>
      <w:r w:rsidRPr="00C5704C">
        <w:rPr>
          <w:rFonts w:ascii="Times New Roman" w:hAnsi="Times New Roman" w:cs="Times New Roman"/>
          <w:sz w:val="24"/>
          <w:szCs w:val="24"/>
        </w:rPr>
        <w:t>do dia apagou</w:t>
      </w:r>
      <w:r w:rsidR="007C4EC7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Anticristo entendeu </w:t>
      </w:r>
      <w:r w:rsidR="007C4EC7">
        <w:rPr>
          <w:rFonts w:ascii="Times New Roman" w:hAnsi="Times New Roman" w:cs="Times New Roman"/>
          <w:sz w:val="24"/>
          <w:szCs w:val="24"/>
        </w:rPr>
        <w:t>que isso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sinal. </w:t>
      </w:r>
      <w:r w:rsidR="007C4EC7">
        <w:rPr>
          <w:rFonts w:ascii="Times New Roman" w:hAnsi="Times New Roman" w:cs="Times New Roman"/>
          <w:sz w:val="24"/>
          <w:szCs w:val="24"/>
        </w:rPr>
        <w:t>Ele precisava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correr até a estação, antes que </w:t>
      </w:r>
      <w:r w:rsidR="007C4EC7">
        <w:rPr>
          <w:rFonts w:ascii="Times New Roman" w:hAnsi="Times New Roman" w:cs="Times New Roman"/>
          <w:sz w:val="24"/>
          <w:szCs w:val="24"/>
        </w:rPr>
        <w:t>conduzissem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escravidão, </w:t>
      </w:r>
      <w:r w:rsidR="00421828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 </w:t>
      </w:r>
      <w:r w:rsidR="00FF4567">
        <w:rPr>
          <w:rFonts w:ascii="Times New Roman" w:hAnsi="Times New Roman" w:cs="Times New Roman"/>
          <w:sz w:val="24"/>
          <w:szCs w:val="24"/>
        </w:rPr>
        <w:t>impura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</w:t>
      </w:r>
      <w:r w:rsidR="007C4EC7">
        <w:rPr>
          <w:rFonts w:ascii="Times New Roman" w:hAnsi="Times New Roman" w:cs="Times New Roman"/>
          <w:sz w:val="24"/>
          <w:szCs w:val="24"/>
        </w:rPr>
        <w:t xml:space="preserve">mártir </w:t>
      </w:r>
      <w:r w:rsidR="00FF4567">
        <w:rPr>
          <w:rFonts w:ascii="Times New Roman" w:hAnsi="Times New Roman" w:cs="Times New Roman"/>
          <w:sz w:val="24"/>
          <w:szCs w:val="24"/>
        </w:rPr>
        <w:t>ímpia</w:t>
      </w:r>
      <w:r w:rsidR="007C4EC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Ánnuchka, p</w:t>
      </w:r>
      <w:r w:rsidR="007C4EC7">
        <w:rPr>
          <w:rFonts w:ascii="Times New Roman" w:hAnsi="Times New Roman" w:cs="Times New Roman"/>
          <w:sz w:val="24"/>
          <w:szCs w:val="24"/>
        </w:rPr>
        <w:t>or cujas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mãos ele deveria </w:t>
      </w:r>
      <w:r w:rsidR="007C4EC7">
        <w:rPr>
          <w:rFonts w:ascii="Times New Roman" w:hAnsi="Times New Roman" w:cs="Times New Roman"/>
          <w:sz w:val="24"/>
          <w:szCs w:val="24"/>
        </w:rPr>
        <w:t>enviar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7C4EC7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 </w:t>
      </w:r>
      <w:r w:rsidR="007C4EC7">
        <w:rPr>
          <w:rFonts w:ascii="Times New Roman" w:hAnsi="Times New Roman" w:cs="Times New Roman"/>
          <w:sz w:val="24"/>
          <w:szCs w:val="24"/>
        </w:rPr>
        <w:t>a 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61" w:author="Daniela Mountian" w:date="2017-08-24T14:32:00Z">
        <w:r w:rsidR="00421828">
          <w:rPr>
            <w:rFonts w:ascii="Times New Roman" w:hAnsi="Times New Roman" w:cs="Times New Roman"/>
            <w:sz w:val="24"/>
            <w:szCs w:val="24"/>
          </w:rPr>
          <w:t xml:space="preserve">mesma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terra. </w:t>
      </w:r>
      <w:r w:rsidR="007C4EC7">
        <w:rPr>
          <w:rFonts w:ascii="Times New Roman" w:hAnsi="Times New Roman" w:cs="Times New Roman"/>
          <w:sz w:val="24"/>
          <w:szCs w:val="24"/>
        </w:rPr>
        <w:t>Foi p</w:t>
      </w:r>
      <w:r w:rsidR="00452246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isso </w:t>
      </w:r>
      <w:r w:rsidR="007C4EC7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Anticristo </w:t>
      </w:r>
      <w:r w:rsidR="007C4EC7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enviado pelo Senhor </w:t>
      </w:r>
      <w:r w:rsidR="0045224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Rj</w:t>
      </w:r>
      <w:r w:rsidR="007C4EC7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para </w:t>
      </w:r>
      <w:r w:rsidR="007C4EC7">
        <w:rPr>
          <w:rFonts w:ascii="Times New Roman" w:hAnsi="Times New Roman" w:cs="Times New Roman"/>
          <w:sz w:val="24"/>
          <w:szCs w:val="24"/>
        </w:rPr>
        <w:t xml:space="preserve">encontrar Ánnuchka,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663B06">
        <w:rPr>
          <w:rFonts w:ascii="Times New Roman" w:hAnsi="Times New Roman" w:cs="Times New Roman"/>
          <w:sz w:val="24"/>
          <w:szCs w:val="24"/>
        </w:rPr>
        <w:t>jovem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2246">
        <w:rPr>
          <w:rFonts w:ascii="Times New Roman" w:hAnsi="Times New Roman" w:cs="Times New Roman"/>
          <w:sz w:val="24"/>
          <w:szCs w:val="24"/>
        </w:rPr>
        <w:t>mártir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depois de </w:t>
      </w:r>
      <w:r w:rsidR="00452246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>passa</w:t>
      </w:r>
      <w:r w:rsidR="00452246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2246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Kertch, </w:t>
      </w:r>
      <w:r w:rsidR="00452246">
        <w:rPr>
          <w:rFonts w:ascii="Times New Roman" w:hAnsi="Times New Roman" w:cs="Times New Roman"/>
          <w:sz w:val="24"/>
          <w:szCs w:val="24"/>
        </w:rPr>
        <w:t xml:space="preserve">onde encontrara Maria, a </w:t>
      </w:r>
      <w:r w:rsidR="00334FF0">
        <w:rPr>
          <w:rFonts w:ascii="Times New Roman" w:hAnsi="Times New Roman" w:cs="Times New Roman"/>
          <w:sz w:val="24"/>
          <w:szCs w:val="24"/>
        </w:rPr>
        <w:t>b</w:t>
      </w:r>
      <w:r w:rsidR="00452246">
        <w:rPr>
          <w:rFonts w:ascii="Times New Roman" w:hAnsi="Times New Roman" w:cs="Times New Roman"/>
          <w:sz w:val="24"/>
          <w:szCs w:val="24"/>
        </w:rPr>
        <w:t>ondosa</w:t>
      </w:r>
      <w:r w:rsidR="00421828">
        <w:rPr>
          <w:rFonts w:ascii="Times New Roman" w:hAnsi="Times New Roman" w:cs="Times New Roman"/>
          <w:sz w:val="24"/>
          <w:szCs w:val="24"/>
        </w:rPr>
        <w:t xml:space="preserve"> prostituta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Quando o Anticristo chegou à estação, era noite, estava escuro, e os lampiões, conforme as condições dos tempos de guerra, iluminavam</w:t>
      </w:r>
      <w:r w:rsidR="0086506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5061">
        <w:rPr>
          <w:rFonts w:ascii="Times New Roman" w:hAnsi="Times New Roman" w:cs="Times New Roman"/>
          <w:sz w:val="24"/>
          <w:szCs w:val="24"/>
        </w:rPr>
        <w:t>palidamente</w:t>
      </w:r>
      <w:r w:rsidRPr="00C5704C">
        <w:rPr>
          <w:rFonts w:ascii="Times New Roman" w:hAnsi="Times New Roman" w:cs="Times New Roman"/>
          <w:sz w:val="24"/>
          <w:szCs w:val="24"/>
        </w:rPr>
        <w:t>. Seguindo</w:t>
      </w:r>
      <w:r w:rsidR="00865061">
        <w:rPr>
          <w:rFonts w:ascii="Times New Roman" w:hAnsi="Times New Roman" w:cs="Times New Roman"/>
          <w:sz w:val="24"/>
          <w:szCs w:val="24"/>
        </w:rPr>
        <w:t xml:space="preserve"> </w:t>
      </w:r>
      <w:r w:rsidR="00995815">
        <w:rPr>
          <w:rFonts w:ascii="Times New Roman" w:hAnsi="Times New Roman" w:cs="Times New Roman"/>
          <w:sz w:val="24"/>
          <w:szCs w:val="24"/>
        </w:rPr>
        <w:t xml:space="preserve">o </w:t>
      </w:r>
      <w:r w:rsidR="00174377">
        <w:rPr>
          <w:rFonts w:ascii="Times New Roman" w:hAnsi="Times New Roman" w:cs="Times New Roman"/>
          <w:sz w:val="24"/>
          <w:szCs w:val="24"/>
        </w:rPr>
        <w:t>ruído</w:t>
      </w:r>
      <w:r w:rsidR="00995815">
        <w:rPr>
          <w:rFonts w:ascii="Times New Roman" w:hAnsi="Times New Roman" w:cs="Times New Roman"/>
          <w:sz w:val="24"/>
          <w:szCs w:val="24"/>
        </w:rPr>
        <w:t xml:space="preserve"> d</w:t>
      </w:r>
      <w:r w:rsidR="00663B06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74377">
        <w:rPr>
          <w:rFonts w:ascii="Times New Roman" w:hAnsi="Times New Roman" w:cs="Times New Roman"/>
          <w:sz w:val="24"/>
          <w:szCs w:val="24"/>
        </w:rPr>
        <w:t>lamentos</w:t>
      </w:r>
      <w:r w:rsidRPr="00C5704C">
        <w:rPr>
          <w:rFonts w:ascii="Times New Roman" w:hAnsi="Times New Roman" w:cs="Times New Roman"/>
          <w:sz w:val="24"/>
          <w:szCs w:val="24"/>
        </w:rPr>
        <w:t>, o Anticristo achou</w:t>
      </w:r>
      <w:ins w:id="62" w:author="Daniela Mountian" w:date="2017-08-24T14:40:00Z">
        <w:r w:rsidR="003D32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entre </w:t>
      </w:r>
      <w:r w:rsidR="00865061">
        <w:rPr>
          <w:rFonts w:ascii="Times New Roman" w:hAnsi="Times New Roman" w:cs="Times New Roman"/>
          <w:sz w:val="24"/>
          <w:szCs w:val="24"/>
        </w:rPr>
        <w:t>tantos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5FD5" w:rsidRPr="00421828">
        <w:rPr>
          <w:rFonts w:ascii="Times New Roman" w:hAnsi="Times New Roman" w:cs="Times New Roman"/>
          <w:sz w:val="24"/>
          <w:szCs w:val="24"/>
        </w:rPr>
        <w:t>vagões</w:t>
      </w:r>
      <w:ins w:id="63" w:author="Daniela Mountian" w:date="2017-08-24T14:40:00Z">
        <w:r w:rsidR="003D328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</w:t>
      </w:r>
      <w:ins w:id="64" w:author="Daniela Mountian" w:date="2017-08-24T14:52:00Z">
        <w:r w:rsidR="003F6208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5FD5">
        <w:rPr>
          <w:rFonts w:ascii="Times New Roman" w:hAnsi="Times New Roman" w:cs="Times New Roman"/>
          <w:sz w:val="24"/>
          <w:szCs w:val="24"/>
        </w:rPr>
        <w:t>vag</w:t>
      </w:r>
      <w:del w:id="65" w:author="Daniela Mountian" w:date="2017-08-24T14:52:00Z">
        <w:r w:rsidR="00675FD5" w:rsidDel="003F6208">
          <w:rPr>
            <w:rFonts w:ascii="Times New Roman" w:hAnsi="Times New Roman" w:cs="Times New Roman"/>
            <w:sz w:val="24"/>
            <w:szCs w:val="24"/>
          </w:rPr>
          <w:delText>ão</w:delText>
        </w:r>
      </w:del>
      <w:ins w:id="66" w:author="Daniela Mountian" w:date="2017-08-24T14:52:00Z">
        <w:r w:rsidR="003F6208">
          <w:rPr>
            <w:rFonts w:ascii="Times New Roman" w:hAnsi="Times New Roman" w:cs="Times New Roman"/>
            <w:sz w:val="24"/>
            <w:szCs w:val="24"/>
          </w:rPr>
          <w:t>ões</w:t>
        </w:r>
      </w:ins>
      <w:r w:rsidR="00995815">
        <w:rPr>
          <w:rFonts w:ascii="Times New Roman" w:hAnsi="Times New Roman" w:cs="Times New Roman"/>
          <w:sz w:val="24"/>
          <w:szCs w:val="24"/>
        </w:rPr>
        <w:t xml:space="preserve"> </w:t>
      </w:r>
      <w:ins w:id="67" w:author="Daniela Mountian" w:date="2017-08-24T14:40:00Z">
        <w:r w:rsidR="003D3282">
          <w:rPr>
            <w:rFonts w:ascii="Times New Roman" w:hAnsi="Times New Roman" w:cs="Times New Roman"/>
            <w:sz w:val="24"/>
            <w:szCs w:val="24"/>
          </w:rPr>
          <w:t xml:space="preserve">de carga </w:t>
        </w:r>
      </w:ins>
      <w:r w:rsidRPr="00C5704C">
        <w:rPr>
          <w:rFonts w:ascii="Times New Roman" w:hAnsi="Times New Roman" w:cs="Times New Roman"/>
          <w:sz w:val="24"/>
          <w:szCs w:val="24"/>
        </w:rPr>
        <w:t>d</w:t>
      </w:r>
      <w:del w:id="68" w:author="Daniela Mountian" w:date="2017-08-24T14:40:00Z">
        <w:r w:rsidRPr="00C5704C" w:rsidDel="003D3282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69" w:author="Daniela Mountian" w:date="2017-08-24T14:40:00Z">
        <w:r w:rsidR="003D3282">
          <w:rPr>
            <w:rFonts w:ascii="Times New Roman" w:hAnsi="Times New Roman" w:cs="Times New Roman"/>
            <w:sz w:val="24"/>
            <w:szCs w:val="24"/>
          </w:rPr>
          <w:t>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escravos, </w:t>
      </w:r>
      <w:r w:rsidR="00865061">
        <w:rPr>
          <w:rFonts w:ascii="Times New Roman" w:hAnsi="Times New Roman" w:cs="Times New Roman"/>
          <w:sz w:val="24"/>
          <w:szCs w:val="24"/>
        </w:rPr>
        <w:t>embora o</w:t>
      </w:r>
      <w:r w:rsidR="00CF4AC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choro soa</w:t>
      </w:r>
      <w:r w:rsidR="00865061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5815">
        <w:rPr>
          <w:rFonts w:ascii="Times New Roman" w:hAnsi="Times New Roman" w:cs="Times New Roman"/>
          <w:sz w:val="24"/>
          <w:szCs w:val="24"/>
        </w:rPr>
        <w:t xml:space="preserve">de modo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abafado, pois as portas </w:t>
      </w:r>
      <w:del w:id="70" w:author="Daniela Mountian" w:date="2017-08-24T14:40:00Z">
        <w:r w:rsidRPr="00C5704C" w:rsidDel="003D3282">
          <w:rPr>
            <w:rFonts w:ascii="Times New Roman" w:hAnsi="Times New Roman" w:cs="Times New Roman"/>
            <w:sz w:val="24"/>
            <w:szCs w:val="24"/>
          </w:rPr>
          <w:delText xml:space="preserve">dos vagões de carga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já </w:t>
      </w:r>
      <w:r w:rsidR="00995815">
        <w:rPr>
          <w:rFonts w:ascii="Times New Roman" w:hAnsi="Times New Roman" w:cs="Times New Roman"/>
          <w:sz w:val="24"/>
          <w:szCs w:val="24"/>
        </w:rPr>
        <w:t>tinham sido</w:t>
      </w:r>
      <w:r w:rsidR="009958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trancadas </w:t>
      </w:r>
      <w:r w:rsidR="00CF4AC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trem </w:t>
      </w:r>
      <w:r w:rsidR="00865061">
        <w:rPr>
          <w:rFonts w:ascii="Times New Roman" w:hAnsi="Times New Roman" w:cs="Times New Roman"/>
          <w:sz w:val="24"/>
          <w:szCs w:val="24"/>
        </w:rPr>
        <w:t xml:space="preserve">estava </w:t>
      </w:r>
      <w:r w:rsidR="00995815">
        <w:rPr>
          <w:rFonts w:ascii="Times New Roman" w:hAnsi="Times New Roman" w:cs="Times New Roman"/>
          <w:sz w:val="24"/>
          <w:szCs w:val="24"/>
        </w:rPr>
        <w:t>prestes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partir... </w:t>
      </w:r>
      <w:r w:rsidR="00865061">
        <w:rPr>
          <w:rFonts w:ascii="Times New Roman" w:hAnsi="Times New Roman" w:cs="Times New Roman"/>
          <w:sz w:val="24"/>
          <w:szCs w:val="24"/>
        </w:rPr>
        <w:t>Dã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passou sil</w:t>
      </w:r>
      <w:r w:rsidR="00A4318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ncio</w:t>
      </w:r>
      <w:r w:rsidR="00A43189">
        <w:rPr>
          <w:rFonts w:ascii="Times New Roman" w:hAnsi="Times New Roman" w:cs="Times New Roman"/>
          <w:sz w:val="24"/>
          <w:szCs w:val="24"/>
        </w:rPr>
        <w:t>samente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71" w:author="Daniela Mountian" w:date="2017-04-12T14:30:00Z">
        <w:r w:rsidR="00995815">
          <w:rPr>
            <w:rFonts w:ascii="Times New Roman" w:hAnsi="Times New Roman" w:cs="Times New Roman"/>
            <w:sz w:val="24"/>
            <w:szCs w:val="24"/>
          </w:rPr>
          <w:t>ao lado d</w:t>
        </w:r>
      </w:ins>
      <w:ins w:id="72" w:author="Daniela Mountian" w:date="2017-08-24T14:42:00Z">
        <w:r w:rsidR="003D3282">
          <w:rPr>
            <w:rFonts w:ascii="Times New Roman" w:hAnsi="Times New Roman" w:cs="Times New Roman"/>
            <w:sz w:val="24"/>
            <w:szCs w:val="24"/>
          </w:rPr>
          <w:t>o</w:t>
        </w:r>
      </w:ins>
      <w:ins w:id="73" w:author="Daniela Mountian" w:date="2017-04-12T14:25:00Z">
        <w:r w:rsidR="00865061">
          <w:rPr>
            <w:rFonts w:ascii="Times New Roman" w:hAnsi="Times New Roman" w:cs="Times New Roman"/>
            <w:sz w:val="24"/>
            <w:szCs w:val="24"/>
          </w:rPr>
          <w:t xml:space="preserve"> vagão</w:t>
        </w:r>
      </w:ins>
      <w:ins w:id="74" w:author="Daniela Mountian" w:date="2017-04-12T14:28:00Z">
        <w:r w:rsidR="00995815">
          <w:rPr>
            <w:rFonts w:ascii="Times New Roman" w:hAnsi="Times New Roman" w:cs="Times New Roman"/>
            <w:sz w:val="24"/>
            <w:szCs w:val="24"/>
          </w:rPr>
          <w:t xml:space="preserve"> diante </w:t>
        </w:r>
      </w:ins>
      <w:ins w:id="75" w:author="Daniela Mountian" w:date="2017-08-24T14:43:00Z">
        <w:r w:rsidR="003D3282">
          <w:rPr>
            <w:rFonts w:ascii="Times New Roman" w:hAnsi="Times New Roman" w:cs="Times New Roman"/>
            <w:sz w:val="24"/>
            <w:szCs w:val="24"/>
          </w:rPr>
          <w:t>do qual</w:t>
        </w:r>
      </w:ins>
      <w:ins w:id="76" w:author="Daniela Mountian" w:date="2017-08-24T14:42:00Z">
        <w:r w:rsidR="003D3282">
          <w:rPr>
            <w:rFonts w:ascii="Times New Roman" w:hAnsi="Times New Roman" w:cs="Times New Roman"/>
            <w:sz w:val="24"/>
            <w:szCs w:val="24"/>
          </w:rPr>
          <w:t xml:space="preserve"> se aglomeravam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os alemães que </w:t>
      </w:r>
      <w:r w:rsidR="00995815">
        <w:rPr>
          <w:rFonts w:ascii="Times New Roman" w:hAnsi="Times New Roman" w:cs="Times New Roman"/>
          <w:sz w:val="24"/>
          <w:szCs w:val="24"/>
        </w:rPr>
        <w:t>conduziriam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eslavos </w:t>
      </w:r>
      <w:r w:rsidR="00995815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escravidão. </w:t>
      </w:r>
      <w:r w:rsidR="00995815">
        <w:rPr>
          <w:rFonts w:ascii="Times New Roman" w:hAnsi="Times New Roman" w:cs="Times New Roman"/>
          <w:sz w:val="24"/>
          <w:szCs w:val="24"/>
        </w:rPr>
        <w:t>Ele não a</w:t>
      </w:r>
      <w:r w:rsidRPr="00C5704C">
        <w:rPr>
          <w:rFonts w:ascii="Times New Roman" w:hAnsi="Times New Roman" w:cs="Times New Roman"/>
          <w:sz w:val="24"/>
          <w:szCs w:val="24"/>
        </w:rPr>
        <w:t>ndava silenciosamente por t</w:t>
      </w:r>
      <w:r w:rsidR="00995815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medo de ser morto pelos alemães, pois isso </w:t>
      </w:r>
      <w:r w:rsidR="00995815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impossível, mas porque </w:t>
      </w:r>
      <w:r w:rsidR="00995815">
        <w:rPr>
          <w:rFonts w:ascii="Times New Roman" w:hAnsi="Times New Roman" w:cs="Times New Roman"/>
          <w:sz w:val="24"/>
          <w:szCs w:val="24"/>
        </w:rPr>
        <w:t xml:space="preserve">fazia tempo que ele era dominado pelo desejo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matar um alemão. </w:t>
      </w:r>
      <w:ins w:id="77" w:author="Daniela Mountian" w:date="2017-08-24T14:44:00Z">
        <w:r w:rsidR="003D3282">
          <w:rPr>
            <w:rFonts w:ascii="Times New Roman" w:hAnsi="Times New Roman" w:cs="Times New Roman"/>
            <w:sz w:val="24"/>
            <w:szCs w:val="24"/>
          </w:rPr>
          <w:t>Na verdade, q</w:t>
        </w:r>
      </w:ins>
      <w:r w:rsidRPr="00C5704C">
        <w:rPr>
          <w:rFonts w:ascii="Times New Roman" w:hAnsi="Times New Roman" w:cs="Times New Roman"/>
          <w:sz w:val="24"/>
          <w:szCs w:val="24"/>
        </w:rPr>
        <w:t>ueria matar todos eles, para deleitar</w:t>
      </w:r>
      <w:r w:rsidR="00995815">
        <w:rPr>
          <w:rFonts w:ascii="Times New Roman" w:hAnsi="Times New Roman" w:cs="Times New Roman"/>
          <w:sz w:val="24"/>
          <w:szCs w:val="24"/>
        </w:rPr>
        <w:t>-se</w:t>
      </w:r>
      <w:r w:rsidR="008903F1">
        <w:rPr>
          <w:rFonts w:ascii="Times New Roman" w:hAnsi="Times New Roman" w:cs="Times New Roman"/>
          <w:sz w:val="24"/>
          <w:szCs w:val="24"/>
        </w:rPr>
        <w:t xml:space="preserve"> inteiramente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entanto isso seria uma </w:t>
      </w:r>
      <w:r w:rsidR="00DE158E">
        <w:rPr>
          <w:rFonts w:ascii="Times New Roman" w:hAnsi="Times New Roman" w:cs="Times New Roman"/>
          <w:sz w:val="24"/>
          <w:szCs w:val="24"/>
        </w:rPr>
        <w:t>felicidade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3F1">
        <w:rPr>
          <w:rFonts w:ascii="Times New Roman" w:hAnsi="Times New Roman" w:cs="Times New Roman"/>
          <w:sz w:val="24"/>
          <w:szCs w:val="24"/>
        </w:rPr>
        <w:t>completa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o Anticristo sabia que neste mundo </w:t>
      </w:r>
      <w:r w:rsidR="00DE158E">
        <w:rPr>
          <w:rFonts w:ascii="Times New Roman" w:hAnsi="Times New Roman" w:cs="Times New Roman"/>
          <w:sz w:val="24"/>
          <w:szCs w:val="24"/>
        </w:rPr>
        <w:t xml:space="preserve">não </w:t>
      </w:r>
      <w:r w:rsidR="002F1A34">
        <w:rPr>
          <w:rFonts w:ascii="Times New Roman" w:hAnsi="Times New Roman" w:cs="Times New Roman"/>
          <w:sz w:val="24"/>
          <w:szCs w:val="24"/>
        </w:rPr>
        <w:t>existe</w:t>
      </w:r>
      <w:r w:rsidR="00DE158E">
        <w:rPr>
          <w:rFonts w:ascii="Times New Roman" w:hAnsi="Times New Roman" w:cs="Times New Roman"/>
          <w:sz w:val="24"/>
          <w:szCs w:val="24"/>
        </w:rPr>
        <w:t xml:space="preserve"> felicidade</w:t>
      </w:r>
      <w:r w:rsidR="008903F1">
        <w:rPr>
          <w:rFonts w:ascii="Times New Roman" w:hAnsi="Times New Roman" w:cs="Times New Roman"/>
          <w:sz w:val="24"/>
          <w:szCs w:val="24"/>
        </w:rPr>
        <w:t xml:space="preserve"> completa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34FF0">
        <w:rPr>
          <w:rFonts w:ascii="Times New Roman" w:hAnsi="Times New Roman" w:cs="Times New Roman"/>
          <w:sz w:val="24"/>
          <w:szCs w:val="24"/>
        </w:rPr>
        <w:t>Então</w:t>
      </w:r>
      <w:r w:rsidR="00663B06">
        <w:rPr>
          <w:rFonts w:ascii="Times New Roman" w:hAnsi="Times New Roman" w:cs="Times New Roman"/>
          <w:sz w:val="24"/>
          <w:szCs w:val="24"/>
        </w:rPr>
        <w:t xml:space="preserve"> </w:t>
      </w:r>
      <w:r w:rsidR="00DE158E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sonhava com uma </w:t>
      </w:r>
      <w:r w:rsidR="00DE158E">
        <w:rPr>
          <w:rFonts w:ascii="Times New Roman" w:hAnsi="Times New Roman" w:cs="Times New Roman"/>
          <w:sz w:val="24"/>
          <w:szCs w:val="24"/>
        </w:rPr>
        <w:t xml:space="preserve">pequena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alegria </w:t>
      </w:r>
      <w:r w:rsidR="00CF4AC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matar pelo menos um</w:t>
      </w:r>
      <w:r w:rsidR="002F1A34">
        <w:rPr>
          <w:rFonts w:ascii="Times New Roman" w:hAnsi="Times New Roman" w:cs="Times New Roman"/>
          <w:sz w:val="24"/>
          <w:szCs w:val="24"/>
        </w:rPr>
        <w:t xml:space="preserve"> alemão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o enviado do Senhor não pode determinar </w:t>
      </w:r>
      <w:r w:rsidR="009D120C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desígnios. O Anticristo sabia que o Senhor não tinha aprovado o profeta Eliseu, que punira com a morte crianças ímpias e mal</w:t>
      </w:r>
      <w:r w:rsidR="002F1A34">
        <w:rPr>
          <w:rFonts w:ascii="Times New Roman" w:hAnsi="Times New Roman" w:cs="Times New Roman"/>
          <w:sz w:val="24"/>
          <w:szCs w:val="24"/>
        </w:rPr>
        <w:t>dosas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enviado do Senhor tem o dever </w:t>
      </w:r>
      <w:r w:rsidR="0040531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executar </w:t>
      </w:r>
      <w:r w:rsidR="002F1A34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</w:t>
      </w:r>
      <w:r w:rsidR="002F1A34">
        <w:rPr>
          <w:rFonts w:ascii="Times New Roman" w:hAnsi="Times New Roman" w:cs="Times New Roman"/>
          <w:sz w:val="24"/>
          <w:szCs w:val="24"/>
        </w:rPr>
        <w:t xml:space="preserve"> lhe é devido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37FD8">
        <w:rPr>
          <w:rFonts w:ascii="Times New Roman" w:hAnsi="Times New Roman" w:cs="Times New Roman"/>
          <w:sz w:val="24"/>
          <w:szCs w:val="24"/>
        </w:rPr>
        <w:t>Era 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 isso </w:t>
      </w:r>
      <w:r w:rsidR="00637FD8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3282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Anticristo andava silenciosamente diante d</w:t>
      </w:r>
      <w:del w:id="78" w:author="Daniela Mountian" w:date="2017-08-24T14:47:00Z">
        <w:r w:rsidRPr="00C5704C" w:rsidDel="003D3282">
          <w:rPr>
            <w:rFonts w:ascii="Times New Roman" w:hAnsi="Times New Roman" w:cs="Times New Roman"/>
            <w:sz w:val="24"/>
            <w:szCs w:val="24"/>
          </w:rPr>
          <w:delText>aqueles</w:delText>
        </w:r>
      </w:del>
      <w:ins w:id="79" w:author="Daniela Mountian" w:date="2017-08-24T14:47:00Z">
        <w:r w:rsidR="003D3282">
          <w:rPr>
            <w:rFonts w:ascii="Times New Roman" w:hAnsi="Times New Roman" w:cs="Times New Roman"/>
            <w:sz w:val="24"/>
            <w:szCs w:val="24"/>
          </w:rPr>
          <w:t>os homens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1A34">
        <w:rPr>
          <w:rFonts w:ascii="Times New Roman" w:hAnsi="Times New Roman" w:cs="Times New Roman"/>
          <w:sz w:val="24"/>
          <w:szCs w:val="24"/>
        </w:rPr>
        <w:t>cuj</w:t>
      </w:r>
      <w:r w:rsidRPr="00C5704C">
        <w:rPr>
          <w:rFonts w:ascii="Times New Roman" w:hAnsi="Times New Roman" w:cs="Times New Roman"/>
          <w:sz w:val="24"/>
          <w:szCs w:val="24"/>
        </w:rPr>
        <w:t>a morte</w:t>
      </w:r>
      <w:r w:rsidR="002F1A34">
        <w:rPr>
          <w:rFonts w:ascii="Times New Roman" w:hAnsi="Times New Roman" w:cs="Times New Roman"/>
          <w:sz w:val="24"/>
          <w:szCs w:val="24"/>
        </w:rPr>
        <w:t xml:space="preserve"> desejava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 Anticristo </w:t>
      </w:r>
      <w:ins w:id="80" w:author="Daniela Mountian" w:date="2017-04-14T11:56:00Z">
        <w:r w:rsidR="00663B06">
          <w:rPr>
            <w:rFonts w:ascii="Times New Roman" w:hAnsi="Times New Roman" w:cs="Times New Roman"/>
            <w:sz w:val="24"/>
            <w:szCs w:val="24"/>
          </w:rPr>
          <w:t xml:space="preserve">olhou para </w:t>
        </w:r>
      </w:ins>
      <w:ins w:id="81" w:author="Daniela Mountian" w:date="2017-08-24T14:53:00Z">
        <w:r w:rsidR="003F6208">
          <w:rPr>
            <w:rFonts w:ascii="Times New Roman" w:hAnsi="Times New Roman" w:cs="Times New Roman"/>
            <w:sz w:val="24"/>
            <w:szCs w:val="24"/>
          </w:rPr>
          <w:t xml:space="preserve">dentro de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um dos vagões, </w:t>
      </w:r>
      <w:ins w:id="82" w:author="Daniela Mountian" w:date="2017-04-12T15:20:00Z">
        <w:r w:rsidR="00174377">
          <w:rPr>
            <w:rFonts w:ascii="Times New Roman" w:hAnsi="Times New Roman" w:cs="Times New Roman"/>
            <w:sz w:val="24"/>
            <w:szCs w:val="24"/>
          </w:rPr>
          <w:t xml:space="preserve">cuja porta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os alemães </w:t>
      </w:r>
      <w:r w:rsidR="00174377">
        <w:rPr>
          <w:rFonts w:ascii="Times New Roman" w:hAnsi="Times New Roman" w:cs="Times New Roman"/>
          <w:sz w:val="24"/>
          <w:szCs w:val="24"/>
        </w:rPr>
        <w:t xml:space="preserve">precisaram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abrir, </w:t>
      </w:r>
      <w:ins w:id="83" w:author="Daniela Mountian" w:date="2017-04-14T11:57:00Z">
        <w:r w:rsidR="00663B06">
          <w:rPr>
            <w:rFonts w:ascii="Times New Roman" w:hAnsi="Times New Roman" w:cs="Times New Roman"/>
            <w:sz w:val="24"/>
            <w:szCs w:val="24"/>
          </w:rPr>
          <w:t xml:space="preserve">e ele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estava </w:t>
      </w:r>
      <w:r w:rsidR="00663B06">
        <w:rPr>
          <w:rFonts w:ascii="Times New Roman" w:hAnsi="Times New Roman" w:cs="Times New Roman"/>
          <w:sz w:val="24"/>
          <w:szCs w:val="24"/>
        </w:rPr>
        <w:t>apinhado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pessoas, principalmente mulheres, mas também adolescentes</w:t>
      </w:r>
      <w:r w:rsidR="0021787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jovens... Quando os alemães abriram a porta, todos começaram </w:t>
      </w:r>
      <w:r w:rsidR="00CF4AC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empurrar para </w:t>
      </w:r>
      <w:r w:rsidR="00217876">
        <w:rPr>
          <w:rFonts w:ascii="Times New Roman" w:hAnsi="Times New Roman" w:cs="Times New Roman"/>
          <w:sz w:val="24"/>
          <w:szCs w:val="24"/>
        </w:rPr>
        <w:t>tomar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7876">
        <w:rPr>
          <w:rFonts w:ascii="Times New Roman" w:hAnsi="Times New Roman" w:cs="Times New Roman"/>
          <w:sz w:val="24"/>
          <w:szCs w:val="24"/>
        </w:rPr>
        <w:t>um pouco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ar, e Ánnuchka estava </w:t>
      </w:r>
      <w:r w:rsidR="00217876">
        <w:rPr>
          <w:rFonts w:ascii="Times New Roman" w:hAnsi="Times New Roman" w:cs="Times New Roman"/>
          <w:sz w:val="24"/>
          <w:szCs w:val="24"/>
        </w:rPr>
        <w:t xml:space="preserve">lá, </w:t>
      </w:r>
      <w:r w:rsidRPr="00C5704C">
        <w:rPr>
          <w:rFonts w:ascii="Times New Roman" w:hAnsi="Times New Roman" w:cs="Times New Roman"/>
          <w:sz w:val="24"/>
          <w:szCs w:val="24"/>
        </w:rPr>
        <w:t>de pé, espremida p</w:t>
      </w:r>
      <w:r w:rsidR="00217876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corpos estranhos. O Anticristo tirou d</w:t>
      </w:r>
      <w:r w:rsidR="0021787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bolsa de pastor o </w:t>
      </w:r>
      <w:r w:rsidR="00217876">
        <w:rPr>
          <w:rFonts w:ascii="Times New Roman" w:hAnsi="Times New Roman" w:cs="Times New Roman"/>
          <w:sz w:val="24"/>
          <w:szCs w:val="24"/>
        </w:rPr>
        <w:t xml:space="preserve">pão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impuro do exílio, legado pelo profeta Ezequiel, e começou a </w:t>
      </w:r>
      <w:r w:rsidR="00217876">
        <w:rPr>
          <w:rFonts w:ascii="Times New Roman" w:hAnsi="Times New Roman" w:cs="Times New Roman"/>
          <w:sz w:val="24"/>
          <w:szCs w:val="24"/>
        </w:rPr>
        <w:t>distribuí</w:t>
      </w:r>
      <w:r w:rsidRPr="00C5704C">
        <w:rPr>
          <w:rFonts w:ascii="Times New Roman" w:hAnsi="Times New Roman" w:cs="Times New Roman"/>
          <w:sz w:val="24"/>
          <w:szCs w:val="24"/>
        </w:rPr>
        <w:t xml:space="preserve">-lo entre os eslavos escravos. </w:t>
      </w:r>
      <w:r w:rsidR="00217876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deu </w:t>
      </w:r>
      <w:r w:rsidR="00372656">
        <w:rPr>
          <w:rFonts w:ascii="Times New Roman" w:hAnsi="Times New Roman" w:cs="Times New Roman"/>
          <w:sz w:val="24"/>
          <w:szCs w:val="24"/>
        </w:rPr>
        <w:t xml:space="preserve">um pedaço </w:t>
      </w:r>
      <w:r w:rsidR="00450AC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pão </w:t>
      </w:r>
      <w:r w:rsidR="00217876">
        <w:rPr>
          <w:rFonts w:ascii="Times New Roman" w:hAnsi="Times New Roman" w:cs="Times New Roman"/>
          <w:sz w:val="24"/>
          <w:szCs w:val="24"/>
        </w:rPr>
        <w:t xml:space="preserve">à Ánnuchka,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embrulhado </w:t>
      </w:r>
      <w:ins w:id="84" w:author="Daniela Mountian" w:date="2017-04-15T14:24:00Z">
        <w:r w:rsidR="009A6116">
          <w:rPr>
            <w:rFonts w:ascii="Times New Roman" w:hAnsi="Times New Roman" w:cs="Times New Roman"/>
            <w:sz w:val="24"/>
            <w:szCs w:val="24"/>
          </w:rPr>
          <w:t>com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ins w:id="85" w:author="Daniela Mountian" w:date="2017-04-15T14:22:00Z">
        <w:r w:rsidR="00450AC9">
          <w:rPr>
            <w:rFonts w:ascii="Times New Roman" w:hAnsi="Times New Roman" w:cs="Times New Roman"/>
            <w:sz w:val="24"/>
            <w:szCs w:val="24"/>
          </w:rPr>
          <w:t>rolo</w:t>
        </w:r>
      </w:ins>
      <w:ins w:id="86" w:author="Daniela Mountian" w:date="2017-04-15T14:21:00Z">
        <w:r w:rsidR="00450AC9">
          <w:rPr>
            <w:rFonts w:ascii="Times New Roman" w:hAnsi="Times New Roman" w:cs="Times New Roman"/>
            <w:sz w:val="24"/>
            <w:szCs w:val="24"/>
          </w:rPr>
          <w:t xml:space="preserve"> de </w:t>
        </w:r>
      </w:ins>
      <w:r w:rsidRPr="003F6208">
        <w:rPr>
          <w:rFonts w:ascii="Times New Roman" w:hAnsi="Times New Roman" w:cs="Times New Roman"/>
          <w:sz w:val="24"/>
          <w:szCs w:val="24"/>
        </w:rPr>
        <w:t>papel,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24094F" w:rsidRPr="00C5704C" w:rsidRDefault="00CF4AC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87"/>
      <w:r w:rsidR="00217876">
        <w:rPr>
          <w:rFonts w:ascii="Times New Roman" w:hAnsi="Times New Roman" w:cs="Times New Roman"/>
          <w:sz w:val="24"/>
          <w:szCs w:val="24"/>
        </w:rPr>
        <w:t>Come</w:t>
      </w:r>
      <w:commentRangeEnd w:id="87"/>
      <w:r w:rsidR="00217876">
        <w:rPr>
          <w:rStyle w:val="Refdecomentrio"/>
          <w:rFonts w:cs="Times New Roman"/>
          <w:lang w:val="x-none"/>
        </w:rPr>
        <w:commentReference w:id="8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7876">
        <w:rPr>
          <w:rFonts w:ascii="Times New Roman" w:hAnsi="Times New Roman" w:cs="Times New Roman"/>
          <w:sz w:val="24"/>
          <w:szCs w:val="24"/>
        </w:rPr>
        <w:t>o pão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217876">
        <w:rPr>
          <w:rFonts w:ascii="Times New Roman" w:hAnsi="Times New Roman" w:cs="Times New Roman"/>
          <w:sz w:val="24"/>
          <w:szCs w:val="24"/>
        </w:rPr>
        <w:t xml:space="preserve">esconde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papel na </w:t>
      </w:r>
      <w:r w:rsidR="00217876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 roupa. </w:t>
      </w:r>
      <w:r w:rsidR="00217876"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uando </w:t>
      </w:r>
      <w:r w:rsidR="00217876">
        <w:rPr>
          <w:rFonts w:ascii="Times New Roman" w:hAnsi="Times New Roman" w:cs="Times New Roman"/>
          <w:sz w:val="24"/>
          <w:szCs w:val="24"/>
        </w:rPr>
        <w:t xml:space="preserve">tu </w:t>
      </w:r>
      <w:r w:rsidR="0024094F" w:rsidRPr="00C5704C">
        <w:rPr>
          <w:rFonts w:ascii="Times New Roman" w:hAnsi="Times New Roman" w:cs="Times New Roman"/>
          <w:sz w:val="24"/>
          <w:szCs w:val="24"/>
        </w:rPr>
        <w:t>chegar</w:t>
      </w:r>
      <w:r w:rsidR="00217876">
        <w:rPr>
          <w:rFonts w:ascii="Times New Roman" w:hAnsi="Times New Roman" w:cs="Times New Roman"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terra impura, lerá</w:t>
      </w:r>
      <w:r w:rsidR="00217876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está escrito no papel, depois o </w:t>
      </w:r>
      <w:r w:rsidR="00217876">
        <w:rPr>
          <w:rFonts w:ascii="Times New Roman" w:hAnsi="Times New Roman" w:cs="Times New Roman"/>
          <w:sz w:val="24"/>
          <w:szCs w:val="24"/>
        </w:rPr>
        <w:t>prenderás</w:t>
      </w:r>
      <w:r w:rsidR="0021787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7876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pedra e o </w:t>
      </w:r>
      <w:r w:rsidR="00217876">
        <w:rPr>
          <w:rFonts w:ascii="Times New Roman" w:hAnsi="Times New Roman" w:cs="Times New Roman"/>
          <w:sz w:val="24"/>
          <w:szCs w:val="24"/>
        </w:rPr>
        <w:t>lançarás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7876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rio </w:t>
      </w:r>
      <w:r w:rsidR="00A72F91" w:rsidRPr="00C5704C">
        <w:rPr>
          <w:rFonts w:ascii="Times New Roman" w:hAnsi="Times New Roman" w:cs="Times New Roman"/>
          <w:sz w:val="24"/>
          <w:szCs w:val="24"/>
        </w:rPr>
        <w:t>des</w:t>
      </w:r>
      <w:r w:rsidR="00A72F91">
        <w:rPr>
          <w:rFonts w:ascii="Times New Roman" w:hAnsi="Times New Roman" w:cs="Times New Roman"/>
          <w:sz w:val="24"/>
          <w:szCs w:val="24"/>
        </w:rPr>
        <w:t>s</w:t>
      </w:r>
      <w:r w:rsidR="00A72F91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terra impura.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Ánnuchka olhou para que</w:t>
      </w:r>
      <w:r w:rsidR="009D120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</w:t>
      </w:r>
      <w:r w:rsidR="009D120C" w:rsidRPr="00C5704C">
        <w:rPr>
          <w:rFonts w:ascii="Times New Roman" w:hAnsi="Times New Roman" w:cs="Times New Roman"/>
          <w:sz w:val="24"/>
          <w:szCs w:val="24"/>
        </w:rPr>
        <w:t>oferec</w:t>
      </w:r>
      <w:r w:rsidR="009D120C">
        <w:rPr>
          <w:rFonts w:ascii="Times New Roman" w:hAnsi="Times New Roman" w:cs="Times New Roman"/>
          <w:sz w:val="24"/>
          <w:szCs w:val="24"/>
        </w:rPr>
        <w:t>ia</w:t>
      </w:r>
      <w:r w:rsidR="009D120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pão e, de repente, reconheceu</w:t>
      </w:r>
      <w:r w:rsidR="009D120C">
        <w:rPr>
          <w:rFonts w:ascii="Times New Roman" w:hAnsi="Times New Roman" w:cs="Times New Roman"/>
          <w:sz w:val="24"/>
          <w:szCs w:val="24"/>
        </w:rPr>
        <w:t xml:space="preserve"> nele 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9D120C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antes da guerra, em Rj</w:t>
      </w:r>
      <w:r w:rsidR="009D120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9D120C">
        <w:rPr>
          <w:rFonts w:ascii="Times New Roman" w:hAnsi="Times New Roman" w:cs="Times New Roman"/>
          <w:sz w:val="24"/>
          <w:szCs w:val="24"/>
        </w:rPr>
        <w:t>aparecera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9D7686">
        <w:rPr>
          <w:rFonts w:ascii="Times New Roman" w:hAnsi="Times New Roman" w:cs="Times New Roman"/>
          <w:sz w:val="24"/>
          <w:szCs w:val="24"/>
        </w:rPr>
        <w:t>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88" w:author="Daniela Mountian" w:date="2017-08-24T14:57:00Z">
        <w:r w:rsidR="00334FF0" w:rsidDel="003F6208">
          <w:rPr>
            <w:rFonts w:ascii="Times New Roman" w:hAnsi="Times New Roman" w:cs="Times New Roman"/>
            <w:sz w:val="24"/>
            <w:szCs w:val="24"/>
          </w:rPr>
          <w:delText>n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uma antiga igreja, com a intenção de roubar. </w:t>
      </w:r>
      <w:r w:rsidR="009D120C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assustou e q</w:t>
      </w:r>
      <w:r w:rsidR="00A61E9A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is chamar </w:t>
      </w:r>
      <w:r w:rsidR="009D120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alemão que havia se afastado para fazer suas necessidades, pois não havia outr</w:t>
      </w:r>
      <w:r w:rsidR="009D120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120C">
        <w:rPr>
          <w:rFonts w:ascii="Times New Roman" w:hAnsi="Times New Roman" w:cs="Times New Roman"/>
          <w:sz w:val="24"/>
          <w:szCs w:val="24"/>
        </w:rPr>
        <w:t>autoridade além 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E777F5">
        <w:rPr>
          <w:rFonts w:ascii="Times New Roman" w:hAnsi="Times New Roman" w:cs="Times New Roman"/>
          <w:sz w:val="24"/>
          <w:szCs w:val="24"/>
        </w:rPr>
        <w:t>Ánnuchka</w:t>
      </w:r>
      <w:r w:rsidR="009D120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teve tempo, pois uma mulher que estava </w:t>
      </w:r>
      <w:r w:rsidR="009D120C">
        <w:rPr>
          <w:rFonts w:ascii="Times New Roman" w:hAnsi="Times New Roman" w:cs="Times New Roman"/>
          <w:sz w:val="24"/>
          <w:szCs w:val="24"/>
        </w:rPr>
        <w:t>ao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uma criança nos braços disse</w:t>
      </w:r>
      <w:r w:rsidR="009D120C">
        <w:rPr>
          <w:rFonts w:ascii="Times New Roman" w:hAnsi="Times New Roman" w:cs="Times New Roman"/>
          <w:sz w:val="24"/>
          <w:szCs w:val="24"/>
        </w:rPr>
        <w:t xml:space="preserve"> de súbito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Anticristo:</w:t>
      </w:r>
    </w:p>
    <w:p w:rsidR="0024094F" w:rsidRPr="00C5704C" w:rsidRDefault="00A61E9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Bom homem, pegue minha criança, porque eu </w:t>
      </w:r>
      <w:r w:rsidR="007F0E65">
        <w:rPr>
          <w:rFonts w:ascii="Times New Roman" w:hAnsi="Times New Roman" w:cs="Times New Roman"/>
          <w:sz w:val="24"/>
          <w:szCs w:val="24"/>
        </w:rPr>
        <w:t xml:space="preserve">estou </w:t>
      </w:r>
      <w:r w:rsidR="009D120C">
        <w:rPr>
          <w:rFonts w:ascii="Times New Roman" w:hAnsi="Times New Roman" w:cs="Times New Roman"/>
          <w:sz w:val="24"/>
          <w:szCs w:val="24"/>
        </w:rPr>
        <w:t>morrendo de fome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seu pão não durará muito</w:t>
      </w:r>
      <w:r w:rsidR="009D120C">
        <w:rPr>
          <w:rFonts w:ascii="Times New Roman" w:hAnsi="Times New Roman" w:cs="Times New Roman"/>
          <w:sz w:val="24"/>
          <w:szCs w:val="24"/>
        </w:rPr>
        <w:t xml:space="preserve"> tempo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9D120C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inha filha morrerá perante meus olhos...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7CB">
        <w:rPr>
          <w:rFonts w:ascii="Times New Roman" w:hAnsi="Times New Roman" w:cs="Times New Roman"/>
          <w:sz w:val="24"/>
          <w:szCs w:val="24"/>
        </w:rPr>
        <w:t xml:space="preserve">A mulher estendeu ao Anticristo </w:t>
      </w:r>
      <w:ins w:id="89" w:author="Daniela Mountian" w:date="2017-08-24T15:05:00Z">
        <w:r w:rsidR="008D7E0C">
          <w:rPr>
            <w:rFonts w:ascii="Times New Roman" w:hAnsi="Times New Roman" w:cs="Times New Roman"/>
            <w:sz w:val="24"/>
            <w:szCs w:val="24"/>
          </w:rPr>
          <w:t>uma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 criança </w:t>
      </w:r>
      <w:r w:rsidR="00FD3B6B">
        <w:rPr>
          <w:rFonts w:ascii="Times New Roman" w:hAnsi="Times New Roman" w:cs="Times New Roman"/>
          <w:sz w:val="24"/>
          <w:szCs w:val="24"/>
        </w:rPr>
        <w:t>envolvida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FD3B6B">
        <w:rPr>
          <w:rFonts w:ascii="Times New Roman" w:hAnsi="Times New Roman" w:cs="Times New Roman"/>
          <w:sz w:val="24"/>
          <w:szCs w:val="24"/>
        </w:rPr>
        <w:t xml:space="preserve">em </w:t>
      </w:r>
      <w:r w:rsidRPr="00A867CB">
        <w:rPr>
          <w:rFonts w:ascii="Times New Roman" w:hAnsi="Times New Roman" w:cs="Times New Roman"/>
          <w:sz w:val="24"/>
          <w:szCs w:val="24"/>
        </w:rPr>
        <w:t xml:space="preserve">um cobertor </w:t>
      </w:r>
      <w:commentRangeStart w:id="90"/>
      <w:r w:rsidRPr="00A867CB">
        <w:rPr>
          <w:rFonts w:ascii="Times New Roman" w:hAnsi="Times New Roman" w:cs="Times New Roman"/>
          <w:sz w:val="24"/>
          <w:szCs w:val="24"/>
        </w:rPr>
        <w:t>vermelho</w:t>
      </w:r>
      <w:commentRangeEnd w:id="90"/>
      <w:r w:rsidR="009D120C">
        <w:rPr>
          <w:rStyle w:val="Refdecomentrio"/>
          <w:rFonts w:cs="Times New Roman"/>
          <w:lang w:val="x-none"/>
        </w:rPr>
        <w:commentReference w:id="90"/>
      </w:r>
      <w:r w:rsidRPr="00A867CB">
        <w:rPr>
          <w:rFonts w:ascii="Times New Roman" w:hAnsi="Times New Roman" w:cs="Times New Roman"/>
          <w:sz w:val="24"/>
          <w:szCs w:val="24"/>
        </w:rPr>
        <w:t xml:space="preserve"> de algodão</w:t>
      </w:r>
      <w:ins w:id="91" w:author="Daniela Mountian" w:date="2017-04-12T15:54:00Z">
        <w:r w:rsidR="00FD3B6B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FD3B6B">
        <w:rPr>
          <w:rFonts w:ascii="Times New Roman" w:hAnsi="Times New Roman" w:cs="Times New Roman"/>
          <w:sz w:val="24"/>
          <w:szCs w:val="24"/>
        </w:rPr>
        <w:t>percebendo</w:t>
      </w:r>
      <w:r w:rsidRPr="00A867CB">
        <w:rPr>
          <w:rFonts w:ascii="Times New Roman" w:hAnsi="Times New Roman" w:cs="Times New Roman"/>
          <w:sz w:val="24"/>
          <w:szCs w:val="24"/>
        </w:rPr>
        <w:t xml:space="preserve">-se em </w:t>
      </w:r>
      <w:r w:rsidR="00E777F5">
        <w:rPr>
          <w:rFonts w:ascii="Times New Roman" w:hAnsi="Times New Roman" w:cs="Times New Roman"/>
          <w:sz w:val="24"/>
          <w:szCs w:val="24"/>
        </w:rPr>
        <w:t>braços</w:t>
      </w:r>
      <w:r w:rsidRPr="00A867CB">
        <w:rPr>
          <w:rFonts w:ascii="Times New Roman" w:hAnsi="Times New Roman" w:cs="Times New Roman"/>
          <w:sz w:val="24"/>
          <w:szCs w:val="24"/>
        </w:rPr>
        <w:t xml:space="preserve"> estranh</w:t>
      </w:r>
      <w:r w:rsidR="00E777F5">
        <w:rPr>
          <w:rFonts w:ascii="Times New Roman" w:hAnsi="Times New Roman" w:cs="Times New Roman"/>
          <w:sz w:val="24"/>
          <w:szCs w:val="24"/>
        </w:rPr>
        <w:t>o</w:t>
      </w:r>
      <w:r w:rsidRPr="00A867CB">
        <w:rPr>
          <w:rFonts w:ascii="Times New Roman" w:hAnsi="Times New Roman" w:cs="Times New Roman"/>
          <w:sz w:val="24"/>
          <w:szCs w:val="24"/>
        </w:rPr>
        <w:t xml:space="preserve">s, </w:t>
      </w:r>
      <w:r w:rsidR="00FD3B6B">
        <w:rPr>
          <w:rFonts w:ascii="Times New Roman" w:hAnsi="Times New Roman" w:cs="Times New Roman"/>
          <w:sz w:val="24"/>
          <w:szCs w:val="24"/>
        </w:rPr>
        <w:t xml:space="preserve">o bebê </w:t>
      </w:r>
      <w:r w:rsidRPr="00A867CB">
        <w:rPr>
          <w:rFonts w:ascii="Times New Roman" w:hAnsi="Times New Roman" w:cs="Times New Roman"/>
          <w:sz w:val="24"/>
          <w:szCs w:val="24"/>
        </w:rPr>
        <w:t xml:space="preserve">começou a chorar </w:t>
      </w:r>
      <w:del w:id="92" w:author="Daniela Mountian" w:date="2017-04-12T16:00:00Z">
        <w:r w:rsidRPr="00A867CB" w:rsidDel="00FD3B6B">
          <w:rPr>
            <w:rFonts w:ascii="Times New Roman" w:hAnsi="Times New Roman" w:cs="Times New Roman"/>
            <w:sz w:val="24"/>
            <w:szCs w:val="24"/>
          </w:rPr>
          <w:delText>com força</w:delText>
        </w:r>
      </w:del>
      <w:del w:id="93" w:author="Daniela Mountian" w:date="2017-04-12T15:56:00Z">
        <w:r w:rsidRPr="00A867CB" w:rsidDel="00FD3B6B">
          <w:rPr>
            <w:rFonts w:ascii="Times New Roman" w:hAnsi="Times New Roman" w:cs="Times New Roman"/>
            <w:sz w:val="24"/>
            <w:szCs w:val="24"/>
          </w:rPr>
          <w:delText xml:space="preserve"> e sonoramente</w:delText>
        </w:r>
      </w:del>
      <w:ins w:id="94" w:author="Daniela Mountian" w:date="2017-08-24T15:06:00Z">
        <w:r w:rsidR="008D7E0C">
          <w:rPr>
            <w:rFonts w:ascii="Times New Roman" w:hAnsi="Times New Roman" w:cs="Times New Roman"/>
            <w:sz w:val="24"/>
            <w:szCs w:val="24"/>
          </w:rPr>
          <w:t>furiosamente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. Então a desordem, até </w:t>
      </w:r>
      <w:r w:rsidR="003566AE">
        <w:rPr>
          <w:rFonts w:ascii="Times New Roman" w:hAnsi="Times New Roman" w:cs="Times New Roman"/>
          <w:sz w:val="24"/>
          <w:szCs w:val="24"/>
        </w:rPr>
        <w:t>então</w:t>
      </w:r>
      <w:r w:rsidRPr="00A867CB">
        <w:rPr>
          <w:rFonts w:ascii="Times New Roman" w:hAnsi="Times New Roman" w:cs="Times New Roman"/>
          <w:sz w:val="24"/>
          <w:szCs w:val="24"/>
        </w:rPr>
        <w:t xml:space="preserve"> despercebida, ficou evidente. </w:t>
      </w:r>
      <w:commentRangeStart w:id="95"/>
      <w:r w:rsidR="009D7686">
        <w:rPr>
          <w:rFonts w:ascii="Times New Roman" w:hAnsi="Times New Roman" w:cs="Times New Roman"/>
          <w:sz w:val="24"/>
          <w:szCs w:val="24"/>
        </w:rPr>
        <w:t>E</w:t>
      </w:r>
      <w:r w:rsidR="00B76B42">
        <w:rPr>
          <w:rFonts w:ascii="Times New Roman" w:hAnsi="Times New Roman" w:cs="Times New Roman"/>
          <w:sz w:val="24"/>
          <w:szCs w:val="24"/>
        </w:rPr>
        <w:t>ss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commentRangeEnd w:id="95"/>
      <w:r w:rsidR="009400CB">
        <w:rPr>
          <w:rStyle w:val="Refdecomentrio"/>
          <w:rFonts w:cs="Times New Roman"/>
          <w:lang w:val="x-none"/>
        </w:rPr>
        <w:commentReference w:id="95"/>
      </w:r>
      <w:r w:rsidRPr="00C5704C">
        <w:rPr>
          <w:rFonts w:ascii="Times New Roman" w:hAnsi="Times New Roman" w:cs="Times New Roman"/>
          <w:sz w:val="24"/>
          <w:szCs w:val="24"/>
        </w:rPr>
        <w:t>desordem não era nada</w:t>
      </w:r>
      <w:ins w:id="96" w:author="Daniela Mountian" w:date="2017-04-14T11:59:00Z">
        <w:r w:rsidR="00663B06">
          <w:rPr>
            <w:rFonts w:ascii="Times New Roman" w:hAnsi="Times New Roman" w:cs="Times New Roman"/>
            <w:sz w:val="24"/>
            <w:szCs w:val="24"/>
          </w:rPr>
          <w:t xml:space="preserve"> para os alemães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63B06">
        <w:rPr>
          <w:rFonts w:ascii="Times New Roman" w:hAnsi="Times New Roman" w:cs="Times New Roman"/>
          <w:sz w:val="24"/>
          <w:szCs w:val="24"/>
        </w:rPr>
        <w:t>mas</w:t>
      </w:r>
      <w:r w:rsidR="009400C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que </w:t>
      </w:r>
      <w:r w:rsidR="00663B06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0186">
        <w:rPr>
          <w:rFonts w:ascii="Times New Roman" w:hAnsi="Times New Roman" w:cs="Times New Roman"/>
          <w:sz w:val="24"/>
          <w:szCs w:val="24"/>
        </w:rPr>
        <w:t xml:space="preserve">viram </w:t>
      </w:r>
      <w:r w:rsidRPr="00C5704C">
        <w:rPr>
          <w:rFonts w:ascii="Times New Roman" w:hAnsi="Times New Roman" w:cs="Times New Roman"/>
          <w:sz w:val="24"/>
          <w:szCs w:val="24"/>
        </w:rPr>
        <w:t>era</w:t>
      </w:r>
      <w:r w:rsidR="00ED0306">
        <w:rPr>
          <w:rFonts w:ascii="Times New Roman" w:hAnsi="Times New Roman" w:cs="Times New Roman"/>
          <w:sz w:val="24"/>
          <w:szCs w:val="24"/>
        </w:rPr>
        <w:t xml:space="preserve"> </w:t>
      </w:r>
      <w:r w:rsidR="009400CB">
        <w:rPr>
          <w:rFonts w:ascii="Times New Roman" w:hAnsi="Times New Roman" w:cs="Times New Roman"/>
          <w:sz w:val="24"/>
          <w:szCs w:val="24"/>
        </w:rPr>
        <w:t xml:space="preserve">inconcebível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840D82">
        <w:rPr>
          <w:rFonts w:ascii="Times New Roman" w:hAnsi="Times New Roman" w:cs="Times New Roman"/>
          <w:sz w:val="24"/>
          <w:szCs w:val="24"/>
        </w:rPr>
        <w:t>sua</w:t>
      </w:r>
      <w:r w:rsidR="00840D8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mente nórdica</w:t>
      </w:r>
      <w:del w:id="97" w:author="Daniela Mountian" w:date="2017-08-24T15:12:00Z">
        <w:r w:rsidRPr="00C5704C" w:rsidDel="000D5BA1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98" w:author="Daniela Mountian" w:date="2017-08-24T15:12:00Z">
        <w:r w:rsidR="000D5BA1">
          <w:rPr>
            <w:rFonts w:ascii="Times New Roman" w:hAnsi="Times New Roman" w:cs="Times New Roman"/>
            <w:sz w:val="24"/>
            <w:szCs w:val="24"/>
          </w:rPr>
          <w:t>: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99" w:author="Daniela Mountian" w:date="2017-08-24T15:12:00Z">
        <w:r w:rsidRPr="00C5704C" w:rsidDel="000D5BA1">
          <w:rPr>
            <w:rFonts w:ascii="Times New Roman" w:hAnsi="Times New Roman" w:cs="Times New Roman"/>
            <w:sz w:val="24"/>
            <w:szCs w:val="24"/>
          </w:rPr>
          <w:delText>I</w:delText>
        </w:r>
      </w:del>
      <w:ins w:id="100" w:author="Daniela Mountian" w:date="2017-08-24T15:12:00Z">
        <w:r w:rsidR="000D5BA1">
          <w:rPr>
            <w:rFonts w:ascii="Times New Roman" w:hAnsi="Times New Roman" w:cs="Times New Roman"/>
            <w:sz w:val="24"/>
            <w:szCs w:val="24"/>
          </w:rPr>
          <w:t>i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luminado pelas lanternas das patrulhas alemãs, </w:t>
      </w:r>
      <w:r w:rsidR="009400CB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centro da disposição militar, </w:t>
      </w:r>
      <w:r w:rsidR="009400CB">
        <w:rPr>
          <w:rFonts w:ascii="Times New Roman" w:hAnsi="Times New Roman" w:cs="Times New Roman"/>
          <w:sz w:val="24"/>
          <w:szCs w:val="24"/>
        </w:rPr>
        <w:t>achava-se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judeu com </w:t>
      </w:r>
      <w:r w:rsidR="00ED030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barba </w:t>
      </w:r>
      <w:r w:rsidR="003566AE">
        <w:rPr>
          <w:rFonts w:ascii="Times New Roman" w:hAnsi="Times New Roman" w:cs="Times New Roman"/>
          <w:sz w:val="24"/>
          <w:szCs w:val="24"/>
        </w:rPr>
        <w:t>por</w:t>
      </w:r>
      <w:r w:rsidR="003566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fazer,</w:t>
      </w:r>
      <w:r w:rsidR="009400CB">
        <w:rPr>
          <w:rFonts w:ascii="Times New Roman" w:hAnsi="Times New Roman" w:cs="Times New Roman"/>
          <w:sz w:val="24"/>
          <w:szCs w:val="24"/>
        </w:rPr>
        <w:t xml:space="preserve"> ainda em vida, respirando o ar gelado e segurando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criança</w:t>
      </w:r>
      <w:r w:rsidR="009400C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00CB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qu</w:t>
      </w:r>
      <w:r w:rsidR="009400CB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>, se conseguisse crescer</w:t>
      </w:r>
      <w:r w:rsidR="00ED030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66AE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enfiar </w:t>
      </w:r>
      <w:r w:rsidR="001A1B78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>uma fresta</w:t>
      </w:r>
      <w:r w:rsidR="00ED03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disfarçar</w:t>
      </w:r>
      <w:r w:rsidR="003566AE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máscara de outra nação, </w:t>
      </w:r>
      <w:r w:rsidR="003566AE" w:rsidRPr="00BD45DE">
        <w:rPr>
          <w:rFonts w:ascii="Times New Roman" w:hAnsi="Times New Roman" w:cs="Times New Roman"/>
          <w:sz w:val="24"/>
          <w:szCs w:val="24"/>
          <w:highlight w:val="yellow"/>
          <w:rPrChange w:id="101" w:author="Daniela Mountian" w:date="2017-04-25T02:3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e </w:t>
      </w:r>
      <w:r w:rsidRPr="00BD45DE">
        <w:rPr>
          <w:rFonts w:ascii="Times New Roman" w:hAnsi="Times New Roman" w:cs="Times New Roman"/>
          <w:sz w:val="24"/>
          <w:szCs w:val="24"/>
          <w:highlight w:val="yellow"/>
          <w:rPrChange w:id="102" w:author="Daniela Mountian" w:date="2017-04-25T02:3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quem conseguiria achá-la para </w:t>
      </w:r>
      <w:r w:rsidR="003566AE" w:rsidRPr="00BD45DE">
        <w:rPr>
          <w:rFonts w:ascii="Times New Roman" w:hAnsi="Times New Roman" w:cs="Times New Roman"/>
          <w:sz w:val="24"/>
          <w:szCs w:val="24"/>
          <w:highlight w:val="yellow"/>
          <w:rPrChange w:id="103" w:author="Daniela Mountian" w:date="2017-04-25T02:33:00Z">
            <w:rPr>
              <w:rFonts w:ascii="Times New Roman" w:hAnsi="Times New Roman" w:cs="Times New Roman"/>
              <w:sz w:val="24"/>
              <w:szCs w:val="24"/>
            </w:rPr>
          </w:rPrChange>
        </w:rPr>
        <w:t>exterminá-la?</w:t>
      </w:r>
      <w:r w:rsidRPr="00BD45DE">
        <w:rPr>
          <w:rFonts w:ascii="Times New Roman" w:hAnsi="Times New Roman" w:cs="Times New Roman"/>
          <w:sz w:val="24"/>
          <w:szCs w:val="24"/>
          <w:highlight w:val="yellow"/>
          <w:rPrChange w:id="104" w:author="Daniela Mountian" w:date="2017-04-25T02:33:00Z">
            <w:rPr>
              <w:rFonts w:ascii="Times New Roman" w:hAnsi="Times New Roman" w:cs="Times New Roman"/>
              <w:sz w:val="24"/>
              <w:szCs w:val="24"/>
            </w:rPr>
          </w:rPrChange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05" w:author="Daniela Mountian" w:date="2017-04-14T12:00:00Z">
        <w:r w:rsidRPr="009A0768" w:rsidDel="00663B06">
          <w:rPr>
            <w:rFonts w:ascii="Times New Roman" w:hAnsi="Times New Roman" w:cs="Times New Roman"/>
            <w:sz w:val="24"/>
            <w:szCs w:val="24"/>
            <w:highlight w:val="yellow"/>
            <w:rPrChange w:id="106" w:author="Daniela Mountian" w:date="2017-04-14T10:1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Pois</w:delText>
        </w:r>
        <w:r w:rsidRPr="00C5704C" w:rsidDel="00663B06">
          <w:rPr>
            <w:rFonts w:ascii="Times New Roman" w:hAnsi="Times New Roman" w:cs="Times New Roman"/>
            <w:sz w:val="24"/>
            <w:szCs w:val="24"/>
          </w:rPr>
          <w:delText xml:space="preserve"> c</w:delText>
        </w:r>
      </w:del>
      <w:ins w:id="107" w:author="Daniela Mountian" w:date="2017-04-14T12:00:00Z">
        <w:r w:rsidR="00663B06">
          <w:rPr>
            <w:rFonts w:ascii="Times New Roman" w:hAnsi="Times New Roman" w:cs="Times New Roman"/>
            <w:sz w:val="24"/>
            <w:szCs w:val="24"/>
          </w:rPr>
          <w:t>C</w:t>
        </w:r>
      </w:ins>
      <w:r w:rsidRPr="00C5704C">
        <w:rPr>
          <w:rFonts w:ascii="Times New Roman" w:hAnsi="Times New Roman" w:cs="Times New Roman"/>
          <w:sz w:val="24"/>
          <w:szCs w:val="24"/>
        </w:rPr>
        <w:t>onforme a doutrina</w:t>
      </w:r>
      <w:ins w:id="108" w:author="Daniela Mountian" w:date="2017-04-12T18:38:00Z">
        <w:r w:rsidR="007F0E6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09" w:author="Daniela Mountian" w:date="2017-08-24T15:17:00Z">
        <w:r w:rsidR="000D5BA1">
          <w:rPr>
            <w:rFonts w:ascii="Times New Roman" w:hAnsi="Times New Roman" w:cs="Times New Roman"/>
            <w:sz w:val="24"/>
            <w:szCs w:val="24"/>
          </w:rPr>
          <w:t>alemã</w:t>
        </w:r>
      </w:ins>
      <w:r w:rsidR="003566AE">
        <w:rPr>
          <w:rFonts w:ascii="Times New Roman" w:hAnsi="Times New Roman" w:cs="Times New Roman"/>
          <w:sz w:val="24"/>
          <w:szCs w:val="24"/>
        </w:rPr>
        <w:t xml:space="preserve"> </w:t>
      </w:r>
      <w:r w:rsidR="003566A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organizado cérebro alemão sempre acredita </w:t>
      </w:r>
      <w:r w:rsidR="00840D82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materialismo idealista </w:t>
      </w:r>
      <w:r w:rsidR="003566AE" w:rsidRPr="00621342">
        <w:rPr>
          <w:rFonts w:ascii="Times New Roman" w:hAnsi="Times New Roman" w:cs="Times New Roman"/>
          <w:sz w:val="24"/>
          <w:szCs w:val="24"/>
        </w:rPr>
        <w:t>—</w:t>
      </w:r>
      <w:r w:rsidR="003566A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conforme a doutrina </w:t>
      </w:r>
      <w:r w:rsidR="00840D82">
        <w:rPr>
          <w:rFonts w:ascii="Times New Roman" w:hAnsi="Times New Roman" w:cs="Times New Roman"/>
          <w:sz w:val="24"/>
          <w:szCs w:val="24"/>
        </w:rPr>
        <w:t>da separação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raças, eles não </w:t>
      </w:r>
      <w:r w:rsidRPr="000D5BA1">
        <w:rPr>
          <w:rFonts w:ascii="Times New Roman" w:hAnsi="Times New Roman" w:cs="Times New Roman"/>
          <w:sz w:val="24"/>
          <w:szCs w:val="24"/>
        </w:rPr>
        <w:t>poderia</w:t>
      </w:r>
      <w:r w:rsidR="003566AE" w:rsidRPr="000D5BA1">
        <w:rPr>
          <w:rFonts w:ascii="Times New Roman" w:hAnsi="Times New Roman" w:cs="Times New Roman"/>
          <w:sz w:val="24"/>
          <w:szCs w:val="24"/>
        </w:rPr>
        <w:t>m</w:t>
      </w:r>
      <w:r w:rsidRPr="000D5BA1">
        <w:rPr>
          <w:rFonts w:ascii="Times New Roman" w:hAnsi="Times New Roman" w:cs="Times New Roman"/>
          <w:sz w:val="24"/>
          <w:szCs w:val="24"/>
        </w:rPr>
        <w:t xml:space="preserve"> supor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0D5BA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40D82">
        <w:rPr>
          <w:rFonts w:ascii="Times New Roman" w:hAnsi="Times New Roman" w:cs="Times New Roman"/>
          <w:sz w:val="24"/>
          <w:szCs w:val="24"/>
        </w:rPr>
        <w:t>nos braços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 judeu</w:t>
      </w:r>
      <w:r w:rsidR="000D5BA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</w:t>
      </w:r>
      <w:r w:rsidR="00840D82">
        <w:rPr>
          <w:rFonts w:ascii="Times New Roman" w:hAnsi="Times New Roman" w:cs="Times New Roman"/>
          <w:sz w:val="24"/>
          <w:szCs w:val="24"/>
        </w:rPr>
        <w:t>tivesse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criança eslava. </w:t>
      </w:r>
      <w:ins w:id="110" w:author="Daniela Mountian" w:date="2017-08-24T15:19:00Z">
        <w:r w:rsidR="000D5BA1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ímpeto de caçador </w:t>
      </w:r>
      <w:ins w:id="111" w:author="Daniela Mountian" w:date="2017-08-24T15:20:00Z">
        <w:r w:rsidR="000D5BA1">
          <w:rPr>
            <w:rFonts w:ascii="Times New Roman" w:hAnsi="Times New Roman" w:cs="Times New Roman"/>
            <w:sz w:val="24"/>
            <w:szCs w:val="24"/>
          </w:rPr>
          <w:t xml:space="preserve">dos alemães </w:t>
        </w:r>
      </w:ins>
      <w:r w:rsidRPr="00C5704C">
        <w:rPr>
          <w:rFonts w:ascii="Times New Roman" w:hAnsi="Times New Roman" w:cs="Times New Roman"/>
          <w:sz w:val="24"/>
          <w:szCs w:val="24"/>
        </w:rPr>
        <w:t>uniu-se à indignação d</w:t>
      </w:r>
      <w:r w:rsidR="00840D8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senhor</w:t>
      </w:r>
      <w:r w:rsidR="00840D82">
        <w:rPr>
          <w:rFonts w:ascii="Times New Roman" w:hAnsi="Times New Roman" w:cs="Times New Roman"/>
          <w:sz w:val="24"/>
          <w:szCs w:val="24"/>
        </w:rPr>
        <w:t>ios asseados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B76B42">
        <w:rPr>
          <w:rFonts w:ascii="Times New Roman" w:hAnsi="Times New Roman" w:cs="Times New Roman"/>
          <w:sz w:val="24"/>
          <w:szCs w:val="24"/>
        </w:rPr>
        <w:t>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6B4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alegria recíproca. </w:t>
      </w:r>
      <w:r w:rsidR="001A1B78">
        <w:rPr>
          <w:rFonts w:ascii="Times New Roman" w:hAnsi="Times New Roman" w:cs="Times New Roman"/>
          <w:sz w:val="24"/>
          <w:szCs w:val="24"/>
        </w:rPr>
        <w:t xml:space="preserve">Alegres, </w:t>
      </w:r>
      <w:r w:rsidR="00E777F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alemães correram </w:t>
      </w:r>
      <w:r w:rsidR="00B76B42">
        <w:rPr>
          <w:rFonts w:ascii="Times New Roman" w:hAnsi="Times New Roman" w:cs="Times New Roman"/>
          <w:sz w:val="24"/>
          <w:szCs w:val="24"/>
        </w:rPr>
        <w:t>por</w:t>
      </w:r>
      <w:r w:rsidR="005C4725">
        <w:rPr>
          <w:rFonts w:ascii="Times New Roman" w:hAnsi="Times New Roman" w:cs="Times New Roman"/>
          <w:sz w:val="24"/>
          <w:szCs w:val="24"/>
        </w:rPr>
        <w:t xml:space="preserve"> todos </w:t>
      </w:r>
      <w:r w:rsidR="007F0E65">
        <w:rPr>
          <w:rFonts w:ascii="Times New Roman" w:hAnsi="Times New Roman" w:cs="Times New Roman"/>
          <w:sz w:val="24"/>
          <w:szCs w:val="24"/>
        </w:rPr>
        <w:t xml:space="preserve">os </w:t>
      </w:r>
      <w:r w:rsidR="005C4725">
        <w:rPr>
          <w:rFonts w:ascii="Times New Roman" w:hAnsi="Times New Roman" w:cs="Times New Roman"/>
          <w:sz w:val="24"/>
          <w:szCs w:val="24"/>
        </w:rPr>
        <w:t>lados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6B42">
        <w:rPr>
          <w:rFonts w:ascii="Times New Roman" w:hAnsi="Times New Roman" w:cs="Times New Roman"/>
          <w:sz w:val="24"/>
          <w:szCs w:val="24"/>
        </w:rPr>
        <w:t>com o intuito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matar </w:t>
      </w:r>
      <w:r w:rsidR="00B76B42">
        <w:rPr>
          <w:rFonts w:ascii="Times New Roman" w:hAnsi="Times New Roman" w:cs="Times New Roman"/>
          <w:sz w:val="24"/>
          <w:szCs w:val="24"/>
        </w:rPr>
        <w:t>o</w:t>
      </w:r>
      <w:r w:rsidR="004C6C2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judeu: </w:t>
      </w:r>
      <w:r w:rsidR="00B76B42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caixa d’água, </w:t>
      </w:r>
      <w:r w:rsidR="00B76B42">
        <w:rPr>
          <w:rFonts w:ascii="Times New Roman" w:hAnsi="Times New Roman" w:cs="Times New Roman"/>
          <w:sz w:val="24"/>
          <w:szCs w:val="24"/>
        </w:rPr>
        <w:t xml:space="preserve">pela </w:t>
      </w:r>
      <w:r w:rsidRPr="00C5704C">
        <w:rPr>
          <w:rFonts w:ascii="Times New Roman" w:hAnsi="Times New Roman" w:cs="Times New Roman"/>
          <w:sz w:val="24"/>
          <w:szCs w:val="24"/>
        </w:rPr>
        <w:t>estação</w:t>
      </w:r>
      <w:r w:rsidR="00B76B42">
        <w:rPr>
          <w:rFonts w:ascii="Times New Roman" w:hAnsi="Times New Roman" w:cs="Times New Roman"/>
          <w:sz w:val="24"/>
          <w:szCs w:val="24"/>
        </w:rPr>
        <w:t>, pelos vagões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vizinhos. </w:t>
      </w:r>
      <w:r w:rsidR="001A1B78">
        <w:rPr>
          <w:rFonts w:ascii="Times New Roman" w:hAnsi="Times New Roman" w:cs="Times New Roman"/>
          <w:sz w:val="24"/>
          <w:szCs w:val="24"/>
        </w:rPr>
        <w:t xml:space="preserve">Alegre,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B76B4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percebeu </w:t>
      </w:r>
      <w:ins w:id="112" w:author="Daniela Mountian" w:date="2017-08-24T15:22:00Z">
        <w:r w:rsidR="000D5BA1">
          <w:rPr>
            <w:rFonts w:ascii="Times New Roman" w:hAnsi="Times New Roman" w:cs="Times New Roman"/>
            <w:sz w:val="24"/>
            <w:szCs w:val="24"/>
          </w:rPr>
          <w:t>o quadro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5179F">
        <w:rPr>
          <w:rFonts w:ascii="Times New Roman" w:hAnsi="Times New Roman" w:cs="Times New Roman"/>
          <w:sz w:val="24"/>
          <w:szCs w:val="24"/>
        </w:rPr>
        <w:t>que se formara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pensou: “Tenho </w:t>
      </w:r>
      <w:r w:rsidR="00D5179F">
        <w:rPr>
          <w:rFonts w:ascii="Times New Roman" w:hAnsi="Times New Roman" w:cs="Times New Roman"/>
          <w:sz w:val="24"/>
          <w:szCs w:val="24"/>
        </w:rPr>
        <w:t>nos braços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criança que é mortal e que o Senhor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não me impediu de pegar. Por isso, </w:t>
      </w:r>
      <w:r w:rsidR="00D5179F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 perdoará se eu </w:t>
      </w:r>
      <w:r w:rsidR="00D5179F">
        <w:rPr>
          <w:rFonts w:ascii="Times New Roman" w:hAnsi="Times New Roman" w:cs="Times New Roman"/>
          <w:sz w:val="24"/>
          <w:szCs w:val="24"/>
        </w:rPr>
        <w:t>antecipar, em parte,</w:t>
      </w:r>
      <w:r w:rsidR="00D5179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Suas intenções, como me perdoou quando eu coloquei um obstáculo na frente de P</w:t>
      </w:r>
      <w:r w:rsidR="00D5179F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vlik, </w:t>
      </w:r>
      <w:r w:rsidR="00D5179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proletário de Rj</w:t>
      </w:r>
      <w:r w:rsidR="00D5179F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v”.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Os alemães começaram a cair, agarrando</w:t>
      </w:r>
      <w:r w:rsidR="007F0E65">
        <w:rPr>
          <w:rFonts w:ascii="Times New Roman" w:hAnsi="Times New Roman" w:cs="Times New Roman"/>
          <w:sz w:val="24"/>
          <w:szCs w:val="24"/>
        </w:rPr>
        <w:t xml:space="preserve"> a</w:t>
      </w:r>
      <w:r w:rsidR="005C472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barriga, apertando as palmas das mãos geladas contra os lábios mordidos </w:t>
      </w:r>
      <w:r w:rsidR="00875557">
        <w:rPr>
          <w:rFonts w:ascii="Times New Roman" w:hAnsi="Times New Roman" w:cs="Times New Roman"/>
          <w:sz w:val="24"/>
          <w:szCs w:val="24"/>
        </w:rPr>
        <w:t>devido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dor súbita, soltando imund</w:t>
      </w:r>
      <w:r w:rsidR="007F0E65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c</w:t>
      </w:r>
      <w:r w:rsidR="007F0E6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es sangrentas </w:t>
      </w:r>
      <w:r w:rsidR="007F0E65">
        <w:rPr>
          <w:rFonts w:ascii="Times New Roman" w:hAnsi="Times New Roman" w:cs="Times New Roman"/>
          <w:sz w:val="24"/>
          <w:szCs w:val="24"/>
        </w:rPr>
        <w:t>pelas duas</w:t>
      </w:r>
      <w:r w:rsidR="002D3951">
        <w:rPr>
          <w:rFonts w:ascii="Times New Roman" w:hAnsi="Times New Roman" w:cs="Times New Roman"/>
          <w:sz w:val="24"/>
          <w:szCs w:val="24"/>
        </w:rPr>
        <w:t xml:space="preserve"> extremidades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ins w:id="113" w:author="Daniela Mountian" w:date="2017-08-24T15:27:00Z">
        <w:r w:rsidR="00FF3757">
          <w:rPr>
            <w:rFonts w:ascii="Times New Roman" w:hAnsi="Times New Roman" w:cs="Times New Roman"/>
            <w:sz w:val="24"/>
            <w:szCs w:val="24"/>
          </w:rPr>
          <w:t>C</w:t>
        </w:r>
        <w:r w:rsidR="00FF3757" w:rsidRPr="00C5704C">
          <w:rPr>
            <w:rFonts w:ascii="Times New Roman" w:hAnsi="Times New Roman" w:cs="Times New Roman"/>
            <w:sz w:val="24"/>
            <w:szCs w:val="24"/>
          </w:rPr>
          <w:t>omo se estivesse sob o fogo de metralhadora</w:t>
        </w:r>
        <w:r w:rsidR="00FF3757">
          <w:rPr>
            <w:rFonts w:ascii="Times New Roman" w:hAnsi="Times New Roman" w:cs="Times New Roman"/>
            <w:sz w:val="24"/>
            <w:szCs w:val="24"/>
          </w:rPr>
          <w:t>s</w:t>
        </w:r>
        <w:r w:rsidR="00FF3757" w:rsidRPr="00C5704C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FF3757">
          <w:rPr>
            <w:rFonts w:ascii="Times New Roman" w:hAnsi="Times New Roman" w:cs="Times New Roman"/>
            <w:sz w:val="24"/>
            <w:szCs w:val="24"/>
          </w:rPr>
          <w:t>t</w:t>
        </w:r>
      </w:ins>
      <w:r w:rsidRPr="00C5704C">
        <w:rPr>
          <w:rFonts w:ascii="Times New Roman" w:hAnsi="Times New Roman" w:cs="Times New Roman"/>
          <w:sz w:val="24"/>
          <w:szCs w:val="24"/>
        </w:rPr>
        <w:t>odo o destacamento d</w:t>
      </w:r>
      <w:r w:rsidR="007F0E6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guarda </w:t>
      </w:r>
      <w:r w:rsidR="007F0E65">
        <w:rPr>
          <w:rFonts w:ascii="Times New Roman" w:hAnsi="Times New Roman" w:cs="Times New Roman"/>
          <w:sz w:val="24"/>
          <w:szCs w:val="24"/>
        </w:rPr>
        <w:t>tombou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plataforma </w:t>
      </w:r>
      <w:r w:rsidR="007F0E65">
        <w:rPr>
          <w:rFonts w:ascii="Times New Roman" w:hAnsi="Times New Roman" w:cs="Times New Roman"/>
          <w:sz w:val="24"/>
          <w:szCs w:val="24"/>
        </w:rPr>
        <w:t>coberta de neve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sobre sua </w:t>
      </w:r>
      <w:r w:rsidR="007F0E65">
        <w:rPr>
          <w:rFonts w:ascii="Times New Roman" w:hAnsi="Times New Roman" w:cs="Times New Roman"/>
          <w:sz w:val="24"/>
          <w:szCs w:val="24"/>
        </w:rPr>
        <w:t>própri</w:t>
      </w:r>
      <w:r w:rsidR="00734B0F">
        <w:rPr>
          <w:rFonts w:ascii="Times New Roman" w:hAnsi="Times New Roman" w:cs="Times New Roman"/>
          <w:sz w:val="24"/>
          <w:szCs w:val="24"/>
        </w:rPr>
        <w:t>a</w:t>
      </w:r>
      <w:r w:rsidR="007F0E65">
        <w:rPr>
          <w:rFonts w:ascii="Times New Roman" w:hAnsi="Times New Roman" w:cs="Times New Roman"/>
          <w:sz w:val="24"/>
          <w:szCs w:val="24"/>
        </w:rPr>
        <w:t xml:space="preserve"> </w:t>
      </w:r>
      <w:r w:rsidR="006B646D">
        <w:rPr>
          <w:rFonts w:ascii="Times New Roman" w:hAnsi="Times New Roman" w:cs="Times New Roman"/>
          <w:sz w:val="24"/>
          <w:szCs w:val="24"/>
        </w:rPr>
        <w:t>diarreia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F0E65">
        <w:rPr>
          <w:rFonts w:ascii="Times New Roman" w:hAnsi="Times New Roman" w:cs="Times New Roman"/>
          <w:sz w:val="24"/>
          <w:szCs w:val="24"/>
        </w:rPr>
        <w:t>Após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0E65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resol</w:t>
      </w:r>
      <w:r w:rsidR="007F0E65">
        <w:rPr>
          <w:rFonts w:ascii="Times New Roman" w:hAnsi="Times New Roman" w:cs="Times New Roman"/>
          <w:sz w:val="24"/>
          <w:szCs w:val="24"/>
        </w:rPr>
        <w:t>ução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0E65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questão </w:t>
      </w:r>
      <w:r w:rsidRPr="00815F5A">
        <w:rPr>
          <w:rFonts w:ascii="Times New Roman" w:hAnsi="Times New Roman" w:cs="Times New Roman"/>
          <w:sz w:val="24"/>
          <w:szCs w:val="24"/>
          <w:highlight w:val="yellow"/>
          <w:rPrChange w:id="114" w:author="Daniela Mountian" w:date="2017-08-24T15:33:00Z">
            <w:rPr>
              <w:rFonts w:ascii="Times New Roman" w:hAnsi="Times New Roman" w:cs="Times New Roman"/>
              <w:sz w:val="24"/>
              <w:szCs w:val="24"/>
            </w:rPr>
          </w:rPrChange>
        </w:rPr>
        <w:t>judia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trincheiras antitanques de Minsk, </w:t>
      </w:r>
      <w:r w:rsidR="007F0E65">
        <w:rPr>
          <w:rFonts w:ascii="Times New Roman" w:hAnsi="Times New Roman" w:cs="Times New Roman"/>
          <w:sz w:val="24"/>
          <w:szCs w:val="24"/>
        </w:rPr>
        <w:t>após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ossos secos encobertos pela neve perto </w:t>
      </w:r>
      <w:r w:rsidR="00734B0F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Brussi</w:t>
      </w:r>
      <w:r w:rsidR="007F0E65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ny, olhando para os rostos </w:t>
      </w:r>
      <w:r w:rsidR="00734B0F">
        <w:rPr>
          <w:rFonts w:ascii="Times New Roman" w:hAnsi="Times New Roman" w:cs="Times New Roman"/>
          <w:sz w:val="24"/>
          <w:szCs w:val="24"/>
        </w:rPr>
        <w:t>genuinamente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alemães</w:t>
      </w:r>
      <w:r w:rsidR="00734B0F">
        <w:rPr>
          <w:rFonts w:ascii="Times New Roman" w:hAnsi="Times New Roman" w:cs="Times New Roman"/>
          <w:sz w:val="24"/>
          <w:szCs w:val="24"/>
        </w:rPr>
        <w:t>, azuis</w:t>
      </w:r>
      <w:ins w:id="115" w:author="Daniela Mountian" w:date="2017-08-24T15:30:00Z">
        <w:r w:rsidR="00FF375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6" w:author="Daniela Mountian" w:date="2017-08-24T15:32:00Z">
        <w:r w:rsidR="00815F5A">
          <w:rPr>
            <w:rFonts w:ascii="Times New Roman" w:hAnsi="Times New Roman" w:cs="Times New Roman"/>
            <w:sz w:val="24"/>
            <w:szCs w:val="24"/>
          </w:rPr>
          <w:t>por</w:t>
        </w:r>
      </w:ins>
      <w:ins w:id="117" w:author="Daniela Mountian" w:date="2017-08-24T15:30:00Z">
        <w:r w:rsidR="00FF3757">
          <w:rPr>
            <w:rFonts w:ascii="Times New Roman" w:hAnsi="Times New Roman" w:cs="Times New Roman"/>
            <w:sz w:val="24"/>
            <w:szCs w:val="24"/>
          </w:rPr>
          <w:t xml:space="preserve"> sufocamente</w:t>
        </w:r>
      </w:ins>
      <w:r w:rsidR="005575C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deformados po</w:t>
      </w:r>
      <w:r w:rsidR="008903F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3F1">
        <w:rPr>
          <w:rFonts w:ascii="Times New Roman" w:hAnsi="Times New Roman" w:cs="Times New Roman"/>
          <w:sz w:val="24"/>
          <w:szCs w:val="24"/>
        </w:rPr>
        <w:t>asfixia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Dã, </w:t>
      </w:r>
      <w:r w:rsidR="00734B0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entendeu o que </w:t>
      </w:r>
      <w:r w:rsidR="00CC7D05">
        <w:rPr>
          <w:rFonts w:ascii="Times New Roman" w:hAnsi="Times New Roman" w:cs="Times New Roman"/>
          <w:sz w:val="24"/>
          <w:szCs w:val="24"/>
        </w:rPr>
        <w:t>era</w:t>
      </w:r>
      <w:r w:rsidR="00CC7D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felicidade terrena...</w:t>
      </w:r>
    </w:p>
    <w:p w:rsidR="00A14BFB" w:rsidRDefault="0024094F" w:rsidP="00DA749A">
      <w:pPr>
        <w:spacing w:after="0" w:line="360" w:lineRule="auto"/>
        <w:ind w:firstLine="709"/>
        <w:jc w:val="both"/>
        <w:rPr>
          <w:ins w:id="118" w:author="Daniela Mountian" w:date="2017-04-12T20:49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Mais tarde, </w:t>
      </w:r>
      <w:r w:rsidR="00734B0F">
        <w:rPr>
          <w:rFonts w:ascii="Times New Roman" w:hAnsi="Times New Roman" w:cs="Times New Roman"/>
          <w:sz w:val="24"/>
          <w:szCs w:val="24"/>
        </w:rPr>
        <w:t>autoridades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alemã</w:t>
      </w:r>
      <w:r w:rsidR="00734B0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determin</w:t>
      </w:r>
      <w:r w:rsidR="00734B0F">
        <w:rPr>
          <w:rFonts w:ascii="Times New Roman" w:hAnsi="Times New Roman" w:cs="Times New Roman"/>
          <w:sz w:val="24"/>
          <w:szCs w:val="24"/>
        </w:rPr>
        <w:t>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envenenamento do destacamento dera-se pelo uso de conservas de má qualidade</w:t>
      </w:r>
      <w:r w:rsidR="00734B0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para completar, </w:t>
      </w:r>
      <w:r w:rsidR="00A14BFB">
        <w:rPr>
          <w:rFonts w:ascii="Times New Roman" w:hAnsi="Times New Roman" w:cs="Times New Roman"/>
          <w:sz w:val="24"/>
          <w:szCs w:val="24"/>
        </w:rPr>
        <w:t xml:space="preserve">morreu </w:t>
      </w:r>
      <w:r w:rsidRPr="00C5704C">
        <w:rPr>
          <w:rFonts w:ascii="Times New Roman" w:hAnsi="Times New Roman" w:cs="Times New Roman"/>
          <w:sz w:val="24"/>
          <w:szCs w:val="24"/>
        </w:rPr>
        <w:t>um</w:t>
      </w:r>
      <w:r w:rsidR="00875557">
        <w:rPr>
          <w:rFonts w:ascii="Times New Roman" w:hAnsi="Times New Roman" w:cs="Times New Roman"/>
          <w:sz w:val="24"/>
          <w:szCs w:val="24"/>
        </w:rPr>
        <w:t xml:space="preserve"> </w:t>
      </w:r>
      <w:r w:rsidR="00A14BFB">
        <w:rPr>
          <w:rFonts w:ascii="Times New Roman" w:hAnsi="Times New Roman" w:cs="Times New Roman"/>
          <w:sz w:val="24"/>
          <w:szCs w:val="24"/>
        </w:rPr>
        <w:t>intendente militar alemão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B5A7A" w:rsidRPr="00C5704C">
        <w:rPr>
          <w:rFonts w:ascii="Times New Roman" w:hAnsi="Times New Roman" w:cs="Times New Roman"/>
          <w:sz w:val="24"/>
          <w:szCs w:val="24"/>
        </w:rPr>
        <w:t>Des</w:t>
      </w:r>
      <w:r w:rsidR="004B5A7A">
        <w:rPr>
          <w:rFonts w:ascii="Times New Roman" w:hAnsi="Times New Roman" w:cs="Times New Roman"/>
          <w:sz w:val="24"/>
          <w:szCs w:val="24"/>
        </w:rPr>
        <w:t>s</w:t>
      </w:r>
      <w:r w:rsidR="00A14BFB">
        <w:rPr>
          <w:rFonts w:ascii="Times New Roman" w:hAnsi="Times New Roman" w:cs="Times New Roman"/>
          <w:sz w:val="24"/>
          <w:szCs w:val="24"/>
        </w:rPr>
        <w:t>a</w:t>
      </w:r>
      <w:r w:rsidR="004B5A7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4BFB">
        <w:rPr>
          <w:rFonts w:ascii="Times New Roman" w:hAnsi="Times New Roman" w:cs="Times New Roman"/>
          <w:sz w:val="24"/>
          <w:szCs w:val="24"/>
        </w:rPr>
        <w:t>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quantidade total dos dolicocéfalos </w:t>
      </w:r>
      <w:r w:rsidR="00A14BFB">
        <w:rPr>
          <w:rFonts w:ascii="Times New Roman" w:hAnsi="Times New Roman" w:cs="Times New Roman"/>
          <w:sz w:val="24"/>
          <w:szCs w:val="24"/>
        </w:rPr>
        <w:t>ficou ainda menor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Como é d</w:t>
      </w:r>
      <w:r w:rsidR="00A14BF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conhecimento geral, a dolicocefalia </w:t>
      </w:r>
      <w:r w:rsidR="004B5A7A" w:rsidRPr="00621342">
        <w:rPr>
          <w:rFonts w:ascii="Times New Roman" w:hAnsi="Times New Roman" w:cs="Times New Roman"/>
          <w:sz w:val="24"/>
          <w:szCs w:val="24"/>
        </w:rPr>
        <w:t>—</w:t>
      </w:r>
      <w:r w:rsidR="004B5A7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alongamento do crânio </w:t>
      </w:r>
      <w:r w:rsidR="004B5A7A" w:rsidRPr="00621342">
        <w:rPr>
          <w:rFonts w:ascii="Times New Roman" w:hAnsi="Times New Roman" w:cs="Times New Roman"/>
          <w:sz w:val="24"/>
          <w:szCs w:val="24"/>
        </w:rPr>
        <w:t>—</w:t>
      </w:r>
      <w:r w:rsidR="004B5A7A">
        <w:rPr>
          <w:rFonts w:ascii="Times New Roman" w:hAnsi="Times New Roman" w:cs="Times New Roman"/>
          <w:sz w:val="24"/>
          <w:szCs w:val="24"/>
        </w:rPr>
        <w:t xml:space="preserve"> </w:t>
      </w:r>
      <w:r w:rsidR="00A14BFB">
        <w:rPr>
          <w:rFonts w:ascii="Times New Roman" w:hAnsi="Times New Roman" w:cs="Times New Roman"/>
          <w:sz w:val="24"/>
          <w:szCs w:val="24"/>
        </w:rPr>
        <w:t>constitui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conforme a doutrina alemã, </w:t>
      </w:r>
      <w:r w:rsidR="00A14BFB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indício germ</w:t>
      </w:r>
      <w:r w:rsidR="00A14BFB">
        <w:rPr>
          <w:rFonts w:ascii="Times New Roman" w:hAnsi="Times New Roman" w:cs="Times New Roman"/>
          <w:sz w:val="24"/>
          <w:szCs w:val="24"/>
        </w:rPr>
        <w:t>ânico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Já Ánnuchka era </w:t>
      </w:r>
      <w:r w:rsidR="00A14BFB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A14BFB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pica braquicéfala, com o crânio redondo, eslavo</w:t>
      </w:r>
      <w:r w:rsidR="00490A27">
        <w:rPr>
          <w:rFonts w:ascii="Times New Roman" w:hAnsi="Times New Roman" w:cs="Times New Roman"/>
          <w:sz w:val="24"/>
          <w:szCs w:val="24"/>
        </w:rPr>
        <w:t>, 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</w:t>
      </w:r>
      <w:r w:rsidR="00A14BFB">
        <w:rPr>
          <w:rFonts w:ascii="Times New Roman" w:hAnsi="Times New Roman" w:cs="Times New Roman"/>
          <w:sz w:val="24"/>
          <w:szCs w:val="24"/>
        </w:rPr>
        <w:t xml:space="preserve"> essa razão</w:t>
      </w:r>
      <w:r w:rsidR="00490A2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3F1">
        <w:rPr>
          <w:rFonts w:ascii="Times New Roman" w:hAnsi="Times New Roman" w:cs="Times New Roman"/>
          <w:sz w:val="24"/>
          <w:szCs w:val="24"/>
        </w:rPr>
        <w:t xml:space="preserve">ela </w:t>
      </w:r>
      <w:r w:rsidR="00A14BFB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cuida</w:t>
      </w:r>
      <w:r w:rsidR="00A14BFB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porcos num planalto xistoso da região de Renânia</w:t>
      </w:r>
      <w:r w:rsidR="00490A27">
        <w:rPr>
          <w:rFonts w:ascii="Times New Roman" w:hAnsi="Times New Roman" w:cs="Times New Roman"/>
          <w:sz w:val="24"/>
          <w:szCs w:val="24"/>
        </w:rPr>
        <w:t xml:space="preserve"> do Norte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-Vestfália... Seu </w:t>
      </w:r>
      <w:r w:rsidR="008903F1">
        <w:rPr>
          <w:rFonts w:ascii="Times New Roman" w:hAnsi="Times New Roman" w:cs="Times New Roman"/>
          <w:sz w:val="24"/>
          <w:szCs w:val="24"/>
        </w:rPr>
        <w:t>patrão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um típico dolicocéfalo</w:t>
      </w:r>
      <w:r w:rsidR="00A14BF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crânio germânico, o que, na opinião dele, </w:t>
      </w:r>
      <w:r w:rsidR="00A14BFB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alemães</w:t>
      </w:r>
      <w:r w:rsidR="00A14BF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um acontecimento</w:t>
      </w:r>
      <w:r w:rsidR="00A14BFB">
        <w:rPr>
          <w:rFonts w:ascii="Times New Roman" w:hAnsi="Times New Roman" w:cs="Times New Roman"/>
          <w:sz w:val="24"/>
          <w:szCs w:val="24"/>
        </w:rPr>
        <w:t xml:space="preserve"> raro, sendo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privilégio da zona rural, po</w:t>
      </w:r>
      <w:r w:rsidR="00A14BFB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cidades havia forte mistura </w:t>
      </w:r>
      <w:r w:rsidR="00983726">
        <w:rPr>
          <w:rFonts w:ascii="Times New Roman" w:hAnsi="Times New Roman" w:cs="Times New Roman"/>
          <w:sz w:val="24"/>
          <w:szCs w:val="24"/>
        </w:rPr>
        <w:t>de elementos morenos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: eslavos do </w:t>
      </w:r>
      <w:r w:rsidR="0098372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>este, romanos, e</w:t>
      </w:r>
      <w:r w:rsidR="0098372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honestamente, até </w:t>
      </w:r>
      <w:r w:rsidR="00983726">
        <w:rPr>
          <w:rFonts w:ascii="Times New Roman" w:hAnsi="Times New Roman" w:cs="Times New Roman"/>
          <w:sz w:val="24"/>
          <w:szCs w:val="24"/>
        </w:rPr>
        <w:t>e</w:t>
      </w:r>
      <w:r w:rsidR="005575C8">
        <w:rPr>
          <w:rFonts w:ascii="Times New Roman" w:hAnsi="Times New Roman" w:cs="Times New Roman"/>
          <w:sz w:val="24"/>
          <w:szCs w:val="24"/>
        </w:rPr>
        <w:t>spécime</w:t>
      </w:r>
      <w:r w:rsidR="0098372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</w:t>
      </w:r>
      <w:r w:rsidR="00983726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s, o que </w:t>
      </w:r>
      <w:r w:rsidR="00F10186">
        <w:rPr>
          <w:rFonts w:ascii="Times New Roman" w:hAnsi="Times New Roman" w:cs="Times New Roman"/>
          <w:sz w:val="24"/>
          <w:szCs w:val="24"/>
        </w:rPr>
        <w:t>criava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problema picante, </w:t>
      </w:r>
      <w:r w:rsidR="00983726">
        <w:rPr>
          <w:rFonts w:ascii="Times New Roman" w:hAnsi="Times New Roman" w:cs="Times New Roman"/>
          <w:sz w:val="24"/>
          <w:szCs w:val="24"/>
        </w:rPr>
        <w:t>já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próprio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Führer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359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4BFB">
        <w:rPr>
          <w:rFonts w:ascii="Times New Roman" w:hAnsi="Times New Roman" w:cs="Times New Roman"/>
          <w:sz w:val="24"/>
          <w:szCs w:val="24"/>
        </w:rPr>
        <w:t>psiu!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359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tinha cabelos </w:t>
      </w:r>
      <w:r w:rsidR="00F10186">
        <w:rPr>
          <w:rFonts w:ascii="Times New Roman" w:hAnsi="Times New Roman" w:cs="Times New Roman"/>
          <w:sz w:val="24"/>
          <w:szCs w:val="24"/>
        </w:rPr>
        <w:t>pretos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87555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189">
        <w:rPr>
          <w:rFonts w:ascii="Times New Roman" w:hAnsi="Times New Roman" w:cs="Times New Roman"/>
          <w:sz w:val="24"/>
          <w:szCs w:val="24"/>
        </w:rPr>
        <w:t>M</w:t>
      </w:r>
      <w:r w:rsidR="0024094F" w:rsidRPr="00A43189">
        <w:rPr>
          <w:rFonts w:ascii="Times New Roman" w:hAnsi="Times New Roman" w:cs="Times New Roman"/>
          <w:sz w:val="24"/>
          <w:szCs w:val="24"/>
        </w:rPr>
        <w:t>uito mais tarde,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período do pós-guerra, o </w:t>
      </w:r>
      <w:r w:rsidR="001B60EC">
        <w:rPr>
          <w:rFonts w:ascii="Times New Roman" w:hAnsi="Times New Roman" w:cs="Times New Roman"/>
          <w:sz w:val="24"/>
          <w:szCs w:val="24"/>
        </w:rPr>
        <w:t>patrão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dolicocéfalo de Ánnuchka </w:t>
      </w:r>
      <w:r>
        <w:rPr>
          <w:rFonts w:ascii="Times New Roman" w:hAnsi="Times New Roman" w:cs="Times New Roman"/>
          <w:sz w:val="24"/>
          <w:szCs w:val="24"/>
        </w:rPr>
        <w:t xml:space="preserve">passou a </w:t>
      </w:r>
      <w:r w:rsidR="0024094F" w:rsidRPr="00C5704C">
        <w:rPr>
          <w:rFonts w:ascii="Times New Roman" w:hAnsi="Times New Roman" w:cs="Times New Roman"/>
          <w:sz w:val="24"/>
          <w:szCs w:val="24"/>
        </w:rPr>
        <w:t>afirma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sempre fora antinazista e anti-hitlerista, pois na cúpula do partido nazista predominavam braquicéfalos</w:t>
      </w:r>
      <w:r w:rsidR="00425BB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crânio redondo, e</w:t>
      </w:r>
      <w:r w:rsidR="00425BB6">
        <w:rPr>
          <w:rFonts w:ascii="Times New Roman" w:hAnsi="Times New Roman" w:cs="Times New Roman"/>
          <w:sz w:val="24"/>
          <w:szCs w:val="24"/>
        </w:rPr>
        <w:t xml:space="preserve"> o próprio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Hitler </w:t>
      </w:r>
      <w:ins w:id="119" w:author="Daniela Mountian" w:date="2017-08-24T15:52:00Z">
        <w:r w:rsidR="00490A27">
          <w:rPr>
            <w:rFonts w:ascii="Times New Roman" w:hAnsi="Times New Roman" w:cs="Times New Roman"/>
            <w:sz w:val="24"/>
            <w:szCs w:val="24"/>
          </w:rPr>
          <w:t xml:space="preserve">não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tinha </w:t>
      </w:r>
      <w:r w:rsidR="00425BB6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crânio puramente germânico</w:t>
      </w:r>
      <w:r w:rsidR="00A9216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9216C">
        <w:rPr>
          <w:rFonts w:ascii="Times New Roman" w:hAnsi="Times New Roman" w:cs="Times New Roman"/>
          <w:sz w:val="24"/>
          <w:szCs w:val="24"/>
        </w:rPr>
        <w:t>alé</w:t>
      </w:r>
      <w:r w:rsidR="0040531C">
        <w:rPr>
          <w:rFonts w:ascii="Times New Roman" w:hAnsi="Times New Roman" w:cs="Times New Roman"/>
          <w:sz w:val="24"/>
          <w:szCs w:val="24"/>
        </w:rPr>
        <w:t>m</w:t>
      </w:r>
      <w:r w:rsidR="00A9216C">
        <w:rPr>
          <w:rFonts w:ascii="Times New Roman" w:hAnsi="Times New Roman" w:cs="Times New Roman"/>
          <w:sz w:val="24"/>
          <w:szCs w:val="24"/>
        </w:rPr>
        <w:t xml:space="preserve"> </w:t>
      </w:r>
      <w:r w:rsidR="00663B06">
        <w:rPr>
          <w:rFonts w:ascii="Times New Roman" w:hAnsi="Times New Roman" w:cs="Times New Roman"/>
          <w:sz w:val="24"/>
          <w:szCs w:val="24"/>
        </w:rPr>
        <w:t>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cabelos pretos. No entanto, </w:t>
      </w:r>
      <w:r w:rsidR="00425BB6">
        <w:rPr>
          <w:rFonts w:ascii="Times New Roman" w:hAnsi="Times New Roman" w:cs="Times New Roman"/>
          <w:sz w:val="24"/>
          <w:szCs w:val="24"/>
        </w:rPr>
        <w:t>na época</w:t>
      </w:r>
      <w:r w:rsidR="004C0DA0">
        <w:rPr>
          <w:rFonts w:ascii="Times New Roman" w:hAnsi="Times New Roman" w:cs="Times New Roman"/>
          <w:sz w:val="24"/>
          <w:szCs w:val="24"/>
        </w:rPr>
        <w:t xml:space="preserve"> 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Ánnuchka trabalhava para </w:t>
      </w:r>
      <w:r w:rsidR="005E3B85">
        <w:rPr>
          <w:rFonts w:ascii="Times New Roman" w:hAnsi="Times New Roman" w:cs="Times New Roman"/>
          <w:sz w:val="24"/>
          <w:szCs w:val="24"/>
        </w:rPr>
        <w:t>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senhorio, ele escondia </w:t>
      </w:r>
      <w:r w:rsidR="00425BB6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5BB6">
        <w:rPr>
          <w:rFonts w:ascii="Times New Roman" w:hAnsi="Times New Roman" w:cs="Times New Roman"/>
          <w:sz w:val="24"/>
          <w:szCs w:val="24"/>
        </w:rPr>
        <w:t>revolta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inter</w:t>
      </w:r>
      <w:r w:rsidR="00997404">
        <w:rPr>
          <w:rFonts w:ascii="Times New Roman" w:hAnsi="Times New Roman" w:cs="Times New Roman"/>
          <w:sz w:val="24"/>
          <w:szCs w:val="24"/>
        </w:rPr>
        <w:t>ior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Gestapo e se esforçava </w:t>
      </w:r>
      <w:r w:rsidR="00425BB6">
        <w:rPr>
          <w:rFonts w:ascii="Times New Roman" w:hAnsi="Times New Roman" w:cs="Times New Roman"/>
          <w:sz w:val="24"/>
          <w:szCs w:val="24"/>
        </w:rPr>
        <w:t>p</w:t>
      </w:r>
      <w:r w:rsidR="008F0E8F">
        <w:rPr>
          <w:rFonts w:ascii="Times New Roman" w:hAnsi="Times New Roman" w:cs="Times New Roman"/>
          <w:sz w:val="24"/>
          <w:szCs w:val="24"/>
        </w:rPr>
        <w:t>ara</w:t>
      </w:r>
      <w:r w:rsidR="00425BB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abastecer a mesa nacional alemã </w:t>
      </w:r>
      <w:r w:rsidR="00425BB6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5BB6">
        <w:rPr>
          <w:rFonts w:ascii="Times New Roman" w:hAnsi="Times New Roman" w:cs="Times New Roman"/>
          <w:sz w:val="24"/>
          <w:szCs w:val="24"/>
        </w:rPr>
        <w:t xml:space="preserve">pratos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variados e suculentos, incluindo patas </w:t>
      </w:r>
      <w:r w:rsidR="00425BB6">
        <w:rPr>
          <w:rFonts w:ascii="Times New Roman" w:hAnsi="Times New Roman" w:cs="Times New Roman"/>
          <w:sz w:val="24"/>
          <w:szCs w:val="24"/>
        </w:rPr>
        <w:t>de porco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repolho azedo... A criação de porcos e o cultivo d</w:t>
      </w:r>
      <w:r w:rsidR="008F0E8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repolho </w:t>
      </w:r>
      <w:r w:rsidR="008F0E8F">
        <w:rPr>
          <w:rFonts w:ascii="Times New Roman" w:hAnsi="Times New Roman" w:cs="Times New Roman"/>
          <w:sz w:val="24"/>
          <w:szCs w:val="24"/>
        </w:rPr>
        <w:t>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0E8F">
        <w:rPr>
          <w:rFonts w:ascii="Times New Roman" w:hAnsi="Times New Roman" w:cs="Times New Roman"/>
          <w:sz w:val="24"/>
          <w:szCs w:val="24"/>
        </w:rPr>
        <w:t>tarefas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3B06">
        <w:rPr>
          <w:rFonts w:ascii="Times New Roman" w:hAnsi="Times New Roman" w:cs="Times New Roman"/>
          <w:sz w:val="24"/>
          <w:szCs w:val="24"/>
        </w:rPr>
        <w:t>árduas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Ánnuchka, não </w:t>
      </w:r>
      <w:r w:rsidR="00B74C50">
        <w:rPr>
          <w:rFonts w:ascii="Times New Roman" w:hAnsi="Times New Roman" w:cs="Times New Roman"/>
          <w:sz w:val="24"/>
          <w:szCs w:val="24"/>
        </w:rPr>
        <w:t>habituada</w:t>
      </w:r>
      <w:r w:rsidR="00B74C5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ao trabalho alemão, </w:t>
      </w:r>
      <w:r w:rsidR="006760F1">
        <w:rPr>
          <w:rFonts w:ascii="Times New Roman" w:hAnsi="Times New Roman" w:cs="Times New Roman"/>
          <w:sz w:val="24"/>
          <w:szCs w:val="24"/>
        </w:rPr>
        <w:t xml:space="preserve">sobre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qual lhe </w:t>
      </w:r>
      <w:r w:rsidR="006760F1">
        <w:rPr>
          <w:rFonts w:ascii="Times New Roman" w:hAnsi="Times New Roman" w:cs="Times New Roman"/>
          <w:sz w:val="24"/>
          <w:szCs w:val="24"/>
        </w:rPr>
        <w:t>fala</w:t>
      </w:r>
      <w:r w:rsidR="00490A27">
        <w:rPr>
          <w:rFonts w:ascii="Times New Roman" w:hAnsi="Times New Roman" w:cs="Times New Roman"/>
          <w:sz w:val="24"/>
          <w:szCs w:val="24"/>
        </w:rPr>
        <w:t>r</w:t>
      </w:r>
      <w:r w:rsidR="006760F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bondoso tio Hans, ficava </w:t>
      </w:r>
      <w:r w:rsidR="005575C8">
        <w:rPr>
          <w:rFonts w:ascii="Times New Roman" w:hAnsi="Times New Roman" w:cs="Times New Roman"/>
          <w:sz w:val="24"/>
          <w:szCs w:val="24"/>
        </w:rPr>
        <w:t>extenuada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56A9D">
        <w:rPr>
          <w:rFonts w:ascii="Times New Roman" w:hAnsi="Times New Roman" w:cs="Times New Roman"/>
          <w:sz w:val="24"/>
          <w:szCs w:val="24"/>
        </w:rPr>
        <w:t>principalmente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6A9D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6760F1">
        <w:rPr>
          <w:rFonts w:ascii="Times New Roman" w:hAnsi="Times New Roman" w:cs="Times New Roman"/>
          <w:sz w:val="24"/>
          <w:szCs w:val="24"/>
        </w:rPr>
        <w:t>, 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60F1">
        <w:rPr>
          <w:rFonts w:ascii="Times New Roman" w:hAnsi="Times New Roman" w:cs="Times New Roman"/>
          <w:sz w:val="24"/>
          <w:szCs w:val="24"/>
        </w:rPr>
        <w:t>às vezes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20" w:author="Daniela Mountian" w:date="2017-08-24T15:58:00Z">
        <w:r w:rsidR="00490A27">
          <w:rPr>
            <w:rFonts w:ascii="Times New Roman" w:hAnsi="Times New Roman" w:cs="Times New Roman"/>
            <w:sz w:val="24"/>
            <w:szCs w:val="24"/>
          </w:rPr>
          <w:t xml:space="preserve">comia </w:t>
        </w:r>
      </w:ins>
      <w:r w:rsidR="00CD2BC2">
        <w:rPr>
          <w:rFonts w:ascii="Times New Roman" w:hAnsi="Times New Roman" w:cs="Times New Roman"/>
          <w:sz w:val="24"/>
          <w:szCs w:val="24"/>
        </w:rPr>
        <w:t>sobra</w:t>
      </w:r>
      <w:del w:id="121" w:author="Daniela Mountian" w:date="2017-08-24T15:58:00Z">
        <w:r w:rsidR="00CD2BC2" w:rsidDel="00490A27">
          <w:rPr>
            <w:rFonts w:ascii="Times New Roman" w:hAnsi="Times New Roman" w:cs="Times New Roman"/>
            <w:sz w:val="24"/>
            <w:szCs w:val="24"/>
          </w:rPr>
          <w:delText>va</w:delText>
        </w:r>
      </w:del>
      <w:ins w:id="122" w:author="Daniela Mountian" w:date="2017-08-24T15:58:00Z">
        <w:r w:rsidR="00490A27">
          <w:rPr>
            <w:rFonts w:ascii="Times New Roman" w:hAnsi="Times New Roman" w:cs="Times New Roman"/>
            <w:sz w:val="24"/>
            <w:szCs w:val="24"/>
          </w:rPr>
          <w:t>s</w:t>
        </w:r>
      </w:ins>
      <w:r w:rsidR="00CD2BC2">
        <w:rPr>
          <w:rFonts w:ascii="Times New Roman" w:hAnsi="Times New Roman" w:cs="Times New Roman"/>
          <w:sz w:val="24"/>
          <w:szCs w:val="24"/>
        </w:rPr>
        <w:t xml:space="preserve"> </w:t>
      </w:r>
      <w:ins w:id="123" w:author="Daniela Mountian" w:date="2017-08-24T15:58:00Z">
        <w:r w:rsidR="00490A27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r w:rsidR="006760F1">
        <w:rPr>
          <w:rFonts w:ascii="Times New Roman" w:hAnsi="Times New Roman" w:cs="Times New Roman"/>
          <w:sz w:val="24"/>
          <w:szCs w:val="24"/>
        </w:rPr>
        <w:t xml:space="preserve">repolho </w:t>
      </w:r>
      <w:del w:id="124" w:author="Daniela Mountian" w:date="2017-08-24T15:58:00Z">
        <w:r w:rsidR="0024094F" w:rsidRPr="00C5704C" w:rsidDel="00490A27">
          <w:rPr>
            <w:rFonts w:ascii="Times New Roman" w:hAnsi="Times New Roman" w:cs="Times New Roman"/>
            <w:sz w:val="24"/>
            <w:szCs w:val="24"/>
          </w:rPr>
          <w:delText xml:space="preserve">para </w:delText>
        </w:r>
      </w:del>
      <w:del w:id="125" w:author="Daniela Mountian" w:date="2017-08-24T15:57:00Z">
        <w:r w:rsidR="0024094F" w:rsidRPr="00C5704C" w:rsidDel="00490A27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126" w:author="Daniela Mountian" w:date="2017-08-24T15:58:00Z">
        <w:r w:rsidR="00490A27">
          <w:rPr>
            <w:rFonts w:ascii="Times New Roman" w:hAnsi="Times New Roman" w:cs="Times New Roman"/>
            <w:sz w:val="24"/>
            <w:szCs w:val="24"/>
          </w:rPr>
          <w:t>no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almoço, nunca</w:t>
      </w:r>
      <w:r w:rsidR="005E3B85">
        <w:rPr>
          <w:rFonts w:ascii="Times New Roman" w:hAnsi="Times New Roman" w:cs="Times New Roman"/>
          <w:sz w:val="24"/>
          <w:szCs w:val="24"/>
        </w:rPr>
        <w:t xml:space="preserve"> </w:t>
      </w:r>
      <w:del w:id="127" w:author="Daniela Mountian" w:date="2017-08-24T15:58:00Z">
        <w:r w:rsidR="00490A27" w:rsidDel="00490A27">
          <w:rPr>
            <w:rFonts w:ascii="Times New Roman" w:hAnsi="Times New Roman" w:cs="Times New Roman"/>
            <w:sz w:val="24"/>
            <w:szCs w:val="24"/>
          </w:rPr>
          <w:delText>sobrava</w:delText>
        </w:r>
      </w:del>
      <w:ins w:id="128" w:author="Daniela Mountian" w:date="2017-08-24T15:58:00Z">
        <w:r w:rsidR="00490A27">
          <w:rPr>
            <w:rFonts w:ascii="Times New Roman" w:hAnsi="Times New Roman" w:cs="Times New Roman"/>
            <w:sz w:val="24"/>
            <w:szCs w:val="24"/>
          </w:rPr>
          <w:t>comia</w:t>
        </w:r>
      </w:ins>
      <w:r w:rsidR="00490A27">
        <w:rPr>
          <w:rFonts w:ascii="Times New Roman" w:hAnsi="Times New Roman" w:cs="Times New Roman"/>
          <w:sz w:val="24"/>
          <w:szCs w:val="24"/>
        </w:rPr>
        <w:t xml:space="preserve"> </w:t>
      </w:r>
      <w:r w:rsidR="005E3B85">
        <w:rPr>
          <w:rFonts w:ascii="Times New Roman" w:hAnsi="Times New Roman" w:cs="Times New Roman"/>
          <w:sz w:val="24"/>
          <w:szCs w:val="24"/>
        </w:rPr>
        <w:t>carne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CD2BC2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outros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braquicéfalos também </w:t>
      </w:r>
      <w:r w:rsidR="00CD2BC2">
        <w:rPr>
          <w:rFonts w:ascii="Times New Roman" w:hAnsi="Times New Roman" w:cs="Times New Roman"/>
          <w:sz w:val="24"/>
          <w:szCs w:val="24"/>
        </w:rPr>
        <w:t>se esgotavam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trabalho alemão, </w:t>
      </w:r>
      <w:r w:rsidR="00CD2BC2">
        <w:rPr>
          <w:rFonts w:ascii="Times New Roman" w:hAnsi="Times New Roman" w:cs="Times New Roman"/>
          <w:sz w:val="24"/>
          <w:szCs w:val="24"/>
        </w:rPr>
        <w:t>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2BC2">
        <w:rPr>
          <w:rFonts w:ascii="Times New Roman" w:hAnsi="Times New Roman" w:cs="Times New Roman"/>
          <w:sz w:val="24"/>
          <w:szCs w:val="24"/>
        </w:rPr>
        <w:t>conseguir</w:t>
      </w:r>
      <w:r w:rsidR="00663B06">
        <w:rPr>
          <w:rFonts w:ascii="Times New Roman" w:hAnsi="Times New Roman" w:cs="Times New Roman"/>
          <w:sz w:val="24"/>
          <w:szCs w:val="24"/>
        </w:rPr>
        <w:t>em</w:t>
      </w:r>
      <w:r w:rsidR="00CD2BC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re</w:t>
      </w:r>
      <w:r w:rsidR="00CD2BC2">
        <w:rPr>
          <w:rFonts w:ascii="Times New Roman" w:hAnsi="Times New Roman" w:cs="Times New Roman"/>
          <w:sz w:val="24"/>
          <w:szCs w:val="24"/>
        </w:rPr>
        <w:t>sta</w:t>
      </w:r>
      <w:r w:rsidR="00166C0E">
        <w:rPr>
          <w:rFonts w:ascii="Times New Roman" w:hAnsi="Times New Roman" w:cs="Times New Roman"/>
          <w:sz w:val="24"/>
          <w:szCs w:val="24"/>
        </w:rPr>
        <w:t>belecer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46AE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forças com </w:t>
      </w:r>
      <w:r w:rsidR="006A46AE">
        <w:rPr>
          <w:rFonts w:ascii="Times New Roman" w:hAnsi="Times New Roman" w:cs="Times New Roman"/>
          <w:sz w:val="24"/>
          <w:szCs w:val="24"/>
        </w:rPr>
        <w:t>as refeições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3B06" w:rsidRPr="00C5704C">
        <w:rPr>
          <w:rFonts w:ascii="Times New Roman" w:hAnsi="Times New Roman" w:cs="Times New Roman"/>
          <w:sz w:val="24"/>
          <w:szCs w:val="24"/>
        </w:rPr>
        <w:t>alemãs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Contudo</w:t>
      </w:r>
      <w:r w:rsidR="00490A2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região em que </w:t>
      </w:r>
      <w:r w:rsidR="00027673">
        <w:rPr>
          <w:rFonts w:ascii="Times New Roman" w:hAnsi="Times New Roman" w:cs="Times New Roman"/>
          <w:sz w:val="24"/>
          <w:szCs w:val="24"/>
        </w:rPr>
        <w:t xml:space="preserve">acomodaram </w:t>
      </w:r>
      <w:r w:rsidRPr="00C5704C">
        <w:rPr>
          <w:rFonts w:ascii="Times New Roman" w:hAnsi="Times New Roman" w:cs="Times New Roman"/>
          <w:sz w:val="24"/>
          <w:szCs w:val="24"/>
        </w:rPr>
        <w:t>a escravidão era bonita. As colinas</w:t>
      </w:r>
      <w:r w:rsidR="0002767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se elevavam suavemente</w:t>
      </w:r>
      <w:r w:rsidR="0002767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7673">
        <w:rPr>
          <w:rFonts w:ascii="Times New Roman" w:hAnsi="Times New Roman" w:cs="Times New Roman"/>
          <w:sz w:val="24"/>
          <w:szCs w:val="24"/>
        </w:rPr>
        <w:t>entremeavam-se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vales, </w:t>
      </w:r>
      <w:r w:rsidR="00027673">
        <w:rPr>
          <w:rFonts w:ascii="Times New Roman" w:hAnsi="Times New Roman" w:cs="Times New Roman"/>
          <w:sz w:val="24"/>
          <w:szCs w:val="24"/>
        </w:rPr>
        <w:t>entre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quais os rios formavam uma sequência de </w:t>
      </w:r>
      <w:r w:rsidR="00027673">
        <w:rPr>
          <w:rFonts w:ascii="Times New Roman" w:hAnsi="Times New Roman" w:cs="Times New Roman"/>
          <w:sz w:val="24"/>
          <w:szCs w:val="24"/>
        </w:rPr>
        <w:t xml:space="preserve">sinuosidades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graciosas. Em muitos lugares, a superfície da terra que </w:t>
      </w:r>
      <w:r w:rsidR="00027673">
        <w:rPr>
          <w:rFonts w:ascii="Times New Roman" w:hAnsi="Times New Roman" w:cs="Times New Roman"/>
          <w:sz w:val="24"/>
          <w:szCs w:val="24"/>
        </w:rPr>
        <w:t>deveria</w:t>
      </w:r>
      <w:r w:rsidR="005806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ser amaldiçoada estava quase totalmente coberta por florestas </w:t>
      </w:r>
      <w:r w:rsidR="00F34236">
        <w:rPr>
          <w:rFonts w:ascii="Times New Roman" w:hAnsi="Times New Roman" w:cs="Times New Roman"/>
          <w:sz w:val="24"/>
          <w:szCs w:val="24"/>
        </w:rPr>
        <w:t>de folhas,</w:t>
      </w:r>
      <w:r w:rsidR="005575C8">
        <w:rPr>
          <w:rFonts w:ascii="Times New Roman" w:hAnsi="Times New Roman" w:cs="Times New Roman"/>
          <w:sz w:val="24"/>
          <w:szCs w:val="24"/>
        </w:rPr>
        <w:t xml:space="preserve"> </w:t>
      </w:r>
      <w:r w:rsidR="00F34236">
        <w:rPr>
          <w:rFonts w:ascii="Times New Roman" w:hAnsi="Times New Roman" w:cs="Times New Roman"/>
          <w:sz w:val="24"/>
          <w:szCs w:val="24"/>
        </w:rPr>
        <w:t xml:space="preserve">onde </w:t>
      </w:r>
      <w:r w:rsidRPr="00C5704C">
        <w:rPr>
          <w:rFonts w:ascii="Times New Roman" w:hAnsi="Times New Roman" w:cs="Times New Roman"/>
          <w:sz w:val="24"/>
          <w:szCs w:val="24"/>
        </w:rPr>
        <w:t>cantavam p</w:t>
      </w:r>
      <w:r w:rsidR="00F34236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>ssar</w:t>
      </w:r>
      <w:r w:rsidR="00F34236">
        <w:rPr>
          <w:rFonts w:ascii="Times New Roman" w:hAnsi="Times New Roman" w:cs="Times New Roman"/>
          <w:sz w:val="24"/>
          <w:szCs w:val="24"/>
        </w:rPr>
        <w:t>inhos;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jardins frutíferos</w:t>
      </w:r>
      <w:r w:rsidR="00166C0E">
        <w:rPr>
          <w:rFonts w:ascii="Times New Roman" w:hAnsi="Times New Roman" w:cs="Times New Roman"/>
          <w:sz w:val="24"/>
          <w:szCs w:val="24"/>
        </w:rPr>
        <w:t>, onde pendiam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maçãs, peras e ameixas coradas</w:t>
      </w:r>
      <w:r w:rsidR="00F34236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4236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por campos de vinh</w:t>
      </w:r>
      <w:r w:rsidR="00F3423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s, de trigo e de cevada. Tudo isso </w:t>
      </w:r>
      <w:r w:rsidR="00F34236">
        <w:rPr>
          <w:rFonts w:ascii="Times New Roman" w:hAnsi="Times New Roman" w:cs="Times New Roman"/>
          <w:sz w:val="24"/>
          <w:szCs w:val="24"/>
        </w:rPr>
        <w:t>exigia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cuidados, mas </w:t>
      </w:r>
      <w:r w:rsidR="00B111B8">
        <w:rPr>
          <w:rFonts w:ascii="Times New Roman" w:hAnsi="Times New Roman" w:cs="Times New Roman"/>
          <w:sz w:val="24"/>
          <w:szCs w:val="24"/>
        </w:rPr>
        <w:t>não 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dolicocéfalos</w:t>
      </w:r>
      <w:r w:rsidR="00B111B8">
        <w:rPr>
          <w:rFonts w:ascii="Times New Roman" w:hAnsi="Times New Roman" w:cs="Times New Roman"/>
          <w:sz w:val="24"/>
          <w:szCs w:val="24"/>
        </w:rPr>
        <w:t xml:space="preserve"> habilidosos o suficiente,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pois </w:t>
      </w:r>
      <w:r w:rsidR="00B111B8">
        <w:rPr>
          <w:rFonts w:ascii="Times New Roman" w:hAnsi="Times New Roman" w:cs="Times New Roman"/>
          <w:sz w:val="24"/>
          <w:szCs w:val="24"/>
        </w:rPr>
        <w:t xml:space="preserve">eles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tinham </w:t>
      </w:r>
      <w:r w:rsidR="00B111B8">
        <w:rPr>
          <w:rFonts w:ascii="Times New Roman" w:hAnsi="Times New Roman" w:cs="Times New Roman"/>
          <w:sz w:val="24"/>
          <w:szCs w:val="24"/>
        </w:rPr>
        <w:t>sido encarregados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Führer</w:t>
      </w:r>
      <w:r w:rsidR="00B111B8">
        <w:rPr>
          <w:rFonts w:ascii="Times New Roman" w:hAnsi="Times New Roman" w:cs="Times New Roman"/>
          <w:iCs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cabelo</w:t>
      </w:r>
      <w:r w:rsidR="00B111B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3B85">
        <w:rPr>
          <w:rFonts w:ascii="Times New Roman" w:hAnsi="Times New Roman" w:cs="Times New Roman"/>
          <w:sz w:val="24"/>
          <w:szCs w:val="24"/>
        </w:rPr>
        <w:t>preto</w:t>
      </w:r>
      <w:r w:rsidR="00B111B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111B8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estabelecer na terra de Deus a ordem alemã. Por isso, no período </w:t>
      </w:r>
      <w:r w:rsidR="00490A27">
        <w:rPr>
          <w:rFonts w:ascii="Times New Roman" w:hAnsi="Times New Roman" w:cs="Times New Roman"/>
          <w:sz w:val="24"/>
          <w:szCs w:val="24"/>
        </w:rPr>
        <w:t>de colheita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frutos, para lá </w:t>
      </w:r>
      <w:r w:rsidR="00B111B8">
        <w:rPr>
          <w:rFonts w:ascii="Times New Roman" w:hAnsi="Times New Roman" w:cs="Times New Roman"/>
          <w:sz w:val="24"/>
          <w:szCs w:val="24"/>
        </w:rPr>
        <w:t>envia</w:t>
      </w:r>
      <w:r w:rsidR="00434A8F">
        <w:rPr>
          <w:rFonts w:ascii="Times New Roman" w:hAnsi="Times New Roman" w:cs="Times New Roman"/>
          <w:sz w:val="24"/>
          <w:szCs w:val="24"/>
        </w:rPr>
        <w:t>vam</w:t>
      </w:r>
      <w:r w:rsidR="00B111B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braquicéfalos preguiçosos e assustados. </w:t>
      </w:r>
      <w:r w:rsidR="00B111B8">
        <w:rPr>
          <w:rFonts w:ascii="Times New Roman" w:hAnsi="Times New Roman" w:cs="Times New Roman"/>
          <w:sz w:val="24"/>
          <w:szCs w:val="24"/>
        </w:rPr>
        <w:t>Em sua maioria</w:t>
      </w:r>
      <w:r w:rsidR="00490A27">
        <w:rPr>
          <w:rFonts w:ascii="Times New Roman" w:hAnsi="Times New Roman" w:cs="Times New Roman"/>
          <w:sz w:val="24"/>
          <w:szCs w:val="24"/>
        </w:rPr>
        <w:t>,</w:t>
      </w:r>
      <w:r w:rsidR="00B111B8">
        <w:rPr>
          <w:rFonts w:ascii="Times New Roman" w:hAnsi="Times New Roman" w:cs="Times New Roman"/>
          <w:sz w:val="24"/>
          <w:szCs w:val="24"/>
        </w:rPr>
        <w:t xml:space="preserve"> 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jovens </w:t>
      </w:r>
      <w:r w:rsidR="00B111B8">
        <w:rPr>
          <w:rFonts w:ascii="Times New Roman" w:hAnsi="Times New Roman" w:cs="Times New Roman"/>
          <w:sz w:val="24"/>
          <w:szCs w:val="24"/>
        </w:rPr>
        <w:t xml:space="preserve">que </w:t>
      </w:r>
      <w:r w:rsidR="00E119C9">
        <w:rPr>
          <w:rFonts w:ascii="Times New Roman" w:hAnsi="Times New Roman" w:cs="Times New Roman"/>
          <w:sz w:val="24"/>
          <w:szCs w:val="24"/>
        </w:rPr>
        <w:t>desabrochavam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3B06">
        <w:rPr>
          <w:rFonts w:ascii="Times New Roman" w:hAnsi="Times New Roman" w:cs="Times New Roman"/>
          <w:sz w:val="24"/>
          <w:szCs w:val="24"/>
        </w:rPr>
        <w:t>em meio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escravidão e</w:t>
      </w:r>
      <w:r w:rsidR="00B111B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com a alimentação pobre</w:t>
      </w:r>
      <w:r w:rsidR="00B111B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eram tomados de desejos, especialmente </w:t>
      </w:r>
      <w:r w:rsidR="00B111B8">
        <w:rPr>
          <w:rFonts w:ascii="Times New Roman" w:hAnsi="Times New Roman" w:cs="Times New Roman"/>
          <w:sz w:val="24"/>
          <w:szCs w:val="24"/>
        </w:rPr>
        <w:t xml:space="preserve">entre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árvores </w:t>
      </w:r>
      <w:r w:rsidR="00B111B8">
        <w:rPr>
          <w:rFonts w:ascii="Times New Roman" w:hAnsi="Times New Roman" w:cs="Times New Roman"/>
          <w:sz w:val="24"/>
          <w:szCs w:val="24"/>
        </w:rPr>
        <w:t xml:space="preserve">frutíferas </w:t>
      </w:r>
      <w:r w:rsidRPr="00C5704C">
        <w:rPr>
          <w:rFonts w:ascii="Times New Roman" w:hAnsi="Times New Roman" w:cs="Times New Roman"/>
          <w:sz w:val="24"/>
          <w:szCs w:val="24"/>
        </w:rPr>
        <w:t>aromáticas.</w:t>
      </w:r>
    </w:p>
    <w:p w:rsidR="0024094F" w:rsidRPr="00C5704C" w:rsidRDefault="00E119C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Ánnuchka carregava uma pesada cesta trançada com </w:t>
      </w:r>
      <w:r>
        <w:rPr>
          <w:rFonts w:ascii="Times New Roman" w:hAnsi="Times New Roman" w:cs="Times New Roman"/>
          <w:sz w:val="24"/>
          <w:szCs w:val="24"/>
        </w:rPr>
        <w:t xml:space="preserve">a ajuda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braquicéfalo de Kursk. O rapaz agradava a Ánnuchka. </w:t>
      </w:r>
      <w:r w:rsidR="00EB78CE">
        <w:rPr>
          <w:rFonts w:ascii="Times New Roman" w:hAnsi="Times New Roman" w:cs="Times New Roman"/>
          <w:sz w:val="24"/>
          <w:szCs w:val="24"/>
        </w:rPr>
        <w:t>Ele t</w:t>
      </w:r>
      <w:r w:rsidR="0024094F" w:rsidRPr="00C5704C">
        <w:rPr>
          <w:rFonts w:ascii="Times New Roman" w:hAnsi="Times New Roman" w:cs="Times New Roman"/>
          <w:sz w:val="24"/>
          <w:szCs w:val="24"/>
        </w:rPr>
        <w:t>inha o nariz arrebitado</w:t>
      </w:r>
      <w:r w:rsidR="005E6ABA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olhos cinzentos e assobiava alegres cançonetas alemãs. Ao rir das cançonetas, Ánnuchka </w:t>
      </w:r>
      <w:r w:rsidR="00CD486C" w:rsidRPr="007A60BF">
        <w:rPr>
          <w:rFonts w:ascii="Times New Roman" w:hAnsi="Times New Roman" w:cs="Times New Roman"/>
          <w:sz w:val="24"/>
          <w:szCs w:val="24"/>
        </w:rPr>
        <w:t>d</w:t>
      </w:r>
      <w:r w:rsidR="00EB78CE" w:rsidRPr="007A60BF">
        <w:rPr>
          <w:rFonts w:ascii="Times New Roman" w:hAnsi="Times New Roman" w:cs="Times New Roman"/>
          <w:sz w:val="24"/>
          <w:szCs w:val="24"/>
        </w:rPr>
        <w:t>ava</w:t>
      </w:r>
      <w:r w:rsidR="00CD486C" w:rsidRPr="007A60BF">
        <w:rPr>
          <w:rFonts w:ascii="Times New Roman" w:hAnsi="Times New Roman" w:cs="Times New Roman"/>
          <w:sz w:val="24"/>
          <w:szCs w:val="24"/>
        </w:rPr>
        <w:t xml:space="preserve"> a entender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ele a agradava. Quando </w:t>
      </w:r>
      <w:r w:rsidR="005E6ABA">
        <w:rPr>
          <w:rFonts w:ascii="Times New Roman" w:hAnsi="Times New Roman" w:cs="Times New Roman"/>
          <w:sz w:val="24"/>
          <w:szCs w:val="24"/>
        </w:rPr>
        <w:t>voltavam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pelo jardim</w:t>
      </w:r>
      <w:r w:rsidR="005E6AB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 cesta vazia, depois de descarreg</w:t>
      </w:r>
      <w:r w:rsidR="005E6ABA">
        <w:rPr>
          <w:rFonts w:ascii="Times New Roman" w:hAnsi="Times New Roman" w:cs="Times New Roman"/>
          <w:sz w:val="24"/>
          <w:szCs w:val="24"/>
        </w:rPr>
        <w:t>arem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maçãs no </w:t>
      </w:r>
      <w:r w:rsidR="005E6ABA">
        <w:rPr>
          <w:rFonts w:ascii="Times New Roman" w:hAnsi="Times New Roman" w:cs="Times New Roman"/>
          <w:sz w:val="24"/>
          <w:szCs w:val="24"/>
        </w:rPr>
        <w:t>armazém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braquicéfalo </w:t>
      </w:r>
      <w:r w:rsidR="005E6ABA">
        <w:rPr>
          <w:rFonts w:ascii="Times New Roman" w:hAnsi="Times New Roman" w:cs="Times New Roman"/>
          <w:sz w:val="24"/>
          <w:szCs w:val="24"/>
        </w:rPr>
        <w:t xml:space="preserve">de Kursk, </w:t>
      </w:r>
      <w:r w:rsidR="0024094F" w:rsidRPr="00C5704C">
        <w:rPr>
          <w:rFonts w:ascii="Times New Roman" w:hAnsi="Times New Roman" w:cs="Times New Roman"/>
          <w:sz w:val="24"/>
          <w:szCs w:val="24"/>
        </w:rPr>
        <w:t>de olhos cinzentos</w:t>
      </w:r>
      <w:r w:rsidR="005E6AB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6ABA">
        <w:rPr>
          <w:rFonts w:ascii="Times New Roman" w:hAnsi="Times New Roman" w:cs="Times New Roman"/>
          <w:sz w:val="24"/>
          <w:szCs w:val="24"/>
        </w:rPr>
        <w:t xml:space="preserve">levou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Ánnuchka para </w:t>
      </w:r>
      <w:r w:rsidR="005E6ABA">
        <w:rPr>
          <w:rFonts w:ascii="Times New Roman" w:hAnsi="Times New Roman" w:cs="Times New Roman"/>
          <w:sz w:val="24"/>
          <w:szCs w:val="24"/>
        </w:rPr>
        <w:t>uns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arbustos e</w:t>
      </w:r>
      <w:r w:rsidR="005E6ABA">
        <w:rPr>
          <w:rFonts w:ascii="Times New Roman" w:hAnsi="Times New Roman" w:cs="Times New Roman"/>
          <w:sz w:val="24"/>
          <w:szCs w:val="24"/>
        </w:rPr>
        <w:t xml:space="preserve"> </w:t>
      </w:r>
      <w:r w:rsidR="005575C8">
        <w:rPr>
          <w:rFonts w:ascii="Times New Roman" w:hAnsi="Times New Roman" w:cs="Times New Roman"/>
          <w:sz w:val="24"/>
          <w:szCs w:val="24"/>
        </w:rPr>
        <w:t xml:space="preserve">de </w:t>
      </w:r>
      <w:r w:rsidR="005E6ABA">
        <w:rPr>
          <w:rFonts w:ascii="Times New Roman" w:hAnsi="Times New Roman" w:cs="Times New Roman"/>
          <w:sz w:val="24"/>
          <w:szCs w:val="24"/>
        </w:rPr>
        <w:t>s</w:t>
      </w:r>
      <w:r w:rsidR="005575C8">
        <w:rPr>
          <w:rFonts w:ascii="Times New Roman" w:hAnsi="Times New Roman" w:cs="Times New Roman"/>
          <w:sz w:val="24"/>
          <w:szCs w:val="24"/>
        </w:rPr>
        <w:t>ú</w:t>
      </w:r>
      <w:r w:rsidR="005E6ABA">
        <w:rPr>
          <w:rFonts w:ascii="Times New Roman" w:hAnsi="Times New Roman" w:cs="Times New Roman"/>
          <w:sz w:val="24"/>
          <w:szCs w:val="24"/>
        </w:rPr>
        <w:t>bit</w:t>
      </w:r>
      <w:r w:rsidR="005575C8">
        <w:rPr>
          <w:rFonts w:ascii="Times New Roman" w:hAnsi="Times New Roman" w:cs="Times New Roman"/>
          <w:sz w:val="24"/>
          <w:szCs w:val="24"/>
        </w:rPr>
        <w:t>o</w:t>
      </w:r>
      <w:r w:rsidR="005E6ABA">
        <w:rPr>
          <w:rFonts w:ascii="Times New Roman" w:hAnsi="Times New Roman" w:cs="Times New Roman"/>
          <w:sz w:val="24"/>
          <w:szCs w:val="24"/>
        </w:rPr>
        <w:t xml:space="preserve">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agarrou</w:t>
      </w:r>
      <w:r w:rsidR="005E6AB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força, respirando pesadamente, como se </w:t>
      </w:r>
      <w:r w:rsidR="005E6ABA">
        <w:rPr>
          <w:rFonts w:ascii="Times New Roman" w:hAnsi="Times New Roman" w:cs="Times New Roman"/>
          <w:sz w:val="24"/>
          <w:szCs w:val="24"/>
        </w:rPr>
        <w:t>carregasse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novo </w:t>
      </w:r>
      <w:r w:rsidR="005E6ABA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cesta cheia de maçãs</w:t>
      </w:r>
      <w:ins w:id="129" w:author="Daniela Mountian" w:date="2017-08-24T16:07:00Z">
        <w:r w:rsidR="00DA5935">
          <w:rPr>
            <w:rFonts w:ascii="Times New Roman" w:hAnsi="Times New Roman" w:cs="Times New Roman"/>
            <w:sz w:val="24"/>
            <w:szCs w:val="24"/>
          </w:rPr>
          <w:t>;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derrubou</w:t>
      </w:r>
      <w:del w:id="130" w:author="Daniela Mountian" w:date="2017-04-13T17:37:00Z">
        <w:r w:rsidR="0024094F" w:rsidRPr="00C5704C" w:rsidDel="001B60EC">
          <w:rPr>
            <w:rFonts w:ascii="Times New Roman" w:hAnsi="Times New Roman" w:cs="Times New Roman"/>
            <w:sz w:val="24"/>
            <w:szCs w:val="24"/>
          </w:rPr>
          <w:delText>-a</w:delText>
        </w:r>
      </w:del>
      <w:ins w:id="131" w:author="Daniela Mountian" w:date="2017-04-13T17:37:00Z">
        <w:r w:rsidR="001B60EC">
          <w:rPr>
            <w:rFonts w:ascii="Times New Roman" w:hAnsi="Times New Roman" w:cs="Times New Roman"/>
            <w:sz w:val="24"/>
            <w:szCs w:val="24"/>
          </w:rPr>
          <w:t xml:space="preserve"> Ánnuchka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grama, </w:t>
      </w:r>
      <w:commentRangeStart w:id="132"/>
      <w:r w:rsidR="005E6ABA" w:rsidRPr="00434A8F">
        <w:rPr>
          <w:rFonts w:ascii="Times New Roman" w:hAnsi="Times New Roman" w:cs="Times New Roman"/>
          <w:sz w:val="24"/>
          <w:szCs w:val="24"/>
          <w:highlight w:val="yellow"/>
          <w:rPrChange w:id="133" w:author="Daniela Mountian" w:date="2017-04-15T18:19:00Z">
            <w:rPr>
              <w:rFonts w:ascii="Times New Roman" w:hAnsi="Times New Roman" w:cs="Times New Roman"/>
              <w:sz w:val="24"/>
              <w:szCs w:val="24"/>
            </w:rPr>
          </w:rPrChange>
        </w:rPr>
        <w:t>de</w:t>
      </w:r>
      <w:commentRangeEnd w:id="132"/>
      <w:r w:rsidR="00434A8F">
        <w:rPr>
          <w:rStyle w:val="Refdecomentrio"/>
          <w:rFonts w:cs="Times New Roman"/>
          <w:lang w:val="x-none"/>
        </w:rPr>
        <w:commentReference w:id="132"/>
      </w:r>
      <w:r w:rsidR="000077D4">
        <w:rPr>
          <w:rFonts w:ascii="Times New Roman" w:hAnsi="Times New Roman" w:cs="Times New Roman"/>
          <w:sz w:val="24"/>
          <w:szCs w:val="24"/>
        </w:rPr>
        <w:t>suniu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joelhos de</w:t>
      </w:r>
      <w:r w:rsidR="005E6ABA">
        <w:rPr>
          <w:rFonts w:ascii="Times New Roman" w:hAnsi="Times New Roman" w:cs="Times New Roman"/>
          <w:sz w:val="24"/>
          <w:szCs w:val="24"/>
        </w:rPr>
        <w:t>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5E6ABA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seus e, com seus lábios, tapou a boca de</w:t>
      </w:r>
      <w:r w:rsidR="005E6ABA">
        <w:rPr>
          <w:rFonts w:ascii="Times New Roman" w:hAnsi="Times New Roman" w:cs="Times New Roman"/>
          <w:sz w:val="24"/>
          <w:szCs w:val="24"/>
        </w:rPr>
        <w:t>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66C0E">
        <w:rPr>
          <w:rFonts w:ascii="Times New Roman" w:hAnsi="Times New Roman" w:cs="Times New Roman"/>
          <w:sz w:val="24"/>
          <w:szCs w:val="24"/>
        </w:rPr>
        <w:t>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Ánnuchka repetiu o destino de Maria, </w:t>
      </w:r>
      <w:r w:rsidR="001B60EC">
        <w:rPr>
          <w:rFonts w:ascii="Times New Roman" w:hAnsi="Times New Roman" w:cs="Times New Roman"/>
          <w:sz w:val="24"/>
          <w:szCs w:val="24"/>
        </w:rPr>
        <w:t>violada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da cidade de Izium, na região de Khárkov, em 1933. No entanto, em seguida tudo </w:t>
      </w:r>
      <w:r w:rsidR="00663B06">
        <w:rPr>
          <w:rFonts w:ascii="Times New Roman" w:hAnsi="Times New Roman" w:cs="Times New Roman"/>
          <w:sz w:val="24"/>
          <w:szCs w:val="24"/>
        </w:rPr>
        <w:t>se deu de outra forma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Ánnuchka e para seu </w:t>
      </w:r>
      <w:r w:rsidR="001B60EC">
        <w:rPr>
          <w:rFonts w:ascii="Times New Roman" w:hAnsi="Times New Roman" w:cs="Times New Roman"/>
          <w:sz w:val="24"/>
          <w:szCs w:val="24"/>
        </w:rPr>
        <w:t>violador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C3979">
        <w:rPr>
          <w:rFonts w:ascii="Times New Roman" w:hAnsi="Times New Roman" w:cs="Times New Roman"/>
          <w:sz w:val="24"/>
          <w:szCs w:val="24"/>
        </w:rPr>
        <w:t>Ela</w:t>
      </w:r>
      <w:r w:rsidR="00BC397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foi violentada de dia e, à noite, queixou-se ao </w:t>
      </w:r>
      <w:r w:rsidR="001B60EC">
        <w:rPr>
          <w:rFonts w:ascii="Times New Roman" w:hAnsi="Times New Roman" w:cs="Times New Roman"/>
          <w:sz w:val="24"/>
          <w:szCs w:val="24"/>
        </w:rPr>
        <w:t>seu patrão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dolicocéfalo. O dolicocéfalo, que às vezes lia Goethe, não gostava, como ele mesmo dizia, “d</w:t>
      </w:r>
      <w:r w:rsidR="00663B06">
        <w:rPr>
          <w:rFonts w:ascii="Times New Roman" w:hAnsi="Times New Roman" w:cs="Times New Roman"/>
          <w:sz w:val="24"/>
          <w:szCs w:val="24"/>
        </w:rPr>
        <w:t>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mistificações </w:t>
      </w:r>
      <w:r w:rsidR="00166C0E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jovens”, </w:t>
      </w:r>
      <w:r w:rsidR="00132A06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 </w:t>
      </w:r>
      <w:ins w:id="134" w:author="Daniela Mountian" w:date="2017-04-13T18:58:00Z">
        <w:r w:rsidR="008903F1">
          <w:rPr>
            <w:rFonts w:ascii="Times New Roman" w:hAnsi="Times New Roman" w:cs="Times New Roman"/>
            <w:sz w:val="24"/>
            <w:szCs w:val="24"/>
          </w:rPr>
          <w:t xml:space="preserve">ser </w:t>
        </w:r>
      </w:ins>
      <w:ins w:id="135" w:author="Daniela Mountian" w:date="2017-08-24T16:08:00Z">
        <w:r w:rsidR="00DA5935">
          <w:rPr>
            <w:rFonts w:ascii="Times New Roman" w:hAnsi="Times New Roman" w:cs="Times New Roman"/>
            <w:sz w:val="24"/>
            <w:szCs w:val="24"/>
          </w:rPr>
          <w:t xml:space="preserve">um homem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semiparal</w:t>
      </w:r>
      <w:r w:rsidR="00166C0E">
        <w:rPr>
          <w:rFonts w:ascii="Times New Roman" w:hAnsi="Times New Roman" w:cs="Times New Roman"/>
          <w:sz w:val="24"/>
          <w:szCs w:val="24"/>
        </w:rPr>
        <w:t>isado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166C0E">
        <w:rPr>
          <w:rFonts w:ascii="Times New Roman" w:hAnsi="Times New Roman" w:cs="Times New Roman"/>
          <w:sz w:val="24"/>
          <w:szCs w:val="24"/>
        </w:rPr>
        <w:t>sentir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6C0E">
        <w:rPr>
          <w:rFonts w:ascii="Times New Roman" w:hAnsi="Times New Roman" w:cs="Times New Roman"/>
          <w:sz w:val="24"/>
          <w:szCs w:val="24"/>
        </w:rPr>
        <w:t xml:space="preserve">aversão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 </w:t>
      </w:r>
      <w:r w:rsidR="00166C0E">
        <w:rPr>
          <w:rFonts w:ascii="Times New Roman" w:hAnsi="Times New Roman" w:cs="Times New Roman"/>
          <w:sz w:val="24"/>
          <w:szCs w:val="24"/>
        </w:rPr>
        <w:t>semelhantes distrações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80460">
        <w:rPr>
          <w:rFonts w:ascii="Times New Roman" w:hAnsi="Times New Roman" w:cs="Times New Roman"/>
          <w:sz w:val="24"/>
          <w:szCs w:val="24"/>
        </w:rPr>
        <w:t>Dessa maneira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mandou castigar </w:t>
      </w:r>
      <w:r w:rsidR="00166C0E">
        <w:rPr>
          <w:rFonts w:ascii="Times New Roman" w:hAnsi="Times New Roman" w:cs="Times New Roman"/>
          <w:sz w:val="24"/>
          <w:szCs w:val="24"/>
        </w:rPr>
        <w:t>de forma exemplar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braquicéfalo de nariz arrebitado, que foi espancado na delegacia de polícia. Mas</w:t>
      </w:r>
      <w:r w:rsidR="004E441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um dos policias calçava botas de couro de porco</w:t>
      </w:r>
      <w:r w:rsidR="004E4417">
        <w:rPr>
          <w:rFonts w:ascii="Times New Roman" w:hAnsi="Times New Roman" w:cs="Times New Roman"/>
          <w:sz w:val="24"/>
          <w:szCs w:val="24"/>
        </w:rPr>
        <w:t xml:space="preserve"> extremamente pesadas,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ferraduras de ferro</w:t>
      </w:r>
      <w:r w:rsidR="004E44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E4417">
        <w:rPr>
          <w:rFonts w:ascii="Times New Roman" w:hAnsi="Times New Roman" w:cs="Times New Roman"/>
          <w:sz w:val="24"/>
          <w:szCs w:val="24"/>
        </w:rPr>
        <w:t>na</w:t>
      </w:r>
      <w:r w:rsidR="00681B45">
        <w:rPr>
          <w:rFonts w:ascii="Times New Roman" w:hAnsi="Times New Roman" w:cs="Times New Roman"/>
          <w:sz w:val="24"/>
          <w:szCs w:val="24"/>
        </w:rPr>
        <w:t>s</w:t>
      </w:r>
      <w:r w:rsidR="004E4417">
        <w:rPr>
          <w:rFonts w:ascii="Times New Roman" w:hAnsi="Times New Roman" w:cs="Times New Roman"/>
          <w:sz w:val="24"/>
          <w:szCs w:val="24"/>
        </w:rPr>
        <w:t xml:space="preserve"> sola</w:t>
      </w:r>
      <w:r w:rsidR="00681B4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E3B85" w:rsidRPr="00C5704C">
        <w:rPr>
          <w:rFonts w:ascii="Times New Roman" w:hAnsi="Times New Roman" w:cs="Times New Roman"/>
          <w:sz w:val="24"/>
          <w:szCs w:val="24"/>
        </w:rPr>
        <w:t xml:space="preserve">o braquicéfalo de Kursk </w:t>
      </w:r>
      <w:r w:rsidR="005E3B85">
        <w:rPr>
          <w:rFonts w:ascii="Times New Roman" w:hAnsi="Times New Roman" w:cs="Times New Roman"/>
          <w:sz w:val="24"/>
          <w:szCs w:val="24"/>
        </w:rPr>
        <w:t xml:space="preserve">apanhou </w:t>
      </w:r>
      <w:r w:rsidR="0024094F" w:rsidRPr="00C5704C">
        <w:rPr>
          <w:rFonts w:ascii="Times New Roman" w:hAnsi="Times New Roman" w:cs="Times New Roman"/>
          <w:sz w:val="24"/>
          <w:szCs w:val="24"/>
        </w:rPr>
        <w:t>mais do que exigia a justiça e morreu. Então o senhorio dolicocéfalo</w:t>
      </w:r>
      <w:r w:rsidR="005575C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que, como sabemos, </w:t>
      </w:r>
      <w:r w:rsidR="004E4417">
        <w:rPr>
          <w:rFonts w:ascii="Times New Roman" w:hAnsi="Times New Roman" w:cs="Times New Roman"/>
          <w:sz w:val="24"/>
          <w:szCs w:val="24"/>
        </w:rPr>
        <w:t>entretinha-se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Goethe, </w:t>
      </w:r>
      <w:r w:rsidR="004E4417">
        <w:rPr>
          <w:rFonts w:ascii="Times New Roman" w:hAnsi="Times New Roman" w:cs="Times New Roman"/>
          <w:sz w:val="24"/>
          <w:szCs w:val="24"/>
        </w:rPr>
        <w:t>foi invadido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E4417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dúvidas, </w:t>
      </w:r>
      <w:r w:rsidR="004E4417">
        <w:rPr>
          <w:rFonts w:ascii="Times New Roman" w:hAnsi="Times New Roman" w:cs="Times New Roman"/>
          <w:sz w:val="24"/>
          <w:szCs w:val="24"/>
        </w:rPr>
        <w:t>sobretudo por</w:t>
      </w:r>
      <w:r w:rsidR="0024094F" w:rsidRPr="00C5704C">
        <w:rPr>
          <w:rFonts w:ascii="Times New Roman" w:hAnsi="Times New Roman" w:cs="Times New Roman"/>
          <w:sz w:val="24"/>
          <w:szCs w:val="24"/>
        </w:rPr>
        <w:t>que a</w:t>
      </w:r>
      <w:r w:rsidR="004E4417">
        <w:rPr>
          <w:rFonts w:ascii="Times New Roman" w:hAnsi="Times New Roman" w:cs="Times New Roman"/>
          <w:sz w:val="24"/>
          <w:szCs w:val="24"/>
        </w:rPr>
        <w:t xml:space="preserve"> relação com 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mão de obra </w:t>
      </w:r>
      <w:r w:rsidR="008903F1">
        <w:rPr>
          <w:rFonts w:ascii="Times New Roman" w:hAnsi="Times New Roman" w:cs="Times New Roman"/>
          <w:sz w:val="24"/>
          <w:szCs w:val="24"/>
        </w:rPr>
        <w:t>se mostrava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3B85">
        <w:rPr>
          <w:rFonts w:ascii="Times New Roman" w:hAnsi="Times New Roman" w:cs="Times New Roman"/>
          <w:sz w:val="24"/>
          <w:szCs w:val="24"/>
        </w:rPr>
        <w:t>complicada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e, em geral, o ano de 1944 não </w:t>
      </w:r>
      <w:r w:rsidR="005E3B85">
        <w:rPr>
          <w:rFonts w:ascii="Times New Roman" w:hAnsi="Times New Roman" w:cs="Times New Roman"/>
          <w:sz w:val="24"/>
          <w:szCs w:val="24"/>
        </w:rPr>
        <w:lastRenderedPageBreak/>
        <w:t>estava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fácil para a </w:t>
      </w:r>
      <w:r w:rsidR="004E4417">
        <w:rPr>
          <w:rFonts w:ascii="Times New Roman" w:hAnsi="Times New Roman" w:cs="Times New Roman"/>
          <w:sz w:val="24"/>
          <w:szCs w:val="24"/>
          <w:lang w:val="en-GB"/>
        </w:rPr>
        <w:t>agricultura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alemã. </w:t>
      </w:r>
      <w:r w:rsidR="005E3B85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3B85">
        <w:rPr>
          <w:rFonts w:ascii="Times New Roman" w:hAnsi="Times New Roman" w:cs="Times New Roman"/>
          <w:sz w:val="24"/>
          <w:szCs w:val="24"/>
        </w:rPr>
        <w:t xml:space="preserve">lamentou </w:t>
      </w:r>
      <w:r w:rsidR="0024094F" w:rsidRPr="00C5704C">
        <w:rPr>
          <w:rFonts w:ascii="Times New Roman" w:hAnsi="Times New Roman" w:cs="Times New Roman"/>
          <w:sz w:val="24"/>
          <w:szCs w:val="24"/>
        </w:rPr>
        <w:t>o bom trabalhador</w:t>
      </w:r>
      <w:r w:rsidR="005E3B85">
        <w:rPr>
          <w:rFonts w:ascii="Times New Roman" w:hAnsi="Times New Roman" w:cs="Times New Roman"/>
          <w:sz w:val="24"/>
          <w:szCs w:val="24"/>
        </w:rPr>
        <w:t xml:space="preserve"> que havia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braquicéfalo de Kursk e, zangado com Ánnuchka, que </w:t>
      </w:r>
      <w:r w:rsidR="005E3B85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induzi</w:t>
      </w:r>
      <w:r w:rsidR="00663B06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cometer uma injustiça, começou a castig</w:t>
      </w:r>
      <w:r w:rsidR="005E3B85">
        <w:rPr>
          <w:rFonts w:ascii="Times New Roman" w:hAnsi="Times New Roman" w:cs="Times New Roman"/>
          <w:sz w:val="24"/>
          <w:szCs w:val="24"/>
        </w:rPr>
        <w:t>á-la: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envia</w:t>
      </w:r>
      <w:r w:rsidR="005E3B85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-a </w:t>
      </w:r>
      <w:r w:rsidR="005E3B8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os trabalhos mais pesados</w:t>
      </w:r>
      <w:r w:rsidR="005E3B85">
        <w:rPr>
          <w:rFonts w:ascii="Times New Roman" w:hAnsi="Times New Roman" w:cs="Times New Roman"/>
          <w:sz w:val="24"/>
          <w:szCs w:val="24"/>
        </w:rPr>
        <w:t xml:space="preserve"> do chiqueiro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B06B5" w:rsidRPr="00C5704C">
        <w:rPr>
          <w:rFonts w:ascii="Times New Roman" w:hAnsi="Times New Roman" w:cs="Times New Roman"/>
          <w:sz w:val="24"/>
          <w:szCs w:val="24"/>
        </w:rPr>
        <w:t>manda</w:t>
      </w:r>
      <w:r w:rsidR="005E3B85">
        <w:rPr>
          <w:rFonts w:ascii="Times New Roman" w:hAnsi="Times New Roman" w:cs="Times New Roman"/>
          <w:sz w:val="24"/>
          <w:szCs w:val="24"/>
        </w:rPr>
        <w:t>va</w:t>
      </w:r>
      <w:r w:rsidR="001B06B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espancá</w:t>
      </w:r>
      <w:r w:rsidR="001B06B5">
        <w:rPr>
          <w:rFonts w:ascii="Times New Roman" w:hAnsi="Times New Roman" w:cs="Times New Roman"/>
          <w:sz w:val="24"/>
          <w:szCs w:val="24"/>
        </w:rPr>
        <w:t>-</w:t>
      </w:r>
      <w:r w:rsidR="0024094F" w:rsidRPr="00C5704C">
        <w:rPr>
          <w:rFonts w:ascii="Times New Roman" w:hAnsi="Times New Roman" w:cs="Times New Roman"/>
          <w:sz w:val="24"/>
          <w:szCs w:val="24"/>
        </w:rPr>
        <w:t>la por qualquer fa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lha, </w:t>
      </w:r>
      <w:r w:rsidR="005E3B85">
        <w:rPr>
          <w:rFonts w:ascii="Times New Roman" w:hAnsi="Times New Roman" w:cs="Times New Roman"/>
          <w:sz w:val="24"/>
          <w:szCs w:val="24"/>
        </w:rPr>
        <w:t xml:space="preserve">dava-lhe uma ração ainda pior </w:t>
      </w:r>
      <w:r w:rsidR="00663B06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ração de fome </w:t>
      </w:r>
      <w:r w:rsidR="005E3B85">
        <w:rPr>
          <w:rFonts w:ascii="Times New Roman" w:hAnsi="Times New Roman" w:cs="Times New Roman"/>
          <w:sz w:val="24"/>
          <w:szCs w:val="24"/>
        </w:rPr>
        <w:t>reservad</w:t>
      </w:r>
      <w:r w:rsidR="00681B45">
        <w:rPr>
          <w:rFonts w:ascii="Times New Roman" w:hAnsi="Times New Roman" w:cs="Times New Roman"/>
          <w:sz w:val="24"/>
          <w:szCs w:val="24"/>
        </w:rPr>
        <w:t>a</w:t>
      </w:r>
      <w:r w:rsidR="005E3B85">
        <w:rPr>
          <w:rFonts w:ascii="Times New Roman" w:hAnsi="Times New Roman" w:cs="Times New Roman"/>
          <w:sz w:val="24"/>
          <w:szCs w:val="24"/>
        </w:rPr>
        <w:t xml:space="preserve"> aos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braquicéfalos, </w:t>
      </w:r>
      <w:r w:rsidR="001B06B5" w:rsidRPr="00C5704C">
        <w:rPr>
          <w:rFonts w:ascii="Times New Roman" w:hAnsi="Times New Roman" w:cs="Times New Roman"/>
          <w:sz w:val="24"/>
          <w:szCs w:val="24"/>
        </w:rPr>
        <w:t>acus</w:t>
      </w:r>
      <w:r w:rsidR="001B06B5">
        <w:rPr>
          <w:rFonts w:ascii="Times New Roman" w:hAnsi="Times New Roman" w:cs="Times New Roman"/>
          <w:sz w:val="24"/>
          <w:szCs w:val="24"/>
        </w:rPr>
        <w:t>a</w:t>
      </w:r>
      <w:r w:rsidR="005E3B85">
        <w:rPr>
          <w:rFonts w:ascii="Times New Roman" w:hAnsi="Times New Roman" w:cs="Times New Roman"/>
          <w:sz w:val="24"/>
          <w:szCs w:val="24"/>
          <w:lang w:val="en-GB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>-a de ser</w:t>
      </w:r>
      <w:r w:rsidR="00681B45">
        <w:rPr>
          <w:rFonts w:ascii="Times New Roman" w:hAnsi="Times New Roman" w:cs="Times New Roman"/>
          <w:sz w:val="24"/>
          <w:szCs w:val="24"/>
        </w:rPr>
        <w:t xml:space="preserve">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devassa</w:t>
      </w:r>
      <w:r w:rsidR="00681B45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1B45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 estar totalmente em poder dele, </w:t>
      </w:r>
      <w:r w:rsidR="00BC3979">
        <w:rPr>
          <w:rFonts w:ascii="Times New Roman" w:hAnsi="Times New Roman" w:cs="Times New Roman"/>
          <w:sz w:val="24"/>
          <w:szCs w:val="24"/>
        </w:rPr>
        <w:t xml:space="preserve">Ánnuchka, </w:t>
      </w:r>
      <w:r w:rsidR="00681B45">
        <w:rPr>
          <w:rFonts w:ascii="Times New Roman" w:hAnsi="Times New Roman" w:cs="Times New Roman"/>
          <w:sz w:val="24"/>
          <w:szCs w:val="24"/>
        </w:rPr>
        <w:t xml:space="preserve">um mês depois do ocorrido,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outono de 1944, </w:t>
      </w:r>
      <w:r w:rsidR="005575C8">
        <w:rPr>
          <w:rFonts w:ascii="Times New Roman" w:hAnsi="Times New Roman" w:cs="Times New Roman"/>
          <w:sz w:val="24"/>
          <w:szCs w:val="24"/>
        </w:rPr>
        <w:t xml:space="preserve">tinha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mesma aparência dos prisioneiros </w:t>
      </w:r>
      <w:r w:rsidR="00681B45">
        <w:rPr>
          <w:rFonts w:ascii="Times New Roman" w:hAnsi="Times New Roman" w:cs="Times New Roman"/>
          <w:sz w:val="24"/>
          <w:szCs w:val="24"/>
        </w:rPr>
        <w:t>de guerra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russos que trabalhavam na extração de turfa </w:t>
      </w:r>
      <w:r w:rsidR="00681B45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eram enterrados</w:t>
      </w:r>
      <w:r w:rsidR="00681B45">
        <w:rPr>
          <w:rFonts w:ascii="Times New Roman" w:hAnsi="Times New Roman" w:cs="Times New Roman"/>
          <w:sz w:val="24"/>
          <w:szCs w:val="24"/>
        </w:rPr>
        <w:t>, perto do trabalho,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1B45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1B45">
        <w:rPr>
          <w:rFonts w:ascii="Times New Roman" w:hAnsi="Times New Roman" w:cs="Times New Roman"/>
          <w:sz w:val="24"/>
          <w:szCs w:val="24"/>
        </w:rPr>
        <w:t xml:space="preserve">solo </w:t>
      </w:r>
      <w:r w:rsidR="0024094F" w:rsidRPr="00C5704C">
        <w:rPr>
          <w:rFonts w:ascii="Times New Roman" w:hAnsi="Times New Roman" w:cs="Times New Roman"/>
          <w:sz w:val="24"/>
          <w:szCs w:val="24"/>
        </w:rPr>
        <w:t>pantanos</w:t>
      </w:r>
      <w:r w:rsidR="00681B45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onde, </w:t>
      </w:r>
      <w:r w:rsidR="00D12F9A" w:rsidRPr="00C5704C">
        <w:rPr>
          <w:rFonts w:ascii="Times New Roman" w:hAnsi="Times New Roman" w:cs="Times New Roman"/>
          <w:sz w:val="24"/>
          <w:szCs w:val="24"/>
        </w:rPr>
        <w:t>ali</w:t>
      </w:r>
      <w:r w:rsidR="00D12F9A">
        <w:rPr>
          <w:rFonts w:ascii="Times New Roman" w:hAnsi="Times New Roman" w:cs="Times New Roman"/>
          <w:sz w:val="24"/>
          <w:szCs w:val="24"/>
        </w:rPr>
        <w:t>á</w:t>
      </w:r>
      <w:r w:rsidR="00D12F9A" w:rsidRPr="00C5704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, enterra</w:t>
      </w:r>
      <w:r w:rsidR="00A14CA2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todos os braquicéfalos </w:t>
      </w:r>
      <w:r w:rsidR="00681B45">
        <w:rPr>
          <w:rFonts w:ascii="Times New Roman" w:hAnsi="Times New Roman" w:cs="Times New Roman"/>
          <w:sz w:val="24"/>
          <w:szCs w:val="24"/>
        </w:rPr>
        <w:t>que morriam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681B45">
        <w:rPr>
          <w:rFonts w:ascii="Times New Roman" w:hAnsi="Times New Roman" w:cs="Times New Roman"/>
          <w:sz w:val="24"/>
          <w:szCs w:val="24"/>
        </w:rPr>
        <w:t xml:space="preserve">eram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assassinados. Ánnuchka sabia que para lá </w:t>
      </w:r>
      <w:r w:rsidR="00681B45">
        <w:rPr>
          <w:rFonts w:ascii="Times New Roman" w:hAnsi="Times New Roman" w:cs="Times New Roman"/>
          <w:sz w:val="24"/>
          <w:szCs w:val="24"/>
        </w:rPr>
        <w:t xml:space="preserve">também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fora levado o </w:t>
      </w:r>
      <w:r w:rsidR="00A140F4">
        <w:rPr>
          <w:rFonts w:ascii="Times New Roman" w:hAnsi="Times New Roman" w:cs="Times New Roman"/>
          <w:sz w:val="24"/>
          <w:szCs w:val="24"/>
        </w:rPr>
        <w:t>jovem</w:t>
      </w:r>
      <w:r w:rsidR="00944589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 nariz arrebitado e olhos cinzentos que a violentara atrás d</w:t>
      </w:r>
      <w:r w:rsidR="00DA5935">
        <w:rPr>
          <w:rFonts w:ascii="Times New Roman" w:hAnsi="Times New Roman" w:cs="Times New Roman"/>
          <w:sz w:val="24"/>
          <w:szCs w:val="24"/>
        </w:rPr>
        <w:t>e uns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arbusto</w:t>
      </w:r>
      <w:r w:rsidR="00D3734D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189">
        <w:rPr>
          <w:rFonts w:ascii="Times New Roman" w:hAnsi="Times New Roman" w:cs="Times New Roman"/>
          <w:sz w:val="24"/>
          <w:szCs w:val="24"/>
        </w:rPr>
        <w:t>Certa vez</w:t>
      </w:r>
      <w:r w:rsidR="000621A1" w:rsidRPr="00A43189">
        <w:rPr>
          <w:rFonts w:ascii="Times New Roman" w:hAnsi="Times New Roman" w:cs="Times New Roman"/>
          <w:sz w:val="24"/>
          <w:szCs w:val="24"/>
        </w:rPr>
        <w:t>,</w:t>
      </w:r>
      <w:r w:rsidRPr="00A43189">
        <w:rPr>
          <w:rFonts w:ascii="Times New Roman" w:hAnsi="Times New Roman" w:cs="Times New Roman"/>
          <w:sz w:val="24"/>
          <w:szCs w:val="24"/>
        </w:rPr>
        <w:t xml:space="preserve"> Ánnuchka estava deitada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seus trapos depois de um dia especialmente </w:t>
      </w:r>
      <w:r w:rsidR="00AF1144">
        <w:rPr>
          <w:rFonts w:ascii="Times New Roman" w:hAnsi="Times New Roman" w:cs="Times New Roman"/>
          <w:sz w:val="24"/>
          <w:szCs w:val="24"/>
        </w:rPr>
        <w:t>árduo</w:t>
      </w:r>
      <w:r w:rsidR="00D3734D">
        <w:rPr>
          <w:rFonts w:ascii="Times New Roman" w:hAnsi="Times New Roman" w:cs="Times New Roman"/>
          <w:sz w:val="24"/>
          <w:szCs w:val="24"/>
        </w:rPr>
        <w:t xml:space="preserve"> </w:t>
      </w:r>
      <w:r w:rsidR="00D3734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1144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 febril e</w:t>
      </w:r>
      <w:r w:rsidR="000621A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1144">
        <w:rPr>
          <w:rFonts w:ascii="Times New Roman" w:hAnsi="Times New Roman" w:cs="Times New Roman"/>
          <w:sz w:val="24"/>
          <w:szCs w:val="24"/>
        </w:rPr>
        <w:t>nesse estado,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1144">
        <w:rPr>
          <w:rFonts w:ascii="Times New Roman" w:hAnsi="Times New Roman" w:cs="Times New Roman"/>
          <w:sz w:val="24"/>
          <w:szCs w:val="24"/>
        </w:rPr>
        <w:t xml:space="preserve">era-lhe </w:t>
      </w:r>
      <w:r w:rsidRPr="00C5704C">
        <w:rPr>
          <w:rFonts w:ascii="Times New Roman" w:hAnsi="Times New Roman" w:cs="Times New Roman"/>
          <w:sz w:val="24"/>
          <w:szCs w:val="24"/>
        </w:rPr>
        <w:t>difícil carregar, apertando contra</w:t>
      </w:r>
      <w:r w:rsidR="000621A1">
        <w:rPr>
          <w:rFonts w:ascii="Times New Roman" w:hAnsi="Times New Roman" w:cs="Times New Roman"/>
          <w:sz w:val="24"/>
          <w:szCs w:val="24"/>
        </w:rPr>
        <w:t xml:space="preserve"> o ventre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pesada tina com </w:t>
      </w:r>
      <w:r w:rsidR="00663B06">
        <w:rPr>
          <w:rFonts w:ascii="Times New Roman" w:hAnsi="Times New Roman" w:cs="Times New Roman"/>
          <w:sz w:val="24"/>
          <w:szCs w:val="24"/>
        </w:rPr>
        <w:t xml:space="preserve">a </w:t>
      </w:r>
      <w:r w:rsidR="00AF1144">
        <w:rPr>
          <w:rFonts w:ascii="Times New Roman" w:hAnsi="Times New Roman" w:cs="Times New Roman"/>
          <w:sz w:val="24"/>
          <w:szCs w:val="24"/>
        </w:rPr>
        <w:t>comida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3B06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porcos, </w:t>
      </w:r>
      <w:r w:rsidR="00AF1144">
        <w:rPr>
          <w:rFonts w:ascii="Times New Roman" w:hAnsi="Times New Roman" w:cs="Times New Roman"/>
          <w:sz w:val="24"/>
          <w:szCs w:val="24"/>
        </w:rPr>
        <w:t xml:space="preserve">por isso </w:t>
      </w:r>
      <w:r w:rsidR="00D3734D">
        <w:rPr>
          <w:rFonts w:ascii="Times New Roman" w:hAnsi="Times New Roman" w:cs="Times New Roman"/>
          <w:sz w:val="24"/>
          <w:szCs w:val="24"/>
        </w:rPr>
        <w:t>tinha se esgotado</w:t>
      </w:r>
      <w:r w:rsidR="00434A8F">
        <w:rPr>
          <w:rFonts w:ascii="Times New Roman" w:hAnsi="Times New Roman" w:cs="Times New Roman"/>
          <w:sz w:val="24"/>
          <w:szCs w:val="24"/>
        </w:rPr>
        <w:t xml:space="preserve"> completamente</w:t>
      </w:r>
      <w:r w:rsidRPr="00C5704C">
        <w:rPr>
          <w:rFonts w:ascii="Times New Roman" w:hAnsi="Times New Roman" w:cs="Times New Roman"/>
          <w:sz w:val="24"/>
          <w:szCs w:val="24"/>
        </w:rPr>
        <w:t>. Todos dormi</w:t>
      </w:r>
      <w:r w:rsidR="00AF1144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F1144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porcos grunhiam de vez em quando atrás do tabique, mas Ánnuchka não conseguia se aquecer. Abraçou com as mãos os joelhos ossudos</w:t>
      </w:r>
      <w:r w:rsidR="0094458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133D">
        <w:rPr>
          <w:rFonts w:ascii="Times New Roman" w:hAnsi="Times New Roman" w:cs="Times New Roman"/>
          <w:sz w:val="24"/>
          <w:szCs w:val="24"/>
        </w:rPr>
        <w:t>pressionou</w:t>
      </w:r>
      <w:r w:rsidRPr="00C5704C">
        <w:rPr>
          <w:rFonts w:ascii="Times New Roman" w:hAnsi="Times New Roman" w:cs="Times New Roman"/>
          <w:sz w:val="24"/>
          <w:szCs w:val="24"/>
        </w:rPr>
        <w:t xml:space="preserve">-os contra </w:t>
      </w:r>
      <w:r w:rsidR="00A1133D">
        <w:rPr>
          <w:rFonts w:ascii="Times New Roman" w:hAnsi="Times New Roman" w:cs="Times New Roman"/>
          <w:sz w:val="24"/>
          <w:szCs w:val="24"/>
        </w:rPr>
        <w:t>o ventre dolorido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A1133D">
        <w:rPr>
          <w:rFonts w:ascii="Times New Roman" w:hAnsi="Times New Roman" w:cs="Times New Roman"/>
          <w:sz w:val="24"/>
          <w:szCs w:val="24"/>
        </w:rPr>
        <w:t>se esquentar</w:t>
      </w:r>
      <w:r w:rsidR="0094458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21A1" w:rsidRPr="00C5704C">
        <w:rPr>
          <w:rFonts w:ascii="Times New Roman" w:hAnsi="Times New Roman" w:cs="Times New Roman"/>
          <w:sz w:val="24"/>
          <w:szCs w:val="24"/>
        </w:rPr>
        <w:t>nes</w:t>
      </w:r>
      <w:r w:rsidR="000621A1">
        <w:rPr>
          <w:rFonts w:ascii="Times New Roman" w:hAnsi="Times New Roman" w:cs="Times New Roman"/>
          <w:sz w:val="24"/>
          <w:szCs w:val="24"/>
        </w:rPr>
        <w:t>s</w:t>
      </w:r>
      <w:r w:rsidR="000621A1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posição</w:t>
      </w:r>
      <w:r w:rsidR="00BE73D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734D" w:rsidRPr="00BE73DF">
        <w:rPr>
          <w:rFonts w:ascii="Times New Roman" w:hAnsi="Times New Roman" w:cs="Times New Roman"/>
          <w:sz w:val="24"/>
          <w:szCs w:val="24"/>
        </w:rPr>
        <w:t>s</w:t>
      </w:r>
      <w:r w:rsidRPr="00BE73DF">
        <w:rPr>
          <w:rFonts w:ascii="Times New Roman" w:hAnsi="Times New Roman" w:cs="Times New Roman"/>
          <w:sz w:val="24"/>
          <w:szCs w:val="24"/>
        </w:rPr>
        <w:t xml:space="preserve">entiu </w:t>
      </w:r>
      <w:r w:rsidR="000621A1" w:rsidRPr="00BE73DF">
        <w:rPr>
          <w:rFonts w:ascii="Times New Roman" w:hAnsi="Times New Roman" w:cs="Times New Roman"/>
          <w:sz w:val="24"/>
          <w:szCs w:val="24"/>
        </w:rPr>
        <w:t>suas entranhas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 lembrou do rapaz de Kursk.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Assim, depois d</w:t>
      </w:r>
      <w:r w:rsidR="00A1133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primeir</w:t>
      </w:r>
      <w:r w:rsidR="00A1133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133D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</w:t>
      </w:r>
      <w:r w:rsidR="006F34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espada </w:t>
      </w:r>
      <w:r w:rsidR="006F34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depois d</w:t>
      </w:r>
      <w:r w:rsidR="00A1133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A1133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34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fome </w:t>
      </w:r>
      <w:r w:rsidR="006F34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depois d</w:t>
      </w:r>
      <w:r w:rsidR="00A1133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A1133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34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doença </w:t>
      </w:r>
      <w:r w:rsidR="006F34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0E87">
        <w:rPr>
          <w:rFonts w:ascii="Times New Roman" w:hAnsi="Times New Roman" w:cs="Times New Roman"/>
          <w:sz w:val="24"/>
          <w:szCs w:val="24"/>
        </w:rPr>
        <w:t>caiu sobre ela o terceiro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348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animal </w:t>
      </w:r>
      <w:r w:rsidR="00350E87">
        <w:rPr>
          <w:rFonts w:ascii="Times New Roman" w:hAnsi="Times New Roman" w:cs="Times New Roman"/>
          <w:sz w:val="24"/>
          <w:szCs w:val="24"/>
        </w:rPr>
        <w:t xml:space="preserve">selvagem, </w:t>
      </w:r>
      <w:r w:rsidRPr="00C5704C">
        <w:rPr>
          <w:rFonts w:ascii="Times New Roman" w:hAnsi="Times New Roman" w:cs="Times New Roman"/>
          <w:sz w:val="24"/>
          <w:szCs w:val="24"/>
        </w:rPr>
        <w:t>a luxúria</w:t>
      </w:r>
      <w:r w:rsidR="00350E8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adultério</w:t>
      </w:r>
      <w:r w:rsidR="00350E87">
        <w:rPr>
          <w:rFonts w:ascii="Times New Roman" w:hAnsi="Times New Roman" w:cs="Times New Roman"/>
          <w:sz w:val="24"/>
          <w:szCs w:val="24"/>
        </w:rPr>
        <w:t xml:space="preserve"> </w:t>
      </w:r>
      <w:r w:rsidR="00350E87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0E8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únic</w:t>
      </w:r>
      <w:r w:rsidR="00350E87">
        <w:rPr>
          <w:rFonts w:ascii="Times New Roman" w:hAnsi="Times New Roman" w:cs="Times New Roman"/>
          <w:sz w:val="24"/>
          <w:szCs w:val="24"/>
        </w:rPr>
        <w:t>o 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350E8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 w:rsidR="00350E87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0E87">
        <w:rPr>
          <w:rFonts w:ascii="Times New Roman" w:hAnsi="Times New Roman" w:cs="Times New Roman"/>
          <w:sz w:val="24"/>
          <w:szCs w:val="24"/>
        </w:rPr>
        <w:t>ela 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poupada. E </w:t>
      </w:r>
      <w:r w:rsidR="00350E87">
        <w:rPr>
          <w:rFonts w:ascii="Times New Roman" w:hAnsi="Times New Roman" w:cs="Times New Roman"/>
          <w:sz w:val="24"/>
          <w:szCs w:val="24"/>
        </w:rPr>
        <w:t>ele chegou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 inesperado e </w:t>
      </w:r>
      <w:r w:rsidR="0018586B">
        <w:rPr>
          <w:rFonts w:ascii="Times New Roman" w:hAnsi="Times New Roman" w:cs="Times New Roman"/>
          <w:sz w:val="24"/>
          <w:szCs w:val="24"/>
        </w:rPr>
        <w:t>inoportuno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Ánnuchka se lembrou do rapaz de Kursk, ou </w:t>
      </w:r>
      <w:r w:rsidR="00246884">
        <w:rPr>
          <w:rFonts w:ascii="Times New Roman" w:hAnsi="Times New Roman" w:cs="Times New Roman"/>
          <w:sz w:val="24"/>
          <w:szCs w:val="24"/>
        </w:rPr>
        <w:t>sonhou com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ele tinha </w:t>
      </w:r>
      <w:r w:rsidR="00246884">
        <w:rPr>
          <w:rFonts w:ascii="Times New Roman" w:hAnsi="Times New Roman" w:cs="Times New Roman"/>
          <w:sz w:val="24"/>
          <w:szCs w:val="24"/>
        </w:rPr>
        <w:t>outra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aparência</w:t>
      </w:r>
      <w:r w:rsidR="00246884">
        <w:rPr>
          <w:rFonts w:ascii="Times New Roman" w:hAnsi="Times New Roman" w:cs="Times New Roman"/>
          <w:sz w:val="24"/>
          <w:szCs w:val="24"/>
        </w:rPr>
        <w:t xml:space="preserve"> e 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6884">
        <w:rPr>
          <w:rFonts w:ascii="Times New Roman" w:hAnsi="Times New Roman" w:cs="Times New Roman"/>
          <w:sz w:val="24"/>
          <w:szCs w:val="24"/>
        </w:rPr>
        <w:t xml:space="preserve">na época em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6884">
        <w:rPr>
          <w:rFonts w:ascii="Times New Roman" w:hAnsi="Times New Roman" w:cs="Times New Roman"/>
          <w:sz w:val="24"/>
          <w:szCs w:val="24"/>
        </w:rPr>
        <w:t>mãe dela 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viva</w:t>
      </w:r>
      <w:r w:rsidR="0024688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na presença de Ivan</w:t>
      </w:r>
      <w:r w:rsidR="00246884">
        <w:rPr>
          <w:rFonts w:ascii="Times New Roman" w:hAnsi="Times New Roman" w:cs="Times New Roman"/>
          <w:sz w:val="24"/>
          <w:szCs w:val="24"/>
        </w:rPr>
        <w:t>-Mítia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46884">
        <w:rPr>
          <w:rFonts w:ascii="Times New Roman" w:hAnsi="Times New Roman" w:cs="Times New Roman"/>
          <w:sz w:val="24"/>
          <w:szCs w:val="24"/>
        </w:rPr>
        <w:t>Era c</w:t>
      </w:r>
      <w:r w:rsidRPr="00C5704C">
        <w:rPr>
          <w:rFonts w:ascii="Times New Roman" w:hAnsi="Times New Roman" w:cs="Times New Roman"/>
          <w:sz w:val="24"/>
          <w:szCs w:val="24"/>
        </w:rPr>
        <w:t>omo se</w:t>
      </w:r>
      <w:r w:rsidR="007B0840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rapaz de olhos cinzentos de Kursk </w:t>
      </w:r>
      <w:r w:rsidR="002C68C4">
        <w:rPr>
          <w:rFonts w:ascii="Times New Roman" w:hAnsi="Times New Roman" w:cs="Times New Roman"/>
          <w:sz w:val="24"/>
          <w:szCs w:val="24"/>
        </w:rPr>
        <w:t>a acompanhasse</w:t>
      </w:r>
      <w:r w:rsidR="00246884">
        <w:rPr>
          <w:rFonts w:ascii="Times New Roman" w:hAnsi="Times New Roman" w:cs="Times New Roman"/>
          <w:sz w:val="24"/>
          <w:szCs w:val="24"/>
        </w:rPr>
        <w:t xml:space="preserve"> por todos os lugares</w:t>
      </w:r>
      <w:r w:rsidRPr="00C5704C">
        <w:rPr>
          <w:rFonts w:ascii="Times New Roman" w:hAnsi="Times New Roman" w:cs="Times New Roman"/>
          <w:sz w:val="24"/>
          <w:szCs w:val="24"/>
        </w:rPr>
        <w:t>. Na aldeia</w:t>
      </w:r>
      <w:r w:rsidR="002C68C4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Nefiédovo, </w:t>
      </w:r>
      <w:r w:rsidR="00246884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senta</w:t>
      </w:r>
      <w:r w:rsidR="00246884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3825">
        <w:rPr>
          <w:rFonts w:ascii="Times New Roman" w:hAnsi="Times New Roman" w:cs="Times New Roman"/>
          <w:sz w:val="24"/>
          <w:szCs w:val="24"/>
        </w:rPr>
        <w:t>perto</w:t>
      </w:r>
      <w:r w:rsidR="00246884">
        <w:rPr>
          <w:rFonts w:ascii="Times New Roman" w:hAnsi="Times New Roman" w:cs="Times New Roman"/>
          <w:sz w:val="24"/>
          <w:szCs w:val="24"/>
        </w:rPr>
        <w:t xml:space="preserve">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46884">
        <w:rPr>
          <w:rFonts w:ascii="Times New Roman" w:hAnsi="Times New Roman" w:cs="Times New Roman"/>
          <w:sz w:val="24"/>
          <w:szCs w:val="24"/>
        </w:rPr>
        <w:t>ao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isbá, sob </w:t>
      </w:r>
      <w:r w:rsidR="00CE3825">
        <w:rPr>
          <w:rFonts w:ascii="Times New Roman" w:hAnsi="Times New Roman" w:cs="Times New Roman"/>
          <w:sz w:val="24"/>
          <w:szCs w:val="24"/>
        </w:rPr>
        <w:t>o sol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sonolento e </w:t>
      </w:r>
      <w:r w:rsidR="00944589">
        <w:rPr>
          <w:rFonts w:ascii="Times New Roman" w:hAnsi="Times New Roman" w:cs="Times New Roman"/>
          <w:sz w:val="24"/>
          <w:szCs w:val="24"/>
        </w:rPr>
        <w:t>terno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E382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manhã</w:t>
      </w:r>
      <w:r w:rsidR="00CE3825">
        <w:rPr>
          <w:rFonts w:ascii="Times New Roman" w:hAnsi="Times New Roman" w:cs="Times New Roman"/>
          <w:sz w:val="24"/>
          <w:szCs w:val="24"/>
        </w:rPr>
        <w:t xml:space="preserve">, enquanto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Ánnuchka cochilava </w:t>
      </w:r>
      <w:ins w:id="136" w:author="Daniela Mountian" w:date="2017-08-24T16:26:00Z">
        <w:r w:rsidR="00830FDB">
          <w:rPr>
            <w:rFonts w:ascii="Times New Roman" w:hAnsi="Times New Roman" w:cs="Times New Roman"/>
            <w:sz w:val="24"/>
            <w:szCs w:val="24"/>
          </w:rPr>
          <w:t>de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camisola</w:t>
      </w:r>
      <w:r w:rsidR="00CE382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3825">
        <w:rPr>
          <w:rFonts w:ascii="Times New Roman" w:hAnsi="Times New Roman" w:cs="Times New Roman"/>
          <w:sz w:val="24"/>
          <w:szCs w:val="24"/>
        </w:rPr>
        <w:t>sentindo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prazer... </w:t>
      </w:r>
      <w:r w:rsidR="0059773D">
        <w:rPr>
          <w:rFonts w:ascii="Times New Roman" w:hAnsi="Times New Roman" w:cs="Times New Roman"/>
          <w:sz w:val="24"/>
          <w:szCs w:val="24"/>
        </w:rPr>
        <w:t xml:space="preserve">No quarto </w:t>
      </w:r>
      <w:r w:rsidR="00830FDB">
        <w:rPr>
          <w:rFonts w:ascii="Times New Roman" w:hAnsi="Times New Roman" w:cs="Times New Roman"/>
          <w:sz w:val="24"/>
          <w:szCs w:val="24"/>
        </w:rPr>
        <w:t xml:space="preserve">nº </w:t>
      </w:r>
      <w:r w:rsidR="0059773D">
        <w:rPr>
          <w:rFonts w:ascii="Times New Roman" w:hAnsi="Times New Roman" w:cs="Times New Roman"/>
          <w:sz w:val="24"/>
          <w:szCs w:val="24"/>
        </w:rPr>
        <w:t xml:space="preserve">9 do barracão nº 3 do </w:t>
      </w:r>
      <w:r w:rsidR="0059773D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59773D">
        <w:rPr>
          <w:rFonts w:ascii="Times New Roman" w:hAnsi="Times New Roman" w:cs="Times New Roman"/>
          <w:sz w:val="24"/>
          <w:szCs w:val="24"/>
        </w:rPr>
        <w:t>º setor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cidade de Rj</w:t>
      </w:r>
      <w:r w:rsidR="00CE3825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o rapazinho também </w:t>
      </w:r>
      <w:r w:rsidR="007C5EF5">
        <w:rPr>
          <w:rFonts w:ascii="Times New Roman" w:hAnsi="Times New Roman" w:cs="Times New Roman"/>
          <w:sz w:val="24"/>
          <w:szCs w:val="24"/>
        </w:rPr>
        <w:t>se achava</w:t>
      </w:r>
      <w:r w:rsidR="0059773D">
        <w:rPr>
          <w:rFonts w:ascii="Times New Roman" w:hAnsi="Times New Roman" w:cs="Times New Roman"/>
          <w:sz w:val="24"/>
          <w:szCs w:val="24"/>
        </w:rPr>
        <w:t xml:space="preserve"> ao lado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F5BC0">
        <w:rPr>
          <w:rFonts w:ascii="Times New Roman" w:hAnsi="Times New Roman" w:cs="Times New Roman"/>
          <w:sz w:val="24"/>
          <w:szCs w:val="24"/>
        </w:rPr>
        <w:t xml:space="preserve">divertindo-se com o </w:t>
      </w:r>
      <w:r w:rsidR="00EF5BC0" w:rsidRPr="00B40053">
        <w:rPr>
          <w:rFonts w:ascii="Times New Roman" w:hAnsi="Times New Roman" w:cs="Times New Roman"/>
          <w:sz w:val="24"/>
          <w:szCs w:val="24"/>
        </w:rPr>
        <w:t>jogo da</w:t>
      </w:r>
      <w:r w:rsidR="00134439" w:rsidRPr="00B40053">
        <w:rPr>
          <w:rFonts w:ascii="Times New Roman" w:hAnsi="Times New Roman" w:cs="Times New Roman"/>
          <w:sz w:val="24"/>
          <w:szCs w:val="24"/>
        </w:rPr>
        <w:t>s</w:t>
      </w:r>
      <w:r w:rsidRPr="00B40053">
        <w:rPr>
          <w:rFonts w:ascii="Times New Roman" w:hAnsi="Times New Roman" w:cs="Times New Roman"/>
          <w:sz w:val="24"/>
          <w:szCs w:val="24"/>
        </w:rPr>
        <w:t xml:space="preserve"> </w:t>
      </w:r>
      <w:r w:rsidR="00134439">
        <w:rPr>
          <w:rFonts w:ascii="Times New Roman" w:hAnsi="Times New Roman" w:cs="Times New Roman"/>
          <w:sz w:val="24"/>
          <w:szCs w:val="24"/>
        </w:rPr>
        <w:t>pedrinhas</w:t>
      </w:r>
      <w:ins w:id="137" w:author="Daniela Mountian" w:date="2017-08-24T16:30:00Z">
        <w:r w:rsidR="00B40053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49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5BC0">
        <w:rPr>
          <w:rFonts w:ascii="Times New Roman" w:hAnsi="Times New Roman" w:cs="Times New Roman"/>
          <w:sz w:val="24"/>
          <w:szCs w:val="24"/>
        </w:rPr>
        <w:t>em companhia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Ivan, </w:t>
      </w:r>
      <w:r w:rsidR="007B0840">
        <w:rPr>
          <w:rFonts w:ascii="Times New Roman" w:hAnsi="Times New Roman" w:cs="Times New Roman"/>
          <w:sz w:val="24"/>
          <w:szCs w:val="24"/>
        </w:rPr>
        <w:t xml:space="preserve">o </w:t>
      </w:r>
      <w:r w:rsidR="00EF5BC0">
        <w:rPr>
          <w:rFonts w:ascii="Times New Roman" w:hAnsi="Times New Roman" w:cs="Times New Roman"/>
          <w:sz w:val="24"/>
          <w:szCs w:val="24"/>
        </w:rPr>
        <w:t>irmão de Ánnucka</w:t>
      </w:r>
      <w:ins w:id="159" w:author="Daniela Mountian" w:date="2017-08-24T16:38:00Z">
        <w:r w:rsidR="00B40053">
          <w:rPr>
            <w:rFonts w:ascii="Times New Roman" w:hAnsi="Times New Roman" w:cs="Times New Roman"/>
            <w:sz w:val="24"/>
            <w:szCs w:val="24"/>
          </w:rPr>
          <w:t>,</w:t>
        </w:r>
      </w:ins>
      <w:r w:rsidR="00EF5BC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apelidado de Mítia... N</w:t>
      </w:r>
      <w:r w:rsidR="006B5F3D">
        <w:rPr>
          <w:rFonts w:ascii="Times New Roman" w:hAnsi="Times New Roman" w:cs="Times New Roman"/>
          <w:sz w:val="24"/>
          <w:szCs w:val="24"/>
        </w:rPr>
        <w:t>o edifício nº 61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68C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ua do Trabalho, a antiga igreja</w:t>
      </w:r>
      <w:r w:rsidR="006B5F3D">
        <w:rPr>
          <w:rFonts w:ascii="Times New Roman" w:hAnsi="Times New Roman" w:cs="Times New Roman"/>
          <w:sz w:val="24"/>
          <w:szCs w:val="24"/>
        </w:rPr>
        <w:t xml:space="preserve"> que 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destinada como moradia </w:t>
      </w:r>
      <w:r w:rsidR="006B5F3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6B5F3D">
        <w:rPr>
          <w:rFonts w:ascii="Times New Roman" w:hAnsi="Times New Roman" w:cs="Times New Roman"/>
          <w:i/>
          <w:sz w:val="24"/>
          <w:szCs w:val="24"/>
        </w:rPr>
        <w:t>stakhanovistas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r w:rsidR="006B5F3D">
        <w:rPr>
          <w:rFonts w:ascii="Times New Roman" w:hAnsi="Times New Roman" w:cs="Times New Roman"/>
          <w:sz w:val="24"/>
          <w:szCs w:val="24"/>
        </w:rPr>
        <w:t>jovem de Kursk</w:t>
      </w:r>
      <w:r w:rsidR="0094458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nariz arrebitado</w:t>
      </w:r>
      <w:r w:rsidR="0094458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morava</w:t>
      </w:r>
      <w:ins w:id="160" w:author="Daniela Mountian" w:date="2017-04-14T10:40:00Z">
        <w:r w:rsidR="006B5F3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lastRenderedPageBreak/>
        <w:t>com Ánnuchka</w:t>
      </w:r>
      <w:r w:rsidR="00944589">
        <w:rPr>
          <w:rFonts w:ascii="Times New Roman" w:hAnsi="Times New Roman" w:cs="Times New Roman"/>
          <w:sz w:val="24"/>
          <w:szCs w:val="24"/>
        </w:rPr>
        <w:t xml:space="preserve"> e juntos passeavam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cemitério </w:t>
      </w:r>
      <w:r w:rsidR="006B5F3D">
        <w:rPr>
          <w:rFonts w:ascii="Times New Roman" w:hAnsi="Times New Roman" w:cs="Times New Roman"/>
          <w:sz w:val="24"/>
          <w:szCs w:val="24"/>
        </w:rPr>
        <w:t>onde Vova</w:t>
      </w:r>
      <w:ins w:id="161" w:author="Daniela Mountian" w:date="2017-08-24T16:40:00Z">
        <w:r w:rsidR="00B40053">
          <w:rPr>
            <w:rFonts w:ascii="Times New Roman" w:hAnsi="Times New Roman" w:cs="Times New Roman"/>
            <w:sz w:val="24"/>
            <w:szCs w:val="24"/>
          </w:rPr>
          <w:t>, seu irmãozinho,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fora enterrado. Só que as árvores </w:t>
      </w:r>
      <w:r w:rsidR="006B5F3D">
        <w:rPr>
          <w:rFonts w:ascii="Times New Roman" w:hAnsi="Times New Roman" w:cs="Times New Roman"/>
          <w:sz w:val="24"/>
          <w:szCs w:val="24"/>
        </w:rPr>
        <w:t xml:space="preserve">do cemitério </w:t>
      </w:r>
      <w:r w:rsidR="00CD5B61">
        <w:rPr>
          <w:rFonts w:ascii="Times New Roman" w:hAnsi="Times New Roman" w:cs="Times New Roman"/>
          <w:sz w:val="24"/>
          <w:szCs w:val="24"/>
        </w:rPr>
        <w:t>pareciam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maiores e mais </w:t>
      </w:r>
      <w:r w:rsidR="00CD5B61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cuidadas, como num jardim alemão. </w:t>
      </w:r>
      <w:r w:rsidR="002C68C4">
        <w:rPr>
          <w:rFonts w:ascii="Times New Roman" w:hAnsi="Times New Roman" w:cs="Times New Roman"/>
          <w:sz w:val="24"/>
          <w:szCs w:val="24"/>
        </w:rPr>
        <w:t>Havia m</w:t>
      </w:r>
      <w:r w:rsidR="002C68C4" w:rsidRPr="00C5704C">
        <w:rPr>
          <w:rFonts w:ascii="Times New Roman" w:hAnsi="Times New Roman" w:cs="Times New Roman"/>
          <w:sz w:val="24"/>
          <w:szCs w:val="24"/>
        </w:rPr>
        <w:t xml:space="preserve">uitas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árvores </w:t>
      </w:r>
      <w:r w:rsidR="00CD5B61">
        <w:rPr>
          <w:rFonts w:ascii="Times New Roman" w:hAnsi="Times New Roman" w:cs="Times New Roman"/>
          <w:sz w:val="24"/>
          <w:szCs w:val="24"/>
        </w:rPr>
        <w:t>aromáticas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D5B61">
        <w:rPr>
          <w:rFonts w:ascii="Times New Roman" w:hAnsi="Times New Roman" w:cs="Times New Roman"/>
          <w:sz w:val="24"/>
          <w:szCs w:val="24"/>
        </w:rPr>
        <w:t>vinhas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também </w:t>
      </w:r>
      <w:r w:rsidR="00CD5B61">
        <w:rPr>
          <w:rFonts w:ascii="Times New Roman" w:hAnsi="Times New Roman" w:cs="Times New Roman"/>
          <w:sz w:val="24"/>
          <w:szCs w:val="24"/>
        </w:rPr>
        <w:t xml:space="preserve">arbustos com </w:t>
      </w:r>
      <w:r w:rsidRPr="00C5704C">
        <w:rPr>
          <w:rFonts w:ascii="Times New Roman" w:hAnsi="Times New Roman" w:cs="Times New Roman"/>
          <w:sz w:val="24"/>
          <w:szCs w:val="24"/>
        </w:rPr>
        <w:t>frutinhas silvestres</w:t>
      </w:r>
      <w:r w:rsidR="00CD5B61">
        <w:rPr>
          <w:rFonts w:ascii="Times New Roman" w:hAnsi="Times New Roman" w:cs="Times New Roman"/>
          <w:sz w:val="24"/>
          <w:szCs w:val="24"/>
        </w:rPr>
        <w:t xml:space="preserve">, como </w:t>
      </w:r>
      <w:r w:rsidR="00663B06">
        <w:rPr>
          <w:rFonts w:ascii="Times New Roman" w:hAnsi="Times New Roman" w:cs="Times New Roman"/>
          <w:sz w:val="24"/>
          <w:szCs w:val="24"/>
        </w:rPr>
        <w:t>o</w:t>
      </w:r>
      <w:r w:rsidR="00CD5B6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cresciam na floresta perto de Nefiédovo. Ánnuchka </w:t>
      </w:r>
      <w:r w:rsidR="00D3734D">
        <w:rPr>
          <w:rFonts w:ascii="Times New Roman" w:hAnsi="Times New Roman" w:cs="Times New Roman"/>
          <w:sz w:val="24"/>
          <w:szCs w:val="24"/>
        </w:rPr>
        <w:t>e o rapaz de Kursk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734D">
        <w:rPr>
          <w:rFonts w:ascii="Times New Roman" w:hAnsi="Times New Roman" w:cs="Times New Roman"/>
          <w:sz w:val="24"/>
          <w:szCs w:val="24"/>
        </w:rPr>
        <w:t xml:space="preserve">foram </w:t>
      </w:r>
      <w:r w:rsidRPr="00C5704C">
        <w:rPr>
          <w:rFonts w:ascii="Times New Roman" w:hAnsi="Times New Roman" w:cs="Times New Roman"/>
          <w:sz w:val="24"/>
          <w:szCs w:val="24"/>
        </w:rPr>
        <w:t>colher frutinhas</w:t>
      </w:r>
      <w:r w:rsidR="00D3734D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3979">
        <w:rPr>
          <w:rFonts w:ascii="Times New Roman" w:hAnsi="Times New Roman" w:cs="Times New Roman"/>
          <w:sz w:val="24"/>
          <w:szCs w:val="24"/>
        </w:rPr>
        <w:t xml:space="preserve">pararam </w:t>
      </w:r>
      <w:ins w:id="162" w:author="Daniela Mountian" w:date="2017-08-24T16:41:00Z">
        <w:r w:rsidR="00B40053">
          <w:rPr>
            <w:rFonts w:ascii="Times New Roman" w:hAnsi="Times New Roman" w:cs="Times New Roman"/>
            <w:sz w:val="24"/>
            <w:szCs w:val="24"/>
          </w:rPr>
          <w:t>atrás de</w:t>
        </w:r>
      </w:ins>
      <w:r w:rsidR="00B15191">
        <w:rPr>
          <w:rFonts w:ascii="Times New Roman" w:hAnsi="Times New Roman" w:cs="Times New Roman"/>
          <w:sz w:val="24"/>
          <w:szCs w:val="24"/>
        </w:rPr>
        <w:t xml:space="preserve"> uns </w:t>
      </w:r>
      <w:r w:rsidRPr="00C5704C">
        <w:rPr>
          <w:rFonts w:ascii="Times New Roman" w:hAnsi="Times New Roman" w:cs="Times New Roman"/>
          <w:sz w:val="24"/>
          <w:szCs w:val="24"/>
        </w:rPr>
        <w:t>arbustos e</w:t>
      </w:r>
      <w:ins w:id="163" w:author="Daniela Mountian" w:date="2017-04-14T12:09:00Z">
        <w:r w:rsidR="00663B06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164" w:author="Daniela Mountian" w:date="2017-04-14T12:09:00Z">
        <w:r w:rsidRPr="00C5704C" w:rsidDel="00663B0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B15191">
        <w:rPr>
          <w:rFonts w:ascii="Times New Roman" w:hAnsi="Times New Roman" w:cs="Times New Roman"/>
          <w:sz w:val="24"/>
          <w:szCs w:val="24"/>
        </w:rPr>
        <w:t>súbito</w:t>
      </w:r>
      <w:r w:rsidR="00663B06">
        <w:rPr>
          <w:rFonts w:ascii="Times New Roman" w:hAnsi="Times New Roman" w:cs="Times New Roman"/>
          <w:sz w:val="24"/>
          <w:szCs w:val="24"/>
        </w:rPr>
        <w:t>,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68C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agarrou</w:t>
      </w:r>
      <w:r w:rsidR="00B1519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derrubou</w:t>
      </w:r>
      <w:r w:rsidR="002C68C4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663B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esforço, pois ela mesma se entregou, abraç</w:t>
      </w:r>
      <w:r w:rsidR="00B15191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fortemente </w:t>
      </w:r>
      <w:r w:rsidR="00B15191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joelhos </w:t>
      </w:r>
      <w:r w:rsidR="00663B06">
        <w:rPr>
          <w:rFonts w:ascii="Times New Roman" w:hAnsi="Times New Roman" w:cs="Times New Roman"/>
          <w:sz w:val="24"/>
          <w:szCs w:val="24"/>
        </w:rPr>
        <w:t xml:space="preserve">e </w:t>
      </w:r>
      <w:r w:rsidR="00B15191">
        <w:rPr>
          <w:rFonts w:ascii="Times New Roman" w:hAnsi="Times New Roman" w:cs="Times New Roman"/>
          <w:sz w:val="24"/>
          <w:szCs w:val="24"/>
        </w:rPr>
        <w:t>pressionando-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contra </w:t>
      </w:r>
      <w:r w:rsidR="00B32774">
        <w:rPr>
          <w:rFonts w:ascii="Times New Roman" w:hAnsi="Times New Roman" w:cs="Times New Roman"/>
          <w:sz w:val="24"/>
          <w:szCs w:val="24"/>
        </w:rPr>
        <w:t>o</w:t>
      </w:r>
      <w:r w:rsidR="00B15191">
        <w:rPr>
          <w:rFonts w:ascii="Times New Roman" w:hAnsi="Times New Roman" w:cs="Times New Roman"/>
          <w:sz w:val="24"/>
          <w:szCs w:val="24"/>
        </w:rPr>
        <w:t xml:space="preserve"> ventre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2C68C4">
        <w:rPr>
          <w:rFonts w:ascii="Times New Roman" w:hAnsi="Times New Roman" w:cs="Times New Roman"/>
          <w:sz w:val="24"/>
          <w:szCs w:val="24"/>
        </w:rPr>
        <w:t xml:space="preserve">tudo </w:t>
      </w:r>
      <w:r w:rsidR="00B15191">
        <w:rPr>
          <w:rFonts w:ascii="Times New Roman" w:hAnsi="Times New Roman" w:cs="Times New Roman"/>
          <w:sz w:val="24"/>
          <w:szCs w:val="24"/>
        </w:rPr>
        <w:t>se tornou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quente e agradável...</w:t>
      </w:r>
      <w:r w:rsidR="002C68C4">
        <w:rPr>
          <w:rFonts w:ascii="Times New Roman" w:hAnsi="Times New Roman" w:cs="Times New Roman"/>
          <w:sz w:val="24"/>
          <w:szCs w:val="24"/>
        </w:rPr>
        <w:t xml:space="preserve"> </w:t>
      </w:r>
      <w:r w:rsidR="00B40053">
        <w:rPr>
          <w:rFonts w:ascii="Times New Roman" w:hAnsi="Times New Roman" w:cs="Times New Roman"/>
          <w:sz w:val="24"/>
          <w:szCs w:val="24"/>
        </w:rPr>
        <w:t>Mas, d</w:t>
      </w:r>
      <w:r w:rsidRPr="00C5704C">
        <w:rPr>
          <w:rFonts w:ascii="Times New Roman" w:hAnsi="Times New Roman" w:cs="Times New Roman"/>
          <w:sz w:val="24"/>
          <w:szCs w:val="24"/>
        </w:rPr>
        <w:t>e repente</w:t>
      </w:r>
      <w:r w:rsidR="00D5728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</w:t>
      </w:r>
      <w:r w:rsidR="00663B06">
        <w:rPr>
          <w:rFonts w:ascii="Times New Roman" w:hAnsi="Times New Roman" w:cs="Times New Roman"/>
          <w:sz w:val="24"/>
          <w:szCs w:val="24"/>
        </w:rPr>
        <w:t xml:space="preserve"> ouviu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B15191">
        <w:rPr>
          <w:rFonts w:ascii="Times New Roman" w:hAnsi="Times New Roman" w:cs="Times New Roman"/>
          <w:sz w:val="24"/>
          <w:szCs w:val="24"/>
        </w:rPr>
        <w:t>“S</w:t>
      </w:r>
      <w:r w:rsidRPr="00C5704C">
        <w:rPr>
          <w:rFonts w:ascii="Times New Roman" w:hAnsi="Times New Roman" w:cs="Times New Roman"/>
          <w:sz w:val="24"/>
          <w:szCs w:val="24"/>
        </w:rPr>
        <w:t>ua mãe, Emeliánova, morreu no dia 7 de outubro de 1942...</w:t>
      </w:r>
      <w:r w:rsidR="00B15191">
        <w:rPr>
          <w:rFonts w:ascii="Times New Roman" w:hAnsi="Times New Roman" w:cs="Times New Roman"/>
          <w:sz w:val="24"/>
          <w:szCs w:val="24"/>
        </w:rPr>
        <w:t>”.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Então começou a chover, um temporal. Ánnuchka se esqueceu da felicidade </w:t>
      </w:r>
      <w:r w:rsidR="002C693E">
        <w:rPr>
          <w:rFonts w:ascii="Times New Roman" w:hAnsi="Times New Roman" w:cs="Times New Roman"/>
          <w:sz w:val="24"/>
          <w:szCs w:val="24"/>
        </w:rPr>
        <w:t>vivida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</w:t>
      </w:r>
      <w:r w:rsidR="002C693E">
        <w:rPr>
          <w:rFonts w:ascii="Times New Roman" w:hAnsi="Times New Roman" w:cs="Times New Roman"/>
          <w:sz w:val="24"/>
          <w:szCs w:val="24"/>
        </w:rPr>
        <w:t>jovem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Kursk</w:t>
      </w:r>
      <w:r w:rsidR="00663B0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correu </w:t>
      </w:r>
      <w:r w:rsidR="00AA1FA3" w:rsidRPr="00CA4D24">
        <w:rPr>
          <w:rFonts w:ascii="Times New Roman" w:hAnsi="Times New Roman" w:cs="Times New Roman"/>
          <w:sz w:val="24"/>
          <w:szCs w:val="24"/>
        </w:rPr>
        <w:t>a toda a</w:t>
      </w:r>
      <w:r w:rsidRPr="00CA4D24">
        <w:rPr>
          <w:rFonts w:ascii="Times New Roman" w:hAnsi="Times New Roman" w:cs="Times New Roman"/>
          <w:sz w:val="24"/>
          <w:szCs w:val="24"/>
        </w:rPr>
        <w:t xml:space="preserve"> força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que não </w:t>
      </w:r>
      <w:r w:rsidR="009E6485">
        <w:rPr>
          <w:rFonts w:ascii="Times New Roman" w:hAnsi="Times New Roman" w:cs="Times New Roman"/>
          <w:sz w:val="24"/>
          <w:szCs w:val="24"/>
        </w:rPr>
        <w:t>enterrassem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4D0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sem a presença</w:t>
      </w:r>
      <w:r w:rsidR="00E84D0E">
        <w:rPr>
          <w:rFonts w:ascii="Times New Roman" w:hAnsi="Times New Roman" w:cs="Times New Roman"/>
          <w:sz w:val="24"/>
          <w:szCs w:val="24"/>
        </w:rPr>
        <w:t xml:space="preserve">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A1FA3">
        <w:rPr>
          <w:rFonts w:ascii="Times New Roman" w:hAnsi="Times New Roman" w:cs="Times New Roman"/>
          <w:sz w:val="24"/>
          <w:szCs w:val="24"/>
        </w:rPr>
        <w:t>Ela c</w:t>
      </w:r>
      <w:r w:rsidRPr="00C5704C">
        <w:rPr>
          <w:rFonts w:ascii="Times New Roman" w:hAnsi="Times New Roman" w:cs="Times New Roman"/>
          <w:sz w:val="24"/>
          <w:szCs w:val="24"/>
        </w:rPr>
        <w:t xml:space="preserve">hegou </w:t>
      </w:r>
      <w:r w:rsidR="00D3734D">
        <w:rPr>
          <w:rFonts w:ascii="Times New Roman" w:hAnsi="Times New Roman" w:cs="Times New Roman"/>
          <w:sz w:val="24"/>
          <w:szCs w:val="24"/>
        </w:rPr>
        <w:t>ofegante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os barracões, </w:t>
      </w:r>
      <w:r w:rsidR="00AA1FA3">
        <w:rPr>
          <w:rFonts w:ascii="Times New Roman" w:hAnsi="Times New Roman" w:cs="Times New Roman"/>
          <w:sz w:val="24"/>
          <w:szCs w:val="24"/>
        </w:rPr>
        <w:t xml:space="preserve">mas </w:t>
      </w:r>
      <w:r w:rsidR="00C21FE8">
        <w:rPr>
          <w:rFonts w:ascii="Times New Roman" w:hAnsi="Times New Roman" w:cs="Times New Roman"/>
          <w:sz w:val="24"/>
          <w:szCs w:val="24"/>
        </w:rPr>
        <w:t xml:space="preserve">havia </w:t>
      </w:r>
      <w:r w:rsidR="00AA1FA3">
        <w:rPr>
          <w:rFonts w:ascii="Times New Roman" w:hAnsi="Times New Roman" w:cs="Times New Roman"/>
          <w:sz w:val="24"/>
          <w:szCs w:val="24"/>
        </w:rPr>
        <w:t>tanta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</w:t>
      </w:r>
      <w:r w:rsidR="00AA1FA3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AA1FA3">
        <w:rPr>
          <w:rFonts w:ascii="Times New Roman" w:hAnsi="Times New Roman" w:cs="Times New Roman"/>
          <w:sz w:val="24"/>
          <w:szCs w:val="24"/>
        </w:rPr>
        <w:t xml:space="preserve">foi </w:t>
      </w:r>
      <w:r w:rsidR="00CA4D24">
        <w:rPr>
          <w:rFonts w:ascii="Times New Roman" w:hAnsi="Times New Roman" w:cs="Times New Roman"/>
          <w:sz w:val="24"/>
          <w:szCs w:val="24"/>
        </w:rPr>
        <w:t>p</w:t>
      </w:r>
      <w:r w:rsidR="00AA1FA3">
        <w:rPr>
          <w:rFonts w:ascii="Times New Roman" w:hAnsi="Times New Roman" w:cs="Times New Roman"/>
          <w:sz w:val="24"/>
          <w:szCs w:val="24"/>
        </w:rPr>
        <w:t>ossível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3189">
        <w:rPr>
          <w:rFonts w:ascii="Times New Roman" w:hAnsi="Times New Roman" w:cs="Times New Roman"/>
          <w:sz w:val="24"/>
          <w:szCs w:val="24"/>
        </w:rPr>
        <w:t>passar</w:t>
      </w:r>
      <w:r w:rsidRPr="00C5704C">
        <w:rPr>
          <w:rFonts w:ascii="Times New Roman" w:hAnsi="Times New Roman" w:cs="Times New Roman"/>
          <w:sz w:val="24"/>
          <w:szCs w:val="24"/>
        </w:rPr>
        <w:t>, e o caixão com o corpo d</w:t>
      </w:r>
      <w:r w:rsidR="00AA1FA3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estava no </w:t>
      </w:r>
      <w:r w:rsidR="00CA4D24">
        <w:rPr>
          <w:rFonts w:ascii="Times New Roman" w:hAnsi="Times New Roman" w:cs="Times New Roman"/>
          <w:sz w:val="24"/>
          <w:szCs w:val="24"/>
        </w:rPr>
        <w:t>pátio</w:t>
      </w:r>
      <w:r w:rsidR="00AA1FA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 a chuva. Ánnuchka viu os</w:t>
      </w:r>
      <w:r w:rsidR="0009215E">
        <w:rPr>
          <w:rFonts w:ascii="Times New Roman" w:hAnsi="Times New Roman" w:cs="Times New Roman"/>
          <w:sz w:val="24"/>
          <w:szCs w:val="24"/>
        </w:rPr>
        <w:t xml:space="preserve"> antigos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vizinhos </w:t>
      </w:r>
      <w:r w:rsidR="00513083" w:rsidRPr="00621342">
        <w:rPr>
          <w:rFonts w:ascii="Times New Roman" w:hAnsi="Times New Roman" w:cs="Times New Roman"/>
          <w:sz w:val="24"/>
          <w:szCs w:val="24"/>
        </w:rPr>
        <w:t>—</w:t>
      </w:r>
      <w:r w:rsidR="0051308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se lembrava de todos </w:t>
      </w:r>
      <w:r w:rsidR="00513083" w:rsidRPr="00621342">
        <w:rPr>
          <w:rFonts w:ascii="Times New Roman" w:hAnsi="Times New Roman" w:cs="Times New Roman"/>
          <w:sz w:val="24"/>
          <w:szCs w:val="24"/>
        </w:rPr>
        <w:t>—</w:t>
      </w:r>
      <w:r w:rsidR="00513083">
        <w:rPr>
          <w:rFonts w:ascii="Times New Roman" w:hAnsi="Times New Roman" w:cs="Times New Roman"/>
          <w:sz w:val="24"/>
          <w:szCs w:val="24"/>
        </w:rPr>
        <w:t xml:space="preserve"> </w:t>
      </w:r>
      <w:r w:rsidR="00AA1FA3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aproximar</w:t>
      </w:r>
      <w:r w:rsidR="00AA1FA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do caixão para </w:t>
      </w:r>
      <w:r w:rsidR="00AA1FA3">
        <w:rPr>
          <w:rFonts w:ascii="Times New Roman" w:hAnsi="Times New Roman" w:cs="Times New Roman"/>
          <w:sz w:val="24"/>
          <w:szCs w:val="24"/>
        </w:rPr>
        <w:t xml:space="preserve">erguê-lo e levá-lo até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cemitério. </w:t>
      </w:r>
      <w:r w:rsidR="00663B06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gritou: </w:t>
      </w:r>
    </w:p>
    <w:p w:rsidR="0024094F" w:rsidRPr="00C5704C" w:rsidRDefault="00E478A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estou aqui... Eu sou a filha</w:t>
      </w:r>
      <w:r w:rsidR="00944589">
        <w:rPr>
          <w:rFonts w:ascii="Times New Roman" w:hAnsi="Times New Roman" w:cs="Times New Roman"/>
          <w:sz w:val="24"/>
          <w:szCs w:val="24"/>
        </w:rPr>
        <w:t xml:space="preserve"> d</w:t>
      </w:r>
      <w:r w:rsidR="0024094F" w:rsidRPr="00C5704C">
        <w:rPr>
          <w:rFonts w:ascii="Times New Roman" w:hAnsi="Times New Roman" w:cs="Times New Roman"/>
          <w:sz w:val="24"/>
          <w:szCs w:val="24"/>
        </w:rPr>
        <w:t>e Emeliánova...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eles não ouviam sua voz </w:t>
      </w:r>
      <w:r w:rsidR="00663B06">
        <w:rPr>
          <w:rFonts w:ascii="Times New Roman" w:hAnsi="Times New Roman" w:cs="Times New Roman"/>
          <w:sz w:val="24"/>
          <w:szCs w:val="24"/>
        </w:rPr>
        <w:t>vinda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longe </w:t>
      </w:r>
      <w:r w:rsidR="00E478A6">
        <w:rPr>
          <w:rFonts w:ascii="Times New Roman" w:hAnsi="Times New Roman" w:cs="Times New Roman"/>
          <w:sz w:val="24"/>
          <w:szCs w:val="24"/>
        </w:rPr>
        <w:t>e</w:t>
      </w:r>
      <w:r w:rsidR="00E478A6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65" w:author="Daniela Mountian" w:date="2017-08-24T16:48:00Z">
        <w:r w:rsidR="00CA4D24">
          <w:rPr>
            <w:rFonts w:ascii="Times New Roman" w:hAnsi="Times New Roman" w:cs="Times New Roman"/>
            <w:sz w:val="24"/>
            <w:szCs w:val="24"/>
          </w:rPr>
          <w:t xml:space="preserve">a menina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não conseguia </w:t>
      </w:r>
      <w:r w:rsidR="0009215E">
        <w:rPr>
          <w:rFonts w:ascii="Times New Roman" w:hAnsi="Times New Roman" w:cs="Times New Roman"/>
          <w:sz w:val="24"/>
          <w:szCs w:val="24"/>
        </w:rPr>
        <w:t>transpor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água. </w:t>
      </w:r>
      <w:ins w:id="166" w:author="Daniela Mountian" w:date="2017-08-24T16:49:00Z">
        <w:r w:rsidR="00CA4D24">
          <w:rPr>
            <w:rFonts w:ascii="Times New Roman" w:hAnsi="Times New Roman" w:cs="Times New Roman"/>
            <w:sz w:val="24"/>
            <w:szCs w:val="24"/>
          </w:rPr>
          <w:t>Quando o</w:t>
        </w:r>
      </w:ins>
      <w:r w:rsidRPr="00C5704C">
        <w:rPr>
          <w:rFonts w:ascii="Times New Roman" w:hAnsi="Times New Roman" w:cs="Times New Roman"/>
          <w:sz w:val="24"/>
          <w:szCs w:val="24"/>
        </w:rPr>
        <w:t>s vizinhos se inclina</w:t>
      </w:r>
      <w:r w:rsidR="0009215E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>am</w:t>
      </w:r>
      <w:ins w:id="167" w:author="Daniela Mountian" w:date="2017-04-14T11:32:00Z">
        <w:r w:rsidR="0009215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para levant</w:t>
      </w:r>
      <w:r w:rsidR="0009215E">
        <w:rPr>
          <w:rFonts w:ascii="Times New Roman" w:hAnsi="Times New Roman" w:cs="Times New Roman"/>
          <w:sz w:val="24"/>
          <w:szCs w:val="24"/>
        </w:rPr>
        <w:t>ar o caixão</w:t>
      </w:r>
      <w:r w:rsidR="00CA4D24">
        <w:rPr>
          <w:rFonts w:ascii="Times New Roman" w:hAnsi="Times New Roman" w:cs="Times New Roman"/>
          <w:sz w:val="24"/>
          <w:szCs w:val="24"/>
        </w:rPr>
        <w:t>,</w:t>
      </w:r>
      <w:r w:rsidR="0009215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de Ánnuchka </w:t>
      </w:r>
      <w:ins w:id="168" w:author="Daniela Mountian" w:date="2017-08-24T16:50:00Z">
        <w:r w:rsidR="00CA4D24">
          <w:rPr>
            <w:rFonts w:ascii="Times New Roman" w:hAnsi="Times New Roman" w:cs="Times New Roman"/>
            <w:sz w:val="24"/>
            <w:szCs w:val="24"/>
          </w:rPr>
          <w:t xml:space="preserve">inesperadamente se </w:t>
        </w:r>
      </w:ins>
      <w:r w:rsidR="00E478A6" w:rsidRPr="00C5704C">
        <w:rPr>
          <w:rFonts w:ascii="Times New Roman" w:hAnsi="Times New Roman" w:cs="Times New Roman"/>
          <w:sz w:val="24"/>
          <w:szCs w:val="24"/>
        </w:rPr>
        <w:t>sent</w:t>
      </w:r>
      <w:r w:rsidR="00E478A6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478A6" w:rsidRPr="00C5704C">
        <w:rPr>
          <w:rFonts w:ascii="Times New Roman" w:hAnsi="Times New Roman" w:cs="Times New Roman"/>
          <w:sz w:val="24"/>
          <w:szCs w:val="24"/>
        </w:rPr>
        <w:t>di</w:t>
      </w:r>
      <w:r w:rsidR="00E478A6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E478A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Esperem, eu quero dizer uma coisa...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Ánnuchka ouviu claramente </w:t>
      </w:r>
      <w:r w:rsidR="0009215E">
        <w:rPr>
          <w:rFonts w:ascii="Times New Roman" w:hAnsi="Times New Roman" w:cs="Times New Roman"/>
          <w:sz w:val="24"/>
          <w:szCs w:val="24"/>
        </w:rPr>
        <w:t>essas</w:t>
      </w:r>
      <w:r w:rsidR="00E478A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palavras, mas não </w:t>
      </w:r>
      <w:r w:rsidR="0009215E">
        <w:rPr>
          <w:rFonts w:ascii="Times New Roman" w:hAnsi="Times New Roman" w:cs="Times New Roman"/>
          <w:sz w:val="24"/>
          <w:szCs w:val="24"/>
        </w:rPr>
        <w:t>conseguiu entender o que sua mãe disse em seguida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a água </w:t>
      </w:r>
      <w:r w:rsidR="0009215E">
        <w:rPr>
          <w:rFonts w:ascii="Times New Roman" w:hAnsi="Times New Roman" w:cs="Times New Roman"/>
          <w:sz w:val="24"/>
          <w:szCs w:val="24"/>
        </w:rPr>
        <w:t xml:space="preserve">a impedia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aproximar e fazia </w:t>
      </w:r>
      <w:r w:rsidR="0009215E">
        <w:rPr>
          <w:rFonts w:ascii="Times New Roman" w:hAnsi="Times New Roman" w:cs="Times New Roman"/>
          <w:sz w:val="24"/>
          <w:szCs w:val="24"/>
        </w:rPr>
        <w:t xml:space="preserve">muito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barulho... </w:t>
      </w:r>
      <w:r w:rsidR="00FA2183" w:rsidRPr="00CA4D24">
        <w:rPr>
          <w:rFonts w:ascii="Times New Roman" w:hAnsi="Times New Roman" w:cs="Times New Roman"/>
          <w:sz w:val="24"/>
          <w:szCs w:val="24"/>
        </w:rPr>
        <w:t>Os vizinhos, p</w:t>
      </w:r>
      <w:r w:rsidRPr="00CA4D24">
        <w:rPr>
          <w:rFonts w:ascii="Times New Roman" w:hAnsi="Times New Roman" w:cs="Times New Roman"/>
          <w:sz w:val="24"/>
          <w:szCs w:val="24"/>
        </w:rPr>
        <w:t xml:space="preserve">essoas estranhas, </w:t>
      </w:r>
      <w:r w:rsidR="0065262A" w:rsidRPr="00CA4D24">
        <w:rPr>
          <w:rFonts w:ascii="Times New Roman" w:hAnsi="Times New Roman" w:cs="Times New Roman"/>
          <w:sz w:val="24"/>
          <w:szCs w:val="24"/>
        </w:rPr>
        <w:t xml:space="preserve">a </w:t>
      </w:r>
      <w:r w:rsidRPr="00CA4D24">
        <w:rPr>
          <w:rFonts w:ascii="Times New Roman" w:hAnsi="Times New Roman" w:cs="Times New Roman"/>
          <w:sz w:val="24"/>
          <w:szCs w:val="24"/>
        </w:rPr>
        <w:t>ouviam,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69" w:author="Daniela Mountian" w:date="2017-08-24T16:51:00Z">
        <w:r w:rsidR="00CA4D24">
          <w:rPr>
            <w:rFonts w:ascii="Times New Roman" w:hAnsi="Times New Roman" w:cs="Times New Roman"/>
            <w:sz w:val="24"/>
            <w:szCs w:val="24"/>
          </w:rPr>
          <w:t>enquanto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5262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própria filha não. Ánnuchka correu </w:t>
      </w:r>
      <w:r w:rsidR="0065262A">
        <w:rPr>
          <w:rFonts w:ascii="Times New Roman" w:hAnsi="Times New Roman" w:cs="Times New Roman"/>
          <w:sz w:val="24"/>
          <w:szCs w:val="24"/>
        </w:rPr>
        <w:t>em direção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água, que </w:t>
      </w:r>
      <w:r w:rsidR="0065262A">
        <w:rPr>
          <w:rFonts w:ascii="Times New Roman" w:hAnsi="Times New Roman" w:cs="Times New Roman"/>
          <w:sz w:val="24"/>
          <w:szCs w:val="24"/>
        </w:rPr>
        <w:t>alcançava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cintura</w:t>
      </w:r>
      <w:del w:id="170" w:author="Daniela Mountian" w:date="2017-08-24T16:52:00Z">
        <w:r w:rsidRPr="00C5704C" w:rsidDel="00CA4D24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171" w:author="Daniela Mountian" w:date="2017-08-24T16:52:00Z">
        <w:r w:rsidR="00CA4D24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depois </w:t>
      </w:r>
      <w:r w:rsidR="0065262A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pescoço, e ninguém</w:t>
      </w:r>
      <w:r w:rsidR="00944589">
        <w:rPr>
          <w:rFonts w:ascii="Times New Roman" w:hAnsi="Times New Roman" w:cs="Times New Roman"/>
          <w:sz w:val="24"/>
          <w:szCs w:val="24"/>
        </w:rPr>
        <w:t xml:space="preserve"> se pôs a ajudá-la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65262A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>esmo assim</w:t>
      </w:r>
      <w:r w:rsidR="0065262A">
        <w:rPr>
          <w:rFonts w:ascii="Times New Roman" w:hAnsi="Times New Roman" w:cs="Times New Roman"/>
          <w:sz w:val="24"/>
          <w:szCs w:val="24"/>
        </w:rPr>
        <w:t>,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conseguiu </w:t>
      </w:r>
      <w:r w:rsidR="0065262A">
        <w:rPr>
          <w:rFonts w:ascii="Times New Roman" w:hAnsi="Times New Roman" w:cs="Times New Roman"/>
          <w:sz w:val="24"/>
          <w:szCs w:val="24"/>
        </w:rPr>
        <w:t>chegar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o caixão, mas </w:t>
      </w:r>
      <w:r w:rsidR="0065262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já tinha acabado de falar e jazia</w:t>
      </w:r>
      <w:r w:rsidR="0065262A">
        <w:rPr>
          <w:rFonts w:ascii="Times New Roman" w:hAnsi="Times New Roman" w:cs="Times New Roman"/>
          <w:sz w:val="24"/>
          <w:szCs w:val="24"/>
        </w:rPr>
        <w:t>, inerte, como 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Os vizinhos levantaram o caixão e o </w:t>
      </w:r>
      <w:r w:rsidR="001249C1">
        <w:rPr>
          <w:rFonts w:ascii="Times New Roman" w:hAnsi="Times New Roman" w:cs="Times New Roman"/>
          <w:sz w:val="24"/>
          <w:szCs w:val="24"/>
        </w:rPr>
        <w:t>carregaram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Ánnnuchka </w:t>
      </w:r>
      <w:r w:rsidR="001249C1">
        <w:rPr>
          <w:rFonts w:ascii="Times New Roman" w:hAnsi="Times New Roman" w:cs="Times New Roman"/>
          <w:sz w:val="24"/>
          <w:szCs w:val="24"/>
        </w:rPr>
        <w:t>caiu no 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 esse choro </w:t>
      </w:r>
      <w:r w:rsidR="001249C1">
        <w:rPr>
          <w:rFonts w:ascii="Times New Roman" w:hAnsi="Times New Roman" w:cs="Times New Roman"/>
          <w:sz w:val="24"/>
          <w:szCs w:val="24"/>
        </w:rPr>
        <w:t>despertou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chiqueiro alemão</w:t>
      </w:r>
      <w:r w:rsidR="001249C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</w:t>
      </w:r>
      <w:r w:rsidR="001249C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tabique de madeira onde grunhiam porcos...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chuva rumorejava no telhado de telha</w:t>
      </w:r>
      <w:r w:rsidR="001249C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C21D1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havia correntes de ar</w:t>
      </w:r>
      <w:r w:rsidR="00A140F4">
        <w:rPr>
          <w:rFonts w:ascii="Times New Roman" w:hAnsi="Times New Roman" w:cs="Times New Roman"/>
          <w:sz w:val="24"/>
          <w:szCs w:val="24"/>
        </w:rPr>
        <w:t xml:space="preserve"> </w:t>
      </w:r>
      <w:r w:rsidR="00A140F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chiqueiro alemão se diferencia do chiqueiro russo </w:t>
      </w:r>
      <w:r w:rsidR="00A140F4">
        <w:rPr>
          <w:rFonts w:ascii="Times New Roman" w:hAnsi="Times New Roman" w:cs="Times New Roman"/>
          <w:sz w:val="24"/>
          <w:szCs w:val="24"/>
        </w:rPr>
        <w:t>por ser mais limpo e por melhor proteger contra o frio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140F4">
        <w:rPr>
          <w:rFonts w:ascii="Times New Roman" w:hAnsi="Times New Roman" w:cs="Times New Roman"/>
          <w:sz w:val="24"/>
          <w:szCs w:val="24"/>
        </w:rPr>
        <w:t xml:space="preserve">Só que Ánnuchka não tremia do </w:t>
      </w:r>
      <w:r w:rsidR="00A140F4" w:rsidRPr="005404FD">
        <w:rPr>
          <w:rFonts w:ascii="Times New Roman" w:hAnsi="Times New Roman" w:cs="Times New Roman"/>
          <w:sz w:val="24"/>
          <w:szCs w:val="24"/>
        </w:rPr>
        <w:t>frio exterior</w:t>
      </w:r>
      <w:r w:rsidR="00A140F4">
        <w:rPr>
          <w:rFonts w:ascii="Times New Roman" w:hAnsi="Times New Roman" w:cs="Times New Roman"/>
          <w:sz w:val="24"/>
          <w:szCs w:val="24"/>
        </w:rPr>
        <w:t xml:space="preserve">, mas do </w:t>
      </w:r>
      <w:r w:rsidR="000077D4">
        <w:rPr>
          <w:rFonts w:ascii="Times New Roman" w:hAnsi="Times New Roman" w:cs="Times New Roman"/>
          <w:sz w:val="24"/>
          <w:szCs w:val="24"/>
        </w:rPr>
        <w:t xml:space="preserve">frio </w:t>
      </w:r>
      <w:r w:rsidRPr="00C5704C">
        <w:rPr>
          <w:rFonts w:ascii="Times New Roman" w:hAnsi="Times New Roman" w:cs="Times New Roman"/>
          <w:sz w:val="24"/>
          <w:szCs w:val="24"/>
        </w:rPr>
        <w:t>inter</w:t>
      </w:r>
      <w:r w:rsidR="00A140F4">
        <w:rPr>
          <w:rFonts w:ascii="Times New Roman" w:hAnsi="Times New Roman" w:cs="Times New Roman"/>
          <w:sz w:val="24"/>
          <w:szCs w:val="24"/>
        </w:rPr>
        <w:t>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por causa do vento, mas da febre. </w:t>
      </w:r>
      <w:ins w:id="172" w:author="Daniela Mountian" w:date="2017-04-15T10:28:00Z">
        <w:r w:rsidR="00040472">
          <w:rPr>
            <w:rFonts w:ascii="Times New Roman" w:hAnsi="Times New Roman" w:cs="Times New Roman"/>
            <w:sz w:val="24"/>
            <w:szCs w:val="24"/>
          </w:rPr>
          <w:t>Durante o son</w:t>
        </w:r>
      </w:ins>
      <w:ins w:id="173" w:author="Daniela Mountian" w:date="2017-08-24T16:57:00Z">
        <w:r w:rsidR="00EF70BD">
          <w:rPr>
            <w:rFonts w:ascii="Times New Roman" w:hAnsi="Times New Roman" w:cs="Times New Roman"/>
            <w:sz w:val="24"/>
            <w:szCs w:val="24"/>
          </w:rPr>
          <w:t>h</w:t>
        </w:r>
      </w:ins>
      <w:ins w:id="174" w:author="Daniela Mountian" w:date="2017-04-15T10:28:00Z">
        <w:r w:rsidR="00040472">
          <w:rPr>
            <w:rFonts w:ascii="Times New Roman" w:hAnsi="Times New Roman" w:cs="Times New Roman"/>
            <w:sz w:val="24"/>
            <w:szCs w:val="24"/>
          </w:rPr>
          <w:t xml:space="preserve">o,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Ánnuchka chorara </w:t>
      </w:r>
      <w:r w:rsidR="007E732A">
        <w:rPr>
          <w:rFonts w:ascii="Times New Roman" w:hAnsi="Times New Roman" w:cs="Times New Roman"/>
          <w:sz w:val="24"/>
          <w:szCs w:val="24"/>
        </w:rPr>
        <w:t>a plenos pulmões</w:t>
      </w:r>
      <w:r w:rsidRPr="00C5704C">
        <w:rPr>
          <w:rFonts w:ascii="Times New Roman" w:hAnsi="Times New Roman" w:cs="Times New Roman"/>
          <w:sz w:val="24"/>
          <w:szCs w:val="24"/>
        </w:rPr>
        <w:t>, porque estava em casa e ninguém poderia proibi-</w:t>
      </w:r>
      <w:r w:rsidR="00040472">
        <w:rPr>
          <w:rFonts w:ascii="Times New Roman" w:hAnsi="Times New Roman" w:cs="Times New Roman"/>
          <w:sz w:val="24"/>
          <w:szCs w:val="24"/>
        </w:rPr>
        <w:t>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chorar, mas no mundo real </w:t>
      </w:r>
      <w:r w:rsidR="00040472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chorava baixinho, porque </w:t>
      </w:r>
      <w:r w:rsidR="00215EB4">
        <w:rPr>
          <w:rFonts w:ascii="Times New Roman" w:hAnsi="Times New Roman" w:cs="Times New Roman"/>
          <w:sz w:val="24"/>
          <w:szCs w:val="24"/>
        </w:rPr>
        <w:t>vivia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2183">
        <w:rPr>
          <w:rFonts w:ascii="Times New Roman" w:hAnsi="Times New Roman" w:cs="Times New Roman"/>
          <w:sz w:val="24"/>
          <w:szCs w:val="24"/>
        </w:rPr>
        <w:t>sob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611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escravidão alemã. </w:t>
      </w:r>
      <w:r w:rsidR="00B47C18">
        <w:rPr>
          <w:rFonts w:ascii="Times New Roman" w:hAnsi="Times New Roman" w:cs="Times New Roman"/>
          <w:sz w:val="24"/>
          <w:szCs w:val="24"/>
        </w:rPr>
        <w:t>Esse choro</w:t>
      </w:r>
      <w:r w:rsidR="00B47C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7C18">
        <w:rPr>
          <w:rFonts w:ascii="Times New Roman" w:hAnsi="Times New Roman" w:cs="Times New Roman"/>
          <w:sz w:val="24"/>
          <w:szCs w:val="24"/>
        </w:rPr>
        <w:t xml:space="preserve">era </w:t>
      </w:r>
      <w:r w:rsidR="00D30FBE">
        <w:rPr>
          <w:rFonts w:ascii="Times New Roman" w:hAnsi="Times New Roman" w:cs="Times New Roman"/>
          <w:sz w:val="24"/>
          <w:szCs w:val="24"/>
        </w:rPr>
        <w:t xml:space="preserve">o </w:t>
      </w:r>
      <w:r w:rsidR="00B47C18">
        <w:rPr>
          <w:rFonts w:ascii="Times New Roman" w:hAnsi="Times New Roman" w:cs="Times New Roman"/>
          <w:sz w:val="24"/>
          <w:szCs w:val="24"/>
        </w:rPr>
        <w:t>pranto</w:t>
      </w:r>
      <w:r w:rsidR="00B47C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7C18">
        <w:rPr>
          <w:rFonts w:ascii="Times New Roman" w:hAnsi="Times New Roman" w:cs="Times New Roman"/>
          <w:sz w:val="24"/>
          <w:szCs w:val="24"/>
        </w:rPr>
        <w:t>divino</w:t>
      </w:r>
      <w:r w:rsidR="00B47C18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47C18">
        <w:rPr>
          <w:rFonts w:ascii="Times New Roman" w:hAnsi="Times New Roman" w:cs="Times New Roman"/>
          <w:sz w:val="24"/>
          <w:szCs w:val="24"/>
        </w:rPr>
        <w:t xml:space="preserve">vindo </w:t>
      </w:r>
      <w:r w:rsidR="00B47C18" w:rsidRPr="00C5704C">
        <w:rPr>
          <w:rFonts w:ascii="Times New Roman" w:hAnsi="Times New Roman" w:cs="Times New Roman"/>
          <w:sz w:val="24"/>
          <w:szCs w:val="24"/>
        </w:rPr>
        <w:t xml:space="preserve">do coração, com o qual às vezes o Senhor </w:t>
      </w:r>
      <w:r w:rsidR="00B47C18">
        <w:rPr>
          <w:rFonts w:ascii="Times New Roman" w:hAnsi="Times New Roman" w:cs="Times New Roman"/>
          <w:sz w:val="24"/>
          <w:szCs w:val="24"/>
        </w:rPr>
        <w:t>recompensa</w:t>
      </w:r>
      <w:r w:rsidR="00B47C18" w:rsidRPr="00C5704C">
        <w:rPr>
          <w:rFonts w:ascii="Times New Roman" w:hAnsi="Times New Roman" w:cs="Times New Roman"/>
          <w:sz w:val="24"/>
          <w:szCs w:val="24"/>
        </w:rPr>
        <w:t xml:space="preserve"> os insensatos</w:t>
      </w:r>
      <w:r w:rsidR="00B3277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32774">
        <w:rPr>
          <w:rFonts w:ascii="Times New Roman" w:hAnsi="Times New Roman" w:cs="Times New Roman"/>
          <w:sz w:val="24"/>
          <w:szCs w:val="24"/>
        </w:rPr>
        <w:lastRenderedPageBreak/>
        <w:t>como se dera com a jovem</w:t>
      </w:r>
      <w:ins w:id="175" w:author="Daniela Mountian" w:date="2017-04-15T10:45:00Z">
        <w:r w:rsidR="00B3277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76" w:author="Daniela Mountian" w:date="2017-08-24T16:58:00Z">
        <w:r w:rsidR="00EF70BD">
          <w:rPr>
            <w:rFonts w:ascii="Times New Roman" w:hAnsi="Times New Roman" w:cs="Times New Roman"/>
            <w:sz w:val="24"/>
            <w:szCs w:val="24"/>
          </w:rPr>
          <w:t>prostituta</w:t>
        </w:r>
      </w:ins>
      <w:ins w:id="177" w:author="Daniela Mountian" w:date="2017-04-15T10:45:00Z">
        <w:r w:rsidR="00B3277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32774">
        <w:rPr>
          <w:rFonts w:ascii="Times New Roman" w:hAnsi="Times New Roman" w:cs="Times New Roman"/>
          <w:sz w:val="24"/>
          <w:szCs w:val="24"/>
        </w:rPr>
        <w:t>Maria, em 1933,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2774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campo perto da estação de Andréievka. Através </w:t>
      </w:r>
      <w:r w:rsidR="00E478A6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2774">
        <w:rPr>
          <w:rFonts w:ascii="Times New Roman" w:hAnsi="Times New Roman" w:cs="Times New Roman"/>
          <w:sz w:val="24"/>
          <w:szCs w:val="24"/>
        </w:rPr>
        <w:t>pranto divino</w:t>
      </w:r>
      <w:r w:rsidRPr="00C5704C">
        <w:rPr>
          <w:rFonts w:ascii="Times New Roman" w:hAnsi="Times New Roman" w:cs="Times New Roman"/>
          <w:sz w:val="24"/>
          <w:szCs w:val="24"/>
        </w:rPr>
        <w:t>, Maria</w:t>
      </w:r>
      <w:r w:rsidR="00EF70B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0FBE">
        <w:rPr>
          <w:rFonts w:ascii="Times New Roman" w:hAnsi="Times New Roman" w:cs="Times New Roman"/>
          <w:sz w:val="24"/>
          <w:szCs w:val="24"/>
        </w:rPr>
        <w:t>naquele instante</w:t>
      </w:r>
      <w:r w:rsidR="00EF70BD">
        <w:rPr>
          <w:rFonts w:ascii="Times New Roman" w:hAnsi="Times New Roman" w:cs="Times New Roman"/>
          <w:sz w:val="24"/>
          <w:szCs w:val="24"/>
        </w:rPr>
        <w:t>,</w:t>
      </w:r>
      <w:r w:rsidR="00D30FB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 elev</w:t>
      </w:r>
      <w:r w:rsidR="00997404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8" w:author="Daniela Mountian" w:date="2017-08-24T17:02:00Z">
        <w:r w:rsidR="00EF70BD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997404">
        <w:rPr>
          <w:rFonts w:ascii="Times New Roman" w:hAnsi="Times New Roman" w:cs="Times New Roman"/>
          <w:sz w:val="24"/>
          <w:szCs w:val="24"/>
        </w:rPr>
        <w:t>ajuda de palavras,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9" w:author="Daniela Mountian" w:date="2017-08-24T17:02:00Z">
        <w:r w:rsidR="00EF70BD">
          <w:rPr>
            <w:rFonts w:ascii="Times New Roman" w:hAnsi="Times New Roman" w:cs="Times New Roman"/>
            <w:sz w:val="24"/>
            <w:szCs w:val="24"/>
          </w:rPr>
          <w:t xml:space="preserve">ela </w:t>
        </w:r>
      </w:ins>
      <w:r w:rsidRPr="00C5704C">
        <w:rPr>
          <w:rFonts w:ascii="Times New Roman" w:hAnsi="Times New Roman" w:cs="Times New Roman"/>
          <w:sz w:val="24"/>
          <w:szCs w:val="24"/>
        </w:rPr>
        <w:t>le</w:t>
      </w:r>
      <w:r w:rsidR="00D30FBE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sermão do Senhor e</w:t>
      </w:r>
      <w:r w:rsidR="00D30FB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EF70BD">
        <w:rPr>
          <w:rFonts w:ascii="Times New Roman" w:hAnsi="Times New Roman" w:cs="Times New Roman"/>
          <w:sz w:val="24"/>
          <w:szCs w:val="24"/>
        </w:rPr>
        <w:t>o uso d</w:t>
      </w:r>
      <w:r w:rsidRPr="00C5704C">
        <w:rPr>
          <w:rFonts w:ascii="Times New Roman" w:hAnsi="Times New Roman" w:cs="Times New Roman"/>
          <w:sz w:val="24"/>
          <w:szCs w:val="24"/>
        </w:rPr>
        <w:t>a razão</w:t>
      </w:r>
      <w:ins w:id="180" w:author="Daniela Mountian" w:date="2017-08-24T17:01:00Z">
        <w:r w:rsidR="00EF70BD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0FBE">
        <w:rPr>
          <w:rFonts w:ascii="Times New Roman" w:hAnsi="Times New Roman" w:cs="Times New Roman"/>
          <w:sz w:val="24"/>
          <w:szCs w:val="24"/>
        </w:rPr>
        <w:t>compreendera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o profeta Isaías</w:t>
      </w:r>
      <w:r w:rsidR="00EF70BD">
        <w:rPr>
          <w:rFonts w:ascii="Times New Roman" w:hAnsi="Times New Roman" w:cs="Times New Roman"/>
          <w:sz w:val="24"/>
          <w:szCs w:val="24"/>
        </w:rPr>
        <w:t xml:space="preserve">, por meio da </w:t>
      </w:r>
      <w:del w:id="181" w:author="Daniela Mountian" w:date="2017-08-24T17:03:00Z">
        <w:r w:rsidR="00EF70BD" w:rsidDel="00EF70BD">
          <w:rPr>
            <w:rFonts w:ascii="Times New Roman" w:hAnsi="Times New Roman" w:cs="Times New Roman"/>
            <w:sz w:val="24"/>
            <w:szCs w:val="24"/>
          </w:rPr>
          <w:delText>razão</w:delText>
        </w:r>
      </w:del>
      <w:ins w:id="182" w:author="Daniela Mountian" w:date="2017-08-24T17:03:00Z">
        <w:r w:rsidR="00EF70BD">
          <w:rPr>
            <w:rFonts w:ascii="Times New Roman" w:hAnsi="Times New Roman" w:cs="Times New Roman"/>
            <w:sz w:val="24"/>
            <w:szCs w:val="24"/>
          </w:rPr>
          <w:t>inteligência</w:t>
        </w:r>
      </w:ins>
      <w:r w:rsidR="00EF70BD">
        <w:rPr>
          <w:rFonts w:ascii="Times New Roman" w:hAnsi="Times New Roman" w:cs="Times New Roman"/>
          <w:sz w:val="24"/>
          <w:szCs w:val="24"/>
        </w:rPr>
        <w:t>,</w:t>
      </w:r>
      <w:r w:rsidR="00D30FBE">
        <w:rPr>
          <w:rFonts w:ascii="Times New Roman" w:hAnsi="Times New Roman" w:cs="Times New Roman"/>
          <w:sz w:val="24"/>
          <w:szCs w:val="24"/>
        </w:rPr>
        <w:t xml:space="preserve"> havia recebido</w:t>
      </w:r>
      <w:r w:rsidR="00EF70BD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D30FB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hAnsi="Times New Roman" w:cs="Times New Roman"/>
          <w:sz w:val="24"/>
          <w:szCs w:val="24"/>
        </w:rPr>
        <w:t xml:space="preserve">uma mãe que consola </w:t>
      </w:r>
      <w:r w:rsidRPr="00C5704C">
        <w:rPr>
          <w:rFonts w:ascii="Times New Roman" w:hAnsi="Times New Roman" w:cs="Times New Roman"/>
          <w:sz w:val="24"/>
          <w:szCs w:val="24"/>
        </w:rPr>
        <w:t>Eu vos consolarei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>ós vereis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83"/>
      <w:r w:rsidRPr="00C5704C">
        <w:rPr>
          <w:rFonts w:ascii="Times New Roman" w:hAnsi="Times New Roman" w:cs="Times New Roman"/>
          <w:sz w:val="24"/>
          <w:szCs w:val="24"/>
        </w:rPr>
        <w:t xml:space="preserve">e vosso </w:t>
      </w:r>
      <w:commentRangeEnd w:id="183"/>
      <w:r w:rsidR="00EF70BD">
        <w:rPr>
          <w:rStyle w:val="Refdecomentrio"/>
          <w:rFonts w:cs="Times New Roman"/>
          <w:lang w:val="x-none"/>
        </w:rPr>
        <w:commentReference w:id="183"/>
      </w:r>
      <w:r w:rsidRPr="00C5704C">
        <w:rPr>
          <w:rFonts w:ascii="Times New Roman" w:hAnsi="Times New Roman" w:cs="Times New Roman"/>
          <w:sz w:val="24"/>
          <w:szCs w:val="24"/>
        </w:rPr>
        <w:t xml:space="preserve">coração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alegrará e vossos ossos </w:t>
      </w:r>
      <w:r>
        <w:rPr>
          <w:rFonts w:ascii="Times New Roman" w:hAnsi="Times New Roman" w:cs="Times New Roman"/>
          <w:sz w:val="24"/>
          <w:szCs w:val="24"/>
        </w:rPr>
        <w:t>florescerão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hAnsi="Times New Roman" w:cs="Times New Roman"/>
          <w:sz w:val="24"/>
          <w:szCs w:val="24"/>
        </w:rPr>
        <w:t>ervas frescas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]</w:t>
      </w:r>
      <w:r w:rsidR="008C261D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5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094F" w:rsidRPr="00C5704C" w:rsidRDefault="008C261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escutar</w:t>
      </w:r>
      <w:r w:rsidR="00434A8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palavras</w:t>
      </w:r>
      <w:r w:rsidR="00434A8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esse </w:t>
      </w:r>
      <w:r w:rsidR="009A6116">
        <w:rPr>
          <w:rFonts w:ascii="Times New Roman" w:hAnsi="Times New Roman" w:cs="Times New Roman"/>
          <w:sz w:val="24"/>
          <w:szCs w:val="24"/>
        </w:rPr>
        <w:t xml:space="preserve">mesmo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sermão 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compreendê-lo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razão, </w:t>
      </w:r>
      <w:r>
        <w:rPr>
          <w:rFonts w:ascii="Times New Roman" w:hAnsi="Times New Roman" w:cs="Times New Roman"/>
          <w:sz w:val="24"/>
          <w:szCs w:val="24"/>
        </w:rPr>
        <w:t xml:space="preserve">Ánnuchka </w:t>
      </w:r>
      <w:r w:rsidR="0024094F" w:rsidRPr="00C5704C">
        <w:rPr>
          <w:rFonts w:ascii="Times New Roman" w:hAnsi="Times New Roman" w:cs="Times New Roman"/>
          <w:sz w:val="24"/>
          <w:szCs w:val="24"/>
        </w:rPr>
        <w:t>saiu do chiqueiro alemão</w:t>
      </w:r>
      <w:r w:rsidR="00FA21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2183">
        <w:rPr>
          <w:rFonts w:ascii="Times New Roman" w:hAnsi="Times New Roman" w:cs="Times New Roman"/>
          <w:sz w:val="24"/>
          <w:szCs w:val="24"/>
        </w:rPr>
        <w:t>aquecido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FA2183">
        <w:rPr>
          <w:rFonts w:ascii="Times New Roman" w:hAnsi="Times New Roman" w:cs="Times New Roman"/>
          <w:sz w:val="24"/>
          <w:szCs w:val="24"/>
        </w:rPr>
        <w:t xml:space="preserve">, sob </w:t>
      </w:r>
      <w:r w:rsidR="007E6011">
        <w:rPr>
          <w:rFonts w:ascii="Times New Roman" w:hAnsi="Times New Roman" w:cs="Times New Roman"/>
          <w:sz w:val="24"/>
          <w:szCs w:val="24"/>
        </w:rPr>
        <w:t xml:space="preserve">a </w:t>
      </w:r>
      <w:r w:rsidR="00FA2183">
        <w:rPr>
          <w:rFonts w:ascii="Times New Roman" w:hAnsi="Times New Roman" w:cs="Times New Roman"/>
          <w:sz w:val="24"/>
          <w:szCs w:val="24"/>
        </w:rPr>
        <w:t>chuva,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4589">
        <w:rPr>
          <w:rFonts w:ascii="Times New Roman" w:hAnsi="Times New Roman" w:cs="Times New Roman"/>
          <w:sz w:val="24"/>
          <w:szCs w:val="24"/>
        </w:rPr>
        <w:t>entrou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84" w:author="Daniela Mountian" w:date="2017-08-24T17:06:00Z">
        <w:r w:rsidR="00EF70BD">
          <w:rPr>
            <w:rFonts w:ascii="Times New Roman" w:hAnsi="Times New Roman" w:cs="Times New Roman"/>
            <w:sz w:val="24"/>
            <w:szCs w:val="24"/>
          </w:rPr>
          <w:t>num atalho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terra </w:t>
      </w:r>
      <w:r w:rsidR="002828FC">
        <w:rPr>
          <w:rFonts w:ascii="Times New Roman" w:hAnsi="Times New Roman" w:cs="Times New Roman"/>
          <w:sz w:val="24"/>
          <w:szCs w:val="24"/>
        </w:rPr>
        <w:t>impura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deveria amaldiçoar. Enquanto </w:t>
      </w:r>
      <w:r w:rsidR="007918E8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caminhava, </w:t>
      </w:r>
      <w:r w:rsidR="00FA2183">
        <w:rPr>
          <w:rFonts w:ascii="Times New Roman" w:hAnsi="Times New Roman" w:cs="Times New Roman"/>
          <w:sz w:val="24"/>
          <w:szCs w:val="24"/>
        </w:rPr>
        <w:t>parou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</w:t>
      </w:r>
      <w:r w:rsidR="00434A8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v</w:t>
      </w:r>
      <w:r w:rsidR="00FA2183"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a terra </w:t>
      </w:r>
      <w:r w:rsidR="002828FC">
        <w:rPr>
          <w:rFonts w:ascii="Times New Roman" w:hAnsi="Times New Roman" w:cs="Times New Roman"/>
          <w:sz w:val="24"/>
          <w:szCs w:val="24"/>
        </w:rPr>
        <w:t>impura</w:t>
      </w:r>
      <w:r w:rsidR="0024094F" w:rsidRPr="00C5704C">
        <w:rPr>
          <w:rFonts w:ascii="Times New Roman" w:hAnsi="Times New Roman" w:cs="Times New Roman"/>
          <w:sz w:val="24"/>
          <w:szCs w:val="24"/>
        </w:rPr>
        <w:t>, convencida de sua eternidade, deleit</w:t>
      </w:r>
      <w:r w:rsidR="006A4867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-se com a lua alemã, </w:t>
      </w:r>
      <w:r w:rsidR="002828FC">
        <w:rPr>
          <w:rFonts w:ascii="Times New Roman" w:hAnsi="Times New Roman" w:cs="Times New Roman"/>
          <w:sz w:val="24"/>
          <w:szCs w:val="24"/>
        </w:rPr>
        <w:t>cuja</w:t>
      </w:r>
      <w:r w:rsidR="002828F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2183">
        <w:rPr>
          <w:rFonts w:ascii="Times New Roman" w:hAnsi="Times New Roman" w:cs="Times New Roman"/>
          <w:sz w:val="24"/>
          <w:szCs w:val="24"/>
        </w:rPr>
        <w:t>visão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fazia alemães</w:t>
      </w:r>
      <w:r w:rsidR="009A6116">
        <w:rPr>
          <w:rFonts w:ascii="Times New Roman" w:hAnsi="Times New Roman" w:cs="Times New Roman"/>
          <w:sz w:val="24"/>
          <w:szCs w:val="24"/>
        </w:rPr>
        <w:t xml:space="preserve"> sem coração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derramarem </w:t>
      </w:r>
      <w:r w:rsidR="002828FC" w:rsidRPr="00C5704C">
        <w:rPr>
          <w:rFonts w:ascii="Times New Roman" w:hAnsi="Times New Roman" w:cs="Times New Roman"/>
          <w:sz w:val="24"/>
          <w:szCs w:val="24"/>
        </w:rPr>
        <w:t>l</w:t>
      </w:r>
      <w:r w:rsidR="002828FC">
        <w:rPr>
          <w:rFonts w:ascii="Times New Roman" w:hAnsi="Times New Roman" w:cs="Times New Roman"/>
          <w:sz w:val="24"/>
          <w:szCs w:val="24"/>
        </w:rPr>
        <w:t>á</w:t>
      </w:r>
      <w:r w:rsidR="002828FC" w:rsidRPr="00C5704C">
        <w:rPr>
          <w:rFonts w:ascii="Times New Roman" w:hAnsi="Times New Roman" w:cs="Times New Roman"/>
          <w:sz w:val="24"/>
          <w:szCs w:val="24"/>
        </w:rPr>
        <w:t xml:space="preserve">grimas </w:t>
      </w:r>
      <w:r w:rsidR="00FA2183">
        <w:rPr>
          <w:rFonts w:ascii="Times New Roman" w:hAnsi="Times New Roman" w:cs="Times New Roman"/>
          <w:sz w:val="24"/>
          <w:szCs w:val="24"/>
        </w:rPr>
        <w:t>de ternura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6A486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colinas monótonas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alemãs</w:t>
      </w:r>
      <w:r w:rsidR="00944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erguiam-se aqui e ali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 magma vulcânico grudado</w:t>
      </w:r>
      <w:r w:rsidR="00944589">
        <w:rPr>
          <w:rFonts w:ascii="Times New Roman" w:hAnsi="Times New Roman" w:cs="Times New Roman"/>
          <w:sz w:val="24"/>
          <w:szCs w:val="24"/>
        </w:rPr>
        <w:t xml:space="preserve"> a elas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pastagens </w:t>
      </w:r>
      <w:r>
        <w:rPr>
          <w:rFonts w:ascii="Times New Roman" w:hAnsi="Times New Roman" w:cs="Times New Roman"/>
          <w:sz w:val="24"/>
          <w:szCs w:val="24"/>
        </w:rPr>
        <w:t>frias e úmidas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74D5A">
        <w:rPr>
          <w:rFonts w:ascii="Times New Roman" w:hAnsi="Times New Roman" w:cs="Times New Roman"/>
          <w:sz w:val="24"/>
          <w:szCs w:val="24"/>
        </w:rPr>
        <w:t>Na parte</w:t>
      </w:r>
      <w:r w:rsidR="0024094F" w:rsidRPr="00AC0EB1">
        <w:rPr>
          <w:rFonts w:ascii="Times New Roman" w:hAnsi="Times New Roman" w:cs="Times New Roman"/>
          <w:sz w:val="24"/>
          <w:szCs w:val="24"/>
        </w:rPr>
        <w:t xml:space="preserve"> nordeste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rio</w:t>
      </w:r>
      <w:r w:rsidR="00C723BC">
        <w:rPr>
          <w:rFonts w:ascii="Times New Roman" w:hAnsi="Times New Roman" w:cs="Times New Roman"/>
          <w:sz w:val="24"/>
          <w:szCs w:val="24"/>
        </w:rPr>
        <w:t xml:space="preserve"> se estendia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floresta </w:t>
      </w:r>
      <w:r w:rsidR="00C723BC">
        <w:rPr>
          <w:rFonts w:ascii="Times New Roman" w:hAnsi="Times New Roman" w:cs="Times New Roman"/>
          <w:sz w:val="24"/>
          <w:szCs w:val="24"/>
        </w:rPr>
        <w:t>densa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próprio rio </w:t>
      </w:r>
      <w:r w:rsidR="005D2508">
        <w:rPr>
          <w:rFonts w:ascii="Times New Roman" w:hAnsi="Times New Roman" w:cs="Times New Roman"/>
          <w:sz w:val="24"/>
          <w:szCs w:val="24"/>
        </w:rPr>
        <w:t>se achava</w:t>
      </w:r>
      <w:r w:rsidR="0079197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no meio d</w:t>
      </w:r>
      <w:r w:rsidR="00C723BC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vale pi</w:t>
      </w:r>
      <w:r w:rsidR="00C723BC">
        <w:rPr>
          <w:rFonts w:ascii="Times New Roman" w:hAnsi="Times New Roman" w:cs="Times New Roman"/>
          <w:sz w:val="24"/>
          <w:szCs w:val="24"/>
        </w:rPr>
        <w:t>toresco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entre margens rochosas, </w:t>
      </w:r>
      <w:r w:rsidR="005D2508">
        <w:rPr>
          <w:rFonts w:ascii="Times New Roman" w:hAnsi="Times New Roman" w:cs="Times New Roman"/>
          <w:sz w:val="24"/>
          <w:szCs w:val="24"/>
        </w:rPr>
        <w:t>onde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dormiam</w:t>
      </w:r>
      <w:r w:rsidR="005D2508">
        <w:rPr>
          <w:rFonts w:ascii="Times New Roman" w:hAnsi="Times New Roman" w:cs="Times New Roman"/>
          <w:sz w:val="24"/>
          <w:szCs w:val="24"/>
        </w:rPr>
        <w:t xml:space="preserve">, sob seus telhados de telhas, verdadeiros </w:t>
      </w:r>
      <w:r w:rsidR="0024094F" w:rsidRPr="00C5704C">
        <w:rPr>
          <w:rFonts w:ascii="Times New Roman" w:hAnsi="Times New Roman" w:cs="Times New Roman"/>
          <w:sz w:val="24"/>
          <w:szCs w:val="24"/>
        </w:rPr>
        <w:t>povo</w:t>
      </w:r>
      <w:r w:rsidR="005D250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dos medievais... Tudo isso </w:t>
      </w:r>
      <w:r w:rsidR="0024094F" w:rsidRPr="00C01068">
        <w:rPr>
          <w:rFonts w:ascii="Times New Roman" w:hAnsi="Times New Roman" w:cs="Times New Roman"/>
          <w:sz w:val="24"/>
          <w:szCs w:val="24"/>
        </w:rPr>
        <w:t>ser</w:t>
      </w:r>
      <w:r w:rsidR="00AC0EB1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amaldiçoado pelo Senhor através de seu enviado</w:t>
      </w:r>
      <w:r w:rsidR="00AC0EB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Dã, </w:t>
      </w:r>
      <w:r w:rsidR="00AC0EB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Anticristo, e a execução da maldição </w:t>
      </w:r>
      <w:r w:rsidR="009D64B9">
        <w:rPr>
          <w:rFonts w:ascii="Times New Roman" w:hAnsi="Times New Roman" w:cs="Times New Roman"/>
          <w:sz w:val="24"/>
          <w:szCs w:val="24"/>
        </w:rPr>
        <w:t>estava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85" w:author="Daniela Mountian" w:date="2017-08-24T17:12:00Z">
        <w:r w:rsidR="00C01068">
          <w:rPr>
            <w:rFonts w:ascii="Times New Roman" w:hAnsi="Times New Roman" w:cs="Times New Roman"/>
            <w:sz w:val="24"/>
            <w:szCs w:val="24"/>
          </w:rPr>
          <w:t>reservada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Ánnuchka Emeliánova, de Rj</w:t>
      </w:r>
      <w:r w:rsidR="00AC0EB1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v, a </w:t>
      </w:r>
      <w:r w:rsidR="00AC0EB1">
        <w:rPr>
          <w:rFonts w:ascii="Times New Roman" w:hAnsi="Times New Roman" w:cs="Times New Roman"/>
          <w:sz w:val="24"/>
          <w:szCs w:val="24"/>
        </w:rPr>
        <w:t>má</w:t>
      </w:r>
      <w:r w:rsidR="00BC3979">
        <w:rPr>
          <w:rFonts w:ascii="Times New Roman" w:hAnsi="Times New Roman" w:cs="Times New Roman"/>
          <w:sz w:val="24"/>
          <w:szCs w:val="24"/>
        </w:rPr>
        <w:t>r</w:t>
      </w:r>
      <w:r w:rsidR="00AC0EB1">
        <w:rPr>
          <w:rFonts w:ascii="Times New Roman" w:hAnsi="Times New Roman" w:cs="Times New Roman"/>
          <w:sz w:val="24"/>
          <w:szCs w:val="24"/>
        </w:rPr>
        <w:t>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ímpia </w:t>
      </w:r>
      <w:r w:rsidR="00AC0EB1">
        <w:rPr>
          <w:rFonts w:ascii="Times New Roman" w:hAnsi="Times New Roman" w:cs="Times New Roman"/>
          <w:sz w:val="24"/>
          <w:szCs w:val="24"/>
        </w:rPr>
        <w:t>que fora conduzida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0EB1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escravidão. Ánnuch</w:t>
      </w:r>
      <w:r w:rsidR="00791976">
        <w:rPr>
          <w:rFonts w:ascii="Times New Roman" w:hAnsi="Times New Roman" w:cs="Times New Roman"/>
          <w:sz w:val="24"/>
          <w:szCs w:val="24"/>
        </w:rPr>
        <w:t>k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AC0EB1">
        <w:rPr>
          <w:rFonts w:ascii="Times New Roman" w:hAnsi="Times New Roman" w:cs="Times New Roman"/>
          <w:sz w:val="24"/>
          <w:szCs w:val="24"/>
        </w:rPr>
        <w:t>aproximou-se da margem do 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sentou-se numa pedra coberta de musgo e tirou </w:t>
      </w:r>
      <w:del w:id="186" w:author="Daniela Mountian" w:date="2017-04-15T14:01:00Z">
        <w:r w:rsidR="0024094F" w:rsidRPr="00C5704C" w:rsidDel="00372656">
          <w:rPr>
            <w:rFonts w:ascii="Times New Roman" w:hAnsi="Times New Roman" w:cs="Times New Roman"/>
            <w:sz w:val="24"/>
            <w:szCs w:val="24"/>
          </w:rPr>
          <w:delText xml:space="preserve">de trás </w:delText>
        </w:r>
      </w:del>
      <w:commentRangeStart w:id="187"/>
      <w:del w:id="188" w:author="Daniela Mountian" w:date="2017-04-15T14:29:00Z">
        <w:r w:rsidR="0024094F" w:rsidRPr="00C5704C" w:rsidDel="009A6116">
          <w:rPr>
            <w:rFonts w:ascii="Times New Roman" w:hAnsi="Times New Roman" w:cs="Times New Roman"/>
            <w:sz w:val="24"/>
            <w:szCs w:val="24"/>
          </w:rPr>
          <w:delText>d</w:delText>
        </w:r>
      </w:del>
      <w:del w:id="189" w:author="Daniela Mountian" w:date="2017-04-15T14:09:00Z">
        <w:r w:rsidR="0024094F" w:rsidRPr="00C5704C" w:rsidDel="00450AC9">
          <w:rPr>
            <w:rFonts w:ascii="Times New Roman" w:hAnsi="Times New Roman" w:cs="Times New Roman"/>
            <w:sz w:val="24"/>
            <w:szCs w:val="24"/>
          </w:rPr>
          <w:delText>o</w:delText>
        </w:r>
      </w:del>
      <w:del w:id="190" w:author="Daniela Mountian" w:date="2017-04-15T14:29:00Z">
        <w:r w:rsidR="0024094F" w:rsidRPr="00C5704C" w:rsidDel="009A6116">
          <w:rPr>
            <w:rFonts w:ascii="Times New Roman" w:hAnsi="Times New Roman" w:cs="Times New Roman"/>
            <w:sz w:val="24"/>
            <w:szCs w:val="24"/>
          </w:rPr>
          <w:delText xml:space="preserve"> forro</w:delText>
        </w:r>
      </w:del>
      <w:ins w:id="191" w:author="Daniela Mountian" w:date="2017-04-15T14:29:00Z">
        <w:r w:rsidR="009A6116">
          <w:rPr>
            <w:rFonts w:ascii="Times New Roman" w:hAnsi="Times New Roman" w:cs="Times New Roman"/>
            <w:sz w:val="24"/>
            <w:szCs w:val="24"/>
          </w:rPr>
          <w:t>do rolo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87"/>
      <w:r w:rsidR="00372656">
        <w:rPr>
          <w:rStyle w:val="Refdecomentrio"/>
          <w:rFonts w:cs="Times New Roman"/>
          <w:lang w:val="x-none"/>
        </w:rPr>
        <w:commentReference w:id="187"/>
      </w:r>
      <w:r w:rsidR="0024094F" w:rsidRPr="00C01068">
        <w:rPr>
          <w:rFonts w:ascii="Times New Roman" w:hAnsi="Times New Roman" w:cs="Times New Roman"/>
          <w:sz w:val="24"/>
          <w:szCs w:val="24"/>
        </w:rPr>
        <w:t>o pap</w:t>
      </w:r>
      <w:r w:rsidR="00BA21F9">
        <w:rPr>
          <w:rFonts w:ascii="Times New Roman" w:hAnsi="Times New Roman" w:cs="Times New Roman"/>
          <w:sz w:val="24"/>
          <w:szCs w:val="24"/>
        </w:rPr>
        <w:t>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o Anticristo lhe d</w:t>
      </w:r>
      <w:r w:rsidR="009A6116">
        <w:rPr>
          <w:rFonts w:ascii="Times New Roman" w:hAnsi="Times New Roman" w:cs="Times New Roman"/>
          <w:sz w:val="24"/>
          <w:szCs w:val="24"/>
        </w:rPr>
        <w:t>era</w:t>
      </w:r>
      <w:r w:rsidR="003225A7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01068">
        <w:rPr>
          <w:rFonts w:ascii="Times New Roman" w:hAnsi="Times New Roman" w:cs="Times New Roman"/>
          <w:sz w:val="24"/>
          <w:szCs w:val="24"/>
        </w:rPr>
        <w:t>do qua</w:t>
      </w:r>
      <w:r w:rsidR="00BA21F9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2656">
        <w:rPr>
          <w:rFonts w:ascii="Times New Roman" w:hAnsi="Times New Roman" w:cs="Times New Roman"/>
          <w:sz w:val="24"/>
          <w:szCs w:val="24"/>
        </w:rPr>
        <w:t xml:space="preserve">ela </w:t>
      </w:r>
      <w:r w:rsidR="009A6116">
        <w:rPr>
          <w:rFonts w:ascii="Times New Roman" w:hAnsi="Times New Roman" w:cs="Times New Roman"/>
          <w:sz w:val="24"/>
          <w:szCs w:val="24"/>
        </w:rPr>
        <w:t>havia se lembrado</w:t>
      </w:r>
      <w:r w:rsidR="00276F32">
        <w:rPr>
          <w:rFonts w:ascii="Times New Roman" w:hAnsi="Times New Roman" w:cs="Times New Roman"/>
          <w:sz w:val="24"/>
          <w:szCs w:val="24"/>
        </w:rPr>
        <w:t xml:space="preserve"> agora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B1E49">
        <w:rPr>
          <w:rFonts w:ascii="Times New Roman" w:hAnsi="Times New Roman" w:cs="Times New Roman"/>
          <w:sz w:val="24"/>
          <w:szCs w:val="24"/>
        </w:rPr>
        <w:t xml:space="preserve">Ali </w:t>
      </w:r>
      <w:r w:rsidR="00F8079A">
        <w:rPr>
          <w:rFonts w:ascii="Times New Roman" w:hAnsi="Times New Roman" w:cs="Times New Roman"/>
          <w:sz w:val="24"/>
          <w:szCs w:val="24"/>
        </w:rPr>
        <w:t>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64B9">
        <w:rPr>
          <w:rFonts w:ascii="Times New Roman" w:hAnsi="Times New Roman" w:cs="Times New Roman"/>
          <w:sz w:val="24"/>
          <w:szCs w:val="24"/>
        </w:rPr>
        <w:t>inscrições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duas línguas: uma</w:t>
      </w:r>
      <w:r w:rsidR="009A6116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desconhecida e incompreensível, como os rastros </w:t>
      </w:r>
      <w:del w:id="192" w:author="Daniela Mountian" w:date="2017-08-24T17:21:00Z">
        <w:r w:rsidR="00F8079A" w:rsidDel="00276F32">
          <w:rPr>
            <w:rFonts w:ascii="Times New Roman" w:hAnsi="Times New Roman" w:cs="Times New Roman"/>
            <w:sz w:val="24"/>
            <w:szCs w:val="24"/>
          </w:rPr>
          <w:delText>d</w:delText>
        </w:r>
        <w:r w:rsidR="00434A8F" w:rsidDel="00276F32">
          <w:rPr>
            <w:rFonts w:ascii="Times New Roman" w:hAnsi="Times New Roman" w:cs="Times New Roman"/>
            <w:sz w:val="24"/>
            <w:szCs w:val="24"/>
          </w:rPr>
          <w:delText>os pezinhos</w:delText>
        </w:r>
        <w:r w:rsidR="00F8079A" w:rsidDel="00276F3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24094F" w:rsidRPr="00C5704C" w:rsidDel="00276F32">
          <w:rPr>
            <w:rFonts w:ascii="Times New Roman" w:hAnsi="Times New Roman" w:cs="Times New Roman"/>
            <w:sz w:val="24"/>
            <w:szCs w:val="24"/>
          </w:rPr>
          <w:delText>de pássaros</w:delText>
        </w:r>
      </w:del>
      <w:ins w:id="193" w:author="Daniela Mountian" w:date="2017-08-24T17:21:00Z">
        <w:r w:rsidR="00276F32">
          <w:rPr>
            <w:rFonts w:ascii="Times New Roman" w:hAnsi="Times New Roman" w:cs="Times New Roman"/>
            <w:sz w:val="24"/>
            <w:szCs w:val="24"/>
          </w:rPr>
          <w:t>dos passarinhos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neve ou na areia, e </w:t>
      </w:r>
      <w:r w:rsidR="00F8079A">
        <w:rPr>
          <w:rFonts w:ascii="Times New Roman" w:hAnsi="Times New Roman" w:cs="Times New Roman"/>
          <w:sz w:val="24"/>
          <w:szCs w:val="24"/>
        </w:rPr>
        <w:t>outr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familiar, que lhe fora ensinada na escola. Por mais que </w:t>
      </w:r>
      <w:r w:rsidR="008B1E49">
        <w:rPr>
          <w:rFonts w:ascii="Times New Roman" w:hAnsi="Times New Roman" w:cs="Times New Roman"/>
          <w:sz w:val="24"/>
          <w:szCs w:val="24"/>
        </w:rPr>
        <w:t>a lua germânica tentasse se esconder n</w:t>
      </w:r>
      <w:r w:rsidR="0024094F" w:rsidRPr="00C5704C">
        <w:rPr>
          <w:rFonts w:ascii="Times New Roman" w:hAnsi="Times New Roman" w:cs="Times New Roman"/>
          <w:sz w:val="24"/>
          <w:szCs w:val="24"/>
        </w:rPr>
        <w:t>as nuvens de chuva, forças celestes a obrigaram a iluminar Ánnuchka</w:t>
      </w:r>
      <w:r w:rsidR="008B1E4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B1E49">
        <w:rPr>
          <w:rFonts w:ascii="Times New Roman" w:hAnsi="Times New Roman" w:cs="Times New Roman"/>
          <w:sz w:val="24"/>
          <w:szCs w:val="24"/>
        </w:rPr>
        <w:t xml:space="preserve">que, </w:t>
      </w:r>
      <w:r w:rsidR="00276F32">
        <w:rPr>
          <w:rFonts w:ascii="Times New Roman" w:hAnsi="Times New Roman" w:cs="Times New Roman"/>
          <w:sz w:val="24"/>
          <w:szCs w:val="24"/>
        </w:rPr>
        <w:t>sob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1E49">
        <w:rPr>
          <w:rFonts w:ascii="Times New Roman" w:hAnsi="Times New Roman" w:cs="Times New Roman"/>
          <w:sz w:val="24"/>
          <w:szCs w:val="24"/>
        </w:rPr>
        <w:t xml:space="preserve">a resistente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luz alemã, </w:t>
      </w:r>
      <w:r w:rsidR="008B1E49">
        <w:rPr>
          <w:rFonts w:ascii="Times New Roman" w:hAnsi="Times New Roman" w:cs="Times New Roman"/>
          <w:sz w:val="24"/>
          <w:szCs w:val="24"/>
        </w:rPr>
        <w:t>começou a ler,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C3FFE" w:rsidRPr="00C5704C">
        <w:rPr>
          <w:rFonts w:ascii="Times New Roman" w:hAnsi="Times New Roman" w:cs="Times New Roman"/>
          <w:sz w:val="24"/>
          <w:szCs w:val="24"/>
        </w:rPr>
        <w:t>s</w:t>
      </w:r>
      <w:r w:rsidR="009C3FFE">
        <w:rPr>
          <w:rFonts w:ascii="Times New Roman" w:hAnsi="Times New Roman" w:cs="Times New Roman"/>
          <w:sz w:val="24"/>
          <w:szCs w:val="24"/>
        </w:rPr>
        <w:t>í</w:t>
      </w:r>
      <w:r w:rsidR="009C3FFE" w:rsidRPr="00C5704C">
        <w:rPr>
          <w:rFonts w:ascii="Times New Roman" w:hAnsi="Times New Roman" w:cs="Times New Roman"/>
          <w:sz w:val="24"/>
          <w:szCs w:val="24"/>
        </w:rPr>
        <w:t xml:space="preserve">laba </w:t>
      </w:r>
      <w:r w:rsidR="008B1E49">
        <w:rPr>
          <w:rFonts w:ascii="Times New Roman" w:hAnsi="Times New Roman" w:cs="Times New Roman"/>
          <w:sz w:val="24"/>
          <w:szCs w:val="24"/>
        </w:rPr>
        <w:t>por sílaba</w:t>
      </w:r>
      <w:r w:rsidR="0024094F" w:rsidRPr="00C5704C">
        <w:rPr>
          <w:rFonts w:ascii="Times New Roman" w:hAnsi="Times New Roman" w:cs="Times New Roman"/>
          <w:sz w:val="24"/>
          <w:szCs w:val="24"/>
        </w:rPr>
        <w:t>. Embora</w:t>
      </w:r>
      <w:r w:rsidR="008B1E49">
        <w:rPr>
          <w:rFonts w:ascii="Times New Roman" w:hAnsi="Times New Roman" w:cs="Times New Roman"/>
          <w:sz w:val="24"/>
          <w:szCs w:val="24"/>
        </w:rPr>
        <w:t xml:space="preserve">, na escravidão, </w:t>
      </w:r>
      <w:r w:rsidR="00D73895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tivesse começado a </w:t>
      </w:r>
      <w:r w:rsidR="008B1E49">
        <w:rPr>
          <w:rFonts w:ascii="Times New Roman" w:hAnsi="Times New Roman" w:cs="Times New Roman"/>
          <w:sz w:val="24"/>
          <w:szCs w:val="24"/>
        </w:rPr>
        <w:t>esquecer o alfabeto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73895">
        <w:rPr>
          <w:rFonts w:ascii="Times New Roman" w:hAnsi="Times New Roman" w:cs="Times New Roman"/>
          <w:sz w:val="24"/>
          <w:szCs w:val="24"/>
        </w:rPr>
        <w:t>conseguiu decifrar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434A8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aldição dos profetas bíblicos, agora </w:t>
      </w:r>
      <w:r w:rsidR="008B1E49">
        <w:rPr>
          <w:rFonts w:ascii="Times New Roman" w:hAnsi="Times New Roman" w:cs="Times New Roman"/>
          <w:sz w:val="24"/>
          <w:szCs w:val="24"/>
        </w:rPr>
        <w:t>lançada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contra </w:t>
      </w:r>
      <w:r w:rsidR="008B1E49">
        <w:rPr>
          <w:rFonts w:ascii="Times New Roman" w:hAnsi="Times New Roman" w:cs="Times New Roman"/>
          <w:sz w:val="24"/>
          <w:szCs w:val="24"/>
        </w:rPr>
        <w:t xml:space="preserve">essa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terra </w:t>
      </w:r>
      <w:r w:rsidR="00430C50">
        <w:rPr>
          <w:rFonts w:ascii="Times New Roman" w:hAnsi="Times New Roman" w:cs="Times New Roman"/>
          <w:sz w:val="24"/>
          <w:szCs w:val="24"/>
        </w:rPr>
        <w:t>impura</w:t>
      </w:r>
      <w:r w:rsidR="00430C5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contra </w:t>
      </w:r>
      <w:r w:rsidR="008B1E49">
        <w:rPr>
          <w:rFonts w:ascii="Times New Roman" w:hAnsi="Times New Roman" w:cs="Times New Roman"/>
          <w:sz w:val="24"/>
          <w:szCs w:val="24"/>
        </w:rPr>
        <w:t>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povo ímpio. Com </w:t>
      </w:r>
      <w:r w:rsidR="008B1E4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maldições, os profetas preveniam seu povo </w:t>
      </w:r>
      <w:r w:rsidR="00F74D5A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pecado. Mas sete vezes </w:t>
      </w:r>
      <w:r w:rsidR="00F74D5A">
        <w:rPr>
          <w:rFonts w:ascii="Times New Roman" w:hAnsi="Times New Roman" w:cs="Times New Roman"/>
          <w:sz w:val="24"/>
          <w:szCs w:val="24"/>
        </w:rPr>
        <w:t>será amaldiçoad</w:t>
      </w:r>
      <w:r w:rsidR="00F74D5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74D5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aquele que usar </w:t>
      </w:r>
      <w:ins w:id="194" w:author="Daniela Mountian" w:date="2017-08-24T17:29:00Z">
        <w:r w:rsidR="00276F32">
          <w:rPr>
            <w:rFonts w:ascii="Times New Roman" w:hAnsi="Times New Roman" w:cs="Times New Roman"/>
            <w:sz w:val="24"/>
            <w:szCs w:val="24"/>
          </w:rPr>
          <w:t>d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própria maldade </w:t>
      </w:r>
      <w:commentRangeStart w:id="195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castigar </w:t>
      </w:r>
      <w:r w:rsidR="00F74D5A">
        <w:rPr>
          <w:rFonts w:ascii="Times New Roman" w:hAnsi="Times New Roman" w:cs="Times New Roman"/>
          <w:sz w:val="24"/>
          <w:szCs w:val="24"/>
        </w:rPr>
        <w:t>o</w:t>
      </w:r>
      <w:r w:rsidR="00430C5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pecado</w:t>
      </w:r>
      <w:commentRangeEnd w:id="195"/>
      <w:r w:rsidR="00F74D5A">
        <w:rPr>
          <w:rStyle w:val="Refdecomentrio"/>
          <w:rFonts w:cs="Times New Roman"/>
          <w:lang w:val="x-none"/>
        </w:rPr>
        <w:commentReference w:id="195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Pois, para executar sua cólera, o Senhor </w:t>
      </w:r>
      <w:r w:rsidR="00276F32">
        <w:rPr>
          <w:rFonts w:ascii="Times New Roman" w:hAnsi="Times New Roman" w:cs="Times New Roman"/>
          <w:sz w:val="24"/>
          <w:szCs w:val="24"/>
        </w:rPr>
        <w:t xml:space="preserve">escolhe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sempre os </w:t>
      </w:r>
      <w:r w:rsidR="00F74D5A">
        <w:rPr>
          <w:rFonts w:ascii="Times New Roman" w:hAnsi="Times New Roman" w:cs="Times New Roman"/>
          <w:sz w:val="24"/>
          <w:szCs w:val="24"/>
        </w:rPr>
        <w:t>tipos mais terríveis</w:t>
      </w:r>
      <w:r w:rsidR="002F63E9">
        <w:rPr>
          <w:rFonts w:ascii="Times New Roman" w:hAnsi="Times New Roman" w:cs="Times New Roman"/>
          <w:sz w:val="24"/>
          <w:szCs w:val="24"/>
        </w:rPr>
        <w:t>.</w:t>
      </w:r>
    </w:p>
    <w:p w:rsidR="00276F32" w:rsidRDefault="0024094F" w:rsidP="00DA749A">
      <w:pPr>
        <w:spacing w:after="0" w:line="360" w:lineRule="auto"/>
        <w:ind w:firstLine="709"/>
        <w:jc w:val="both"/>
        <w:rPr>
          <w:ins w:id="196" w:author="Daniela Mountian" w:date="2017-08-24T17:34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0077D4">
        <w:rPr>
          <w:rFonts w:ascii="Times New Roman" w:hAnsi="Times New Roman" w:cs="Times New Roman"/>
          <w:sz w:val="24"/>
          <w:szCs w:val="24"/>
        </w:rPr>
        <w:t>V</w:t>
      </w:r>
      <w:r w:rsidR="0058509D">
        <w:rPr>
          <w:rFonts w:ascii="Times New Roman" w:hAnsi="Times New Roman" w:cs="Times New Roman"/>
          <w:sz w:val="24"/>
          <w:szCs w:val="24"/>
        </w:rPr>
        <w:t>oltarei</w:t>
      </w:r>
      <w:r w:rsidR="0058509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minha face contra vós e </w:t>
      </w:r>
      <w:r w:rsidR="00D73895">
        <w:rPr>
          <w:rFonts w:ascii="Times New Roman" w:hAnsi="Times New Roman" w:cs="Times New Roman"/>
          <w:sz w:val="24"/>
          <w:szCs w:val="24"/>
        </w:rPr>
        <w:t xml:space="preserve">vós </w:t>
      </w:r>
      <w:r w:rsidRPr="00C5704C">
        <w:rPr>
          <w:rFonts w:ascii="Times New Roman" w:hAnsi="Times New Roman" w:cs="Times New Roman"/>
          <w:sz w:val="24"/>
          <w:szCs w:val="24"/>
        </w:rPr>
        <w:t>serei</w:t>
      </w:r>
      <w:r w:rsidR="00430C5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3895">
        <w:rPr>
          <w:rFonts w:ascii="Times New Roman" w:hAnsi="Times New Roman" w:cs="Times New Roman"/>
          <w:sz w:val="24"/>
          <w:szCs w:val="24"/>
        </w:rPr>
        <w:t>abatidos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3895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vossos inimigos</w:t>
      </w:r>
      <w:r w:rsidR="002F63E9">
        <w:rPr>
          <w:rFonts w:ascii="Times New Roman" w:hAnsi="Times New Roman" w:cs="Times New Roman"/>
          <w:sz w:val="24"/>
          <w:szCs w:val="24"/>
        </w:rPr>
        <w:t xml:space="preserve"> [...]</w:t>
      </w:r>
      <w:r w:rsidR="00691D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ins w:id="197" w:author="Daniela Mountian" w:date="2017-08-24T17:35:00Z">
        <w:r w:rsidR="00276F32">
          <w:rPr>
            <w:rFonts w:ascii="Times New Roman" w:hAnsi="Times New Roman" w:cs="Times New Roman"/>
            <w:sz w:val="24"/>
            <w:szCs w:val="24"/>
          </w:rPr>
          <w:t xml:space="preserve">vós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fugireis sem que ninguém </w:t>
      </w:r>
      <w:r w:rsidR="00430C50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persiga. </w:t>
      </w:r>
      <w:r w:rsidR="002F63E9">
        <w:rPr>
          <w:rFonts w:ascii="Times New Roman" w:hAnsi="Times New Roman" w:cs="Times New Roman"/>
          <w:sz w:val="24"/>
          <w:szCs w:val="24"/>
        </w:rPr>
        <w:t xml:space="preserve">[...] 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691D67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vos farei o céu </w:t>
      </w:r>
      <w:r w:rsidR="00FB0EE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ferro e a terra </w:t>
      </w:r>
      <w:r w:rsidR="00FB0EE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cobre. </w:t>
      </w:r>
      <w:r w:rsidR="002F63E9">
        <w:rPr>
          <w:rFonts w:ascii="Times New Roman" w:hAnsi="Times New Roman" w:cs="Times New Roman"/>
          <w:sz w:val="24"/>
          <w:szCs w:val="24"/>
        </w:rPr>
        <w:t xml:space="preserve">[...]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vos reduzirei tanto que vossos caminhos ficarão desertos. </w:t>
      </w:r>
      <w:r w:rsidR="002F63E9">
        <w:rPr>
          <w:rFonts w:ascii="Times New Roman" w:hAnsi="Times New Roman" w:cs="Times New Roman"/>
          <w:sz w:val="24"/>
          <w:szCs w:val="24"/>
        </w:rPr>
        <w:t xml:space="preserve">[...]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vão </w:t>
      </w:r>
      <w:r w:rsidR="00FB0EED">
        <w:rPr>
          <w:rFonts w:ascii="Times New Roman" w:hAnsi="Times New Roman" w:cs="Times New Roman"/>
          <w:sz w:val="24"/>
          <w:szCs w:val="24"/>
        </w:rPr>
        <w:t>se consumirá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vossa força</w:t>
      </w:r>
      <w:r w:rsidR="00FA366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vossa terra não dará </w:t>
      </w:r>
      <w:r w:rsidR="00FB0EED">
        <w:rPr>
          <w:rFonts w:ascii="Times New Roman" w:hAnsi="Times New Roman" w:cs="Times New Roman"/>
          <w:sz w:val="24"/>
          <w:szCs w:val="24"/>
        </w:rPr>
        <w:t>vegetação</w:t>
      </w:r>
      <w:r w:rsidR="000077D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366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as árvores não darão frutos.</w:t>
      </w:r>
      <w:r w:rsidR="002F63E9">
        <w:rPr>
          <w:rFonts w:ascii="Times New Roman" w:hAnsi="Times New Roman" w:cs="Times New Roman"/>
          <w:sz w:val="24"/>
          <w:szCs w:val="24"/>
        </w:rPr>
        <w:t xml:space="preserve"> [...]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07A5">
        <w:rPr>
          <w:rFonts w:ascii="Times New Roman" w:hAnsi="Times New Roman" w:cs="Times New Roman"/>
          <w:sz w:val="24"/>
          <w:szCs w:val="24"/>
        </w:rPr>
        <w:t>Eu suprimir</w:t>
      </w:r>
      <w:r w:rsidR="00312DA6">
        <w:rPr>
          <w:rFonts w:ascii="Times New Roman" w:hAnsi="Times New Roman" w:cs="Times New Roman"/>
          <w:sz w:val="24"/>
          <w:szCs w:val="24"/>
        </w:rPr>
        <w:t>ei</w:t>
      </w:r>
      <w:r w:rsidR="000507A5">
        <w:rPr>
          <w:rFonts w:ascii="Times New Roman" w:hAnsi="Times New Roman" w:cs="Times New Roman"/>
          <w:sz w:val="24"/>
          <w:szCs w:val="24"/>
        </w:rPr>
        <w:t xml:space="preserve"> o pão que sustenta o homem</w:t>
      </w:r>
      <w:r w:rsidR="00FA366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dez mulheres cozerão vosso pão </w:t>
      </w:r>
      <w:r w:rsidR="000507A5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só forno, </w:t>
      </w:r>
      <w:r w:rsidR="000507A5">
        <w:rPr>
          <w:rFonts w:ascii="Times New Roman" w:hAnsi="Times New Roman" w:cs="Times New Roman"/>
          <w:sz w:val="24"/>
          <w:szCs w:val="24"/>
        </w:rPr>
        <w:t>vós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comereis, mas não vos fartareis. </w:t>
      </w:r>
      <w:r w:rsidR="002F63E9">
        <w:rPr>
          <w:rFonts w:ascii="Times New Roman" w:hAnsi="Times New Roman" w:cs="Times New Roman"/>
          <w:sz w:val="24"/>
          <w:szCs w:val="24"/>
        </w:rPr>
        <w:t xml:space="preserve">[...] </w:t>
      </w:r>
      <w:r w:rsidR="0095238E">
        <w:rPr>
          <w:rFonts w:ascii="Times New Roman" w:hAnsi="Times New Roman" w:cs="Times New Roman"/>
          <w:sz w:val="24"/>
          <w:szCs w:val="24"/>
        </w:rPr>
        <w:t xml:space="preserve">Enviarei temor ao coração dos que </w:t>
      </w:r>
      <w:r w:rsidR="00312DA6">
        <w:rPr>
          <w:rFonts w:ascii="Times New Roman" w:hAnsi="Times New Roman" w:cs="Times New Roman"/>
          <w:sz w:val="24"/>
          <w:szCs w:val="24"/>
        </w:rPr>
        <w:t>restarem entre vós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o farfalhar </w:t>
      </w:r>
      <w:r w:rsidR="000077D4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folhas </w:t>
      </w:r>
      <w:r w:rsidR="000077D4">
        <w:rPr>
          <w:rFonts w:ascii="Times New Roman" w:hAnsi="Times New Roman" w:cs="Times New Roman"/>
          <w:sz w:val="24"/>
          <w:szCs w:val="24"/>
        </w:rPr>
        <w:t>inquietas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</w:t>
      </w:r>
      <w:r w:rsidR="00312DA6">
        <w:rPr>
          <w:rFonts w:ascii="Times New Roman" w:hAnsi="Times New Roman" w:cs="Times New Roman"/>
          <w:sz w:val="24"/>
          <w:szCs w:val="24"/>
        </w:rPr>
        <w:t xml:space="preserve"> fará </w:t>
      </w:r>
      <w:r w:rsidR="00BA21F9">
        <w:rPr>
          <w:rFonts w:ascii="Times New Roman" w:hAnsi="Times New Roman" w:cs="Times New Roman"/>
          <w:sz w:val="24"/>
          <w:szCs w:val="24"/>
        </w:rPr>
        <w:t>fugir</w:t>
      </w:r>
      <w:r w:rsidR="00C5493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5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Eis a </w:t>
      </w:r>
      <w:r w:rsidR="00312DA6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 do profeta </w:t>
      </w:r>
      <w:r w:rsidR="0095238E" w:rsidRPr="00C5704C">
        <w:rPr>
          <w:rFonts w:ascii="Times New Roman" w:hAnsi="Times New Roman" w:cs="Times New Roman"/>
          <w:sz w:val="24"/>
          <w:szCs w:val="24"/>
        </w:rPr>
        <w:t>d</w:t>
      </w:r>
      <w:r w:rsidR="0095238E">
        <w:rPr>
          <w:rFonts w:ascii="Times New Roman" w:hAnsi="Times New Roman" w:cs="Times New Roman"/>
          <w:sz w:val="24"/>
          <w:szCs w:val="24"/>
        </w:rPr>
        <w:t>o</w:t>
      </w:r>
      <w:r w:rsidR="0095238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exílio Ezequiel: “Eu, o Senhor, disse </w:t>
      </w:r>
      <w:r w:rsidR="00AD06EB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assim </w:t>
      </w:r>
      <w:r w:rsidR="00434A8F">
        <w:rPr>
          <w:rFonts w:ascii="Times New Roman" w:hAnsi="Times New Roman" w:cs="Times New Roman"/>
          <w:sz w:val="24"/>
          <w:szCs w:val="24"/>
        </w:rPr>
        <w:t xml:space="preserve">será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58509D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farei. Não </w:t>
      </w:r>
      <w:r w:rsidR="00CF64B0">
        <w:rPr>
          <w:rFonts w:ascii="Times New Roman" w:hAnsi="Times New Roman" w:cs="Times New Roman"/>
          <w:sz w:val="24"/>
          <w:szCs w:val="24"/>
        </w:rPr>
        <w:t>voltarei</w:t>
      </w:r>
      <w:r w:rsidR="00CF64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atrás, não pouparei nem </w:t>
      </w:r>
      <w:r w:rsidR="00AD06EB">
        <w:rPr>
          <w:rFonts w:ascii="Times New Roman" w:hAnsi="Times New Roman" w:cs="Times New Roman"/>
          <w:sz w:val="24"/>
          <w:szCs w:val="24"/>
        </w:rPr>
        <w:t>concederei perdão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D06EB">
        <w:rPr>
          <w:rFonts w:ascii="Times New Roman" w:hAnsi="Times New Roman" w:cs="Times New Roman"/>
          <w:sz w:val="24"/>
          <w:szCs w:val="24"/>
        </w:rPr>
        <w:t>Eu te julgarei c</w:t>
      </w:r>
      <w:r w:rsidRPr="00C5704C">
        <w:rPr>
          <w:rFonts w:ascii="Times New Roman" w:hAnsi="Times New Roman" w:cs="Times New Roman"/>
          <w:sz w:val="24"/>
          <w:szCs w:val="24"/>
        </w:rPr>
        <w:t xml:space="preserve">onforme teus caminhos </w:t>
      </w:r>
      <w:r w:rsidR="00CF64B0">
        <w:rPr>
          <w:rFonts w:ascii="Times New Roman" w:hAnsi="Times New Roman" w:cs="Times New Roman"/>
          <w:sz w:val="24"/>
          <w:szCs w:val="24"/>
        </w:rPr>
        <w:t>e</w:t>
      </w:r>
      <w:r w:rsidR="00CF64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BA21F9">
        <w:rPr>
          <w:rFonts w:ascii="Times New Roman" w:hAnsi="Times New Roman" w:cs="Times New Roman"/>
          <w:sz w:val="24"/>
          <w:szCs w:val="24"/>
        </w:rPr>
        <w:t>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21F9">
        <w:rPr>
          <w:rFonts w:ascii="Times New Roman" w:hAnsi="Times New Roman" w:cs="Times New Roman"/>
          <w:sz w:val="24"/>
          <w:szCs w:val="24"/>
        </w:rPr>
        <w:t>ações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D06E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não te encontrarei pela eternidade”.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5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63E9">
        <w:rPr>
          <w:rFonts w:ascii="Times New Roman" w:hAnsi="Times New Roman" w:cs="Times New Roman"/>
          <w:sz w:val="24"/>
          <w:szCs w:val="24"/>
        </w:rPr>
        <w:t>Eis</w:t>
      </w:r>
      <w:r w:rsidR="00DD5855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66F8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 do profeta Isaías, </w:t>
      </w:r>
      <w:r w:rsidR="00276F32">
        <w:rPr>
          <w:rFonts w:ascii="Times New Roman" w:hAnsi="Times New Roman" w:cs="Times New Roman"/>
          <w:sz w:val="24"/>
          <w:szCs w:val="24"/>
        </w:rPr>
        <w:t xml:space="preserve">depois </w:t>
      </w:r>
      <w:r w:rsidR="00DD5855">
        <w:rPr>
          <w:rFonts w:ascii="Times New Roman" w:hAnsi="Times New Roman" w:cs="Times New Roman"/>
          <w:sz w:val="24"/>
          <w:szCs w:val="24"/>
        </w:rPr>
        <w:t>reiterada</w:t>
      </w:r>
      <w:r w:rsidR="005366F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 Apocalipse de João: “</w:t>
      </w:r>
      <w:r w:rsidR="00DD5855">
        <w:rPr>
          <w:rFonts w:ascii="Times New Roman" w:hAnsi="Times New Roman" w:cs="Times New Roman"/>
          <w:sz w:val="24"/>
          <w:szCs w:val="24"/>
        </w:rPr>
        <w:t>Teu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céu se enrolará sobre ti como um pergaminho”.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53"/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CF64B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cólera</w:t>
      </w:r>
      <w:r w:rsidR="005366F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primeiro profeta bíblico, o pastor de </w:t>
      </w:r>
      <w:commentRangeStart w:id="198"/>
      <w:ins w:id="199" w:author="Daniela Mountian" w:date="2017-08-24T17:40:00Z">
        <w:r w:rsidR="0097502F">
          <w:rPr>
            <w:rFonts w:ascii="Times New Roman" w:hAnsi="Times New Roman" w:cs="Times New Roman"/>
            <w:sz w:val="24"/>
            <w:szCs w:val="24"/>
          </w:rPr>
          <w:t>Técua</w:t>
        </w:r>
        <w:commentRangeEnd w:id="198"/>
        <w:r w:rsidR="0097502F">
          <w:rPr>
            <w:rStyle w:val="Refdecomentrio"/>
            <w:rFonts w:cs="Times New Roman"/>
            <w:lang w:val="x-none"/>
          </w:rPr>
          <w:commentReference w:id="198"/>
        </w:r>
      </w:ins>
      <w:r w:rsidR="00434A8F">
        <w:rPr>
          <w:rFonts w:ascii="Times New Roman" w:hAnsi="Times New Roman" w:cs="Times New Roman"/>
          <w:sz w:val="24"/>
          <w:szCs w:val="24"/>
        </w:rPr>
        <w:t xml:space="preserve"> Amós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F64B0">
        <w:rPr>
          <w:rFonts w:ascii="Times New Roman" w:hAnsi="Times New Roman" w:cs="Times New Roman"/>
          <w:sz w:val="24"/>
          <w:szCs w:val="24"/>
        </w:rPr>
        <w:t>ao olhar</w:t>
      </w:r>
      <w:r w:rsidR="00CF64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a terra </w:t>
      </w:r>
      <w:r w:rsidR="00CF64B0">
        <w:rPr>
          <w:rFonts w:ascii="Times New Roman" w:hAnsi="Times New Roman" w:cs="Times New Roman"/>
          <w:sz w:val="24"/>
          <w:szCs w:val="24"/>
        </w:rPr>
        <w:t>impura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366F8">
        <w:rPr>
          <w:rFonts w:ascii="Times New Roman" w:hAnsi="Times New Roman" w:cs="Times New Roman"/>
          <w:sz w:val="24"/>
          <w:szCs w:val="24"/>
        </w:rPr>
        <w:t>anunciou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66F8">
        <w:rPr>
          <w:rFonts w:ascii="Times New Roman" w:hAnsi="Times New Roman" w:cs="Times New Roman"/>
          <w:sz w:val="24"/>
          <w:szCs w:val="24"/>
        </w:rPr>
        <w:t xml:space="preserve">a Maldição e depois 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anotou </w:t>
      </w:r>
      <w:r w:rsidR="005366F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manuscrito</w:t>
      </w:r>
      <w:ins w:id="200" w:author="Daniela Mountian" w:date="2017-04-17T12:40:00Z">
        <w:r w:rsidR="000077D4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legado pelo profeta Jeremias: “</w:t>
      </w:r>
      <w:r w:rsidR="005366F8">
        <w:rPr>
          <w:rFonts w:ascii="Times New Roman" w:hAnsi="Times New Roman" w:cs="Times New Roman"/>
          <w:sz w:val="24"/>
          <w:szCs w:val="24"/>
        </w:rPr>
        <w:t>Eu o</w:t>
      </w:r>
      <w:r w:rsidRPr="00C5704C">
        <w:rPr>
          <w:rFonts w:ascii="Times New Roman" w:hAnsi="Times New Roman" w:cs="Times New Roman"/>
          <w:sz w:val="24"/>
          <w:szCs w:val="24"/>
        </w:rPr>
        <w:t>deio, desprezo vossas festas</w:t>
      </w:r>
      <w:r w:rsidR="005366F8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366F8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64B0">
        <w:rPr>
          <w:rFonts w:ascii="Times New Roman" w:hAnsi="Times New Roman" w:cs="Times New Roman"/>
          <w:sz w:val="24"/>
          <w:szCs w:val="24"/>
        </w:rPr>
        <w:t>A</w:t>
      </w:r>
      <w:r w:rsidR="00CF64B0" w:rsidRPr="00C5704C">
        <w:rPr>
          <w:rFonts w:ascii="Times New Roman" w:hAnsi="Times New Roman" w:cs="Times New Roman"/>
          <w:sz w:val="24"/>
          <w:szCs w:val="24"/>
        </w:rPr>
        <w:t xml:space="preserve">fasta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mim o </w:t>
      </w:r>
      <w:r w:rsidR="005366F8">
        <w:rPr>
          <w:rFonts w:ascii="Times New Roman" w:hAnsi="Times New Roman" w:cs="Times New Roman"/>
          <w:sz w:val="24"/>
          <w:szCs w:val="24"/>
        </w:rPr>
        <w:t>barulho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34A8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teus c</w:t>
      </w:r>
      <w:r w:rsidR="005366F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ntos</w:t>
      </w:r>
      <w:r w:rsidR="005366F8">
        <w:rPr>
          <w:rFonts w:ascii="Times New Roman" w:hAnsi="Times New Roman" w:cs="Times New Roman"/>
          <w:sz w:val="24"/>
          <w:szCs w:val="24"/>
        </w:rPr>
        <w:t>”.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66F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366F8">
        <w:rPr>
          <w:rFonts w:ascii="Times New Roman" w:hAnsi="Times New Roman" w:cs="Times New Roman"/>
          <w:sz w:val="24"/>
          <w:szCs w:val="24"/>
        </w:rPr>
        <w:t>no fim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profeta Amós acrescentou: </w:t>
      </w:r>
      <w:r w:rsidR="005366F8">
        <w:rPr>
          <w:rFonts w:ascii="Times New Roman" w:hAnsi="Times New Roman" w:cs="Times New Roman"/>
          <w:sz w:val="24"/>
          <w:szCs w:val="24"/>
        </w:rPr>
        <w:t xml:space="preserve">“Que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julgamento </w:t>
      </w:r>
      <w:r w:rsidR="005366F8">
        <w:rPr>
          <w:rFonts w:ascii="Times New Roman" w:hAnsi="Times New Roman" w:cs="Times New Roman"/>
          <w:sz w:val="24"/>
          <w:szCs w:val="24"/>
        </w:rPr>
        <w:t xml:space="preserve">corra </w:t>
      </w:r>
      <w:r w:rsidRPr="00C5704C">
        <w:rPr>
          <w:rFonts w:ascii="Times New Roman" w:hAnsi="Times New Roman" w:cs="Times New Roman"/>
          <w:sz w:val="24"/>
          <w:szCs w:val="24"/>
        </w:rPr>
        <w:t>como a água e a justiça como uma torrente...”</w:t>
      </w:r>
      <w:r w:rsidR="005366F8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54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189">
        <w:rPr>
          <w:rFonts w:ascii="Times New Roman" w:hAnsi="Times New Roman" w:cs="Times New Roman"/>
          <w:sz w:val="24"/>
          <w:szCs w:val="24"/>
        </w:rPr>
        <w:t>Com isso</w:t>
      </w:r>
      <w:r w:rsidR="0097502F">
        <w:rPr>
          <w:rFonts w:ascii="Times New Roman" w:hAnsi="Times New Roman" w:cs="Times New Roman"/>
          <w:sz w:val="24"/>
          <w:szCs w:val="24"/>
        </w:rPr>
        <w:t xml:space="preserve">, </w:t>
      </w:r>
      <w:r w:rsidRPr="00A43189">
        <w:rPr>
          <w:rFonts w:ascii="Times New Roman" w:hAnsi="Times New Roman" w:cs="Times New Roman"/>
          <w:sz w:val="24"/>
          <w:szCs w:val="24"/>
        </w:rPr>
        <w:t xml:space="preserve">Ánnuchka Emeliánova </w:t>
      </w:r>
      <w:r w:rsidR="0055227A" w:rsidRPr="00A43189">
        <w:rPr>
          <w:rFonts w:ascii="Times New Roman" w:hAnsi="Times New Roman" w:cs="Times New Roman"/>
          <w:sz w:val="24"/>
          <w:szCs w:val="24"/>
        </w:rPr>
        <w:t>concluiu</w:t>
      </w:r>
      <w:r w:rsidRPr="00A43189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leitura do manuscrito da </w:t>
      </w:r>
      <w:r w:rsidR="00D3734D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>aldiç</w:t>
      </w:r>
      <w:r w:rsidR="00D3734D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>. S</w:t>
      </w:r>
      <w:r w:rsidR="0097502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raías, </w:t>
      </w:r>
      <w:r w:rsidR="0055227A">
        <w:rPr>
          <w:rFonts w:ascii="Times New Roman" w:hAnsi="Times New Roman" w:cs="Times New Roman"/>
          <w:sz w:val="24"/>
          <w:szCs w:val="24"/>
        </w:rPr>
        <w:t>o camareiro</w:t>
      </w:r>
      <w:r w:rsidR="00276353">
        <w:rPr>
          <w:rFonts w:ascii="Times New Roman" w:hAnsi="Times New Roman" w:cs="Times New Roman"/>
          <w:sz w:val="24"/>
          <w:szCs w:val="24"/>
        </w:rPr>
        <w:t>-mor</w:t>
      </w:r>
      <w:r w:rsidR="0055227A">
        <w:rPr>
          <w:rFonts w:ascii="Times New Roman" w:hAnsi="Times New Roman" w:cs="Times New Roman"/>
          <w:sz w:val="24"/>
          <w:szCs w:val="24"/>
        </w:rPr>
        <w:t xml:space="preserve"> do rei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ins w:id="201" w:author="Daniela Mountian" w:date="2017-04-16T11:49:00Z">
        <w:r w:rsidR="00EA757F" w:rsidRPr="00EA757F">
          <w:rPr>
            <w:rStyle w:val="Refdenotaderodap"/>
            <w:rFonts w:ascii="Times New Roman" w:hAnsi="Times New Roman" w:cs="Times New Roman"/>
            <w:sz w:val="24"/>
            <w:szCs w:val="24"/>
          </w:rPr>
          <w:t xml:space="preserve"> </w:t>
        </w:r>
        <w:r w:rsidR="00EA757F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55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termin</w:t>
      </w:r>
      <w:r w:rsidR="00276353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227A">
        <w:rPr>
          <w:rFonts w:ascii="Times New Roman" w:hAnsi="Times New Roman" w:cs="Times New Roman"/>
          <w:sz w:val="24"/>
          <w:szCs w:val="24"/>
        </w:rPr>
        <w:t>de ler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manuscrito da </w:t>
      </w:r>
      <w:r w:rsidR="0055227A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 sobre </w:t>
      </w:r>
      <w:r w:rsidR="0055227A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Babilônia</w:t>
      </w:r>
      <w:r w:rsidR="0055227A">
        <w:rPr>
          <w:rFonts w:ascii="Times New Roman" w:hAnsi="Times New Roman" w:cs="Times New Roman"/>
          <w:sz w:val="24"/>
          <w:szCs w:val="24"/>
        </w:rPr>
        <w:t xml:space="preserve"> antes d</w:t>
      </w:r>
      <w:r w:rsidR="009F47C8">
        <w:rPr>
          <w:rFonts w:ascii="Times New Roman" w:hAnsi="Times New Roman" w:cs="Times New Roman"/>
          <w:sz w:val="24"/>
          <w:szCs w:val="24"/>
        </w:rPr>
        <w:t>o</w:t>
      </w:r>
      <w:r w:rsidR="0055227A">
        <w:rPr>
          <w:rFonts w:ascii="Times New Roman" w:hAnsi="Times New Roman" w:cs="Times New Roman"/>
          <w:sz w:val="24"/>
          <w:szCs w:val="24"/>
        </w:rPr>
        <w:t xml:space="preserve"> amanhecer</w:t>
      </w:r>
      <w:r w:rsidRPr="00C5704C">
        <w:rPr>
          <w:rFonts w:ascii="Times New Roman" w:hAnsi="Times New Roman" w:cs="Times New Roman"/>
          <w:sz w:val="24"/>
          <w:szCs w:val="24"/>
        </w:rPr>
        <w:t>, e Ánnuchka</w:t>
      </w:r>
      <w:r w:rsidR="0055227A">
        <w:rPr>
          <w:rFonts w:ascii="Times New Roman" w:hAnsi="Times New Roman" w:cs="Times New Roman"/>
          <w:sz w:val="24"/>
          <w:szCs w:val="24"/>
        </w:rPr>
        <w:t>, da mesma forma,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terminou </w:t>
      </w:r>
      <w:r w:rsidR="00EA757F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leitura quando era</w:t>
      </w:r>
      <w:r w:rsidR="009F47C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hora de voltar </w:t>
      </w:r>
      <w:r w:rsidR="00EA757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chiqueiro alemão</w:t>
      </w:r>
      <w:r w:rsidR="00EA757F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carregar as pesadas tinas com a </w:t>
      </w:r>
      <w:r w:rsidR="00EA757F">
        <w:rPr>
          <w:rFonts w:ascii="Times New Roman" w:hAnsi="Times New Roman" w:cs="Times New Roman"/>
          <w:sz w:val="24"/>
          <w:szCs w:val="24"/>
        </w:rPr>
        <w:t>comida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porcos</w:t>
      </w:r>
      <w:r w:rsidR="00EA757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B600E">
        <w:rPr>
          <w:rFonts w:ascii="Times New Roman" w:hAnsi="Times New Roman" w:cs="Times New Roman"/>
          <w:sz w:val="24"/>
          <w:szCs w:val="24"/>
        </w:rPr>
        <w:t xml:space="preserve"> </w:t>
      </w:r>
      <w:r w:rsidR="00EA757F">
        <w:rPr>
          <w:rFonts w:ascii="Times New Roman" w:hAnsi="Times New Roman" w:cs="Times New Roman"/>
          <w:sz w:val="24"/>
          <w:szCs w:val="24"/>
        </w:rPr>
        <w:t>para que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757F">
        <w:rPr>
          <w:rFonts w:ascii="Times New Roman" w:hAnsi="Times New Roman" w:cs="Times New Roman"/>
          <w:sz w:val="24"/>
          <w:szCs w:val="24"/>
        </w:rPr>
        <w:t>apanhasse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atraso e negligência. </w:t>
      </w:r>
      <w:r w:rsidR="00BC3979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918E8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achou rapidamente </w:t>
      </w:r>
      <w:r w:rsidR="00004957" w:rsidRPr="00C5704C">
        <w:rPr>
          <w:rFonts w:ascii="Times New Roman" w:hAnsi="Times New Roman" w:cs="Times New Roman"/>
          <w:sz w:val="24"/>
          <w:szCs w:val="24"/>
        </w:rPr>
        <w:t>uma pedra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arrancou </w:t>
      </w:r>
      <w:r w:rsidR="009F47C8" w:rsidRPr="00C5704C">
        <w:rPr>
          <w:rFonts w:ascii="Times New Roman" w:hAnsi="Times New Roman" w:cs="Times New Roman"/>
          <w:sz w:val="24"/>
          <w:szCs w:val="24"/>
        </w:rPr>
        <w:t xml:space="preserve">um retalho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3225A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vestido, </w:t>
      </w:r>
      <w:r w:rsidR="009F47C8">
        <w:rPr>
          <w:rFonts w:ascii="Times New Roman" w:hAnsi="Times New Roman" w:cs="Times New Roman"/>
          <w:sz w:val="24"/>
          <w:szCs w:val="24"/>
        </w:rPr>
        <w:t xml:space="preserve">atou com ele </w:t>
      </w:r>
      <w:r w:rsidR="00DB600E">
        <w:rPr>
          <w:rFonts w:ascii="Times New Roman" w:hAnsi="Times New Roman" w:cs="Times New Roman"/>
          <w:sz w:val="24"/>
          <w:szCs w:val="24"/>
        </w:rPr>
        <w:t>a</w:t>
      </w:r>
      <w:r w:rsidR="00DB600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pedra ao manuscrito</w:t>
      </w:r>
      <w:r w:rsidR="009F47C8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0040">
        <w:rPr>
          <w:rFonts w:ascii="Times New Roman" w:hAnsi="Times New Roman" w:cs="Times New Roman"/>
          <w:sz w:val="24"/>
          <w:szCs w:val="24"/>
        </w:rPr>
        <w:t>lançou</w:t>
      </w:r>
      <w:r w:rsidRPr="00C5704C">
        <w:rPr>
          <w:rFonts w:ascii="Times New Roman" w:hAnsi="Times New Roman" w:cs="Times New Roman"/>
          <w:sz w:val="24"/>
          <w:szCs w:val="24"/>
        </w:rPr>
        <w:t xml:space="preserve">-o </w:t>
      </w:r>
      <w:r w:rsidR="00310040">
        <w:rPr>
          <w:rFonts w:ascii="Times New Roman" w:hAnsi="Times New Roman" w:cs="Times New Roman"/>
          <w:sz w:val="24"/>
          <w:szCs w:val="24"/>
        </w:rPr>
        <w:t>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</w:t>
      </w:r>
      <w:r w:rsidR="009F47C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31004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rio alemão.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ódio</w:t>
      </w:r>
      <w:r w:rsidR="009F47C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sentimento permanente</w:t>
      </w:r>
      <w:r w:rsidR="009F47C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0A7D">
        <w:rPr>
          <w:rFonts w:ascii="Times New Roman" w:hAnsi="Times New Roman" w:cs="Times New Roman"/>
          <w:sz w:val="24"/>
          <w:szCs w:val="24"/>
        </w:rPr>
        <w:t xml:space="preserve">torna </w:t>
      </w:r>
      <w:r w:rsidRPr="00C5704C">
        <w:rPr>
          <w:rFonts w:ascii="Times New Roman" w:hAnsi="Times New Roman" w:cs="Times New Roman"/>
          <w:sz w:val="24"/>
          <w:szCs w:val="24"/>
        </w:rPr>
        <w:t>a alma</w:t>
      </w:r>
      <w:r w:rsidR="004F0A7D">
        <w:rPr>
          <w:rFonts w:ascii="Times New Roman" w:hAnsi="Times New Roman" w:cs="Times New Roman"/>
          <w:sz w:val="24"/>
          <w:szCs w:val="24"/>
        </w:rPr>
        <w:t xml:space="preserve"> ressequida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o ódio </w:t>
      </w:r>
      <w:r w:rsidR="00334FF0">
        <w:rPr>
          <w:rFonts w:ascii="Times New Roman" w:hAnsi="Times New Roman" w:cs="Times New Roman"/>
          <w:sz w:val="24"/>
          <w:szCs w:val="24"/>
        </w:rPr>
        <w:t>contínuo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21F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povo alemão</w:t>
      </w:r>
      <w:r w:rsidR="009F47C8">
        <w:rPr>
          <w:rFonts w:ascii="Times New Roman" w:hAnsi="Times New Roman" w:cs="Times New Roman"/>
          <w:sz w:val="24"/>
          <w:szCs w:val="24"/>
        </w:rPr>
        <w:t xml:space="preserve">, </w:t>
      </w:r>
      <w:r w:rsidR="00BA21F9">
        <w:rPr>
          <w:rFonts w:ascii="Times New Roman" w:hAnsi="Times New Roman" w:cs="Times New Roman"/>
          <w:sz w:val="24"/>
          <w:szCs w:val="24"/>
        </w:rPr>
        <w:t>a</w:t>
      </w:r>
      <w:r w:rsidR="009F47C8">
        <w:rPr>
          <w:rFonts w:ascii="Times New Roman" w:hAnsi="Times New Roman" w:cs="Times New Roman"/>
          <w:sz w:val="24"/>
          <w:szCs w:val="24"/>
        </w:rPr>
        <w:t xml:space="preserve"> tudo o que se refere a ele, </w:t>
      </w:r>
      <w:r w:rsidRPr="00C5704C">
        <w:rPr>
          <w:rFonts w:ascii="Times New Roman" w:hAnsi="Times New Roman" w:cs="Times New Roman"/>
          <w:sz w:val="24"/>
          <w:szCs w:val="24"/>
        </w:rPr>
        <w:t>dev</w:t>
      </w:r>
      <w:r w:rsidR="009F47C8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>ia</w:t>
      </w:r>
      <w:r w:rsidR="00A814A4">
        <w:rPr>
          <w:rFonts w:ascii="Times New Roman" w:hAnsi="Times New Roman" w:cs="Times New Roman"/>
          <w:sz w:val="24"/>
          <w:szCs w:val="24"/>
        </w:rPr>
        <w:t xml:space="preserve">, </w:t>
      </w:r>
      <w:r w:rsidR="00310040">
        <w:rPr>
          <w:rFonts w:ascii="Times New Roman" w:hAnsi="Times New Roman" w:cs="Times New Roman"/>
          <w:sz w:val="24"/>
          <w:szCs w:val="24"/>
        </w:rPr>
        <w:t>d</w:t>
      </w:r>
      <w:r w:rsidR="00A814A4">
        <w:rPr>
          <w:rFonts w:ascii="Times New Roman" w:hAnsi="Times New Roman" w:cs="Times New Roman"/>
          <w:sz w:val="24"/>
          <w:szCs w:val="24"/>
        </w:rPr>
        <w:t>esse momento</w:t>
      </w:r>
      <w:r w:rsidR="00310040">
        <w:rPr>
          <w:rFonts w:ascii="Times New Roman" w:hAnsi="Times New Roman" w:cs="Times New Roman"/>
          <w:sz w:val="24"/>
          <w:szCs w:val="24"/>
        </w:rPr>
        <w:t xml:space="preserve"> em diante</w:t>
      </w:r>
      <w:r w:rsidR="00A814A4">
        <w:rPr>
          <w:rFonts w:ascii="Times New Roman" w:hAnsi="Times New Roman" w:cs="Times New Roman"/>
          <w:sz w:val="24"/>
          <w:szCs w:val="24"/>
        </w:rPr>
        <w:t xml:space="preserve">, </w:t>
      </w:r>
      <w:r w:rsidR="004F0A7D">
        <w:rPr>
          <w:rFonts w:ascii="Times New Roman" w:hAnsi="Times New Roman" w:cs="Times New Roman"/>
          <w:sz w:val="24"/>
          <w:szCs w:val="24"/>
        </w:rPr>
        <w:t>virar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traço do povo do Senhor, como </w:t>
      </w:r>
      <w:r w:rsidR="009F47C8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advertência aos outros inimigos históricos</w:t>
      </w:r>
      <w:r w:rsidR="009F47C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menos hábeis. </w:t>
      </w:r>
      <w:r w:rsidR="009F47C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 as gerações atuais e próximas leva</w:t>
      </w:r>
      <w:del w:id="202" w:author="Daniela Mountian" w:date="2017-08-24T18:21:00Z">
        <w:r w:rsidRPr="00C5704C" w:rsidDel="00A963BC">
          <w:rPr>
            <w:rFonts w:ascii="Times New Roman" w:hAnsi="Times New Roman" w:cs="Times New Roman"/>
            <w:sz w:val="24"/>
            <w:szCs w:val="24"/>
          </w:rPr>
          <w:delText>re</w:delText>
        </w:r>
      </w:del>
      <w:r w:rsidRPr="00C5704C">
        <w:rPr>
          <w:rFonts w:ascii="Times New Roman" w:hAnsi="Times New Roman" w:cs="Times New Roman"/>
          <w:sz w:val="24"/>
          <w:szCs w:val="24"/>
        </w:rPr>
        <w:t>m</w:t>
      </w:r>
      <w:r w:rsidR="009F47C8">
        <w:rPr>
          <w:rFonts w:ascii="Times New Roman" w:hAnsi="Times New Roman" w:cs="Times New Roman"/>
          <w:sz w:val="24"/>
          <w:szCs w:val="24"/>
        </w:rPr>
        <w:t xml:space="preserve"> </w:t>
      </w:r>
      <w:r w:rsidR="00586181">
        <w:rPr>
          <w:rFonts w:ascii="Times New Roman" w:hAnsi="Times New Roman" w:cs="Times New Roman"/>
          <w:sz w:val="24"/>
          <w:szCs w:val="24"/>
        </w:rPr>
        <w:t xml:space="preserve">consigo, ao morrerem, </w:t>
      </w:r>
      <w:r w:rsidR="009F47C8">
        <w:rPr>
          <w:rFonts w:ascii="Times New Roman" w:hAnsi="Times New Roman" w:cs="Times New Roman"/>
          <w:sz w:val="24"/>
          <w:szCs w:val="24"/>
        </w:rPr>
        <w:t xml:space="preserve">essa </w:t>
      </w:r>
      <w:r w:rsidR="00586181">
        <w:rPr>
          <w:rFonts w:ascii="Times New Roman" w:hAnsi="Times New Roman" w:cs="Times New Roman"/>
          <w:sz w:val="24"/>
          <w:szCs w:val="24"/>
        </w:rPr>
        <w:t>antipatia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B6E64">
        <w:rPr>
          <w:rFonts w:ascii="Times New Roman" w:hAnsi="Times New Roman" w:cs="Times New Roman"/>
          <w:sz w:val="24"/>
          <w:szCs w:val="24"/>
        </w:rPr>
        <w:t>pelo</w:t>
      </w:r>
      <w:r w:rsidR="009F47C8">
        <w:rPr>
          <w:rFonts w:ascii="Times New Roman" w:hAnsi="Times New Roman" w:cs="Times New Roman"/>
          <w:sz w:val="24"/>
          <w:szCs w:val="24"/>
        </w:rPr>
        <w:t xml:space="preserve"> menos uma</w:t>
      </w:r>
      <w:r w:rsidR="00A814A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desconfiança deve</w:t>
      </w:r>
      <w:del w:id="203" w:author="Daniela Mountian" w:date="2017-08-24T18:22:00Z">
        <w:r w:rsidRPr="00C5704C" w:rsidDel="00A963BC">
          <w:rPr>
            <w:rFonts w:ascii="Times New Roman" w:hAnsi="Times New Roman" w:cs="Times New Roman"/>
            <w:sz w:val="24"/>
            <w:szCs w:val="24"/>
          </w:rPr>
          <w:delText>rá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04" w:author="Daniela Mountian" w:date="2017-08-24T18:22:00Z">
        <w:r w:rsidR="00A963BC">
          <w:rPr>
            <w:rFonts w:ascii="Times New Roman" w:hAnsi="Times New Roman" w:cs="Times New Roman"/>
            <w:sz w:val="24"/>
            <w:szCs w:val="24"/>
          </w:rPr>
          <w:t>permanecer</w:t>
        </w:r>
      </w:ins>
      <w:ins w:id="205" w:author="Daniela Mountian" w:date="2017-08-24T18:17:00Z">
        <w:r w:rsidR="00586181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para sempre, uma desconfiança nacional </w:t>
      </w:r>
      <w:r w:rsidR="009F47C8">
        <w:rPr>
          <w:rFonts w:ascii="Times New Roman" w:hAnsi="Times New Roman" w:cs="Times New Roman"/>
          <w:sz w:val="24"/>
          <w:szCs w:val="24"/>
        </w:rPr>
        <w:t>e razoável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9F47C8">
        <w:rPr>
          <w:rFonts w:ascii="Times New Roman" w:hAnsi="Times New Roman" w:cs="Times New Roman"/>
          <w:sz w:val="24"/>
          <w:szCs w:val="24"/>
        </w:rPr>
        <w:t>de algum modo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06" w:author="Daniela Mountian" w:date="2017-04-22T19:20:00Z">
        <w:r w:rsidR="00AA31D5">
          <w:rPr>
            <w:rFonts w:ascii="Times New Roman" w:hAnsi="Times New Roman" w:cs="Times New Roman"/>
            <w:sz w:val="24"/>
            <w:szCs w:val="24"/>
          </w:rPr>
          <w:t xml:space="preserve">acaba </w:t>
        </w:r>
      </w:ins>
      <w:ins w:id="207" w:author="Daniela Mountian" w:date="2017-04-17T22:40:00Z">
        <w:r w:rsidR="00A814A4">
          <w:rPr>
            <w:rFonts w:ascii="Times New Roman" w:hAnsi="Times New Roman" w:cs="Times New Roman"/>
            <w:sz w:val="24"/>
            <w:szCs w:val="24"/>
          </w:rPr>
          <w:t>transforma</w:t>
        </w:r>
      </w:ins>
      <w:ins w:id="208" w:author="Daniela Mountian" w:date="2017-04-22T19:20:00Z">
        <w:r w:rsidR="00AA31D5">
          <w:rPr>
            <w:rFonts w:ascii="Times New Roman" w:hAnsi="Times New Roman" w:cs="Times New Roman"/>
            <w:sz w:val="24"/>
            <w:szCs w:val="24"/>
          </w:rPr>
          <w:t>ndo</w:t>
        </w:r>
      </w:ins>
      <w:ins w:id="209" w:author="Daniela Mountian" w:date="2017-04-17T19:01:00Z">
        <w:r w:rsidR="009F47C8">
          <w:rPr>
            <w:rFonts w:ascii="Times New Roman" w:hAnsi="Times New Roman" w:cs="Times New Roman"/>
            <w:sz w:val="24"/>
            <w:szCs w:val="24"/>
          </w:rPr>
          <w:t xml:space="preserve"> esse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ódio </w:t>
      </w:r>
      <w:ins w:id="210" w:author="Daniela Mountian" w:date="2017-04-17T22:40:00Z">
        <w:r w:rsidR="00A814A4">
          <w:rPr>
            <w:rFonts w:ascii="Times New Roman" w:hAnsi="Times New Roman" w:cs="Times New Roman"/>
            <w:sz w:val="24"/>
            <w:szCs w:val="24"/>
          </w:rPr>
          <w:t xml:space="preserve">em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sentimento permanente, </w:t>
      </w:r>
      <w:r w:rsidRPr="00586181">
        <w:rPr>
          <w:rFonts w:ascii="Times New Roman" w:hAnsi="Times New Roman" w:cs="Times New Roman"/>
          <w:sz w:val="24"/>
          <w:szCs w:val="24"/>
        </w:rPr>
        <w:t xml:space="preserve">uma </w:t>
      </w:r>
      <w:r w:rsidR="009F47C8" w:rsidRPr="00586181">
        <w:rPr>
          <w:rFonts w:ascii="Times New Roman" w:hAnsi="Times New Roman" w:cs="Times New Roman"/>
          <w:sz w:val="24"/>
          <w:szCs w:val="24"/>
        </w:rPr>
        <w:t>forma</w:t>
      </w:r>
      <w:r w:rsidRPr="00586181">
        <w:rPr>
          <w:rFonts w:ascii="Times New Roman" w:hAnsi="Times New Roman" w:cs="Times New Roman"/>
          <w:sz w:val="24"/>
          <w:szCs w:val="24"/>
        </w:rPr>
        <w:t xml:space="preserve"> </w:t>
      </w:r>
      <w:r w:rsidR="009F47C8" w:rsidRPr="00586181">
        <w:rPr>
          <w:rFonts w:ascii="Times New Roman" w:hAnsi="Times New Roman" w:cs="Times New Roman"/>
          <w:sz w:val="24"/>
          <w:szCs w:val="24"/>
        </w:rPr>
        <w:t>inútil,</w:t>
      </w:r>
      <w:r w:rsidR="009F47C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grosseira </w:t>
      </w:r>
      <w:r w:rsidR="009F47C8">
        <w:rPr>
          <w:rFonts w:ascii="Times New Roman" w:hAnsi="Times New Roman" w:cs="Times New Roman"/>
          <w:sz w:val="24"/>
          <w:szCs w:val="24"/>
        </w:rPr>
        <w:t>e desajeitada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9F47C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F47C8">
        <w:rPr>
          <w:rFonts w:ascii="Times New Roman" w:hAnsi="Times New Roman" w:cs="Times New Roman"/>
          <w:sz w:val="24"/>
          <w:szCs w:val="24"/>
        </w:rPr>
        <w:t>uma nação se defender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humanismo </w:t>
      </w:r>
      <w:r w:rsidR="009F47C8">
        <w:rPr>
          <w:rFonts w:ascii="Times New Roman" w:hAnsi="Times New Roman" w:cs="Times New Roman"/>
          <w:sz w:val="24"/>
          <w:szCs w:val="24"/>
        </w:rPr>
        <w:t>místico-</w:t>
      </w:r>
      <w:r w:rsidRPr="00C5704C">
        <w:rPr>
          <w:rFonts w:ascii="Times New Roman" w:hAnsi="Times New Roman" w:cs="Times New Roman"/>
          <w:sz w:val="24"/>
          <w:szCs w:val="24"/>
        </w:rPr>
        <w:t xml:space="preserve">nacional nazista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endeusava o homem nórdico e utilizava-o como medida para todas as coisas. A escada hierárquica </w:t>
      </w:r>
      <w:r w:rsidR="009F47C8">
        <w:rPr>
          <w:rFonts w:ascii="Times New Roman" w:hAnsi="Times New Roman" w:cs="Times New Roman"/>
          <w:sz w:val="24"/>
          <w:szCs w:val="24"/>
        </w:rPr>
        <w:t xml:space="preserve">racial </w:t>
      </w:r>
      <w:r w:rsidR="00BC3F89">
        <w:rPr>
          <w:rFonts w:ascii="Times New Roman" w:hAnsi="Times New Roman" w:cs="Times New Roman"/>
          <w:sz w:val="24"/>
          <w:szCs w:val="24"/>
        </w:rPr>
        <w:t>conduzia</w:t>
      </w:r>
      <w:r w:rsidR="00BC3F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homem nórdico para baixo, e no degrau inferior estava o judeu desumanizado, separado do humanismo. E isso </w:t>
      </w:r>
      <w:r w:rsidR="00BA21F9">
        <w:rPr>
          <w:rFonts w:ascii="Times New Roman" w:hAnsi="Times New Roman" w:cs="Times New Roman"/>
          <w:sz w:val="24"/>
          <w:szCs w:val="24"/>
        </w:rPr>
        <w:t>é</w:t>
      </w:r>
      <w:r w:rsidR="00BA21F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natural. Os judeus, como </w:t>
      </w:r>
      <w:r w:rsidR="00BA21F9">
        <w:rPr>
          <w:rFonts w:ascii="Times New Roman" w:hAnsi="Times New Roman" w:cs="Times New Roman"/>
          <w:sz w:val="24"/>
          <w:szCs w:val="24"/>
        </w:rPr>
        <w:t>indivíduos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A21F9">
        <w:rPr>
          <w:rFonts w:ascii="Times New Roman" w:hAnsi="Times New Roman" w:cs="Times New Roman"/>
          <w:sz w:val="24"/>
          <w:szCs w:val="24"/>
        </w:rPr>
        <w:t>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</w:t>
      </w:r>
      <w:r w:rsidR="00BA21F9">
        <w:rPr>
          <w:rFonts w:ascii="Times New Roman" w:hAnsi="Times New Roman" w:cs="Times New Roman"/>
          <w:sz w:val="24"/>
          <w:szCs w:val="24"/>
        </w:rPr>
        <w:t>cruéis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quanto </w:t>
      </w:r>
      <w:r w:rsidR="00BA21F9">
        <w:rPr>
          <w:rFonts w:ascii="Times New Roman" w:hAnsi="Times New Roman" w:cs="Times New Roman"/>
          <w:sz w:val="24"/>
          <w:szCs w:val="24"/>
        </w:rPr>
        <w:t>o resto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humanidade. Mas</w:t>
      </w:r>
      <w:r w:rsidR="00BA21F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formação histórica </w:t>
      </w:r>
      <w:r w:rsidR="00BC3F89">
        <w:rPr>
          <w:rFonts w:ascii="Times New Roman" w:hAnsi="Times New Roman" w:cs="Times New Roman"/>
          <w:sz w:val="24"/>
          <w:szCs w:val="24"/>
        </w:rPr>
        <w:t xml:space="preserve">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fenômeno bíblico, </w:t>
      </w:r>
      <w:r w:rsidR="00DB214B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está próximo de Deus, e o homem, em essência, odeia Deus </w:t>
      </w:r>
      <w:r w:rsidR="00BA21F9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por isso odeia os judeus</w:t>
      </w:r>
      <w:r w:rsidR="00BA21F9">
        <w:rPr>
          <w:rFonts w:ascii="Times New Roman" w:hAnsi="Times New Roman" w:cs="Times New Roman"/>
          <w:sz w:val="24"/>
          <w:szCs w:val="24"/>
        </w:rPr>
        <w:t>, assim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muitos judeus odeiam a si mesmos e </w:t>
      </w:r>
      <w:ins w:id="211" w:author="Daniela Mountian" w:date="2017-08-24T18:24:00Z">
        <w:r w:rsidR="00A963BC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seu destino bíblico. </w:t>
      </w:r>
      <w:r w:rsidR="00BA21F9">
        <w:rPr>
          <w:rFonts w:ascii="Times New Roman" w:hAnsi="Times New Roman" w:cs="Times New Roman"/>
          <w:sz w:val="24"/>
          <w:szCs w:val="24"/>
        </w:rPr>
        <w:t>Essa ideia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tão </w:t>
      </w:r>
      <w:r w:rsidR="008A0605">
        <w:rPr>
          <w:rFonts w:ascii="Times New Roman" w:hAnsi="Times New Roman" w:cs="Times New Roman"/>
          <w:sz w:val="24"/>
          <w:szCs w:val="24"/>
        </w:rPr>
        <w:t>inestimável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BA21F9">
        <w:rPr>
          <w:rFonts w:ascii="Times New Roman" w:hAnsi="Times New Roman" w:cs="Times New Roman"/>
          <w:sz w:val="24"/>
          <w:szCs w:val="24"/>
        </w:rPr>
        <w:t>vale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repeti</w:t>
      </w:r>
      <w:r w:rsidR="00BA21F9">
        <w:rPr>
          <w:rFonts w:ascii="Times New Roman" w:hAnsi="Times New Roman" w:cs="Times New Roman"/>
          <w:sz w:val="24"/>
          <w:szCs w:val="24"/>
        </w:rPr>
        <w:t>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21F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outras palavras. Certamente, o judeu</w:t>
      </w:r>
      <w:del w:id="212" w:author="Daniela Mountian" w:date="2017-08-24T18:25:00Z">
        <w:r w:rsidR="00BA21F9" w:rsidDel="00A963B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BA21F9">
        <w:rPr>
          <w:rFonts w:ascii="Times New Roman" w:hAnsi="Times New Roman" w:cs="Times New Roman"/>
          <w:sz w:val="24"/>
          <w:szCs w:val="24"/>
        </w:rPr>
        <w:t xml:space="preserve"> 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</w:t>
      </w:r>
      <w:del w:id="213" w:author="Daniela Mountian" w:date="2017-08-24T18:25:00Z">
        <w:r w:rsidR="00BA21F9" w:rsidDel="00A963B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é tão ruim como </w:t>
      </w:r>
      <w:r w:rsidR="00BA21F9">
        <w:rPr>
          <w:rFonts w:ascii="Times New Roman" w:hAnsi="Times New Roman" w:cs="Times New Roman"/>
          <w:sz w:val="24"/>
          <w:szCs w:val="24"/>
        </w:rPr>
        <w:t>todos os homens</w:t>
      </w:r>
      <w:r w:rsidRPr="00C5704C">
        <w:rPr>
          <w:rFonts w:ascii="Times New Roman" w:hAnsi="Times New Roman" w:cs="Times New Roman"/>
          <w:sz w:val="24"/>
          <w:szCs w:val="24"/>
        </w:rPr>
        <w:t>, mas o judeu</w:t>
      </w:r>
      <w:del w:id="214" w:author="Daniela Mountian" w:date="2017-08-24T18:26:00Z">
        <w:r w:rsidRPr="00C5704C" w:rsidDel="00A963B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21F9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15" w:author="Daniela Mountian" w:date="2017-08-24T18:26:00Z">
        <w:r w:rsidRPr="00C5704C" w:rsidDel="00A963BC">
          <w:rPr>
            <w:rFonts w:ascii="Times New Roman" w:hAnsi="Times New Roman" w:cs="Times New Roman"/>
            <w:sz w:val="24"/>
            <w:szCs w:val="24"/>
          </w:rPr>
          <w:delText xml:space="preserve">um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judeu, conforme a Bíblia, é uma parte do povo de Deus</w:t>
      </w:r>
      <w:r w:rsidR="00442A6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acreditar em Deus, </w:t>
      </w:r>
      <w:r w:rsidR="00BA21F9">
        <w:rPr>
          <w:rFonts w:ascii="Times New Roman" w:hAnsi="Times New Roman" w:cs="Times New Roman"/>
          <w:sz w:val="24"/>
          <w:szCs w:val="24"/>
        </w:rPr>
        <w:t>o homem, que é Dele inimigo,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precisa superar sua </w:t>
      </w:r>
      <w:r w:rsidR="00442A69">
        <w:rPr>
          <w:rFonts w:ascii="Times New Roman" w:hAnsi="Times New Roman" w:cs="Times New Roman"/>
          <w:sz w:val="24"/>
          <w:szCs w:val="24"/>
        </w:rPr>
        <w:t xml:space="preserve">própria </w:t>
      </w:r>
      <w:r w:rsidRPr="00C5704C">
        <w:rPr>
          <w:rFonts w:ascii="Times New Roman" w:hAnsi="Times New Roman" w:cs="Times New Roman"/>
          <w:sz w:val="24"/>
          <w:szCs w:val="24"/>
        </w:rPr>
        <w:t>natureza humana, amaldiçoada por Deus</w:t>
      </w:r>
      <w:r w:rsidR="00442A69">
        <w:rPr>
          <w:rFonts w:ascii="Times New Roman" w:hAnsi="Times New Roman" w:cs="Times New Roman"/>
          <w:sz w:val="24"/>
          <w:szCs w:val="24"/>
        </w:rPr>
        <w:t>, mas,</w:t>
      </w:r>
      <w:r w:rsidR="005963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633D">
        <w:rPr>
          <w:rFonts w:ascii="Times New Roman" w:hAnsi="Times New Roman" w:cs="Times New Roman"/>
          <w:sz w:val="24"/>
          <w:szCs w:val="24"/>
        </w:rPr>
        <w:t>como</w:t>
      </w:r>
      <w:r w:rsidR="005963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poucos</w:t>
      </w:r>
      <w:r w:rsidR="00442A69">
        <w:rPr>
          <w:rFonts w:ascii="Times New Roman" w:hAnsi="Times New Roman" w:cs="Times New Roman"/>
          <w:sz w:val="24"/>
          <w:szCs w:val="24"/>
        </w:rPr>
        <w:t xml:space="preserve"> o conseguem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C6CD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 contra o</w:t>
      </w:r>
      <w:r w:rsidR="00BC3979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</w:t>
      </w:r>
      <w:r w:rsidR="00BC3979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0605">
        <w:rPr>
          <w:rFonts w:ascii="Times New Roman" w:hAnsi="Times New Roman" w:cs="Times New Roman"/>
          <w:sz w:val="24"/>
          <w:szCs w:val="24"/>
        </w:rPr>
        <w:t>torna-se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2A69">
        <w:rPr>
          <w:rFonts w:ascii="Times New Roman" w:hAnsi="Times New Roman" w:cs="Times New Roman"/>
          <w:sz w:val="24"/>
          <w:szCs w:val="24"/>
        </w:rPr>
        <w:t>algo absolutamente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natural. </w:t>
      </w:r>
      <w:r w:rsidR="00442A69"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 xml:space="preserve">uanto mais longe </w:t>
      </w:r>
      <w:r w:rsidR="00442A69">
        <w:rPr>
          <w:rFonts w:ascii="Times New Roman" w:hAnsi="Times New Roman" w:cs="Times New Roman"/>
          <w:sz w:val="24"/>
          <w:szCs w:val="24"/>
        </w:rPr>
        <w:t xml:space="preserve">um povo se acha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Deus, </w:t>
      </w:r>
      <w:r w:rsidR="00BE1186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atual </w:t>
      </w:r>
      <w:r w:rsidR="00442A69">
        <w:rPr>
          <w:rFonts w:ascii="Times New Roman" w:hAnsi="Times New Roman" w:cs="Times New Roman"/>
          <w:sz w:val="24"/>
          <w:szCs w:val="24"/>
        </w:rPr>
        <w:t xml:space="preserve">estágio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histórico, maior </w:t>
      </w:r>
      <w:r w:rsidR="00442A69">
        <w:rPr>
          <w:rFonts w:ascii="Times New Roman" w:hAnsi="Times New Roman" w:cs="Times New Roman"/>
          <w:sz w:val="24"/>
          <w:szCs w:val="24"/>
        </w:rPr>
        <w:t>é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</w:t>
      </w:r>
      <w:ins w:id="216" w:author="Daniela Mountian" w:date="2017-08-24T18:28:00Z">
        <w:r w:rsidR="00A963BC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ins w:id="217" w:author="Leila" w:date="2016-07-17T11:05:00Z">
        <w:r w:rsidR="0059633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mais natural</w:t>
      </w:r>
      <w:r w:rsidR="00442A69">
        <w:rPr>
          <w:rFonts w:ascii="Times New Roman" w:hAnsi="Times New Roman" w:cs="Times New Roman"/>
          <w:sz w:val="24"/>
          <w:szCs w:val="24"/>
        </w:rPr>
        <w:t>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2A6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antissemitismo </w:t>
      </w:r>
      <w:r w:rsidR="00442A69">
        <w:rPr>
          <w:rFonts w:ascii="Times New Roman" w:hAnsi="Times New Roman" w:cs="Times New Roman"/>
          <w:sz w:val="24"/>
          <w:szCs w:val="24"/>
        </w:rPr>
        <w:t xml:space="preserve">se </w:t>
      </w:r>
      <w:r w:rsidR="008A0605">
        <w:rPr>
          <w:rFonts w:ascii="Times New Roman" w:hAnsi="Times New Roman" w:cs="Times New Roman"/>
          <w:sz w:val="24"/>
          <w:szCs w:val="24"/>
        </w:rPr>
        <w:t>transforma</w:t>
      </w:r>
      <w:r w:rsidR="00442A69">
        <w:rPr>
          <w:rFonts w:ascii="Times New Roman" w:hAnsi="Times New Roman" w:cs="Times New Roman"/>
          <w:sz w:val="24"/>
          <w:szCs w:val="24"/>
        </w:rPr>
        <w:t xml:space="preserve"> </w:t>
      </w:r>
      <w:r w:rsidR="008A0605">
        <w:rPr>
          <w:rFonts w:ascii="Times New Roman" w:hAnsi="Times New Roman" w:cs="Times New Roman"/>
          <w:sz w:val="24"/>
          <w:szCs w:val="24"/>
        </w:rPr>
        <w:t>n</w:t>
      </w:r>
      <w:r w:rsidR="00442A6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indício nacional. </w:t>
      </w:r>
      <w:r w:rsidR="00442A6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2A69">
        <w:rPr>
          <w:rFonts w:ascii="Times New Roman" w:hAnsi="Times New Roman" w:cs="Times New Roman"/>
          <w:sz w:val="24"/>
          <w:szCs w:val="24"/>
        </w:rPr>
        <w:t xml:space="preserve">próprio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destino </w:t>
      </w:r>
      <w:r w:rsidR="00442A69">
        <w:rPr>
          <w:rFonts w:ascii="Times New Roman" w:hAnsi="Times New Roman" w:cs="Times New Roman"/>
          <w:sz w:val="24"/>
          <w:szCs w:val="24"/>
        </w:rPr>
        <w:t>secular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povo judeu mostra </w:t>
      </w:r>
      <w:r w:rsidR="0059633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homem que ele não é </w:t>
      </w:r>
      <w:r w:rsidR="00442A69">
        <w:rPr>
          <w:rFonts w:ascii="Times New Roman" w:hAnsi="Times New Roman" w:cs="Times New Roman"/>
          <w:sz w:val="24"/>
          <w:szCs w:val="24"/>
        </w:rPr>
        <w:t xml:space="preserve">o </w:t>
      </w:r>
      <w:r w:rsidR="001C6CDD">
        <w:rPr>
          <w:rFonts w:ascii="Times New Roman" w:hAnsi="Times New Roman" w:cs="Times New Roman"/>
          <w:sz w:val="24"/>
          <w:szCs w:val="24"/>
        </w:rPr>
        <w:t>dono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0272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terra, mas somente um </w:t>
      </w:r>
      <w:r w:rsidR="00A30272">
        <w:rPr>
          <w:rFonts w:ascii="Times New Roman" w:hAnsi="Times New Roman" w:cs="Times New Roman"/>
          <w:sz w:val="24"/>
          <w:szCs w:val="24"/>
        </w:rPr>
        <w:t>operário</w:t>
      </w:r>
      <w:r w:rsidR="00A3027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Deus e um errante. </w:t>
      </w:r>
      <w:r w:rsidR="00A30272">
        <w:rPr>
          <w:rFonts w:ascii="Times New Roman" w:hAnsi="Times New Roman" w:cs="Times New Roman"/>
          <w:sz w:val="24"/>
          <w:szCs w:val="24"/>
        </w:rPr>
        <w:t>Graças a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os povos, especialmente </w:t>
      </w:r>
      <w:r w:rsidR="00CF170C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grandes</w:t>
      </w:r>
      <w:r w:rsidR="00E8170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fortes, que </w:t>
      </w:r>
      <w:r w:rsidR="00CF170C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imaginam </w:t>
      </w:r>
      <w:r w:rsidR="001C6CDD">
        <w:rPr>
          <w:rFonts w:ascii="Times New Roman" w:hAnsi="Times New Roman" w:cs="Times New Roman"/>
          <w:sz w:val="24"/>
          <w:szCs w:val="24"/>
        </w:rPr>
        <w:t>donos</w:t>
      </w:r>
      <w:r w:rsidR="00CF170C">
        <w:rPr>
          <w:rFonts w:ascii="Times New Roman" w:hAnsi="Times New Roman" w:cs="Times New Roman"/>
          <w:sz w:val="24"/>
          <w:szCs w:val="24"/>
        </w:rPr>
        <w:t xml:space="preserve"> 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vinhedo </w:t>
      </w:r>
      <w:r w:rsidR="007918E8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rejeitam a parábola do </w:t>
      </w:r>
      <w:r w:rsidR="00A814A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vangelho sobre os </w:t>
      </w:r>
      <w:r w:rsidR="001C6CDD">
        <w:rPr>
          <w:rFonts w:ascii="Times New Roman" w:hAnsi="Times New Roman" w:cs="Times New Roman"/>
          <w:sz w:val="24"/>
          <w:szCs w:val="24"/>
        </w:rPr>
        <w:t>vinhateiros</w:t>
      </w:r>
      <w:r w:rsidRPr="00C5704C">
        <w:rPr>
          <w:rFonts w:ascii="Times New Roman" w:hAnsi="Times New Roman" w:cs="Times New Roman"/>
          <w:sz w:val="24"/>
          <w:szCs w:val="24"/>
        </w:rPr>
        <w:t>, odeiam o povo jud</w:t>
      </w:r>
      <w:r w:rsidR="00CF170C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A31D5">
        <w:rPr>
          <w:rFonts w:ascii="Times New Roman" w:hAnsi="Times New Roman" w:cs="Times New Roman"/>
          <w:sz w:val="24"/>
          <w:szCs w:val="24"/>
        </w:rPr>
        <w:t>o qual</w:t>
      </w:r>
      <w:r w:rsidR="001C6CD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1703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</w:t>
      </w:r>
      <w:r w:rsidR="00BE1186">
        <w:rPr>
          <w:rFonts w:ascii="Times New Roman" w:hAnsi="Times New Roman" w:cs="Times New Roman"/>
          <w:sz w:val="24"/>
          <w:szCs w:val="24"/>
        </w:rPr>
        <w:t xml:space="preserve">próprio </w:t>
      </w:r>
      <w:r w:rsidRPr="00C5704C">
        <w:rPr>
          <w:rFonts w:ascii="Times New Roman" w:hAnsi="Times New Roman" w:cs="Times New Roman"/>
          <w:sz w:val="24"/>
          <w:szCs w:val="24"/>
        </w:rPr>
        <w:t>destino</w:t>
      </w:r>
      <w:r w:rsidR="00A814A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zomba</w:t>
      </w:r>
      <w:del w:id="218" w:author="Daniela Mountian" w:date="2017-04-17T21:40:00Z">
        <w:r w:rsidRPr="00C5704C" w:rsidDel="001C6CDD">
          <w:rPr>
            <w:rFonts w:ascii="Times New Roman" w:hAnsi="Times New Roman" w:cs="Times New Roman"/>
            <w:sz w:val="24"/>
            <w:szCs w:val="24"/>
          </w:rPr>
          <w:delText>va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6CDD">
        <w:rPr>
          <w:rFonts w:ascii="Times New Roman" w:hAnsi="Times New Roman" w:cs="Times New Roman"/>
          <w:sz w:val="24"/>
          <w:szCs w:val="24"/>
        </w:rPr>
        <w:t xml:space="preserve">continuamente, embora muitas vezes de modo inconsciente, </w:t>
      </w:r>
      <w:r w:rsidRPr="00C5704C">
        <w:rPr>
          <w:rFonts w:ascii="Times New Roman" w:hAnsi="Times New Roman" w:cs="Times New Roman"/>
          <w:sz w:val="24"/>
          <w:szCs w:val="24"/>
        </w:rPr>
        <w:t>da pretens</w:t>
      </w:r>
      <w:r w:rsidR="001C6CDD">
        <w:rPr>
          <w:rFonts w:ascii="Times New Roman" w:hAnsi="Times New Roman" w:cs="Times New Roman"/>
          <w:sz w:val="24"/>
          <w:szCs w:val="24"/>
        </w:rPr>
        <w:t>ão</w:t>
      </w:r>
      <w:r w:rsidR="00A814A4">
        <w:rPr>
          <w:rFonts w:ascii="Times New Roman" w:hAnsi="Times New Roman" w:cs="Times New Roman"/>
          <w:sz w:val="24"/>
          <w:szCs w:val="24"/>
        </w:rPr>
        <w:t xml:space="preserve"> dos </w:t>
      </w:r>
      <w:r w:rsidRPr="00C5704C">
        <w:rPr>
          <w:rFonts w:ascii="Times New Roman" w:hAnsi="Times New Roman" w:cs="Times New Roman"/>
          <w:sz w:val="24"/>
          <w:szCs w:val="24"/>
        </w:rPr>
        <w:t>h</w:t>
      </w:r>
      <w:r w:rsidR="00A814A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m</w:t>
      </w:r>
      <w:r w:rsidR="00A814A4">
        <w:rPr>
          <w:rFonts w:ascii="Times New Roman" w:hAnsi="Times New Roman" w:cs="Times New Roman"/>
          <w:sz w:val="24"/>
          <w:szCs w:val="24"/>
        </w:rPr>
        <w:t>ens</w:t>
      </w:r>
      <w:r w:rsidR="001C6CDD">
        <w:rPr>
          <w:rFonts w:ascii="Times New Roman" w:hAnsi="Times New Roman" w:cs="Times New Roman"/>
          <w:sz w:val="24"/>
          <w:szCs w:val="24"/>
        </w:rPr>
        <w:t xml:space="preserve"> </w:t>
      </w:r>
      <w:r w:rsidR="00A814A4">
        <w:rPr>
          <w:rFonts w:ascii="Times New Roman" w:hAnsi="Times New Roman" w:cs="Times New Roman"/>
          <w:sz w:val="24"/>
          <w:szCs w:val="24"/>
        </w:rPr>
        <w:t xml:space="preserve">de </w:t>
      </w:r>
      <w:r w:rsidR="001C6CDD">
        <w:rPr>
          <w:rFonts w:ascii="Times New Roman" w:hAnsi="Times New Roman" w:cs="Times New Roman"/>
          <w:sz w:val="24"/>
          <w:szCs w:val="24"/>
        </w:rPr>
        <w:t>ser</w:t>
      </w:r>
      <w:r w:rsidR="00A814A4">
        <w:rPr>
          <w:rFonts w:ascii="Times New Roman" w:hAnsi="Times New Roman" w:cs="Times New Roman"/>
          <w:sz w:val="24"/>
          <w:szCs w:val="24"/>
        </w:rPr>
        <w:t>em</w:t>
      </w:r>
      <w:r w:rsidR="001C6CDD">
        <w:rPr>
          <w:rFonts w:ascii="Times New Roman" w:hAnsi="Times New Roman" w:cs="Times New Roman"/>
          <w:sz w:val="24"/>
          <w:szCs w:val="24"/>
        </w:rPr>
        <w:t xml:space="preserve"> </w:t>
      </w:r>
      <w:r w:rsidR="00DB214B">
        <w:rPr>
          <w:rFonts w:ascii="Times New Roman" w:hAnsi="Times New Roman" w:cs="Times New Roman"/>
          <w:sz w:val="24"/>
          <w:szCs w:val="24"/>
        </w:rPr>
        <w:t>proprietários</w:t>
      </w:r>
      <w:r w:rsidR="001C6CDD">
        <w:rPr>
          <w:rFonts w:ascii="Times New Roman" w:hAnsi="Times New Roman" w:cs="Times New Roman"/>
          <w:sz w:val="24"/>
          <w:szCs w:val="24"/>
        </w:rPr>
        <w:t xml:space="preserve">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vinhedo.</w:t>
      </w:r>
      <w:ins w:id="219" w:author="Daniela Mountian" w:date="2017-04-17T21:47:00Z">
        <w:r w:rsidR="001C6CDD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56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4FF0">
        <w:rPr>
          <w:rFonts w:ascii="Times New Roman" w:hAnsi="Times New Roman" w:cs="Times New Roman"/>
          <w:sz w:val="24"/>
          <w:szCs w:val="24"/>
        </w:rPr>
        <w:t>Assim como,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parábola do </w:t>
      </w:r>
      <w:r w:rsidR="00A814A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vangelho</w:t>
      </w:r>
      <w:r w:rsidR="00DD011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trabalhadores negligentes mata</w:t>
      </w:r>
      <w:r w:rsidR="00DD011E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</w:t>
      </w:r>
      <w:r w:rsidR="00A814A4">
        <w:rPr>
          <w:rFonts w:ascii="Times New Roman" w:hAnsi="Times New Roman" w:cs="Times New Roman"/>
          <w:sz w:val="24"/>
          <w:szCs w:val="24"/>
        </w:rPr>
        <w:t>repetidamente</w:t>
      </w:r>
      <w:r w:rsidR="00DD011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os enviados do Senhor</w:t>
      </w:r>
      <w:ins w:id="220" w:author="Daniela Mountian" w:date="2017-08-24T18:38:00Z">
        <w:r w:rsidR="00A963B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963BC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DD011E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lembravam das obrigações </w:t>
      </w:r>
      <w:r w:rsidR="00DD011E">
        <w:rPr>
          <w:rFonts w:ascii="Times New Roman" w:hAnsi="Times New Roman" w:cs="Times New Roman"/>
          <w:sz w:val="24"/>
          <w:szCs w:val="24"/>
        </w:rPr>
        <w:t>para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verdadeiro </w:t>
      </w:r>
      <w:r w:rsidR="00DD011E">
        <w:rPr>
          <w:rFonts w:ascii="Times New Roman" w:hAnsi="Times New Roman" w:cs="Times New Roman"/>
          <w:sz w:val="24"/>
          <w:szCs w:val="24"/>
        </w:rPr>
        <w:t>Dono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vinhedo</w:t>
      </w:r>
      <w:ins w:id="221" w:author="Daniela Mountian" w:date="2017-08-24T18:38:00Z">
        <w:r w:rsidR="00A963B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963BC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D011E">
        <w:rPr>
          <w:rFonts w:ascii="Times New Roman" w:hAnsi="Times New Roman" w:cs="Times New Roman"/>
          <w:sz w:val="24"/>
          <w:szCs w:val="24"/>
        </w:rPr>
        <w:t>tentou-se</w:t>
      </w:r>
      <w:ins w:id="222" w:author="Daniela Mountian" w:date="2017-08-24T18:36:00Z">
        <w:r w:rsidR="00A963BC">
          <w:rPr>
            <w:rFonts w:ascii="Times New Roman" w:hAnsi="Times New Roman" w:cs="Times New Roman"/>
            <w:sz w:val="24"/>
            <w:szCs w:val="24"/>
          </w:rPr>
          <w:t xml:space="preserve"> muitas vezes</w:t>
        </w:r>
      </w:ins>
      <w:r w:rsidR="00DD011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decorrer dos séculos, resolver a questão jud</w:t>
      </w:r>
      <w:del w:id="223" w:author="Daniela Mountian" w:date="2017-04-17T22:22:00Z">
        <w:r w:rsidRPr="00C5704C" w:rsidDel="00DD011E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Pr="00C5704C">
        <w:rPr>
          <w:rFonts w:ascii="Times New Roman" w:hAnsi="Times New Roman" w:cs="Times New Roman"/>
          <w:sz w:val="24"/>
          <w:szCs w:val="24"/>
        </w:rPr>
        <w:t>i</w:t>
      </w:r>
      <w:del w:id="224" w:author="Daniela Mountian" w:date="2017-04-17T22:22:00Z">
        <w:r w:rsidRPr="00C5704C" w:rsidDel="00DD011E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a. </w:t>
      </w:r>
      <w:r w:rsidR="00B343E2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alemão fez </w:t>
      </w:r>
      <w:r w:rsidR="00B343E2" w:rsidRPr="00C5704C">
        <w:rPr>
          <w:rFonts w:ascii="Times New Roman" w:hAnsi="Times New Roman" w:cs="Times New Roman"/>
          <w:sz w:val="24"/>
          <w:szCs w:val="24"/>
        </w:rPr>
        <w:t>d</w:t>
      </w:r>
      <w:r w:rsidR="00A814A4">
        <w:rPr>
          <w:rFonts w:ascii="Times New Roman" w:hAnsi="Times New Roman" w:cs="Times New Roman"/>
          <w:sz w:val="24"/>
          <w:szCs w:val="24"/>
        </w:rPr>
        <w:t>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base de sua ideia de governo </w:t>
      </w:r>
      <w:r w:rsidR="00A814A4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>um momento crucial d</w:t>
      </w:r>
      <w:r w:rsidR="00A814A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destino histórico, </w:t>
      </w:r>
      <w:r w:rsidR="00A814A4">
        <w:rPr>
          <w:rFonts w:ascii="Times New Roman" w:hAnsi="Times New Roman" w:cs="Times New Roman"/>
          <w:sz w:val="24"/>
          <w:szCs w:val="24"/>
        </w:rPr>
        <w:t>em nome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334FF0">
        <w:rPr>
          <w:rFonts w:ascii="Times New Roman" w:hAnsi="Times New Roman" w:cs="Times New Roman"/>
          <w:sz w:val="24"/>
          <w:szCs w:val="24"/>
        </w:rPr>
        <w:t>o cumprimento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814A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dever histórico pa</w:t>
      </w:r>
      <w:r w:rsidR="00A814A4">
        <w:rPr>
          <w:rFonts w:ascii="Times New Roman" w:hAnsi="Times New Roman" w:cs="Times New Roman"/>
          <w:sz w:val="24"/>
          <w:szCs w:val="24"/>
        </w:rPr>
        <w:t>ra com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humanidade. Pois, como foi dito, a maioria d</w:t>
      </w:r>
      <w:r w:rsidR="00A814A4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14A4">
        <w:rPr>
          <w:rFonts w:ascii="Times New Roman" w:hAnsi="Times New Roman" w:cs="Times New Roman"/>
          <w:sz w:val="24"/>
          <w:szCs w:val="24"/>
        </w:rPr>
        <w:t>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odeia Deus, </w:t>
      </w:r>
      <w:r w:rsidR="00A814A4">
        <w:rPr>
          <w:rFonts w:ascii="Times New Roman" w:hAnsi="Times New Roman" w:cs="Times New Roman"/>
          <w:sz w:val="24"/>
          <w:szCs w:val="24"/>
        </w:rPr>
        <w:t xml:space="preserve">seja de forma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secreta ou aberta. </w:t>
      </w:r>
      <w:r w:rsidR="003225A7">
        <w:rPr>
          <w:rFonts w:ascii="Times New Roman" w:hAnsi="Times New Roman" w:cs="Times New Roman"/>
          <w:sz w:val="24"/>
          <w:szCs w:val="24"/>
        </w:rPr>
        <w:t>Os homens</w:t>
      </w:r>
      <w:r w:rsidR="00B343E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43E2">
        <w:rPr>
          <w:rFonts w:ascii="Times New Roman" w:hAnsi="Times New Roman" w:cs="Times New Roman"/>
          <w:sz w:val="24"/>
          <w:szCs w:val="24"/>
        </w:rPr>
        <w:t>O</w:t>
      </w:r>
      <w:r w:rsidR="00B343E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odeiam porque </w:t>
      </w:r>
      <w:r w:rsidR="00B343E2">
        <w:rPr>
          <w:rFonts w:ascii="Times New Roman" w:hAnsi="Times New Roman" w:cs="Times New Roman"/>
          <w:sz w:val="24"/>
          <w:szCs w:val="24"/>
        </w:rPr>
        <w:t>E</w:t>
      </w:r>
      <w:r w:rsidR="00B343E2" w:rsidRPr="00C5704C">
        <w:rPr>
          <w:rFonts w:ascii="Times New Roman" w:hAnsi="Times New Roman" w:cs="Times New Roman"/>
          <w:sz w:val="24"/>
          <w:szCs w:val="24"/>
        </w:rPr>
        <w:t xml:space="preserve">le </w:t>
      </w:r>
      <w:r w:rsidRPr="00C5704C">
        <w:rPr>
          <w:rFonts w:ascii="Times New Roman" w:hAnsi="Times New Roman" w:cs="Times New Roman"/>
          <w:sz w:val="24"/>
          <w:szCs w:val="24"/>
        </w:rPr>
        <w:t>é forte, e</w:t>
      </w:r>
      <w:r w:rsidR="00B9311B">
        <w:rPr>
          <w:rFonts w:ascii="Times New Roman" w:hAnsi="Times New Roman" w:cs="Times New Roman"/>
          <w:sz w:val="24"/>
          <w:szCs w:val="24"/>
        </w:rPr>
        <w:t>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25A7">
        <w:rPr>
          <w:rFonts w:ascii="Times New Roman" w:hAnsi="Times New Roman" w:cs="Times New Roman"/>
          <w:sz w:val="24"/>
          <w:szCs w:val="24"/>
        </w:rPr>
        <w:t>eles 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fraco</w:t>
      </w:r>
      <w:r w:rsidR="003225A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porque </w:t>
      </w:r>
      <w:r w:rsidR="00B9311B">
        <w:rPr>
          <w:rFonts w:ascii="Times New Roman" w:hAnsi="Times New Roman" w:cs="Times New Roman"/>
          <w:sz w:val="24"/>
          <w:szCs w:val="24"/>
        </w:rPr>
        <w:t>Ele</w:t>
      </w:r>
      <w:r w:rsidR="00B9311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é imortal, e</w:t>
      </w:r>
      <w:r w:rsidR="00B9311B">
        <w:rPr>
          <w:rFonts w:ascii="Times New Roman" w:hAnsi="Times New Roman" w:cs="Times New Roman"/>
          <w:sz w:val="24"/>
          <w:szCs w:val="24"/>
        </w:rPr>
        <w:t>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25A7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25A7">
        <w:rPr>
          <w:rFonts w:ascii="Times New Roman" w:hAnsi="Times New Roman" w:cs="Times New Roman"/>
          <w:sz w:val="24"/>
          <w:szCs w:val="24"/>
        </w:rPr>
        <w:t>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14A4">
        <w:rPr>
          <w:rFonts w:ascii="Times New Roman" w:hAnsi="Times New Roman" w:cs="Times New Roman"/>
          <w:sz w:val="24"/>
          <w:szCs w:val="24"/>
        </w:rPr>
        <w:t>efêmero</w:t>
      </w:r>
      <w:r w:rsidR="003225A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814A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suas </w:t>
      </w:r>
      <w:r w:rsidR="00A814A4">
        <w:rPr>
          <w:rFonts w:ascii="Times New Roman" w:hAnsi="Times New Roman" w:cs="Times New Roman"/>
          <w:sz w:val="24"/>
          <w:szCs w:val="24"/>
        </w:rPr>
        <w:t>preces</w:t>
      </w:r>
      <w:r w:rsidR="00F34803">
        <w:rPr>
          <w:rFonts w:ascii="Times New Roman" w:hAnsi="Times New Roman" w:cs="Times New Roman"/>
          <w:sz w:val="24"/>
          <w:szCs w:val="24"/>
        </w:rPr>
        <w:t>,</w:t>
      </w:r>
      <w:r w:rsidR="00A814A4">
        <w:rPr>
          <w:rFonts w:ascii="Times New Roman" w:hAnsi="Times New Roman" w:cs="Times New Roman"/>
          <w:sz w:val="24"/>
          <w:szCs w:val="24"/>
        </w:rPr>
        <w:t xml:space="preserve"> </w:t>
      </w:r>
      <w:del w:id="225" w:author="Daniela Mountian" w:date="2017-08-24T18:44:00Z">
        <w:r w:rsidR="00A814A4" w:rsidDel="0069628F">
          <w:rPr>
            <w:rFonts w:ascii="Times New Roman" w:hAnsi="Times New Roman" w:cs="Times New Roman"/>
            <w:sz w:val="24"/>
            <w:szCs w:val="24"/>
          </w:rPr>
          <w:delText>os homens</w:delText>
        </w:r>
        <w:r w:rsidRPr="00C5704C" w:rsidDel="0069628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284F68" w:rsidRPr="00C5704C">
        <w:rPr>
          <w:rFonts w:ascii="Times New Roman" w:hAnsi="Times New Roman" w:cs="Times New Roman"/>
          <w:sz w:val="24"/>
          <w:szCs w:val="24"/>
        </w:rPr>
        <w:t>implora</w:t>
      </w:r>
      <w:r w:rsidR="00284F68">
        <w:rPr>
          <w:rFonts w:ascii="Times New Roman" w:hAnsi="Times New Roman" w:cs="Times New Roman"/>
          <w:sz w:val="24"/>
          <w:szCs w:val="24"/>
        </w:rPr>
        <w:t>m</w:t>
      </w:r>
      <w:r w:rsidR="00284F6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284F68" w:rsidRPr="00C5704C">
        <w:rPr>
          <w:rFonts w:ascii="Times New Roman" w:hAnsi="Times New Roman" w:cs="Times New Roman"/>
          <w:sz w:val="24"/>
          <w:szCs w:val="24"/>
        </w:rPr>
        <w:t>enaltece</w:t>
      </w:r>
      <w:r w:rsidR="00284F68">
        <w:rPr>
          <w:rFonts w:ascii="Times New Roman" w:hAnsi="Times New Roman" w:cs="Times New Roman"/>
          <w:sz w:val="24"/>
          <w:szCs w:val="24"/>
        </w:rPr>
        <w:t>m</w:t>
      </w:r>
      <w:r w:rsidR="00F3480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seus mitos</w:t>
      </w:r>
      <w:r w:rsidR="00F3480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4F68">
        <w:rPr>
          <w:rFonts w:ascii="Times New Roman" w:hAnsi="Times New Roman" w:cs="Times New Roman"/>
          <w:sz w:val="24"/>
          <w:szCs w:val="24"/>
        </w:rPr>
        <w:t>celebram</w:t>
      </w:r>
      <w:r w:rsidR="00284F6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titãs como Prometeu, um inimigo de Deus e </w:t>
      </w:r>
      <w:r w:rsidR="003225A7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mártir </w:t>
      </w:r>
      <w:r w:rsidR="003225A7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>human</w:t>
      </w:r>
      <w:r w:rsidR="003225A7">
        <w:rPr>
          <w:rFonts w:ascii="Times New Roman" w:hAnsi="Times New Roman" w:cs="Times New Roman"/>
          <w:sz w:val="24"/>
          <w:szCs w:val="24"/>
        </w:rPr>
        <w:t>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3225A7">
        <w:rPr>
          <w:rFonts w:ascii="Times New Roman" w:hAnsi="Times New Roman" w:cs="Times New Roman"/>
          <w:sz w:val="24"/>
          <w:szCs w:val="24"/>
        </w:rPr>
        <w:t>se sacrificou por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918E8">
        <w:rPr>
          <w:rFonts w:ascii="Times New Roman" w:hAnsi="Times New Roman" w:cs="Times New Roman"/>
          <w:sz w:val="24"/>
          <w:szCs w:val="24"/>
        </w:rPr>
        <w:t>Como p</w:t>
      </w:r>
      <w:r w:rsidR="003225A7">
        <w:rPr>
          <w:rFonts w:ascii="Times New Roman" w:hAnsi="Times New Roman" w:cs="Times New Roman"/>
          <w:sz w:val="24"/>
          <w:szCs w:val="24"/>
        </w:rPr>
        <w:t xml:space="preserve">oucos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amam </w:t>
      </w:r>
      <w:r w:rsidR="003F49A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Deus</w:t>
      </w:r>
      <w:r w:rsidR="007918E8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alemão, em sua solução </w:t>
      </w:r>
      <w:r w:rsidR="003F49A4" w:rsidRPr="00C5704C">
        <w:rPr>
          <w:rFonts w:ascii="Times New Roman" w:hAnsi="Times New Roman" w:cs="Times New Roman"/>
          <w:sz w:val="24"/>
          <w:szCs w:val="24"/>
        </w:rPr>
        <w:t>cient</w:t>
      </w:r>
      <w:r w:rsidR="003F49A4">
        <w:rPr>
          <w:rFonts w:ascii="Times New Roman" w:hAnsi="Times New Roman" w:cs="Times New Roman"/>
          <w:sz w:val="24"/>
          <w:szCs w:val="24"/>
        </w:rPr>
        <w:t>í</w:t>
      </w:r>
      <w:r w:rsidR="003F49A4" w:rsidRPr="00C5704C">
        <w:rPr>
          <w:rFonts w:ascii="Times New Roman" w:hAnsi="Times New Roman" w:cs="Times New Roman"/>
          <w:sz w:val="24"/>
          <w:szCs w:val="24"/>
        </w:rPr>
        <w:t>fica</w:t>
      </w:r>
      <w:r w:rsidR="00310040">
        <w:rPr>
          <w:rFonts w:ascii="Times New Roman" w:hAnsi="Times New Roman" w:cs="Times New Roman"/>
          <w:sz w:val="24"/>
          <w:szCs w:val="24"/>
        </w:rPr>
        <w:t xml:space="preserve"> categórica</w:t>
      </w:r>
      <w:r w:rsidR="003F49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</w:t>
      </w:r>
      <w:r w:rsidRPr="006740D4">
        <w:rPr>
          <w:rFonts w:ascii="Times New Roman" w:hAnsi="Times New Roman" w:cs="Times New Roman"/>
          <w:sz w:val="24"/>
          <w:szCs w:val="24"/>
          <w:highlight w:val="yellow"/>
          <w:rPrChange w:id="226" w:author="Daniela Mountian" w:date="2017-09-03T19:21:00Z">
            <w:rPr>
              <w:rFonts w:ascii="Times New Roman" w:hAnsi="Times New Roman" w:cs="Times New Roman"/>
              <w:sz w:val="24"/>
              <w:szCs w:val="24"/>
            </w:rPr>
          </w:rPrChange>
        </w:rPr>
        <w:t>questão jud</w:t>
      </w:r>
      <w:del w:id="227" w:author="Daniela Mountian" w:date="2017-04-17T23:26:00Z">
        <w:r w:rsidRPr="006740D4" w:rsidDel="003225A7">
          <w:rPr>
            <w:rFonts w:ascii="Times New Roman" w:hAnsi="Times New Roman" w:cs="Times New Roman"/>
            <w:sz w:val="24"/>
            <w:szCs w:val="24"/>
            <w:highlight w:val="yellow"/>
            <w:rPrChange w:id="228" w:author="Daniela Mountian" w:date="2017-09-03T19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</w:delText>
        </w:r>
      </w:del>
      <w:r w:rsidRPr="006740D4">
        <w:rPr>
          <w:rFonts w:ascii="Times New Roman" w:hAnsi="Times New Roman" w:cs="Times New Roman"/>
          <w:sz w:val="24"/>
          <w:szCs w:val="24"/>
          <w:highlight w:val="yellow"/>
          <w:rPrChange w:id="229" w:author="Daniela Mountian" w:date="2017-09-03T19:21:00Z">
            <w:rPr>
              <w:rFonts w:ascii="Times New Roman" w:hAnsi="Times New Roman" w:cs="Times New Roman"/>
              <w:sz w:val="24"/>
              <w:szCs w:val="24"/>
            </w:rPr>
          </w:rPrChange>
        </w:rPr>
        <w:t>i</w:t>
      </w:r>
      <w:del w:id="230" w:author="Daniela Mountian" w:date="2017-04-17T23:26:00Z">
        <w:r w:rsidRPr="006740D4" w:rsidDel="003225A7">
          <w:rPr>
            <w:rFonts w:ascii="Times New Roman" w:hAnsi="Times New Roman" w:cs="Times New Roman"/>
            <w:sz w:val="24"/>
            <w:szCs w:val="24"/>
            <w:highlight w:val="yellow"/>
            <w:rPrChange w:id="231" w:author="Daniela Mountian" w:date="2017-09-03T19:2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c</w:delText>
        </w:r>
      </w:del>
      <w:r w:rsidRPr="006740D4">
        <w:rPr>
          <w:rFonts w:ascii="Times New Roman" w:hAnsi="Times New Roman" w:cs="Times New Roman"/>
          <w:sz w:val="24"/>
          <w:szCs w:val="24"/>
          <w:highlight w:val="yellow"/>
          <w:rPrChange w:id="232" w:author="Daniela Mountian" w:date="2017-09-03T19:21:00Z">
            <w:rPr>
              <w:rFonts w:ascii="Times New Roman" w:hAnsi="Times New Roman" w:cs="Times New Roman"/>
              <w:sz w:val="24"/>
              <w:szCs w:val="24"/>
            </w:rPr>
          </w:rPrChange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69628F">
        <w:rPr>
          <w:rFonts w:ascii="Times New Roman" w:hAnsi="Times New Roman" w:cs="Times New Roman"/>
          <w:sz w:val="24"/>
          <w:szCs w:val="24"/>
        </w:rPr>
        <w:t>se pronunciou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nome </w:t>
      </w:r>
      <w:r w:rsidR="00310040">
        <w:rPr>
          <w:rFonts w:ascii="Times New Roman" w:hAnsi="Times New Roman" w:cs="Times New Roman"/>
          <w:sz w:val="24"/>
          <w:szCs w:val="24"/>
        </w:rPr>
        <w:t xml:space="preserve">da maioria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60379D">
        <w:rPr>
          <w:rFonts w:ascii="Times New Roman" w:hAnsi="Times New Roman" w:cs="Times New Roman"/>
          <w:sz w:val="24"/>
          <w:szCs w:val="24"/>
        </w:rPr>
        <w:t xml:space="preserve">os homens, </w:t>
      </w:r>
      <w:r w:rsidR="00310040">
        <w:rPr>
          <w:rFonts w:ascii="Times New Roman" w:hAnsi="Times New Roman" w:cs="Times New Roman"/>
          <w:sz w:val="24"/>
          <w:szCs w:val="24"/>
        </w:rPr>
        <w:t>os quais</w:t>
      </w:r>
      <w:r w:rsidR="0060379D">
        <w:rPr>
          <w:rFonts w:ascii="Times New Roman" w:hAnsi="Times New Roman" w:cs="Times New Roman"/>
          <w:sz w:val="24"/>
          <w:szCs w:val="24"/>
        </w:rPr>
        <w:t xml:space="preserve"> almeja</w:t>
      </w:r>
      <w:r w:rsidR="00310040">
        <w:rPr>
          <w:rFonts w:ascii="Times New Roman" w:hAnsi="Times New Roman" w:cs="Times New Roman"/>
          <w:sz w:val="24"/>
          <w:szCs w:val="24"/>
        </w:rPr>
        <w:t>va</w:t>
      </w:r>
      <w:r w:rsidR="0060379D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225A7">
        <w:rPr>
          <w:rFonts w:ascii="Times New Roman" w:hAnsi="Times New Roman" w:cs="Times New Roman"/>
          <w:sz w:val="24"/>
          <w:szCs w:val="24"/>
        </w:rPr>
        <w:t>segundo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parábola d</w:t>
      </w:r>
      <w:r w:rsidR="003225A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25A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vangelho, </w:t>
      </w:r>
      <w:r w:rsidR="0060379D">
        <w:rPr>
          <w:rFonts w:ascii="Times New Roman" w:hAnsi="Times New Roman" w:cs="Times New Roman"/>
          <w:sz w:val="24"/>
          <w:szCs w:val="24"/>
        </w:rPr>
        <w:t>serem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25A7">
        <w:rPr>
          <w:rFonts w:ascii="Times New Roman" w:hAnsi="Times New Roman" w:cs="Times New Roman"/>
          <w:sz w:val="24"/>
          <w:szCs w:val="24"/>
        </w:rPr>
        <w:t>don</w:t>
      </w:r>
      <w:r w:rsidR="0060379D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vinhedo de Deus, </w:t>
      </w:r>
      <w:r w:rsidR="0060379D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3225A7">
        <w:rPr>
          <w:rFonts w:ascii="Times New Roman" w:hAnsi="Times New Roman" w:cs="Times New Roman"/>
          <w:sz w:val="24"/>
          <w:szCs w:val="24"/>
        </w:rPr>
        <w:t>Seu</w:t>
      </w:r>
      <w:r w:rsidR="0060379D">
        <w:rPr>
          <w:rFonts w:ascii="Times New Roman" w:hAnsi="Times New Roman" w:cs="Times New Roman"/>
          <w:sz w:val="24"/>
          <w:szCs w:val="24"/>
        </w:rPr>
        <w:t>s</w:t>
      </w:r>
      <w:r w:rsidR="003225A7">
        <w:rPr>
          <w:rFonts w:ascii="Times New Roman" w:hAnsi="Times New Roman" w:cs="Times New Roman"/>
          <w:sz w:val="24"/>
          <w:szCs w:val="24"/>
        </w:rPr>
        <w:t xml:space="preserve"> operário</w:t>
      </w:r>
      <w:r w:rsidR="0060379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que o Senhor soube que Ánnuchka Emeliánova, de Rj</w:t>
      </w:r>
      <w:r w:rsidR="0060379D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DB214B">
        <w:rPr>
          <w:rFonts w:ascii="Times New Roman" w:hAnsi="Times New Roman" w:cs="Times New Roman"/>
          <w:sz w:val="24"/>
          <w:szCs w:val="24"/>
        </w:rPr>
        <w:t>cumpriu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60379D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C5704C">
        <w:rPr>
          <w:rFonts w:ascii="Times New Roman" w:hAnsi="Times New Roman" w:cs="Times New Roman"/>
          <w:sz w:val="24"/>
          <w:szCs w:val="24"/>
        </w:rPr>
        <w:t>aldição</w:t>
      </w:r>
      <w:r w:rsidR="0060379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três dias antes de </w:t>
      </w:r>
      <w:r w:rsidR="000B6E64">
        <w:rPr>
          <w:rFonts w:ascii="Times New Roman" w:hAnsi="Times New Roman" w:cs="Times New Roman"/>
          <w:sz w:val="24"/>
          <w:szCs w:val="24"/>
        </w:rPr>
        <w:t xml:space="preserve">ela </w:t>
      </w:r>
      <w:r w:rsidR="0060379D">
        <w:rPr>
          <w:rFonts w:ascii="Times New Roman" w:hAnsi="Times New Roman" w:cs="Times New Roman"/>
          <w:sz w:val="24"/>
          <w:szCs w:val="24"/>
        </w:rPr>
        <w:t>morrer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febre, chamou </w:t>
      </w:r>
      <w:r w:rsidR="0060379D">
        <w:rPr>
          <w:rFonts w:ascii="Times New Roman" w:hAnsi="Times New Roman" w:cs="Times New Roman"/>
          <w:sz w:val="24"/>
          <w:szCs w:val="24"/>
        </w:rPr>
        <w:t xml:space="preserve">Anticristo, </w:t>
      </w:r>
      <w:r w:rsidR="0069628F">
        <w:rPr>
          <w:rFonts w:ascii="Times New Roman" w:hAnsi="Times New Roman" w:cs="Times New Roman"/>
          <w:sz w:val="24"/>
          <w:szCs w:val="24"/>
        </w:rPr>
        <w:t>s</w:t>
      </w:r>
      <w:r w:rsidR="0060379D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enviado, e disse:</w:t>
      </w:r>
    </w:p>
    <w:p w:rsidR="0024094F" w:rsidRPr="00C5704C" w:rsidRDefault="003F49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379D">
        <w:rPr>
          <w:rFonts w:ascii="Times New Roman" w:hAnsi="Times New Roman" w:cs="Times New Roman"/>
          <w:sz w:val="24"/>
          <w:szCs w:val="24"/>
        </w:rPr>
        <w:t>Tu irás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a cidade de Bor, às margens do </w:t>
      </w:r>
      <w:del w:id="233" w:author="Daniela Mountian" w:date="2017-08-24T18:45:00Z">
        <w:r w:rsidR="0024094F" w:rsidRPr="00C5704C" w:rsidDel="0069628F">
          <w:rPr>
            <w:rFonts w:ascii="Times New Roman" w:hAnsi="Times New Roman" w:cs="Times New Roman"/>
            <w:sz w:val="24"/>
            <w:szCs w:val="24"/>
          </w:rPr>
          <w:delText xml:space="preserve">rio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Volga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0379D">
        <w:rPr>
          <w:rFonts w:ascii="Times New Roman" w:hAnsi="Times New Roman" w:cs="Times New Roman"/>
          <w:sz w:val="24"/>
          <w:szCs w:val="24"/>
        </w:rPr>
        <w:t>ficarás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lá</w:t>
      </w:r>
      <w:r w:rsidR="0060379D">
        <w:rPr>
          <w:rFonts w:ascii="Times New Roman" w:hAnsi="Times New Roman" w:cs="Times New Roman"/>
          <w:sz w:val="24"/>
          <w:szCs w:val="24"/>
        </w:rPr>
        <w:t xml:space="preserve"> enquanto fores necessário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3F49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Senhor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o Anticristo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não estou </w:t>
      </w:r>
      <w:r w:rsidR="0060379D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sozinho... Uma criança eslava está comigo, uma menina </w:t>
      </w:r>
      <w:r w:rsidR="00BC3979">
        <w:rPr>
          <w:rFonts w:ascii="Times New Roman" w:hAnsi="Times New Roman" w:cs="Times New Roman"/>
          <w:sz w:val="24"/>
          <w:szCs w:val="24"/>
        </w:rPr>
        <w:t xml:space="preserve">que salvei em pedido de 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mãe... </w:t>
      </w:r>
      <w:r w:rsidR="0060379D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 não está mais entre os vivos, ela morreu num vagão de carga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caminho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escravidão alemã...</w:t>
      </w:r>
    </w:p>
    <w:p w:rsidR="0024094F" w:rsidRPr="00A867CB" w:rsidRDefault="003F49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com a criança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disse o Senhor.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Dã, </w:t>
      </w:r>
      <w:r w:rsidR="0060379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60379D">
        <w:rPr>
          <w:rFonts w:ascii="Times New Roman" w:hAnsi="Times New Roman" w:cs="Times New Roman"/>
          <w:sz w:val="24"/>
          <w:szCs w:val="24"/>
        </w:rPr>
        <w:t>dirigiu-se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</w:t>
      </w:r>
      <w:r w:rsidR="005B3299">
        <w:rPr>
          <w:rFonts w:ascii="Times New Roman" w:hAnsi="Times New Roman" w:cs="Times New Roman"/>
          <w:sz w:val="24"/>
          <w:szCs w:val="24"/>
        </w:rPr>
        <w:t>criança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eslava para a cidade de Bor, </w:t>
      </w:r>
      <w:r w:rsidR="0060379D">
        <w:rPr>
          <w:rFonts w:ascii="Times New Roman" w:hAnsi="Times New Roman" w:cs="Times New Roman"/>
          <w:sz w:val="24"/>
          <w:szCs w:val="24"/>
        </w:rPr>
        <w:t>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margens do</w:t>
      </w:r>
      <w:del w:id="234" w:author="Daniela Mountian" w:date="2017-08-24T18:47:00Z">
        <w:r w:rsidRPr="00C5704C" w:rsidDel="0069628F">
          <w:rPr>
            <w:rFonts w:ascii="Times New Roman" w:hAnsi="Times New Roman" w:cs="Times New Roman"/>
            <w:sz w:val="24"/>
            <w:szCs w:val="24"/>
          </w:rPr>
          <w:delText xml:space="preserve"> rio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Volga. </w:t>
      </w:r>
      <w:r w:rsidR="0060379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 deu </w:t>
      </w:r>
      <w:r w:rsidR="0060379D">
        <w:rPr>
          <w:rFonts w:ascii="Times New Roman" w:hAnsi="Times New Roman" w:cs="Times New Roman"/>
          <w:sz w:val="24"/>
          <w:szCs w:val="24"/>
        </w:rPr>
        <w:t xml:space="preserve">à sua filha adotiva </w:t>
      </w:r>
      <w:r w:rsidR="003F49A4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nome de Rute, </w:t>
      </w:r>
      <w:r w:rsidR="00B17A97">
        <w:rPr>
          <w:rFonts w:ascii="Times New Roman" w:hAnsi="Times New Roman" w:cs="Times New Roman"/>
          <w:sz w:val="24"/>
          <w:szCs w:val="24"/>
        </w:rPr>
        <w:t>como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moabita que </w:t>
      </w:r>
      <w:r w:rsidR="0060379D">
        <w:rPr>
          <w:rFonts w:ascii="Times New Roman" w:hAnsi="Times New Roman" w:cs="Times New Roman"/>
          <w:sz w:val="24"/>
          <w:szCs w:val="24"/>
        </w:rPr>
        <w:t>se unira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60379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dele perto d</w:t>
      </w:r>
      <w:r w:rsidR="0060379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Belém, </w:t>
      </w:r>
      <w:r w:rsidR="0060379D">
        <w:rPr>
          <w:rFonts w:ascii="Times New Roman" w:hAnsi="Times New Roman" w:cs="Times New Roman"/>
          <w:sz w:val="24"/>
          <w:szCs w:val="24"/>
        </w:rPr>
        <w:t>sem saber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ins w:id="235" w:author="Daniela Mountian" w:date="2017-08-24T18:48:00Z">
        <w:r w:rsidR="0069628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36" w:author="Daniela Mountian" w:date="2017-08-24T18:49:00Z">
        <w:r w:rsidR="0060379D" w:rsidDel="0069628F">
          <w:rPr>
            <w:rFonts w:ascii="Times New Roman" w:hAnsi="Times New Roman" w:cs="Times New Roman"/>
            <w:sz w:val="24"/>
            <w:szCs w:val="24"/>
          </w:rPr>
          <w:delText>em sua</w:delText>
        </w:r>
      </w:del>
      <w:ins w:id="237" w:author="Daniela Mountian" w:date="2017-08-24T18:49:00Z">
        <w:r w:rsidR="0069628F">
          <w:rPr>
            <w:rFonts w:ascii="Times New Roman" w:hAnsi="Times New Roman" w:cs="Times New Roman"/>
            <w:sz w:val="24"/>
            <w:szCs w:val="24"/>
          </w:rPr>
          <w:t>na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aldeia</w:t>
      </w:r>
      <w:ins w:id="238" w:author="Leila" w:date="2016-07-17T11:42:00Z">
        <w:r w:rsidR="00A0550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39" w:author="Daniela Mountian" w:date="2017-08-24T18:49:00Z">
        <w:r w:rsidR="0069628F">
          <w:rPr>
            <w:rFonts w:ascii="Times New Roman" w:hAnsi="Times New Roman" w:cs="Times New Roman"/>
            <w:sz w:val="24"/>
            <w:szCs w:val="24"/>
          </w:rPr>
          <w:t xml:space="preserve">dela, </w:t>
        </w:r>
      </w:ins>
      <w:r w:rsidR="0060379D">
        <w:rPr>
          <w:rFonts w:ascii="Times New Roman" w:hAnsi="Times New Roman" w:cs="Times New Roman"/>
          <w:sz w:val="24"/>
          <w:szCs w:val="24"/>
        </w:rPr>
        <w:t xml:space="preserve">a </w:t>
      </w:r>
      <w:r w:rsidR="007918E8">
        <w:rPr>
          <w:rFonts w:ascii="Times New Roman" w:hAnsi="Times New Roman" w:cs="Times New Roman"/>
          <w:sz w:val="24"/>
          <w:szCs w:val="24"/>
        </w:rPr>
        <w:t>menina</w:t>
      </w:r>
      <w:r w:rsidR="0060379D">
        <w:rPr>
          <w:rFonts w:ascii="Times New Roman" w:hAnsi="Times New Roman" w:cs="Times New Roman"/>
          <w:sz w:val="24"/>
          <w:szCs w:val="24"/>
        </w:rPr>
        <w:t xml:space="preserve"> </w:t>
      </w:r>
      <w:r w:rsidR="00A0550D">
        <w:rPr>
          <w:rFonts w:ascii="Times New Roman" w:hAnsi="Times New Roman" w:cs="Times New Roman"/>
          <w:sz w:val="24"/>
          <w:szCs w:val="24"/>
        </w:rPr>
        <w:t>era chamada</w:t>
      </w:r>
      <w:r w:rsidR="000B6E64">
        <w:rPr>
          <w:rFonts w:ascii="Times New Roman" w:hAnsi="Times New Roman" w:cs="Times New Roman"/>
          <w:sz w:val="24"/>
          <w:szCs w:val="24"/>
        </w:rPr>
        <w:t xml:space="preserve"> </w:t>
      </w:r>
      <w:r w:rsidR="0060379D">
        <w:rPr>
          <w:rFonts w:ascii="Times New Roman" w:hAnsi="Times New Roman" w:cs="Times New Roman"/>
          <w:sz w:val="24"/>
          <w:szCs w:val="24"/>
        </w:rPr>
        <w:t xml:space="preserve">por um nome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grego: Pelágia... </w:t>
      </w:r>
      <w:r w:rsidR="00BC580D">
        <w:rPr>
          <w:rFonts w:ascii="Times New Roman" w:hAnsi="Times New Roman" w:cs="Times New Roman"/>
          <w:sz w:val="24"/>
          <w:szCs w:val="24"/>
        </w:rPr>
        <w:t>Mesmo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 </w:t>
      </w:r>
      <w:r w:rsidR="00BC580D">
        <w:rPr>
          <w:rFonts w:ascii="Times New Roman" w:hAnsi="Times New Roman" w:cs="Times New Roman"/>
          <w:sz w:val="24"/>
          <w:szCs w:val="24"/>
        </w:rPr>
        <w:t xml:space="preserve">nem </w:t>
      </w:r>
      <w:r w:rsidR="0060379D">
        <w:rPr>
          <w:rFonts w:ascii="Times New Roman" w:hAnsi="Times New Roman" w:cs="Times New Roman"/>
          <w:sz w:val="24"/>
          <w:szCs w:val="24"/>
        </w:rPr>
        <w:t>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BC580D">
        <w:rPr>
          <w:rFonts w:ascii="Times New Roman" w:hAnsi="Times New Roman" w:cs="Times New Roman"/>
          <w:sz w:val="24"/>
          <w:szCs w:val="24"/>
        </w:rPr>
        <w:t>concedido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5B5E">
        <w:rPr>
          <w:rFonts w:ascii="Times New Roman" w:hAnsi="Times New Roman" w:cs="Times New Roman"/>
          <w:sz w:val="24"/>
          <w:szCs w:val="24"/>
        </w:rPr>
        <w:t>saber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0379D">
        <w:rPr>
          <w:rFonts w:ascii="Times New Roman" w:hAnsi="Times New Roman" w:cs="Times New Roman"/>
          <w:sz w:val="24"/>
          <w:szCs w:val="24"/>
        </w:rPr>
        <w:t>Ele também não sabia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580D">
        <w:rPr>
          <w:rFonts w:ascii="Times New Roman" w:hAnsi="Times New Roman" w:cs="Times New Roman"/>
          <w:sz w:val="24"/>
          <w:szCs w:val="24"/>
        </w:rPr>
        <w:t>o</w:t>
      </w:r>
      <w:r w:rsidR="00BC580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69628F">
        <w:rPr>
          <w:rFonts w:ascii="Times New Roman" w:hAnsi="Times New Roman" w:cs="Times New Roman"/>
          <w:sz w:val="24"/>
          <w:szCs w:val="24"/>
        </w:rPr>
        <w:t xml:space="preserve">o </w:t>
      </w:r>
      <w:r w:rsidR="00BC580D">
        <w:rPr>
          <w:rFonts w:ascii="Times New Roman" w:hAnsi="Times New Roman" w:cs="Times New Roman"/>
          <w:sz w:val="24"/>
          <w:szCs w:val="24"/>
        </w:rPr>
        <w:t>esperava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550D" w:rsidRPr="00C5704C">
        <w:rPr>
          <w:rFonts w:ascii="Times New Roman" w:hAnsi="Times New Roman" w:cs="Times New Roman"/>
          <w:sz w:val="24"/>
          <w:szCs w:val="24"/>
        </w:rPr>
        <w:t>des</w:t>
      </w:r>
      <w:r w:rsidR="00A0550D">
        <w:rPr>
          <w:rFonts w:ascii="Times New Roman" w:hAnsi="Times New Roman" w:cs="Times New Roman"/>
          <w:sz w:val="24"/>
          <w:szCs w:val="24"/>
        </w:rPr>
        <w:t>s</w:t>
      </w:r>
      <w:r w:rsidR="00A0550D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vez. O Senhor </w:t>
      </w:r>
      <w:r w:rsidR="00BC580D">
        <w:rPr>
          <w:rFonts w:ascii="Times New Roman" w:hAnsi="Times New Roman" w:cs="Times New Roman"/>
          <w:sz w:val="24"/>
          <w:szCs w:val="24"/>
        </w:rPr>
        <w:t xml:space="preserve">o </w:t>
      </w:r>
      <w:r w:rsidR="007918E8">
        <w:rPr>
          <w:rFonts w:ascii="Times New Roman" w:hAnsi="Times New Roman" w:cs="Times New Roman"/>
          <w:sz w:val="24"/>
          <w:szCs w:val="24"/>
        </w:rPr>
        <w:t>ocultou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Ele </w:t>
      </w:r>
      <w:r w:rsidR="00BC580D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sabia que, </w:t>
      </w:r>
      <w:r w:rsidR="00BC580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Bor, </w:t>
      </w:r>
      <w:ins w:id="240" w:author="Daniela Mountian" w:date="2017-08-24T18:50:00Z">
        <w:r w:rsidR="0069628F">
          <w:rPr>
            <w:rFonts w:ascii="Times New Roman" w:hAnsi="Times New Roman" w:cs="Times New Roman"/>
            <w:sz w:val="24"/>
            <w:szCs w:val="24"/>
          </w:rPr>
          <w:t>nas redondezas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1" w:author="Daniela Mountian" w:date="2017-08-24T18:50:00Z">
        <w:r w:rsidR="0069628F">
          <w:rPr>
            <w:rFonts w:ascii="Times New Roman" w:hAnsi="Times New Roman" w:cs="Times New Roman"/>
            <w:sz w:val="24"/>
            <w:szCs w:val="24"/>
          </w:rPr>
          <w:t xml:space="preserve">rio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Volga, morava </w:t>
      </w:r>
      <w:r w:rsidR="00BC580D">
        <w:rPr>
          <w:rFonts w:ascii="Times New Roman" w:hAnsi="Times New Roman" w:cs="Times New Roman"/>
          <w:sz w:val="24"/>
          <w:szCs w:val="24"/>
        </w:rPr>
        <w:t xml:space="preserve">certa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Vera Kopóssova com duas filhas, </w:t>
      </w:r>
      <w:r w:rsidR="00A0550D">
        <w:rPr>
          <w:rFonts w:ascii="Times New Roman" w:hAnsi="Times New Roman" w:cs="Times New Roman"/>
          <w:sz w:val="24"/>
          <w:szCs w:val="24"/>
        </w:rPr>
        <w:t>Tássia</w:t>
      </w:r>
      <w:r w:rsidR="00BC580D">
        <w:rPr>
          <w:rFonts w:ascii="Times New Roman" w:hAnsi="Times New Roman" w:cs="Times New Roman"/>
          <w:sz w:val="24"/>
          <w:szCs w:val="24"/>
        </w:rPr>
        <w:t>,</w:t>
      </w:r>
      <w:r w:rsidR="00A0550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mais velha</w:t>
      </w:r>
      <w:r w:rsidR="000B6E6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550D">
        <w:rPr>
          <w:rFonts w:ascii="Times New Roman" w:hAnsi="Times New Roman" w:cs="Times New Roman"/>
          <w:sz w:val="24"/>
          <w:szCs w:val="24"/>
        </w:rPr>
        <w:t>e Ústia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C71056">
        <w:rPr>
          <w:rStyle w:val="Refdenotaderodap"/>
          <w:rFonts w:ascii="Times New Roman" w:hAnsi="Times New Roman" w:cs="Times New Roman"/>
          <w:sz w:val="24"/>
          <w:szCs w:val="24"/>
        </w:rPr>
        <w:footnoteReference w:id="57"/>
      </w:r>
      <w:r w:rsidRPr="00C5704C">
        <w:rPr>
          <w:rFonts w:ascii="Times New Roman" w:hAnsi="Times New Roman" w:cs="Times New Roman"/>
          <w:sz w:val="24"/>
          <w:szCs w:val="24"/>
        </w:rPr>
        <w:t xml:space="preserve"> O marido de Vera, Andrei</w:t>
      </w:r>
      <w:r w:rsidR="00A0550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</w:t>
      </w:r>
      <w:r w:rsidR="00BC580D">
        <w:rPr>
          <w:rFonts w:ascii="Times New Roman" w:hAnsi="Times New Roman" w:cs="Times New Roman"/>
          <w:sz w:val="24"/>
          <w:szCs w:val="24"/>
        </w:rPr>
        <w:t>,</w:t>
      </w:r>
      <w:r w:rsidR="00A0550D">
        <w:rPr>
          <w:rFonts w:ascii="Times New Roman" w:hAnsi="Times New Roman" w:cs="Times New Roman"/>
          <w:sz w:val="24"/>
          <w:szCs w:val="24"/>
        </w:rPr>
        <w:t xml:space="preserve"> então</w:t>
      </w:r>
      <w:r w:rsidR="00BC580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Pr="001004E7">
        <w:rPr>
          <w:rFonts w:ascii="Times New Roman" w:hAnsi="Times New Roman" w:cs="Times New Roman"/>
          <w:i/>
          <w:sz w:val="24"/>
          <w:szCs w:val="24"/>
        </w:rPr>
        <w:t>front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entanto </w:t>
      </w:r>
      <w:r w:rsidR="00BC580D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logo </w:t>
      </w:r>
      <w:r w:rsidR="00BC580D">
        <w:rPr>
          <w:rFonts w:ascii="Times New Roman" w:hAnsi="Times New Roman" w:cs="Times New Roman"/>
          <w:sz w:val="24"/>
          <w:szCs w:val="24"/>
        </w:rPr>
        <w:t>regressaria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BC580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família, porque </w:t>
      </w:r>
      <w:r w:rsidR="00BC580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primeir</w:t>
      </w:r>
      <w:r w:rsidR="00BC580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580D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</w:t>
      </w:r>
      <w:r w:rsidR="00BC580D" w:rsidRPr="00621342">
        <w:rPr>
          <w:rFonts w:ascii="Times New Roman" w:hAnsi="Times New Roman" w:cs="Times New Roman"/>
          <w:sz w:val="24"/>
          <w:szCs w:val="24"/>
        </w:rPr>
        <w:t>—</w:t>
      </w:r>
      <w:r w:rsidR="00BC580D">
        <w:rPr>
          <w:rFonts w:ascii="Times New Roman" w:hAnsi="Times New Roman" w:cs="Times New Roman"/>
          <w:sz w:val="24"/>
          <w:szCs w:val="24"/>
        </w:rPr>
        <w:t xml:space="preserve"> </w:t>
      </w:r>
      <w:r w:rsidR="00A0550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espada</w:t>
      </w:r>
      <w:r w:rsidR="00BC580D">
        <w:rPr>
          <w:rFonts w:ascii="Times New Roman" w:hAnsi="Times New Roman" w:cs="Times New Roman"/>
          <w:sz w:val="24"/>
          <w:szCs w:val="24"/>
        </w:rPr>
        <w:t xml:space="preserve"> </w:t>
      </w:r>
      <w:r w:rsidR="00BC580D" w:rsidRPr="00621342">
        <w:rPr>
          <w:rFonts w:ascii="Times New Roman" w:hAnsi="Times New Roman" w:cs="Times New Roman"/>
          <w:sz w:val="24"/>
          <w:szCs w:val="24"/>
        </w:rPr>
        <w:t>—</w:t>
      </w:r>
      <w:r w:rsidR="00BC580D">
        <w:rPr>
          <w:rFonts w:ascii="Times New Roman" w:hAnsi="Times New Roman" w:cs="Times New Roman"/>
          <w:sz w:val="24"/>
          <w:szCs w:val="24"/>
        </w:rPr>
        <w:t xml:space="preserve"> havia terminado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C580D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mundo decaído </w:t>
      </w:r>
      <w:r w:rsidR="00BC580D">
        <w:rPr>
          <w:rFonts w:ascii="Times New Roman" w:hAnsi="Times New Roman" w:cs="Times New Roman"/>
          <w:sz w:val="24"/>
          <w:szCs w:val="24"/>
        </w:rPr>
        <w:t>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merecedor des</w:t>
      </w:r>
      <w:r w:rsidR="0069628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punição, o Senhor </w:t>
      </w:r>
      <w:r w:rsidR="00BC580D">
        <w:rPr>
          <w:rFonts w:ascii="Times New Roman" w:hAnsi="Times New Roman" w:cs="Times New Roman"/>
          <w:sz w:val="24"/>
          <w:szCs w:val="24"/>
        </w:rPr>
        <w:t>compreendia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homem não </w:t>
      </w:r>
      <w:r w:rsidR="0069628F">
        <w:rPr>
          <w:rFonts w:ascii="Times New Roman" w:hAnsi="Times New Roman" w:cs="Times New Roman"/>
          <w:sz w:val="24"/>
          <w:szCs w:val="24"/>
        </w:rPr>
        <w:t>a</w:t>
      </w:r>
      <w:r w:rsidR="00A0550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suportaria por muito tempo. </w:t>
      </w:r>
      <w:r w:rsidR="004F0A7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4F0A7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0A7D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696E" w:rsidRPr="00621342">
        <w:rPr>
          <w:rFonts w:ascii="Times New Roman" w:hAnsi="Times New Roman" w:cs="Times New Roman"/>
          <w:sz w:val="24"/>
          <w:szCs w:val="24"/>
        </w:rPr>
        <w:t>—</w:t>
      </w:r>
      <w:r w:rsidR="009A696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fome</w:t>
      </w:r>
      <w:r w:rsidR="009A696E">
        <w:rPr>
          <w:rFonts w:ascii="Times New Roman" w:hAnsi="Times New Roman" w:cs="Times New Roman"/>
          <w:sz w:val="24"/>
          <w:szCs w:val="24"/>
        </w:rPr>
        <w:t xml:space="preserve"> </w:t>
      </w:r>
      <w:r w:rsidR="009A696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</w:t>
      </w:r>
      <w:r w:rsidR="00BC580D">
        <w:rPr>
          <w:rFonts w:ascii="Times New Roman" w:hAnsi="Times New Roman" w:cs="Times New Roman"/>
          <w:sz w:val="24"/>
          <w:szCs w:val="24"/>
        </w:rPr>
        <w:t>tem mais condições de suportar</w:t>
      </w:r>
      <w:r w:rsidR="00EC5B5E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0A7D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7918E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696E" w:rsidRPr="00621342">
        <w:rPr>
          <w:rFonts w:ascii="Times New Roman" w:hAnsi="Times New Roman" w:cs="Times New Roman"/>
          <w:sz w:val="24"/>
          <w:szCs w:val="24"/>
        </w:rPr>
        <w:t>—</w:t>
      </w:r>
      <w:r w:rsidR="009A696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doença</w:t>
      </w:r>
      <w:r w:rsidR="009A696E">
        <w:rPr>
          <w:rFonts w:ascii="Times New Roman" w:hAnsi="Times New Roman" w:cs="Times New Roman"/>
          <w:sz w:val="24"/>
          <w:szCs w:val="24"/>
        </w:rPr>
        <w:t xml:space="preserve"> </w:t>
      </w:r>
      <w:r w:rsidR="009A696E" w:rsidRPr="00621342">
        <w:rPr>
          <w:rFonts w:ascii="Times New Roman" w:hAnsi="Times New Roman" w:cs="Times New Roman"/>
          <w:sz w:val="24"/>
          <w:szCs w:val="24"/>
        </w:rPr>
        <w:t>—</w:t>
      </w:r>
      <w:r w:rsidR="00BC580D">
        <w:rPr>
          <w:rFonts w:ascii="Times New Roman" w:hAnsi="Times New Roman" w:cs="Times New Roman"/>
          <w:sz w:val="24"/>
          <w:szCs w:val="24"/>
        </w:rPr>
        <w:t xml:space="preserve">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adapta ainda mais habil</w:t>
      </w:r>
      <w:r w:rsidR="00BC580D">
        <w:rPr>
          <w:rFonts w:ascii="Times New Roman" w:hAnsi="Times New Roman" w:cs="Times New Roman"/>
          <w:sz w:val="24"/>
          <w:szCs w:val="24"/>
        </w:rPr>
        <w:t>mente</w:t>
      </w:r>
      <w:r w:rsidR="00EC5B5E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18E8">
        <w:rPr>
          <w:rFonts w:ascii="Times New Roman" w:hAnsi="Times New Roman" w:cs="Times New Roman"/>
          <w:sz w:val="24"/>
          <w:szCs w:val="24"/>
        </w:rPr>
        <w:t xml:space="preserve">e </w:t>
      </w:r>
      <w:r w:rsidR="004F0A7D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7918E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0A7D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696E" w:rsidRPr="00621342">
        <w:rPr>
          <w:rFonts w:ascii="Times New Roman" w:hAnsi="Times New Roman" w:cs="Times New Roman"/>
          <w:sz w:val="24"/>
          <w:szCs w:val="24"/>
        </w:rPr>
        <w:t>—</w:t>
      </w:r>
      <w:r w:rsidR="009A696E">
        <w:rPr>
          <w:rFonts w:ascii="Times New Roman" w:hAnsi="Times New Roman" w:cs="Times New Roman"/>
          <w:sz w:val="24"/>
          <w:szCs w:val="24"/>
        </w:rPr>
        <w:t xml:space="preserve"> o</w:t>
      </w:r>
      <w:r w:rsidR="009A696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animal</w:t>
      </w:r>
      <w:r w:rsidR="00BC580D">
        <w:rPr>
          <w:rFonts w:ascii="Times New Roman" w:hAnsi="Times New Roman" w:cs="Times New Roman"/>
          <w:sz w:val="24"/>
          <w:szCs w:val="24"/>
        </w:rPr>
        <w:t xml:space="preserve"> selvagem, a </w:t>
      </w:r>
      <w:r w:rsidRPr="00C5704C">
        <w:rPr>
          <w:rFonts w:ascii="Times New Roman" w:hAnsi="Times New Roman" w:cs="Times New Roman"/>
          <w:sz w:val="24"/>
          <w:szCs w:val="24"/>
        </w:rPr>
        <w:t>luxúria</w:t>
      </w:r>
      <w:r w:rsidR="00BC580D">
        <w:rPr>
          <w:rFonts w:ascii="Times New Roman" w:hAnsi="Times New Roman" w:cs="Times New Roman"/>
          <w:sz w:val="24"/>
          <w:szCs w:val="24"/>
        </w:rPr>
        <w:t xml:space="preserve"> </w:t>
      </w:r>
      <w:r w:rsidR="00BC580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580D">
        <w:rPr>
          <w:rFonts w:ascii="Times New Roman" w:hAnsi="Times New Roman" w:cs="Times New Roman"/>
          <w:sz w:val="24"/>
          <w:szCs w:val="24"/>
        </w:rPr>
        <w:t xml:space="preserve">ele está </w:t>
      </w:r>
      <w:r w:rsidR="00BE1186">
        <w:rPr>
          <w:rFonts w:ascii="Times New Roman" w:hAnsi="Times New Roman" w:cs="Times New Roman"/>
          <w:sz w:val="24"/>
          <w:szCs w:val="24"/>
        </w:rPr>
        <w:t>completamente</w:t>
      </w:r>
      <w:r w:rsidR="00BC580D">
        <w:rPr>
          <w:rFonts w:ascii="Times New Roman" w:hAnsi="Times New Roman" w:cs="Times New Roman"/>
          <w:sz w:val="24"/>
          <w:szCs w:val="24"/>
        </w:rPr>
        <w:t xml:space="preserve"> acostumado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4FF0">
        <w:rPr>
          <w:rFonts w:ascii="Times New Roman" w:hAnsi="Times New Roman" w:cs="Times New Roman"/>
          <w:sz w:val="24"/>
          <w:szCs w:val="24"/>
          <w:highlight w:val="yellow"/>
          <w:rPrChange w:id="242" w:author="Daniela Mountian" w:date="2017-04-19T09:50:00Z">
            <w:rPr>
              <w:rFonts w:ascii="Times New Roman" w:hAnsi="Times New Roman" w:cs="Times New Roman"/>
              <w:sz w:val="24"/>
              <w:szCs w:val="24"/>
            </w:rPr>
          </w:rPrChange>
        </w:rPr>
        <w:t>Sabendo disso</w:t>
      </w:r>
      <w:r w:rsidRPr="00C5704C">
        <w:rPr>
          <w:rFonts w:ascii="Times New Roman" w:hAnsi="Times New Roman" w:cs="Times New Roman"/>
          <w:sz w:val="24"/>
          <w:szCs w:val="24"/>
        </w:rPr>
        <w:t>, o Senhor enviou</w:t>
      </w:r>
      <w:r w:rsidR="002730AD">
        <w:rPr>
          <w:rFonts w:ascii="Times New Roman" w:hAnsi="Times New Roman" w:cs="Times New Roman"/>
          <w:sz w:val="24"/>
          <w:szCs w:val="24"/>
        </w:rPr>
        <w:t xml:space="preserve"> uma recompensa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Ánnuchka, a </w:t>
      </w:r>
      <w:r w:rsidR="002730AD">
        <w:rPr>
          <w:rFonts w:ascii="Times New Roman" w:hAnsi="Times New Roman" w:cs="Times New Roman"/>
          <w:sz w:val="24"/>
          <w:szCs w:val="24"/>
        </w:rPr>
        <w:t>mártir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ímpia, antes d</w:t>
      </w:r>
      <w:r w:rsidR="002730AD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morte, um prazer </w:t>
      </w:r>
      <w:r w:rsidR="002730AD">
        <w:rPr>
          <w:rFonts w:ascii="Times New Roman" w:hAnsi="Times New Roman" w:cs="Times New Roman"/>
          <w:sz w:val="24"/>
          <w:szCs w:val="24"/>
        </w:rPr>
        <w:t>em troca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30AD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 </w:t>
      </w:r>
      <w:r w:rsidR="002730AD">
        <w:rPr>
          <w:rFonts w:ascii="Times New Roman" w:hAnsi="Times New Roman" w:cs="Times New Roman"/>
          <w:sz w:val="24"/>
          <w:szCs w:val="24"/>
        </w:rPr>
        <w:t>que ela havia realizado</w:t>
      </w:r>
      <w:r w:rsidR="00EC5B5E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sonho feliz, depois do qual Ánnuchka não mais voltou </w:t>
      </w:r>
      <w:r w:rsidR="002730AD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7655C5">
        <w:rPr>
          <w:rFonts w:ascii="Times New Roman" w:hAnsi="Times New Roman" w:cs="Times New Roman"/>
          <w:sz w:val="24"/>
          <w:szCs w:val="24"/>
        </w:rPr>
        <w:t>existência</w:t>
      </w:r>
      <w:r w:rsidR="002730AD">
        <w:rPr>
          <w:rFonts w:ascii="Times New Roman" w:hAnsi="Times New Roman" w:cs="Times New Roman"/>
          <w:sz w:val="24"/>
          <w:szCs w:val="24"/>
        </w:rPr>
        <w:t xml:space="preserve"> terrível</w:t>
      </w:r>
      <w:r w:rsidR="007655C5">
        <w:rPr>
          <w:rFonts w:ascii="Times New Roman" w:hAnsi="Times New Roman" w:cs="Times New Roman"/>
          <w:sz w:val="24"/>
          <w:szCs w:val="24"/>
        </w:rPr>
        <w:t xml:space="preserve"> </w:t>
      </w:r>
      <w:r w:rsidR="002730AD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2730AD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ivina. N</w:t>
      </w:r>
      <w:r w:rsidR="002730AD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</w:t>
      </w:r>
      <w:r w:rsidR="002730AD">
        <w:rPr>
          <w:rFonts w:ascii="Times New Roman" w:hAnsi="Times New Roman" w:cs="Times New Roman"/>
          <w:sz w:val="24"/>
          <w:szCs w:val="24"/>
        </w:rPr>
        <w:t>h</w:t>
      </w:r>
      <w:r w:rsidRPr="00C5704C">
        <w:rPr>
          <w:rFonts w:ascii="Times New Roman" w:hAnsi="Times New Roman" w:cs="Times New Roman"/>
          <w:sz w:val="24"/>
          <w:szCs w:val="24"/>
        </w:rPr>
        <w:t xml:space="preserve">o feliz, o rapaz de Kursk voltou a agarrar Ánnuchka, derrubou-a sobre a terra quente, perto da isbá, na aldeia de Nefiédovo, onde </w:t>
      </w:r>
      <w:r w:rsidR="002730AD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nascera, e fez com ela</w:t>
      </w:r>
      <w:r w:rsidR="002730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816F4">
        <w:rPr>
          <w:rFonts w:ascii="Times New Roman" w:hAnsi="Times New Roman" w:cs="Times New Roman"/>
          <w:sz w:val="24"/>
          <w:szCs w:val="24"/>
        </w:rPr>
        <w:t xml:space="preserve">por bem </w:t>
      </w:r>
      <w:r w:rsidR="002730A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havia feito </w:t>
      </w:r>
      <w:r w:rsidR="002730AD">
        <w:rPr>
          <w:rFonts w:ascii="Times New Roman" w:hAnsi="Times New Roman" w:cs="Times New Roman"/>
          <w:sz w:val="24"/>
          <w:szCs w:val="24"/>
        </w:rPr>
        <w:t>de assalto</w:t>
      </w:r>
      <w:r w:rsidRPr="00C5704C">
        <w:rPr>
          <w:rFonts w:ascii="Times New Roman" w:hAnsi="Times New Roman" w:cs="Times New Roman"/>
          <w:sz w:val="24"/>
          <w:szCs w:val="24"/>
        </w:rPr>
        <w:t>, com violência, na escravidão alemã.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Quando</w:t>
      </w:r>
      <w:r w:rsidR="002730A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30AD">
        <w:rPr>
          <w:rFonts w:ascii="Times New Roman" w:hAnsi="Times New Roman" w:cs="Times New Roman"/>
          <w:sz w:val="24"/>
          <w:szCs w:val="24"/>
        </w:rPr>
        <w:t>ao amanhecer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730AD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outros trabalhadores</w:t>
      </w:r>
      <w:r w:rsidR="007655C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braquicéfalos ouviram os gemidos de agonia de Ánnuchka</w:t>
      </w:r>
      <w:r w:rsidR="002730A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730AD">
        <w:rPr>
          <w:rFonts w:ascii="Times New Roman" w:hAnsi="Times New Roman" w:cs="Times New Roman"/>
          <w:sz w:val="24"/>
          <w:szCs w:val="24"/>
        </w:rPr>
        <w:t>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aproximaram</w:t>
      </w:r>
      <w:r w:rsidR="002730AD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viram em seu rosto a </w:t>
      </w:r>
      <w:r w:rsidR="002730AD">
        <w:rPr>
          <w:rFonts w:ascii="Times New Roman" w:hAnsi="Times New Roman" w:cs="Times New Roman"/>
          <w:sz w:val="24"/>
          <w:szCs w:val="24"/>
        </w:rPr>
        <w:t xml:space="preserve">expressão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feliz e </w:t>
      </w:r>
      <w:r w:rsidR="002730AD">
        <w:rPr>
          <w:rFonts w:ascii="Times New Roman" w:hAnsi="Times New Roman" w:cs="Times New Roman"/>
          <w:sz w:val="24"/>
          <w:szCs w:val="24"/>
        </w:rPr>
        <w:t>irrefreada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paixão que só </w:t>
      </w:r>
      <w:r w:rsidR="002730AD">
        <w:rPr>
          <w:rFonts w:ascii="Times New Roman" w:hAnsi="Times New Roman" w:cs="Times New Roman"/>
          <w:sz w:val="24"/>
          <w:szCs w:val="24"/>
        </w:rPr>
        <w:t>se manifesta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4B5390">
        <w:rPr>
          <w:rFonts w:ascii="Times New Roman" w:hAnsi="Times New Roman" w:cs="Times New Roman"/>
          <w:sz w:val="24"/>
          <w:szCs w:val="24"/>
        </w:rPr>
        <w:t>clímax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nupcial. Casos </w:t>
      </w:r>
      <w:r w:rsidR="00FF028F">
        <w:rPr>
          <w:rFonts w:ascii="Times New Roman" w:hAnsi="Times New Roman" w:cs="Times New Roman"/>
          <w:sz w:val="24"/>
          <w:szCs w:val="24"/>
        </w:rPr>
        <w:t>como esse</w:t>
      </w:r>
      <w:r w:rsidR="00FF02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são conhecidos </w:t>
      </w:r>
      <w:r w:rsidR="00FF028F">
        <w:rPr>
          <w:rFonts w:ascii="Times New Roman" w:hAnsi="Times New Roman" w:cs="Times New Roman"/>
          <w:sz w:val="24"/>
          <w:szCs w:val="24"/>
        </w:rPr>
        <w:t>pela medicina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55C5" w:rsidRPr="00621342">
        <w:rPr>
          <w:rFonts w:ascii="Times New Roman" w:hAnsi="Times New Roman" w:cs="Times New Roman"/>
          <w:sz w:val="24"/>
          <w:szCs w:val="24"/>
        </w:rPr>
        <w:t>—</w:t>
      </w:r>
      <w:r w:rsidR="007655C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assim às vezes se morre de febre nos anos de </w:t>
      </w:r>
      <w:r w:rsidR="002730AD">
        <w:rPr>
          <w:rFonts w:ascii="Times New Roman" w:hAnsi="Times New Roman" w:cs="Times New Roman"/>
          <w:sz w:val="24"/>
          <w:szCs w:val="24"/>
        </w:rPr>
        <w:t>mocidade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quando o corpo </w:t>
      </w:r>
      <w:r w:rsidR="002730AD">
        <w:rPr>
          <w:rFonts w:ascii="Times New Roman" w:hAnsi="Times New Roman" w:cs="Times New Roman"/>
          <w:sz w:val="24"/>
          <w:szCs w:val="24"/>
        </w:rPr>
        <w:t>extenuado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carrega paixões ainda </w:t>
      </w:r>
      <w:r w:rsidR="002730AD">
        <w:rPr>
          <w:rFonts w:ascii="Times New Roman" w:hAnsi="Times New Roman" w:cs="Times New Roman"/>
          <w:sz w:val="24"/>
          <w:szCs w:val="24"/>
        </w:rPr>
        <w:t xml:space="preserve">não </w:t>
      </w:r>
      <w:r w:rsidR="00AD2A8D">
        <w:rPr>
          <w:rFonts w:ascii="Times New Roman" w:hAnsi="Times New Roman" w:cs="Times New Roman"/>
          <w:sz w:val="24"/>
          <w:szCs w:val="24"/>
        </w:rPr>
        <w:t>consumidas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br w:type="page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704C">
        <w:rPr>
          <w:rFonts w:ascii="Times New Roman" w:hAnsi="Times New Roman" w:cs="Times New Roman"/>
          <w:sz w:val="24"/>
          <w:szCs w:val="24"/>
        </w:rPr>
        <w:tab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3</w:t>
      </w:r>
    </w:p>
    <w:p w:rsidR="00520131" w:rsidRPr="00C5704C" w:rsidRDefault="00520131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Para obrigar o homem a realizar o </w:t>
      </w:r>
      <w:r w:rsidR="00225D54">
        <w:rPr>
          <w:rFonts w:ascii="Times New Roman" w:hAnsi="Times New Roman" w:cs="Times New Roman"/>
          <w:sz w:val="24"/>
          <w:szCs w:val="24"/>
        </w:rPr>
        <w:t>primordial</w:t>
      </w:r>
      <w:r w:rsidRPr="00C5704C">
        <w:rPr>
          <w:rFonts w:ascii="Times New Roman" w:hAnsi="Times New Roman" w:cs="Times New Roman"/>
          <w:sz w:val="24"/>
          <w:szCs w:val="24"/>
        </w:rPr>
        <w:t>, é preciso</w:t>
      </w:r>
      <w:r w:rsidR="000E7EC6">
        <w:rPr>
          <w:rFonts w:ascii="Times New Roman" w:hAnsi="Times New Roman" w:cs="Times New Roman"/>
          <w:sz w:val="24"/>
          <w:szCs w:val="24"/>
        </w:rPr>
        <w:t xml:space="preserve"> de desvario</w:t>
      </w:r>
      <w:r w:rsidRPr="00C5704C">
        <w:rPr>
          <w:rFonts w:ascii="Times New Roman" w:hAnsi="Times New Roman" w:cs="Times New Roman"/>
          <w:sz w:val="24"/>
          <w:szCs w:val="24"/>
        </w:rPr>
        <w:t>. Para que o trivial</w:t>
      </w:r>
      <w:r w:rsidR="00225D54">
        <w:rPr>
          <w:rFonts w:ascii="Times New Roman" w:hAnsi="Times New Roman" w:cs="Times New Roman"/>
          <w:sz w:val="24"/>
          <w:szCs w:val="24"/>
        </w:rPr>
        <w:t xml:space="preserve"> exista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74A22">
        <w:rPr>
          <w:rFonts w:ascii="Times New Roman" w:hAnsi="Times New Roman" w:cs="Times New Roman"/>
          <w:sz w:val="24"/>
          <w:szCs w:val="24"/>
        </w:rPr>
        <w:t>deve-se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aspirar a</w:t>
      </w:r>
      <w:r w:rsidR="00225D54">
        <w:rPr>
          <w:rFonts w:ascii="Times New Roman" w:hAnsi="Times New Roman" w:cs="Times New Roman"/>
          <w:sz w:val="24"/>
          <w:szCs w:val="24"/>
        </w:rPr>
        <w:t xml:space="preserve"> alg</w:t>
      </w:r>
      <w:r w:rsidRPr="00C5704C">
        <w:rPr>
          <w:rFonts w:ascii="Times New Roman" w:hAnsi="Times New Roman" w:cs="Times New Roman"/>
          <w:sz w:val="24"/>
          <w:szCs w:val="24"/>
        </w:rPr>
        <w:t xml:space="preserve">o grandioso. </w:t>
      </w:r>
      <w:r w:rsidR="004F0A7D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ara que o homem </w:t>
      </w:r>
      <w:r w:rsidR="00BE63D4">
        <w:rPr>
          <w:rFonts w:ascii="Times New Roman" w:hAnsi="Times New Roman" w:cs="Times New Roman"/>
          <w:sz w:val="24"/>
          <w:szCs w:val="24"/>
        </w:rPr>
        <w:t>compreenda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grandioso, </w:t>
      </w:r>
      <w:r w:rsidR="00154496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4A22">
        <w:rPr>
          <w:rFonts w:ascii="Times New Roman" w:hAnsi="Times New Roman" w:cs="Times New Roman"/>
          <w:sz w:val="24"/>
          <w:szCs w:val="24"/>
        </w:rPr>
        <w:t>necessário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4496">
        <w:rPr>
          <w:rFonts w:ascii="Times New Roman" w:hAnsi="Times New Roman" w:cs="Times New Roman"/>
          <w:sz w:val="24"/>
          <w:szCs w:val="24"/>
        </w:rPr>
        <w:t xml:space="preserve">que esse seja </w:t>
      </w:r>
      <w:r w:rsidRPr="00C5704C">
        <w:rPr>
          <w:rFonts w:ascii="Times New Roman" w:hAnsi="Times New Roman" w:cs="Times New Roman"/>
          <w:sz w:val="24"/>
          <w:szCs w:val="24"/>
        </w:rPr>
        <w:t>rebaix</w:t>
      </w:r>
      <w:r w:rsidR="00154496">
        <w:rPr>
          <w:rFonts w:ascii="Times New Roman" w:hAnsi="Times New Roman" w:cs="Times New Roman"/>
          <w:sz w:val="24"/>
          <w:szCs w:val="24"/>
        </w:rPr>
        <w:t>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Na cidade de Bor, na região de Górki, antiga </w:t>
      </w:r>
      <w:commentRangeStart w:id="243"/>
      <w:r w:rsidR="00154496">
        <w:rPr>
          <w:rFonts w:ascii="Times New Roman" w:hAnsi="Times New Roman" w:cs="Times New Roman"/>
          <w:sz w:val="24"/>
          <w:szCs w:val="24"/>
        </w:rPr>
        <w:t>província</w:t>
      </w:r>
      <w:commentRangeEnd w:id="243"/>
      <w:r w:rsidR="00154496">
        <w:rPr>
          <w:rStyle w:val="Refdecomentrio"/>
          <w:rFonts w:cs="Times New Roman"/>
          <w:lang w:val="x-none"/>
        </w:rPr>
        <w:commentReference w:id="243"/>
      </w:r>
      <w:r w:rsidR="00154496">
        <w:rPr>
          <w:rFonts w:ascii="Times New Roman" w:hAnsi="Times New Roman" w:cs="Times New Roman"/>
          <w:sz w:val="24"/>
          <w:szCs w:val="24"/>
        </w:rPr>
        <w:t xml:space="preserve"> de</w:t>
      </w:r>
      <w:r w:rsidR="001544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Níjny</w:t>
      </w:r>
      <w:del w:id="244" w:author="Daniela Mountian" w:date="2017-05-22T23:10:00Z">
        <w:r w:rsidRPr="00C5704C" w:rsidDel="00D21273">
          <w:rPr>
            <w:rFonts w:ascii="Times New Roman" w:hAnsi="Times New Roman" w:cs="Times New Roman"/>
            <w:sz w:val="24"/>
            <w:szCs w:val="24"/>
          </w:rPr>
          <w:delText>i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-Nóvgorod, </w:t>
      </w:r>
      <w:r w:rsidR="00E223ED">
        <w:rPr>
          <w:rFonts w:ascii="Times New Roman" w:hAnsi="Times New Roman" w:cs="Times New Roman"/>
          <w:sz w:val="24"/>
          <w:szCs w:val="24"/>
        </w:rPr>
        <w:t>cumpriu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</w:t>
      </w:r>
      <w:r w:rsidR="00154496">
        <w:rPr>
          <w:rFonts w:ascii="Times New Roman" w:hAnsi="Times New Roman" w:cs="Times New Roman"/>
          <w:sz w:val="24"/>
          <w:szCs w:val="24"/>
        </w:rPr>
        <w:t>um</w:t>
      </w:r>
      <w:r w:rsidR="00E223ED">
        <w:rPr>
          <w:rFonts w:ascii="Times New Roman" w:hAnsi="Times New Roman" w:cs="Times New Roman"/>
          <w:sz w:val="24"/>
          <w:szCs w:val="24"/>
        </w:rPr>
        <w:t xml:space="preserve"> dos</w:t>
      </w:r>
      <w:r w:rsidR="00154496">
        <w:rPr>
          <w:rFonts w:ascii="Times New Roman" w:hAnsi="Times New Roman" w:cs="Times New Roman"/>
          <w:sz w:val="24"/>
          <w:szCs w:val="24"/>
        </w:rPr>
        <w:t xml:space="preserve"> flagelo</w:t>
      </w:r>
      <w:r w:rsidR="00E223E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</w:t>
      </w:r>
      <w:r w:rsidR="00154496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animal selvagem</w:t>
      </w:r>
      <w:r w:rsidR="0015449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luxúria... </w:t>
      </w:r>
      <w:r w:rsidR="004F0A7D">
        <w:rPr>
          <w:rFonts w:ascii="Times New Roman" w:hAnsi="Times New Roman" w:cs="Times New Roman"/>
          <w:sz w:val="24"/>
          <w:szCs w:val="24"/>
        </w:rPr>
        <w:t>Em Bor</w:t>
      </w:r>
      <w:r w:rsidR="00154496">
        <w:rPr>
          <w:rFonts w:ascii="Times New Roman" w:hAnsi="Times New Roman" w:cs="Times New Roman"/>
          <w:sz w:val="24"/>
          <w:szCs w:val="24"/>
        </w:rPr>
        <w:t xml:space="preserve"> m</w:t>
      </w:r>
      <w:r w:rsidRPr="00C5704C">
        <w:rPr>
          <w:rFonts w:ascii="Times New Roman" w:hAnsi="Times New Roman" w:cs="Times New Roman"/>
          <w:sz w:val="24"/>
          <w:szCs w:val="24"/>
        </w:rPr>
        <w:t xml:space="preserve">orava a família Kopóssov: </w:t>
      </w:r>
      <w:r w:rsidR="00C65307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pai, Andrei Kopóssov, </w:t>
      </w:r>
      <w:r w:rsidR="00C65307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mãe, Vera Kopóssova, e suas filhas, Tássia e Ústia. </w:t>
      </w:r>
      <w:r w:rsidR="004F0A7D">
        <w:rPr>
          <w:rFonts w:ascii="Times New Roman" w:hAnsi="Times New Roman" w:cs="Times New Roman"/>
          <w:sz w:val="24"/>
          <w:szCs w:val="24"/>
        </w:rPr>
        <w:t>E vejamos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que parábola </w:t>
      </w:r>
      <w:r w:rsidR="00E223ED">
        <w:rPr>
          <w:rFonts w:ascii="Times New Roman" w:hAnsi="Times New Roman" w:cs="Times New Roman"/>
          <w:sz w:val="24"/>
          <w:szCs w:val="24"/>
        </w:rPr>
        <w:t xml:space="preserve">suas vidas se </w:t>
      </w:r>
      <w:r w:rsidRPr="00C5704C">
        <w:rPr>
          <w:rFonts w:ascii="Times New Roman" w:hAnsi="Times New Roman" w:cs="Times New Roman"/>
          <w:sz w:val="24"/>
          <w:szCs w:val="24"/>
        </w:rPr>
        <w:t>transform</w:t>
      </w:r>
      <w:r w:rsidR="00E223ED">
        <w:rPr>
          <w:rFonts w:ascii="Times New Roman" w:hAnsi="Times New Roman" w:cs="Times New Roman"/>
          <w:sz w:val="24"/>
          <w:szCs w:val="24"/>
        </w:rPr>
        <w:t>aram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704C">
        <w:rPr>
          <w:rFonts w:ascii="Times New Roman" w:hAnsi="Times New Roman" w:cs="Times New Roman"/>
          <w:b/>
          <w:sz w:val="24"/>
          <w:szCs w:val="24"/>
        </w:rPr>
        <w:t xml:space="preserve">Parábola </w:t>
      </w:r>
      <w:r w:rsidR="00C65307">
        <w:rPr>
          <w:rFonts w:ascii="Times New Roman" w:hAnsi="Times New Roman" w:cs="Times New Roman"/>
          <w:b/>
          <w:sz w:val="24"/>
          <w:szCs w:val="24"/>
        </w:rPr>
        <w:t>d</w:t>
      </w:r>
      <w:r w:rsidRPr="00C5704C">
        <w:rPr>
          <w:rFonts w:ascii="Times New Roman" w:hAnsi="Times New Roman" w:cs="Times New Roman"/>
          <w:b/>
          <w:sz w:val="24"/>
          <w:szCs w:val="24"/>
        </w:rPr>
        <w:t>o adultério</w:t>
      </w:r>
    </w:p>
    <w:p w:rsidR="0024094F" w:rsidRPr="00C5704C" w:rsidRDefault="0024094F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Era 1948, </w:t>
      </w:r>
      <w:r w:rsidR="000E7EC6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já havia passado</w:t>
      </w:r>
      <w:r w:rsidR="00BE1186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118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4F0A7D">
        <w:rPr>
          <w:rFonts w:ascii="Times New Roman" w:hAnsi="Times New Roman" w:cs="Times New Roman"/>
          <w:sz w:val="24"/>
          <w:szCs w:val="24"/>
        </w:rPr>
        <w:t>pesados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sofrimentos militares, as alegrias</w:t>
      </w:r>
      <w:r w:rsidR="004F0A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1186">
        <w:rPr>
          <w:rFonts w:ascii="Times New Roman" w:hAnsi="Times New Roman" w:cs="Times New Roman"/>
          <w:sz w:val="24"/>
          <w:szCs w:val="24"/>
        </w:rPr>
        <w:t>esfuziantes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pós-guerra. </w:t>
      </w:r>
      <w:r w:rsidR="00C65307">
        <w:rPr>
          <w:rFonts w:ascii="Times New Roman" w:hAnsi="Times New Roman" w:cs="Times New Roman"/>
          <w:sz w:val="24"/>
          <w:szCs w:val="24"/>
        </w:rPr>
        <w:t>A</w:t>
      </w:r>
      <w:r w:rsidR="00C6530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1186">
        <w:rPr>
          <w:rFonts w:ascii="Times New Roman" w:hAnsi="Times New Roman" w:cs="Times New Roman"/>
          <w:sz w:val="24"/>
          <w:szCs w:val="24"/>
        </w:rPr>
        <w:t>impressão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que tudo</w:t>
      </w:r>
      <w:r w:rsidR="00BE1186">
        <w:rPr>
          <w:rFonts w:ascii="Times New Roman" w:hAnsi="Times New Roman" w:cs="Times New Roman"/>
          <w:sz w:val="24"/>
          <w:szCs w:val="24"/>
        </w:rPr>
        <w:t xml:space="preserve">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ficara para trás </w:t>
      </w:r>
      <w:r w:rsidR="007736F0">
        <w:rPr>
          <w:rFonts w:ascii="Times New Roman" w:hAnsi="Times New Roman" w:cs="Times New Roman"/>
          <w:sz w:val="24"/>
          <w:szCs w:val="24"/>
        </w:rPr>
        <w:t>trazia algo de sério e decadente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tanto </w:t>
      </w:r>
      <w:r w:rsidR="007736F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sentimentos </w:t>
      </w:r>
      <w:r w:rsidR="007736F0">
        <w:rPr>
          <w:rFonts w:ascii="Times New Roman" w:hAnsi="Times New Roman" w:cs="Times New Roman"/>
          <w:sz w:val="24"/>
          <w:szCs w:val="24"/>
        </w:rPr>
        <w:t xml:space="preserve">como </w:t>
      </w:r>
      <w:r w:rsidR="005D1991">
        <w:rPr>
          <w:rFonts w:ascii="Times New Roman" w:hAnsi="Times New Roman" w:cs="Times New Roman"/>
          <w:sz w:val="24"/>
          <w:szCs w:val="24"/>
        </w:rPr>
        <w:t>aos semblantes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26828">
        <w:rPr>
          <w:rFonts w:ascii="Times New Roman" w:hAnsi="Times New Roman" w:cs="Times New Roman"/>
          <w:sz w:val="24"/>
          <w:szCs w:val="24"/>
        </w:rPr>
        <w:t xml:space="preserve">Mesmo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esperanças no futuro </w:t>
      </w:r>
      <w:r w:rsidR="0004210B">
        <w:rPr>
          <w:rFonts w:ascii="Times New Roman" w:hAnsi="Times New Roman" w:cs="Times New Roman"/>
          <w:sz w:val="24"/>
          <w:szCs w:val="24"/>
        </w:rPr>
        <w:t>tinham um ar decadente</w:t>
      </w:r>
      <w:r w:rsidR="00C65307">
        <w:rPr>
          <w:rFonts w:ascii="Times New Roman" w:hAnsi="Times New Roman" w:cs="Times New Roman"/>
          <w:sz w:val="24"/>
          <w:szCs w:val="24"/>
        </w:rPr>
        <w:t>;</w:t>
      </w:r>
      <w:r w:rsidR="00C6530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7918E8">
        <w:rPr>
          <w:rFonts w:ascii="Times New Roman" w:hAnsi="Times New Roman" w:cs="Times New Roman"/>
          <w:sz w:val="24"/>
          <w:szCs w:val="24"/>
        </w:rPr>
        <w:t>odos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1021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1021">
        <w:rPr>
          <w:rFonts w:ascii="Times New Roman" w:hAnsi="Times New Roman" w:cs="Times New Roman"/>
          <w:sz w:val="24"/>
          <w:szCs w:val="24"/>
        </w:rPr>
        <w:t>buscava</w:t>
      </w:r>
      <w:r w:rsidR="007918E8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1021">
        <w:rPr>
          <w:rFonts w:ascii="Times New Roman" w:hAnsi="Times New Roman" w:cs="Times New Roman"/>
          <w:sz w:val="24"/>
          <w:szCs w:val="24"/>
        </w:rPr>
        <w:t>recuperar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1021">
        <w:rPr>
          <w:rFonts w:ascii="Times New Roman" w:hAnsi="Times New Roman" w:cs="Times New Roman"/>
          <w:sz w:val="24"/>
          <w:szCs w:val="24"/>
        </w:rPr>
        <w:t>a 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da guerra, pois as destruições </w:t>
      </w:r>
      <w:r w:rsidR="00AD2A8D">
        <w:rPr>
          <w:rFonts w:ascii="Times New Roman" w:hAnsi="Times New Roman" w:cs="Times New Roman"/>
          <w:sz w:val="24"/>
          <w:szCs w:val="24"/>
        </w:rPr>
        <w:t>militares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D2A8D">
        <w:rPr>
          <w:rFonts w:ascii="Times New Roman" w:hAnsi="Times New Roman" w:cs="Times New Roman"/>
          <w:sz w:val="24"/>
          <w:szCs w:val="24"/>
        </w:rPr>
        <w:t>faziam com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18E8">
        <w:rPr>
          <w:rFonts w:ascii="Times New Roman" w:hAnsi="Times New Roman" w:cs="Times New Roman"/>
          <w:sz w:val="24"/>
          <w:szCs w:val="24"/>
        </w:rPr>
        <w:t xml:space="preserve">eles </w:t>
      </w:r>
      <w:r w:rsidR="00AD2A8D">
        <w:rPr>
          <w:rFonts w:ascii="Times New Roman" w:hAnsi="Times New Roman" w:cs="Times New Roman"/>
          <w:sz w:val="24"/>
          <w:szCs w:val="24"/>
        </w:rPr>
        <w:t>depositassem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D2A8D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AD2A8D">
        <w:rPr>
          <w:rFonts w:ascii="Times New Roman" w:hAnsi="Times New Roman" w:cs="Times New Roman"/>
          <w:sz w:val="24"/>
          <w:szCs w:val="24"/>
        </w:rPr>
        <w:t xml:space="preserve">modesto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passado </w:t>
      </w:r>
      <w:r w:rsidR="00C93373">
        <w:rPr>
          <w:rFonts w:ascii="Times New Roman" w:hAnsi="Times New Roman" w:cs="Times New Roman"/>
          <w:sz w:val="24"/>
          <w:szCs w:val="24"/>
        </w:rPr>
        <w:t>os sonhos</w:t>
      </w:r>
      <w:r w:rsidR="00AD2A8D">
        <w:rPr>
          <w:rFonts w:ascii="Times New Roman" w:hAnsi="Times New Roman" w:cs="Times New Roman"/>
          <w:sz w:val="24"/>
          <w:szCs w:val="24"/>
        </w:rPr>
        <w:t xml:space="preserve"> de 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futuro </w:t>
      </w:r>
      <w:r w:rsidR="00AD2A8D">
        <w:rPr>
          <w:rFonts w:ascii="Times New Roman" w:hAnsi="Times New Roman" w:cs="Times New Roman"/>
          <w:sz w:val="24"/>
          <w:szCs w:val="24"/>
        </w:rPr>
        <w:t>próspero</w:t>
      </w:r>
      <w:r w:rsidRPr="00C5704C">
        <w:rPr>
          <w:rFonts w:ascii="Times New Roman" w:hAnsi="Times New Roman" w:cs="Times New Roman"/>
          <w:sz w:val="24"/>
          <w:szCs w:val="24"/>
        </w:rPr>
        <w:t>. Enquanto</w:t>
      </w:r>
      <w:ins w:id="245" w:author="Daniela Mountian" w:date="2017-08-24T19:12:00Z">
        <w:r w:rsidR="0075386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3373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planos </w:t>
      </w:r>
      <w:r w:rsidR="00C93373">
        <w:rPr>
          <w:rFonts w:ascii="Times New Roman" w:hAnsi="Times New Roman" w:cs="Times New Roman"/>
          <w:sz w:val="24"/>
          <w:szCs w:val="24"/>
        </w:rPr>
        <w:t>estatais</w:t>
      </w:r>
      <w:ins w:id="246" w:author="Daniela Mountian" w:date="2017-08-24T19:13:00Z">
        <w:r w:rsidR="0075386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3373">
        <w:rPr>
          <w:rFonts w:ascii="Times New Roman" w:hAnsi="Times New Roman" w:cs="Times New Roman"/>
          <w:sz w:val="24"/>
          <w:szCs w:val="24"/>
        </w:rPr>
        <w:t xml:space="preserve">a aspiração de reencontrar o passado no futuro </w:t>
      </w:r>
      <w:r w:rsidRPr="00C5704C">
        <w:rPr>
          <w:rFonts w:ascii="Times New Roman" w:hAnsi="Times New Roman" w:cs="Times New Roman"/>
          <w:sz w:val="24"/>
          <w:szCs w:val="24"/>
        </w:rPr>
        <w:t>foi apontad</w:t>
      </w:r>
      <w:r w:rsidR="00C9337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forma direta, nas almas</w:t>
      </w:r>
      <w:r w:rsidR="00C93373">
        <w:rPr>
          <w:rFonts w:ascii="Times New Roman" w:hAnsi="Times New Roman" w:cs="Times New Roman"/>
          <w:sz w:val="24"/>
          <w:szCs w:val="24"/>
        </w:rPr>
        <w:t xml:space="preserve"> dos homens</w:t>
      </w:r>
      <w:r w:rsidRPr="00C5704C">
        <w:rPr>
          <w:rFonts w:ascii="Times New Roman" w:hAnsi="Times New Roman" w:cs="Times New Roman"/>
          <w:sz w:val="24"/>
          <w:szCs w:val="24"/>
        </w:rPr>
        <w:t>, certamente</w:t>
      </w:r>
      <w:r w:rsidR="00C9337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3373">
        <w:rPr>
          <w:rFonts w:ascii="Times New Roman" w:hAnsi="Times New Roman" w:cs="Times New Roman"/>
          <w:sz w:val="24"/>
          <w:szCs w:val="24"/>
        </w:rPr>
        <w:t xml:space="preserve">essa ideia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foi planejada com </w:t>
      </w:r>
      <w:r w:rsidR="00FC4339">
        <w:rPr>
          <w:rFonts w:ascii="Times New Roman" w:hAnsi="Times New Roman" w:cs="Times New Roman"/>
          <w:sz w:val="24"/>
          <w:szCs w:val="24"/>
        </w:rPr>
        <w:t xml:space="preserve">tanta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clareza, </w:t>
      </w:r>
      <w:r w:rsidR="004F7CFC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3373">
        <w:rPr>
          <w:rFonts w:ascii="Times New Roman" w:hAnsi="Times New Roman" w:cs="Times New Roman"/>
          <w:sz w:val="24"/>
          <w:szCs w:val="24"/>
        </w:rPr>
        <w:t xml:space="preserve">ela </w:t>
      </w:r>
      <w:r w:rsidR="004F7CFC" w:rsidRPr="00C5704C">
        <w:rPr>
          <w:rFonts w:ascii="Times New Roman" w:hAnsi="Times New Roman" w:cs="Times New Roman"/>
          <w:sz w:val="24"/>
          <w:szCs w:val="24"/>
        </w:rPr>
        <w:t>existi</w:t>
      </w:r>
      <w:r w:rsidR="004F7CFC">
        <w:rPr>
          <w:rFonts w:ascii="Times New Roman" w:hAnsi="Times New Roman" w:cs="Times New Roman"/>
          <w:sz w:val="24"/>
          <w:szCs w:val="24"/>
        </w:rPr>
        <w:t>sse</w:t>
      </w:r>
      <w:r w:rsidR="004F7CF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C93373">
        <w:rPr>
          <w:rFonts w:ascii="Times New Roman" w:hAnsi="Times New Roman" w:cs="Times New Roman"/>
          <w:sz w:val="24"/>
          <w:szCs w:val="24"/>
        </w:rPr>
        <w:t>as cativasse,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3373">
        <w:rPr>
          <w:rFonts w:ascii="Times New Roman" w:hAnsi="Times New Roman" w:cs="Times New Roman"/>
          <w:sz w:val="24"/>
          <w:szCs w:val="24"/>
        </w:rPr>
        <w:t xml:space="preserve">pois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alma </w:t>
      </w:r>
      <w:r w:rsidR="00C93373">
        <w:rPr>
          <w:rFonts w:ascii="Times New Roman" w:hAnsi="Times New Roman" w:cs="Times New Roman"/>
          <w:sz w:val="24"/>
          <w:szCs w:val="24"/>
        </w:rPr>
        <w:t>de uma pessoa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é uma </w:t>
      </w:r>
      <w:r w:rsidR="004F7CFC" w:rsidRPr="00C5704C">
        <w:rPr>
          <w:rFonts w:ascii="Times New Roman" w:hAnsi="Times New Roman" w:cs="Times New Roman"/>
          <w:sz w:val="24"/>
          <w:szCs w:val="24"/>
        </w:rPr>
        <w:t>f</w:t>
      </w:r>
      <w:r w:rsidR="004F7CFC">
        <w:rPr>
          <w:rFonts w:ascii="Times New Roman" w:hAnsi="Times New Roman" w:cs="Times New Roman"/>
          <w:sz w:val="24"/>
          <w:szCs w:val="24"/>
        </w:rPr>
        <w:t>á</w:t>
      </w:r>
      <w:r w:rsidR="004F7CFC" w:rsidRPr="00C5704C">
        <w:rPr>
          <w:rFonts w:ascii="Times New Roman" w:hAnsi="Times New Roman" w:cs="Times New Roman"/>
          <w:sz w:val="24"/>
          <w:szCs w:val="24"/>
        </w:rPr>
        <w:t xml:space="preserve">brica </w:t>
      </w:r>
      <w:r w:rsidRPr="00C5704C">
        <w:rPr>
          <w:rFonts w:ascii="Times New Roman" w:hAnsi="Times New Roman" w:cs="Times New Roman"/>
          <w:sz w:val="24"/>
          <w:szCs w:val="24"/>
        </w:rPr>
        <w:t>destruída</w:t>
      </w:r>
      <w:r w:rsidR="00C933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93373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produção de tratores </w:t>
      </w:r>
      <w:r w:rsidR="00C93373">
        <w:rPr>
          <w:rFonts w:ascii="Times New Roman" w:hAnsi="Times New Roman" w:cs="Times New Roman"/>
          <w:sz w:val="24"/>
          <w:szCs w:val="24"/>
        </w:rPr>
        <w:t xml:space="preserve">reduziu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comparação </w:t>
      </w:r>
      <w:r w:rsidR="00C93373">
        <w:rPr>
          <w:rFonts w:ascii="Times New Roman" w:hAnsi="Times New Roman" w:cs="Times New Roman"/>
          <w:sz w:val="24"/>
          <w:szCs w:val="24"/>
        </w:rPr>
        <w:t>ao que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da guerra.</w:t>
      </w:r>
    </w:p>
    <w:p w:rsidR="0024094F" w:rsidRPr="00C5704C" w:rsidRDefault="0094415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um lado</w:t>
      </w:r>
      <w:r w:rsidR="0024094F" w:rsidRPr="00C5704C">
        <w:rPr>
          <w:rFonts w:ascii="Times New Roman" w:hAnsi="Times New Roman" w:cs="Times New Roman"/>
          <w:sz w:val="24"/>
          <w:szCs w:val="24"/>
        </w:rPr>
        <w:t>, durante a guerra</w:t>
      </w:r>
      <w:r w:rsidR="007918E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Bor </w:t>
      </w:r>
      <w:r>
        <w:rPr>
          <w:rFonts w:ascii="Times New Roman" w:hAnsi="Times New Roman" w:cs="Times New Roman"/>
          <w:sz w:val="24"/>
          <w:szCs w:val="24"/>
        </w:rPr>
        <w:t>ficou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retaguarda, embora </w:t>
      </w:r>
      <w:r w:rsidR="007918E8">
        <w:rPr>
          <w:rFonts w:ascii="Times New Roman" w:hAnsi="Times New Roman" w:cs="Times New Roman"/>
          <w:sz w:val="24"/>
          <w:szCs w:val="24"/>
        </w:rPr>
        <w:t>de forma parcial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não sofrendo</w:t>
      </w:r>
      <w:r w:rsidR="004706A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destruições e </w:t>
      </w:r>
      <w:r>
        <w:rPr>
          <w:rFonts w:ascii="Times New Roman" w:hAnsi="Times New Roman" w:cs="Times New Roman"/>
          <w:sz w:val="24"/>
          <w:szCs w:val="24"/>
        </w:rPr>
        <w:t>perdas de civis; por outro,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cidade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4A83">
        <w:rPr>
          <w:rFonts w:ascii="Times New Roman" w:hAnsi="Times New Roman" w:cs="Times New Roman"/>
          <w:sz w:val="24"/>
          <w:szCs w:val="24"/>
        </w:rPr>
        <w:t>foi completamente exposta aos</w:t>
      </w:r>
      <w:r>
        <w:rPr>
          <w:rFonts w:ascii="Times New Roman" w:hAnsi="Times New Roman" w:cs="Times New Roman"/>
          <w:sz w:val="24"/>
          <w:szCs w:val="24"/>
        </w:rPr>
        <w:t xml:space="preserve"> quatro flagelos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Senhor. Não eram </w:t>
      </w:r>
      <w:r w:rsidR="00184A83">
        <w:rPr>
          <w:rFonts w:ascii="Times New Roman" w:hAnsi="Times New Roman" w:cs="Times New Roman"/>
          <w:sz w:val="24"/>
          <w:szCs w:val="24"/>
        </w:rPr>
        <w:t>raros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avisos de morte, </w:t>
      </w:r>
      <w:r w:rsidR="00184A83">
        <w:rPr>
          <w:rFonts w:ascii="Times New Roman" w:hAnsi="Times New Roman" w:cs="Times New Roman"/>
          <w:sz w:val="24"/>
          <w:szCs w:val="24"/>
        </w:rPr>
        <w:t>não</w:t>
      </w:r>
      <w:r w:rsidR="004706A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184A83">
        <w:rPr>
          <w:rFonts w:ascii="Times New Roman" w:hAnsi="Times New Roman" w:cs="Times New Roman"/>
          <w:sz w:val="24"/>
          <w:szCs w:val="24"/>
        </w:rPr>
        <w:t>pequena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fome, </w:t>
      </w:r>
      <w:r w:rsidR="00BF37A7">
        <w:rPr>
          <w:rFonts w:ascii="Times New Roman" w:hAnsi="Times New Roman" w:cs="Times New Roman"/>
          <w:sz w:val="24"/>
          <w:szCs w:val="24"/>
        </w:rPr>
        <w:t xml:space="preserve">não eram </w:t>
      </w:r>
      <w:r w:rsidR="0024094F" w:rsidRPr="00C5704C">
        <w:rPr>
          <w:rFonts w:ascii="Times New Roman" w:hAnsi="Times New Roman" w:cs="Times New Roman"/>
          <w:sz w:val="24"/>
          <w:szCs w:val="24"/>
        </w:rPr>
        <w:t>poucas as doenças</w:t>
      </w:r>
      <w:r w:rsidR="00BF37A7">
        <w:rPr>
          <w:rFonts w:ascii="Times New Roman" w:hAnsi="Times New Roman" w:cs="Times New Roman"/>
          <w:sz w:val="24"/>
          <w:szCs w:val="24"/>
        </w:rPr>
        <w:t xml:space="preserve"> nem os casos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adultérios </w:t>
      </w:r>
      <w:del w:id="247" w:author="Daniela Mountian" w:date="2017-08-24T19:17:00Z">
        <w:r w:rsidR="0024094F" w:rsidRPr="00C5704C" w:rsidDel="0075386E">
          <w:rPr>
            <w:rFonts w:ascii="Times New Roman" w:hAnsi="Times New Roman" w:cs="Times New Roman"/>
            <w:sz w:val="24"/>
            <w:szCs w:val="24"/>
          </w:rPr>
          <w:delText>entr</w:delText>
        </w:r>
      </w:del>
      <w:ins w:id="248" w:author="Daniela Mountian" w:date="2017-08-24T19:17:00Z">
        <w:r w:rsidR="0075386E">
          <w:rPr>
            <w:rFonts w:ascii="Times New Roman" w:hAnsi="Times New Roman" w:cs="Times New Roman"/>
            <w:sz w:val="24"/>
            <w:szCs w:val="24"/>
          </w:rPr>
          <w:t>d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mulheres abandonadas e </w:t>
      </w:r>
      <w:ins w:id="249" w:author="Daniela Mountian" w:date="2017-08-24T19:19:00Z">
        <w:r w:rsidR="00A83D01">
          <w:rPr>
            <w:rFonts w:ascii="Times New Roman" w:hAnsi="Times New Roman" w:cs="Times New Roman"/>
            <w:sz w:val="24"/>
            <w:szCs w:val="24"/>
          </w:rPr>
          <w:t>d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juventude </w:t>
      </w:r>
      <w:r w:rsidR="00DB214B">
        <w:rPr>
          <w:rFonts w:ascii="Times New Roman" w:hAnsi="Times New Roman" w:cs="Times New Roman"/>
          <w:sz w:val="24"/>
          <w:szCs w:val="24"/>
        </w:rPr>
        <w:t>empedernida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audácia eslava também teve seu papel. </w:t>
      </w:r>
      <w:r w:rsidR="00FE06F3">
        <w:rPr>
          <w:rFonts w:ascii="Times New Roman" w:hAnsi="Times New Roman" w:cs="Times New Roman"/>
          <w:sz w:val="24"/>
          <w:szCs w:val="24"/>
        </w:rPr>
        <w:t>Algumas pessoas não davam mais importância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às recriminações dos outros ou d</w:t>
      </w:r>
      <w:r w:rsidR="00FE06F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própria consciência, como se </w:t>
      </w:r>
      <w:r w:rsidR="00216899">
        <w:rPr>
          <w:rFonts w:ascii="Times New Roman" w:hAnsi="Times New Roman" w:cs="Times New Roman"/>
          <w:sz w:val="24"/>
          <w:szCs w:val="24"/>
        </w:rPr>
        <w:t>ignorasse</w:t>
      </w:r>
      <w:r w:rsidR="00FE06F3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cachorro </w:t>
      </w:r>
      <w:r w:rsidR="00FE06F3">
        <w:rPr>
          <w:rFonts w:ascii="Times New Roman" w:hAnsi="Times New Roman" w:cs="Times New Roman"/>
          <w:sz w:val="24"/>
          <w:szCs w:val="24"/>
        </w:rPr>
        <w:t>impertinente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B2078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Ah, a guerra </w:t>
      </w:r>
      <w:r>
        <w:rPr>
          <w:rFonts w:ascii="Times New Roman" w:hAnsi="Times New Roman" w:cs="Times New Roman"/>
          <w:sz w:val="24"/>
          <w:szCs w:val="24"/>
        </w:rPr>
        <w:t>apagará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Vera Kopóssova esperou </w:t>
      </w:r>
      <w:r w:rsidR="00AF22C9">
        <w:rPr>
          <w:rFonts w:ascii="Times New Roman" w:hAnsi="Times New Roman" w:cs="Times New Roman"/>
          <w:sz w:val="24"/>
          <w:szCs w:val="24"/>
        </w:rPr>
        <w:t>a volta de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marido e foi fiel a ele. </w:t>
      </w:r>
      <w:r w:rsidR="00AF22C9">
        <w:rPr>
          <w:rFonts w:ascii="Times New Roman" w:hAnsi="Times New Roman" w:cs="Times New Roman"/>
          <w:sz w:val="24"/>
          <w:szCs w:val="24"/>
        </w:rPr>
        <w:t>Ela trabalhava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AF22C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fábrica de costura, </w:t>
      </w:r>
      <w:r w:rsidR="00AF22C9">
        <w:rPr>
          <w:rFonts w:ascii="Times New Roman" w:hAnsi="Times New Roman" w:cs="Times New Roman"/>
          <w:sz w:val="24"/>
          <w:szCs w:val="24"/>
        </w:rPr>
        <w:t>faz</w:t>
      </w:r>
      <w:r w:rsidR="00C71056">
        <w:rPr>
          <w:rFonts w:ascii="Times New Roman" w:hAnsi="Times New Roman" w:cs="Times New Roman"/>
          <w:sz w:val="24"/>
          <w:szCs w:val="24"/>
        </w:rPr>
        <w:t>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50" w:author="Daniela Mountian" w:date="2017-08-24T19:20:00Z">
        <w:r w:rsidR="00A83D01">
          <w:rPr>
            <w:rFonts w:ascii="Times New Roman" w:hAnsi="Times New Roman" w:cs="Times New Roman"/>
            <w:i/>
            <w:sz w:val="24"/>
            <w:szCs w:val="24"/>
          </w:rPr>
          <w:t>telogreikas</w:t>
        </w:r>
      </w:ins>
      <w:ins w:id="251" w:author="Daniela Mountian" w:date="2017-04-18T20:20:00Z">
        <w:r w:rsidR="00C7105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20783">
        <w:rPr>
          <w:rFonts w:ascii="Times New Roman" w:hAnsi="Times New Roman" w:cs="Times New Roman"/>
          <w:sz w:val="24"/>
          <w:szCs w:val="24"/>
        </w:rPr>
        <w:t xml:space="preserve">e </w:t>
      </w:r>
      <w:r w:rsidR="00B20783" w:rsidRPr="00C5704C">
        <w:rPr>
          <w:rFonts w:ascii="Times New Roman" w:hAnsi="Times New Roman" w:cs="Times New Roman"/>
          <w:sz w:val="24"/>
          <w:szCs w:val="24"/>
        </w:rPr>
        <w:t xml:space="preserve">calças de algodão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soldados</w:t>
      </w:r>
      <w:r w:rsidR="00C7105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B2078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seus ganhos e o soldo do marido, criava as filhas, Tássia e Ústia... Acontecia às vezes </w:t>
      </w:r>
      <w:r w:rsidR="002F0F77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assediar</w:t>
      </w:r>
      <w:r w:rsidR="00864D81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Vera. </w:t>
      </w:r>
      <w:r w:rsidR="00C71056">
        <w:rPr>
          <w:rFonts w:ascii="Times New Roman" w:hAnsi="Times New Roman" w:cs="Times New Roman"/>
          <w:sz w:val="24"/>
          <w:szCs w:val="24"/>
        </w:rPr>
        <w:t>Uma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4D81">
        <w:rPr>
          <w:rFonts w:ascii="Times New Roman" w:hAnsi="Times New Roman" w:cs="Times New Roman"/>
          <w:sz w:val="24"/>
          <w:szCs w:val="24"/>
        </w:rPr>
        <w:t>ela foi abordada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por Pávlov, </w:t>
      </w:r>
      <w:r w:rsidR="00864D81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E223ED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esposas fiéis</w:t>
      </w:r>
      <w:r w:rsidR="007918E8">
        <w:rPr>
          <w:rFonts w:ascii="Times New Roman" w:hAnsi="Times New Roman" w:cs="Times New Roman"/>
          <w:sz w:val="24"/>
          <w:szCs w:val="24"/>
        </w:rPr>
        <w:t xml:space="preserve"> </w:t>
      </w:r>
      <w:r w:rsidR="00864D81">
        <w:rPr>
          <w:rFonts w:ascii="Times New Roman" w:hAnsi="Times New Roman" w:cs="Times New Roman"/>
          <w:sz w:val="24"/>
          <w:szCs w:val="24"/>
        </w:rPr>
        <w:t>lançavam olhares</w:t>
      </w:r>
      <w:ins w:id="252" w:author="Daniela Mountian" w:date="2017-08-24T19:22:00Z">
        <w:r w:rsidR="00F15F4C">
          <w:rPr>
            <w:rFonts w:ascii="Times New Roman" w:hAnsi="Times New Roman" w:cs="Times New Roman"/>
            <w:sz w:val="24"/>
            <w:szCs w:val="24"/>
          </w:rPr>
          <w:t xml:space="preserve"> furtivos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6619B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falar </w:t>
      </w:r>
      <w:r w:rsidR="00D6619B">
        <w:rPr>
          <w:rFonts w:ascii="Times New Roman" w:hAnsi="Times New Roman" w:cs="Times New Roman"/>
          <w:sz w:val="24"/>
          <w:szCs w:val="24"/>
        </w:rPr>
        <w:t>das mulheres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tinham decidido gozar dos prazeres</w:t>
      </w:r>
      <w:r w:rsidR="00D6619B">
        <w:rPr>
          <w:rFonts w:ascii="Times New Roman" w:hAnsi="Times New Roman" w:cs="Times New Roman"/>
          <w:sz w:val="24"/>
          <w:szCs w:val="24"/>
        </w:rPr>
        <w:t xml:space="preserve"> da vida e não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privar</w:t>
      </w:r>
      <w:r w:rsidR="00D6619B">
        <w:rPr>
          <w:rFonts w:ascii="Times New Roman" w:hAnsi="Times New Roman" w:cs="Times New Roman"/>
          <w:sz w:val="24"/>
          <w:szCs w:val="24"/>
        </w:rPr>
        <w:t>em</w:t>
      </w:r>
      <w:r w:rsidR="002F0F77">
        <w:rPr>
          <w:rFonts w:ascii="Times New Roman" w:hAnsi="Times New Roman" w:cs="Times New Roman"/>
          <w:sz w:val="24"/>
          <w:szCs w:val="24"/>
        </w:rPr>
        <w:t xml:space="preserve"> deles</w:t>
      </w:r>
      <w:r w:rsidRPr="00C5704C">
        <w:rPr>
          <w:rFonts w:ascii="Times New Roman" w:hAnsi="Times New Roman" w:cs="Times New Roman"/>
          <w:sz w:val="24"/>
          <w:szCs w:val="24"/>
        </w:rPr>
        <w:t>. “Uma vez, dez vezes</w:t>
      </w:r>
      <w:r w:rsidR="00E223ED">
        <w:rPr>
          <w:rFonts w:ascii="Times New Roman" w:hAnsi="Times New Roman" w:cs="Times New Roman"/>
          <w:sz w:val="24"/>
          <w:szCs w:val="24"/>
        </w:rPr>
        <w:t>, tanto faz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 guerra </w:t>
      </w:r>
      <w:r w:rsidR="00D6619B">
        <w:rPr>
          <w:rFonts w:ascii="Times New Roman" w:hAnsi="Times New Roman" w:cs="Times New Roman"/>
          <w:sz w:val="24"/>
          <w:szCs w:val="24"/>
        </w:rPr>
        <w:t xml:space="preserve">irá </w:t>
      </w:r>
      <w:r w:rsidR="002F0F77">
        <w:rPr>
          <w:rFonts w:ascii="Times New Roman" w:hAnsi="Times New Roman" w:cs="Times New Roman"/>
          <w:sz w:val="24"/>
          <w:szCs w:val="24"/>
        </w:rPr>
        <w:t>apagar</w:t>
      </w:r>
      <w:r w:rsidR="002F0F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tudo... Lá eles também não </w:t>
      </w:r>
      <w:r w:rsidR="00B40734">
        <w:rPr>
          <w:rFonts w:ascii="Times New Roman" w:hAnsi="Times New Roman" w:cs="Times New Roman"/>
          <w:sz w:val="24"/>
          <w:szCs w:val="24"/>
        </w:rPr>
        <w:t>perdem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619B">
        <w:rPr>
          <w:rFonts w:ascii="Times New Roman" w:hAnsi="Times New Roman" w:cs="Times New Roman"/>
          <w:sz w:val="24"/>
          <w:szCs w:val="24"/>
        </w:rPr>
        <w:t>tempo</w:t>
      </w:r>
      <w:r w:rsidRPr="00C5704C">
        <w:rPr>
          <w:rFonts w:ascii="Times New Roman" w:hAnsi="Times New Roman" w:cs="Times New Roman"/>
          <w:sz w:val="24"/>
          <w:szCs w:val="24"/>
        </w:rPr>
        <w:t>...”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Pávlov era um </w:t>
      </w:r>
      <w:r w:rsidR="00D6619B">
        <w:rPr>
          <w:rFonts w:ascii="Times New Roman" w:hAnsi="Times New Roman" w:cs="Times New Roman"/>
          <w:sz w:val="24"/>
          <w:szCs w:val="24"/>
        </w:rPr>
        <w:t>ferido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guerra</w:t>
      </w:r>
      <w:r w:rsidR="00D6619B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mutilações aparentes</w:t>
      </w:r>
      <w:ins w:id="253" w:author="Daniela Mountian" w:date="2017-08-24T19:27:00Z">
        <w:r w:rsidR="003E37A2">
          <w:rPr>
            <w:rFonts w:ascii="Times New Roman" w:hAnsi="Times New Roman" w:cs="Times New Roman"/>
            <w:sz w:val="24"/>
            <w:szCs w:val="24"/>
          </w:rPr>
          <w:t>:</w:t>
        </w:r>
      </w:ins>
      <w:del w:id="254" w:author="Daniela Mountian" w:date="2017-08-24T19:27:00Z">
        <w:r w:rsidRPr="00C5704C" w:rsidDel="003E37A2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55" w:author="Daniela Mountian" w:date="2017-08-24T19:27:00Z">
        <w:r w:rsidRPr="00C5704C" w:rsidDel="003E37A2">
          <w:rPr>
            <w:rFonts w:ascii="Times New Roman" w:hAnsi="Times New Roman" w:cs="Times New Roman"/>
            <w:sz w:val="24"/>
            <w:szCs w:val="24"/>
          </w:rPr>
          <w:delText xml:space="preserve">com </w:delText>
        </w:r>
      </w:del>
      <w:r w:rsidR="00D6619B">
        <w:rPr>
          <w:rFonts w:ascii="Times New Roman" w:hAnsi="Times New Roman" w:cs="Times New Roman"/>
          <w:sz w:val="24"/>
          <w:szCs w:val="24"/>
        </w:rPr>
        <w:t xml:space="preserve">as pernas e os braços </w:t>
      </w:r>
      <w:ins w:id="256" w:author="Daniela Mountian" w:date="2017-08-24T19:28:00Z">
        <w:r w:rsidR="003E37A2">
          <w:rPr>
            <w:rFonts w:ascii="Times New Roman" w:hAnsi="Times New Roman" w:cs="Times New Roman"/>
            <w:sz w:val="24"/>
            <w:szCs w:val="24"/>
          </w:rPr>
          <w:t xml:space="preserve">estavam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inteiros e os ferimentos </w:t>
      </w:r>
      <w:ins w:id="257" w:author="Daniela Mountian" w:date="2017-08-24T19:28:00Z">
        <w:r w:rsidR="003E37A2">
          <w:rPr>
            <w:rFonts w:ascii="Times New Roman" w:hAnsi="Times New Roman" w:cs="Times New Roman"/>
            <w:sz w:val="24"/>
            <w:szCs w:val="24"/>
          </w:rPr>
          <w:t xml:space="preserve">eram </w:t>
        </w:r>
      </w:ins>
      <w:r w:rsidR="00D6619B">
        <w:rPr>
          <w:rFonts w:ascii="Times New Roman" w:hAnsi="Times New Roman" w:cs="Times New Roman"/>
          <w:sz w:val="24"/>
          <w:szCs w:val="24"/>
        </w:rPr>
        <w:t>escondidos sob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roupa. </w:t>
      </w:r>
      <w:r w:rsidR="00D6619B">
        <w:rPr>
          <w:rFonts w:ascii="Times New Roman" w:hAnsi="Times New Roman" w:cs="Times New Roman"/>
          <w:sz w:val="24"/>
          <w:szCs w:val="24"/>
        </w:rPr>
        <w:t>Tinha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</w:t>
      </w:r>
      <w:r w:rsidR="00D6619B">
        <w:rPr>
          <w:rFonts w:ascii="Times New Roman" w:hAnsi="Times New Roman" w:cs="Times New Roman"/>
          <w:sz w:val="24"/>
          <w:szCs w:val="24"/>
        </w:rPr>
        <w:t xml:space="preserve"> bonito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6619B">
        <w:rPr>
          <w:rFonts w:ascii="Times New Roman" w:hAnsi="Times New Roman" w:cs="Times New Roman"/>
          <w:sz w:val="24"/>
          <w:szCs w:val="24"/>
        </w:rPr>
        <w:t>adornado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olhos azuis, </w:t>
      </w:r>
      <w:r w:rsidR="00D6619B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bigode fino</w:t>
      </w:r>
      <w:r w:rsidR="00D6619B">
        <w:rPr>
          <w:rFonts w:ascii="Times New Roman" w:hAnsi="Times New Roman" w:cs="Times New Roman"/>
          <w:sz w:val="24"/>
          <w:szCs w:val="24"/>
        </w:rPr>
        <w:t xml:space="preserve"> sedutor</w:t>
      </w:r>
      <w:del w:id="258" w:author="Daniela Mountian" w:date="2017-08-25T01:38:00Z">
        <w:r w:rsidRPr="00C5704C" w:rsidDel="000F0DBA">
          <w:rPr>
            <w:rFonts w:ascii="Times New Roman" w:hAnsi="Times New Roman" w:cs="Times New Roman"/>
            <w:sz w:val="24"/>
            <w:szCs w:val="24"/>
          </w:rPr>
          <w:delText>..</w:delText>
        </w:r>
      </w:del>
      <w:r w:rsidRPr="00C5704C">
        <w:rPr>
          <w:rFonts w:ascii="Times New Roman" w:hAnsi="Times New Roman" w:cs="Times New Roman"/>
          <w:sz w:val="24"/>
          <w:szCs w:val="24"/>
        </w:rPr>
        <w:t>. Vera vi</w:t>
      </w:r>
      <w:r w:rsidR="00D6619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mulheres </w:t>
      </w:r>
      <w:r w:rsidR="00D6619B">
        <w:rPr>
          <w:rFonts w:ascii="Times New Roman" w:hAnsi="Times New Roman" w:cs="Times New Roman"/>
          <w:sz w:val="24"/>
          <w:szCs w:val="24"/>
        </w:rPr>
        <w:t>se atirarem a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rua, </w:t>
      </w:r>
      <w:r w:rsidR="00E223ED">
        <w:rPr>
          <w:rFonts w:ascii="Times New Roman" w:hAnsi="Times New Roman" w:cs="Times New Roman"/>
          <w:sz w:val="24"/>
          <w:szCs w:val="24"/>
        </w:rPr>
        <w:t xml:space="preserve">atraindo-o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suas casas... E Pávlov, com seus </w:t>
      </w:r>
      <w:r w:rsidR="00D6619B">
        <w:rPr>
          <w:rFonts w:ascii="Times New Roman" w:hAnsi="Times New Roman" w:cs="Times New Roman"/>
          <w:sz w:val="24"/>
          <w:szCs w:val="24"/>
        </w:rPr>
        <w:t>modos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marinheiro, não </w:t>
      </w:r>
      <w:r w:rsidR="00D6619B">
        <w:rPr>
          <w:rFonts w:ascii="Times New Roman" w:hAnsi="Times New Roman" w:cs="Times New Roman"/>
          <w:sz w:val="24"/>
          <w:szCs w:val="24"/>
        </w:rPr>
        <w:t>rejeitava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nenhuma: nem </w:t>
      </w:r>
      <w:r w:rsidR="00D6619B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menina </w:t>
      </w:r>
      <w:r w:rsidR="00D6619B">
        <w:rPr>
          <w:rFonts w:ascii="Times New Roman" w:hAnsi="Times New Roman" w:cs="Times New Roman"/>
          <w:sz w:val="24"/>
          <w:szCs w:val="24"/>
        </w:rPr>
        <w:t>ingênua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seduziu, nem </w:t>
      </w:r>
      <w:r w:rsidR="00D6619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viúva quarentona </w:t>
      </w:r>
      <w:r w:rsidR="00ED38B0">
        <w:rPr>
          <w:rFonts w:ascii="Times New Roman" w:hAnsi="Times New Roman" w:cs="Times New Roman"/>
          <w:sz w:val="24"/>
          <w:szCs w:val="24"/>
        </w:rPr>
        <w:t>por quem tinha sido seduzido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Pávlov </w:t>
      </w:r>
      <w:r w:rsidR="00E223ED">
        <w:rPr>
          <w:rFonts w:ascii="Times New Roman" w:hAnsi="Times New Roman" w:cs="Times New Roman"/>
          <w:sz w:val="24"/>
          <w:szCs w:val="24"/>
        </w:rPr>
        <w:t>aproximou-se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18E8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Vera por </w:t>
      </w:r>
      <w:r w:rsidR="00E223ED">
        <w:rPr>
          <w:rFonts w:ascii="Times New Roman" w:hAnsi="Times New Roman" w:cs="Times New Roman"/>
          <w:sz w:val="24"/>
          <w:szCs w:val="24"/>
        </w:rPr>
        <w:t xml:space="preserve">sua beleza </w:t>
      </w:r>
      <w:r w:rsidR="003E37A2" w:rsidRPr="00A43189">
        <w:rPr>
          <w:rFonts w:ascii="Times New Roman" w:hAnsi="Times New Roman" w:cs="Times New Roman"/>
          <w:sz w:val="24"/>
          <w:szCs w:val="24"/>
        </w:rPr>
        <w:t>—</w:t>
      </w:r>
      <w:r w:rsidR="003E37A2">
        <w:rPr>
          <w:rFonts w:ascii="Times New Roman" w:hAnsi="Times New Roman" w:cs="Times New Roman"/>
          <w:sz w:val="24"/>
          <w:szCs w:val="24"/>
        </w:rPr>
        <w:t xml:space="preserve"> </w:t>
      </w:r>
      <w:r w:rsidR="00E223ED">
        <w:rPr>
          <w:rFonts w:ascii="Times New Roman" w:hAnsi="Times New Roman" w:cs="Times New Roman"/>
          <w:sz w:val="24"/>
          <w:szCs w:val="24"/>
        </w:rPr>
        <w:t>nem a guerra conseguiu envelhecê-la</w:t>
      </w:r>
      <w:r w:rsidR="003E37A2">
        <w:rPr>
          <w:rFonts w:ascii="Times New Roman" w:hAnsi="Times New Roman" w:cs="Times New Roman"/>
          <w:sz w:val="24"/>
          <w:szCs w:val="24"/>
        </w:rPr>
        <w:t xml:space="preserve"> </w:t>
      </w:r>
      <w:r w:rsidR="003E37A2" w:rsidRPr="00A43189">
        <w:rPr>
          <w:rFonts w:ascii="Times New Roman" w:hAnsi="Times New Roman" w:cs="Times New Roman"/>
          <w:sz w:val="24"/>
          <w:szCs w:val="24"/>
        </w:rPr>
        <w:t>—</w:t>
      </w:r>
      <w:r w:rsidR="00E223ED">
        <w:rPr>
          <w:rFonts w:ascii="Times New Roman" w:hAnsi="Times New Roman" w:cs="Times New Roman"/>
          <w:sz w:val="24"/>
          <w:szCs w:val="24"/>
        </w:rPr>
        <w:t xml:space="preserve"> e não o fez </w:t>
      </w:r>
      <w:r w:rsidRPr="00C5704C">
        <w:rPr>
          <w:rFonts w:ascii="Times New Roman" w:hAnsi="Times New Roman" w:cs="Times New Roman"/>
          <w:sz w:val="24"/>
          <w:szCs w:val="24"/>
        </w:rPr>
        <w:t>de mão</w:t>
      </w:r>
      <w:r w:rsidR="00E223E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23ED">
        <w:rPr>
          <w:rFonts w:ascii="Times New Roman" w:hAnsi="Times New Roman" w:cs="Times New Roman"/>
          <w:sz w:val="24"/>
          <w:szCs w:val="24"/>
        </w:rPr>
        <w:t>abanando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E223ED">
        <w:rPr>
          <w:rFonts w:ascii="Times New Roman" w:hAnsi="Times New Roman" w:cs="Times New Roman"/>
          <w:sz w:val="24"/>
          <w:szCs w:val="24"/>
        </w:rPr>
        <w:t>de hábito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E223ED">
        <w:rPr>
          <w:rFonts w:ascii="Times New Roman" w:hAnsi="Times New Roman" w:cs="Times New Roman"/>
          <w:sz w:val="24"/>
          <w:szCs w:val="24"/>
        </w:rPr>
        <w:t>cercando-a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present</w:t>
      </w:r>
      <w:r w:rsidR="00E223ED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2B4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len</w:t>
      </w:r>
      <w:r w:rsidR="00E223ED">
        <w:rPr>
          <w:rFonts w:ascii="Times New Roman" w:hAnsi="Times New Roman" w:cs="Times New Roman"/>
          <w:sz w:val="24"/>
          <w:szCs w:val="24"/>
        </w:rPr>
        <w:t>ç</w:t>
      </w:r>
      <w:r w:rsidR="00E223E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seda e duas latas de carne </w:t>
      </w:r>
      <w:ins w:id="259" w:author="Daniela Mountian" w:date="2017-04-18T23:21:00Z">
        <w:r w:rsidR="00F507BD">
          <w:rPr>
            <w:rFonts w:ascii="Times New Roman" w:hAnsi="Times New Roman" w:cs="Times New Roman"/>
            <w:sz w:val="24"/>
            <w:szCs w:val="24"/>
          </w:rPr>
          <w:t xml:space="preserve">de porco </w:t>
        </w:r>
      </w:ins>
      <w:ins w:id="260" w:author="Daniela Mountian" w:date="2017-04-18T23:33:00Z">
        <w:r w:rsidR="00F507BD">
          <w:rPr>
            <w:rFonts w:ascii="Times New Roman" w:hAnsi="Times New Roman" w:cs="Times New Roman"/>
            <w:sz w:val="24"/>
            <w:szCs w:val="24"/>
          </w:rPr>
          <w:t>guisad</w:t>
        </w:r>
      </w:ins>
      <w:ins w:id="261" w:author="Daniela Mountian" w:date="2017-04-18T23:34:00Z">
        <w:r w:rsidR="00F507BD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918E8">
        <w:rPr>
          <w:rFonts w:ascii="Times New Roman" w:hAnsi="Times New Roman" w:cs="Times New Roman"/>
          <w:sz w:val="24"/>
          <w:szCs w:val="24"/>
        </w:rPr>
        <w:t>as quais</w:t>
      </w:r>
      <w:r w:rsidR="00E223ED">
        <w:rPr>
          <w:rFonts w:ascii="Times New Roman" w:hAnsi="Times New Roman" w:cs="Times New Roman"/>
          <w:sz w:val="24"/>
          <w:szCs w:val="24"/>
        </w:rPr>
        <w:t xml:space="preserve"> ele havia ganhado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A31D5">
        <w:rPr>
          <w:rFonts w:ascii="Times New Roman" w:hAnsi="Times New Roman" w:cs="Times New Roman"/>
          <w:sz w:val="24"/>
          <w:szCs w:val="24"/>
        </w:rPr>
        <w:t>por sinal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da viúva quarentona, </w:t>
      </w:r>
      <w:r w:rsidR="00E223ED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funcionária do </w:t>
      </w:r>
      <w:r w:rsidR="00F507BD">
        <w:rPr>
          <w:rFonts w:ascii="Times New Roman" w:hAnsi="Times New Roman" w:cs="Times New Roman"/>
          <w:sz w:val="24"/>
          <w:szCs w:val="24"/>
          <w:lang w:val="en-GB"/>
        </w:rPr>
        <w:t>setor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popular de alimentação.</w:t>
      </w:r>
    </w:p>
    <w:p w:rsidR="0024094F" w:rsidRPr="00C5704C" w:rsidRDefault="002B2B4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189">
        <w:rPr>
          <w:rFonts w:ascii="Times New Roman" w:hAnsi="Times New Roman" w:cs="Times New Roman"/>
          <w:sz w:val="24"/>
          <w:szCs w:val="24"/>
        </w:rPr>
        <w:t>—</w:t>
      </w:r>
      <w:r w:rsidR="0024094F" w:rsidRPr="00A43189">
        <w:rPr>
          <w:rFonts w:ascii="Times New Roman" w:hAnsi="Times New Roman" w:cs="Times New Roman"/>
          <w:sz w:val="24"/>
          <w:szCs w:val="24"/>
        </w:rPr>
        <w:t xml:space="preserve"> Pegue </w:t>
      </w:r>
      <w:r w:rsidRPr="00A43189">
        <w:rPr>
          <w:rFonts w:ascii="Times New Roman" w:hAnsi="Times New Roman" w:cs="Times New Roman"/>
          <w:sz w:val="24"/>
          <w:szCs w:val="24"/>
        </w:rPr>
        <w:t>—</w:t>
      </w:r>
      <w:r w:rsidR="0024094F" w:rsidRPr="00A43189">
        <w:rPr>
          <w:rFonts w:ascii="Times New Roman" w:hAnsi="Times New Roman" w:cs="Times New Roman"/>
          <w:sz w:val="24"/>
          <w:szCs w:val="24"/>
        </w:rPr>
        <w:t xml:space="preserve"> disse </w:t>
      </w:r>
      <w:r w:rsidRPr="00A43189">
        <w:rPr>
          <w:rFonts w:ascii="Times New Roman" w:hAnsi="Times New Roman" w:cs="Times New Roman"/>
          <w:sz w:val="24"/>
          <w:szCs w:val="24"/>
        </w:rPr>
        <w:t>—</w:t>
      </w:r>
      <w:r w:rsidR="00BC7E8A" w:rsidRPr="00A43189">
        <w:rPr>
          <w:rFonts w:ascii="Times New Roman" w:hAnsi="Times New Roman" w:cs="Times New Roman"/>
          <w:sz w:val="24"/>
          <w:szCs w:val="24"/>
        </w:rPr>
        <w:t>, é</w:t>
      </w:r>
      <w:r w:rsidR="0024094F" w:rsidRPr="00A43189">
        <w:rPr>
          <w:rFonts w:ascii="Times New Roman" w:hAnsi="Times New Roman" w:cs="Times New Roman"/>
          <w:sz w:val="24"/>
          <w:szCs w:val="24"/>
        </w:rPr>
        <w:t xml:space="preserve"> para você...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se lembrar </w:t>
      </w:r>
      <w:r>
        <w:rPr>
          <w:rFonts w:ascii="Times New Roman" w:hAnsi="Times New Roman" w:cs="Times New Roman"/>
          <w:sz w:val="24"/>
          <w:szCs w:val="24"/>
        </w:rPr>
        <w:t xml:space="preserve">do amigo </w:t>
      </w:r>
      <w:r w:rsidR="0024094F" w:rsidRPr="00C5704C">
        <w:rPr>
          <w:rFonts w:ascii="Times New Roman" w:hAnsi="Times New Roman" w:cs="Times New Roman"/>
          <w:sz w:val="24"/>
          <w:szCs w:val="24"/>
        </w:rPr>
        <w:t>nas horas vagas...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Isso aconteceu à noite</w:t>
      </w:r>
      <w:r w:rsidR="00BC7E8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2B2B42">
        <w:rPr>
          <w:rFonts w:ascii="Times New Roman" w:hAnsi="Times New Roman" w:cs="Times New Roman"/>
          <w:sz w:val="24"/>
          <w:szCs w:val="24"/>
        </w:rPr>
        <w:t>R</w:t>
      </w:r>
      <w:r w:rsidR="002B2B42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Derjávin, </w:t>
      </w:r>
      <w:r w:rsidR="00BC7E8A">
        <w:rPr>
          <w:rFonts w:ascii="Times New Roman" w:hAnsi="Times New Roman" w:cs="Times New Roman"/>
          <w:sz w:val="24"/>
          <w:szCs w:val="24"/>
        </w:rPr>
        <w:t>não longe da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BC7E8A">
        <w:rPr>
          <w:rFonts w:ascii="Times New Roman" w:hAnsi="Times New Roman" w:cs="Times New Roman"/>
          <w:sz w:val="24"/>
          <w:szCs w:val="24"/>
        </w:rPr>
        <w:t>º</w:t>
      </w:r>
      <w:r w:rsidRPr="00C5704C">
        <w:rPr>
          <w:rFonts w:ascii="Times New Roman" w:hAnsi="Times New Roman" w:cs="Times New Roman"/>
          <w:sz w:val="24"/>
          <w:szCs w:val="24"/>
        </w:rPr>
        <w:t xml:space="preserve"> 2, onde Vera morava. </w:t>
      </w:r>
      <w:r w:rsidR="00BC7E8A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antes da guerra</w:t>
      </w:r>
      <w:r w:rsidR="00BC7E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C7E8A">
        <w:rPr>
          <w:rFonts w:ascii="Times New Roman" w:hAnsi="Times New Roman" w:cs="Times New Roman"/>
          <w:sz w:val="24"/>
          <w:szCs w:val="24"/>
        </w:rPr>
        <w:t>os lampiões mal iluminavam a rua</w:t>
      </w:r>
      <w:r w:rsidR="002B2B4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11EC">
        <w:rPr>
          <w:rFonts w:ascii="Times New Roman" w:hAnsi="Times New Roman" w:cs="Times New Roman"/>
          <w:sz w:val="24"/>
          <w:szCs w:val="24"/>
        </w:rPr>
        <w:t xml:space="preserve">agora </w:t>
      </w:r>
      <w:r w:rsidR="00BC7E8A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escur</w:t>
      </w:r>
      <w:r w:rsidR="00BC7E8A">
        <w:rPr>
          <w:rFonts w:ascii="Times New Roman" w:hAnsi="Times New Roman" w:cs="Times New Roman"/>
          <w:sz w:val="24"/>
          <w:szCs w:val="24"/>
        </w:rPr>
        <w:t>idã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BC7E8A">
        <w:rPr>
          <w:rFonts w:ascii="Times New Roman" w:hAnsi="Times New Roman" w:cs="Times New Roman"/>
          <w:sz w:val="24"/>
          <w:szCs w:val="24"/>
        </w:rPr>
        <w:t xml:space="preserve"> era completa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escuridão, como </w:t>
      </w:r>
      <w:r w:rsidR="00BC7E8A">
        <w:rPr>
          <w:rFonts w:ascii="Times New Roman" w:hAnsi="Times New Roman" w:cs="Times New Roman"/>
          <w:sz w:val="24"/>
          <w:szCs w:val="24"/>
        </w:rPr>
        <w:t>se sabe</w:t>
      </w:r>
      <w:r w:rsidRPr="00C5704C">
        <w:rPr>
          <w:rFonts w:ascii="Times New Roman" w:hAnsi="Times New Roman" w:cs="Times New Roman"/>
          <w:sz w:val="24"/>
          <w:szCs w:val="24"/>
        </w:rPr>
        <w:t>, excita o homem, e Pávlov qu</w:t>
      </w:r>
      <w:r w:rsidR="007011EC">
        <w:rPr>
          <w:rFonts w:ascii="Times New Roman" w:hAnsi="Times New Roman" w:cs="Times New Roman"/>
          <w:sz w:val="24"/>
          <w:szCs w:val="24"/>
        </w:rPr>
        <w:t>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aproveitar, </w:t>
      </w:r>
      <w:r w:rsidR="002B2B42">
        <w:rPr>
          <w:rFonts w:ascii="Times New Roman" w:hAnsi="Times New Roman" w:cs="Times New Roman"/>
          <w:sz w:val="24"/>
          <w:szCs w:val="24"/>
        </w:rPr>
        <w:t>principalmente por</w:t>
      </w:r>
      <w:r w:rsidRPr="00C5704C">
        <w:rPr>
          <w:rFonts w:ascii="Times New Roman" w:hAnsi="Times New Roman" w:cs="Times New Roman"/>
          <w:sz w:val="24"/>
          <w:szCs w:val="24"/>
        </w:rPr>
        <w:t>que era verão e</w:t>
      </w:r>
      <w:r w:rsidR="007011E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69B8">
        <w:rPr>
          <w:rFonts w:ascii="Times New Roman" w:hAnsi="Times New Roman" w:cs="Times New Roman"/>
          <w:sz w:val="24"/>
          <w:szCs w:val="24"/>
        </w:rPr>
        <w:t>nas redondezas</w:t>
      </w:r>
      <w:r w:rsidR="007011E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7E8A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terreno baldio co</w:t>
      </w:r>
      <w:r w:rsidR="00BC7E8A">
        <w:rPr>
          <w:rFonts w:ascii="Times New Roman" w:hAnsi="Times New Roman" w:cs="Times New Roman"/>
          <w:sz w:val="24"/>
          <w:szCs w:val="24"/>
        </w:rPr>
        <w:t>berto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grama onde de dia pastavam cabras do subúrbio.</w:t>
      </w:r>
    </w:p>
    <w:p w:rsidR="0024094F" w:rsidRPr="00C5704C" w:rsidRDefault="007011E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tempo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guerra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moda </w:t>
      </w:r>
      <w:r>
        <w:rPr>
          <w:rFonts w:ascii="Times New Roman" w:hAnsi="Times New Roman" w:cs="Times New Roman"/>
          <w:sz w:val="24"/>
          <w:szCs w:val="24"/>
        </w:rPr>
        <w:t>dar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bofet</w:t>
      </w:r>
      <w:r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1D09D4">
        <w:rPr>
          <w:rFonts w:ascii="Times New Roman" w:hAnsi="Times New Roman" w:cs="Times New Roman"/>
          <w:sz w:val="24"/>
          <w:szCs w:val="24"/>
        </w:rPr>
        <w:t>assediadores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persistente</w:t>
      </w:r>
      <w:r w:rsidR="001D09D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D09D4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="001D09D4">
        <w:rPr>
          <w:rFonts w:ascii="Times New Roman" w:hAnsi="Times New Roman" w:cs="Times New Roman"/>
          <w:sz w:val="24"/>
          <w:szCs w:val="24"/>
        </w:rPr>
        <w:t>deu um soco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nariz de Pávlov, o que </w:t>
      </w:r>
      <w:r w:rsidR="001D09D4">
        <w:rPr>
          <w:rFonts w:ascii="Times New Roman" w:hAnsi="Times New Roman" w:cs="Times New Roman"/>
          <w:sz w:val="24"/>
          <w:szCs w:val="24"/>
          <w:lang w:val="en-GB"/>
        </w:rPr>
        <w:t>saiu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maneira </w:t>
      </w:r>
      <w:r w:rsidR="004163BB">
        <w:rPr>
          <w:rFonts w:ascii="Times New Roman" w:hAnsi="Times New Roman" w:cs="Times New Roman"/>
          <w:sz w:val="24"/>
          <w:szCs w:val="24"/>
        </w:rPr>
        <w:t xml:space="preserve">pouco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feminina, e </w:t>
      </w:r>
      <w:r w:rsidR="001D09D4">
        <w:rPr>
          <w:rFonts w:ascii="Times New Roman" w:hAnsi="Times New Roman" w:cs="Times New Roman"/>
          <w:sz w:val="24"/>
          <w:szCs w:val="24"/>
        </w:rPr>
        <w:t>talvez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ausência de feminilidade t</w:t>
      </w:r>
      <w:r w:rsidR="001D09D4">
        <w:rPr>
          <w:rFonts w:ascii="Times New Roman" w:hAnsi="Times New Roman" w:cs="Times New Roman"/>
          <w:sz w:val="24"/>
          <w:szCs w:val="24"/>
        </w:rPr>
        <w:t>i</w:t>
      </w:r>
      <w:r w:rsidR="006F7AD3">
        <w:rPr>
          <w:rFonts w:ascii="Times New Roman" w:hAnsi="Times New Roman" w:cs="Times New Roman"/>
          <w:sz w:val="24"/>
          <w:szCs w:val="24"/>
        </w:rPr>
        <w:t>ve</w:t>
      </w:r>
      <w:r w:rsidR="001D09D4"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tirado de</w:t>
      </w:r>
      <w:r w:rsidR="00FA2265">
        <w:rPr>
          <w:rFonts w:ascii="Times New Roman" w:hAnsi="Times New Roman" w:cs="Times New Roman"/>
          <w:sz w:val="24"/>
          <w:szCs w:val="24"/>
        </w:rPr>
        <w:t xml:space="preserve">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vontade de repetir a tentativa. Ele </w:t>
      </w:r>
      <w:r w:rsidR="00C31BED">
        <w:rPr>
          <w:rFonts w:ascii="Times New Roman" w:hAnsi="Times New Roman" w:cs="Times New Roman"/>
          <w:sz w:val="24"/>
          <w:szCs w:val="24"/>
        </w:rPr>
        <w:t>apenas</w:t>
      </w:r>
      <w:r w:rsidR="00C31BE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09D4">
        <w:rPr>
          <w:rFonts w:ascii="Times New Roman" w:hAnsi="Times New Roman" w:cs="Times New Roman"/>
          <w:sz w:val="24"/>
          <w:szCs w:val="24"/>
        </w:rPr>
        <w:t>insultou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 </w:t>
      </w:r>
      <w:r w:rsidR="001D09D4">
        <w:rPr>
          <w:rFonts w:ascii="Times New Roman" w:hAnsi="Times New Roman" w:cs="Times New Roman"/>
          <w:sz w:val="24"/>
          <w:szCs w:val="24"/>
        </w:rPr>
        <w:t>grosseiramente, chamando-a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1D09D4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puta</w:t>
      </w:r>
      <w:r w:rsidR="001D09D4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D09D4">
        <w:rPr>
          <w:rFonts w:ascii="Times New Roman" w:hAnsi="Times New Roman" w:cs="Times New Roman"/>
          <w:sz w:val="24"/>
          <w:szCs w:val="24"/>
        </w:rPr>
        <w:t>pressionou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lenço </w:t>
      </w:r>
      <w:r w:rsidR="001D09D4">
        <w:rPr>
          <w:rFonts w:ascii="Times New Roman" w:hAnsi="Times New Roman" w:cs="Times New Roman"/>
          <w:sz w:val="24"/>
          <w:szCs w:val="24"/>
        </w:rPr>
        <w:t xml:space="preserve">contra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nariz e foi embora, </w:t>
      </w:r>
      <w:r w:rsidR="001D09D4">
        <w:rPr>
          <w:rFonts w:ascii="Times New Roman" w:hAnsi="Times New Roman" w:cs="Times New Roman"/>
          <w:sz w:val="24"/>
          <w:szCs w:val="24"/>
        </w:rPr>
        <w:t>empregando sua força viril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</w:t>
      </w:r>
      <w:r w:rsidR="001D09D4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>mul</w:t>
      </w:r>
      <w:r w:rsidR="001D09D4">
        <w:rPr>
          <w:rFonts w:ascii="Times New Roman" w:hAnsi="Times New Roman" w:cs="Times New Roman"/>
          <w:sz w:val="24"/>
          <w:szCs w:val="24"/>
        </w:rPr>
        <w:t>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09D4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viúva quarentona, que, para seus 23 anos, era </w:t>
      </w:r>
      <w:r w:rsidR="001D09D4">
        <w:rPr>
          <w:rFonts w:ascii="Times New Roman" w:hAnsi="Times New Roman" w:cs="Times New Roman"/>
          <w:sz w:val="24"/>
          <w:szCs w:val="24"/>
        </w:rPr>
        <w:t>até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interessante. E Vera </w:t>
      </w:r>
      <w:r w:rsidR="0001049F">
        <w:rPr>
          <w:rFonts w:ascii="Times New Roman" w:hAnsi="Times New Roman" w:cs="Times New Roman"/>
          <w:sz w:val="24"/>
          <w:szCs w:val="24"/>
        </w:rPr>
        <w:t xml:space="preserve">dirigiu-se à </w:t>
      </w:r>
      <w:r w:rsidR="0024094F" w:rsidRPr="00C5704C">
        <w:rPr>
          <w:rFonts w:ascii="Times New Roman" w:hAnsi="Times New Roman" w:cs="Times New Roman"/>
          <w:sz w:val="24"/>
          <w:szCs w:val="24"/>
        </w:rPr>
        <w:t>casa n</w:t>
      </w:r>
      <w:r w:rsidR="001D09D4">
        <w:rPr>
          <w:rFonts w:ascii="Times New Roman" w:hAnsi="Times New Roman" w:cs="Times New Roman"/>
          <w:sz w:val="24"/>
          <w:szCs w:val="24"/>
        </w:rPr>
        <w:t>º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2, onde Tássia</w:t>
      </w:r>
      <w:r w:rsidR="001D09D4">
        <w:rPr>
          <w:rFonts w:ascii="Times New Roman" w:hAnsi="Times New Roman" w:cs="Times New Roman"/>
          <w:sz w:val="24"/>
          <w:szCs w:val="24"/>
        </w:rPr>
        <w:t>, alegre,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entregou-lhe </w:t>
      </w:r>
      <w:r w:rsidR="001D09D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tão esperad</w:t>
      </w:r>
      <w:r w:rsidR="001D09D4">
        <w:rPr>
          <w:rFonts w:ascii="Times New Roman" w:hAnsi="Times New Roman" w:cs="Times New Roman"/>
          <w:sz w:val="24"/>
          <w:szCs w:val="24"/>
        </w:rPr>
        <w:t xml:space="preserve">a carta </w:t>
      </w:r>
      <w:r w:rsidR="0024094F" w:rsidRPr="00C5704C">
        <w:rPr>
          <w:rFonts w:ascii="Times New Roman" w:hAnsi="Times New Roman" w:cs="Times New Roman"/>
          <w:sz w:val="24"/>
          <w:szCs w:val="24"/>
        </w:rPr>
        <w:t>tri</w:t>
      </w:r>
      <w:r w:rsidR="001D09D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ngul</w:t>
      </w:r>
      <w:r w:rsidR="001D09D4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soldado</w:t>
      </w:r>
      <w:r w:rsidR="001D09D4">
        <w:rPr>
          <w:rStyle w:val="Refdenotaderodap"/>
          <w:rFonts w:ascii="Times New Roman" w:hAnsi="Times New Roman" w:cs="Times New Roman"/>
          <w:sz w:val="24"/>
          <w:szCs w:val="24"/>
        </w:rPr>
        <w:footnoteReference w:id="5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1BE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1D09D4">
        <w:rPr>
          <w:rFonts w:ascii="Times New Roman" w:hAnsi="Times New Roman" w:cs="Times New Roman"/>
          <w:sz w:val="24"/>
          <w:szCs w:val="24"/>
        </w:rPr>
        <w:t>bilhete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Andrei... </w:t>
      </w:r>
      <w:r w:rsidR="006F7AD3">
        <w:rPr>
          <w:rFonts w:ascii="Times New Roman" w:hAnsi="Times New Roman" w:cs="Times New Roman"/>
          <w:sz w:val="24"/>
          <w:szCs w:val="24"/>
        </w:rPr>
        <w:t>Radiante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D09D4">
        <w:rPr>
          <w:rFonts w:ascii="Times New Roman" w:hAnsi="Times New Roman" w:cs="Times New Roman"/>
          <w:sz w:val="24"/>
          <w:szCs w:val="24"/>
        </w:rPr>
        <w:t xml:space="preserve">Vera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esqueceu </w:t>
      </w:r>
      <w:r w:rsidR="001D09D4">
        <w:rPr>
          <w:rFonts w:ascii="Times New Roman" w:hAnsi="Times New Roman" w:cs="Times New Roman"/>
          <w:sz w:val="24"/>
          <w:szCs w:val="24"/>
        </w:rPr>
        <w:t>o infeliz incidente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Tássia </w:t>
      </w:r>
      <w:r w:rsidR="006F7AD3">
        <w:rPr>
          <w:rFonts w:ascii="Times New Roman" w:hAnsi="Times New Roman" w:cs="Times New Roman"/>
          <w:sz w:val="24"/>
          <w:szCs w:val="24"/>
        </w:rPr>
        <w:t>crescia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ficava cada vez mais parecida com a mãe, e Vera começ</w:t>
      </w:r>
      <w:r w:rsidR="005D1991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5D1991">
        <w:rPr>
          <w:rFonts w:ascii="Times New Roman" w:hAnsi="Times New Roman" w:cs="Times New Roman"/>
          <w:sz w:val="24"/>
          <w:szCs w:val="24"/>
        </w:rPr>
        <w:t>ajeitar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cabelos</w:t>
      </w:r>
      <w:r w:rsidR="005D1991">
        <w:rPr>
          <w:rFonts w:ascii="Times New Roman" w:hAnsi="Times New Roman" w:cs="Times New Roman"/>
          <w:sz w:val="24"/>
          <w:szCs w:val="24"/>
        </w:rPr>
        <w:t xml:space="preserve"> da filha numa trança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assim </w:t>
      </w:r>
      <w:r w:rsidR="005369B8">
        <w:rPr>
          <w:rFonts w:ascii="Times New Roman" w:hAnsi="Times New Roman" w:cs="Times New Roman"/>
          <w:sz w:val="24"/>
          <w:szCs w:val="24"/>
        </w:rPr>
        <w:t xml:space="preserve">como </w:t>
      </w:r>
      <w:r w:rsidR="005D1991">
        <w:rPr>
          <w:rFonts w:ascii="Times New Roman" w:hAnsi="Times New Roman" w:cs="Times New Roman"/>
          <w:sz w:val="24"/>
          <w:szCs w:val="24"/>
        </w:rPr>
        <w:t>trançava os seus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Ústia ainda era pequena. Porém, no outono de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1945, quando Andrei Kopóssov voltou da guerra</w:t>
      </w:r>
      <w:r w:rsidR="005D199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condecorado com </w:t>
      </w:r>
      <w:r w:rsidR="005D1991">
        <w:rPr>
          <w:rFonts w:ascii="Times New Roman" w:hAnsi="Times New Roman" w:cs="Times New Roman"/>
          <w:sz w:val="24"/>
          <w:szCs w:val="24"/>
        </w:rPr>
        <w:t>ordens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medalhas, Ústia foi a seu encontro </w:t>
      </w:r>
      <w:r w:rsidR="005D1991">
        <w:rPr>
          <w:rFonts w:ascii="Times New Roman" w:hAnsi="Times New Roman" w:cs="Times New Roman"/>
          <w:sz w:val="24"/>
          <w:szCs w:val="24"/>
        </w:rPr>
        <w:t>com os próprios pezinhos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62" w:author="Daniela Mountian" w:date="2017-08-24T19:44:00Z">
        <w:r w:rsidR="00143784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C31BED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>nos braços da mãe ou da irmã.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Andrei Kopóssov encontrou tudo </w:t>
      </w:r>
      <w:r w:rsidR="006A0E3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salvo. A esposa </w:t>
      </w:r>
      <w:r w:rsidR="005D1991">
        <w:rPr>
          <w:rFonts w:ascii="Times New Roman" w:hAnsi="Times New Roman" w:cs="Times New Roman"/>
          <w:sz w:val="24"/>
          <w:szCs w:val="24"/>
        </w:rPr>
        <w:t>estava saudável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sem mudanças, as filhas </w:t>
      </w:r>
      <w:ins w:id="263" w:author="Daniela Mountian" w:date="2017-08-24T19:45:00Z">
        <w:r w:rsidR="00143784">
          <w:rPr>
            <w:rFonts w:ascii="Times New Roman" w:hAnsi="Times New Roman" w:cs="Times New Roman"/>
            <w:sz w:val="24"/>
            <w:szCs w:val="24"/>
          </w:rPr>
          <w:t xml:space="preserve">estavam </w:t>
        </w:r>
      </w:ins>
      <w:r w:rsidR="005D1991">
        <w:rPr>
          <w:rFonts w:ascii="Times New Roman" w:hAnsi="Times New Roman" w:cs="Times New Roman"/>
          <w:sz w:val="24"/>
          <w:szCs w:val="24"/>
        </w:rPr>
        <w:t>saudáveis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 mudanças agradáveis, e </w:t>
      </w:r>
      <w:r w:rsidR="005D1991">
        <w:rPr>
          <w:rFonts w:ascii="Times New Roman" w:hAnsi="Times New Roman" w:cs="Times New Roman"/>
          <w:sz w:val="24"/>
          <w:szCs w:val="24"/>
        </w:rPr>
        <w:t>mesmo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bancada de </w:t>
      </w:r>
      <w:r w:rsidR="005D1991">
        <w:rPr>
          <w:rFonts w:ascii="Times New Roman" w:hAnsi="Times New Roman" w:cs="Times New Roman"/>
          <w:sz w:val="24"/>
          <w:szCs w:val="24"/>
        </w:rPr>
        <w:t xml:space="preserve">carpinteiro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madeira, </w:t>
      </w:r>
      <w:r w:rsidR="005D1991">
        <w:rPr>
          <w:rFonts w:ascii="Times New Roman" w:hAnsi="Times New Roman" w:cs="Times New Roman"/>
          <w:sz w:val="24"/>
          <w:szCs w:val="24"/>
        </w:rPr>
        <w:t>em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canto do quarto maior, estava </w:t>
      </w:r>
      <w:r w:rsidR="005D1991">
        <w:rPr>
          <w:rFonts w:ascii="Times New Roman" w:hAnsi="Times New Roman" w:cs="Times New Roman"/>
          <w:sz w:val="24"/>
          <w:szCs w:val="24"/>
        </w:rPr>
        <w:t>intacta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64" w:author="Daniela Mountian" w:date="2017-04-28T23:49:00Z">
        <w:r w:rsidR="00C22C8D" w:rsidRPr="00143784">
          <w:rPr>
            <w:rFonts w:ascii="Times New Roman" w:hAnsi="Times New Roman" w:cs="Times New Roman"/>
            <w:sz w:val="24"/>
            <w:szCs w:val="24"/>
          </w:rPr>
          <w:t>encobrindo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5" w:author="Daniela Mountian" w:date="2017-04-19T12:51:00Z">
        <w:r w:rsidR="005D1991">
          <w:rPr>
            <w:rFonts w:ascii="Times New Roman" w:hAnsi="Times New Roman" w:cs="Times New Roman"/>
            <w:sz w:val="24"/>
            <w:szCs w:val="24"/>
            <w:lang w:val="en-GB"/>
          </w:rPr>
          <w:t>lascas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madeira de antes da guerra</w:t>
      </w:r>
      <w:r w:rsidR="005D1991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Vera não varrera de propósito, </w:t>
      </w:r>
      <w:r w:rsidR="005D1991">
        <w:rPr>
          <w:rFonts w:ascii="Times New Roman" w:hAnsi="Times New Roman" w:cs="Times New Roman"/>
          <w:sz w:val="24"/>
          <w:szCs w:val="24"/>
        </w:rPr>
        <w:t>para 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1991">
        <w:rPr>
          <w:rFonts w:ascii="Times New Roman" w:hAnsi="Times New Roman" w:cs="Times New Roman"/>
          <w:sz w:val="24"/>
          <w:szCs w:val="24"/>
        </w:rPr>
        <w:t>uma recordação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pai d</w:t>
      </w:r>
      <w:r w:rsidR="005D1991">
        <w:rPr>
          <w:rFonts w:ascii="Times New Roman" w:hAnsi="Times New Roman" w:cs="Times New Roman"/>
          <w:sz w:val="24"/>
          <w:szCs w:val="24"/>
        </w:rPr>
        <w:t>e 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filhas. Andrei lembrava que Tássia gostava </w:t>
      </w:r>
      <w:r w:rsidR="00935800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brincar com </w:t>
      </w:r>
      <w:r w:rsidR="00C31BED">
        <w:rPr>
          <w:rFonts w:ascii="Times New Roman" w:hAnsi="Times New Roman" w:cs="Times New Roman"/>
          <w:sz w:val="24"/>
          <w:szCs w:val="24"/>
        </w:rPr>
        <w:t>essas</w:t>
      </w:r>
      <w:r w:rsidR="00C31BE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1991">
        <w:rPr>
          <w:rFonts w:ascii="Times New Roman" w:hAnsi="Times New Roman" w:cs="Times New Roman"/>
          <w:sz w:val="24"/>
          <w:szCs w:val="24"/>
        </w:rPr>
        <w:t>aparas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D199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 </w:t>
      </w:r>
      <w:r w:rsidR="005D1991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via Ústia, a filha que não conhecia, brincar com elas</w:t>
      </w:r>
      <w:r w:rsidR="00BD6E5D" w:rsidRPr="00BD6E5D">
        <w:rPr>
          <w:rFonts w:ascii="Times New Roman" w:hAnsi="Times New Roman" w:cs="Times New Roman"/>
          <w:sz w:val="24"/>
          <w:szCs w:val="24"/>
        </w:rPr>
        <w:t xml:space="preserve"> </w:t>
      </w:r>
      <w:r w:rsidR="00BD6E5D" w:rsidRPr="00C5704C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Andrei derramou lágrimas de alegria. Que prazer </w:t>
      </w:r>
      <w:r w:rsidR="005D1991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poderia </w:t>
      </w:r>
      <w:r w:rsidR="005D1991">
        <w:rPr>
          <w:rFonts w:ascii="Times New Roman" w:hAnsi="Times New Roman" w:cs="Times New Roman"/>
          <w:sz w:val="24"/>
          <w:szCs w:val="24"/>
        </w:rPr>
        <w:t>desejar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soldado que </w:t>
      </w:r>
      <w:r w:rsidR="005D1991">
        <w:rPr>
          <w:rFonts w:ascii="Times New Roman" w:hAnsi="Times New Roman" w:cs="Times New Roman"/>
          <w:sz w:val="24"/>
          <w:szCs w:val="24"/>
        </w:rPr>
        <w:t>havia passado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quatro anos</w:t>
      </w:r>
      <w:r w:rsidR="005D1991">
        <w:rPr>
          <w:rFonts w:ascii="Times New Roman" w:hAnsi="Times New Roman" w:cs="Times New Roman"/>
          <w:sz w:val="24"/>
          <w:szCs w:val="24"/>
        </w:rPr>
        <w:t xml:space="preserve"> na guerra</w:t>
      </w:r>
      <w:r w:rsidR="008F0618">
        <w:rPr>
          <w:rFonts w:ascii="Times New Roman" w:hAnsi="Times New Roman" w:cs="Times New Roman"/>
          <w:sz w:val="24"/>
          <w:szCs w:val="24"/>
        </w:rPr>
        <w:t>?</w:t>
      </w:r>
      <w:r w:rsidR="008F06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Assim, com alegria</w:t>
      </w:r>
      <w:r w:rsidR="008F061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0E34">
        <w:rPr>
          <w:rFonts w:ascii="Times New Roman" w:hAnsi="Times New Roman" w:cs="Times New Roman"/>
          <w:sz w:val="24"/>
          <w:szCs w:val="24"/>
        </w:rPr>
        <w:t>transcorreu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fi</w:t>
      </w:r>
      <w:r w:rsidR="005D1991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1945, </w:t>
      </w:r>
      <w:r w:rsidR="006A0E34">
        <w:rPr>
          <w:rFonts w:ascii="Times New Roman" w:hAnsi="Times New Roman" w:cs="Times New Roman"/>
          <w:sz w:val="24"/>
          <w:szCs w:val="24"/>
        </w:rPr>
        <w:t>alegria que continuou em</w:t>
      </w:r>
      <w:r w:rsidR="005369B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1946, </w:t>
      </w:r>
      <w:r w:rsidR="005D1991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69B8">
        <w:rPr>
          <w:rFonts w:ascii="Times New Roman" w:hAnsi="Times New Roman" w:cs="Times New Roman"/>
          <w:sz w:val="24"/>
          <w:szCs w:val="24"/>
        </w:rPr>
        <w:t xml:space="preserve">neste ano </w:t>
      </w:r>
      <w:r w:rsidR="00BD6E5D">
        <w:rPr>
          <w:rFonts w:ascii="Times New Roman" w:hAnsi="Times New Roman" w:cs="Times New Roman"/>
          <w:sz w:val="24"/>
          <w:szCs w:val="24"/>
        </w:rPr>
        <w:t xml:space="preserve">tivesse começado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fome, </w:t>
      </w:r>
      <w:r w:rsidR="008F0618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1947 </w:t>
      </w:r>
      <w:r w:rsidR="00FC4339">
        <w:rPr>
          <w:rFonts w:ascii="Times New Roman" w:hAnsi="Times New Roman" w:cs="Times New Roman"/>
          <w:sz w:val="24"/>
          <w:szCs w:val="24"/>
        </w:rPr>
        <w:t xml:space="preserve">se </w:t>
      </w:r>
      <w:r w:rsidR="005D1991">
        <w:rPr>
          <w:rFonts w:ascii="Times New Roman" w:hAnsi="Times New Roman" w:cs="Times New Roman"/>
          <w:sz w:val="24"/>
          <w:szCs w:val="24"/>
        </w:rPr>
        <w:t>acentuou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AD73E5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69B8">
        <w:rPr>
          <w:rFonts w:ascii="Times New Roman" w:hAnsi="Times New Roman" w:cs="Times New Roman"/>
          <w:sz w:val="24"/>
          <w:szCs w:val="24"/>
        </w:rPr>
        <w:t>todos</w:t>
      </w:r>
      <w:r w:rsidR="005D1991">
        <w:rPr>
          <w:rFonts w:ascii="Times New Roman" w:hAnsi="Times New Roman" w:cs="Times New Roman"/>
          <w:sz w:val="24"/>
          <w:szCs w:val="24"/>
        </w:rPr>
        <w:t xml:space="preserve"> passaram a</w:t>
      </w:r>
      <w:r w:rsidR="008F06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sonhar com a fartura de antes da guerra que substituíra os anos de fome da coletivização. Quanto mais o tempo </w:t>
      </w:r>
      <w:r w:rsidR="00642B21">
        <w:rPr>
          <w:rFonts w:ascii="Times New Roman" w:hAnsi="Times New Roman" w:cs="Times New Roman"/>
          <w:sz w:val="24"/>
          <w:szCs w:val="24"/>
        </w:rPr>
        <w:t>avançava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mais </w:t>
      </w:r>
      <w:r w:rsidR="005D1991">
        <w:rPr>
          <w:rFonts w:ascii="Times New Roman" w:hAnsi="Times New Roman" w:cs="Times New Roman"/>
          <w:sz w:val="24"/>
          <w:szCs w:val="24"/>
        </w:rPr>
        <w:t>desejavam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passado... Em 1948</w:t>
      </w:r>
      <w:r w:rsidR="00603D8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5D1991">
        <w:rPr>
          <w:rFonts w:ascii="Times New Roman" w:hAnsi="Times New Roman" w:cs="Times New Roman"/>
          <w:sz w:val="24"/>
          <w:szCs w:val="24"/>
        </w:rPr>
        <w:t>s preocupações com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fome </w:t>
      </w:r>
      <w:r w:rsidR="008F0618">
        <w:rPr>
          <w:rFonts w:ascii="Times New Roman" w:hAnsi="Times New Roman" w:cs="Times New Roman"/>
          <w:sz w:val="24"/>
          <w:szCs w:val="24"/>
        </w:rPr>
        <w:t>diminu</w:t>
      </w:r>
      <w:r w:rsidR="005D1991">
        <w:rPr>
          <w:rFonts w:ascii="Times New Roman" w:hAnsi="Times New Roman" w:cs="Times New Roman"/>
          <w:sz w:val="24"/>
          <w:szCs w:val="24"/>
        </w:rPr>
        <w:t>íram</w:t>
      </w:r>
      <w:r w:rsidR="008F06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 pouco, mas</w:t>
      </w:r>
      <w:r w:rsidR="008F06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as </w:t>
      </w:r>
      <w:r w:rsidR="005D1991">
        <w:rPr>
          <w:rFonts w:ascii="Times New Roman" w:hAnsi="Times New Roman" w:cs="Times New Roman"/>
          <w:sz w:val="24"/>
          <w:szCs w:val="24"/>
        </w:rPr>
        <w:t xml:space="preserve">últimas </w:t>
      </w:r>
      <w:r w:rsidRPr="00C5704C">
        <w:rPr>
          <w:rFonts w:ascii="Times New Roman" w:hAnsi="Times New Roman" w:cs="Times New Roman"/>
          <w:sz w:val="24"/>
          <w:szCs w:val="24"/>
        </w:rPr>
        <w:t>alegrias do pós-guerra</w:t>
      </w:r>
      <w:r w:rsidR="005D199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D1991">
        <w:rPr>
          <w:rFonts w:ascii="Times New Roman" w:hAnsi="Times New Roman" w:cs="Times New Roman"/>
          <w:sz w:val="24"/>
          <w:szCs w:val="24"/>
        </w:rPr>
        <w:t xml:space="preserve">os sentimentos e </w:t>
      </w:r>
      <w:r w:rsidR="008A0605">
        <w:rPr>
          <w:rFonts w:ascii="Times New Roman" w:hAnsi="Times New Roman" w:cs="Times New Roman"/>
          <w:sz w:val="24"/>
          <w:szCs w:val="24"/>
        </w:rPr>
        <w:t xml:space="preserve">os </w:t>
      </w:r>
      <w:r w:rsidR="005D1991">
        <w:rPr>
          <w:rFonts w:ascii="Times New Roman" w:hAnsi="Times New Roman" w:cs="Times New Roman"/>
          <w:sz w:val="24"/>
          <w:szCs w:val="24"/>
        </w:rPr>
        <w:t>semblantes ganharam aquele ar decadente</w:t>
      </w:r>
      <w:r w:rsidRPr="00C5704C">
        <w:rPr>
          <w:rFonts w:ascii="Times New Roman" w:hAnsi="Times New Roman" w:cs="Times New Roman"/>
          <w:sz w:val="24"/>
          <w:szCs w:val="24"/>
        </w:rPr>
        <w:t>... A vida ficou mais tranquila</w:t>
      </w:r>
      <w:r w:rsidR="008A0605">
        <w:rPr>
          <w:rFonts w:ascii="Times New Roman" w:hAnsi="Times New Roman" w:cs="Times New Roman"/>
          <w:sz w:val="24"/>
          <w:szCs w:val="24"/>
        </w:rPr>
        <w:t>, a vida ficou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 w:rsidR="008A0605">
        <w:rPr>
          <w:rFonts w:ascii="Times New Roman" w:hAnsi="Times New Roman" w:cs="Times New Roman"/>
          <w:sz w:val="24"/>
          <w:szCs w:val="24"/>
        </w:rPr>
        <w:t>aborrecida.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59"/>
      </w:r>
      <w:r w:rsidRPr="00C5704C">
        <w:rPr>
          <w:rFonts w:ascii="Times New Roman" w:hAnsi="Times New Roman" w:cs="Times New Roman"/>
          <w:sz w:val="24"/>
          <w:szCs w:val="24"/>
        </w:rPr>
        <w:t xml:space="preserve"> Na pista de dança do </w:t>
      </w:r>
      <w:r w:rsidR="006D652A">
        <w:rPr>
          <w:rFonts w:ascii="Times New Roman" w:hAnsi="Times New Roman" w:cs="Times New Roman"/>
          <w:sz w:val="24"/>
          <w:szCs w:val="24"/>
        </w:rPr>
        <w:t>jardim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cidade toca</w:t>
      </w:r>
      <w:r w:rsidR="006D652A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valsas </w:t>
      </w:r>
      <w:r w:rsidR="008F0618">
        <w:rPr>
          <w:rFonts w:ascii="Times New Roman" w:hAnsi="Times New Roman" w:cs="Times New Roman"/>
          <w:sz w:val="24"/>
          <w:szCs w:val="24"/>
        </w:rPr>
        <w:t xml:space="preserve">líricas </w:t>
      </w:r>
      <w:r w:rsidR="006D652A">
        <w:rPr>
          <w:rFonts w:ascii="Times New Roman" w:hAnsi="Times New Roman" w:cs="Times New Roman"/>
          <w:sz w:val="24"/>
          <w:szCs w:val="24"/>
        </w:rPr>
        <w:t>patrióticas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os acordeões alemães, troféus de guerra, </w:t>
      </w:r>
      <w:r w:rsidR="006D652A">
        <w:rPr>
          <w:rFonts w:ascii="Times New Roman" w:hAnsi="Times New Roman" w:cs="Times New Roman"/>
          <w:sz w:val="24"/>
          <w:szCs w:val="24"/>
        </w:rPr>
        <w:t>deixaram de se ocupar com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foxtrotes do Ocidente. A juventude, como antes da guerra, </w:t>
      </w:r>
      <w:r w:rsidR="00D9028C">
        <w:rPr>
          <w:rFonts w:ascii="Times New Roman" w:hAnsi="Times New Roman" w:cs="Times New Roman"/>
          <w:sz w:val="24"/>
          <w:szCs w:val="24"/>
        </w:rPr>
        <w:t>se distraía com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jogo de prendas,</w:t>
      </w:r>
      <w:r w:rsidR="00596023">
        <w:rPr>
          <w:rStyle w:val="Refdenotaderodap"/>
          <w:rFonts w:ascii="Times New Roman" w:hAnsi="Times New Roman" w:cs="Times New Roman"/>
          <w:sz w:val="24"/>
          <w:szCs w:val="24"/>
        </w:rPr>
        <w:footnoteReference w:id="60"/>
      </w:r>
      <w:r w:rsidRPr="00C5704C">
        <w:rPr>
          <w:rFonts w:ascii="Times New Roman" w:hAnsi="Times New Roman" w:cs="Times New Roman"/>
          <w:sz w:val="24"/>
          <w:szCs w:val="24"/>
        </w:rPr>
        <w:t xml:space="preserve"> mas sem beijos. E</w:t>
      </w:r>
      <w:r w:rsidR="006D774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028C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bebedeira, que, desde tempos </w:t>
      </w:r>
      <w:r w:rsidR="00D9028C">
        <w:rPr>
          <w:rFonts w:ascii="Times New Roman" w:hAnsi="Times New Roman" w:cs="Times New Roman"/>
          <w:sz w:val="24"/>
          <w:szCs w:val="24"/>
        </w:rPr>
        <w:t>imemoriais</w:t>
      </w:r>
      <w:r w:rsidRPr="00C5704C">
        <w:rPr>
          <w:rFonts w:ascii="Times New Roman" w:hAnsi="Times New Roman" w:cs="Times New Roman"/>
          <w:sz w:val="24"/>
          <w:szCs w:val="24"/>
        </w:rPr>
        <w:t>, conforme a tradição eslava</w:t>
      </w:r>
      <w:r w:rsidR="008F061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028C">
        <w:rPr>
          <w:rFonts w:ascii="Times New Roman" w:hAnsi="Times New Roman" w:cs="Times New Roman"/>
          <w:sz w:val="24"/>
          <w:szCs w:val="24"/>
        </w:rPr>
        <w:t xml:space="preserve">acontecia livremente </w:t>
      </w:r>
      <w:r w:rsidR="008F0618">
        <w:rPr>
          <w:rFonts w:ascii="Times New Roman" w:hAnsi="Times New Roman" w:cs="Times New Roman"/>
          <w:sz w:val="24"/>
          <w:szCs w:val="24"/>
        </w:rPr>
        <w:t>nas</w:t>
      </w:r>
      <w:r w:rsidR="008F06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rua</w:t>
      </w:r>
      <w:r w:rsidR="008F061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9028C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028C">
        <w:rPr>
          <w:rFonts w:ascii="Times New Roman" w:hAnsi="Times New Roman" w:cs="Times New Roman"/>
          <w:sz w:val="24"/>
          <w:szCs w:val="24"/>
        </w:rPr>
        <w:t>era algo</w:t>
      </w:r>
      <w:r w:rsidR="00D902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028C">
        <w:rPr>
          <w:rFonts w:ascii="Times New Roman" w:hAnsi="Times New Roman" w:cs="Times New Roman"/>
          <w:sz w:val="24"/>
          <w:szCs w:val="24"/>
        </w:rPr>
        <w:t>para ser feito em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FA6D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essa altura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FA226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Tássia Kopóssova </w:t>
      </w:r>
      <w:r>
        <w:rPr>
          <w:rFonts w:ascii="Times New Roman" w:hAnsi="Times New Roman" w:cs="Times New Roman"/>
          <w:sz w:val="24"/>
          <w:szCs w:val="24"/>
        </w:rPr>
        <w:t>estava quase na idade de casar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35457">
        <w:rPr>
          <w:rFonts w:ascii="Times New Roman" w:hAnsi="Times New Roman" w:cs="Times New Roman"/>
          <w:sz w:val="24"/>
          <w:szCs w:val="24"/>
        </w:rPr>
        <w:t xml:space="preserve">exibindo </w:t>
      </w:r>
      <w:r w:rsidR="00443C7A">
        <w:rPr>
          <w:rFonts w:ascii="Times New Roman" w:hAnsi="Times New Roman" w:cs="Times New Roman"/>
          <w:sz w:val="24"/>
          <w:szCs w:val="24"/>
        </w:rPr>
        <w:t>toda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beleza d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24094F" w:rsidRPr="006D774A">
        <w:rPr>
          <w:rFonts w:ascii="Times New Roman" w:hAnsi="Times New Roman" w:cs="Times New Roman"/>
          <w:sz w:val="24"/>
          <w:szCs w:val="24"/>
        </w:rPr>
        <w:t xml:space="preserve">de antes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guerra, e </w:t>
      </w:r>
      <w:r w:rsidR="00235457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trança </w:t>
      </w:r>
      <w:r w:rsidR="0024094F" w:rsidRPr="006D774A">
        <w:rPr>
          <w:rFonts w:ascii="Times New Roman" w:hAnsi="Times New Roman" w:cs="Times New Roman"/>
          <w:sz w:val="24"/>
          <w:szCs w:val="24"/>
        </w:rPr>
        <w:t>castanh</w:t>
      </w:r>
      <w:r w:rsidR="00A30640" w:rsidRPr="006D774A">
        <w:rPr>
          <w:rFonts w:ascii="Times New Roman" w:hAnsi="Times New Roman" w:cs="Times New Roman"/>
          <w:sz w:val="24"/>
          <w:szCs w:val="24"/>
        </w:rPr>
        <w:t>o-clara</w:t>
      </w:r>
      <w:r w:rsidR="00235457">
        <w:rPr>
          <w:rFonts w:ascii="Times New Roman" w:hAnsi="Times New Roman" w:cs="Times New Roman"/>
          <w:sz w:val="24"/>
          <w:szCs w:val="24"/>
        </w:rPr>
        <w:t xml:space="preserve"> e volumosa de Tássia nada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162B">
        <w:rPr>
          <w:rFonts w:ascii="Times New Roman" w:hAnsi="Times New Roman" w:cs="Times New Roman"/>
          <w:sz w:val="24"/>
          <w:szCs w:val="24"/>
        </w:rPr>
        <w:t xml:space="preserve">devia </w:t>
      </w:r>
      <w:r w:rsidR="00FC4339">
        <w:rPr>
          <w:rFonts w:ascii="Times New Roman" w:hAnsi="Times New Roman" w:cs="Times New Roman"/>
          <w:sz w:val="24"/>
          <w:szCs w:val="24"/>
        </w:rPr>
        <w:t>aos cabelos trançados, dourados e perfumados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35457">
        <w:rPr>
          <w:rFonts w:ascii="Times New Roman" w:hAnsi="Times New Roman" w:cs="Times New Roman"/>
          <w:sz w:val="24"/>
          <w:szCs w:val="24"/>
        </w:rPr>
        <w:t xml:space="preserve">e </w:t>
      </w:r>
      <w:r w:rsidR="00A2613E">
        <w:rPr>
          <w:rFonts w:ascii="Times New Roman" w:hAnsi="Times New Roman" w:cs="Times New Roman"/>
          <w:sz w:val="24"/>
          <w:szCs w:val="24"/>
        </w:rPr>
        <w:t>Vera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C4339">
        <w:rPr>
          <w:rFonts w:ascii="Times New Roman" w:hAnsi="Times New Roman" w:cs="Times New Roman"/>
          <w:sz w:val="24"/>
          <w:szCs w:val="24"/>
        </w:rPr>
        <w:t>e vice-versa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35457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ãe </w:t>
      </w:r>
      <w:r w:rsidR="0023545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filha </w:t>
      </w:r>
      <w:r w:rsidR="00235457">
        <w:rPr>
          <w:rFonts w:ascii="Times New Roman" w:hAnsi="Times New Roman" w:cs="Times New Roman"/>
          <w:sz w:val="24"/>
          <w:szCs w:val="24"/>
        </w:rPr>
        <w:t>desabrochavam: uma em sua força femínea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35457">
        <w:rPr>
          <w:rFonts w:ascii="Times New Roman" w:hAnsi="Times New Roman" w:cs="Times New Roman"/>
          <w:sz w:val="24"/>
          <w:szCs w:val="24"/>
        </w:rPr>
        <w:t>outra em sua inocência virginal</w:t>
      </w:r>
      <w:r w:rsidR="0024094F" w:rsidRPr="00C5704C">
        <w:rPr>
          <w:rFonts w:ascii="Times New Roman" w:hAnsi="Times New Roman" w:cs="Times New Roman"/>
          <w:sz w:val="24"/>
          <w:szCs w:val="24"/>
        </w:rPr>
        <w:t>. Andrei Kopóssov, olhando para a esposa, amava mais a filha e</w:t>
      </w:r>
      <w:r w:rsidR="00FC433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olhando para a filha, </w:t>
      </w:r>
      <w:r w:rsidR="00FC4339">
        <w:rPr>
          <w:rFonts w:ascii="Times New Roman" w:hAnsi="Times New Roman" w:cs="Times New Roman"/>
          <w:sz w:val="24"/>
          <w:szCs w:val="24"/>
        </w:rPr>
        <w:t>sentia-se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atraído pela esposa, </w:t>
      </w:r>
      <w:r w:rsidR="00FC4339">
        <w:rPr>
          <w:rFonts w:ascii="Times New Roman" w:hAnsi="Times New Roman" w:cs="Times New Roman"/>
          <w:sz w:val="24"/>
          <w:szCs w:val="24"/>
        </w:rPr>
        <w:t>cujo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corpo </w:t>
      </w:r>
      <w:r w:rsidR="00FC4339">
        <w:rPr>
          <w:rFonts w:ascii="Times New Roman" w:hAnsi="Times New Roman" w:cs="Times New Roman"/>
          <w:sz w:val="24"/>
          <w:szCs w:val="24"/>
        </w:rPr>
        <w:t xml:space="preserve">foi </w:t>
      </w:r>
      <w:r w:rsidR="00FA2265">
        <w:rPr>
          <w:rFonts w:ascii="Times New Roman" w:hAnsi="Times New Roman" w:cs="Times New Roman"/>
          <w:sz w:val="24"/>
          <w:szCs w:val="24"/>
        </w:rPr>
        <w:t>guardado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ele durante a guerra.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No entanto, </w:t>
      </w:r>
      <w:r w:rsidR="00FC4339">
        <w:rPr>
          <w:rFonts w:ascii="Times New Roman" w:hAnsi="Times New Roman" w:cs="Times New Roman"/>
          <w:sz w:val="24"/>
          <w:szCs w:val="24"/>
        </w:rPr>
        <w:t>nesse ponto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2265">
        <w:rPr>
          <w:rFonts w:ascii="Times New Roman" w:hAnsi="Times New Roman" w:cs="Times New Roman"/>
          <w:sz w:val="24"/>
          <w:szCs w:val="24"/>
        </w:rPr>
        <w:t>se inicia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parábola </w:t>
      </w:r>
      <w:r w:rsidR="00FC4339">
        <w:rPr>
          <w:rFonts w:ascii="Times New Roman" w:hAnsi="Times New Roman" w:cs="Times New Roman"/>
          <w:sz w:val="24"/>
          <w:szCs w:val="24"/>
        </w:rPr>
        <w:t>graças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</w:t>
      </w:r>
      <w:r w:rsidR="00FC4339">
        <w:rPr>
          <w:rFonts w:ascii="Times New Roman" w:hAnsi="Times New Roman" w:cs="Times New Roman"/>
          <w:sz w:val="24"/>
          <w:szCs w:val="24"/>
        </w:rPr>
        <w:t xml:space="preserve"> o Antic</w:t>
      </w:r>
      <w:r w:rsidR="00DD771D">
        <w:rPr>
          <w:rFonts w:ascii="Times New Roman" w:hAnsi="Times New Roman" w:cs="Times New Roman"/>
          <w:sz w:val="24"/>
          <w:szCs w:val="24"/>
        </w:rPr>
        <w:t>r</w:t>
      </w:r>
      <w:r w:rsidR="00FC4339">
        <w:rPr>
          <w:rFonts w:ascii="Times New Roman" w:hAnsi="Times New Roman" w:cs="Times New Roman"/>
          <w:sz w:val="24"/>
          <w:szCs w:val="24"/>
        </w:rPr>
        <w:t>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apareceu </w:t>
      </w:r>
      <w:r w:rsidR="00FC433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Bor, </w:t>
      </w:r>
      <w:r w:rsidR="007100D5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região de Górki, </w:t>
      </w:r>
      <w:r w:rsidR="00FC4339">
        <w:rPr>
          <w:rFonts w:ascii="Times New Roman" w:hAnsi="Times New Roman" w:cs="Times New Roman"/>
          <w:sz w:val="24"/>
          <w:szCs w:val="24"/>
        </w:rPr>
        <w:t>seguindo as ordens do Senhor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00876">
        <w:rPr>
          <w:rFonts w:ascii="Times New Roman" w:hAnsi="Times New Roman" w:cs="Times New Roman"/>
          <w:sz w:val="24"/>
          <w:szCs w:val="24"/>
        </w:rPr>
        <w:t xml:space="preserve">O terceiro flagelo </w:t>
      </w:r>
      <w:r w:rsidRPr="00C5704C">
        <w:rPr>
          <w:rFonts w:ascii="Times New Roman" w:hAnsi="Times New Roman" w:cs="Times New Roman"/>
          <w:sz w:val="24"/>
          <w:szCs w:val="24"/>
        </w:rPr>
        <w:t>do Senhor</w:t>
      </w:r>
      <w:r w:rsidR="00600876">
        <w:rPr>
          <w:rFonts w:ascii="Times New Roman" w:hAnsi="Times New Roman" w:cs="Times New Roman"/>
          <w:sz w:val="24"/>
          <w:szCs w:val="24"/>
        </w:rPr>
        <w:t xml:space="preserve"> está em toda 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nem mesmo Ele </w:t>
      </w:r>
      <w:r w:rsidR="00BA37FB">
        <w:rPr>
          <w:rFonts w:ascii="Times New Roman" w:hAnsi="Times New Roman" w:cs="Times New Roman"/>
          <w:sz w:val="24"/>
          <w:szCs w:val="24"/>
        </w:rPr>
        <w:t>é</w:t>
      </w:r>
      <w:r w:rsidR="00BA37F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livre para revogá-l</w:t>
      </w:r>
      <w:r w:rsidR="0060087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pode </w:t>
      </w:r>
      <w:r w:rsidR="00DD771D">
        <w:rPr>
          <w:rFonts w:ascii="Times New Roman" w:hAnsi="Times New Roman" w:cs="Times New Roman"/>
          <w:sz w:val="24"/>
          <w:szCs w:val="24"/>
        </w:rPr>
        <w:t>fazê-lo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0C9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primeir</w:t>
      </w:r>
      <w:r w:rsidR="0060087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mais terrível </w:t>
      </w:r>
      <w:r w:rsidR="00600876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37FB" w:rsidRPr="00621342">
        <w:rPr>
          <w:rFonts w:ascii="Times New Roman" w:hAnsi="Times New Roman" w:cs="Times New Roman"/>
          <w:sz w:val="24"/>
          <w:szCs w:val="24"/>
        </w:rPr>
        <w:t>—</w:t>
      </w:r>
      <w:r w:rsidR="00BA37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espada</w:t>
      </w:r>
      <w:r w:rsidR="00BA37FB">
        <w:rPr>
          <w:rFonts w:ascii="Times New Roman" w:hAnsi="Times New Roman" w:cs="Times New Roman"/>
          <w:sz w:val="24"/>
          <w:szCs w:val="24"/>
        </w:rPr>
        <w:t xml:space="preserve"> </w:t>
      </w:r>
      <w:r w:rsidR="00BA37F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A2265">
        <w:rPr>
          <w:rFonts w:ascii="Times New Roman" w:hAnsi="Times New Roman" w:cs="Times New Roman"/>
          <w:sz w:val="24"/>
          <w:szCs w:val="24"/>
        </w:rPr>
        <w:t xml:space="preserve">com </w:t>
      </w:r>
      <w:r w:rsidR="0060087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60087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37FB" w:rsidRPr="00621342">
        <w:rPr>
          <w:rFonts w:ascii="Times New Roman" w:hAnsi="Times New Roman" w:cs="Times New Roman"/>
          <w:sz w:val="24"/>
          <w:szCs w:val="24"/>
        </w:rPr>
        <w:t>—</w:t>
      </w:r>
      <w:r w:rsidR="00BA37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fome</w:t>
      </w:r>
      <w:r w:rsidR="00BA37FB">
        <w:rPr>
          <w:rFonts w:ascii="Times New Roman" w:hAnsi="Times New Roman" w:cs="Times New Roman"/>
          <w:sz w:val="24"/>
          <w:szCs w:val="24"/>
        </w:rPr>
        <w:t xml:space="preserve"> </w:t>
      </w:r>
      <w:r w:rsidR="00BA37F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ou </w:t>
      </w:r>
      <w:r w:rsidR="00FA2265">
        <w:rPr>
          <w:rFonts w:ascii="Times New Roman" w:hAnsi="Times New Roman" w:cs="Times New Roman"/>
          <w:sz w:val="24"/>
          <w:szCs w:val="24"/>
        </w:rPr>
        <w:t xml:space="preserve">com </w:t>
      </w:r>
      <w:r w:rsidR="0060087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60087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37FB" w:rsidRPr="00621342">
        <w:rPr>
          <w:rFonts w:ascii="Times New Roman" w:hAnsi="Times New Roman" w:cs="Times New Roman"/>
          <w:sz w:val="24"/>
          <w:szCs w:val="24"/>
        </w:rPr>
        <w:t>—</w:t>
      </w:r>
      <w:r w:rsidR="00BA37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doença. </w:t>
      </w:r>
      <w:r w:rsidR="0060087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60087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0876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</w:t>
      </w:r>
      <w:r w:rsidR="00BA37F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adultério </w:t>
      </w:r>
      <w:r w:rsidR="00BA37FB" w:rsidRPr="00621342">
        <w:rPr>
          <w:rFonts w:ascii="Times New Roman" w:hAnsi="Times New Roman" w:cs="Times New Roman"/>
          <w:sz w:val="24"/>
          <w:szCs w:val="24"/>
        </w:rPr>
        <w:t>—</w:t>
      </w:r>
      <w:r w:rsidR="00BA37F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segue o homem como uma sombra, e somente </w:t>
      </w:r>
      <w:r w:rsidR="00600876">
        <w:rPr>
          <w:rFonts w:ascii="Times New Roman" w:hAnsi="Times New Roman" w:cs="Times New Roman"/>
          <w:sz w:val="24"/>
          <w:szCs w:val="24"/>
        </w:rPr>
        <w:t xml:space="preserve">lhe </w:t>
      </w:r>
      <w:del w:id="271" w:author="Daniela Mountian" w:date="2017-08-25T01:42:00Z">
        <w:r w:rsidR="00BA37FB" w:rsidDel="000F0DBA">
          <w:rPr>
            <w:rFonts w:ascii="Times New Roman" w:hAnsi="Times New Roman" w:cs="Times New Roman"/>
            <w:sz w:val="24"/>
            <w:szCs w:val="24"/>
          </w:rPr>
          <w:delText>re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tirando o objeto </w:t>
      </w:r>
      <w:ins w:id="272" w:author="Daniela Mountian" w:date="2017-09-03T19:23:00Z">
        <w:r w:rsidR="006740D4">
          <w:rPr>
            <w:rFonts w:ascii="Times New Roman" w:hAnsi="Times New Roman" w:cs="Times New Roman"/>
            <w:sz w:val="24"/>
            <w:szCs w:val="24"/>
          </w:rPr>
          <w:t>de</w:t>
        </w:r>
      </w:ins>
      <w:ins w:id="273" w:author="Daniela Mountian" w:date="2017-08-24T20:07:00Z">
        <w:r w:rsidR="006740D4">
          <w:rPr>
            <w:rFonts w:ascii="Times New Roman" w:hAnsi="Times New Roman" w:cs="Times New Roman"/>
            <w:sz w:val="24"/>
            <w:szCs w:val="24"/>
          </w:rPr>
          <w:t xml:space="preserve"> desej</w:t>
        </w:r>
      </w:ins>
      <w:ins w:id="274" w:author="Daniela Mountian" w:date="2017-09-03T19:23:00Z">
        <w:r w:rsidR="006740D4">
          <w:rPr>
            <w:rFonts w:ascii="Times New Roman" w:hAnsi="Times New Roman" w:cs="Times New Roman"/>
            <w:sz w:val="24"/>
            <w:szCs w:val="24"/>
          </w:rPr>
          <w:t>o</w:t>
        </w:r>
      </w:ins>
      <w:ins w:id="275" w:author="Daniela Mountian" w:date="2017-08-24T20:07:00Z">
        <w:r w:rsidR="006D774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é possível </w:t>
      </w:r>
      <w:r w:rsidR="007100D5">
        <w:rPr>
          <w:rFonts w:ascii="Times New Roman" w:hAnsi="Times New Roman" w:cs="Times New Roman"/>
          <w:sz w:val="24"/>
          <w:szCs w:val="24"/>
        </w:rPr>
        <w:t>livrá-lo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Porém, se </w:t>
      </w:r>
      <w:r w:rsidR="0060087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60087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0876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76" w:author="Daniela Mountian" w:date="2017-08-24T20:08:00Z">
        <w:r w:rsidRPr="00C5704C" w:rsidDel="006D774A">
          <w:rPr>
            <w:rFonts w:ascii="Times New Roman" w:hAnsi="Times New Roman" w:cs="Times New Roman"/>
            <w:sz w:val="24"/>
            <w:szCs w:val="24"/>
          </w:rPr>
          <w:delText>do Senhor</w:delText>
        </w:r>
        <w:r w:rsidR="00600876" w:rsidDel="006D774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B830A2">
        <w:rPr>
          <w:rFonts w:ascii="Times New Roman" w:hAnsi="Times New Roman" w:cs="Times New Roman"/>
          <w:sz w:val="24"/>
          <w:szCs w:val="24"/>
        </w:rPr>
        <w:t>é onipresente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nesta parábola </w:t>
      </w:r>
      <w:r w:rsidR="00600876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0876">
        <w:rPr>
          <w:rFonts w:ascii="Times New Roman" w:hAnsi="Times New Roman" w:cs="Times New Roman"/>
          <w:sz w:val="24"/>
          <w:szCs w:val="24"/>
        </w:rPr>
        <w:t>foi levado à cena principal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DD771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guerra, Vera se </w:t>
      </w:r>
      <w:r w:rsidR="009F5D7C">
        <w:rPr>
          <w:rFonts w:ascii="Times New Roman" w:hAnsi="Times New Roman" w:cs="Times New Roman"/>
          <w:sz w:val="24"/>
          <w:szCs w:val="24"/>
        </w:rPr>
        <w:t>guardou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para o marido, mas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 d</w:t>
      </w:r>
      <w:r w:rsidR="00EC2D2D">
        <w:rPr>
          <w:rFonts w:ascii="Times New Roman" w:hAnsi="Times New Roman" w:cs="Times New Roman"/>
          <w:sz w:val="24"/>
          <w:szCs w:val="24"/>
        </w:rPr>
        <w:t xml:space="preserve">a volta dele, bastou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ano </w:t>
      </w:r>
      <w:r>
        <w:rPr>
          <w:rFonts w:ascii="Times New Roman" w:hAnsi="Times New Roman" w:cs="Times New Roman"/>
          <w:sz w:val="24"/>
          <w:szCs w:val="24"/>
        </w:rPr>
        <w:t>de convívio</w:t>
      </w:r>
      <w:r w:rsidR="00EC2D2D">
        <w:rPr>
          <w:rFonts w:ascii="Times New Roman" w:hAnsi="Times New Roman" w:cs="Times New Roman"/>
          <w:sz w:val="24"/>
          <w:szCs w:val="24"/>
        </w:rPr>
        <w:t xml:space="preserve"> para 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deix</w:t>
      </w:r>
      <w:r w:rsidR="00EC2D2D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amá-lo... Talvez fosse </w:t>
      </w:r>
      <w:r w:rsidR="00F01E98">
        <w:rPr>
          <w:rFonts w:ascii="Times New Roman" w:hAnsi="Times New Roman" w:cs="Times New Roman"/>
          <w:sz w:val="24"/>
          <w:szCs w:val="24"/>
        </w:rPr>
        <w:t>aquela impressão decadente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01E9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sentimento </w:t>
      </w:r>
      <w:r w:rsidR="00F01E98">
        <w:rPr>
          <w:rFonts w:ascii="Times New Roman" w:hAnsi="Times New Roman" w:cs="Times New Roman"/>
          <w:sz w:val="24"/>
          <w:szCs w:val="24"/>
        </w:rPr>
        <w:t>coletivo e tácito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que tudo ficara para trás </w:t>
      </w:r>
      <w:r w:rsidR="00BA4C3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bom e o </w:t>
      </w:r>
      <w:r w:rsidR="00F01E98">
        <w:rPr>
          <w:rFonts w:ascii="Times New Roman" w:hAnsi="Times New Roman" w:cs="Times New Roman"/>
          <w:sz w:val="24"/>
          <w:szCs w:val="24"/>
        </w:rPr>
        <w:t>ruim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Mesmo um grande homem é </w:t>
      </w:r>
      <w:r w:rsidR="00F01E98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escravo d</w:t>
      </w:r>
      <w:r w:rsidR="00EC2D2D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tempo, e Vera Kopóssova era</w:t>
      </w:r>
      <w:r w:rsidR="00AA31D5">
        <w:rPr>
          <w:rFonts w:ascii="Times New Roman" w:hAnsi="Times New Roman" w:cs="Times New Roman"/>
          <w:sz w:val="24"/>
          <w:szCs w:val="24"/>
        </w:rPr>
        <w:t xml:space="preserve"> 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mulher simples, muito bonita no passado</w:t>
      </w:r>
      <w:r w:rsidR="007100D5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29DA">
        <w:rPr>
          <w:rFonts w:ascii="Times New Roman" w:hAnsi="Times New Roman" w:cs="Times New Roman"/>
          <w:sz w:val="24"/>
          <w:szCs w:val="24"/>
        </w:rPr>
        <w:t>ainda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bonita</w:t>
      </w:r>
      <w:r w:rsidR="001229DA">
        <w:rPr>
          <w:rFonts w:ascii="Times New Roman" w:hAnsi="Times New Roman" w:cs="Times New Roman"/>
          <w:sz w:val="24"/>
          <w:szCs w:val="24"/>
        </w:rPr>
        <w:t xml:space="preserve"> nessa época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B41FB" w:rsidRPr="006D774A">
        <w:rPr>
          <w:rFonts w:ascii="Times New Roman" w:hAnsi="Times New Roman" w:cs="Times New Roman"/>
          <w:sz w:val="24"/>
          <w:szCs w:val="24"/>
        </w:rPr>
        <w:t>só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29DA">
        <w:rPr>
          <w:rFonts w:ascii="Times New Roman" w:hAnsi="Times New Roman" w:cs="Times New Roman"/>
          <w:sz w:val="24"/>
          <w:szCs w:val="24"/>
        </w:rPr>
        <w:t xml:space="preserve">agora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transeunte não </w:t>
      </w:r>
      <w:r w:rsidR="001229DA">
        <w:rPr>
          <w:rFonts w:ascii="Times New Roman" w:hAnsi="Times New Roman" w:cs="Times New Roman"/>
          <w:sz w:val="24"/>
          <w:szCs w:val="24"/>
        </w:rPr>
        <w:t xml:space="preserve">a seguia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obrigatoriamente com </w:t>
      </w:r>
      <w:r w:rsidR="009718D1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olhar como </w:t>
      </w:r>
      <w:r w:rsidR="00F01E98">
        <w:rPr>
          <w:rFonts w:ascii="Times New Roman" w:hAnsi="Times New Roman" w:cs="Times New Roman"/>
          <w:sz w:val="24"/>
          <w:szCs w:val="24"/>
        </w:rPr>
        <w:t>antes</w:t>
      </w:r>
      <w:r w:rsidR="001229DA">
        <w:rPr>
          <w:rFonts w:ascii="Times New Roman" w:hAnsi="Times New Roman" w:cs="Times New Roman"/>
          <w:sz w:val="24"/>
          <w:szCs w:val="24"/>
        </w:rPr>
        <w:t xml:space="preserve">, a menos que </w:t>
      </w:r>
      <w:ins w:id="277" w:author="Daniela Mountian" w:date="2017-08-24T20:11:00Z">
        <w:r w:rsidR="006D774A">
          <w:rPr>
            <w:rFonts w:ascii="Times New Roman" w:hAnsi="Times New Roman" w:cs="Times New Roman"/>
            <w:sz w:val="24"/>
            <w:szCs w:val="24"/>
          </w:rPr>
          <w:t xml:space="preserve">esse transeunte </w:t>
        </w:r>
      </w:ins>
      <w:r w:rsidR="001229DA">
        <w:rPr>
          <w:rFonts w:ascii="Times New Roman" w:hAnsi="Times New Roman" w:cs="Times New Roman"/>
          <w:sz w:val="24"/>
          <w:szCs w:val="24"/>
        </w:rPr>
        <w:t>fosse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 Kopóssov. Mas Vera deixou de amá-lo. </w:t>
      </w:r>
      <w:r w:rsidR="00642B21">
        <w:rPr>
          <w:rFonts w:ascii="Times New Roman" w:hAnsi="Times New Roman" w:cs="Times New Roman"/>
          <w:sz w:val="24"/>
          <w:szCs w:val="24"/>
        </w:rPr>
        <w:t>E</w:t>
      </w:r>
      <w:r w:rsidR="00B0242C">
        <w:rPr>
          <w:rFonts w:ascii="Times New Roman" w:hAnsi="Times New Roman" w:cs="Times New Roman"/>
          <w:sz w:val="24"/>
          <w:szCs w:val="24"/>
        </w:rPr>
        <w:t>la sentia aversão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242C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marido, uma </w:t>
      </w:r>
      <w:r w:rsidR="00B0242C">
        <w:rPr>
          <w:rFonts w:ascii="Times New Roman" w:hAnsi="Times New Roman" w:cs="Times New Roman"/>
          <w:sz w:val="24"/>
          <w:szCs w:val="24"/>
        </w:rPr>
        <w:t>aversão</w:t>
      </w:r>
      <w:r w:rsidR="007100D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puramente feminina que </w:t>
      </w:r>
      <w:r w:rsidR="00646854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podia </w:t>
      </w:r>
      <w:r w:rsidR="00B0242C">
        <w:rPr>
          <w:rFonts w:ascii="Times New Roman" w:hAnsi="Times New Roman" w:cs="Times New Roman"/>
          <w:sz w:val="24"/>
          <w:szCs w:val="24"/>
        </w:rPr>
        <w:t>dividir com ninguém</w:t>
      </w:r>
      <w:r w:rsidR="00642B21">
        <w:rPr>
          <w:rFonts w:ascii="Times New Roman" w:hAnsi="Times New Roman" w:cs="Times New Roman"/>
          <w:sz w:val="24"/>
          <w:szCs w:val="24"/>
        </w:rPr>
        <w:t>;</w:t>
      </w:r>
      <w:r w:rsidR="00B0242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seria até vergonhoso para uma mulher decente </w:t>
      </w:r>
      <w:r w:rsidR="00B0242C">
        <w:rPr>
          <w:rFonts w:ascii="Times New Roman" w:hAnsi="Times New Roman" w:cs="Times New Roman"/>
          <w:sz w:val="24"/>
          <w:szCs w:val="24"/>
        </w:rPr>
        <w:t>falar sobre isso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64685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omo </w:t>
      </w:r>
      <w:r w:rsidR="009718D1">
        <w:rPr>
          <w:rFonts w:ascii="Times New Roman" w:hAnsi="Times New Roman" w:cs="Times New Roman"/>
          <w:sz w:val="24"/>
          <w:szCs w:val="24"/>
        </w:rPr>
        <w:t xml:space="preserve">antes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guerra, </w:t>
      </w:r>
      <w:r>
        <w:rPr>
          <w:rFonts w:ascii="Times New Roman" w:hAnsi="Times New Roman" w:cs="Times New Roman"/>
          <w:sz w:val="24"/>
          <w:szCs w:val="24"/>
        </w:rPr>
        <w:t>Andrei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trabalhava no </w:t>
      </w:r>
      <w:r w:rsidR="0024094F" w:rsidRPr="008F3BF2">
        <w:rPr>
          <w:rFonts w:ascii="Times New Roman" w:hAnsi="Times New Roman" w:cs="Times New Roman"/>
          <w:sz w:val="24"/>
          <w:szCs w:val="24"/>
          <w:highlight w:val="yellow"/>
          <w:rPrChange w:id="278" w:author="Daniela Mountian" w:date="2017-04-20T17:53:00Z">
            <w:rPr>
              <w:rFonts w:ascii="Times New Roman" w:hAnsi="Times New Roman" w:cs="Times New Roman"/>
              <w:sz w:val="24"/>
              <w:szCs w:val="24"/>
            </w:rPr>
          </w:rPrChange>
        </w:rPr>
        <w:t>comitê do partido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cidade como carpinteiro, e nas noites e nos dias de </w:t>
      </w:r>
      <w:r>
        <w:rPr>
          <w:rFonts w:ascii="Times New Roman" w:hAnsi="Times New Roman" w:cs="Times New Roman"/>
          <w:sz w:val="24"/>
          <w:szCs w:val="24"/>
        </w:rPr>
        <w:t>folga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BF2">
        <w:rPr>
          <w:rFonts w:ascii="Times New Roman" w:hAnsi="Times New Roman" w:cs="Times New Roman"/>
          <w:sz w:val="24"/>
          <w:szCs w:val="24"/>
        </w:rPr>
        <w:t>ficava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bancada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3BF2">
        <w:rPr>
          <w:rFonts w:ascii="Times New Roman" w:hAnsi="Times New Roman" w:cs="Times New Roman"/>
          <w:sz w:val="24"/>
          <w:szCs w:val="24"/>
        </w:rPr>
        <w:t>moldando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3BF2">
        <w:rPr>
          <w:rFonts w:ascii="Times New Roman" w:hAnsi="Times New Roman" w:cs="Times New Roman"/>
          <w:sz w:val="24"/>
          <w:szCs w:val="24"/>
        </w:rPr>
        <w:t>utensílios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madeira</w:t>
      </w:r>
      <w:r w:rsidR="008F3BF2">
        <w:rPr>
          <w:rFonts w:ascii="Times New Roman" w:hAnsi="Times New Roman" w:cs="Times New Roman"/>
          <w:sz w:val="24"/>
          <w:szCs w:val="24"/>
        </w:rPr>
        <w:t xml:space="preserve"> </w:t>
      </w:r>
      <w:r w:rsidR="008F3BF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tinas, barrilzinhos para óleo, batedeiras para manteiga, colheres, </w:t>
      </w:r>
      <w:r w:rsidR="00770752" w:rsidRPr="00C5704C">
        <w:rPr>
          <w:rFonts w:ascii="Times New Roman" w:hAnsi="Times New Roman" w:cs="Times New Roman"/>
          <w:sz w:val="24"/>
          <w:szCs w:val="24"/>
        </w:rPr>
        <w:t>saleir</w:t>
      </w:r>
      <w:r w:rsidR="00770752">
        <w:rPr>
          <w:rFonts w:ascii="Times New Roman" w:hAnsi="Times New Roman" w:cs="Times New Roman"/>
          <w:sz w:val="24"/>
          <w:szCs w:val="24"/>
        </w:rPr>
        <w:t>o</w:t>
      </w:r>
      <w:r w:rsidR="00770752" w:rsidRPr="00C5704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Em casa </w:t>
      </w:r>
      <w:r w:rsidR="008F3BF2">
        <w:rPr>
          <w:rFonts w:ascii="Times New Roman" w:hAnsi="Times New Roman" w:cs="Times New Roman"/>
          <w:sz w:val="24"/>
          <w:szCs w:val="24"/>
        </w:rPr>
        <w:t>pairava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cheiro </w:t>
      </w:r>
      <w:r w:rsidR="008F3BF2">
        <w:rPr>
          <w:rFonts w:ascii="Times New Roman" w:hAnsi="Times New Roman" w:cs="Times New Roman"/>
          <w:sz w:val="24"/>
          <w:szCs w:val="24"/>
        </w:rPr>
        <w:t>agradável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4C7E89">
        <w:rPr>
          <w:rFonts w:ascii="Times New Roman" w:hAnsi="Times New Roman" w:cs="Times New Roman"/>
          <w:sz w:val="24"/>
          <w:szCs w:val="24"/>
        </w:rPr>
        <w:t>lascas</w:t>
      </w:r>
      <w:r w:rsidR="008F3BF2">
        <w:rPr>
          <w:rFonts w:ascii="Times New Roman" w:hAnsi="Times New Roman" w:cs="Times New Roman"/>
          <w:sz w:val="24"/>
          <w:szCs w:val="24"/>
        </w:rPr>
        <w:t xml:space="preserve"> frescas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madeira</w:t>
      </w:r>
      <w:r w:rsidR="001F0C9C">
        <w:rPr>
          <w:rFonts w:ascii="Times New Roman" w:hAnsi="Times New Roman" w:cs="Times New Roman"/>
          <w:sz w:val="24"/>
          <w:szCs w:val="24"/>
        </w:rPr>
        <w:t>, com as quais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0C9C">
        <w:rPr>
          <w:rFonts w:ascii="Times New Roman" w:hAnsi="Times New Roman" w:cs="Times New Roman"/>
          <w:sz w:val="24"/>
          <w:szCs w:val="24"/>
        </w:rPr>
        <w:t>suas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duas filhas brincavam </w:t>
      </w:r>
      <w:r w:rsidR="0077075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F6419F">
        <w:rPr>
          <w:rFonts w:ascii="Times New Roman" w:hAnsi="Times New Roman" w:cs="Times New Roman"/>
          <w:sz w:val="24"/>
          <w:szCs w:val="24"/>
        </w:rPr>
        <w:t>caçula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Ústia, e a </w:t>
      </w:r>
      <w:r w:rsidR="00F6419F">
        <w:rPr>
          <w:rFonts w:ascii="Times New Roman" w:hAnsi="Times New Roman" w:cs="Times New Roman"/>
          <w:sz w:val="24"/>
          <w:szCs w:val="24"/>
        </w:rPr>
        <w:t>mais velha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Tássia, </w:t>
      </w:r>
      <w:r w:rsidR="00F6419F">
        <w:rPr>
          <w:rFonts w:ascii="Times New Roman" w:hAnsi="Times New Roman" w:cs="Times New Roman"/>
          <w:sz w:val="24"/>
          <w:szCs w:val="24"/>
        </w:rPr>
        <w:t xml:space="preserve">mesmo que </w:t>
      </w:r>
      <w:r w:rsidR="007100D5" w:rsidRPr="006D774A">
        <w:rPr>
          <w:rFonts w:ascii="Times New Roman" w:hAnsi="Times New Roman" w:cs="Times New Roman"/>
          <w:sz w:val="24"/>
          <w:szCs w:val="24"/>
        </w:rPr>
        <w:t xml:space="preserve">esta </w:t>
      </w:r>
      <w:r w:rsidR="00606A7B" w:rsidRPr="006D774A">
        <w:rPr>
          <w:rFonts w:ascii="Times New Roman" w:hAnsi="Times New Roman" w:cs="Times New Roman"/>
          <w:sz w:val="24"/>
          <w:szCs w:val="24"/>
        </w:rPr>
        <w:t xml:space="preserve">estivesse </w:t>
      </w:r>
      <w:r w:rsidR="00642B21" w:rsidRPr="006D774A">
        <w:rPr>
          <w:rFonts w:ascii="Times New Roman" w:hAnsi="Times New Roman" w:cs="Times New Roman"/>
          <w:sz w:val="24"/>
          <w:szCs w:val="24"/>
        </w:rPr>
        <w:t>quase</w:t>
      </w:r>
      <w:r w:rsidR="00642B21">
        <w:rPr>
          <w:rFonts w:ascii="Times New Roman" w:hAnsi="Times New Roman" w:cs="Times New Roman"/>
          <w:sz w:val="24"/>
          <w:szCs w:val="24"/>
        </w:rPr>
        <w:t xml:space="preserve"> </w:t>
      </w:r>
      <w:r w:rsidR="001F0C9C">
        <w:rPr>
          <w:rFonts w:ascii="Times New Roman" w:hAnsi="Times New Roman" w:cs="Times New Roman"/>
          <w:sz w:val="24"/>
          <w:szCs w:val="24"/>
        </w:rPr>
        <w:t xml:space="preserve">em </w:t>
      </w:r>
      <w:r w:rsidR="00F6419F">
        <w:rPr>
          <w:rFonts w:ascii="Times New Roman" w:hAnsi="Times New Roman" w:cs="Times New Roman"/>
          <w:sz w:val="24"/>
          <w:szCs w:val="24"/>
        </w:rPr>
        <w:t xml:space="preserve">idade </w:t>
      </w:r>
      <w:r w:rsidR="00606A7B">
        <w:rPr>
          <w:rFonts w:ascii="Times New Roman" w:hAnsi="Times New Roman" w:cs="Times New Roman"/>
          <w:sz w:val="24"/>
          <w:szCs w:val="24"/>
        </w:rPr>
        <w:t>de</w:t>
      </w:r>
      <w:r w:rsidR="00F6419F">
        <w:rPr>
          <w:rFonts w:ascii="Times New Roman" w:hAnsi="Times New Roman" w:cs="Times New Roman"/>
          <w:sz w:val="24"/>
          <w:szCs w:val="24"/>
        </w:rPr>
        <w:t xml:space="preserve"> casar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F0C9C">
        <w:rPr>
          <w:rFonts w:ascii="Times New Roman" w:hAnsi="Times New Roman" w:cs="Times New Roman"/>
          <w:sz w:val="24"/>
          <w:szCs w:val="24"/>
        </w:rPr>
        <w:t>Elas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amavam o pai e </w:t>
      </w:r>
      <w:r w:rsidR="007C1405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chamavam de </w:t>
      </w:r>
      <w:commentRangeStart w:id="279"/>
      <w:r w:rsidR="0024094F" w:rsidRPr="006D774A">
        <w:rPr>
          <w:rFonts w:ascii="Times New Roman" w:hAnsi="Times New Roman" w:cs="Times New Roman"/>
          <w:i/>
          <w:sz w:val="24"/>
          <w:szCs w:val="24"/>
        </w:rPr>
        <w:t>t</w:t>
      </w:r>
      <w:r w:rsidR="00493ECE" w:rsidRPr="006D774A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6D774A">
        <w:rPr>
          <w:rFonts w:ascii="Times New Roman" w:hAnsi="Times New Roman" w:cs="Times New Roman"/>
          <w:i/>
          <w:sz w:val="24"/>
          <w:szCs w:val="24"/>
        </w:rPr>
        <w:t>t</w:t>
      </w:r>
      <w:r w:rsidR="00493ECE" w:rsidRPr="006D774A">
        <w:rPr>
          <w:rFonts w:ascii="Times New Roman" w:hAnsi="Times New Roman" w:cs="Times New Roman"/>
          <w:i/>
          <w:sz w:val="24"/>
          <w:szCs w:val="24"/>
        </w:rPr>
        <w:t>ia</w:t>
      </w:r>
      <w:commentRangeEnd w:id="279"/>
      <w:r w:rsidR="006D774A">
        <w:rPr>
          <w:rStyle w:val="Refdecomentrio"/>
          <w:rFonts w:cs="Times New Roman"/>
          <w:lang w:val="x-none"/>
        </w:rPr>
        <w:commentReference w:id="27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como ele </w:t>
      </w:r>
      <w:r w:rsidR="007C1405">
        <w:rPr>
          <w:rFonts w:ascii="Times New Roman" w:hAnsi="Times New Roman" w:cs="Times New Roman"/>
          <w:sz w:val="24"/>
          <w:szCs w:val="24"/>
        </w:rPr>
        <w:t>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ensin</w:t>
      </w:r>
      <w:r w:rsidR="007C1405">
        <w:rPr>
          <w:rFonts w:ascii="Times New Roman" w:hAnsi="Times New Roman" w:cs="Times New Roman"/>
          <w:sz w:val="24"/>
          <w:szCs w:val="24"/>
        </w:rPr>
        <w:t xml:space="preserve">ado, pois era assim que falavam </w:t>
      </w:r>
      <w:r w:rsidR="001F0C9C">
        <w:rPr>
          <w:rFonts w:ascii="Times New Roman" w:hAnsi="Times New Roman" w:cs="Times New Roman"/>
          <w:sz w:val="24"/>
          <w:szCs w:val="24"/>
        </w:rPr>
        <w:t>na</w:t>
      </w:r>
      <w:r w:rsidR="007C1405">
        <w:rPr>
          <w:rFonts w:ascii="Times New Roman" w:hAnsi="Times New Roman" w:cs="Times New Roman"/>
          <w:sz w:val="24"/>
          <w:szCs w:val="24"/>
        </w:rPr>
        <w:t xml:space="preserve"> terra</w:t>
      </w:r>
      <w:r w:rsidR="001F0C9C">
        <w:rPr>
          <w:rFonts w:ascii="Times New Roman" w:hAnsi="Times New Roman" w:cs="Times New Roman"/>
          <w:sz w:val="24"/>
          <w:szCs w:val="24"/>
        </w:rPr>
        <w:t xml:space="preserve"> dele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770752">
        <w:rPr>
          <w:rFonts w:ascii="Times New Roman" w:hAnsi="Times New Roman" w:cs="Times New Roman"/>
          <w:sz w:val="24"/>
          <w:szCs w:val="24"/>
        </w:rPr>
        <w:t>Logo</w:t>
      </w:r>
      <w:r w:rsidR="0077075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7C1405">
        <w:rPr>
          <w:rFonts w:ascii="Times New Roman" w:hAnsi="Times New Roman" w:cs="Times New Roman"/>
          <w:sz w:val="24"/>
          <w:szCs w:val="24"/>
        </w:rPr>
        <w:t xml:space="preserve">produzia uma considerável quantidade de </w:t>
      </w:r>
      <w:r w:rsidR="00493ECE" w:rsidRPr="006D774A">
        <w:rPr>
          <w:rFonts w:ascii="Times New Roman" w:hAnsi="Times New Roman" w:cs="Times New Roman"/>
          <w:sz w:val="24"/>
          <w:szCs w:val="24"/>
        </w:rPr>
        <w:t>peça</w:t>
      </w:r>
      <w:r w:rsidR="0024094F" w:rsidRPr="006D774A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madeira, Andrei vend</w:t>
      </w:r>
      <w:r w:rsidR="00493ECE">
        <w:rPr>
          <w:rFonts w:ascii="Times New Roman" w:hAnsi="Times New Roman" w:cs="Times New Roman"/>
          <w:sz w:val="24"/>
          <w:szCs w:val="24"/>
        </w:rPr>
        <w:t>ia-</w:t>
      </w:r>
      <w:r w:rsidR="00493ECE" w:rsidRPr="006D774A">
        <w:rPr>
          <w:rFonts w:ascii="Times New Roman" w:hAnsi="Times New Roman" w:cs="Times New Roman"/>
          <w:sz w:val="24"/>
          <w:szCs w:val="24"/>
        </w:rPr>
        <w:t>a</w:t>
      </w:r>
      <w:r w:rsidR="007C1405" w:rsidRPr="006D774A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feira local ou </w:t>
      </w:r>
      <w:r w:rsidR="00770752">
        <w:rPr>
          <w:rFonts w:ascii="Times New Roman" w:hAnsi="Times New Roman" w:cs="Times New Roman"/>
          <w:sz w:val="24"/>
          <w:szCs w:val="24"/>
        </w:rPr>
        <w:t>mesmo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Górki. De lá trazia farinha e outros mantimentos. Vera sempre </w:t>
      </w:r>
      <w:r w:rsidR="007C1405">
        <w:rPr>
          <w:rFonts w:ascii="Times New Roman" w:hAnsi="Times New Roman" w:cs="Times New Roman"/>
          <w:sz w:val="24"/>
          <w:szCs w:val="24"/>
        </w:rPr>
        <w:t>o acompanhava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1067">
        <w:rPr>
          <w:rFonts w:ascii="Times New Roman" w:hAnsi="Times New Roman" w:cs="Times New Roman"/>
          <w:sz w:val="24"/>
          <w:szCs w:val="24"/>
        </w:rPr>
        <w:t>na 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 recebia na volta, </w:t>
      </w:r>
      <w:r w:rsidR="001F0C9C">
        <w:rPr>
          <w:rFonts w:ascii="Times New Roman" w:hAnsi="Times New Roman" w:cs="Times New Roman"/>
          <w:sz w:val="24"/>
          <w:szCs w:val="24"/>
        </w:rPr>
        <w:t>preparava</w:t>
      </w:r>
      <w:r w:rsidR="007C1405">
        <w:rPr>
          <w:rFonts w:ascii="Times New Roman" w:hAnsi="Times New Roman" w:cs="Times New Roman"/>
          <w:sz w:val="24"/>
          <w:szCs w:val="24"/>
        </w:rPr>
        <w:t xml:space="preserve"> </w:t>
      </w:r>
      <w:r w:rsidR="001F0C9C">
        <w:rPr>
          <w:rFonts w:ascii="Times New Roman" w:hAnsi="Times New Roman" w:cs="Times New Roman"/>
          <w:sz w:val="24"/>
          <w:szCs w:val="24"/>
        </w:rPr>
        <w:t xml:space="preserve">pratos </w:t>
      </w:r>
      <w:r w:rsidR="007C1405">
        <w:rPr>
          <w:rFonts w:ascii="Times New Roman" w:hAnsi="Times New Roman" w:cs="Times New Roman"/>
          <w:sz w:val="24"/>
          <w:szCs w:val="24"/>
        </w:rPr>
        <w:t>apetitosos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C1405">
        <w:rPr>
          <w:rFonts w:ascii="Times New Roman" w:hAnsi="Times New Roman" w:cs="Times New Roman"/>
          <w:sz w:val="24"/>
          <w:szCs w:val="24"/>
        </w:rPr>
        <w:t xml:space="preserve">mantinha a casa </w:t>
      </w:r>
      <w:r w:rsidR="00DB41FB" w:rsidRPr="006D774A">
        <w:rPr>
          <w:rFonts w:ascii="Times New Roman" w:hAnsi="Times New Roman" w:cs="Times New Roman"/>
          <w:sz w:val="24"/>
          <w:szCs w:val="24"/>
        </w:rPr>
        <w:t>limpa</w:t>
      </w:r>
      <w:r w:rsidR="00DB41FB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C5704C">
        <w:rPr>
          <w:rFonts w:ascii="Times New Roman" w:hAnsi="Times New Roman" w:cs="Times New Roman"/>
          <w:sz w:val="24"/>
          <w:szCs w:val="24"/>
        </w:rPr>
        <w:t>arruma</w:t>
      </w:r>
      <w:ins w:id="280" w:author="Daniela Mountian" w:date="2017-04-20T18:50:00Z">
        <w:r w:rsidR="007C1405">
          <w:rPr>
            <w:rFonts w:ascii="Times New Roman" w:hAnsi="Times New Roman" w:cs="Times New Roman"/>
            <w:sz w:val="24"/>
            <w:szCs w:val="24"/>
          </w:rPr>
          <w:t>da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Porém, </w:t>
      </w:r>
      <w:r w:rsidR="007C1405">
        <w:rPr>
          <w:rFonts w:ascii="Times New Roman" w:hAnsi="Times New Roman" w:cs="Times New Roman"/>
          <w:sz w:val="24"/>
          <w:szCs w:val="24"/>
        </w:rPr>
        <w:t xml:space="preserve">à noite,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assim que se deitava </w:t>
      </w:r>
      <w:r w:rsidR="00DE1067">
        <w:rPr>
          <w:rFonts w:ascii="Times New Roman" w:hAnsi="Times New Roman" w:cs="Times New Roman"/>
          <w:sz w:val="24"/>
          <w:szCs w:val="24"/>
        </w:rPr>
        <w:t>ao lado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ele, </w:t>
      </w:r>
      <w:r w:rsidR="00AA31D5">
        <w:rPr>
          <w:rFonts w:ascii="Times New Roman" w:hAnsi="Times New Roman" w:cs="Times New Roman"/>
          <w:sz w:val="24"/>
          <w:szCs w:val="24"/>
        </w:rPr>
        <w:t>ela</w:t>
      </w:r>
      <w:r w:rsidR="00DE106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sentia que não poderia</w:t>
      </w:r>
      <w:r w:rsidR="00DE10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E1067">
        <w:rPr>
          <w:rFonts w:ascii="Times New Roman" w:hAnsi="Times New Roman" w:cs="Times New Roman"/>
          <w:sz w:val="24"/>
          <w:szCs w:val="24"/>
        </w:rPr>
        <w:t>aceitá-lo,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nem que a </w:t>
      </w:r>
      <w:r w:rsidR="00DE1067">
        <w:rPr>
          <w:rFonts w:ascii="Times New Roman" w:hAnsi="Times New Roman" w:cs="Times New Roman"/>
          <w:sz w:val="24"/>
          <w:szCs w:val="24"/>
        </w:rPr>
        <w:t>torturassem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Quando </w:t>
      </w:r>
      <w:r w:rsidR="00E7550B">
        <w:rPr>
          <w:rFonts w:ascii="Times New Roman" w:hAnsi="Times New Roman" w:cs="Times New Roman"/>
          <w:sz w:val="24"/>
          <w:szCs w:val="24"/>
        </w:rPr>
        <w:t>as intimidades</w:t>
      </w:r>
      <w:r w:rsidR="00DE1067">
        <w:rPr>
          <w:rFonts w:ascii="Times New Roman" w:hAnsi="Times New Roman" w:cs="Times New Roman"/>
          <w:sz w:val="24"/>
          <w:szCs w:val="24"/>
        </w:rPr>
        <w:t xml:space="preserve"> </w:t>
      </w:r>
      <w:r w:rsidR="00EC3486">
        <w:rPr>
          <w:rFonts w:ascii="Times New Roman" w:hAnsi="Times New Roman" w:cs="Times New Roman"/>
          <w:sz w:val="24"/>
          <w:szCs w:val="24"/>
        </w:rPr>
        <w:t>conjuga</w:t>
      </w:r>
      <w:r w:rsidR="00E7550B">
        <w:rPr>
          <w:rFonts w:ascii="Times New Roman" w:hAnsi="Times New Roman" w:cs="Times New Roman"/>
          <w:sz w:val="24"/>
          <w:szCs w:val="24"/>
        </w:rPr>
        <w:t>is começavam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era como se ela fosse violada. </w:t>
      </w:r>
      <w:r w:rsidR="00E7550B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razer feminino</w:t>
      </w:r>
      <w:r w:rsidR="00E7550B">
        <w:rPr>
          <w:rFonts w:ascii="Times New Roman" w:hAnsi="Times New Roman" w:cs="Times New Roman"/>
          <w:sz w:val="24"/>
          <w:szCs w:val="24"/>
        </w:rPr>
        <w:t xml:space="preserve"> nem se </w:t>
      </w:r>
      <w:r w:rsidR="005369B8">
        <w:rPr>
          <w:rFonts w:ascii="Times New Roman" w:hAnsi="Times New Roman" w:cs="Times New Roman"/>
          <w:sz w:val="24"/>
          <w:szCs w:val="24"/>
        </w:rPr>
        <w:t>cogitava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que pelo menos não fosse tão </w:t>
      </w:r>
      <w:r w:rsidR="00E7550B">
        <w:rPr>
          <w:rFonts w:ascii="Times New Roman" w:hAnsi="Times New Roman" w:cs="Times New Roman"/>
          <w:sz w:val="24"/>
          <w:szCs w:val="24"/>
        </w:rPr>
        <w:t>repugnante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AA31D5">
        <w:rPr>
          <w:rFonts w:ascii="Times New Roman" w:hAnsi="Times New Roman" w:cs="Times New Roman"/>
          <w:sz w:val="24"/>
          <w:szCs w:val="24"/>
        </w:rPr>
        <w:t>Vera</w:t>
      </w:r>
      <w:r w:rsidR="00E7550B">
        <w:rPr>
          <w:rFonts w:ascii="Times New Roman" w:hAnsi="Times New Roman" w:cs="Times New Roman"/>
          <w:sz w:val="24"/>
          <w:szCs w:val="24"/>
        </w:rPr>
        <w:t xml:space="preserve"> f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icava deitada, </w:t>
      </w:r>
      <w:r w:rsidR="00E7550B">
        <w:rPr>
          <w:rFonts w:ascii="Times New Roman" w:hAnsi="Times New Roman" w:cs="Times New Roman"/>
          <w:sz w:val="24"/>
          <w:szCs w:val="24"/>
        </w:rPr>
        <w:t>indiferente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até que Andrei satisfizesse sua </w:t>
      </w:r>
      <w:r w:rsidR="007100D5">
        <w:rPr>
          <w:rFonts w:ascii="Times New Roman" w:hAnsi="Times New Roman" w:cs="Times New Roman"/>
          <w:sz w:val="24"/>
          <w:szCs w:val="24"/>
        </w:rPr>
        <w:t>força viril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dormisse. </w:t>
      </w:r>
      <w:r w:rsidR="001F0C9C">
        <w:rPr>
          <w:rFonts w:ascii="Times New Roman" w:hAnsi="Times New Roman" w:cs="Times New Roman"/>
          <w:sz w:val="24"/>
          <w:szCs w:val="24"/>
        </w:rPr>
        <w:t>Logo que</w:t>
      </w:r>
      <w:r w:rsidR="00642B21">
        <w:rPr>
          <w:rFonts w:ascii="Times New Roman" w:hAnsi="Times New Roman" w:cs="Times New Roman"/>
          <w:sz w:val="24"/>
          <w:szCs w:val="24"/>
        </w:rPr>
        <w:t xml:space="preserve"> </w:t>
      </w:r>
      <w:r w:rsidR="005369B8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adormecia, </w:t>
      </w:r>
      <w:r w:rsidR="00AA31D5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81" w:author="Daniela Mountian" w:date="2017-08-24T20:22:00Z">
        <w:r w:rsidR="0024094F" w:rsidRPr="00180301" w:rsidDel="00180301">
          <w:rPr>
            <w:rFonts w:ascii="Times New Roman" w:hAnsi="Times New Roman" w:cs="Times New Roman"/>
            <w:sz w:val="24"/>
            <w:szCs w:val="24"/>
          </w:rPr>
          <w:delText>tentava</w:delText>
        </w:r>
        <w:r w:rsidR="0024094F" w:rsidRPr="00C5704C" w:rsidDel="0018030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passa</w:t>
      </w:r>
      <w:del w:id="282" w:author="Daniela Mountian" w:date="2017-08-24T20:22:00Z">
        <w:r w:rsidR="0024094F" w:rsidRPr="00C5704C" w:rsidDel="00180301">
          <w:rPr>
            <w:rFonts w:ascii="Times New Roman" w:hAnsi="Times New Roman" w:cs="Times New Roman"/>
            <w:sz w:val="24"/>
            <w:szCs w:val="24"/>
          </w:rPr>
          <w:delText>r</w:delText>
        </w:r>
      </w:del>
      <w:ins w:id="283" w:author="Daniela Mountian" w:date="2017-08-24T20:22:00Z">
        <w:r w:rsidR="00180301">
          <w:rPr>
            <w:rFonts w:ascii="Times New Roman" w:hAnsi="Times New Roman" w:cs="Times New Roman"/>
            <w:sz w:val="24"/>
            <w:szCs w:val="24"/>
          </w:rPr>
          <w:t>va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 leito </w:t>
      </w:r>
      <w:r w:rsidR="00E14E00">
        <w:rPr>
          <w:rFonts w:ascii="Times New Roman" w:hAnsi="Times New Roman" w:cs="Times New Roman"/>
          <w:sz w:val="24"/>
          <w:szCs w:val="24"/>
        </w:rPr>
        <w:t xml:space="preserve">de tijolos </w:t>
      </w:r>
      <w:r w:rsidR="0024094F" w:rsidRPr="00C5704C">
        <w:rPr>
          <w:rFonts w:ascii="Times New Roman" w:hAnsi="Times New Roman" w:cs="Times New Roman"/>
          <w:sz w:val="24"/>
          <w:szCs w:val="24"/>
        </w:rPr>
        <w:t>das filhas</w:t>
      </w:r>
      <w:r w:rsidR="001F0C9C">
        <w:rPr>
          <w:rFonts w:ascii="Times New Roman" w:hAnsi="Times New Roman" w:cs="Times New Roman"/>
          <w:sz w:val="24"/>
          <w:szCs w:val="24"/>
        </w:rPr>
        <w:t>, junto à estufa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14E00">
        <w:rPr>
          <w:rFonts w:ascii="Times New Roman" w:hAnsi="Times New Roman" w:cs="Times New Roman"/>
          <w:sz w:val="24"/>
          <w:szCs w:val="24"/>
        </w:rPr>
        <w:t>Era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leito largo</w:t>
      </w:r>
      <w:r w:rsidR="00E14E00">
        <w:rPr>
          <w:rFonts w:ascii="Times New Roman" w:hAnsi="Times New Roman" w:cs="Times New Roman"/>
          <w:sz w:val="24"/>
          <w:szCs w:val="24"/>
        </w:rPr>
        <w:t xml:space="preserve"> o suficiente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três</w:t>
      </w:r>
      <w:r w:rsidR="00E14E00">
        <w:rPr>
          <w:rFonts w:ascii="Times New Roman" w:hAnsi="Times New Roman" w:cs="Times New Roman"/>
          <w:sz w:val="24"/>
          <w:szCs w:val="24"/>
        </w:rPr>
        <w:t xml:space="preserve"> pessoas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Andrei </w:t>
      </w:r>
      <w:r w:rsidR="00E14E00">
        <w:rPr>
          <w:rFonts w:ascii="Times New Roman" w:hAnsi="Times New Roman" w:cs="Times New Roman"/>
          <w:sz w:val="24"/>
          <w:szCs w:val="24"/>
        </w:rPr>
        <w:t>percebia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3486">
        <w:rPr>
          <w:rFonts w:ascii="Times New Roman" w:hAnsi="Times New Roman" w:cs="Times New Roman"/>
          <w:sz w:val="24"/>
          <w:szCs w:val="24"/>
        </w:rPr>
        <w:t>a aversão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E14E00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mulher, </w:t>
      </w:r>
      <w:r w:rsidR="00E14E00">
        <w:rPr>
          <w:rFonts w:ascii="Times New Roman" w:hAnsi="Times New Roman" w:cs="Times New Roman"/>
          <w:sz w:val="24"/>
          <w:szCs w:val="24"/>
        </w:rPr>
        <w:t>embora nunca tivesse mencionado uma palavra a respeito</w:t>
      </w:r>
      <w:r w:rsidR="0024094F" w:rsidRPr="00A43189">
        <w:rPr>
          <w:rFonts w:ascii="Times New Roman" w:hAnsi="Times New Roman" w:cs="Times New Roman"/>
          <w:sz w:val="24"/>
          <w:szCs w:val="24"/>
        </w:rPr>
        <w:t xml:space="preserve">. </w:t>
      </w:r>
      <w:r w:rsidR="00EC3486" w:rsidRPr="00A43189">
        <w:rPr>
          <w:rFonts w:ascii="Times New Roman" w:hAnsi="Times New Roman" w:cs="Times New Roman"/>
          <w:sz w:val="24"/>
          <w:szCs w:val="24"/>
        </w:rPr>
        <w:lastRenderedPageBreak/>
        <w:t>Mas</w:t>
      </w:r>
      <w:r w:rsidR="0024094F" w:rsidRPr="00A43189">
        <w:rPr>
          <w:rFonts w:ascii="Times New Roman" w:hAnsi="Times New Roman" w:cs="Times New Roman"/>
          <w:sz w:val="24"/>
          <w:szCs w:val="24"/>
        </w:rPr>
        <w:t xml:space="preserve">, </w:t>
      </w:r>
      <w:r w:rsidR="006C58A3" w:rsidRPr="00A43189">
        <w:rPr>
          <w:rFonts w:ascii="Times New Roman" w:hAnsi="Times New Roman" w:cs="Times New Roman"/>
          <w:sz w:val="24"/>
          <w:szCs w:val="24"/>
        </w:rPr>
        <w:t>nesse assunto</w:t>
      </w:r>
      <w:r w:rsidR="0024094F" w:rsidRPr="00A43189">
        <w:rPr>
          <w:rFonts w:ascii="Times New Roman" w:hAnsi="Times New Roman" w:cs="Times New Roman"/>
          <w:sz w:val="24"/>
          <w:szCs w:val="24"/>
        </w:rPr>
        <w:t xml:space="preserve">, palavras </w:t>
      </w:r>
      <w:r w:rsidR="001F0C9C" w:rsidRPr="00A43189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A43189">
        <w:rPr>
          <w:rFonts w:ascii="Times New Roman" w:hAnsi="Times New Roman" w:cs="Times New Roman"/>
          <w:sz w:val="24"/>
          <w:szCs w:val="24"/>
        </w:rPr>
        <w:t>são necessárias...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2C8D" w:rsidRPr="00180301">
        <w:rPr>
          <w:rFonts w:ascii="Times New Roman" w:hAnsi="Times New Roman" w:cs="Times New Roman"/>
          <w:sz w:val="24"/>
          <w:szCs w:val="24"/>
        </w:rPr>
        <w:t>Ele</w:t>
      </w:r>
      <w:r w:rsidR="00C22C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começou </w:t>
      </w:r>
      <w:r w:rsidR="006C58A3">
        <w:rPr>
          <w:rFonts w:ascii="Times New Roman" w:hAnsi="Times New Roman" w:cs="Times New Roman"/>
          <w:sz w:val="24"/>
          <w:szCs w:val="24"/>
        </w:rPr>
        <w:t xml:space="preserve">a tratar </w:t>
      </w:r>
      <w:del w:id="284" w:author="Daniela Mountian" w:date="2017-08-24T20:27:00Z">
        <w:r w:rsidR="006C58A3" w:rsidDel="00475D53">
          <w:rPr>
            <w:rFonts w:ascii="Times New Roman" w:hAnsi="Times New Roman" w:cs="Times New Roman"/>
            <w:sz w:val="24"/>
            <w:szCs w:val="24"/>
          </w:rPr>
          <w:delText>a esposa</w:delText>
        </w:r>
      </w:del>
      <w:ins w:id="285" w:author="Daniela Mountian" w:date="2017-08-24T20:27:00Z">
        <w:r w:rsidR="00475D53">
          <w:rPr>
            <w:rFonts w:ascii="Times New Roman" w:hAnsi="Times New Roman" w:cs="Times New Roman"/>
            <w:sz w:val="24"/>
            <w:szCs w:val="24"/>
          </w:rPr>
          <w:t>Vera</w:t>
        </w:r>
      </w:ins>
      <w:r w:rsidR="006C58A3">
        <w:rPr>
          <w:rFonts w:ascii="Times New Roman" w:hAnsi="Times New Roman" w:cs="Times New Roman"/>
          <w:sz w:val="24"/>
          <w:szCs w:val="24"/>
        </w:rPr>
        <w:t xml:space="preserve"> com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grosseria, depois </w:t>
      </w:r>
      <w:r w:rsidR="006C58A3">
        <w:rPr>
          <w:rFonts w:ascii="Times New Roman" w:hAnsi="Times New Roman" w:cs="Times New Roman"/>
          <w:sz w:val="24"/>
          <w:szCs w:val="24"/>
        </w:rPr>
        <w:t xml:space="preserve">passou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1A77E7">
        <w:rPr>
          <w:rFonts w:ascii="Times New Roman" w:hAnsi="Times New Roman" w:cs="Times New Roman"/>
          <w:sz w:val="24"/>
          <w:szCs w:val="24"/>
        </w:rPr>
        <w:t>bater n</w:t>
      </w:r>
      <w:r w:rsidR="006C58A3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C58A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primeira vez </w:t>
      </w:r>
      <w:r w:rsidR="006C58A3">
        <w:rPr>
          <w:rFonts w:ascii="Times New Roman" w:hAnsi="Times New Roman" w:cs="Times New Roman"/>
          <w:sz w:val="24"/>
          <w:szCs w:val="24"/>
        </w:rPr>
        <w:t xml:space="preserve">que o fez foi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ao voltar de Górki, sem farinha nem </w:t>
      </w:r>
      <w:r w:rsidR="001A77E7">
        <w:rPr>
          <w:rFonts w:ascii="Times New Roman" w:hAnsi="Times New Roman" w:cs="Times New Roman"/>
          <w:sz w:val="24"/>
          <w:szCs w:val="24"/>
        </w:rPr>
        <w:t>mantimentos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contudo </w:t>
      </w:r>
      <w:r w:rsidR="006C58A3">
        <w:rPr>
          <w:rFonts w:ascii="Times New Roman" w:hAnsi="Times New Roman" w:cs="Times New Roman"/>
          <w:sz w:val="24"/>
          <w:szCs w:val="24"/>
        </w:rPr>
        <w:t>visivelmente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bêbado.</w:t>
      </w:r>
    </w:p>
    <w:p w:rsidR="0024094F" w:rsidRPr="00C5704C" w:rsidRDefault="00EC348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86" w:author="Daniela Mountian" w:date="2017-04-28T23:13:00Z">
        <w:r w:rsidR="00DB41FB">
          <w:rPr>
            <w:rFonts w:ascii="Times New Roman" w:hAnsi="Times New Roman" w:cs="Times New Roman"/>
            <w:sz w:val="24"/>
            <w:szCs w:val="24"/>
          </w:rPr>
          <w:t>P</w:t>
        </w:r>
      </w:ins>
      <w:ins w:id="287" w:author="Daniela Mountian" w:date="2017-04-22T10:13:00Z">
        <w:r w:rsidR="006C58A3">
          <w:rPr>
            <w:rFonts w:ascii="Times New Roman" w:hAnsi="Times New Roman" w:cs="Times New Roman"/>
            <w:sz w:val="24"/>
            <w:szCs w:val="24"/>
          </w:rPr>
          <w:t>essoas</w:t>
        </w:r>
      </w:ins>
      <w:ins w:id="288" w:author="Daniela Mountian" w:date="2017-04-22T12:26:00Z">
        <w:r w:rsidR="00403A1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89" w:author="Daniela Mountian" w:date="2017-05-18T00:50:00Z">
        <w:r w:rsidR="00BF5E5C" w:rsidRPr="00475D53">
          <w:rPr>
            <w:rFonts w:ascii="Times New Roman" w:hAnsi="Times New Roman" w:cs="Times New Roman"/>
            <w:sz w:val="24"/>
            <w:szCs w:val="24"/>
          </w:rPr>
          <w:t>decentes</w:t>
        </w:r>
      </w:ins>
      <w:ins w:id="290" w:author="Daniela Mountian" w:date="2017-04-28T23:13:00Z">
        <w:r w:rsidR="00DB41F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C58A3">
        <w:rPr>
          <w:rFonts w:ascii="Times New Roman" w:hAnsi="Times New Roman" w:cs="Times New Roman"/>
          <w:sz w:val="24"/>
          <w:szCs w:val="24"/>
        </w:rPr>
        <w:t xml:space="preserve">me contaram!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</w:t>
      </w:r>
      <w:r w:rsidR="00D26224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Você, puta, aqui, durante a guerra, </w:t>
      </w:r>
      <w:ins w:id="291" w:author="Daniela Mountian" w:date="2017-04-28T23:13:00Z">
        <w:r w:rsidR="00DB41FB" w:rsidRPr="00475D53">
          <w:rPr>
            <w:rFonts w:ascii="Times New Roman" w:hAnsi="Times New Roman" w:cs="Times New Roman"/>
            <w:sz w:val="24"/>
            <w:szCs w:val="24"/>
          </w:rPr>
          <w:t>se meteu</w:t>
        </w:r>
        <w:r w:rsidR="00DB41F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com Pávlov...</w:t>
      </w:r>
    </w:p>
    <w:p w:rsidR="0024094F" w:rsidRPr="00475D53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614AF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6224">
        <w:rPr>
          <w:rFonts w:ascii="Times New Roman" w:hAnsi="Times New Roman" w:cs="Times New Roman"/>
          <w:sz w:val="24"/>
          <w:szCs w:val="24"/>
        </w:rPr>
        <w:t xml:space="preserve">sem se intimidar com a presença das filhas, Andrei </w:t>
      </w:r>
      <w:r w:rsidRPr="00C5704C">
        <w:rPr>
          <w:rFonts w:ascii="Times New Roman" w:hAnsi="Times New Roman" w:cs="Times New Roman"/>
          <w:sz w:val="24"/>
          <w:szCs w:val="24"/>
        </w:rPr>
        <w:t>us</w:t>
      </w:r>
      <w:r w:rsidR="00D26224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5D53">
        <w:rPr>
          <w:rFonts w:ascii="Times New Roman" w:hAnsi="Times New Roman" w:cs="Times New Roman"/>
          <w:sz w:val="24"/>
          <w:szCs w:val="24"/>
        </w:rPr>
        <w:t xml:space="preserve">de </w:t>
      </w:r>
      <w:r w:rsidR="00D26224">
        <w:rPr>
          <w:rFonts w:ascii="Times New Roman" w:hAnsi="Times New Roman" w:cs="Times New Roman"/>
          <w:sz w:val="24"/>
          <w:szCs w:val="24"/>
        </w:rPr>
        <w:t xml:space="preserve">palavras </w:t>
      </w:r>
      <w:r w:rsidRPr="00C5704C">
        <w:rPr>
          <w:rFonts w:ascii="Times New Roman" w:hAnsi="Times New Roman" w:cs="Times New Roman"/>
          <w:sz w:val="24"/>
          <w:szCs w:val="24"/>
        </w:rPr>
        <w:t>abertamente obscenas</w:t>
      </w:r>
      <w:r w:rsidR="00D26224">
        <w:rPr>
          <w:rFonts w:ascii="Times New Roman" w:hAnsi="Times New Roman" w:cs="Times New Roman"/>
          <w:sz w:val="24"/>
          <w:szCs w:val="24"/>
        </w:rPr>
        <w:t xml:space="preserve"> para descrever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D26224">
        <w:rPr>
          <w:rFonts w:ascii="Times New Roman" w:hAnsi="Times New Roman" w:cs="Times New Roman"/>
          <w:sz w:val="24"/>
          <w:szCs w:val="24"/>
        </w:rPr>
        <w:t>a esposa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5E9E">
        <w:rPr>
          <w:rFonts w:ascii="Times New Roman" w:hAnsi="Times New Roman" w:cs="Times New Roman"/>
          <w:sz w:val="24"/>
          <w:szCs w:val="24"/>
        </w:rPr>
        <w:t>teria 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Pávlov durante a guerra. Depois disso</w:t>
      </w:r>
      <w:r w:rsidR="00D26224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92" w:author="Daniela Mountian" w:date="2017-08-24T20:29:00Z">
        <w:r w:rsidR="00475D53">
          <w:rPr>
            <w:rFonts w:ascii="Times New Roman" w:hAnsi="Times New Roman" w:cs="Times New Roman"/>
            <w:sz w:val="24"/>
            <w:szCs w:val="24"/>
          </w:rPr>
          <w:t xml:space="preserve">ele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ficou </w:t>
      </w:r>
      <w:r w:rsidR="004C5E9E">
        <w:rPr>
          <w:rFonts w:ascii="Times New Roman" w:hAnsi="Times New Roman" w:cs="Times New Roman"/>
          <w:sz w:val="24"/>
          <w:szCs w:val="24"/>
        </w:rPr>
        <w:t>fora de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C5E9E">
        <w:rPr>
          <w:rFonts w:ascii="Times New Roman" w:hAnsi="Times New Roman" w:cs="Times New Roman"/>
          <w:sz w:val="24"/>
          <w:szCs w:val="24"/>
        </w:rPr>
        <w:t>como os camponeses que, saídos de suas aldeias, se enfurecem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cidade </w:t>
      </w:r>
      <w:r w:rsidR="004C5E9E">
        <w:rPr>
          <w:rFonts w:ascii="Times New Roman" w:hAnsi="Times New Roman" w:cs="Times New Roman"/>
          <w:sz w:val="24"/>
          <w:szCs w:val="24"/>
        </w:rPr>
        <w:t xml:space="preserve">e </w:t>
      </w:r>
      <w:r w:rsidR="00403A17">
        <w:rPr>
          <w:rFonts w:ascii="Times New Roman" w:hAnsi="Times New Roman" w:cs="Times New Roman"/>
          <w:sz w:val="24"/>
          <w:szCs w:val="24"/>
        </w:rPr>
        <w:t>em seus subúrbios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7CB">
        <w:rPr>
          <w:rFonts w:ascii="Times New Roman" w:hAnsi="Times New Roman" w:cs="Times New Roman"/>
          <w:sz w:val="24"/>
          <w:szCs w:val="24"/>
        </w:rPr>
        <w:t xml:space="preserve"> Na aldeia, especialmente nos </w:t>
      </w:r>
      <w:r w:rsidR="004C5E9E">
        <w:rPr>
          <w:rFonts w:ascii="Times New Roman" w:hAnsi="Times New Roman" w:cs="Times New Roman"/>
          <w:sz w:val="24"/>
          <w:szCs w:val="24"/>
        </w:rPr>
        <w:t xml:space="preserve">velhos </w:t>
      </w:r>
      <w:r w:rsidRPr="00A867CB">
        <w:rPr>
          <w:rFonts w:ascii="Times New Roman" w:hAnsi="Times New Roman" w:cs="Times New Roman"/>
          <w:sz w:val="24"/>
          <w:szCs w:val="24"/>
        </w:rPr>
        <w:t xml:space="preserve">tempos, o camponês </w:t>
      </w:r>
      <w:r w:rsidR="004C5E9E">
        <w:rPr>
          <w:rFonts w:ascii="Times New Roman" w:hAnsi="Times New Roman" w:cs="Times New Roman"/>
          <w:sz w:val="24"/>
          <w:szCs w:val="24"/>
        </w:rPr>
        <w:t>d</w:t>
      </w:r>
      <w:r w:rsidR="00EA2CBC">
        <w:rPr>
          <w:rFonts w:ascii="Times New Roman" w:hAnsi="Times New Roman" w:cs="Times New Roman"/>
          <w:sz w:val="24"/>
          <w:szCs w:val="24"/>
        </w:rPr>
        <w:t>ava mostras de</w:t>
      </w:r>
      <w:r w:rsidRPr="00A867CB">
        <w:rPr>
          <w:rFonts w:ascii="Times New Roman" w:hAnsi="Times New Roman" w:cs="Times New Roman"/>
          <w:sz w:val="24"/>
          <w:szCs w:val="24"/>
        </w:rPr>
        <w:t xml:space="preserve"> sua fúria de </w:t>
      </w:r>
      <w:r w:rsidR="004C5E9E">
        <w:rPr>
          <w:rFonts w:ascii="Times New Roman" w:hAnsi="Times New Roman" w:cs="Times New Roman"/>
          <w:sz w:val="24"/>
          <w:szCs w:val="24"/>
        </w:rPr>
        <w:t>maneira</w:t>
      </w:r>
      <w:r w:rsidRPr="00A867CB">
        <w:rPr>
          <w:rFonts w:ascii="Times New Roman" w:hAnsi="Times New Roman" w:cs="Times New Roman"/>
          <w:sz w:val="24"/>
          <w:szCs w:val="24"/>
        </w:rPr>
        <w:t xml:space="preserve"> diferente</w:t>
      </w:r>
      <w:r w:rsidR="004C5E9E">
        <w:rPr>
          <w:rFonts w:ascii="Times New Roman" w:hAnsi="Times New Roman" w:cs="Times New Roman"/>
          <w:sz w:val="24"/>
          <w:szCs w:val="24"/>
        </w:rPr>
        <w:t>:</w:t>
      </w:r>
      <w:r w:rsidRPr="00A867CB">
        <w:rPr>
          <w:rFonts w:ascii="Times New Roman" w:hAnsi="Times New Roman" w:cs="Times New Roman"/>
          <w:sz w:val="24"/>
          <w:szCs w:val="24"/>
        </w:rPr>
        <w:t xml:space="preserve"> espanca</w:t>
      </w:r>
      <w:r w:rsidR="004C5E9E">
        <w:rPr>
          <w:rFonts w:ascii="Times New Roman" w:hAnsi="Times New Roman" w:cs="Times New Roman"/>
          <w:sz w:val="24"/>
          <w:szCs w:val="24"/>
        </w:rPr>
        <w:t>va</w:t>
      </w:r>
      <w:r w:rsidRPr="00A867CB">
        <w:rPr>
          <w:rFonts w:ascii="Times New Roman" w:hAnsi="Times New Roman" w:cs="Times New Roman"/>
          <w:sz w:val="24"/>
          <w:szCs w:val="24"/>
        </w:rPr>
        <w:t xml:space="preserve"> o que era vivo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crueldade, mas </w:t>
      </w:r>
      <w:r w:rsidR="004C5E9E">
        <w:rPr>
          <w:rFonts w:ascii="Times New Roman" w:hAnsi="Times New Roman" w:cs="Times New Roman"/>
          <w:sz w:val="24"/>
          <w:szCs w:val="24"/>
        </w:rPr>
        <w:t>p</w:t>
      </w:r>
      <w:r w:rsidR="00403A17">
        <w:rPr>
          <w:rFonts w:ascii="Times New Roman" w:hAnsi="Times New Roman" w:cs="Times New Roman"/>
          <w:sz w:val="24"/>
          <w:szCs w:val="24"/>
        </w:rPr>
        <w:t>reservava</w:t>
      </w:r>
      <w:r w:rsidR="004C5E9E">
        <w:rPr>
          <w:rFonts w:ascii="Times New Roman" w:hAnsi="Times New Roman" w:cs="Times New Roman"/>
          <w:sz w:val="24"/>
          <w:szCs w:val="24"/>
        </w:rPr>
        <w:t xml:space="preserve"> seus bens materiais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o que </w:t>
      </w:r>
      <w:r w:rsidR="004C5E9E">
        <w:rPr>
          <w:rFonts w:ascii="Times New Roman" w:hAnsi="Times New Roman" w:cs="Times New Roman"/>
          <w:sz w:val="24"/>
          <w:szCs w:val="24"/>
        </w:rPr>
        <w:t>tem 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pode se regenerar, </w:t>
      </w:r>
      <w:r w:rsidR="004C5E9E">
        <w:rPr>
          <w:rFonts w:ascii="Times New Roman" w:hAnsi="Times New Roman" w:cs="Times New Roman"/>
          <w:sz w:val="24"/>
          <w:szCs w:val="24"/>
        </w:rPr>
        <w:t>ao contrário dos objetos</w:t>
      </w:r>
      <w:r w:rsidRPr="00C5704C">
        <w:rPr>
          <w:rFonts w:ascii="Times New Roman" w:hAnsi="Times New Roman" w:cs="Times New Roman"/>
          <w:sz w:val="24"/>
          <w:szCs w:val="24"/>
        </w:rPr>
        <w:t>... Andrei, porém, es</w:t>
      </w:r>
      <w:r w:rsidR="004C5E9E">
        <w:rPr>
          <w:rFonts w:ascii="Times New Roman" w:hAnsi="Times New Roman" w:cs="Times New Roman"/>
          <w:sz w:val="24"/>
          <w:szCs w:val="24"/>
        </w:rPr>
        <w:t>bravejava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maneira </w:t>
      </w:r>
      <w:r w:rsidR="00403A17">
        <w:rPr>
          <w:rFonts w:ascii="Times New Roman" w:hAnsi="Times New Roman" w:cs="Times New Roman"/>
          <w:sz w:val="24"/>
          <w:szCs w:val="24"/>
        </w:rPr>
        <w:t xml:space="preserve">de um camponês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suburbano. </w:t>
      </w:r>
      <w:r w:rsidR="004C5E9E">
        <w:rPr>
          <w:rFonts w:ascii="Times New Roman" w:hAnsi="Times New Roman" w:cs="Times New Roman"/>
          <w:sz w:val="24"/>
          <w:szCs w:val="24"/>
        </w:rPr>
        <w:t>Arrastava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Vera pela trança,</w:t>
      </w:r>
      <w:r w:rsidR="00EC348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quebrava a louça</w:t>
      </w:r>
      <w:r w:rsidR="00403A1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A17">
        <w:rPr>
          <w:rFonts w:ascii="Times New Roman" w:hAnsi="Times New Roman" w:cs="Times New Roman"/>
          <w:sz w:val="24"/>
          <w:szCs w:val="24"/>
        </w:rPr>
        <w:t>dava golpes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leito </w:t>
      </w:r>
      <w:r w:rsidR="00403A17">
        <w:rPr>
          <w:rFonts w:ascii="Times New Roman" w:hAnsi="Times New Roman" w:cs="Times New Roman"/>
          <w:sz w:val="24"/>
          <w:szCs w:val="24"/>
        </w:rPr>
        <w:t>junto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estufa com </w:t>
      </w:r>
      <w:r w:rsidR="004C5E9E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machado de carpinteiro... Houve </w:t>
      </w:r>
      <w:r w:rsidR="00EC3486">
        <w:rPr>
          <w:rFonts w:ascii="Times New Roman" w:hAnsi="Times New Roman" w:cs="Times New Roman"/>
          <w:sz w:val="24"/>
          <w:szCs w:val="24"/>
        </w:rPr>
        <w:t>uma 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que </w:t>
      </w:r>
      <w:r w:rsidR="00403A17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saiu correndo atrás d</w:t>
      </w:r>
      <w:r w:rsidR="003C1ADC">
        <w:rPr>
          <w:rFonts w:ascii="Times New Roman" w:hAnsi="Times New Roman" w:cs="Times New Roman"/>
          <w:sz w:val="24"/>
          <w:szCs w:val="24"/>
        </w:rPr>
        <w:t>e Ústia</w:t>
      </w:r>
      <w:r w:rsidRPr="00C5704C">
        <w:rPr>
          <w:rFonts w:ascii="Times New Roman" w:hAnsi="Times New Roman" w:cs="Times New Roman"/>
          <w:sz w:val="24"/>
          <w:szCs w:val="24"/>
        </w:rPr>
        <w:t>, deixando</w:t>
      </w:r>
      <w:r w:rsidR="003C1ADC">
        <w:rPr>
          <w:rFonts w:ascii="Times New Roman" w:hAnsi="Times New Roman" w:cs="Times New Roman"/>
          <w:sz w:val="24"/>
          <w:szCs w:val="24"/>
        </w:rPr>
        <w:t>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terrivelmente assustada</w:t>
      </w:r>
      <w:del w:id="293" w:author="Daniela Mountian" w:date="2017-08-24T20:32:00Z">
        <w:r w:rsidRPr="00C5704C" w:rsidDel="00475D53">
          <w:rPr>
            <w:rFonts w:ascii="Times New Roman" w:hAnsi="Times New Roman" w:cs="Times New Roman"/>
            <w:sz w:val="24"/>
            <w:szCs w:val="24"/>
          </w:rPr>
          <w:delText>.</w:delText>
        </w:r>
      </w:del>
      <w:ins w:id="294" w:author="Daniela Mountian" w:date="2017-08-24T20:32:00Z">
        <w:r w:rsidR="00475D53">
          <w:rPr>
            <w:rFonts w:ascii="Times New Roman" w:hAnsi="Times New Roman" w:cs="Times New Roman"/>
            <w:sz w:val="24"/>
            <w:szCs w:val="24"/>
          </w:rPr>
          <w:t>: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094F" w:rsidRPr="00C5704C" w:rsidRDefault="007F1CC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1ADC">
        <w:rPr>
          <w:rFonts w:ascii="Times New Roman" w:hAnsi="Times New Roman" w:cs="Times New Roman"/>
          <w:sz w:val="24"/>
          <w:szCs w:val="24"/>
        </w:rPr>
        <w:t>Essa</w:t>
      </w:r>
      <w:r w:rsidR="00403A17">
        <w:rPr>
          <w:rFonts w:ascii="Times New Roman" w:hAnsi="Times New Roman" w:cs="Times New Roman"/>
          <w:sz w:val="24"/>
          <w:szCs w:val="24"/>
        </w:rPr>
        <w:t xml:space="preserve"> aqui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d</w:t>
      </w:r>
      <w:r w:rsidR="00403A1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Pávlov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vou matá-la</w:t>
      </w:r>
      <w:r w:rsidR="00403A17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Desde então, assim que Andrei </w:t>
      </w:r>
      <w:r w:rsidR="007F1CC6">
        <w:rPr>
          <w:rFonts w:ascii="Times New Roman" w:hAnsi="Times New Roman" w:cs="Times New Roman"/>
          <w:sz w:val="24"/>
          <w:szCs w:val="24"/>
        </w:rPr>
        <w:t>se enfurecia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Vera pegava as filhas e </w:t>
      </w:r>
      <w:r w:rsidR="00403A17">
        <w:rPr>
          <w:rFonts w:ascii="Times New Roman" w:hAnsi="Times New Roman" w:cs="Times New Roman"/>
          <w:sz w:val="24"/>
          <w:szCs w:val="24"/>
        </w:rPr>
        <w:t>ia passar a noite na casa de algum 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vizinhos. Havia uma família de ucranianos</w:t>
      </w:r>
      <w:r w:rsidR="003C1ADC">
        <w:rPr>
          <w:rFonts w:ascii="Times New Roman" w:hAnsi="Times New Roman" w:cs="Times New Roman"/>
          <w:sz w:val="24"/>
          <w:szCs w:val="24"/>
        </w:rPr>
        <w:t xml:space="preserve"> </w:t>
      </w:r>
      <w:r w:rsidR="003C1AD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A17">
        <w:rPr>
          <w:rFonts w:ascii="Times New Roman" w:hAnsi="Times New Roman" w:cs="Times New Roman"/>
          <w:sz w:val="24"/>
          <w:szCs w:val="24"/>
          <w:lang w:val="en-GB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Morozenko</w:t>
      </w:r>
      <w:r w:rsidR="00967400">
        <w:rPr>
          <w:rFonts w:ascii="Times New Roman" w:hAnsi="Times New Roman" w:cs="Times New Roman"/>
          <w:sz w:val="24"/>
          <w:szCs w:val="24"/>
        </w:rPr>
        <w:t xml:space="preserve"> 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83AE6">
        <w:rPr>
          <w:rFonts w:ascii="Times New Roman" w:hAnsi="Times New Roman" w:cs="Times New Roman"/>
          <w:sz w:val="24"/>
          <w:szCs w:val="24"/>
        </w:rPr>
        <w:t>R</w:t>
      </w:r>
      <w:r w:rsidR="00283AE6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Derjávin, </w:t>
      </w:r>
      <w:r w:rsidR="00403A17">
        <w:rPr>
          <w:rFonts w:ascii="Times New Roman" w:hAnsi="Times New Roman" w:cs="Times New Roman"/>
          <w:sz w:val="24"/>
          <w:szCs w:val="24"/>
        </w:rPr>
        <w:t>nº 8</w:t>
      </w:r>
      <w:r w:rsidR="003C1ADC">
        <w:rPr>
          <w:rFonts w:ascii="Times New Roman" w:hAnsi="Times New Roman" w:cs="Times New Roman"/>
          <w:sz w:val="24"/>
          <w:szCs w:val="24"/>
        </w:rPr>
        <w:t xml:space="preserve"> </w:t>
      </w:r>
      <w:r w:rsidR="003C1AD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A17">
        <w:rPr>
          <w:rFonts w:ascii="Times New Roman" w:hAnsi="Times New Roman" w:cs="Times New Roman"/>
          <w:sz w:val="24"/>
          <w:szCs w:val="24"/>
        </w:rPr>
        <w:t xml:space="preserve">que </w:t>
      </w:r>
      <w:r w:rsidR="00967400">
        <w:rPr>
          <w:rFonts w:ascii="Times New Roman" w:hAnsi="Times New Roman" w:cs="Times New Roman"/>
          <w:sz w:val="24"/>
          <w:szCs w:val="24"/>
        </w:rPr>
        <w:t xml:space="preserve">as </w:t>
      </w:r>
      <w:r w:rsidR="00403A17">
        <w:rPr>
          <w:rFonts w:ascii="Times New Roman" w:hAnsi="Times New Roman" w:cs="Times New Roman"/>
          <w:sz w:val="24"/>
          <w:szCs w:val="24"/>
        </w:rPr>
        <w:t>acudia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mais frequência. </w:t>
      </w:r>
      <w:r w:rsidR="00967400">
        <w:rPr>
          <w:rFonts w:ascii="Times New Roman" w:hAnsi="Times New Roman" w:cs="Times New Roman"/>
          <w:sz w:val="24"/>
          <w:szCs w:val="24"/>
        </w:rPr>
        <w:t>A bem da v</w:t>
      </w:r>
      <w:r w:rsidRPr="00C5704C">
        <w:rPr>
          <w:rFonts w:ascii="Times New Roman" w:hAnsi="Times New Roman" w:cs="Times New Roman"/>
          <w:sz w:val="24"/>
          <w:szCs w:val="24"/>
        </w:rPr>
        <w:t>erdade</w:t>
      </w:r>
      <w:r w:rsidR="00967400">
        <w:rPr>
          <w:rFonts w:ascii="Times New Roman" w:hAnsi="Times New Roman" w:cs="Times New Roman"/>
          <w:sz w:val="24"/>
          <w:szCs w:val="24"/>
        </w:rPr>
        <w:t>, Andrei não tocava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</w:t>
      </w:r>
      <w:r w:rsidR="00967400">
        <w:rPr>
          <w:rFonts w:ascii="Times New Roman" w:hAnsi="Times New Roman" w:cs="Times New Roman"/>
          <w:sz w:val="24"/>
          <w:szCs w:val="24"/>
        </w:rPr>
        <w:t xml:space="preserve">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bancada</w:t>
      </w:r>
      <w:r w:rsidR="00967400">
        <w:rPr>
          <w:rFonts w:ascii="Times New Roman" w:hAnsi="Times New Roman" w:cs="Times New Roman"/>
          <w:sz w:val="24"/>
          <w:szCs w:val="24"/>
        </w:rPr>
        <w:t xml:space="preserve"> de carpinteiro, à custa da qual</w:t>
      </w:r>
      <w:r w:rsidR="003C1ADC">
        <w:rPr>
          <w:rFonts w:ascii="Times New Roman" w:hAnsi="Times New Roman" w:cs="Times New Roman"/>
          <w:sz w:val="24"/>
          <w:szCs w:val="24"/>
        </w:rPr>
        <w:t xml:space="preserve"> </w:t>
      </w:r>
      <w:r w:rsidR="00967400">
        <w:rPr>
          <w:rFonts w:ascii="Times New Roman" w:hAnsi="Times New Roman" w:cs="Times New Roman"/>
          <w:sz w:val="24"/>
          <w:szCs w:val="24"/>
        </w:rPr>
        <w:t>comprava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e vodca</w:t>
      </w:r>
      <w:r w:rsidR="00DB41FB">
        <w:rPr>
          <w:rFonts w:ascii="Times New Roman" w:hAnsi="Times New Roman" w:cs="Times New Roman"/>
          <w:sz w:val="24"/>
          <w:szCs w:val="24"/>
        </w:rPr>
        <w:t xml:space="preserve"> </w:t>
      </w:r>
      <w:r w:rsidR="00DB41F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7400">
        <w:rPr>
          <w:rFonts w:ascii="Times New Roman" w:hAnsi="Times New Roman" w:cs="Times New Roman"/>
          <w:sz w:val="24"/>
          <w:szCs w:val="24"/>
        </w:rPr>
        <w:t>diante de s</w:t>
      </w:r>
      <w:r w:rsidR="006A784A">
        <w:rPr>
          <w:rFonts w:ascii="Times New Roman" w:hAnsi="Times New Roman" w:cs="Times New Roman"/>
          <w:sz w:val="24"/>
          <w:szCs w:val="24"/>
        </w:rPr>
        <w:t>eu meio</w:t>
      </w:r>
      <w:r w:rsidR="00967400">
        <w:rPr>
          <w:rFonts w:ascii="Times New Roman" w:hAnsi="Times New Roman" w:cs="Times New Roman"/>
          <w:sz w:val="24"/>
          <w:szCs w:val="24"/>
        </w:rPr>
        <w:t xml:space="preserve"> de trabalho </w:t>
      </w:r>
      <w:r w:rsidRPr="00C5704C">
        <w:rPr>
          <w:rFonts w:ascii="Times New Roman" w:hAnsi="Times New Roman" w:cs="Times New Roman"/>
          <w:sz w:val="24"/>
          <w:szCs w:val="24"/>
        </w:rPr>
        <w:t>ele se continha</w:t>
      </w:r>
      <w:r w:rsidR="00967400">
        <w:rPr>
          <w:rFonts w:ascii="Times New Roman" w:hAnsi="Times New Roman" w:cs="Times New Roman"/>
          <w:sz w:val="24"/>
          <w:szCs w:val="24"/>
        </w:rPr>
        <w:t xml:space="preserve">, assim como </w:t>
      </w:r>
      <w:r w:rsidRPr="00C5704C">
        <w:rPr>
          <w:rFonts w:ascii="Times New Roman" w:hAnsi="Times New Roman" w:cs="Times New Roman"/>
          <w:sz w:val="24"/>
          <w:szCs w:val="24"/>
        </w:rPr>
        <w:t>diante d</w:t>
      </w:r>
      <w:r w:rsidR="00967400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filha </w:t>
      </w:r>
      <w:r w:rsidR="00967400">
        <w:rPr>
          <w:rFonts w:ascii="Times New Roman" w:hAnsi="Times New Roman" w:cs="Times New Roman"/>
          <w:sz w:val="24"/>
          <w:szCs w:val="24"/>
        </w:rPr>
        <w:t>mais velha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Tássia. </w:t>
      </w:r>
      <w:r w:rsidR="00967400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A784A">
        <w:rPr>
          <w:rFonts w:ascii="Times New Roman" w:hAnsi="Times New Roman" w:cs="Times New Roman"/>
          <w:sz w:val="24"/>
          <w:szCs w:val="24"/>
        </w:rPr>
        <w:t>a menina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parou de </w:t>
      </w:r>
      <w:r w:rsidR="00967400">
        <w:rPr>
          <w:rFonts w:ascii="Times New Roman" w:hAnsi="Times New Roman" w:cs="Times New Roman"/>
          <w:sz w:val="24"/>
          <w:szCs w:val="24"/>
        </w:rPr>
        <w:t>passar a noite 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mãe quando o pai </w:t>
      </w:r>
      <w:r w:rsidR="00967400">
        <w:rPr>
          <w:rFonts w:ascii="Times New Roman" w:hAnsi="Times New Roman" w:cs="Times New Roman"/>
          <w:sz w:val="24"/>
          <w:szCs w:val="24"/>
        </w:rPr>
        <w:t>perdia a cabeça, ficando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ele </w:t>
      </w:r>
      <w:r w:rsidR="00967400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acalmá-lo.</w:t>
      </w:r>
    </w:p>
    <w:p w:rsidR="0024094F" w:rsidRPr="00C5704C" w:rsidRDefault="00283AE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Deite-se</w:t>
      </w:r>
      <w:r w:rsidR="00967400">
        <w:rPr>
          <w:rFonts w:ascii="Times New Roman" w:hAnsi="Times New Roman" w:cs="Times New Roman"/>
          <w:sz w:val="24"/>
          <w:szCs w:val="24"/>
        </w:rPr>
        <w:t xml:space="preserve">, </w:t>
      </w:r>
      <w:r w:rsidR="00967400" w:rsidRPr="002C6F05">
        <w:rPr>
          <w:rFonts w:ascii="Times New Roman" w:hAnsi="Times New Roman" w:cs="Times New Roman"/>
          <w:i/>
          <w:sz w:val="24"/>
          <w:szCs w:val="24"/>
        </w:rPr>
        <w:t>t</w:t>
      </w:r>
      <w:r w:rsidR="00493ECE" w:rsidRPr="002C6F05">
        <w:rPr>
          <w:rFonts w:ascii="Times New Roman" w:hAnsi="Times New Roman" w:cs="Times New Roman"/>
          <w:i/>
          <w:sz w:val="24"/>
          <w:szCs w:val="24"/>
        </w:rPr>
        <w:t>iá</w:t>
      </w:r>
      <w:r w:rsidR="00967400" w:rsidRPr="002C6F05">
        <w:rPr>
          <w:rFonts w:ascii="Times New Roman" w:hAnsi="Times New Roman" w:cs="Times New Roman"/>
          <w:i/>
          <w:sz w:val="24"/>
          <w:szCs w:val="24"/>
        </w:rPr>
        <w:t>t</w:t>
      </w:r>
      <w:r w:rsidR="00493ECE" w:rsidRPr="002C6F05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</w:t>
      </w:r>
      <w:r w:rsidR="00967400">
        <w:rPr>
          <w:rFonts w:ascii="Times New Roman" w:hAnsi="Times New Roman" w:cs="Times New Roman"/>
          <w:sz w:val="24"/>
          <w:szCs w:val="24"/>
        </w:rPr>
        <w:t xml:space="preserve"> 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tome </w:t>
      </w:r>
      <w:r>
        <w:rPr>
          <w:rFonts w:ascii="Times New Roman" w:hAnsi="Times New Roman" w:cs="Times New Roman"/>
          <w:sz w:val="24"/>
          <w:szCs w:val="24"/>
        </w:rPr>
        <w:t xml:space="preserve">um pouco de </w:t>
      </w:r>
      <w:r w:rsidR="0024094F" w:rsidRPr="00C5704C">
        <w:rPr>
          <w:rFonts w:ascii="Times New Roman" w:hAnsi="Times New Roman" w:cs="Times New Roman"/>
          <w:sz w:val="24"/>
          <w:szCs w:val="24"/>
        </w:rPr>
        <w:t>salmoura</w:t>
      </w:r>
      <w:r w:rsidR="00967400">
        <w:rPr>
          <w:rFonts w:ascii="Times New Roman" w:hAnsi="Times New Roman" w:cs="Times New Roman"/>
          <w:sz w:val="24"/>
          <w:szCs w:val="24"/>
        </w:rPr>
        <w:t xml:space="preserve"> de pepino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vai </w:t>
      </w:r>
      <w:r w:rsidR="00967400">
        <w:rPr>
          <w:rFonts w:ascii="Times New Roman" w:hAnsi="Times New Roman" w:cs="Times New Roman"/>
          <w:sz w:val="24"/>
          <w:szCs w:val="24"/>
        </w:rPr>
        <w:t>se sentir aliviado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967400">
        <w:rPr>
          <w:rStyle w:val="Refdenotaderodap"/>
          <w:rFonts w:ascii="Times New Roman" w:hAnsi="Times New Roman" w:cs="Times New Roman"/>
          <w:sz w:val="24"/>
          <w:szCs w:val="24"/>
        </w:rPr>
        <w:footnoteReference w:id="61"/>
      </w:r>
    </w:p>
    <w:p w:rsidR="0024094F" w:rsidRPr="00EA2CB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desordeiro </w:t>
      </w:r>
      <w:r w:rsidR="00B37D79">
        <w:rPr>
          <w:rFonts w:ascii="Times New Roman" w:hAnsi="Times New Roman" w:cs="Times New Roman"/>
          <w:sz w:val="24"/>
          <w:szCs w:val="24"/>
        </w:rPr>
        <w:t>russo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7D79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sempre capaz de </w:t>
      </w:r>
      <w:r w:rsidR="00B37D79">
        <w:rPr>
          <w:rFonts w:ascii="Times New Roman" w:hAnsi="Times New Roman" w:cs="Times New Roman"/>
          <w:sz w:val="24"/>
          <w:szCs w:val="24"/>
        </w:rPr>
        <w:t>cair no 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de </w:t>
      </w:r>
      <w:r w:rsidR="003C1ADC">
        <w:rPr>
          <w:rFonts w:ascii="Times New Roman" w:hAnsi="Times New Roman" w:cs="Times New Roman"/>
          <w:sz w:val="24"/>
          <w:szCs w:val="24"/>
        </w:rPr>
        <w:t>concluir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</w:t>
      </w:r>
      <w:r w:rsidR="00D710FF">
        <w:rPr>
          <w:rFonts w:ascii="Times New Roman" w:hAnsi="Times New Roman" w:cs="Times New Roman"/>
          <w:sz w:val="24"/>
          <w:szCs w:val="24"/>
        </w:rPr>
        <w:t>assunto principal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C1ADC">
        <w:rPr>
          <w:rFonts w:ascii="Times New Roman" w:hAnsi="Times New Roman" w:cs="Times New Roman"/>
          <w:sz w:val="24"/>
          <w:szCs w:val="24"/>
        </w:rPr>
        <w:t xml:space="preserve">depois de </w:t>
      </w:r>
      <w:r w:rsidR="00D710FF">
        <w:rPr>
          <w:rFonts w:ascii="Times New Roman" w:hAnsi="Times New Roman" w:cs="Times New Roman"/>
          <w:sz w:val="24"/>
          <w:szCs w:val="24"/>
        </w:rPr>
        <w:t>maltrata</w:t>
      </w:r>
      <w:r w:rsidR="003C1ADC">
        <w:rPr>
          <w:rFonts w:ascii="Times New Roman" w:hAnsi="Times New Roman" w:cs="Times New Roman"/>
          <w:sz w:val="24"/>
          <w:szCs w:val="24"/>
        </w:rPr>
        <w:t>r</w:t>
      </w:r>
      <w:r w:rsidR="00D710FF">
        <w:rPr>
          <w:rFonts w:ascii="Times New Roman" w:hAnsi="Times New Roman" w:cs="Times New Roman"/>
          <w:sz w:val="24"/>
          <w:szCs w:val="24"/>
        </w:rPr>
        <w:t xml:space="preserve"> ou mesmo </w:t>
      </w:r>
      <w:r w:rsidR="002C6F05">
        <w:rPr>
          <w:rFonts w:ascii="Times New Roman" w:hAnsi="Times New Roman" w:cs="Times New Roman"/>
          <w:sz w:val="24"/>
          <w:szCs w:val="24"/>
        </w:rPr>
        <w:t xml:space="preserve">de </w:t>
      </w:r>
      <w:r w:rsidR="00D710FF">
        <w:rPr>
          <w:rFonts w:ascii="Times New Roman" w:hAnsi="Times New Roman" w:cs="Times New Roman"/>
          <w:sz w:val="24"/>
          <w:szCs w:val="24"/>
        </w:rPr>
        <w:t>mata</w:t>
      </w:r>
      <w:r w:rsidR="003C1ADC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alguém. Então seu coração logo </w:t>
      </w:r>
      <w:r w:rsidR="00D710FF">
        <w:rPr>
          <w:rFonts w:ascii="Times New Roman" w:hAnsi="Times New Roman" w:cs="Times New Roman"/>
          <w:sz w:val="24"/>
          <w:szCs w:val="24"/>
        </w:rPr>
        <w:t>se tranquiliza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710FF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se </w:t>
      </w:r>
      <w:r w:rsidR="003C1ADC">
        <w:rPr>
          <w:rFonts w:ascii="Times New Roman" w:hAnsi="Times New Roman" w:cs="Times New Roman"/>
          <w:sz w:val="24"/>
          <w:szCs w:val="24"/>
        </w:rPr>
        <w:t>porta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10FF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criancinha </w:t>
      </w:r>
      <w:r w:rsidR="00614AF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10FF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tenha</w:t>
      </w:r>
      <w:r w:rsidR="00D710FF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10FF">
        <w:rPr>
          <w:rFonts w:ascii="Times New Roman" w:hAnsi="Times New Roman" w:cs="Times New Roman"/>
          <w:sz w:val="24"/>
          <w:szCs w:val="24"/>
        </w:rPr>
        <w:t>misericódia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14AF4">
        <w:rPr>
          <w:rFonts w:ascii="Times New Roman" w:hAnsi="Times New Roman" w:cs="Times New Roman"/>
          <w:sz w:val="24"/>
          <w:szCs w:val="24"/>
        </w:rPr>
        <w:t xml:space="preserve">boa </w:t>
      </w:r>
      <w:r w:rsidRPr="00C5704C">
        <w:rPr>
          <w:rFonts w:ascii="Times New Roman" w:hAnsi="Times New Roman" w:cs="Times New Roman"/>
          <w:sz w:val="24"/>
          <w:szCs w:val="24"/>
        </w:rPr>
        <w:t>gente...</w:t>
      </w:r>
      <w:r w:rsidR="00D710FF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4AF4" w:rsidRPr="00621342">
        <w:rPr>
          <w:rFonts w:ascii="Times New Roman" w:hAnsi="Times New Roman" w:cs="Times New Roman"/>
          <w:sz w:val="24"/>
          <w:szCs w:val="24"/>
        </w:rPr>
        <w:t>—</w:t>
      </w:r>
      <w:r w:rsidR="00614AF4">
        <w:rPr>
          <w:rFonts w:ascii="Times New Roman" w:hAnsi="Times New Roman" w:cs="Times New Roman"/>
          <w:sz w:val="24"/>
          <w:szCs w:val="24"/>
        </w:rPr>
        <w:t>, e</w:t>
      </w:r>
      <w:r w:rsidR="00D710FF">
        <w:rPr>
          <w:rFonts w:ascii="Times New Roman" w:hAnsi="Times New Roman" w:cs="Times New Roman"/>
          <w:sz w:val="24"/>
          <w:szCs w:val="24"/>
        </w:rPr>
        <w:t xml:space="preserve"> todos</w:t>
      </w:r>
      <w:r w:rsidR="00614AF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apiedam. Um </w:t>
      </w:r>
      <w:r w:rsidR="00AD4E41">
        <w:rPr>
          <w:rFonts w:ascii="Times New Roman" w:hAnsi="Times New Roman" w:cs="Times New Roman"/>
          <w:sz w:val="24"/>
          <w:szCs w:val="24"/>
        </w:rPr>
        <w:t>célebre escritor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 </w:t>
      </w:r>
      <w:r w:rsidR="00AD4E41">
        <w:rPr>
          <w:rFonts w:ascii="Times New Roman" w:hAnsi="Times New Roman" w:cs="Times New Roman"/>
          <w:sz w:val="24"/>
          <w:szCs w:val="24"/>
        </w:rPr>
        <w:t>via nisso,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geral, uma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qualidade nacional</w:t>
      </w:r>
      <w:r w:rsidR="00AD4E41">
        <w:rPr>
          <w:rFonts w:ascii="Times New Roman" w:hAnsi="Times New Roman" w:cs="Times New Roman"/>
          <w:sz w:val="24"/>
          <w:szCs w:val="24"/>
        </w:rPr>
        <w:t xml:space="preserve"> valiosa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AD4E41">
        <w:rPr>
          <w:rStyle w:val="Refdenotaderodap"/>
          <w:rFonts w:ascii="Times New Roman" w:hAnsi="Times New Roman" w:cs="Times New Roman"/>
          <w:sz w:val="24"/>
          <w:szCs w:val="24"/>
        </w:rPr>
        <w:footnoteReference w:id="62"/>
      </w:r>
      <w:r w:rsidRPr="00C5704C">
        <w:rPr>
          <w:rFonts w:ascii="Times New Roman" w:hAnsi="Times New Roman" w:cs="Times New Roman"/>
          <w:sz w:val="24"/>
          <w:szCs w:val="24"/>
        </w:rPr>
        <w:t xml:space="preserve"> No entanto, Andrei, na presença d</w:t>
      </w:r>
      <w:r w:rsidR="0026574D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filha </w:t>
      </w:r>
      <w:r w:rsidR="0026574D">
        <w:rPr>
          <w:rFonts w:ascii="Times New Roman" w:hAnsi="Times New Roman" w:cs="Times New Roman"/>
          <w:sz w:val="24"/>
          <w:szCs w:val="24"/>
        </w:rPr>
        <w:t>mais velha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mesmo </w:t>
      </w:r>
      <w:r w:rsidR="00EA2CBC">
        <w:rPr>
          <w:rFonts w:ascii="Times New Roman" w:hAnsi="Times New Roman" w:cs="Times New Roman"/>
          <w:sz w:val="24"/>
          <w:szCs w:val="24"/>
        </w:rPr>
        <w:t>livre de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2CBC">
        <w:rPr>
          <w:rFonts w:ascii="Times New Roman" w:hAnsi="Times New Roman" w:cs="Times New Roman"/>
          <w:sz w:val="24"/>
          <w:szCs w:val="24"/>
        </w:rPr>
        <w:t>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A2CBC">
        <w:rPr>
          <w:rFonts w:ascii="Times New Roman" w:hAnsi="Times New Roman" w:cs="Times New Roman"/>
          <w:sz w:val="24"/>
          <w:szCs w:val="24"/>
        </w:rPr>
        <w:t xml:space="preserve">podia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entrar </w:t>
      </w:r>
      <w:r w:rsidR="00EA2CBC">
        <w:rPr>
          <w:rFonts w:ascii="Times New Roman" w:hAnsi="Times New Roman" w:cs="Times New Roman"/>
          <w:sz w:val="24"/>
          <w:szCs w:val="24"/>
        </w:rPr>
        <w:t>em estado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enternecimento</w:t>
      </w:r>
      <w:r w:rsidR="00EA2CB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27572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é do meu sangue, foi por sua causa que eu voltei da guerra, e não por sua mãe </w:t>
      </w:r>
      <w:r w:rsidR="00EA2CBC">
        <w:rPr>
          <w:rFonts w:ascii="Times New Roman" w:hAnsi="Times New Roman" w:cs="Times New Roman"/>
          <w:sz w:val="24"/>
          <w:szCs w:val="24"/>
        </w:rPr>
        <w:t>miserável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70E05">
        <w:rPr>
          <w:rFonts w:ascii="Times New Roman" w:hAnsi="Times New Roman" w:cs="Times New Roman"/>
          <w:sz w:val="24"/>
          <w:szCs w:val="24"/>
        </w:rPr>
        <w:t>Graças a você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na Polônia, uma mina me </w:t>
      </w:r>
      <w:r w:rsidR="00AA31D5" w:rsidRPr="002C6F05">
        <w:rPr>
          <w:rFonts w:ascii="Times New Roman" w:hAnsi="Times New Roman" w:cs="Times New Roman"/>
          <w:sz w:val="24"/>
          <w:szCs w:val="24"/>
        </w:rPr>
        <w:t>pegou só de raspão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611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2CBC">
        <w:rPr>
          <w:rFonts w:ascii="Times New Roman" w:hAnsi="Times New Roman" w:cs="Times New Roman"/>
          <w:sz w:val="24"/>
          <w:szCs w:val="24"/>
        </w:rPr>
        <w:t>ele dizia e</w:t>
      </w:r>
      <w:r w:rsidR="00F70E05">
        <w:rPr>
          <w:rFonts w:ascii="Times New Roman" w:hAnsi="Times New Roman" w:cs="Times New Roman"/>
          <w:sz w:val="24"/>
          <w:szCs w:val="24"/>
        </w:rPr>
        <w:t>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trança</w:t>
      </w:r>
      <w:r w:rsidR="00F70E05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C6F05">
        <w:rPr>
          <w:rFonts w:ascii="Times New Roman" w:hAnsi="Times New Roman" w:cs="Times New Roman"/>
          <w:sz w:val="24"/>
          <w:szCs w:val="24"/>
        </w:rPr>
        <w:t>des</w:t>
      </w:r>
      <w:r w:rsidR="0024094F" w:rsidRPr="00C5704C">
        <w:rPr>
          <w:rFonts w:ascii="Times New Roman" w:hAnsi="Times New Roman" w:cs="Times New Roman"/>
          <w:sz w:val="24"/>
          <w:szCs w:val="24"/>
        </w:rPr>
        <w:t>trança</w:t>
      </w:r>
      <w:r w:rsidR="00F70E05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6112">
        <w:rPr>
          <w:rFonts w:ascii="Times New Roman" w:hAnsi="Times New Roman" w:cs="Times New Roman"/>
          <w:sz w:val="24"/>
          <w:szCs w:val="24"/>
        </w:rPr>
        <w:t>o</w:t>
      </w:r>
      <w:r w:rsidR="00F70E05">
        <w:rPr>
          <w:rFonts w:ascii="Times New Roman" w:hAnsi="Times New Roman" w:cs="Times New Roman"/>
          <w:sz w:val="24"/>
          <w:szCs w:val="24"/>
        </w:rPr>
        <w:t>s</w:t>
      </w:r>
      <w:r w:rsidR="005A6112">
        <w:rPr>
          <w:rFonts w:ascii="Times New Roman" w:hAnsi="Times New Roman" w:cs="Times New Roman"/>
          <w:sz w:val="24"/>
          <w:szCs w:val="24"/>
        </w:rPr>
        <w:t xml:space="preserve"> cabelo</w:t>
      </w:r>
      <w:r w:rsidR="00F70E0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filha</w:t>
      </w:r>
      <w:r w:rsidR="00F70E05">
        <w:rPr>
          <w:rFonts w:ascii="Times New Roman" w:hAnsi="Times New Roman" w:cs="Times New Roman"/>
          <w:sz w:val="24"/>
          <w:szCs w:val="24"/>
        </w:rPr>
        <w:t>, c</w:t>
      </w:r>
      <w:r w:rsidR="0024094F" w:rsidRPr="00C5704C">
        <w:rPr>
          <w:rFonts w:ascii="Times New Roman" w:hAnsi="Times New Roman" w:cs="Times New Roman"/>
          <w:sz w:val="24"/>
          <w:szCs w:val="24"/>
        </w:rPr>
        <w:t>hora</w:t>
      </w:r>
      <w:r w:rsidR="00F70E05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beija</w:t>
      </w:r>
      <w:r w:rsidR="00F70E05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0E05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trança. </w:t>
      </w:r>
      <w:r w:rsidR="005A611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0E05">
        <w:rPr>
          <w:rFonts w:ascii="Times New Roman" w:hAnsi="Times New Roman" w:cs="Times New Roman"/>
          <w:sz w:val="24"/>
          <w:szCs w:val="24"/>
          <w:lang w:val="en-GB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assim</w:t>
      </w:r>
      <w:r w:rsidR="00F70E05">
        <w:rPr>
          <w:rFonts w:ascii="Times New Roman" w:hAnsi="Times New Roman" w:cs="Times New Roman"/>
          <w:sz w:val="24"/>
          <w:szCs w:val="24"/>
        </w:rPr>
        <w:t xml:space="preserve">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mãe </w:t>
      </w:r>
      <w:r w:rsidR="00F70E05">
        <w:rPr>
          <w:rFonts w:ascii="Times New Roman" w:hAnsi="Times New Roman" w:cs="Times New Roman"/>
          <w:sz w:val="24"/>
          <w:szCs w:val="24"/>
        </w:rPr>
        <w:t>trançava os cabelos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935800" w:rsidRPr="00C5704C">
        <w:rPr>
          <w:rFonts w:ascii="Times New Roman" w:hAnsi="Times New Roman" w:cs="Times New Roman"/>
          <w:sz w:val="24"/>
          <w:szCs w:val="24"/>
        </w:rPr>
        <w:t>n</w:t>
      </w:r>
      <w:r w:rsidR="00935800">
        <w:rPr>
          <w:rFonts w:ascii="Times New Roman" w:hAnsi="Times New Roman" w:cs="Times New Roman"/>
          <w:sz w:val="24"/>
          <w:szCs w:val="24"/>
        </w:rPr>
        <w:t>o</w:t>
      </w:r>
      <w:r w:rsidR="00935800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24094F" w:rsidRPr="00C5704C">
        <w:rPr>
          <w:rFonts w:ascii="Times New Roman" w:hAnsi="Times New Roman" w:cs="Times New Roman"/>
          <w:sz w:val="24"/>
          <w:szCs w:val="24"/>
        </w:rPr>
        <w:t>casamos...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Mas, </w:t>
      </w:r>
      <w:ins w:id="312" w:author="Daniela Mountian" w:date="2017-08-24T20:43:00Z">
        <w:r w:rsidR="002C6F05">
          <w:rPr>
            <w:rFonts w:ascii="Times New Roman" w:hAnsi="Times New Roman" w:cs="Times New Roman"/>
            <w:sz w:val="24"/>
            <w:szCs w:val="24"/>
          </w:rPr>
          <w:t xml:space="preserve">quando </w:t>
        </w:r>
      </w:ins>
      <w:r w:rsidRPr="00C5704C">
        <w:rPr>
          <w:rFonts w:ascii="Times New Roman" w:hAnsi="Times New Roman" w:cs="Times New Roman"/>
          <w:sz w:val="24"/>
          <w:szCs w:val="24"/>
        </w:rPr>
        <w:t>Vera</w:t>
      </w:r>
      <w:ins w:id="313" w:author="Daniela Mountian" w:date="2017-08-24T20:43:00Z">
        <w:r w:rsidR="002C6F05">
          <w:rPr>
            <w:rFonts w:ascii="Times New Roman" w:hAnsi="Times New Roman" w:cs="Times New Roman"/>
            <w:sz w:val="24"/>
            <w:szCs w:val="24"/>
          </w:rPr>
          <w:t xml:space="preserve"> estava presente</w:t>
        </w:r>
      </w:ins>
      <w:r w:rsidRPr="00C5704C">
        <w:rPr>
          <w:rFonts w:ascii="Times New Roman" w:hAnsi="Times New Roman" w:cs="Times New Roman"/>
          <w:sz w:val="24"/>
          <w:szCs w:val="24"/>
        </w:rPr>
        <w:t>, Tássia n</w:t>
      </w:r>
      <w:r w:rsidR="00F70E05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conseguia </w:t>
      </w:r>
      <w:r w:rsidR="00AD73E5">
        <w:rPr>
          <w:rFonts w:ascii="Times New Roman" w:hAnsi="Times New Roman" w:cs="Times New Roman"/>
          <w:sz w:val="24"/>
          <w:szCs w:val="24"/>
        </w:rPr>
        <w:t>conter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pai bêbado. </w:t>
      </w:r>
      <w:r w:rsidR="00E77B9F">
        <w:rPr>
          <w:rFonts w:ascii="Times New Roman" w:hAnsi="Times New Roman" w:cs="Times New Roman"/>
          <w:sz w:val="24"/>
          <w:szCs w:val="24"/>
        </w:rPr>
        <w:t>Logo</w:t>
      </w:r>
      <w:r w:rsidR="00E77B9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F70E05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via </w:t>
      </w:r>
      <w:r w:rsidR="002A0574">
        <w:rPr>
          <w:rFonts w:ascii="Times New Roman" w:hAnsi="Times New Roman" w:cs="Times New Roman"/>
          <w:sz w:val="24"/>
          <w:szCs w:val="24"/>
        </w:rPr>
        <w:t>a esposa</w:t>
      </w:r>
      <w:r w:rsidR="00DE677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</w:t>
      </w:r>
      <w:r w:rsidR="00F70E05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furioso. E não gostava de Ústia.</w:t>
      </w:r>
    </w:p>
    <w:p w:rsidR="0024094F" w:rsidRPr="00C5704C" w:rsidRDefault="005A611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não </w:t>
      </w:r>
      <w:r w:rsidR="00617B91">
        <w:rPr>
          <w:rFonts w:ascii="Times New Roman" w:hAnsi="Times New Roman" w:cs="Times New Roman"/>
          <w:sz w:val="24"/>
          <w:szCs w:val="24"/>
        </w:rPr>
        <w:t>é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sangue</w:t>
      </w:r>
      <w:r w:rsidR="00F70E05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6942">
        <w:rPr>
          <w:rFonts w:ascii="Times New Roman" w:hAnsi="Times New Roman" w:cs="Times New Roman"/>
          <w:sz w:val="24"/>
          <w:szCs w:val="24"/>
        </w:rPr>
        <w:t>Outro homem a pôs no mundo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2C6F05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“Oh, </w:t>
      </w:r>
      <w:r w:rsidR="004A0FD9">
        <w:rPr>
          <w:rFonts w:ascii="Times New Roman" w:hAnsi="Times New Roman" w:cs="Times New Roman"/>
          <w:sz w:val="24"/>
          <w:szCs w:val="24"/>
        </w:rPr>
        <w:t>Deus</w:t>
      </w:r>
      <w:r w:rsidR="00436942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 Vera, </w:t>
      </w:r>
      <w:r w:rsidR="004A0FD9">
        <w:rPr>
          <w:rFonts w:ascii="Times New Roman" w:hAnsi="Times New Roman" w:cs="Times New Roman"/>
          <w:sz w:val="24"/>
          <w:szCs w:val="24"/>
        </w:rPr>
        <w:t>“</w:t>
      </w:r>
      <w:r w:rsidR="00E01BD8">
        <w:rPr>
          <w:rFonts w:ascii="Times New Roman" w:hAnsi="Times New Roman" w:cs="Times New Roman"/>
          <w:sz w:val="24"/>
          <w:szCs w:val="24"/>
        </w:rPr>
        <w:t>se</w:t>
      </w:r>
      <w:r w:rsidR="00E01BD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 menos ele arranjasse uma mulher </w:t>
      </w:r>
      <w:r w:rsidR="00436942">
        <w:rPr>
          <w:rFonts w:ascii="Times New Roman" w:hAnsi="Times New Roman" w:cs="Times New Roman"/>
          <w:sz w:val="24"/>
          <w:szCs w:val="24"/>
          <w:lang w:val="en-GB"/>
        </w:rPr>
        <w:t xml:space="preserve">por </w:t>
      </w:r>
      <w:r w:rsidR="00436942">
        <w:rPr>
          <w:rFonts w:ascii="Times New Roman" w:hAnsi="Times New Roman" w:cs="Times New Roman"/>
          <w:sz w:val="24"/>
          <w:szCs w:val="24"/>
        </w:rPr>
        <w:t>aí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43694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="00436942">
        <w:rPr>
          <w:rFonts w:ascii="Times New Roman" w:hAnsi="Times New Roman" w:cs="Times New Roman"/>
          <w:sz w:val="24"/>
          <w:szCs w:val="24"/>
        </w:rPr>
        <w:t xml:space="preserve">daria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jeito </w:t>
      </w:r>
      <w:r w:rsidR="00E82E99">
        <w:rPr>
          <w:rFonts w:ascii="Times New Roman" w:hAnsi="Times New Roman" w:cs="Times New Roman"/>
          <w:sz w:val="24"/>
          <w:szCs w:val="24"/>
        </w:rPr>
        <w:t>de</w:t>
      </w:r>
      <w:r w:rsidR="00436942">
        <w:rPr>
          <w:rFonts w:ascii="Times New Roman" w:hAnsi="Times New Roman" w:cs="Times New Roman"/>
          <w:sz w:val="24"/>
          <w:szCs w:val="24"/>
        </w:rPr>
        <w:t xml:space="preserve"> aguentar essa tortura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E82E99">
        <w:rPr>
          <w:rFonts w:ascii="Times New Roman" w:hAnsi="Times New Roman" w:cs="Times New Roman"/>
          <w:sz w:val="24"/>
          <w:szCs w:val="24"/>
        </w:rPr>
        <w:t>el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crianças, </w:t>
      </w:r>
      <w:r w:rsidR="00436942">
        <w:rPr>
          <w:rFonts w:ascii="Times New Roman" w:hAnsi="Times New Roman" w:cs="Times New Roman"/>
          <w:sz w:val="24"/>
          <w:szCs w:val="24"/>
        </w:rPr>
        <w:t>desde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ele não me tocasse</w:t>
      </w:r>
      <w:r w:rsidR="00C5493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E82E99">
        <w:rPr>
          <w:rFonts w:ascii="Times New Roman" w:hAnsi="Times New Roman" w:cs="Times New Roman"/>
          <w:sz w:val="24"/>
          <w:szCs w:val="24"/>
        </w:rPr>
        <w:t xml:space="preserve">Com esperança,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="00E82E99">
        <w:rPr>
          <w:rFonts w:ascii="Times New Roman" w:hAnsi="Times New Roman" w:cs="Times New Roman"/>
          <w:sz w:val="24"/>
          <w:szCs w:val="24"/>
        </w:rPr>
        <w:t>ficava de ouvidos atentos à</w:t>
      </w:r>
      <w:r w:rsidR="00E77B9F">
        <w:rPr>
          <w:rFonts w:ascii="Times New Roman" w:hAnsi="Times New Roman" w:cs="Times New Roman"/>
          <w:sz w:val="24"/>
          <w:szCs w:val="24"/>
        </w:rPr>
        <w:t>s</w:t>
      </w:r>
      <w:r w:rsidR="00E82E99">
        <w:rPr>
          <w:rFonts w:ascii="Times New Roman" w:hAnsi="Times New Roman" w:cs="Times New Roman"/>
          <w:sz w:val="24"/>
          <w:szCs w:val="24"/>
        </w:rPr>
        <w:t xml:space="preserve"> conversa</w:t>
      </w:r>
      <w:r w:rsidR="00E77B9F">
        <w:rPr>
          <w:rFonts w:ascii="Times New Roman" w:hAnsi="Times New Roman" w:cs="Times New Roman"/>
          <w:sz w:val="24"/>
          <w:szCs w:val="24"/>
        </w:rPr>
        <w:t>s</w:t>
      </w:r>
      <w:r w:rsidR="00E82E99">
        <w:rPr>
          <w:rFonts w:ascii="Times New Roman" w:hAnsi="Times New Roman" w:cs="Times New Roman"/>
          <w:sz w:val="24"/>
          <w:szCs w:val="24"/>
        </w:rPr>
        <w:t xml:space="preserve"> dos vizinhos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50089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 mais que eles </w:t>
      </w:r>
      <w:r w:rsidR="004A0FD9">
        <w:rPr>
          <w:rFonts w:ascii="Times New Roman" w:hAnsi="Times New Roman" w:cs="Times New Roman"/>
          <w:sz w:val="24"/>
          <w:szCs w:val="24"/>
        </w:rPr>
        <w:t>não vissem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</w:t>
      </w:r>
      <w:r w:rsidR="004A0FD9">
        <w:rPr>
          <w:rFonts w:ascii="Times New Roman" w:hAnsi="Times New Roman" w:cs="Times New Roman"/>
          <w:sz w:val="24"/>
          <w:szCs w:val="24"/>
        </w:rPr>
        <w:t xml:space="preserve"> com bons olhos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Vera </w:t>
      </w:r>
      <w:r w:rsidR="00360798">
        <w:rPr>
          <w:rFonts w:ascii="Times New Roman" w:hAnsi="Times New Roman" w:cs="Times New Roman"/>
          <w:sz w:val="24"/>
          <w:szCs w:val="24"/>
        </w:rPr>
        <w:t>nem uma vez ouviu qualquer alusão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devassidão</w:t>
      </w:r>
      <w:r w:rsidR="00360798">
        <w:rPr>
          <w:rFonts w:ascii="Times New Roman" w:hAnsi="Times New Roman" w:cs="Times New Roman"/>
          <w:sz w:val="24"/>
          <w:szCs w:val="24"/>
        </w:rPr>
        <w:t xml:space="preserve"> de</w:t>
      </w:r>
      <w:r w:rsidR="004A0FD9">
        <w:rPr>
          <w:rFonts w:ascii="Times New Roman" w:hAnsi="Times New Roman" w:cs="Times New Roman"/>
          <w:sz w:val="24"/>
          <w:szCs w:val="24"/>
        </w:rPr>
        <w:t xml:space="preserve">le,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apesar de </w:t>
      </w:r>
      <w:r w:rsidR="004A0FD9">
        <w:rPr>
          <w:rFonts w:ascii="Times New Roman" w:hAnsi="Times New Roman" w:cs="Times New Roman"/>
          <w:sz w:val="24"/>
          <w:szCs w:val="24"/>
        </w:rPr>
        <w:t xml:space="preserve">já não viverem como marido e mulher </w:t>
      </w:r>
      <w:r w:rsidR="00E77B9F">
        <w:rPr>
          <w:rFonts w:ascii="Times New Roman" w:hAnsi="Times New Roman" w:cs="Times New Roman"/>
          <w:sz w:val="24"/>
          <w:szCs w:val="24"/>
        </w:rPr>
        <w:t>fazia</w:t>
      </w:r>
      <w:r w:rsidR="004A0FD9">
        <w:rPr>
          <w:rFonts w:ascii="Times New Roman" w:hAnsi="Times New Roman" w:cs="Times New Roman"/>
          <w:sz w:val="24"/>
          <w:szCs w:val="24"/>
        </w:rPr>
        <w:t xml:space="preserve">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A0FD9">
        <w:rPr>
          <w:rFonts w:ascii="Times New Roman" w:hAnsi="Times New Roman" w:cs="Times New Roman"/>
          <w:sz w:val="24"/>
          <w:szCs w:val="24"/>
        </w:rPr>
        <w:t>Quanto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devassidão de Vera, havia rumores de que ela </w:t>
      </w:r>
      <w:ins w:id="314" w:author="Daniela Mountian" w:date="2017-04-22T15:27:00Z">
        <w:r w:rsidR="004A0FD9">
          <w:rPr>
            <w:rFonts w:ascii="Times New Roman" w:hAnsi="Times New Roman" w:cs="Times New Roman"/>
            <w:sz w:val="24"/>
            <w:szCs w:val="24"/>
          </w:rPr>
          <w:t>t</w:t>
        </w:r>
      </w:ins>
      <w:ins w:id="315" w:author="Daniela Mountian" w:date="2017-08-24T20:46:00Z">
        <w:r w:rsidR="002C6F05">
          <w:rPr>
            <w:rFonts w:ascii="Times New Roman" w:hAnsi="Times New Roman" w:cs="Times New Roman"/>
            <w:sz w:val="24"/>
            <w:szCs w:val="24"/>
          </w:rPr>
          <w:t>eria tido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algo com Pávlov, </w:t>
      </w:r>
      <w:r w:rsidR="004A0FD9">
        <w:rPr>
          <w:rFonts w:ascii="Times New Roman" w:hAnsi="Times New Roman" w:cs="Times New Roman"/>
          <w:sz w:val="24"/>
          <w:szCs w:val="24"/>
        </w:rPr>
        <w:t>mas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diziam </w:t>
      </w:r>
      <w:r w:rsidR="004A0FD9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ele </w:t>
      </w:r>
      <w:r w:rsidR="004A0FD9">
        <w:rPr>
          <w:rFonts w:ascii="Times New Roman" w:hAnsi="Times New Roman" w:cs="Times New Roman"/>
          <w:sz w:val="24"/>
          <w:szCs w:val="24"/>
        </w:rPr>
        <w:t>bebia</w:t>
      </w:r>
      <w:r w:rsidR="0055127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0FD9">
        <w:rPr>
          <w:rFonts w:ascii="Times New Roman" w:hAnsi="Times New Roman" w:cs="Times New Roman"/>
          <w:sz w:val="24"/>
          <w:szCs w:val="24"/>
        </w:rPr>
        <w:t>batia</w:t>
      </w:r>
      <w:r w:rsidR="0055127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0FD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esposa e </w:t>
      </w:r>
      <w:r w:rsidR="004A0FD9">
        <w:rPr>
          <w:rFonts w:ascii="Times New Roman" w:hAnsi="Times New Roman" w:cs="Times New Roman"/>
          <w:sz w:val="24"/>
          <w:szCs w:val="24"/>
        </w:rPr>
        <w:t>maltratava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crianças.</w:t>
      </w:r>
    </w:p>
    <w:p w:rsidR="0024094F" w:rsidRPr="00C5704C" w:rsidRDefault="00826F0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tempo, todos se acostumaram a </w:t>
      </w:r>
      <w:r w:rsidR="00551270" w:rsidRPr="00C5704C">
        <w:rPr>
          <w:rFonts w:ascii="Times New Roman" w:hAnsi="Times New Roman" w:cs="Times New Roman"/>
          <w:sz w:val="24"/>
          <w:szCs w:val="24"/>
        </w:rPr>
        <w:t>es</w:t>
      </w:r>
      <w:r w:rsidR="00551270">
        <w:rPr>
          <w:rFonts w:ascii="Times New Roman" w:hAnsi="Times New Roman" w:cs="Times New Roman"/>
          <w:sz w:val="24"/>
          <w:szCs w:val="24"/>
        </w:rPr>
        <w:t>s</w:t>
      </w:r>
      <w:r w:rsidR="00551270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situação. Andrei </w:t>
      </w:r>
      <w:r>
        <w:rPr>
          <w:rFonts w:ascii="Times New Roman" w:hAnsi="Times New Roman" w:cs="Times New Roman"/>
          <w:sz w:val="24"/>
          <w:szCs w:val="24"/>
        </w:rPr>
        <w:t>se habituou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à crença de 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551270">
        <w:rPr>
          <w:rFonts w:ascii="Times New Roman" w:hAnsi="Times New Roman" w:cs="Times New Roman"/>
          <w:sz w:val="24"/>
          <w:szCs w:val="24"/>
        </w:rPr>
        <w:t xml:space="preserve">mulher </w:t>
      </w:r>
      <w:r>
        <w:rPr>
          <w:rFonts w:ascii="Times New Roman" w:hAnsi="Times New Roman" w:cs="Times New Roman"/>
          <w:sz w:val="24"/>
          <w:szCs w:val="24"/>
        </w:rPr>
        <w:t>era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devassa, Vera ao </w:t>
      </w:r>
      <w:r>
        <w:rPr>
          <w:rFonts w:ascii="Times New Roman" w:hAnsi="Times New Roman" w:cs="Times New Roman"/>
          <w:sz w:val="24"/>
          <w:szCs w:val="24"/>
        </w:rPr>
        <w:t xml:space="preserve">fato de </w:t>
      </w:r>
      <w:r w:rsidR="00AC226A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seu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marido </w:t>
      </w:r>
      <w:r w:rsidR="00AC226A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bêbado </w:t>
      </w:r>
      <w:r>
        <w:rPr>
          <w:rFonts w:ascii="Times New Roman" w:hAnsi="Times New Roman" w:cs="Times New Roman"/>
          <w:sz w:val="24"/>
          <w:szCs w:val="24"/>
        </w:rPr>
        <w:t xml:space="preserve">e 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desordeiro e os vizinhos </w:t>
      </w:r>
      <w:r>
        <w:rPr>
          <w:rFonts w:ascii="Times New Roman" w:hAnsi="Times New Roman" w:cs="Times New Roman"/>
          <w:sz w:val="24"/>
          <w:szCs w:val="24"/>
        </w:rPr>
        <w:t xml:space="preserve">à ideia de </w:t>
      </w:r>
      <w:r w:rsidR="00AC226A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família Kopóssov </w:t>
      </w:r>
      <w:r w:rsidR="00AC226A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infeliz e desregrada. Vera até conhecia os sinais d</w:t>
      </w:r>
      <w:r w:rsidR="002A0574">
        <w:rPr>
          <w:rFonts w:ascii="Times New Roman" w:hAnsi="Times New Roman" w:cs="Times New Roman"/>
          <w:sz w:val="24"/>
          <w:szCs w:val="24"/>
        </w:rPr>
        <w:t>os acessos</w:t>
      </w:r>
      <w:r w:rsidR="0061358A">
        <w:rPr>
          <w:rFonts w:ascii="Times New Roman" w:hAnsi="Times New Roman" w:cs="Times New Roman"/>
          <w:sz w:val="24"/>
          <w:szCs w:val="24"/>
        </w:rPr>
        <w:t xml:space="preserve"> de Andrei, sabia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61358A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ficaria furioso e quando se acalmaria. </w:t>
      </w:r>
      <w:r w:rsidR="0061358A">
        <w:rPr>
          <w:rFonts w:ascii="Times New Roman" w:hAnsi="Times New Roman" w:cs="Times New Roman"/>
          <w:sz w:val="24"/>
          <w:szCs w:val="24"/>
        </w:rPr>
        <w:t>Ele se enfurecia às vésperas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lua cheia e </w:t>
      </w:r>
      <w:r w:rsidR="0061358A">
        <w:rPr>
          <w:rFonts w:ascii="Times New Roman" w:hAnsi="Times New Roman" w:cs="Times New Roman"/>
          <w:sz w:val="24"/>
          <w:szCs w:val="24"/>
        </w:rPr>
        <w:t>dava uma trégua com a chegada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lua nova. </w:t>
      </w:r>
      <w:r w:rsidR="00E77B9F">
        <w:rPr>
          <w:rFonts w:ascii="Times New Roman" w:hAnsi="Times New Roman" w:cs="Times New Roman"/>
          <w:sz w:val="24"/>
          <w:szCs w:val="24"/>
        </w:rPr>
        <w:t>D</w:t>
      </w:r>
      <w:r w:rsidR="00AC226A">
        <w:rPr>
          <w:rFonts w:ascii="Times New Roman" w:hAnsi="Times New Roman" w:cs="Times New Roman"/>
          <w:sz w:val="24"/>
          <w:szCs w:val="24"/>
        </w:rPr>
        <w:t xml:space="preserve">esde que </w:t>
      </w:r>
      <w:r w:rsidR="002A0574">
        <w:rPr>
          <w:rFonts w:ascii="Times New Roman" w:hAnsi="Times New Roman" w:cs="Times New Roman"/>
          <w:sz w:val="24"/>
          <w:szCs w:val="24"/>
        </w:rPr>
        <w:t>começou</w:t>
      </w:r>
      <w:r w:rsidR="00AC226A">
        <w:rPr>
          <w:rFonts w:ascii="Times New Roman" w:hAnsi="Times New Roman" w:cs="Times New Roman"/>
          <w:sz w:val="24"/>
          <w:szCs w:val="24"/>
        </w:rPr>
        <w:t xml:space="preserve"> </w:t>
      </w:r>
      <w:r w:rsidR="0061358A">
        <w:rPr>
          <w:rFonts w:ascii="Times New Roman" w:hAnsi="Times New Roman" w:cs="Times New Roman"/>
          <w:sz w:val="24"/>
          <w:szCs w:val="24"/>
        </w:rPr>
        <w:t>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vida infernal, </w:t>
      </w:r>
      <w:r w:rsidR="00AC226A">
        <w:rPr>
          <w:rFonts w:ascii="Times New Roman" w:hAnsi="Times New Roman" w:cs="Times New Roman"/>
          <w:sz w:val="24"/>
          <w:szCs w:val="24"/>
        </w:rPr>
        <w:t xml:space="preserve">Vera </w:t>
      </w:r>
      <w:r w:rsidR="002A0574">
        <w:rPr>
          <w:rFonts w:ascii="Times New Roman" w:hAnsi="Times New Roman" w:cs="Times New Roman"/>
          <w:sz w:val="24"/>
          <w:szCs w:val="24"/>
        </w:rPr>
        <w:t>passou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AC226A">
        <w:rPr>
          <w:rFonts w:ascii="Times New Roman" w:hAnsi="Times New Roman" w:cs="Times New Roman"/>
          <w:sz w:val="24"/>
          <w:szCs w:val="24"/>
        </w:rPr>
        <w:t>recorrer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226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Deus, </w:t>
      </w:r>
      <w:r w:rsidR="00AC226A">
        <w:rPr>
          <w:rFonts w:ascii="Times New Roman" w:hAnsi="Times New Roman" w:cs="Times New Roman"/>
          <w:sz w:val="24"/>
          <w:szCs w:val="24"/>
        </w:rPr>
        <w:t>embora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AC226A">
        <w:rPr>
          <w:rFonts w:ascii="Times New Roman" w:hAnsi="Times New Roman" w:cs="Times New Roman"/>
          <w:sz w:val="24"/>
          <w:szCs w:val="24"/>
        </w:rPr>
        <w:t>fosse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igreja</w:t>
      </w:r>
      <w:del w:id="316" w:author="Daniela Mountian" w:date="2017-08-25T01:47:00Z">
        <w:r w:rsidR="002C6F05" w:rsidDel="000F0DBA">
          <w:rPr>
            <w:rFonts w:ascii="Times New Roman" w:hAnsi="Times New Roman" w:cs="Times New Roman"/>
            <w:sz w:val="24"/>
            <w:szCs w:val="24"/>
          </w:rPr>
          <w:delText>;</w:delText>
        </w:r>
      </w:del>
      <w:ins w:id="317" w:author="Daniela Mountian" w:date="2017-08-25T01:47:00Z">
        <w:r w:rsidR="000F0DBA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318" w:author="Daniela Mountian" w:date="2017-08-25T01:47:00Z">
        <w:r w:rsidR="002C6F05" w:rsidDel="000F0DBA">
          <w:rPr>
            <w:rFonts w:ascii="Times New Roman" w:hAnsi="Times New Roman" w:cs="Times New Roman"/>
            <w:sz w:val="24"/>
            <w:szCs w:val="24"/>
          </w:rPr>
          <w:delText xml:space="preserve"> ela</w:delText>
        </w:r>
      </w:del>
      <w:ins w:id="319" w:author="Daniela Mountian" w:date="2017-08-25T01:47:00Z">
        <w:r w:rsidR="000F0DBA">
          <w:rPr>
            <w:rFonts w:ascii="Times New Roman" w:hAnsi="Times New Roman" w:cs="Times New Roman"/>
            <w:sz w:val="24"/>
            <w:szCs w:val="24"/>
          </w:rPr>
          <w:t>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implorava que </w:t>
      </w:r>
      <w:r w:rsidR="002A0574">
        <w:rPr>
          <w:rFonts w:ascii="Times New Roman" w:hAnsi="Times New Roman" w:cs="Times New Roman"/>
          <w:sz w:val="24"/>
          <w:szCs w:val="24"/>
        </w:rPr>
        <w:t>seus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dias de </w:t>
      </w:r>
      <w:r w:rsidR="002A0574">
        <w:rPr>
          <w:rFonts w:ascii="Times New Roman" w:hAnsi="Times New Roman" w:cs="Times New Roman"/>
          <w:sz w:val="24"/>
          <w:szCs w:val="24"/>
        </w:rPr>
        <w:t>folga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caíssem </w:t>
      </w:r>
      <w:r w:rsidR="00AC226A">
        <w:rPr>
          <w:rFonts w:ascii="Times New Roman" w:hAnsi="Times New Roman" w:cs="Times New Roman"/>
          <w:sz w:val="24"/>
          <w:szCs w:val="24"/>
        </w:rPr>
        <w:t>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lua </w:t>
      </w:r>
      <w:r w:rsidR="00AC226A">
        <w:rPr>
          <w:rFonts w:ascii="Times New Roman" w:hAnsi="Times New Roman" w:cs="Times New Roman"/>
          <w:sz w:val="24"/>
          <w:szCs w:val="24"/>
        </w:rPr>
        <w:t>nova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44629">
        <w:rPr>
          <w:rFonts w:ascii="Times New Roman" w:hAnsi="Times New Roman" w:cs="Times New Roman"/>
          <w:sz w:val="24"/>
          <w:szCs w:val="24"/>
        </w:rPr>
        <w:t>A</w:t>
      </w:r>
      <w:r w:rsidR="002A0574">
        <w:rPr>
          <w:rFonts w:ascii="Times New Roman" w:hAnsi="Times New Roman" w:cs="Times New Roman"/>
          <w:sz w:val="24"/>
          <w:szCs w:val="24"/>
        </w:rPr>
        <w:t xml:space="preserve"> essa altura,</w:t>
      </w:r>
      <w:r w:rsidR="00444629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Andrei</w:t>
      </w:r>
      <w:r w:rsidR="00444629">
        <w:rPr>
          <w:rFonts w:ascii="Times New Roman" w:hAnsi="Times New Roman" w:cs="Times New Roman"/>
          <w:sz w:val="24"/>
          <w:szCs w:val="24"/>
          <w:lang w:val="ru-RU"/>
        </w:rPr>
        <w:t>, ао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leva</w:t>
      </w:r>
      <w:r w:rsidR="00444629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4629">
        <w:rPr>
          <w:rFonts w:ascii="Times New Roman" w:hAnsi="Times New Roman" w:cs="Times New Roman"/>
          <w:sz w:val="24"/>
          <w:szCs w:val="24"/>
        </w:rPr>
        <w:t xml:space="preserve">seus produtos de madeira </w:t>
      </w:r>
      <w:r w:rsidR="0024094F" w:rsidRPr="00C5704C">
        <w:rPr>
          <w:rFonts w:ascii="Times New Roman" w:hAnsi="Times New Roman" w:cs="Times New Roman"/>
          <w:sz w:val="24"/>
          <w:szCs w:val="24"/>
        </w:rPr>
        <w:t>para Górki</w:t>
      </w:r>
      <w:r w:rsidR="0044462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4629">
        <w:rPr>
          <w:rFonts w:ascii="Times New Roman" w:hAnsi="Times New Roman" w:cs="Times New Roman"/>
          <w:sz w:val="24"/>
          <w:szCs w:val="24"/>
        </w:rPr>
        <w:t xml:space="preserve">gastava </w:t>
      </w:r>
      <w:ins w:id="320" w:author="Daniela Mountian" w:date="2017-08-24T20:52:00Z">
        <w:r w:rsidR="002C6F05">
          <w:rPr>
            <w:rFonts w:ascii="Times New Roman" w:hAnsi="Times New Roman" w:cs="Times New Roman"/>
            <w:sz w:val="24"/>
            <w:szCs w:val="24"/>
          </w:rPr>
          <w:t xml:space="preserve">tudo </w:t>
        </w:r>
      </w:ins>
      <w:r w:rsidR="00444629">
        <w:rPr>
          <w:rFonts w:ascii="Times New Roman" w:hAnsi="Times New Roman" w:cs="Times New Roman"/>
          <w:sz w:val="24"/>
          <w:szCs w:val="24"/>
        </w:rPr>
        <w:t>o que conseguia da venda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4629">
        <w:rPr>
          <w:rFonts w:ascii="Times New Roman" w:hAnsi="Times New Roman" w:cs="Times New Roman"/>
          <w:sz w:val="24"/>
          <w:szCs w:val="24"/>
        </w:rPr>
        <w:t xml:space="preserve">em bebida,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lá mesmo, </w:t>
      </w:r>
      <w:r w:rsidR="00444629">
        <w:rPr>
          <w:rFonts w:ascii="Times New Roman" w:hAnsi="Times New Roman" w:cs="Times New Roman"/>
          <w:sz w:val="24"/>
          <w:szCs w:val="24"/>
        </w:rPr>
        <w:t>na companhia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conhecidos, demorando um ou dois </w:t>
      </w:r>
      <w:r w:rsidR="00444629">
        <w:rPr>
          <w:rFonts w:ascii="Times New Roman" w:hAnsi="Times New Roman" w:cs="Times New Roman"/>
          <w:sz w:val="24"/>
          <w:szCs w:val="24"/>
        </w:rPr>
        <w:t xml:space="preserve">dias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6A784A">
        <w:rPr>
          <w:rFonts w:ascii="Times New Roman" w:hAnsi="Times New Roman" w:cs="Times New Roman"/>
          <w:sz w:val="24"/>
          <w:szCs w:val="24"/>
        </w:rPr>
        <w:t>regressar</w:t>
      </w:r>
      <w:r w:rsidR="00444629">
        <w:rPr>
          <w:rFonts w:ascii="Times New Roman" w:hAnsi="Times New Roman" w:cs="Times New Roman"/>
          <w:sz w:val="24"/>
          <w:szCs w:val="24"/>
        </w:rPr>
        <w:t xml:space="preserve"> para casa</w:t>
      </w:r>
      <w:r w:rsidR="0024094F" w:rsidRPr="00C5704C">
        <w:rPr>
          <w:rFonts w:ascii="Times New Roman" w:hAnsi="Times New Roman" w:cs="Times New Roman"/>
          <w:sz w:val="24"/>
          <w:szCs w:val="24"/>
        </w:rPr>
        <w:t>. Ele voltava sombrio</w:t>
      </w:r>
      <w:r w:rsidR="006A784A">
        <w:rPr>
          <w:rFonts w:ascii="Times New Roman" w:hAnsi="Times New Roman" w:cs="Times New Roman"/>
          <w:sz w:val="24"/>
          <w:szCs w:val="24"/>
        </w:rPr>
        <w:t>, no entanto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784A">
        <w:rPr>
          <w:rFonts w:ascii="Times New Roman" w:hAnsi="Times New Roman" w:cs="Times New Roman"/>
          <w:sz w:val="24"/>
          <w:szCs w:val="24"/>
        </w:rPr>
        <w:t>mais calmo</w:t>
      </w:r>
      <w:r w:rsidR="0024094F" w:rsidRPr="00C5704C">
        <w:rPr>
          <w:rFonts w:ascii="Times New Roman" w:hAnsi="Times New Roman" w:cs="Times New Roman"/>
          <w:sz w:val="24"/>
          <w:szCs w:val="24"/>
        </w:rPr>
        <w:t>. E</w:t>
      </w:r>
      <w:r w:rsidR="0044462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</w:t>
      </w:r>
      <w:r w:rsidR="00444629">
        <w:rPr>
          <w:rFonts w:ascii="Times New Roman" w:hAnsi="Times New Roman" w:cs="Times New Roman"/>
          <w:sz w:val="24"/>
          <w:szCs w:val="24"/>
        </w:rPr>
        <w:t xml:space="preserve"> </w:t>
      </w:r>
      <w:r w:rsidR="00B46F82">
        <w:rPr>
          <w:rFonts w:ascii="Times New Roman" w:hAnsi="Times New Roman" w:cs="Times New Roman"/>
          <w:sz w:val="24"/>
          <w:szCs w:val="24"/>
        </w:rPr>
        <w:t xml:space="preserve">ele </w:t>
      </w:r>
      <w:r w:rsidR="00444629">
        <w:rPr>
          <w:rFonts w:ascii="Times New Roman" w:hAnsi="Times New Roman" w:cs="Times New Roman"/>
          <w:sz w:val="24"/>
          <w:szCs w:val="24"/>
        </w:rPr>
        <w:t>desatinava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784A">
        <w:rPr>
          <w:rFonts w:ascii="Times New Roman" w:hAnsi="Times New Roman" w:cs="Times New Roman"/>
          <w:sz w:val="24"/>
          <w:szCs w:val="24"/>
        </w:rPr>
        <w:t>logo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depois, sua fúria não </w:t>
      </w:r>
      <w:r w:rsidR="00444629">
        <w:rPr>
          <w:rFonts w:ascii="Times New Roman" w:hAnsi="Times New Roman" w:cs="Times New Roman"/>
          <w:sz w:val="24"/>
          <w:szCs w:val="24"/>
        </w:rPr>
        <w:t xml:space="preserve">chegava ao </w:t>
      </w:r>
      <w:r w:rsidR="00444629">
        <w:rPr>
          <w:rFonts w:ascii="Times New Roman" w:hAnsi="Times New Roman" w:cs="Times New Roman"/>
          <w:sz w:val="24"/>
          <w:szCs w:val="24"/>
        </w:rPr>
        <w:lastRenderedPageBreak/>
        <w:t>extremo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Tentava </w:t>
      </w:r>
      <w:del w:id="321" w:author="Daniela Mountian" w:date="2017-08-24T20:53:00Z">
        <w:r w:rsidR="0024094F" w:rsidRPr="00C5704C" w:rsidDel="002C6F05">
          <w:rPr>
            <w:rFonts w:ascii="Times New Roman" w:hAnsi="Times New Roman" w:cs="Times New Roman"/>
            <w:sz w:val="24"/>
            <w:szCs w:val="24"/>
          </w:rPr>
          <w:delText xml:space="preserve">espancar </w:delText>
        </w:r>
      </w:del>
      <w:ins w:id="322" w:author="Daniela Mountian" w:date="2017-08-24T20:53:00Z">
        <w:r w:rsidR="002C6F05">
          <w:rPr>
            <w:rFonts w:ascii="Times New Roman" w:hAnsi="Times New Roman" w:cs="Times New Roman"/>
            <w:sz w:val="24"/>
            <w:szCs w:val="24"/>
          </w:rPr>
          <w:t>bater em</w:t>
        </w:r>
        <w:r w:rsidR="002C6F05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Vera, mas não assusta</w:t>
      </w:r>
      <w:r w:rsidR="00444629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Ústia nem </w:t>
      </w:r>
      <w:r w:rsidR="00444629">
        <w:rPr>
          <w:rFonts w:ascii="Times New Roman" w:hAnsi="Times New Roman" w:cs="Times New Roman"/>
          <w:sz w:val="24"/>
          <w:szCs w:val="24"/>
        </w:rPr>
        <w:t>destruía 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coisas de casa. Vera agora </w:t>
      </w:r>
      <w:r w:rsidR="00444629">
        <w:rPr>
          <w:rFonts w:ascii="Times New Roman" w:hAnsi="Times New Roman" w:cs="Times New Roman"/>
          <w:sz w:val="24"/>
          <w:szCs w:val="24"/>
        </w:rPr>
        <w:t xml:space="preserve">só </w:t>
      </w:r>
      <w:r w:rsidR="0024094F" w:rsidRPr="00C5704C">
        <w:rPr>
          <w:rFonts w:ascii="Times New Roman" w:hAnsi="Times New Roman" w:cs="Times New Roman"/>
          <w:sz w:val="24"/>
          <w:szCs w:val="24"/>
        </w:rPr>
        <w:t>tinha um prazer, além das filhas</w:t>
      </w:r>
      <w:r w:rsidR="006A784A">
        <w:rPr>
          <w:rFonts w:ascii="Times New Roman" w:hAnsi="Times New Roman" w:cs="Times New Roman"/>
          <w:sz w:val="24"/>
          <w:szCs w:val="24"/>
        </w:rPr>
        <w:t>, naturalmente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Ela morava </w:t>
      </w:r>
      <w:r w:rsidR="006A784A">
        <w:rPr>
          <w:rFonts w:ascii="Times New Roman" w:hAnsi="Times New Roman" w:cs="Times New Roman"/>
          <w:sz w:val="24"/>
          <w:szCs w:val="24"/>
        </w:rPr>
        <w:t xml:space="preserve">em uma bela </w:t>
      </w:r>
      <w:r w:rsidR="002A0574">
        <w:rPr>
          <w:rFonts w:ascii="Times New Roman" w:hAnsi="Times New Roman" w:cs="Times New Roman"/>
          <w:sz w:val="24"/>
          <w:szCs w:val="24"/>
        </w:rPr>
        <w:t>vizinhança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amava sua </w:t>
      </w:r>
      <w:r w:rsidR="00AA31D5">
        <w:rPr>
          <w:rFonts w:ascii="Times New Roman" w:hAnsi="Times New Roman" w:cs="Times New Roman"/>
          <w:sz w:val="24"/>
          <w:szCs w:val="24"/>
        </w:rPr>
        <w:t>terra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cidade de Bor... </w:t>
      </w:r>
      <w:r w:rsidR="00204EA6">
        <w:rPr>
          <w:rFonts w:ascii="Times New Roman" w:hAnsi="Times New Roman" w:cs="Times New Roman"/>
          <w:sz w:val="24"/>
          <w:szCs w:val="24"/>
        </w:rPr>
        <w:t>Ali h</w:t>
      </w:r>
      <w:r w:rsidR="006A784A">
        <w:rPr>
          <w:rFonts w:ascii="Times New Roman" w:hAnsi="Times New Roman" w:cs="Times New Roman"/>
          <w:sz w:val="24"/>
          <w:szCs w:val="24"/>
        </w:rPr>
        <w:t xml:space="preserve">avia bons lugares </w:t>
      </w:r>
      <w:r w:rsidR="00E01BD8">
        <w:rPr>
          <w:rFonts w:ascii="Times New Roman" w:hAnsi="Times New Roman" w:cs="Times New Roman"/>
          <w:sz w:val="24"/>
          <w:szCs w:val="24"/>
        </w:rPr>
        <w:t xml:space="preserve">para </w:t>
      </w:r>
      <w:r w:rsidR="006A784A">
        <w:rPr>
          <w:rFonts w:ascii="Times New Roman" w:hAnsi="Times New Roman" w:cs="Times New Roman"/>
          <w:sz w:val="24"/>
          <w:szCs w:val="24"/>
        </w:rPr>
        <w:t>pescar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para </w:t>
      </w:r>
      <w:r w:rsidR="00204EA6">
        <w:rPr>
          <w:rFonts w:ascii="Times New Roman" w:hAnsi="Times New Roman" w:cs="Times New Roman"/>
          <w:sz w:val="24"/>
          <w:szCs w:val="24"/>
        </w:rPr>
        <w:t>apanhar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cogumelos, para </w:t>
      </w:r>
      <w:r w:rsidR="006A784A">
        <w:rPr>
          <w:rFonts w:ascii="Times New Roman" w:hAnsi="Times New Roman" w:cs="Times New Roman"/>
          <w:sz w:val="24"/>
          <w:szCs w:val="24"/>
        </w:rPr>
        <w:t xml:space="preserve">colher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frutas silvestres... Mesmo com sua desgraça </w:t>
      </w:r>
      <w:r w:rsidR="00204EA6">
        <w:rPr>
          <w:rFonts w:ascii="Times New Roman" w:hAnsi="Times New Roman" w:cs="Times New Roman"/>
          <w:sz w:val="24"/>
          <w:szCs w:val="24"/>
        </w:rPr>
        <w:t>pessoal,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4EA6">
        <w:rPr>
          <w:rFonts w:ascii="Times New Roman" w:hAnsi="Times New Roman" w:cs="Times New Roman"/>
          <w:sz w:val="24"/>
          <w:szCs w:val="24"/>
        </w:rPr>
        <w:t>ela tinha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motivos </w:t>
      </w:r>
      <w:r w:rsidR="00E01BD8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alegria. </w:t>
      </w:r>
      <w:ins w:id="323" w:author="Daniela Mountian" w:date="2017-04-28T23:17:00Z">
        <w:r w:rsidR="00DB41FB" w:rsidRPr="00D456D6">
          <w:rPr>
            <w:rFonts w:ascii="Times New Roman" w:hAnsi="Times New Roman" w:cs="Times New Roman"/>
            <w:sz w:val="24"/>
            <w:szCs w:val="24"/>
          </w:rPr>
          <w:t>Vera</w:t>
        </w:r>
      </w:ins>
      <w:ins w:id="324" w:author="Daniela Mountian" w:date="2017-04-22T17:08:00Z">
        <w:r w:rsidR="00204EA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04EA6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ot</w:t>
      </w:r>
      <w:r w:rsidR="00204EA6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Tássia, nos últimos tempos, </w:t>
      </w:r>
      <w:r w:rsidR="00E77B9F">
        <w:rPr>
          <w:rFonts w:ascii="Times New Roman" w:hAnsi="Times New Roman" w:cs="Times New Roman"/>
          <w:sz w:val="24"/>
          <w:szCs w:val="24"/>
        </w:rPr>
        <w:t>começou</w:t>
      </w:r>
      <w:r w:rsidR="00204EA6">
        <w:rPr>
          <w:rFonts w:ascii="Times New Roman" w:hAnsi="Times New Roman" w:cs="Times New Roman"/>
          <w:sz w:val="24"/>
          <w:szCs w:val="24"/>
        </w:rPr>
        <w:t xml:space="preserve"> a </w:t>
      </w:r>
      <w:r w:rsidR="0024094F" w:rsidRPr="00C5704C">
        <w:rPr>
          <w:rFonts w:ascii="Times New Roman" w:hAnsi="Times New Roman" w:cs="Times New Roman"/>
          <w:sz w:val="24"/>
          <w:szCs w:val="24"/>
        </w:rPr>
        <w:t>olha</w:t>
      </w:r>
      <w:r w:rsidR="00204EA6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ela com desaprovação</w:t>
      </w:r>
      <w:r w:rsidR="00204EA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apega</w:t>
      </w:r>
      <w:r w:rsidR="00204EA6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204EA6">
        <w:rPr>
          <w:rFonts w:ascii="Times New Roman" w:hAnsi="Times New Roman" w:cs="Times New Roman"/>
          <w:sz w:val="24"/>
          <w:szCs w:val="24"/>
        </w:rPr>
        <w:t>o-se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pai; em compensação, </w:t>
      </w:r>
      <w:ins w:id="325" w:author="Daniela Mountian" w:date="2017-04-22T17:09:00Z">
        <w:r w:rsidR="00204EA6">
          <w:rPr>
            <w:rFonts w:ascii="Times New Roman" w:hAnsi="Times New Roman" w:cs="Times New Roman"/>
            <w:sz w:val="24"/>
            <w:szCs w:val="24"/>
          </w:rPr>
          <w:t>Ústia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326" w:author="Daniela Mountian" w:date="2017-04-22T17:10:00Z">
        <w:r w:rsidR="00204EA6">
          <w:rPr>
            <w:rFonts w:ascii="Times New Roman" w:hAnsi="Times New Roman" w:cs="Times New Roman"/>
            <w:sz w:val="24"/>
            <w:szCs w:val="24"/>
          </w:rPr>
          <w:t>que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4EA6">
        <w:rPr>
          <w:rFonts w:ascii="Times New Roman" w:hAnsi="Times New Roman" w:cs="Times New Roman"/>
          <w:sz w:val="24"/>
          <w:szCs w:val="24"/>
        </w:rPr>
        <w:t>Andrei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204EA6">
        <w:rPr>
          <w:rFonts w:ascii="Times New Roman" w:hAnsi="Times New Roman" w:cs="Times New Roman"/>
          <w:sz w:val="24"/>
          <w:szCs w:val="24"/>
        </w:rPr>
        <w:t>amava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4EA6">
        <w:rPr>
          <w:rFonts w:ascii="Times New Roman" w:hAnsi="Times New Roman" w:cs="Times New Roman"/>
          <w:sz w:val="24"/>
          <w:szCs w:val="24"/>
        </w:rPr>
        <w:t>e</w:t>
      </w:r>
      <w:r w:rsidR="0064096C">
        <w:rPr>
          <w:rFonts w:ascii="Times New Roman" w:hAnsi="Times New Roman" w:cs="Times New Roman"/>
          <w:sz w:val="24"/>
          <w:szCs w:val="24"/>
        </w:rPr>
        <w:t xml:space="preserve"> 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deixava </w:t>
      </w:r>
      <w:r w:rsidR="00204EA6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brincar com as </w:t>
      </w:r>
      <w:r w:rsidR="00204EA6">
        <w:rPr>
          <w:rFonts w:ascii="Times New Roman" w:hAnsi="Times New Roman" w:cs="Times New Roman"/>
          <w:sz w:val="24"/>
          <w:szCs w:val="24"/>
        </w:rPr>
        <w:t>aparas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</w:t>
      </w:r>
      <w:r w:rsidR="00204EA6">
        <w:rPr>
          <w:rFonts w:ascii="Times New Roman" w:hAnsi="Times New Roman" w:cs="Times New Roman"/>
          <w:sz w:val="24"/>
          <w:szCs w:val="24"/>
        </w:rPr>
        <w:t>e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bancada, não desgrudava da mãe. </w:t>
      </w:r>
      <w:ins w:id="327" w:author="Daniela Mountian" w:date="2017-08-24T21:01:00Z">
        <w:r w:rsidR="007B6DD5">
          <w:rPr>
            <w:rFonts w:ascii="Times New Roman" w:hAnsi="Times New Roman" w:cs="Times New Roman"/>
            <w:sz w:val="24"/>
            <w:szCs w:val="24"/>
          </w:rPr>
          <w:t>Vera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continuava a trabalhar na fábrica de costura, </w:t>
      </w:r>
      <w:r w:rsidR="00204EA6">
        <w:rPr>
          <w:rFonts w:ascii="Times New Roman" w:hAnsi="Times New Roman" w:cs="Times New Roman"/>
          <w:sz w:val="24"/>
          <w:szCs w:val="24"/>
        </w:rPr>
        <w:t xml:space="preserve">só que agora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D456D6">
        <w:rPr>
          <w:rFonts w:ascii="Times New Roman" w:hAnsi="Times New Roman" w:cs="Times New Roman"/>
          <w:sz w:val="24"/>
          <w:szCs w:val="24"/>
        </w:rPr>
        <w:t>fazia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casacos acolchoados </w:t>
      </w:r>
      <w:r w:rsidR="006D1E14">
        <w:rPr>
          <w:rFonts w:ascii="Times New Roman" w:hAnsi="Times New Roman" w:cs="Times New Roman"/>
          <w:sz w:val="24"/>
          <w:szCs w:val="24"/>
        </w:rPr>
        <w:t>militares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jaquetas </w:t>
      </w:r>
      <w:r w:rsidR="00192C83">
        <w:rPr>
          <w:rFonts w:ascii="Times New Roman" w:hAnsi="Times New Roman" w:cs="Times New Roman"/>
          <w:sz w:val="24"/>
          <w:szCs w:val="24"/>
        </w:rPr>
        <w:t>de algodão sem personalidade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nas cores azul e cinza, para uso geral. </w:t>
      </w:r>
      <w:r w:rsidR="006D1E14">
        <w:rPr>
          <w:rFonts w:ascii="Times New Roman" w:hAnsi="Times New Roman" w:cs="Times New Roman"/>
          <w:sz w:val="24"/>
          <w:szCs w:val="24"/>
        </w:rPr>
        <w:t>Nos dias de folga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D1E14">
        <w:rPr>
          <w:rFonts w:ascii="Times New Roman" w:hAnsi="Times New Roman" w:cs="Times New Roman"/>
          <w:sz w:val="24"/>
          <w:szCs w:val="24"/>
        </w:rPr>
        <w:t>ia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</w:t>
      </w:r>
      <w:r w:rsidR="006D1E14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para a floresta. Quantos prazeres </w:t>
      </w:r>
      <w:r w:rsidR="006D1E14">
        <w:rPr>
          <w:rFonts w:ascii="Times New Roman" w:hAnsi="Times New Roman" w:cs="Times New Roman"/>
          <w:sz w:val="24"/>
          <w:szCs w:val="24"/>
        </w:rPr>
        <w:t>variados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havia</w:t>
      </w:r>
      <w:r w:rsidR="006D1E14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Podia</w:t>
      </w:r>
      <w:r w:rsidR="00192C83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2C83">
        <w:rPr>
          <w:rFonts w:ascii="Times New Roman" w:hAnsi="Times New Roman" w:cs="Times New Roman"/>
          <w:sz w:val="24"/>
          <w:szCs w:val="24"/>
        </w:rPr>
        <w:t>sentir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gosto do prazer, ouvi</w:t>
      </w:r>
      <w:r w:rsidR="00192C83">
        <w:rPr>
          <w:rFonts w:ascii="Times New Roman" w:hAnsi="Times New Roman" w:cs="Times New Roman"/>
          <w:sz w:val="24"/>
          <w:szCs w:val="24"/>
        </w:rPr>
        <w:t>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77B9F">
        <w:rPr>
          <w:rFonts w:ascii="Times New Roman" w:hAnsi="Times New Roman" w:cs="Times New Roman"/>
          <w:sz w:val="24"/>
          <w:szCs w:val="24"/>
        </w:rPr>
        <w:t>apreciá-lo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O ar da floresta </w:t>
      </w:r>
      <w:r w:rsidR="00192C83">
        <w:rPr>
          <w:rFonts w:ascii="Times New Roman" w:hAnsi="Times New Roman" w:cs="Times New Roman"/>
          <w:sz w:val="24"/>
          <w:szCs w:val="24"/>
        </w:rPr>
        <w:t>embriagava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 e ela </w:t>
      </w:r>
      <w:r w:rsidR="00DF355A">
        <w:rPr>
          <w:rFonts w:ascii="Times New Roman" w:hAnsi="Times New Roman" w:cs="Times New Roman"/>
          <w:sz w:val="24"/>
          <w:szCs w:val="24"/>
        </w:rPr>
        <w:t xml:space="preserve">queria que Ústia, sua </w:t>
      </w:r>
      <w:r w:rsidR="00F76D89">
        <w:rPr>
          <w:rFonts w:ascii="Times New Roman" w:hAnsi="Times New Roman" w:cs="Times New Roman"/>
          <w:sz w:val="24"/>
          <w:szCs w:val="24"/>
        </w:rPr>
        <w:t xml:space="preserve">filha </w:t>
      </w:r>
      <w:r w:rsidR="00DF355A">
        <w:rPr>
          <w:rFonts w:ascii="Times New Roman" w:hAnsi="Times New Roman" w:cs="Times New Roman"/>
          <w:sz w:val="24"/>
          <w:szCs w:val="24"/>
        </w:rPr>
        <w:t>favorita, também se embriagasse desse alento</w:t>
      </w:r>
      <w:r w:rsidR="0024094F" w:rsidRPr="00C5704C">
        <w:rPr>
          <w:rFonts w:ascii="Times New Roman" w:hAnsi="Times New Roman" w:cs="Times New Roman"/>
          <w:sz w:val="24"/>
          <w:szCs w:val="24"/>
        </w:rPr>
        <w:t>. Não à toa a cidade era chamada de Bor, que</w:t>
      </w:r>
      <w:r w:rsidR="00DF355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28"/>
      <w:r w:rsidR="0024094F" w:rsidRPr="007B6DD5">
        <w:rPr>
          <w:rFonts w:ascii="Times New Roman" w:hAnsi="Times New Roman" w:cs="Times New Roman"/>
          <w:sz w:val="24"/>
          <w:szCs w:val="24"/>
        </w:rPr>
        <w:t>em eslavo</w:t>
      </w:r>
      <w:commentRangeEnd w:id="328"/>
      <w:r w:rsidR="007B6DD5">
        <w:rPr>
          <w:rStyle w:val="Refdecomentrio"/>
          <w:rFonts w:cs="Times New Roman"/>
          <w:lang w:val="x-none"/>
        </w:rPr>
        <w:commentReference w:id="328"/>
      </w:r>
      <w:ins w:id="329" w:author="Daniela Mountian" w:date="2017-04-22T18:05:00Z">
        <w:r w:rsidR="00DF355A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significa </w:t>
      </w:r>
      <w:r w:rsidR="00DF355A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floresta</w:t>
      </w:r>
      <w:r w:rsidR="00DF355A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DF355A">
        <w:rPr>
          <w:rStyle w:val="Refdenotaderodap"/>
          <w:rFonts w:ascii="Times New Roman" w:hAnsi="Times New Roman" w:cs="Times New Roman"/>
          <w:sz w:val="24"/>
          <w:szCs w:val="24"/>
        </w:rPr>
        <w:footnoteReference w:id="6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“Tássia me </w:t>
      </w:r>
      <w:r w:rsidR="00B46F82">
        <w:rPr>
          <w:rFonts w:ascii="Times New Roman" w:hAnsi="Times New Roman" w:cs="Times New Roman"/>
          <w:sz w:val="24"/>
          <w:szCs w:val="24"/>
        </w:rPr>
        <w:t>recrimina</w:t>
      </w:r>
      <w:r w:rsidR="00F76D89">
        <w:rPr>
          <w:rFonts w:ascii="Times New Roman" w:hAnsi="Times New Roman" w:cs="Times New Roman"/>
          <w:sz w:val="24"/>
          <w:szCs w:val="24"/>
        </w:rPr>
        <w:t>,”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pensava Vera, </w:t>
      </w:r>
      <w:r w:rsidR="00F76D89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ela é </w:t>
      </w:r>
      <w:r w:rsidR="00AA31D5">
        <w:rPr>
          <w:rFonts w:ascii="Times New Roman" w:hAnsi="Times New Roman" w:cs="Times New Roman"/>
          <w:sz w:val="24"/>
          <w:szCs w:val="24"/>
        </w:rPr>
        <w:t>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filha d</w:t>
      </w:r>
      <w:r w:rsidR="00F76D89">
        <w:rPr>
          <w:rFonts w:ascii="Times New Roman" w:hAnsi="Times New Roman" w:cs="Times New Roman"/>
          <w:sz w:val="24"/>
          <w:szCs w:val="24"/>
        </w:rPr>
        <w:t>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pai, </w:t>
      </w:r>
      <w:r w:rsidR="00F76D89">
        <w:rPr>
          <w:rFonts w:ascii="Times New Roman" w:hAnsi="Times New Roman" w:cs="Times New Roman"/>
          <w:sz w:val="24"/>
          <w:szCs w:val="24"/>
        </w:rPr>
        <w:t>agora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</w:t>
      </w:r>
      <w:r w:rsidR="00F76D89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é minha única </w:t>
      </w:r>
      <w:r w:rsidR="00F76D89">
        <w:rPr>
          <w:rFonts w:ascii="Times New Roman" w:hAnsi="Times New Roman" w:cs="Times New Roman"/>
          <w:sz w:val="24"/>
          <w:szCs w:val="24"/>
        </w:rPr>
        <w:t>família</w:t>
      </w:r>
      <w:r w:rsidR="0024094F" w:rsidRPr="00C5704C">
        <w:rPr>
          <w:rFonts w:ascii="Times New Roman" w:hAnsi="Times New Roman" w:cs="Times New Roman"/>
          <w:sz w:val="24"/>
          <w:szCs w:val="24"/>
        </w:rPr>
        <w:t>...”</w:t>
      </w:r>
      <w:r w:rsidR="00F76D8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330" w:author="Daniela Mountian" w:date="2017-08-24T21:07:00Z">
        <w:r w:rsidR="0024094F" w:rsidRPr="007B6DD5" w:rsidDel="007B6DD5">
          <w:rPr>
            <w:rFonts w:ascii="Times New Roman" w:hAnsi="Times New Roman" w:cs="Times New Roman"/>
            <w:sz w:val="24"/>
            <w:szCs w:val="24"/>
          </w:rPr>
          <w:delText>No entanto</w:delText>
        </w:r>
        <w:r w:rsidR="0024094F" w:rsidRPr="00C5704C" w:rsidDel="007B6DD5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331" w:author="Daniela Mountian" w:date="2017-08-24T21:07:00Z">
        <w:r w:rsidR="007B6DD5">
          <w:rPr>
            <w:rFonts w:ascii="Times New Roman" w:hAnsi="Times New Roman" w:cs="Times New Roman"/>
            <w:sz w:val="24"/>
            <w:szCs w:val="24"/>
          </w:rPr>
          <w:t>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6D89">
        <w:rPr>
          <w:rFonts w:ascii="Times New Roman" w:hAnsi="Times New Roman" w:cs="Times New Roman"/>
          <w:sz w:val="24"/>
          <w:szCs w:val="24"/>
        </w:rPr>
        <w:t>Vera</w:t>
      </w:r>
      <w:r w:rsidR="00AA31D5">
        <w:rPr>
          <w:rFonts w:ascii="Times New Roman" w:hAnsi="Times New Roman" w:cs="Times New Roman"/>
          <w:sz w:val="24"/>
          <w:szCs w:val="24"/>
        </w:rPr>
        <w:t xml:space="preserve"> </w:t>
      </w:r>
      <w:r w:rsidR="00F76D89">
        <w:rPr>
          <w:rFonts w:ascii="Times New Roman" w:hAnsi="Times New Roman" w:cs="Times New Roman"/>
          <w:sz w:val="24"/>
          <w:szCs w:val="24"/>
        </w:rPr>
        <w:t>temia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Andrei, </w:t>
      </w:r>
      <w:r w:rsidR="00F76D89">
        <w:rPr>
          <w:rFonts w:ascii="Times New Roman" w:hAnsi="Times New Roman" w:cs="Times New Roman"/>
          <w:sz w:val="24"/>
          <w:szCs w:val="24"/>
        </w:rPr>
        <w:t>em um acesso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bebedeira, fizesse alguma coisa co</w:t>
      </w:r>
      <w:r w:rsidR="00AA31D5">
        <w:rPr>
          <w:rFonts w:ascii="Times New Roman" w:hAnsi="Times New Roman" w:cs="Times New Roman"/>
          <w:sz w:val="24"/>
          <w:szCs w:val="24"/>
        </w:rPr>
        <w:t>ntra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</w:t>
      </w:r>
      <w:r w:rsidR="00F76D89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a, como </w:t>
      </w:r>
      <w:r w:rsidR="00F76D89">
        <w:rPr>
          <w:rFonts w:ascii="Times New Roman" w:hAnsi="Times New Roman" w:cs="Times New Roman"/>
          <w:sz w:val="24"/>
          <w:szCs w:val="24"/>
        </w:rPr>
        <w:t xml:space="preserve">ele costumava </w:t>
      </w:r>
      <w:r w:rsidR="0024094F" w:rsidRPr="00C5704C">
        <w:rPr>
          <w:rFonts w:ascii="Times New Roman" w:hAnsi="Times New Roman" w:cs="Times New Roman"/>
          <w:sz w:val="24"/>
          <w:szCs w:val="24"/>
        </w:rPr>
        <w:t>ameaça</w:t>
      </w:r>
      <w:r w:rsidR="00F76D89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A1188A">
        <w:rPr>
          <w:rFonts w:ascii="Times New Roman" w:hAnsi="Times New Roman" w:cs="Times New Roman"/>
          <w:sz w:val="24"/>
          <w:szCs w:val="24"/>
        </w:rPr>
        <w:t>Num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domingo, </w:t>
      </w:r>
      <w:r w:rsidR="00F76D89">
        <w:rPr>
          <w:rFonts w:ascii="Times New Roman" w:hAnsi="Times New Roman" w:cs="Times New Roman"/>
          <w:sz w:val="24"/>
          <w:szCs w:val="24"/>
        </w:rPr>
        <w:t>no começo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6D89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o inverno</w:t>
      </w:r>
      <w:r w:rsidR="00F76D89">
        <w:rPr>
          <w:rFonts w:ascii="Times New Roman" w:hAnsi="Times New Roman" w:cs="Times New Roman"/>
          <w:sz w:val="24"/>
          <w:szCs w:val="24"/>
        </w:rPr>
        <w:t>, 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floresta estava especialmente </w:t>
      </w:r>
      <w:r w:rsidR="00F76D89">
        <w:rPr>
          <w:rFonts w:ascii="Times New Roman" w:hAnsi="Times New Roman" w:cs="Times New Roman"/>
          <w:sz w:val="24"/>
          <w:szCs w:val="24"/>
        </w:rPr>
        <w:t>perfumada</w:t>
      </w:r>
      <w:r w:rsidRPr="00C5704C">
        <w:rPr>
          <w:rFonts w:ascii="Times New Roman" w:hAnsi="Times New Roman" w:cs="Times New Roman"/>
          <w:sz w:val="24"/>
          <w:szCs w:val="24"/>
        </w:rPr>
        <w:t>, Vera decidiu levar Úst</w:t>
      </w:r>
      <w:r w:rsidR="00AA31D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para </w:t>
      </w:r>
      <w:r w:rsidR="00F76D89">
        <w:rPr>
          <w:rFonts w:ascii="Times New Roman" w:hAnsi="Times New Roman" w:cs="Times New Roman"/>
          <w:sz w:val="24"/>
          <w:szCs w:val="24"/>
        </w:rPr>
        <w:t>respirar</w:t>
      </w:r>
      <w:r w:rsidR="00DA0B7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2C05">
        <w:rPr>
          <w:rFonts w:ascii="Times New Roman" w:hAnsi="Times New Roman" w:cs="Times New Roman"/>
          <w:sz w:val="24"/>
          <w:szCs w:val="24"/>
        </w:rPr>
        <w:t>um pouco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</w:t>
      </w:r>
      <w:r w:rsidR="006B2C05">
        <w:rPr>
          <w:rFonts w:ascii="Times New Roman" w:hAnsi="Times New Roman" w:cs="Times New Roman"/>
          <w:sz w:val="24"/>
          <w:szCs w:val="24"/>
        </w:rPr>
        <w:t xml:space="preserve"> puro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</w:t>
      </w:r>
      <w:r w:rsidR="006B2C05">
        <w:rPr>
          <w:rFonts w:ascii="Times New Roman" w:hAnsi="Times New Roman" w:cs="Times New Roman"/>
          <w:sz w:val="24"/>
          <w:szCs w:val="24"/>
        </w:rPr>
        <w:t>a encontrou</w:t>
      </w:r>
      <w:r w:rsidRPr="00C5704C">
        <w:rPr>
          <w:rFonts w:ascii="Times New Roman" w:hAnsi="Times New Roman" w:cs="Times New Roman"/>
          <w:sz w:val="24"/>
          <w:szCs w:val="24"/>
        </w:rPr>
        <w:t>. Chamou</w:t>
      </w:r>
      <w:r w:rsidR="006B2C05">
        <w:rPr>
          <w:rFonts w:ascii="Times New Roman" w:hAnsi="Times New Roman" w:cs="Times New Roman"/>
          <w:sz w:val="24"/>
          <w:szCs w:val="24"/>
        </w:rPr>
        <w:t xml:space="preserve"> várias vezes, mas em vão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2A0574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2C05">
        <w:rPr>
          <w:rFonts w:ascii="Times New Roman" w:hAnsi="Times New Roman" w:cs="Times New Roman"/>
          <w:sz w:val="24"/>
          <w:szCs w:val="24"/>
        </w:rPr>
        <w:t>Ela irrompeu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</w:t>
      </w:r>
      <w:r w:rsidR="006B2C05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trabalha</w:t>
      </w:r>
      <w:r w:rsidR="006B2C05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2C05">
        <w:rPr>
          <w:rFonts w:ascii="Times New Roman" w:hAnsi="Times New Roman" w:cs="Times New Roman"/>
          <w:sz w:val="24"/>
          <w:szCs w:val="24"/>
        </w:rPr>
        <w:t>em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bancada, sombrio, mas não </w:t>
      </w:r>
      <w:r w:rsidR="006B2C05">
        <w:rPr>
          <w:rFonts w:ascii="Times New Roman" w:hAnsi="Times New Roman" w:cs="Times New Roman"/>
          <w:sz w:val="24"/>
          <w:szCs w:val="24"/>
        </w:rPr>
        <w:t xml:space="preserve">estava </w:t>
      </w:r>
      <w:r w:rsidRPr="00C5704C">
        <w:rPr>
          <w:rFonts w:ascii="Times New Roman" w:hAnsi="Times New Roman" w:cs="Times New Roman"/>
          <w:sz w:val="24"/>
          <w:szCs w:val="24"/>
        </w:rPr>
        <w:t>bêbado. Tássia senta</w:t>
      </w:r>
      <w:r w:rsidR="006B2C05">
        <w:rPr>
          <w:rFonts w:ascii="Times New Roman" w:hAnsi="Times New Roman" w:cs="Times New Roman"/>
          <w:sz w:val="24"/>
          <w:szCs w:val="24"/>
        </w:rPr>
        <w:t>va-se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dele, </w:t>
      </w:r>
      <w:r w:rsidR="00A2613E">
        <w:rPr>
          <w:rFonts w:ascii="Times New Roman" w:hAnsi="Times New Roman" w:cs="Times New Roman"/>
          <w:sz w:val="24"/>
          <w:szCs w:val="24"/>
        </w:rPr>
        <w:t>re</w:t>
      </w:r>
      <w:r w:rsidR="00753979">
        <w:rPr>
          <w:rFonts w:ascii="Times New Roman" w:hAnsi="Times New Roman" w:cs="Times New Roman"/>
          <w:sz w:val="24"/>
          <w:szCs w:val="24"/>
        </w:rPr>
        <w:t>colhendo</w:t>
      </w:r>
      <w:r w:rsidR="0075397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="006B2C05">
        <w:rPr>
          <w:rFonts w:ascii="Times New Roman" w:hAnsi="Times New Roman" w:cs="Times New Roman"/>
          <w:sz w:val="24"/>
          <w:szCs w:val="24"/>
        </w:rPr>
        <w:t>aparas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madeira.</w:t>
      </w:r>
    </w:p>
    <w:p w:rsidR="0024094F" w:rsidRPr="00C5704C" w:rsidRDefault="0075397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Vocês viram Ústia?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Vera perguntou, preocupa</w:t>
      </w:r>
      <w:r w:rsidR="006B2C05">
        <w:rPr>
          <w:rFonts w:ascii="Times New Roman" w:hAnsi="Times New Roman" w:cs="Times New Roman"/>
          <w:sz w:val="24"/>
          <w:szCs w:val="24"/>
        </w:rPr>
        <w:t>da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5397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vimos a sua Ústia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Andrei, sombrio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sou seu empregado para correr atrás dos seus pecados e vigiá-los.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 Tássia disse:</w:t>
      </w:r>
    </w:p>
    <w:p w:rsidR="0024094F" w:rsidRPr="00C5704C" w:rsidRDefault="0075397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foi para a casa da velha Tchesnokova.</w:t>
      </w:r>
    </w:p>
    <w:p w:rsidR="0024094F" w:rsidRPr="00C5704C" w:rsidRDefault="0075397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Tchesnokova?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Vera continuava </w:t>
      </w:r>
      <w:r w:rsidR="002A0574">
        <w:rPr>
          <w:rFonts w:ascii="Times New Roman" w:hAnsi="Times New Roman" w:cs="Times New Roman"/>
          <w:sz w:val="24"/>
          <w:szCs w:val="24"/>
        </w:rPr>
        <w:t>aflita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5397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Aquela com que</w:t>
      </w:r>
      <w:r w:rsidR="00AA31D5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vivem os judeus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 sorriu </w:t>
      </w:r>
      <w:r w:rsidR="00AA31D5">
        <w:rPr>
          <w:rFonts w:ascii="Times New Roman" w:hAnsi="Times New Roman" w:cs="Times New Roman"/>
          <w:sz w:val="24"/>
          <w:szCs w:val="24"/>
        </w:rPr>
        <w:t xml:space="preserve">com ar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maldoso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</w:t>
      </w:r>
      <w:r w:rsidR="00AD73E5">
        <w:rPr>
          <w:rFonts w:ascii="Times New Roman" w:hAnsi="Times New Roman" w:cs="Times New Roman"/>
          <w:sz w:val="24"/>
          <w:szCs w:val="24"/>
        </w:rPr>
        <w:t xml:space="preserve">talvez </w:t>
      </w:r>
      <w:r w:rsidR="00AA31D5">
        <w:rPr>
          <w:rFonts w:ascii="Times New Roman" w:hAnsi="Times New Roman" w:cs="Times New Roman"/>
          <w:sz w:val="24"/>
          <w:szCs w:val="24"/>
        </w:rPr>
        <w:t>ela não seja filha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Pávlov, mas d</w:t>
      </w:r>
      <w:r w:rsidR="00AA31D5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judeu...</w:t>
      </w:r>
    </w:p>
    <w:p w:rsidR="0024094F" w:rsidRPr="00C5704C" w:rsidRDefault="00AA31D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efeito,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 lembrou que </w:t>
      </w:r>
      <w:r>
        <w:rPr>
          <w:rFonts w:ascii="Times New Roman" w:hAnsi="Times New Roman" w:cs="Times New Roman"/>
          <w:sz w:val="24"/>
          <w:szCs w:val="24"/>
        </w:rPr>
        <w:t>a casa nº 30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30A2">
        <w:rPr>
          <w:rFonts w:ascii="Times New Roman" w:hAnsi="Times New Roman" w:cs="Times New Roman"/>
          <w:sz w:val="24"/>
          <w:szCs w:val="24"/>
        </w:rPr>
        <w:t>era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velha Tchesnokova </w:t>
      </w:r>
      <w:r>
        <w:rPr>
          <w:rFonts w:ascii="Times New Roman" w:hAnsi="Times New Roman" w:cs="Times New Roman"/>
          <w:sz w:val="24"/>
          <w:szCs w:val="24"/>
        </w:rPr>
        <w:t>e, parece, em um dos quartos viviam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dois </w:t>
      </w:r>
      <w:r w:rsidR="0024094F" w:rsidRPr="00C5704C">
        <w:rPr>
          <w:rFonts w:ascii="Times New Roman" w:hAnsi="Times New Roman" w:cs="Times New Roman"/>
          <w:sz w:val="24"/>
          <w:szCs w:val="24"/>
        </w:rPr>
        <w:t>judeus, pai e filha...</w:t>
      </w:r>
    </w:p>
    <w:p w:rsidR="0024094F" w:rsidRPr="00C5704C" w:rsidRDefault="00AA31D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43189">
        <w:rPr>
          <w:rFonts w:ascii="Times New Roman" w:hAnsi="Times New Roman" w:cs="Times New Roman"/>
          <w:sz w:val="24"/>
          <w:szCs w:val="24"/>
        </w:rPr>
        <w:lastRenderedPageBreak/>
        <w:t>Em</w:t>
      </w:r>
      <w:r w:rsidR="0024094F" w:rsidRPr="00A43189">
        <w:rPr>
          <w:rFonts w:ascii="Times New Roman" w:hAnsi="Times New Roman" w:cs="Times New Roman"/>
          <w:sz w:val="24"/>
          <w:szCs w:val="24"/>
        </w:rPr>
        <w:t xml:space="preserve"> Bor, </w:t>
      </w:r>
      <w:r w:rsidR="00547953" w:rsidRPr="00A43189">
        <w:rPr>
          <w:rFonts w:ascii="Times New Roman" w:hAnsi="Times New Roman" w:cs="Times New Roman"/>
          <w:sz w:val="24"/>
          <w:szCs w:val="24"/>
        </w:rPr>
        <w:t>n</w:t>
      </w:r>
      <w:r w:rsidR="0024094F" w:rsidRPr="00A43189">
        <w:rPr>
          <w:rFonts w:ascii="Times New Roman" w:hAnsi="Times New Roman" w:cs="Times New Roman"/>
          <w:sz w:val="24"/>
          <w:szCs w:val="24"/>
        </w:rPr>
        <w:t>a região de Górki,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E83743">
        <w:rPr>
          <w:rFonts w:ascii="Times New Roman" w:hAnsi="Times New Roman" w:cs="Times New Roman"/>
          <w:sz w:val="24"/>
          <w:szCs w:val="24"/>
        </w:rPr>
        <w:t>R</w:t>
      </w:r>
      <w:r w:rsidR="00E83743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="0024094F" w:rsidRPr="00C5704C">
        <w:rPr>
          <w:rFonts w:ascii="Times New Roman" w:hAnsi="Times New Roman" w:cs="Times New Roman"/>
          <w:sz w:val="24"/>
          <w:szCs w:val="24"/>
        </w:rPr>
        <w:t>Derjávin</w:t>
      </w:r>
      <w:r w:rsidR="00B46F82">
        <w:rPr>
          <w:rFonts w:ascii="Times New Roman" w:hAnsi="Times New Roman" w:cs="Times New Roman"/>
          <w:sz w:val="24"/>
          <w:szCs w:val="24"/>
        </w:rPr>
        <w:t>, assim como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outras ruas</w:t>
      </w:r>
      <w:r w:rsidR="00B46F8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cidades </w:t>
      </w:r>
      <w:r w:rsidR="00B46F8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regiões</w:t>
      </w:r>
      <w:r w:rsidR="00B46F82">
        <w:rPr>
          <w:rFonts w:ascii="Times New Roman" w:hAnsi="Times New Roman" w:cs="Times New Roman"/>
          <w:sz w:val="24"/>
          <w:szCs w:val="24"/>
        </w:rPr>
        <w:t xml:space="preserve"> (</w:t>
      </w:r>
      <w:r w:rsidR="0024094F" w:rsidRPr="00C5704C">
        <w:rPr>
          <w:rFonts w:ascii="Times New Roman" w:hAnsi="Times New Roman" w:cs="Times New Roman"/>
          <w:sz w:val="24"/>
          <w:szCs w:val="24"/>
        </w:rPr>
        <w:t>antigamente chamadas província</w:t>
      </w:r>
      <w:r w:rsidR="00B46F82">
        <w:rPr>
          <w:rFonts w:ascii="Times New Roman" w:hAnsi="Times New Roman" w:cs="Times New Roman"/>
          <w:sz w:val="24"/>
          <w:szCs w:val="24"/>
        </w:rPr>
        <w:t>s)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65B1D">
        <w:rPr>
          <w:rFonts w:ascii="Times New Roman" w:hAnsi="Times New Roman" w:cs="Times New Roman"/>
          <w:sz w:val="24"/>
          <w:szCs w:val="24"/>
        </w:rPr>
        <w:t>senta</w:t>
      </w:r>
      <w:r w:rsidR="0022149A">
        <w:rPr>
          <w:rFonts w:ascii="Times New Roman" w:hAnsi="Times New Roman" w:cs="Times New Roman"/>
          <w:sz w:val="24"/>
          <w:szCs w:val="24"/>
        </w:rPr>
        <w:t>m</w:t>
      </w:r>
      <w:ins w:id="332" w:author="Daniela Mountian" w:date="2017-08-25T01:50:00Z">
        <w:r w:rsidR="000F0DBA">
          <w:rPr>
            <w:rFonts w:ascii="Times New Roman" w:hAnsi="Times New Roman" w:cs="Times New Roman"/>
            <w:sz w:val="24"/>
            <w:szCs w:val="24"/>
          </w:rPr>
          <w:t>-se</w:t>
        </w:r>
      </w:ins>
      <w:r w:rsidR="00165B1D">
        <w:rPr>
          <w:rFonts w:ascii="Times New Roman" w:hAnsi="Times New Roman" w:cs="Times New Roman"/>
          <w:sz w:val="24"/>
          <w:szCs w:val="24"/>
        </w:rPr>
        <w:t xml:space="preserve"> em bancos</w:t>
      </w:r>
      <w:r w:rsidR="00165B1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65B1D">
        <w:rPr>
          <w:rFonts w:ascii="Times New Roman" w:hAnsi="Times New Roman" w:cs="Times New Roman"/>
          <w:sz w:val="24"/>
          <w:szCs w:val="24"/>
        </w:rPr>
        <w:t>de terra em volta d</w:t>
      </w:r>
      <w:r w:rsidR="00FE3083">
        <w:rPr>
          <w:rFonts w:ascii="Times New Roman" w:hAnsi="Times New Roman" w:cs="Times New Roman"/>
          <w:sz w:val="24"/>
          <w:szCs w:val="24"/>
        </w:rPr>
        <w:t>e</w:t>
      </w:r>
      <w:r w:rsidR="00165B1D">
        <w:rPr>
          <w:rFonts w:ascii="Times New Roman" w:hAnsi="Times New Roman" w:cs="Times New Roman"/>
          <w:sz w:val="24"/>
          <w:szCs w:val="24"/>
        </w:rPr>
        <w:t xml:space="preserve"> isbás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65B1D">
        <w:rPr>
          <w:rFonts w:ascii="Times New Roman" w:hAnsi="Times New Roman" w:cs="Times New Roman"/>
          <w:sz w:val="24"/>
          <w:szCs w:val="24"/>
        </w:rPr>
        <w:t xml:space="preserve">em tamboretes </w:t>
      </w:r>
      <w:r w:rsidR="00962DFC">
        <w:rPr>
          <w:rFonts w:ascii="Times New Roman" w:hAnsi="Times New Roman" w:cs="Times New Roman"/>
          <w:sz w:val="24"/>
          <w:szCs w:val="24"/>
        </w:rPr>
        <w:t>na</w:t>
      </w:r>
      <w:r w:rsidR="00165B1D">
        <w:rPr>
          <w:rFonts w:ascii="Times New Roman" w:hAnsi="Times New Roman" w:cs="Times New Roman"/>
          <w:sz w:val="24"/>
          <w:szCs w:val="24"/>
        </w:rPr>
        <w:t xml:space="preserve"> frente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FE308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pequenas </w:t>
      </w:r>
      <w:r w:rsidR="00962DFC">
        <w:rPr>
          <w:rFonts w:ascii="Times New Roman" w:hAnsi="Times New Roman" w:cs="Times New Roman"/>
          <w:sz w:val="24"/>
          <w:szCs w:val="24"/>
        </w:rPr>
        <w:t>casas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nas entradas d</w:t>
      </w:r>
      <w:r w:rsidR="00FE308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altos edifícios as sentinelas da nação, as</w:t>
      </w:r>
      <w:r w:rsidR="00A1188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raízes</w:t>
      </w:r>
      <w:r w:rsidR="00F96E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7953">
        <w:rPr>
          <w:rFonts w:ascii="Times New Roman" w:hAnsi="Times New Roman" w:cs="Times New Roman"/>
          <w:sz w:val="24"/>
          <w:szCs w:val="24"/>
        </w:rPr>
        <w:t>sinuosas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povo</w:t>
      </w:r>
      <w:r w:rsidR="00547953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7953">
        <w:rPr>
          <w:rFonts w:ascii="Times New Roman" w:hAnsi="Times New Roman" w:cs="Times New Roman"/>
          <w:sz w:val="24"/>
          <w:szCs w:val="24"/>
        </w:rPr>
        <w:t xml:space="preserve">velhas </w:t>
      </w:r>
      <w:r w:rsidR="00861F69">
        <w:rPr>
          <w:rFonts w:ascii="Times New Roman" w:hAnsi="Times New Roman" w:cs="Times New Roman"/>
          <w:sz w:val="24"/>
          <w:szCs w:val="24"/>
        </w:rPr>
        <w:t>espadaúdas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47953">
        <w:rPr>
          <w:rFonts w:ascii="Times New Roman" w:hAnsi="Times New Roman" w:cs="Times New Roman"/>
          <w:sz w:val="24"/>
          <w:szCs w:val="24"/>
        </w:rPr>
        <w:t xml:space="preserve">inteiramente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cobertas com </w:t>
      </w:r>
      <w:r w:rsidR="00547953">
        <w:rPr>
          <w:rFonts w:ascii="Times New Roman" w:hAnsi="Times New Roman" w:cs="Times New Roman"/>
          <w:sz w:val="24"/>
          <w:szCs w:val="24"/>
        </w:rPr>
        <w:t>xales de lã, que geraram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filhos</w:t>
      </w:r>
      <w:r w:rsidR="00861F69">
        <w:rPr>
          <w:rFonts w:ascii="Times New Roman" w:hAnsi="Times New Roman" w:cs="Times New Roman"/>
          <w:sz w:val="24"/>
          <w:szCs w:val="24"/>
        </w:rPr>
        <w:t xml:space="preserve"> de </w:t>
      </w:r>
      <w:r w:rsidR="00861F69" w:rsidRPr="007B6DD5">
        <w:rPr>
          <w:rFonts w:ascii="Times New Roman" w:hAnsi="Times New Roman" w:cs="Times New Roman"/>
          <w:sz w:val="24"/>
          <w:szCs w:val="24"/>
        </w:rPr>
        <w:t>ossos fortes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61F69">
        <w:rPr>
          <w:rFonts w:ascii="Times New Roman" w:hAnsi="Times New Roman" w:cs="Times New Roman"/>
          <w:sz w:val="24"/>
          <w:szCs w:val="24"/>
        </w:rPr>
        <w:t>Mulheres com m</w:t>
      </w:r>
      <w:r w:rsidR="0024094F" w:rsidRPr="00C5704C">
        <w:rPr>
          <w:rFonts w:ascii="Times New Roman" w:hAnsi="Times New Roman" w:cs="Times New Roman"/>
          <w:sz w:val="24"/>
          <w:szCs w:val="24"/>
        </w:rPr>
        <w:t>açãs d</w:t>
      </w:r>
      <w:r w:rsidR="00861F6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rosto </w:t>
      </w:r>
      <w:r w:rsidR="00A1188A">
        <w:rPr>
          <w:rFonts w:ascii="Times New Roman" w:hAnsi="Times New Roman" w:cs="Times New Roman"/>
          <w:sz w:val="24"/>
          <w:szCs w:val="24"/>
        </w:rPr>
        <w:t>salientes</w:t>
      </w:r>
      <w:r w:rsidR="00861F69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asiáticas, nari</w:t>
      </w:r>
      <w:r w:rsidR="00861F69">
        <w:rPr>
          <w:rFonts w:ascii="Times New Roman" w:hAnsi="Times New Roman" w:cs="Times New Roman"/>
          <w:sz w:val="24"/>
          <w:szCs w:val="24"/>
        </w:rPr>
        <w:t>zes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curtos</w:t>
      </w:r>
      <w:r w:rsidR="00861F69">
        <w:rPr>
          <w:rFonts w:ascii="Times New Roman" w:hAnsi="Times New Roman" w:cs="Times New Roman"/>
          <w:sz w:val="24"/>
          <w:szCs w:val="24"/>
        </w:rPr>
        <w:t xml:space="preserve"> e arrebitados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olhos </w:t>
      </w:r>
      <w:r w:rsidR="00861F69">
        <w:rPr>
          <w:rFonts w:ascii="Times New Roman" w:hAnsi="Times New Roman" w:cs="Times New Roman"/>
          <w:sz w:val="24"/>
          <w:szCs w:val="24"/>
        </w:rPr>
        <w:t>incolores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188A">
        <w:rPr>
          <w:rFonts w:ascii="Times New Roman" w:hAnsi="Times New Roman" w:cs="Times New Roman"/>
          <w:sz w:val="24"/>
          <w:szCs w:val="24"/>
        </w:rPr>
        <w:t xml:space="preserve">sem </w:t>
      </w:r>
      <w:r w:rsidR="00861F69">
        <w:rPr>
          <w:rFonts w:ascii="Times New Roman" w:hAnsi="Times New Roman" w:cs="Times New Roman"/>
          <w:sz w:val="24"/>
          <w:szCs w:val="24"/>
        </w:rPr>
        <w:t>vestígio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1F69">
        <w:rPr>
          <w:rFonts w:ascii="Times New Roman" w:hAnsi="Times New Roman" w:cs="Times New Roman"/>
          <w:sz w:val="24"/>
          <w:szCs w:val="24"/>
        </w:rPr>
        <w:t>de ternura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matern</w:t>
      </w:r>
      <w:r w:rsidR="00861F69">
        <w:rPr>
          <w:rFonts w:ascii="Times New Roman" w:hAnsi="Times New Roman" w:cs="Times New Roman"/>
          <w:sz w:val="24"/>
          <w:szCs w:val="24"/>
        </w:rPr>
        <w:t>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1188A">
        <w:rPr>
          <w:rFonts w:ascii="Times New Roman" w:hAnsi="Times New Roman" w:cs="Times New Roman"/>
          <w:sz w:val="24"/>
          <w:szCs w:val="24"/>
        </w:rPr>
        <w:t>embora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A1188A">
        <w:rPr>
          <w:rFonts w:ascii="Times New Roman" w:hAnsi="Times New Roman" w:cs="Times New Roman"/>
          <w:sz w:val="24"/>
          <w:szCs w:val="24"/>
        </w:rPr>
        <w:t xml:space="preserve">eterna </w:t>
      </w:r>
      <w:r w:rsidR="009A72EE" w:rsidRPr="00C5704C">
        <w:rPr>
          <w:rFonts w:ascii="Times New Roman" w:hAnsi="Times New Roman" w:cs="Times New Roman"/>
          <w:sz w:val="24"/>
          <w:szCs w:val="24"/>
        </w:rPr>
        <w:t>vigil</w:t>
      </w:r>
      <w:r w:rsidR="009A72EE">
        <w:rPr>
          <w:rFonts w:ascii="Times New Roman" w:hAnsi="Times New Roman" w:cs="Times New Roman"/>
          <w:sz w:val="24"/>
          <w:szCs w:val="24"/>
        </w:rPr>
        <w:t>â</w:t>
      </w:r>
      <w:r w:rsidR="009A72EE" w:rsidRPr="00C5704C">
        <w:rPr>
          <w:rFonts w:ascii="Times New Roman" w:hAnsi="Times New Roman" w:cs="Times New Roman"/>
          <w:sz w:val="24"/>
          <w:szCs w:val="24"/>
        </w:rPr>
        <w:t>ncia</w:t>
      </w:r>
      <w:r w:rsidR="00A1188A">
        <w:rPr>
          <w:rFonts w:ascii="Times New Roman" w:hAnsi="Times New Roman" w:cs="Times New Roman"/>
          <w:sz w:val="24"/>
          <w:szCs w:val="24"/>
        </w:rPr>
        <w:t xml:space="preserve"> seja também uma ocupação sentimenal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9A72EE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Nós</w:t>
      </w:r>
      <w:r w:rsidR="00A1188A">
        <w:rPr>
          <w:rFonts w:ascii="Times New Roman" w:hAnsi="Times New Roman" w:cs="Times New Roman"/>
          <w:sz w:val="24"/>
          <w:szCs w:val="24"/>
        </w:rPr>
        <w:t>, nós somos russ</w:t>
      </w:r>
      <w:del w:id="333" w:author="Daniela Mountian" w:date="2017-08-25T01:50:00Z">
        <w:r w:rsidR="00A1188A" w:rsidDel="000F0DBA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334" w:author="Daniela Mountian" w:date="2017-08-25T01:51:00Z">
        <w:r w:rsidR="000F0DBA">
          <w:rPr>
            <w:rFonts w:ascii="Times New Roman" w:hAnsi="Times New Roman" w:cs="Times New Roman"/>
            <w:sz w:val="24"/>
            <w:szCs w:val="24"/>
          </w:rPr>
          <w:t>o</w:t>
        </w:r>
      </w:ins>
      <w:r w:rsidR="00A1188A">
        <w:rPr>
          <w:rFonts w:ascii="Times New Roman" w:hAnsi="Times New Roman" w:cs="Times New Roman"/>
          <w:sz w:val="24"/>
          <w:szCs w:val="24"/>
        </w:rPr>
        <w:t>s,”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</w:t>
      </w:r>
      <w:r w:rsidR="00A1188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m</w:t>
      </w:r>
      <w:r w:rsidR="00A1188A">
        <w:rPr>
          <w:rFonts w:ascii="Times New Roman" w:hAnsi="Times New Roman" w:cs="Times New Roman"/>
          <w:sz w:val="24"/>
          <w:szCs w:val="24"/>
        </w:rPr>
        <w:t xml:space="preserve"> não com palavras,</w:t>
      </w:r>
      <w:r w:rsidR="00A1188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188A">
        <w:rPr>
          <w:rFonts w:ascii="Times New Roman" w:hAnsi="Times New Roman" w:cs="Times New Roman"/>
          <w:sz w:val="24"/>
          <w:szCs w:val="24"/>
        </w:rPr>
        <w:t>mas com 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maçãs d</w:t>
      </w:r>
      <w:r w:rsidR="00A1188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rosto salientes e </w:t>
      </w:r>
      <w:r w:rsidR="00A1188A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nariz</w:t>
      </w:r>
      <w:r w:rsidR="00A1188A">
        <w:rPr>
          <w:rFonts w:ascii="Times New Roman" w:hAnsi="Times New Roman" w:cs="Times New Roman"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188A">
        <w:rPr>
          <w:rFonts w:ascii="Times New Roman" w:hAnsi="Times New Roman" w:cs="Times New Roman"/>
          <w:sz w:val="24"/>
          <w:szCs w:val="24"/>
        </w:rPr>
        <w:t>arrebitados,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188A">
        <w:rPr>
          <w:rFonts w:ascii="Times New Roman" w:hAnsi="Times New Roman" w:cs="Times New Roman"/>
          <w:sz w:val="24"/>
          <w:szCs w:val="24"/>
        </w:rPr>
        <w:t>“e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vocês?” </w:t>
      </w:r>
    </w:p>
    <w:p w:rsidR="0024094F" w:rsidRPr="00C5704C" w:rsidRDefault="00A1188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962DFC">
        <w:rPr>
          <w:rFonts w:ascii="Times New Roman" w:hAnsi="Times New Roman" w:cs="Times New Roman"/>
          <w:sz w:val="24"/>
          <w:szCs w:val="24"/>
        </w:rPr>
        <w:t>por meio delas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todos souberam</w:t>
      </w:r>
      <w:r w:rsidR="00962DFC">
        <w:rPr>
          <w:rFonts w:ascii="Times New Roman" w:hAnsi="Times New Roman" w:cs="Times New Roman"/>
          <w:sz w:val="24"/>
          <w:szCs w:val="24"/>
        </w:rPr>
        <w:t xml:space="preserve">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3512A9">
        <w:rPr>
          <w:rFonts w:ascii="Times New Roman" w:hAnsi="Times New Roman" w:cs="Times New Roman"/>
          <w:sz w:val="24"/>
          <w:szCs w:val="24"/>
        </w:rPr>
        <w:t>R</w:t>
      </w:r>
      <w:r w:rsidR="003512A9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Derjávin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grande poeta russo que </w:t>
      </w:r>
      <w:r w:rsidR="003512A9" w:rsidRPr="00C5704C">
        <w:rPr>
          <w:rFonts w:ascii="Times New Roman" w:hAnsi="Times New Roman" w:cs="Times New Roman"/>
          <w:sz w:val="24"/>
          <w:szCs w:val="24"/>
        </w:rPr>
        <w:t>abenço</w:t>
      </w:r>
      <w:r w:rsidR="003512A9">
        <w:rPr>
          <w:rFonts w:ascii="Times New Roman" w:hAnsi="Times New Roman" w:cs="Times New Roman"/>
          <w:sz w:val="24"/>
          <w:szCs w:val="24"/>
        </w:rPr>
        <w:t>ara</w:t>
      </w:r>
      <w:r w:rsidR="003512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Púchkin</w:t>
      </w:r>
      <w:r>
        <w:rPr>
          <w:rFonts w:ascii="Times New Roman" w:hAnsi="Times New Roman" w:cs="Times New Roman"/>
          <w:sz w:val="24"/>
          <w:szCs w:val="24"/>
        </w:rPr>
        <w:t>)</w:t>
      </w:r>
      <w:r w:rsidR="0024094F" w:rsidRPr="00C5704C">
        <w:rPr>
          <w:rFonts w:ascii="Times New Roman" w:hAnsi="Times New Roman" w:cs="Times New Roman"/>
          <w:sz w:val="24"/>
          <w:szCs w:val="24"/>
        </w:rPr>
        <w:t>, na casa da velha Tchesnokova,</w:t>
      </w:r>
      <w:r w:rsidR="002A0574">
        <w:rPr>
          <w:rFonts w:ascii="Times New Roman" w:hAnsi="Times New Roman" w:cs="Times New Roman"/>
          <w:sz w:val="24"/>
          <w:szCs w:val="24"/>
        </w:rPr>
        <w:t xml:space="preserve">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0843">
        <w:rPr>
          <w:rFonts w:ascii="Times New Roman" w:hAnsi="Times New Roman" w:cs="Times New Roman"/>
          <w:i/>
          <w:sz w:val="24"/>
          <w:szCs w:val="24"/>
        </w:rPr>
        <w:t>velha crente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120843">
        <w:rPr>
          <w:rStyle w:val="Refdenotaderodap"/>
          <w:rFonts w:ascii="Times New Roman" w:hAnsi="Times New Roman" w:cs="Times New Roman"/>
          <w:sz w:val="24"/>
          <w:szCs w:val="24"/>
        </w:rPr>
        <w:footnoteReference w:id="64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moravam </w:t>
      </w:r>
      <w:r w:rsidR="00962DFC">
        <w:rPr>
          <w:rFonts w:ascii="Times New Roman" w:hAnsi="Times New Roman" w:cs="Times New Roman"/>
          <w:sz w:val="24"/>
          <w:szCs w:val="24"/>
        </w:rPr>
        <w:t xml:space="preserve">dois </w:t>
      </w:r>
      <w:r w:rsidR="0024094F" w:rsidRPr="00C5704C">
        <w:rPr>
          <w:rFonts w:ascii="Times New Roman" w:hAnsi="Times New Roman" w:cs="Times New Roman"/>
          <w:sz w:val="24"/>
          <w:szCs w:val="24"/>
        </w:rPr>
        <w:t>judeus</w:t>
      </w:r>
      <w:r w:rsidR="003512A9">
        <w:rPr>
          <w:rFonts w:ascii="Times New Roman" w:hAnsi="Times New Roman" w:cs="Times New Roman"/>
          <w:sz w:val="24"/>
          <w:szCs w:val="24"/>
        </w:rPr>
        <w:t>:</w:t>
      </w:r>
      <w:r w:rsidR="003512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2DFC">
        <w:rPr>
          <w:rFonts w:ascii="Times New Roman" w:hAnsi="Times New Roman" w:cs="Times New Roman"/>
          <w:sz w:val="24"/>
          <w:szCs w:val="24"/>
        </w:rPr>
        <w:t xml:space="preserve">um homem, </w:t>
      </w:r>
      <w:r>
        <w:rPr>
          <w:rFonts w:ascii="Times New Roman" w:hAnsi="Times New Roman" w:cs="Times New Roman"/>
          <w:sz w:val="24"/>
          <w:szCs w:val="24"/>
        </w:rPr>
        <w:t>com cerca de</w:t>
      </w:r>
      <w:r w:rsidR="003512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trinta anos</w:t>
      </w:r>
      <w:r w:rsidR="003512A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62DFC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filha</w:t>
      </w:r>
      <w:r w:rsidR="003512A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12A9">
        <w:rPr>
          <w:rFonts w:ascii="Times New Roman" w:hAnsi="Times New Roman" w:cs="Times New Roman"/>
          <w:sz w:val="24"/>
          <w:szCs w:val="24"/>
        </w:rPr>
        <w:t>de</w:t>
      </w:r>
      <w:r w:rsidR="003512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oito anos. Se a </w:t>
      </w:r>
      <w:r w:rsidR="00962DFC">
        <w:rPr>
          <w:rFonts w:ascii="Times New Roman" w:hAnsi="Times New Roman" w:cs="Times New Roman"/>
          <w:sz w:val="24"/>
          <w:szCs w:val="24"/>
        </w:rPr>
        <w:t xml:space="preserve">origem judia da </w:t>
      </w:r>
      <w:r w:rsidR="0024094F" w:rsidRPr="00C5704C">
        <w:rPr>
          <w:rFonts w:ascii="Times New Roman" w:hAnsi="Times New Roman" w:cs="Times New Roman"/>
          <w:sz w:val="24"/>
          <w:szCs w:val="24"/>
        </w:rPr>
        <w:t>filha não podia ser imediatamente</w:t>
      </w:r>
      <w:r w:rsidR="00FE3083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identificada</w:t>
      </w:r>
      <w:r w:rsidR="00962D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62DFC">
        <w:rPr>
          <w:rFonts w:ascii="Times New Roman" w:hAnsi="Times New Roman" w:cs="Times New Roman"/>
          <w:sz w:val="24"/>
          <w:szCs w:val="24"/>
        </w:rPr>
        <w:t xml:space="preserve">sendo preciso </w:t>
      </w:r>
      <w:r w:rsidR="008C6952">
        <w:rPr>
          <w:rFonts w:ascii="Times New Roman" w:hAnsi="Times New Roman" w:cs="Times New Roman"/>
          <w:sz w:val="24"/>
          <w:szCs w:val="24"/>
        </w:rPr>
        <w:t>observar</w:t>
      </w:r>
      <w:r w:rsidR="00962DFC">
        <w:rPr>
          <w:rFonts w:ascii="Times New Roman" w:hAnsi="Times New Roman" w:cs="Times New Roman"/>
          <w:sz w:val="24"/>
          <w:szCs w:val="24"/>
        </w:rPr>
        <w:t xml:space="preserve"> com atenção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62DFC">
        <w:rPr>
          <w:rFonts w:ascii="Times New Roman" w:hAnsi="Times New Roman" w:cs="Times New Roman"/>
          <w:sz w:val="24"/>
          <w:szCs w:val="24"/>
        </w:rPr>
        <w:t>a d</w:t>
      </w:r>
      <w:r w:rsidR="0024094F" w:rsidRPr="00C5704C">
        <w:rPr>
          <w:rFonts w:ascii="Times New Roman" w:hAnsi="Times New Roman" w:cs="Times New Roman"/>
          <w:sz w:val="24"/>
          <w:szCs w:val="24"/>
        </w:rPr>
        <w:t>o pai</w:t>
      </w:r>
      <w:r w:rsidR="00FE3083">
        <w:rPr>
          <w:rFonts w:ascii="Times New Roman" w:hAnsi="Times New Roman" w:cs="Times New Roman"/>
          <w:sz w:val="24"/>
          <w:szCs w:val="24"/>
        </w:rPr>
        <w:t xml:space="preserve"> saltava à vista</w:t>
      </w:r>
      <w:r w:rsidR="0024094F" w:rsidRPr="00C5704C">
        <w:rPr>
          <w:rFonts w:ascii="Times New Roman" w:hAnsi="Times New Roman" w:cs="Times New Roman"/>
          <w:sz w:val="24"/>
          <w:szCs w:val="24"/>
        </w:rPr>
        <w:t>. Vera também ouvi</w:t>
      </w:r>
      <w:r w:rsidR="00FE3083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3083">
        <w:rPr>
          <w:rFonts w:ascii="Times New Roman" w:hAnsi="Times New Roman" w:cs="Times New Roman"/>
          <w:sz w:val="24"/>
          <w:szCs w:val="24"/>
        </w:rPr>
        <w:t>falar d</w:t>
      </w:r>
      <w:r w:rsidR="0024094F" w:rsidRPr="00C5704C">
        <w:rPr>
          <w:rFonts w:ascii="Times New Roman" w:hAnsi="Times New Roman" w:cs="Times New Roman"/>
          <w:sz w:val="24"/>
          <w:szCs w:val="24"/>
        </w:rPr>
        <w:t>isso, no entanto</w:t>
      </w:r>
      <w:r w:rsidR="00FE3083">
        <w:rPr>
          <w:rFonts w:ascii="Times New Roman" w:hAnsi="Times New Roman" w:cs="Times New Roman"/>
          <w:sz w:val="24"/>
          <w:szCs w:val="24"/>
        </w:rPr>
        <w:t>, entre tantas desgraças,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BF5CE2" w:rsidRPr="00C5704C">
        <w:rPr>
          <w:rFonts w:ascii="Times New Roman" w:hAnsi="Times New Roman" w:cs="Times New Roman"/>
          <w:sz w:val="24"/>
          <w:szCs w:val="24"/>
        </w:rPr>
        <w:t>de</w:t>
      </w:r>
      <w:r w:rsidR="00BF5CE2">
        <w:rPr>
          <w:rFonts w:ascii="Times New Roman" w:hAnsi="Times New Roman" w:cs="Times New Roman"/>
          <w:sz w:val="24"/>
          <w:szCs w:val="24"/>
        </w:rPr>
        <w:t>ra</w:t>
      </w:r>
      <w:r w:rsidR="00BF5CE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importância </w:t>
      </w:r>
      <w:r w:rsidR="00FE3083">
        <w:rPr>
          <w:rFonts w:ascii="Times New Roman" w:hAnsi="Times New Roman" w:cs="Times New Roman"/>
          <w:sz w:val="24"/>
          <w:szCs w:val="24"/>
        </w:rPr>
        <w:t>ao fato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Agora </w:t>
      </w:r>
      <w:r w:rsidR="007B6DD5">
        <w:rPr>
          <w:rFonts w:ascii="Times New Roman" w:hAnsi="Times New Roman" w:cs="Times New Roman"/>
          <w:sz w:val="24"/>
          <w:szCs w:val="24"/>
        </w:rPr>
        <w:t xml:space="preserve">só </w:t>
      </w:r>
      <w:r w:rsidR="00BF5CE2">
        <w:rPr>
          <w:rFonts w:ascii="Times New Roman" w:hAnsi="Times New Roman" w:cs="Times New Roman"/>
          <w:sz w:val="24"/>
          <w:szCs w:val="24"/>
        </w:rPr>
        <w:t>pensava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Ústia: “Ela vai ver </w:t>
      </w:r>
      <w:r w:rsidR="00FE3083">
        <w:rPr>
          <w:rFonts w:ascii="Times New Roman" w:hAnsi="Times New Roman" w:cs="Times New Roman"/>
          <w:sz w:val="24"/>
          <w:szCs w:val="24"/>
        </w:rPr>
        <w:t>no que dá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sair por aí sem permissão, como se já não falassem </w:t>
      </w:r>
      <w:r w:rsidR="00FE3083">
        <w:rPr>
          <w:rFonts w:ascii="Times New Roman" w:hAnsi="Times New Roman" w:cs="Times New Roman"/>
          <w:sz w:val="24"/>
          <w:szCs w:val="24"/>
        </w:rPr>
        <w:t xml:space="preserve">mal o </w:t>
      </w:r>
      <w:r w:rsidR="008C6952">
        <w:rPr>
          <w:rFonts w:ascii="Times New Roman" w:hAnsi="Times New Roman" w:cs="Times New Roman"/>
          <w:sz w:val="24"/>
          <w:szCs w:val="24"/>
        </w:rPr>
        <w:t>bastante</w:t>
      </w:r>
      <w:r w:rsidR="00FE3083">
        <w:rPr>
          <w:rFonts w:ascii="Times New Roman" w:hAnsi="Times New Roman" w:cs="Times New Roman"/>
          <w:sz w:val="24"/>
          <w:szCs w:val="24"/>
        </w:rPr>
        <w:t xml:space="preserve">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nossa família”.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velha Tchesnokova </w:t>
      </w:r>
      <w:r w:rsidR="00FE3083">
        <w:rPr>
          <w:rFonts w:ascii="Times New Roman" w:hAnsi="Times New Roman" w:cs="Times New Roman"/>
          <w:sz w:val="24"/>
          <w:szCs w:val="24"/>
        </w:rPr>
        <w:t>vivia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sozinha numa </w:t>
      </w:r>
      <w:r w:rsidR="00DD0307">
        <w:rPr>
          <w:rFonts w:ascii="Times New Roman" w:hAnsi="Times New Roman" w:cs="Times New Roman"/>
          <w:sz w:val="24"/>
          <w:szCs w:val="24"/>
        </w:rPr>
        <w:t xml:space="preserve">pequena </w:t>
      </w:r>
      <w:r w:rsidR="00BF5CE2" w:rsidRPr="00C5704C">
        <w:rPr>
          <w:rFonts w:ascii="Times New Roman" w:hAnsi="Times New Roman" w:cs="Times New Roman"/>
          <w:sz w:val="24"/>
          <w:szCs w:val="24"/>
        </w:rPr>
        <w:t>cas</w:t>
      </w:r>
      <w:r w:rsidR="00BF5CE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depois de perder dois filhos </w:t>
      </w:r>
      <w:r w:rsidR="00FE3083">
        <w:rPr>
          <w:rFonts w:ascii="Times New Roman" w:hAnsi="Times New Roman" w:cs="Times New Roman"/>
          <w:sz w:val="24"/>
          <w:szCs w:val="24"/>
        </w:rPr>
        <w:t xml:space="preserve">no </w:t>
      </w:r>
      <w:r w:rsidR="00FE3083">
        <w:rPr>
          <w:rFonts w:ascii="Times New Roman" w:hAnsi="Times New Roman" w:cs="Times New Roman"/>
          <w:i/>
          <w:sz w:val="24"/>
          <w:szCs w:val="24"/>
        </w:rPr>
        <w:t>front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</w:t>
      </w:r>
      <w:r w:rsidR="00BF5CE2">
        <w:rPr>
          <w:rFonts w:ascii="Times New Roman" w:hAnsi="Times New Roman" w:cs="Times New Roman"/>
          <w:sz w:val="24"/>
          <w:szCs w:val="24"/>
        </w:rPr>
        <w:t>marido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F1DD2">
        <w:rPr>
          <w:rFonts w:ascii="Times New Roman" w:hAnsi="Times New Roman" w:cs="Times New Roman"/>
          <w:sz w:val="24"/>
          <w:szCs w:val="24"/>
          <w:lang w:val="en-GB"/>
        </w:rPr>
        <w:t>C</w:t>
      </w:r>
      <w:r w:rsidR="002A092C">
        <w:rPr>
          <w:rFonts w:ascii="Times New Roman" w:hAnsi="Times New Roman" w:cs="Times New Roman"/>
          <w:sz w:val="24"/>
          <w:szCs w:val="24"/>
          <w:lang w:val="en-GB"/>
        </w:rPr>
        <w:t xml:space="preserve">orriam rumores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2A0574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era</w:t>
      </w:r>
      <w:r w:rsidR="00A2613E">
        <w:rPr>
          <w:rFonts w:ascii="Times New Roman" w:hAnsi="Times New Roman" w:cs="Times New Roman"/>
          <w:sz w:val="24"/>
          <w:szCs w:val="24"/>
        </w:rPr>
        <w:t xml:space="preserve">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92C">
        <w:rPr>
          <w:rFonts w:ascii="Times New Roman" w:hAnsi="Times New Roman" w:cs="Times New Roman"/>
          <w:i/>
          <w:sz w:val="24"/>
          <w:szCs w:val="24"/>
        </w:rPr>
        <w:t>velha crente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</w:t>
      </w:r>
      <w:r w:rsidR="00DD0307">
        <w:rPr>
          <w:rFonts w:ascii="Times New Roman" w:hAnsi="Times New Roman" w:cs="Times New Roman"/>
          <w:sz w:val="24"/>
          <w:szCs w:val="24"/>
        </w:rPr>
        <w:t xml:space="preserve"> </w:t>
      </w:r>
      <w:ins w:id="335" w:author="Daniela Mountian" w:date="2017-08-24T21:24:00Z">
        <w:r w:rsidR="007B6DD5">
          <w:rPr>
            <w:rFonts w:ascii="Times New Roman" w:hAnsi="Times New Roman" w:cs="Times New Roman"/>
            <w:sz w:val="24"/>
            <w:szCs w:val="24"/>
          </w:rPr>
          <w:t xml:space="preserve">uma </w:t>
        </w:r>
      </w:ins>
      <w:r w:rsidR="002A092C">
        <w:rPr>
          <w:rFonts w:ascii="Times New Roman" w:hAnsi="Times New Roman" w:cs="Times New Roman"/>
          <w:i/>
          <w:sz w:val="24"/>
          <w:szCs w:val="24"/>
        </w:rPr>
        <w:t>subbótnitsa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2A092C">
        <w:rPr>
          <w:rStyle w:val="Refdenotaderodap"/>
          <w:rFonts w:ascii="Times New Roman" w:hAnsi="Times New Roman" w:cs="Times New Roman"/>
          <w:sz w:val="24"/>
          <w:szCs w:val="24"/>
        </w:rPr>
        <w:footnoteReference w:id="6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2478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s vezes </w:t>
      </w:r>
      <w:r w:rsidR="00C82478">
        <w:rPr>
          <w:rFonts w:ascii="Times New Roman" w:hAnsi="Times New Roman" w:cs="Times New Roman"/>
          <w:sz w:val="24"/>
          <w:szCs w:val="24"/>
        </w:rPr>
        <w:t>elas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1DD2">
        <w:rPr>
          <w:rFonts w:ascii="Times New Roman" w:hAnsi="Times New Roman" w:cs="Times New Roman"/>
          <w:sz w:val="24"/>
          <w:szCs w:val="24"/>
        </w:rPr>
        <w:t>encontrava</w:t>
      </w:r>
      <w:r w:rsidR="00C82478">
        <w:rPr>
          <w:rFonts w:ascii="Times New Roman" w:hAnsi="Times New Roman" w:cs="Times New Roman"/>
          <w:sz w:val="24"/>
          <w:szCs w:val="24"/>
        </w:rPr>
        <w:t>m</w:t>
      </w:r>
      <w:r w:rsidR="002A0574">
        <w:rPr>
          <w:rFonts w:ascii="Times New Roman" w:hAnsi="Times New Roman" w:cs="Times New Roman"/>
          <w:sz w:val="24"/>
          <w:szCs w:val="24"/>
        </w:rPr>
        <w:t xml:space="preserve"> na rua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se </w:t>
      </w:r>
      <w:r w:rsidR="00BF5CE2" w:rsidRPr="00C5704C">
        <w:rPr>
          <w:rFonts w:ascii="Times New Roman" w:hAnsi="Times New Roman" w:cs="Times New Roman"/>
          <w:sz w:val="24"/>
          <w:szCs w:val="24"/>
        </w:rPr>
        <w:t>cumprimentava</w:t>
      </w:r>
      <w:r w:rsidR="00BF5CE2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82478">
        <w:rPr>
          <w:rFonts w:ascii="Times New Roman" w:hAnsi="Times New Roman" w:cs="Times New Roman"/>
          <w:sz w:val="24"/>
          <w:szCs w:val="24"/>
        </w:rPr>
        <w:t>Vera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chegou à casa n</w:t>
      </w:r>
      <w:r w:rsidR="00DD0307">
        <w:rPr>
          <w:rFonts w:ascii="Times New Roman" w:hAnsi="Times New Roman" w:cs="Times New Roman"/>
          <w:sz w:val="26"/>
          <w:szCs w:val="24"/>
        </w:rPr>
        <w:t>º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D0307">
        <w:rPr>
          <w:rFonts w:ascii="Times New Roman" w:hAnsi="Times New Roman" w:cs="Times New Roman"/>
          <w:sz w:val="24"/>
          <w:szCs w:val="24"/>
        </w:rPr>
        <w:t>30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D0307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BF5CE2">
        <w:rPr>
          <w:rFonts w:ascii="Times New Roman" w:hAnsi="Times New Roman" w:cs="Times New Roman"/>
          <w:sz w:val="24"/>
          <w:szCs w:val="24"/>
        </w:rPr>
        <w:t>R</w:t>
      </w:r>
      <w:r w:rsidR="00BF5CE2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>Derjávin e bateu na porta. A velha abriu.</w:t>
      </w:r>
    </w:p>
    <w:p w:rsidR="0024094F" w:rsidRPr="00C5704C" w:rsidRDefault="00BF5CE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D0307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inha Ústia está com vocês?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 Vera</w:t>
      </w:r>
      <w:r w:rsidR="00DD030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brava, como se a velha fosse culpada de </w:t>
      </w:r>
      <w:r w:rsidR="00DD0307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DD0307">
        <w:rPr>
          <w:rFonts w:ascii="Times New Roman" w:hAnsi="Times New Roman" w:cs="Times New Roman"/>
          <w:sz w:val="24"/>
          <w:szCs w:val="24"/>
        </w:rPr>
        <w:t>lgo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del w:id="336" w:author="Daniela Mountian" w:date="2017-08-24T21:25:00Z">
        <w:r w:rsidR="0024094F" w:rsidRPr="00C5704C" w:rsidDel="007B6DD5">
          <w:rPr>
            <w:rFonts w:ascii="Times New Roman" w:hAnsi="Times New Roman" w:cs="Times New Roman"/>
            <w:sz w:val="24"/>
            <w:szCs w:val="24"/>
          </w:rPr>
          <w:delText xml:space="preserve">A velha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Tchesnokova, </w:t>
      </w:r>
      <w:r w:rsidR="00DD0307">
        <w:rPr>
          <w:rFonts w:ascii="Times New Roman" w:hAnsi="Times New Roman" w:cs="Times New Roman"/>
          <w:sz w:val="24"/>
          <w:szCs w:val="24"/>
        </w:rPr>
        <w:t>ao contrário</w:t>
      </w:r>
      <w:ins w:id="337" w:author="Leila" w:date="2016-07-17T19:41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em tom</w:t>
      </w:r>
      <w:r w:rsidR="00DF5C35">
        <w:rPr>
          <w:rFonts w:ascii="Times New Roman" w:hAnsi="Times New Roman" w:cs="Times New Roman"/>
          <w:sz w:val="24"/>
          <w:szCs w:val="24"/>
        </w:rPr>
        <w:t xml:space="preserve"> amigável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BF5CE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conosco, querida, </w:t>
      </w:r>
      <w:r w:rsidR="00DF5C35">
        <w:rPr>
          <w:rFonts w:ascii="Times New Roman" w:hAnsi="Times New Roman" w:cs="Times New Roman"/>
          <w:sz w:val="24"/>
          <w:szCs w:val="24"/>
        </w:rPr>
        <w:t xml:space="preserve">está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conosco... Está ouvindo </w:t>
      </w:r>
      <w:r w:rsidR="00DF5C35">
        <w:rPr>
          <w:rFonts w:ascii="Times New Roman" w:hAnsi="Times New Roman" w:cs="Times New Roman"/>
          <w:sz w:val="24"/>
          <w:szCs w:val="24"/>
        </w:rPr>
        <w:t>o gramofone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F5C35">
        <w:rPr>
          <w:rFonts w:ascii="Times New Roman" w:hAnsi="Times New Roman" w:cs="Times New Roman"/>
          <w:sz w:val="24"/>
          <w:szCs w:val="24"/>
        </w:rPr>
        <w:t>Entre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BF5CE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que eu </w:t>
      </w:r>
      <w:r w:rsidRPr="00C5704C">
        <w:rPr>
          <w:rFonts w:ascii="Times New Roman" w:hAnsi="Times New Roman" w:cs="Times New Roman"/>
          <w:sz w:val="24"/>
          <w:szCs w:val="24"/>
        </w:rPr>
        <w:t>dev</w:t>
      </w:r>
      <w:r>
        <w:rPr>
          <w:rFonts w:ascii="Times New Roman" w:hAnsi="Times New Roman" w:cs="Times New Roman"/>
          <w:sz w:val="24"/>
          <w:szCs w:val="24"/>
        </w:rPr>
        <w:t>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entrar?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replicou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Vera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Chame Ústia, está na hora de ir para casa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5C8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sem </w:t>
      </w:r>
      <w:r w:rsidR="002A0574">
        <w:rPr>
          <w:rFonts w:ascii="Times New Roman" w:hAnsi="Times New Roman" w:cs="Times New Roman"/>
          <w:sz w:val="24"/>
          <w:szCs w:val="24"/>
        </w:rPr>
        <w:t>conseguir</w:t>
      </w:r>
      <w:r w:rsidR="00CE5C89">
        <w:rPr>
          <w:rFonts w:ascii="Times New Roman" w:hAnsi="Times New Roman" w:cs="Times New Roman"/>
          <w:sz w:val="24"/>
          <w:szCs w:val="24"/>
        </w:rPr>
        <w:t xml:space="preserve"> se conter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E5C89">
        <w:rPr>
          <w:rFonts w:ascii="Times New Roman" w:hAnsi="Times New Roman" w:cs="Times New Roman"/>
          <w:sz w:val="24"/>
          <w:szCs w:val="24"/>
        </w:rPr>
        <w:t>disse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Achou uma amiguinha. Como se </w:t>
      </w:r>
      <w:r w:rsidR="00CE5C89">
        <w:rPr>
          <w:rFonts w:ascii="Times New Roman" w:hAnsi="Times New Roman" w:cs="Times New Roman"/>
          <w:sz w:val="24"/>
          <w:szCs w:val="24"/>
        </w:rPr>
        <w:t>não houvesse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russas </w:t>
      </w:r>
      <w:r w:rsidR="00CE5C89">
        <w:rPr>
          <w:rFonts w:ascii="Times New Roman" w:hAnsi="Times New Roman" w:cs="Times New Roman"/>
          <w:sz w:val="24"/>
          <w:szCs w:val="24"/>
        </w:rPr>
        <w:t>o suficiente para ela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BF5CE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 que ela tem de ruim?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disse Tchesnokova.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Rute é uma menina </w:t>
      </w:r>
      <w:r>
        <w:rPr>
          <w:rFonts w:ascii="Times New Roman" w:hAnsi="Times New Roman" w:cs="Times New Roman"/>
          <w:sz w:val="24"/>
          <w:szCs w:val="24"/>
        </w:rPr>
        <w:t>educada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respeita os mais velhos, </w:t>
      </w:r>
      <w:r w:rsidR="00CE5C89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CE5C89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não bebe...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BF5CE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338" w:author="Daniela Mountian" w:date="2017-08-24T21:28:00Z">
        <w:r w:rsidR="007B6DD5">
          <w:rPr>
            <w:rFonts w:ascii="Times New Roman" w:hAnsi="Times New Roman" w:cs="Times New Roman"/>
            <w:sz w:val="24"/>
            <w:szCs w:val="24"/>
          </w:rPr>
          <w:t xml:space="preserve">de forma inesperada </w:t>
        </w:r>
      </w:ins>
      <w:ins w:id="339" w:author="Daniela Mountian" w:date="2017-08-24T21:29:00Z">
        <w:r w:rsidR="007B6DD5">
          <w:rPr>
            <w:rFonts w:ascii="Times New Roman" w:hAnsi="Times New Roman" w:cs="Times New Roman"/>
            <w:sz w:val="24"/>
            <w:szCs w:val="24"/>
          </w:rPr>
          <w:t>para si mesma</w:t>
        </w:r>
      </w:ins>
      <w:r w:rsidR="00CE5C89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="00CE5C89">
        <w:rPr>
          <w:rFonts w:ascii="Times New Roman" w:hAnsi="Times New Roman" w:cs="Times New Roman"/>
          <w:sz w:val="24"/>
          <w:szCs w:val="24"/>
        </w:rPr>
        <w:t>teve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vontade de ver os judeus </w:t>
      </w:r>
      <w:r w:rsidR="00C1003E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C1003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Úst</w:t>
      </w:r>
      <w:r w:rsidR="00CE5C89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CE5C89">
        <w:rPr>
          <w:rFonts w:ascii="Times New Roman" w:hAnsi="Times New Roman" w:cs="Times New Roman"/>
          <w:sz w:val="24"/>
          <w:szCs w:val="24"/>
        </w:rPr>
        <w:t>passou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C1003E">
        <w:rPr>
          <w:rFonts w:ascii="Times New Roman" w:hAnsi="Times New Roman" w:cs="Times New Roman"/>
          <w:sz w:val="24"/>
          <w:szCs w:val="24"/>
        </w:rPr>
        <w:t>se distrair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82478">
        <w:rPr>
          <w:rFonts w:ascii="Times New Roman" w:hAnsi="Times New Roman" w:cs="Times New Roman"/>
          <w:sz w:val="24"/>
          <w:szCs w:val="24"/>
        </w:rPr>
        <w:t>Ela s</w:t>
      </w:r>
      <w:r w:rsidRPr="00C5704C">
        <w:rPr>
          <w:rFonts w:ascii="Times New Roman" w:hAnsi="Times New Roman" w:cs="Times New Roman"/>
          <w:sz w:val="24"/>
          <w:szCs w:val="24"/>
        </w:rPr>
        <w:t>acudiu a neve d</w:t>
      </w:r>
      <w:r w:rsidR="00CE5C89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CE5C8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peliça curta.</w:t>
      </w:r>
    </w:p>
    <w:p w:rsidR="0024094F" w:rsidRPr="00C5704C" w:rsidRDefault="00BF5CE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EA1201">
        <w:rPr>
          <w:rFonts w:ascii="Times New Roman" w:hAnsi="Times New Roman" w:cs="Times New Roman"/>
          <w:sz w:val="24"/>
          <w:szCs w:val="24"/>
        </w:rPr>
        <w:t>largando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C6952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peliça </w:t>
      </w:r>
      <w:r w:rsidR="008C6952">
        <w:rPr>
          <w:rFonts w:ascii="Times New Roman" w:hAnsi="Times New Roman" w:cs="Times New Roman"/>
          <w:sz w:val="24"/>
          <w:szCs w:val="24"/>
        </w:rPr>
        <w:t>na antessala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824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entrou no quarto em que </w:t>
      </w:r>
      <w:r w:rsidR="008C6952">
        <w:rPr>
          <w:rFonts w:ascii="Times New Roman" w:hAnsi="Times New Roman" w:cs="Times New Roman"/>
          <w:sz w:val="24"/>
          <w:szCs w:val="24"/>
        </w:rPr>
        <w:t>o gramofone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toca</w:t>
      </w:r>
      <w:r w:rsidR="008C6952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viu Ústia sentada à mesa, ao lado de uma menina branquinha qu</w:t>
      </w:r>
      <w:r w:rsidR="008C695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78F9">
        <w:rPr>
          <w:rFonts w:ascii="Times New Roman" w:hAnsi="Times New Roman" w:cs="Times New Roman"/>
          <w:sz w:val="24"/>
          <w:szCs w:val="24"/>
        </w:rPr>
        <w:t>ninguém</w:t>
      </w:r>
      <w:r w:rsidR="008C6952">
        <w:rPr>
          <w:rFonts w:ascii="Times New Roman" w:hAnsi="Times New Roman" w:cs="Times New Roman"/>
          <w:sz w:val="24"/>
          <w:szCs w:val="24"/>
        </w:rPr>
        <w:t xml:space="preserve"> </w:t>
      </w:r>
      <w:r w:rsidR="003578F9">
        <w:rPr>
          <w:rFonts w:ascii="Times New Roman" w:hAnsi="Times New Roman" w:cs="Times New Roman"/>
          <w:sz w:val="24"/>
          <w:szCs w:val="24"/>
        </w:rPr>
        <w:t xml:space="preserve">jamais </w:t>
      </w:r>
      <w:r w:rsidR="008C6952">
        <w:rPr>
          <w:rFonts w:ascii="Times New Roman" w:hAnsi="Times New Roman" w:cs="Times New Roman"/>
          <w:sz w:val="24"/>
          <w:szCs w:val="24"/>
        </w:rPr>
        <w:t>tomaria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C6952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judia</w:t>
      </w:r>
      <w:r w:rsidR="003578F9">
        <w:rPr>
          <w:rFonts w:ascii="Times New Roman" w:hAnsi="Times New Roman" w:cs="Times New Roman"/>
          <w:sz w:val="24"/>
          <w:szCs w:val="24"/>
        </w:rPr>
        <w:t xml:space="preserve"> se </w:t>
      </w:r>
      <w:r w:rsidR="00B11957">
        <w:rPr>
          <w:rFonts w:ascii="Times New Roman" w:hAnsi="Times New Roman" w:cs="Times New Roman"/>
          <w:sz w:val="24"/>
          <w:szCs w:val="24"/>
        </w:rPr>
        <w:t>não soubesse disso 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pai da menina era </w:t>
      </w:r>
      <w:r w:rsidR="00C1003E">
        <w:rPr>
          <w:rFonts w:ascii="Times New Roman" w:hAnsi="Times New Roman" w:cs="Times New Roman"/>
          <w:sz w:val="24"/>
          <w:szCs w:val="24"/>
        </w:rPr>
        <w:t xml:space="preserve">evidentemente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>um judeu</w:t>
      </w:r>
      <w:r w:rsidR="003578F9">
        <w:rPr>
          <w:rFonts w:ascii="Times New Roman" w:hAnsi="Times New Roman" w:cs="Times New Roman"/>
          <w:sz w:val="24"/>
          <w:szCs w:val="24"/>
        </w:rPr>
        <w:t>, sem tirar nem pôr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no entanto havia algo </w:t>
      </w:r>
      <w:r w:rsidR="003578F9">
        <w:rPr>
          <w:rFonts w:ascii="Times New Roman" w:hAnsi="Times New Roman" w:cs="Times New Roman"/>
          <w:sz w:val="24"/>
          <w:szCs w:val="24"/>
        </w:rPr>
        <w:t>de incomum nele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578F9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Bor era </w:t>
      </w:r>
      <w:r w:rsidR="003578F9">
        <w:rPr>
          <w:rFonts w:ascii="Times New Roman" w:hAnsi="Times New Roman" w:cs="Times New Roman"/>
          <w:sz w:val="24"/>
          <w:szCs w:val="24"/>
        </w:rPr>
        <w:t>raro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encontrar</w:t>
      </w:r>
      <w:r w:rsidR="002A0574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judeus, embora </w:t>
      </w:r>
      <w:ins w:id="340" w:author="Daniela Mountian" w:date="2017-08-24T21:38:00Z">
        <w:r w:rsidR="00B6685F">
          <w:rPr>
            <w:rFonts w:ascii="Times New Roman" w:hAnsi="Times New Roman" w:cs="Times New Roman"/>
            <w:sz w:val="24"/>
            <w:szCs w:val="24"/>
          </w:rPr>
          <w:t>na região de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Górki </w:t>
      </w:r>
      <w:r w:rsidR="00E20EB3">
        <w:rPr>
          <w:rFonts w:ascii="Times New Roman" w:hAnsi="Times New Roman" w:cs="Times New Roman"/>
          <w:sz w:val="24"/>
          <w:szCs w:val="24"/>
        </w:rPr>
        <w:t>houvesse</w:t>
      </w:r>
      <w:r w:rsidR="00E20E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0EB3">
        <w:rPr>
          <w:rFonts w:ascii="Times New Roman" w:hAnsi="Times New Roman" w:cs="Times New Roman"/>
          <w:sz w:val="24"/>
          <w:szCs w:val="24"/>
        </w:rPr>
        <w:t>muitos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578F9">
        <w:rPr>
          <w:rFonts w:ascii="Times New Roman" w:hAnsi="Times New Roman" w:cs="Times New Roman"/>
          <w:sz w:val="24"/>
          <w:szCs w:val="24"/>
        </w:rPr>
        <w:t xml:space="preserve">Ao ver sua mãe,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Ústia </w:t>
      </w:r>
      <w:r w:rsidR="00B11957">
        <w:rPr>
          <w:rFonts w:ascii="Times New Roman" w:hAnsi="Times New Roman" w:cs="Times New Roman"/>
          <w:sz w:val="24"/>
          <w:szCs w:val="24"/>
        </w:rPr>
        <w:t>levantou-se de um salto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24094F" w:rsidRPr="00C5704C" w:rsidRDefault="00E20E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685F" w:rsidRPr="00C5704C">
        <w:rPr>
          <w:rFonts w:ascii="Times New Roman" w:hAnsi="Times New Roman" w:cs="Times New Roman"/>
          <w:sz w:val="24"/>
          <w:szCs w:val="24"/>
        </w:rPr>
        <w:t>Es</w:t>
      </w:r>
      <w:r w:rsidR="00B6685F">
        <w:rPr>
          <w:rFonts w:ascii="Times New Roman" w:hAnsi="Times New Roman" w:cs="Times New Roman"/>
          <w:sz w:val="24"/>
          <w:szCs w:val="24"/>
        </w:rPr>
        <w:t>s</w:t>
      </w:r>
      <w:r w:rsidR="00B6685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a minha mãe... E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Ruthina, minha amiga... E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o </w:t>
      </w:r>
      <w:r w:rsidR="0024094F" w:rsidRPr="00B6685F">
        <w:rPr>
          <w:rFonts w:ascii="Times New Roman" w:hAnsi="Times New Roman" w:cs="Times New Roman"/>
          <w:i/>
          <w:sz w:val="24"/>
          <w:szCs w:val="24"/>
        </w:rPr>
        <w:t>t</w:t>
      </w:r>
      <w:r w:rsidR="00C67350" w:rsidRPr="00B6685F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B6685F">
        <w:rPr>
          <w:rFonts w:ascii="Times New Roman" w:hAnsi="Times New Roman" w:cs="Times New Roman"/>
          <w:i/>
          <w:sz w:val="24"/>
          <w:szCs w:val="24"/>
        </w:rPr>
        <w:t>t</w:t>
      </w:r>
      <w:r w:rsidR="00C67350" w:rsidRPr="00B6685F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dela...</w:t>
      </w:r>
    </w:p>
    <w:p w:rsidR="0024094F" w:rsidRPr="00B6685F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 olhou mais uma vez para o </w:t>
      </w:r>
      <w:r w:rsidR="00B6685F">
        <w:rPr>
          <w:rFonts w:ascii="Times New Roman" w:hAnsi="Times New Roman" w:cs="Times New Roman"/>
          <w:sz w:val="24"/>
          <w:szCs w:val="24"/>
        </w:rPr>
        <w:t>“</w:t>
      </w:r>
      <w:r w:rsidRPr="00B6685F">
        <w:rPr>
          <w:rFonts w:ascii="Times New Roman" w:hAnsi="Times New Roman" w:cs="Times New Roman"/>
          <w:i/>
          <w:sz w:val="24"/>
          <w:szCs w:val="24"/>
        </w:rPr>
        <w:t>t</w:t>
      </w:r>
      <w:r w:rsidR="00150FD5" w:rsidRPr="00B6685F">
        <w:rPr>
          <w:rFonts w:ascii="Times New Roman" w:hAnsi="Times New Roman" w:cs="Times New Roman"/>
          <w:i/>
          <w:sz w:val="24"/>
          <w:szCs w:val="24"/>
        </w:rPr>
        <w:t>iá</w:t>
      </w:r>
      <w:r w:rsidRPr="00B6685F">
        <w:rPr>
          <w:rFonts w:ascii="Times New Roman" w:hAnsi="Times New Roman" w:cs="Times New Roman"/>
          <w:i/>
          <w:sz w:val="24"/>
          <w:szCs w:val="24"/>
        </w:rPr>
        <w:t>t</w:t>
      </w:r>
      <w:r w:rsidR="00150FD5" w:rsidRPr="00B6685F">
        <w:rPr>
          <w:rFonts w:ascii="Times New Roman" w:hAnsi="Times New Roman" w:cs="Times New Roman"/>
          <w:i/>
          <w:sz w:val="24"/>
          <w:szCs w:val="24"/>
        </w:rPr>
        <w:t>ia</w:t>
      </w:r>
      <w:r w:rsidR="00B6685F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Ruthina e não p</w:t>
      </w:r>
      <w:r w:rsidR="002A0574">
        <w:rPr>
          <w:rFonts w:ascii="Times New Roman" w:hAnsi="Times New Roman" w:cs="Times New Roman"/>
          <w:sz w:val="24"/>
          <w:szCs w:val="24"/>
        </w:rPr>
        <w:t>ô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EA120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1201">
        <w:rPr>
          <w:rFonts w:ascii="Times New Roman" w:hAnsi="Times New Roman" w:cs="Times New Roman"/>
          <w:sz w:val="24"/>
          <w:szCs w:val="24"/>
        </w:rPr>
        <w:t>identificar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EA1201">
        <w:rPr>
          <w:rFonts w:ascii="Times New Roman" w:hAnsi="Times New Roman" w:cs="Times New Roman"/>
          <w:sz w:val="24"/>
          <w:szCs w:val="24"/>
        </w:rPr>
        <w:t>tornava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1201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</w:t>
      </w:r>
      <w:r w:rsidR="00EA1201">
        <w:rPr>
          <w:rFonts w:ascii="Times New Roman" w:hAnsi="Times New Roman" w:cs="Times New Roman"/>
          <w:sz w:val="24"/>
          <w:szCs w:val="24"/>
        </w:rPr>
        <w:t xml:space="preserve"> tão incomum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ins w:id="341" w:author="Daniela Mountian" w:date="2017-08-24T21:44:00Z">
        <w:r w:rsidR="00B6685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42" w:author="Daniela Mountian" w:date="2017-08-24T21:45:00Z">
        <w:r w:rsidR="00B6685F">
          <w:rPr>
            <w:rFonts w:ascii="Times New Roman" w:hAnsi="Times New Roman" w:cs="Times New Roman"/>
            <w:sz w:val="24"/>
            <w:szCs w:val="24"/>
          </w:rPr>
          <w:t xml:space="preserve">Ao </w:t>
        </w:r>
      </w:ins>
      <w:ins w:id="343" w:author="Daniela Mountian" w:date="2017-08-24T21:44:00Z">
        <w:r w:rsidR="00B6685F">
          <w:rPr>
            <w:rFonts w:ascii="Times New Roman" w:hAnsi="Times New Roman" w:cs="Times New Roman"/>
            <w:sz w:val="24"/>
            <w:szCs w:val="24"/>
          </w:rPr>
          <w:t>observá-lo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A1201">
        <w:rPr>
          <w:rFonts w:ascii="Times New Roman" w:hAnsi="Times New Roman" w:cs="Times New Roman"/>
          <w:sz w:val="24"/>
          <w:szCs w:val="24"/>
        </w:rPr>
        <w:t>ela sentia um medo inexplicável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A1201">
        <w:rPr>
          <w:rFonts w:ascii="Times New Roman" w:hAnsi="Times New Roman" w:cs="Times New Roman"/>
          <w:sz w:val="24"/>
          <w:szCs w:val="24"/>
        </w:rPr>
        <w:t>qu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E20EB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1201">
        <w:rPr>
          <w:rFonts w:ascii="Times New Roman" w:hAnsi="Times New Roman" w:cs="Times New Roman"/>
          <w:sz w:val="24"/>
          <w:szCs w:val="24"/>
        </w:rPr>
        <w:t>ao se acentuar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A1201">
        <w:rPr>
          <w:rFonts w:ascii="Times New Roman" w:hAnsi="Times New Roman" w:cs="Times New Roman"/>
          <w:sz w:val="24"/>
          <w:szCs w:val="24"/>
        </w:rPr>
        <w:t>enchia seu coração de deleite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1C762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ealmente, </w:t>
      </w:r>
      <w:r w:rsidR="00EA1201">
        <w:rPr>
          <w:rFonts w:ascii="Times New Roman" w:hAnsi="Times New Roman" w:cs="Times New Roman"/>
          <w:sz w:val="24"/>
          <w:szCs w:val="24"/>
        </w:rPr>
        <w:t>nessa época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Dã, </w:t>
      </w:r>
      <w:r w:rsidR="00EA120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EA1201">
        <w:rPr>
          <w:rFonts w:ascii="Times New Roman" w:hAnsi="Times New Roman" w:cs="Times New Roman"/>
          <w:sz w:val="24"/>
          <w:szCs w:val="24"/>
        </w:rPr>
        <w:t>já era um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1201">
        <w:rPr>
          <w:rFonts w:ascii="Times New Roman" w:hAnsi="Times New Roman" w:cs="Times New Roman"/>
          <w:sz w:val="24"/>
          <w:szCs w:val="24"/>
        </w:rPr>
        <w:t>feito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 w:rsidRPr="00621342">
        <w:rPr>
          <w:rFonts w:ascii="Times New Roman" w:hAnsi="Times New Roman" w:cs="Times New Roman"/>
          <w:sz w:val="24"/>
          <w:szCs w:val="24"/>
        </w:rPr>
        <w:t>—</w:t>
      </w:r>
      <w:r w:rsidR="002A057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seus traços bíblicos </w:t>
      </w:r>
      <w:r w:rsidR="0031168D">
        <w:rPr>
          <w:rFonts w:ascii="Times New Roman" w:hAnsi="Times New Roman" w:cs="Times New Roman"/>
          <w:sz w:val="24"/>
          <w:szCs w:val="24"/>
        </w:rPr>
        <w:t>estavam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complet</w:t>
      </w:r>
      <w:r w:rsidR="0031168D">
        <w:rPr>
          <w:rFonts w:ascii="Times New Roman" w:hAnsi="Times New Roman" w:cs="Times New Roman"/>
          <w:sz w:val="24"/>
          <w:szCs w:val="24"/>
        </w:rPr>
        <w:t>amente definidos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1168D">
        <w:rPr>
          <w:rFonts w:ascii="Times New Roman" w:hAnsi="Times New Roman" w:cs="Times New Roman"/>
          <w:sz w:val="24"/>
          <w:szCs w:val="24"/>
        </w:rPr>
        <w:t>Mesmo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cabelos precocemente </w:t>
      </w:r>
      <w:r w:rsidR="002A0574">
        <w:rPr>
          <w:rFonts w:ascii="Times New Roman" w:hAnsi="Times New Roman" w:cs="Times New Roman"/>
          <w:sz w:val="24"/>
          <w:szCs w:val="24"/>
        </w:rPr>
        <w:t>embranquecidos</w:t>
      </w:r>
      <w:r w:rsidR="0031168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graças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que </w:t>
      </w:r>
      <w:r w:rsidR="0031168D">
        <w:rPr>
          <w:rFonts w:ascii="Times New Roman" w:hAnsi="Times New Roman" w:cs="Times New Roman"/>
          <w:sz w:val="24"/>
          <w:szCs w:val="24"/>
        </w:rPr>
        <w:t>fora obri</w:t>
      </w:r>
      <w:r>
        <w:rPr>
          <w:rFonts w:ascii="Times New Roman" w:hAnsi="Times New Roman" w:cs="Times New Roman"/>
          <w:sz w:val="24"/>
          <w:szCs w:val="24"/>
        </w:rPr>
        <w:t>gado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executar, </w:t>
      </w:r>
      <w:r w:rsidR="0031168D">
        <w:rPr>
          <w:rFonts w:ascii="Times New Roman" w:hAnsi="Times New Roman" w:cs="Times New Roman"/>
          <w:sz w:val="24"/>
          <w:szCs w:val="24"/>
        </w:rPr>
        <w:t xml:space="preserve">Anticristo </w:t>
      </w:r>
      <w:r w:rsidR="0024094F" w:rsidRPr="00C5704C">
        <w:rPr>
          <w:rFonts w:ascii="Times New Roman" w:hAnsi="Times New Roman" w:cs="Times New Roman"/>
          <w:sz w:val="24"/>
          <w:szCs w:val="24"/>
        </w:rPr>
        <w:t>atingi</w:t>
      </w:r>
      <w:r>
        <w:rPr>
          <w:rFonts w:ascii="Times New Roman" w:hAnsi="Times New Roman" w:cs="Times New Roman"/>
          <w:sz w:val="24"/>
          <w:szCs w:val="24"/>
        </w:rPr>
        <w:t>u, nesse momento,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C1003E">
        <w:rPr>
          <w:rFonts w:ascii="Times New Roman" w:hAnsi="Times New Roman" w:cs="Times New Roman"/>
          <w:sz w:val="24"/>
          <w:szCs w:val="24"/>
        </w:rPr>
        <w:t>auge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masculinidade em seu </w:t>
      </w:r>
      <w:del w:id="344" w:author="Daniela Mountian" w:date="2017-04-24T18:19:00Z">
        <w:r w:rsidR="0024094F" w:rsidRPr="00C5704C" w:rsidDel="001C762D">
          <w:rPr>
            <w:rFonts w:ascii="Times New Roman" w:hAnsi="Times New Roman" w:cs="Times New Roman"/>
            <w:sz w:val="24"/>
            <w:szCs w:val="24"/>
          </w:rPr>
          <w:delText xml:space="preserve">atual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caminho terreno.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eus </w:t>
      </w:r>
      <w:r>
        <w:rPr>
          <w:rFonts w:ascii="Times New Roman" w:hAnsi="Times New Roman" w:cs="Times New Roman"/>
          <w:sz w:val="24"/>
          <w:szCs w:val="24"/>
        </w:rPr>
        <w:t>livre qualquer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saber</w:t>
      </w:r>
      <w:r>
        <w:rPr>
          <w:rFonts w:ascii="Times New Roman" w:hAnsi="Times New Roman" w:cs="Times New Roman"/>
          <w:sz w:val="24"/>
          <w:szCs w:val="24"/>
        </w:rPr>
        <w:t xml:space="preserve"> o que é a virilidade do Anticristo..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Não, </w:t>
      </w:r>
      <w:commentRangeStart w:id="345"/>
      <w:ins w:id="346" w:author="Daniela Mountian" w:date="2017-04-24T20:41:00Z">
        <w:r w:rsidR="002A0574">
          <w:rPr>
            <w:rFonts w:ascii="Times New Roman" w:hAnsi="Times New Roman" w:cs="Times New Roman"/>
            <w:sz w:val="24"/>
            <w:szCs w:val="24"/>
          </w:rPr>
          <w:t>não é uma</w:t>
        </w:r>
      </w:ins>
      <w:ins w:id="347" w:author="Daniela Mountian" w:date="2017-04-24T20:25:00Z">
        <w:r w:rsidR="002A057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348" w:author="Daniela Mountian" w:date="2017-04-24T20:19:00Z">
        <w:r w:rsidR="002A0574">
          <w:rPr>
            <w:rFonts w:ascii="Times New Roman" w:hAnsi="Times New Roman" w:cs="Times New Roman"/>
            <w:sz w:val="24"/>
            <w:szCs w:val="24"/>
          </w:rPr>
          <w:t>devassidão</w:t>
        </w:r>
      </w:ins>
      <w:ins w:id="349" w:author="Daniela Mountian" w:date="2017-04-24T20:45:00Z">
        <w:r w:rsidR="002A0574">
          <w:rPr>
            <w:rFonts w:ascii="Times New Roman" w:hAnsi="Times New Roman" w:cs="Times New Roman"/>
            <w:sz w:val="24"/>
            <w:szCs w:val="24"/>
          </w:rPr>
          <w:t>,</w:t>
        </w:r>
      </w:ins>
      <w:ins w:id="350" w:author="Daniela Mountian" w:date="2017-04-24T20:41:00Z">
        <w:r w:rsidR="002A057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End w:id="345"/>
      <w:ins w:id="351" w:author="Daniela Mountian" w:date="2017-04-24T20:42:00Z">
        <w:r w:rsidR="002A0574">
          <w:rPr>
            <w:rStyle w:val="Refdecomentrio"/>
            <w:rFonts w:cs="Times New Roman"/>
            <w:lang w:val="x-none"/>
          </w:rPr>
          <w:commentReference w:id="345"/>
        </w:r>
      </w:ins>
      <w:ins w:id="352" w:author="Daniela Mountian" w:date="2017-08-24T22:01:00Z">
        <w:r w:rsidR="00E6597E">
          <w:rPr>
            <w:rFonts w:ascii="Times New Roman" w:hAnsi="Times New Roman" w:cs="Times New Roman"/>
            <w:sz w:val="24"/>
            <w:szCs w:val="24"/>
          </w:rPr>
          <w:t xml:space="preserve">é </w:t>
        </w:r>
      </w:ins>
      <w:ins w:id="353" w:author="Daniela Mountian" w:date="2017-08-24T21:59:00Z">
        <w:r w:rsidR="00E6597E">
          <w:rPr>
            <w:rFonts w:ascii="Times New Roman" w:hAnsi="Times New Roman" w:cs="Times New Roman"/>
            <w:sz w:val="24"/>
            <w:szCs w:val="24"/>
          </w:rPr>
          <w:t xml:space="preserve">algo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reclus</w:t>
      </w:r>
      <w:ins w:id="354" w:author="Daniela Mountian" w:date="2017-08-24T22:00:00Z">
        <w:r w:rsidR="00E6597E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355" w:author="Daniela Mountian" w:date="2017-08-24T22:01:00Z">
        <w:r w:rsidR="00E6597E">
          <w:rPr>
            <w:rFonts w:ascii="Times New Roman" w:hAnsi="Times New Roman" w:cs="Times New Roman"/>
            <w:sz w:val="24"/>
            <w:szCs w:val="24"/>
          </w:rPr>
          <w:t>sufocado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</w:t>
      </w:r>
      <w:r w:rsidR="002A0574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o S</w:t>
      </w:r>
      <w:r w:rsidR="0024094F" w:rsidRPr="00C5704C">
        <w:rPr>
          <w:rFonts w:ascii="Times New Roman" w:hAnsi="Times New Roman" w:cs="Times New Roman"/>
          <w:sz w:val="24"/>
          <w:szCs w:val="24"/>
        </w:rPr>
        <w:t>atanás dentro dele que</w:t>
      </w:r>
      <w:r w:rsidR="002A0574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seduz. </w:t>
      </w:r>
      <w:r w:rsidR="002A0574">
        <w:rPr>
          <w:rFonts w:ascii="Times New Roman" w:hAnsi="Times New Roman" w:cs="Times New Roman"/>
          <w:sz w:val="24"/>
          <w:szCs w:val="24"/>
        </w:rPr>
        <w:t>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força viril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 xml:space="preserve">do Anticristo se </w:t>
      </w:r>
      <w:r w:rsidR="00A2613E">
        <w:rPr>
          <w:rFonts w:ascii="Times New Roman" w:hAnsi="Times New Roman" w:cs="Times New Roman"/>
          <w:sz w:val="24"/>
          <w:szCs w:val="24"/>
        </w:rPr>
        <w:t>manifesta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força </w:t>
      </w:r>
      <w:r w:rsidR="002A0574">
        <w:rPr>
          <w:rFonts w:ascii="Times New Roman" w:hAnsi="Times New Roman" w:cs="Times New Roman"/>
          <w:sz w:val="24"/>
          <w:szCs w:val="24"/>
        </w:rPr>
        <w:t>divina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como acontece </w:t>
      </w:r>
      <w:r w:rsidR="002A0574">
        <w:rPr>
          <w:rFonts w:ascii="Times New Roman" w:hAnsi="Times New Roman" w:cs="Times New Roman"/>
          <w:sz w:val="24"/>
          <w:szCs w:val="24"/>
        </w:rPr>
        <w:t xml:space="preserve">com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fenômenos da natureza </w:t>
      </w:r>
      <w:r w:rsidR="00E20EB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eis o que Vera viu e sentiu, mas não compreendeu</w:t>
      </w:r>
      <w:ins w:id="356" w:author="Daniela Mountian" w:date="2017-08-24T21:57:00Z">
        <w:r w:rsidR="00051B7B">
          <w:rPr>
            <w:rFonts w:ascii="Times New Roman" w:hAnsi="Times New Roman" w:cs="Times New Roman"/>
            <w:sz w:val="24"/>
            <w:szCs w:val="24"/>
          </w:rPr>
          <w:t xml:space="preserve"> racionalmente</w:t>
        </w:r>
      </w:ins>
      <w:ins w:id="357" w:author="Daniela Mountian" w:date="2017-04-24T22:16:00Z">
        <w:r w:rsidR="002A0574">
          <w:rPr>
            <w:rFonts w:ascii="Times New Roman" w:hAnsi="Times New Roman" w:cs="Times New Roman"/>
            <w:sz w:val="24"/>
            <w:szCs w:val="24"/>
          </w:rPr>
          <w:t>, 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força não compreendida </w:t>
      </w:r>
      <w:r w:rsidR="002A0574">
        <w:rPr>
          <w:rFonts w:ascii="Times New Roman" w:hAnsi="Times New Roman" w:cs="Times New Roman"/>
          <w:sz w:val="24"/>
          <w:szCs w:val="24"/>
        </w:rPr>
        <w:t>por meio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razão </w:t>
      </w:r>
      <w:r w:rsidR="002A0574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>especialmente tem</w:t>
      </w:r>
      <w:r w:rsidR="002A0574">
        <w:rPr>
          <w:rFonts w:ascii="Times New Roman" w:hAnsi="Times New Roman" w:cs="Times New Roman"/>
          <w:sz w:val="24"/>
          <w:szCs w:val="24"/>
        </w:rPr>
        <w:t>ível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A0574">
        <w:rPr>
          <w:rFonts w:ascii="Times New Roman" w:hAnsi="Times New Roman" w:cs="Times New Roman"/>
          <w:sz w:val="24"/>
          <w:szCs w:val="24"/>
        </w:rPr>
        <w:t>Graças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temor feminino, Vera foi tomada por uma agitação incômoda.</w:t>
      </w:r>
    </w:p>
    <w:p w:rsidR="0024094F" w:rsidRPr="00C5704C" w:rsidRDefault="00E20E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música é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2A0574">
        <w:rPr>
          <w:rFonts w:ascii="Times New Roman" w:hAnsi="Times New Roman" w:cs="Times New Roman"/>
          <w:sz w:val="24"/>
          <w:szCs w:val="24"/>
        </w:rPr>
        <w:t>?</w:t>
      </w:r>
      <w:ins w:id="358" w:author="Leila" w:date="2016-07-17T19:52:00Z">
        <w:r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2A0574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u não entendo</w:t>
      </w:r>
      <w:r w:rsidR="002A05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o que ela diz.</w:t>
      </w:r>
    </w:p>
    <w:p w:rsidR="0024094F" w:rsidRPr="00C5704C" w:rsidRDefault="00E20E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359"/>
      <w:r w:rsidR="002A0574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disco judeu </w:t>
      </w:r>
      <w:commentRangeEnd w:id="359"/>
      <w:r w:rsidR="00C1003E">
        <w:rPr>
          <w:rStyle w:val="Refdecomentrio"/>
          <w:rFonts w:cs="Times New Roman"/>
          <w:lang w:val="x-none"/>
        </w:rPr>
        <w:commentReference w:id="359"/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Dã, </w:t>
      </w:r>
      <w:r w:rsidR="002A057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Anticristo. </w:t>
      </w:r>
    </w:p>
    <w:p w:rsidR="0024094F" w:rsidRPr="00C5704C" w:rsidRDefault="00E20E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Ora 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</w:t>
      </w:r>
      <w:r w:rsidR="002A0574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deu um riso afobado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como uma </w:t>
      </w:r>
      <w:r w:rsidR="002A0574">
        <w:rPr>
          <w:rFonts w:ascii="Times New Roman" w:hAnsi="Times New Roman" w:cs="Times New Roman"/>
          <w:sz w:val="24"/>
          <w:szCs w:val="24"/>
        </w:rPr>
        <w:t xml:space="preserve">camponesa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bêbada na feira.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não </w:t>
      </w:r>
      <w:r>
        <w:rPr>
          <w:rFonts w:ascii="Times New Roman" w:hAnsi="Times New Roman" w:cs="Times New Roman"/>
          <w:sz w:val="24"/>
          <w:szCs w:val="24"/>
        </w:rPr>
        <w:t>pod</w:t>
      </w:r>
      <w:r w:rsidR="002A0574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>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colocar um disco russo, já que não </w:t>
      </w:r>
      <w:r w:rsidR="002A0574">
        <w:rPr>
          <w:rFonts w:ascii="Times New Roman" w:hAnsi="Times New Roman" w:cs="Times New Roman"/>
          <w:sz w:val="24"/>
          <w:szCs w:val="24"/>
        </w:rPr>
        <w:t>aprendi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24094F" w:rsidRPr="00E6597E">
        <w:rPr>
          <w:rFonts w:ascii="Times New Roman" w:hAnsi="Times New Roman" w:cs="Times New Roman"/>
          <w:sz w:val="24"/>
          <w:szCs w:val="24"/>
        </w:rPr>
        <w:t xml:space="preserve">língua </w:t>
      </w:r>
      <w:r w:rsidR="00E6597E" w:rsidRPr="00E6597E">
        <w:rPr>
          <w:rFonts w:ascii="Times New Roman" w:hAnsi="Times New Roman" w:cs="Times New Roman"/>
          <w:sz w:val="24"/>
          <w:szCs w:val="24"/>
        </w:rPr>
        <w:t xml:space="preserve">dos </w:t>
      </w:r>
      <w:r w:rsidR="0024094F" w:rsidRPr="00E6597E">
        <w:rPr>
          <w:rFonts w:ascii="Times New Roman" w:hAnsi="Times New Roman" w:cs="Times New Roman"/>
          <w:sz w:val="24"/>
          <w:szCs w:val="24"/>
        </w:rPr>
        <w:t>jud</w:t>
      </w:r>
      <w:ins w:id="360" w:author="Daniela Mountian" w:date="2017-08-24T22:02:00Z">
        <w:r w:rsidR="00E6597E">
          <w:rPr>
            <w:rFonts w:ascii="Times New Roman" w:hAnsi="Times New Roman" w:cs="Times New Roman"/>
            <w:sz w:val="24"/>
            <w:szCs w:val="24"/>
          </w:rPr>
          <w:t>eus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E20E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Podemos colocar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russo</w:t>
      </w:r>
      <w:r w:rsidR="002A0574">
        <w:rPr>
          <w:rFonts w:ascii="Times New Roman" w:hAnsi="Times New Roman" w:cs="Times New Roman"/>
          <w:sz w:val="24"/>
          <w:szCs w:val="24"/>
        </w:rPr>
        <w:t xml:space="preserve"> também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Dã, </w:t>
      </w:r>
      <w:r w:rsidR="002A057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virou-se para </w:t>
      </w:r>
      <w:r w:rsidR="002A0574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filha: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Rute, traga as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tchastuchkas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cômoda.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De repente Rute, que era </w:t>
      </w:r>
      <w:r w:rsidR="002A0574">
        <w:rPr>
          <w:rFonts w:ascii="Times New Roman" w:hAnsi="Times New Roman" w:cs="Times New Roman"/>
          <w:sz w:val="24"/>
          <w:szCs w:val="24"/>
        </w:rPr>
        <w:t xml:space="preserve">na realidade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Pelágia, </w:t>
      </w:r>
      <w:r w:rsidR="00713754">
        <w:rPr>
          <w:rFonts w:ascii="Times New Roman" w:hAnsi="Times New Roman" w:cs="Times New Roman"/>
          <w:sz w:val="24"/>
          <w:szCs w:val="24"/>
        </w:rPr>
        <w:t xml:space="preserve">embora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isso não </w:t>
      </w:r>
      <w:r w:rsidR="00713754">
        <w:rPr>
          <w:rFonts w:ascii="Times New Roman" w:hAnsi="Times New Roman" w:cs="Times New Roman"/>
          <w:sz w:val="24"/>
          <w:szCs w:val="24"/>
        </w:rPr>
        <w:t>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A057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conhecimento dela nem </w:t>
      </w:r>
      <w:r w:rsidR="00E6597E" w:rsidRPr="00C5704C">
        <w:rPr>
          <w:rFonts w:ascii="Times New Roman" w:hAnsi="Times New Roman" w:cs="Times New Roman"/>
          <w:sz w:val="24"/>
          <w:szCs w:val="24"/>
        </w:rPr>
        <w:t>d</w:t>
      </w:r>
      <w:r w:rsidR="00E6597E">
        <w:rPr>
          <w:rFonts w:ascii="Times New Roman" w:hAnsi="Times New Roman" w:cs="Times New Roman"/>
          <w:sz w:val="24"/>
          <w:szCs w:val="24"/>
        </w:rPr>
        <w:t>o</w:t>
      </w:r>
      <w:r w:rsidR="00E659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Anticristo, mudou </w:t>
      </w:r>
      <w:r w:rsidR="002A0574">
        <w:rPr>
          <w:rFonts w:ascii="Times New Roman" w:hAnsi="Times New Roman" w:cs="Times New Roman"/>
          <w:sz w:val="24"/>
          <w:szCs w:val="24"/>
        </w:rPr>
        <w:t>de</w:t>
      </w:r>
      <w:r w:rsidR="002A057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expressão</w:t>
      </w:r>
      <w:r w:rsidR="002A0574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s</w:t>
      </w:r>
      <w:r w:rsidR="002A0574">
        <w:rPr>
          <w:rFonts w:ascii="Times New Roman" w:hAnsi="Times New Roman" w:cs="Times New Roman"/>
          <w:sz w:val="24"/>
          <w:szCs w:val="24"/>
        </w:rPr>
        <w:t>eu</w:t>
      </w:r>
      <w:r w:rsidR="00AA1E41">
        <w:rPr>
          <w:rFonts w:ascii="Times New Roman" w:hAnsi="Times New Roman" w:cs="Times New Roman"/>
          <w:sz w:val="24"/>
          <w:szCs w:val="24"/>
        </w:rPr>
        <w:t xml:space="preserve"> </w:t>
      </w:r>
      <w:r w:rsidR="00C82478">
        <w:rPr>
          <w:rFonts w:ascii="Times New Roman" w:hAnsi="Times New Roman" w:cs="Times New Roman"/>
          <w:sz w:val="24"/>
          <w:szCs w:val="24"/>
        </w:rPr>
        <w:t>olhar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bondos</w:t>
      </w:r>
      <w:r w:rsidR="002A0574">
        <w:rPr>
          <w:rFonts w:ascii="Times New Roman" w:hAnsi="Times New Roman" w:cs="Times New Roman"/>
          <w:sz w:val="24"/>
          <w:szCs w:val="24"/>
        </w:rPr>
        <w:t>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camponesa </w:t>
      </w:r>
      <w:r w:rsidR="002A0574" w:rsidRPr="00621342">
        <w:rPr>
          <w:rFonts w:ascii="Times New Roman" w:hAnsi="Times New Roman" w:cs="Times New Roman"/>
          <w:sz w:val="24"/>
          <w:szCs w:val="24"/>
        </w:rPr>
        <w:t>—</w:t>
      </w:r>
      <w:r w:rsidR="002A057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ela era natural da aldeia de Brussi</w:t>
      </w:r>
      <w:r w:rsidR="002A057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ny, perto de Rj</w:t>
      </w:r>
      <w:r w:rsidR="002A0574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2A0574" w:rsidRPr="00621342">
        <w:rPr>
          <w:rFonts w:ascii="Times New Roman" w:hAnsi="Times New Roman" w:cs="Times New Roman"/>
          <w:sz w:val="24"/>
          <w:szCs w:val="24"/>
        </w:rPr>
        <w:t>—</w:t>
      </w:r>
      <w:r w:rsidR="002A0574">
        <w:rPr>
          <w:rFonts w:ascii="Times New Roman" w:hAnsi="Times New Roman" w:cs="Times New Roman"/>
          <w:sz w:val="24"/>
          <w:szCs w:val="24"/>
        </w:rPr>
        <w:t xml:space="preserve"> revelou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</w:t>
      </w:r>
      <w:r w:rsidR="002A057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paixão verdadeiramente sulina, seca, ao alcance somente das meninas que amadurecem precocemente.  </w:t>
      </w:r>
    </w:p>
    <w:p w:rsidR="0024094F" w:rsidRPr="00C5704C" w:rsidRDefault="00AA1E4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Quero que Ústia vá embora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Ruthina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não vou mais brincar com ela.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a velha Tchesnokova ficou </w:t>
      </w:r>
      <w:r w:rsidR="002A0574">
        <w:rPr>
          <w:rFonts w:ascii="Times New Roman" w:hAnsi="Times New Roman" w:cs="Times New Roman"/>
          <w:sz w:val="24"/>
          <w:szCs w:val="24"/>
        </w:rPr>
        <w:t>agitada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começou </w:t>
      </w:r>
      <w:r w:rsidR="002A057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repreend</w:t>
      </w:r>
      <w:r w:rsidR="00AA1E41">
        <w:rPr>
          <w:rFonts w:ascii="Times New Roman" w:hAnsi="Times New Roman" w:cs="Times New Roman"/>
          <w:sz w:val="24"/>
          <w:szCs w:val="24"/>
        </w:rPr>
        <w:t>ê-la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AA1E4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0574">
        <w:rPr>
          <w:rFonts w:ascii="Times New Roman" w:hAnsi="Times New Roman" w:cs="Times New Roman"/>
          <w:sz w:val="24"/>
          <w:szCs w:val="24"/>
        </w:rPr>
        <w:t>Menina s</w:t>
      </w:r>
      <w:r w:rsidR="0024094F" w:rsidRPr="00C5704C">
        <w:rPr>
          <w:rFonts w:ascii="Times New Roman" w:hAnsi="Times New Roman" w:cs="Times New Roman"/>
          <w:sz w:val="24"/>
          <w:szCs w:val="24"/>
        </w:rPr>
        <w:t>em-</w:t>
      </w:r>
      <w:r w:rsidR="002A0574">
        <w:rPr>
          <w:rFonts w:ascii="Times New Roman" w:hAnsi="Times New Roman" w:cs="Times New Roman"/>
          <w:sz w:val="24"/>
          <w:szCs w:val="24"/>
        </w:rPr>
        <w:t>modos</w:t>
      </w:r>
      <w:r w:rsidR="0024094F" w:rsidRPr="00C5704C">
        <w:rPr>
          <w:rFonts w:ascii="Times New Roman" w:hAnsi="Times New Roman" w:cs="Times New Roman"/>
          <w:sz w:val="24"/>
          <w:szCs w:val="24"/>
        </w:rPr>
        <w:t>, por que envergonha seu pai na frente das pessoas?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5E6673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pai, o Anticristo, também </w:t>
      </w:r>
      <w:r w:rsidR="00C82478">
        <w:rPr>
          <w:rFonts w:ascii="Times New Roman" w:hAnsi="Times New Roman" w:cs="Times New Roman"/>
          <w:sz w:val="24"/>
          <w:szCs w:val="24"/>
        </w:rPr>
        <w:t>se manifestou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sem gritar, </w:t>
      </w:r>
      <w:r w:rsidR="00C1003E">
        <w:rPr>
          <w:rFonts w:ascii="Times New Roman" w:hAnsi="Times New Roman" w:cs="Times New Roman"/>
          <w:sz w:val="24"/>
          <w:szCs w:val="24"/>
        </w:rPr>
        <w:t>olhando c</w:t>
      </w:r>
      <w:r w:rsidRPr="00C5704C">
        <w:rPr>
          <w:rFonts w:ascii="Times New Roman" w:hAnsi="Times New Roman" w:cs="Times New Roman"/>
          <w:sz w:val="24"/>
          <w:szCs w:val="24"/>
        </w:rPr>
        <w:t xml:space="preserve">almamente </w:t>
      </w:r>
      <w:r w:rsidR="005E6673">
        <w:rPr>
          <w:rFonts w:ascii="Times New Roman" w:hAnsi="Times New Roman" w:cs="Times New Roman"/>
          <w:sz w:val="24"/>
          <w:szCs w:val="24"/>
        </w:rPr>
        <w:t xml:space="preserve">a filha </w:t>
      </w:r>
      <w:r w:rsidRPr="00C5704C">
        <w:rPr>
          <w:rFonts w:ascii="Times New Roman" w:hAnsi="Times New Roman" w:cs="Times New Roman"/>
          <w:sz w:val="24"/>
          <w:szCs w:val="24"/>
        </w:rPr>
        <w:t>nos olhos:</w:t>
      </w:r>
    </w:p>
    <w:p w:rsidR="0024094F" w:rsidRPr="00C5704C" w:rsidRDefault="00AA1E4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que você tem, Rute?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2478">
        <w:rPr>
          <w:rFonts w:ascii="Times New Roman" w:hAnsi="Times New Roman" w:cs="Times New Roman"/>
          <w:sz w:val="24"/>
          <w:szCs w:val="24"/>
        </w:rPr>
        <w:t xml:space="preserve">perguntou ele, </w:t>
      </w:r>
      <w:r w:rsidR="0024094F" w:rsidRPr="00C5704C">
        <w:rPr>
          <w:rFonts w:ascii="Times New Roman" w:hAnsi="Times New Roman" w:cs="Times New Roman"/>
          <w:sz w:val="24"/>
          <w:szCs w:val="24"/>
        </w:rPr>
        <w:t>po</w:t>
      </w:r>
      <w:r w:rsidR="00C82478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conhecia como uma menina meiga, </w:t>
      </w:r>
      <w:r w:rsidR="00713754">
        <w:rPr>
          <w:rFonts w:ascii="Times New Roman" w:hAnsi="Times New Roman" w:cs="Times New Roman"/>
          <w:sz w:val="24"/>
          <w:szCs w:val="24"/>
        </w:rPr>
        <w:t>delicada</w:t>
      </w:r>
      <w:r w:rsidR="0024094F" w:rsidRPr="00C5704C">
        <w:rPr>
          <w:rFonts w:ascii="Times New Roman" w:hAnsi="Times New Roman" w:cs="Times New Roman"/>
          <w:sz w:val="24"/>
          <w:szCs w:val="24"/>
        </w:rPr>
        <w:t>, bondosa</w:t>
      </w:r>
      <w:r w:rsidR="00C82478">
        <w:rPr>
          <w:rFonts w:ascii="Times New Roman" w:hAnsi="Times New Roman" w:cs="Times New Roman"/>
          <w:sz w:val="24"/>
          <w:szCs w:val="24"/>
        </w:rPr>
        <w:t>; e</w:t>
      </w:r>
      <w:r w:rsidR="005E6673">
        <w:rPr>
          <w:rFonts w:ascii="Times New Roman" w:hAnsi="Times New Roman" w:cs="Times New Roman"/>
          <w:sz w:val="24"/>
          <w:szCs w:val="24"/>
        </w:rPr>
        <w:t xml:space="preserve">ra como se tivessem trocado </w:t>
      </w:r>
      <w:r w:rsidR="00713754">
        <w:rPr>
          <w:rFonts w:ascii="Times New Roman" w:hAnsi="Times New Roman" w:cs="Times New Roman"/>
          <w:sz w:val="24"/>
          <w:szCs w:val="24"/>
        </w:rPr>
        <w:t>su</w:t>
      </w:r>
      <w:r w:rsidR="005E6673">
        <w:rPr>
          <w:rFonts w:ascii="Times New Roman" w:hAnsi="Times New Roman" w:cs="Times New Roman"/>
          <w:sz w:val="24"/>
          <w:szCs w:val="24"/>
        </w:rPr>
        <w:t>a filha</w:t>
      </w:r>
      <w:r w:rsidR="000C01F0">
        <w:rPr>
          <w:rFonts w:ascii="Times New Roman" w:hAnsi="Times New Roman" w:cs="Times New Roman"/>
          <w:sz w:val="24"/>
          <w:szCs w:val="24"/>
        </w:rPr>
        <w:t xml:space="preserve"> por outra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ins w:id="361" w:author="Daniela Mountian" w:date="2017-04-24T22:28:00Z">
        <w:r w:rsidR="005E667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Porém, em vez de responder, Rute deu as costas e </w:t>
      </w:r>
      <w:r w:rsidR="005E6673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quarto</w:t>
      </w:r>
      <w:r w:rsidR="005E6673">
        <w:rPr>
          <w:rFonts w:ascii="Times New Roman" w:hAnsi="Times New Roman" w:cs="Times New Roman"/>
          <w:sz w:val="24"/>
          <w:szCs w:val="24"/>
        </w:rPr>
        <w:t xml:space="preserve"> vizinho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AA1E4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003E">
        <w:rPr>
          <w:rFonts w:ascii="Times New Roman" w:hAnsi="Times New Roman" w:cs="Times New Roman"/>
          <w:sz w:val="24"/>
          <w:szCs w:val="24"/>
        </w:rPr>
        <w:t>Grande coisa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Ústia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1003E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>chata..</w:t>
      </w:r>
      <w:r w:rsidR="004808A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Eu também não vou mais brincar com ela. Vamos, mãezinha...</w:t>
      </w:r>
    </w:p>
    <w:p w:rsidR="0024094F" w:rsidRPr="00C5704C" w:rsidRDefault="005E667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Desorientada</w:t>
      </w:r>
      <w:r w:rsidR="0024094F" w:rsidRPr="00C5704C">
        <w:rPr>
          <w:rFonts w:ascii="Times New Roman" w:hAnsi="Times New Roman" w:cs="Times New Roman"/>
          <w:sz w:val="24"/>
          <w:szCs w:val="24"/>
        </w:rPr>
        <w:t>, Vera saiu da casa da velha Tchesnokova</w:t>
      </w:r>
      <w:r>
        <w:rPr>
          <w:rFonts w:ascii="Times New Roman" w:hAnsi="Times New Roman" w:cs="Times New Roman"/>
          <w:sz w:val="24"/>
          <w:szCs w:val="24"/>
        </w:rPr>
        <w:t xml:space="preserve"> acompanhada da filha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enti</w:t>
      </w:r>
      <w:r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que, além d</w:t>
      </w:r>
      <w:r w:rsidR="00713754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velh</w:t>
      </w:r>
      <w:r w:rsidR="00713754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13754">
        <w:rPr>
          <w:rFonts w:ascii="Times New Roman" w:hAnsi="Times New Roman" w:cs="Times New Roman"/>
          <w:sz w:val="24"/>
          <w:szCs w:val="24"/>
        </w:rPr>
        <w:t>infortúnios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havia um novo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caminho.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na família do Anticristo muita coisa </w:t>
      </w:r>
      <w:r w:rsidR="005E6673" w:rsidRPr="00C5704C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mudou após </w:t>
      </w:r>
      <w:r w:rsidR="00713754">
        <w:rPr>
          <w:rFonts w:ascii="Times New Roman" w:hAnsi="Times New Roman" w:cs="Times New Roman"/>
          <w:sz w:val="24"/>
          <w:szCs w:val="24"/>
        </w:rPr>
        <w:t>ess</w:t>
      </w:r>
      <w:r w:rsidRPr="00C5704C">
        <w:rPr>
          <w:rFonts w:ascii="Times New Roman" w:hAnsi="Times New Roman" w:cs="Times New Roman"/>
          <w:sz w:val="24"/>
          <w:szCs w:val="24"/>
        </w:rPr>
        <w:t>a visita inesperada. É preciso notar que o Anticristo amava sua filha adotiva como só poderia amar aquele que</w:t>
      </w:r>
      <w:r w:rsidR="00C82478">
        <w:rPr>
          <w:rFonts w:ascii="Times New Roman" w:hAnsi="Times New Roman" w:cs="Times New Roman"/>
          <w:sz w:val="24"/>
          <w:szCs w:val="24"/>
        </w:rPr>
        <w:t xml:space="preserve"> </w:t>
      </w:r>
      <w:r w:rsidR="00713754">
        <w:rPr>
          <w:rFonts w:ascii="Times New Roman" w:hAnsi="Times New Roman" w:cs="Times New Roman"/>
          <w:sz w:val="24"/>
          <w:szCs w:val="24"/>
        </w:rPr>
        <w:t>aprendeu</w:t>
      </w:r>
      <w:r w:rsidR="000539BB">
        <w:rPr>
          <w:rFonts w:ascii="Times New Roman" w:hAnsi="Times New Roman" w:cs="Times New Roman"/>
          <w:sz w:val="24"/>
          <w:szCs w:val="24"/>
        </w:rPr>
        <w:t xml:space="preserve"> a sentir</w:t>
      </w:r>
      <w:r w:rsidR="0071375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amor</w:t>
      </w:r>
      <w:r w:rsidR="00713754">
        <w:rPr>
          <w:rFonts w:ascii="Times New Roman" w:hAnsi="Times New Roman" w:cs="Times New Roman"/>
          <w:sz w:val="24"/>
          <w:szCs w:val="24"/>
        </w:rPr>
        <w:t xml:space="preserve"> eterno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13754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Criador. Por isso os judeus am</w:t>
      </w:r>
      <w:r w:rsidR="00713754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13754">
        <w:rPr>
          <w:rFonts w:ascii="Times New Roman" w:hAnsi="Times New Roman" w:cs="Times New Roman"/>
          <w:sz w:val="24"/>
          <w:szCs w:val="24"/>
        </w:rPr>
        <w:t>tanto as 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crianças, apesar de </w:t>
      </w:r>
      <w:r w:rsidR="00713754">
        <w:rPr>
          <w:rFonts w:ascii="Times New Roman" w:hAnsi="Times New Roman" w:cs="Times New Roman"/>
          <w:sz w:val="24"/>
          <w:szCs w:val="24"/>
        </w:rPr>
        <w:t>muitas vezes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se darem conta do motivo, po</w:t>
      </w:r>
      <w:r w:rsidR="00675FD5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amor </w:t>
      </w:r>
      <w:r w:rsidR="00713754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Criador, para o povo d</w:t>
      </w:r>
      <w:r w:rsidR="000539B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Abraão, não é tanto </w:t>
      </w:r>
      <w:r w:rsidR="00713754">
        <w:rPr>
          <w:rFonts w:ascii="Times New Roman" w:hAnsi="Times New Roman" w:cs="Times New Roman"/>
          <w:sz w:val="24"/>
          <w:szCs w:val="24"/>
        </w:rPr>
        <w:t>uma questão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13754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religião</w:t>
      </w:r>
      <w:r w:rsidR="007A12AE">
        <w:rPr>
          <w:rFonts w:ascii="Times New Roman" w:hAnsi="Times New Roman" w:cs="Times New Roman"/>
          <w:sz w:val="24"/>
          <w:szCs w:val="24"/>
        </w:rPr>
        <w:t xml:space="preserve">, mas </w:t>
      </w:r>
      <w:r w:rsidRPr="00C5704C">
        <w:rPr>
          <w:rFonts w:ascii="Times New Roman" w:hAnsi="Times New Roman" w:cs="Times New Roman"/>
          <w:sz w:val="24"/>
          <w:szCs w:val="24"/>
        </w:rPr>
        <w:t>um instinto nacional. O homem tem um</w:t>
      </w:r>
      <w:r w:rsidR="007A12A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rela</w:t>
      </w:r>
      <w:r w:rsidR="007A12AE">
        <w:rPr>
          <w:rFonts w:ascii="Times New Roman" w:hAnsi="Times New Roman" w:cs="Times New Roman"/>
          <w:sz w:val="24"/>
          <w:szCs w:val="24"/>
        </w:rPr>
        <w:t>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12AE">
        <w:rPr>
          <w:rFonts w:ascii="Times New Roman" w:hAnsi="Times New Roman" w:cs="Times New Roman"/>
          <w:sz w:val="24"/>
          <w:szCs w:val="24"/>
        </w:rPr>
        <w:t>complexa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seus próprios instintos, </w:t>
      </w:r>
      <w:r w:rsidR="00675FD5">
        <w:rPr>
          <w:rFonts w:ascii="Times New Roman" w:hAnsi="Times New Roman" w:cs="Times New Roman"/>
          <w:sz w:val="24"/>
          <w:szCs w:val="24"/>
        </w:rPr>
        <w:t xml:space="preserve">com frequência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baseados </w:t>
      </w:r>
      <w:r w:rsidR="00675FD5">
        <w:rPr>
          <w:rFonts w:ascii="Times New Roman" w:hAnsi="Times New Roman" w:cs="Times New Roman"/>
          <w:sz w:val="24"/>
          <w:szCs w:val="24"/>
        </w:rPr>
        <w:t>no in</w:t>
      </w:r>
      <w:r w:rsidR="007A12AE">
        <w:rPr>
          <w:rFonts w:ascii="Times New Roman" w:hAnsi="Times New Roman" w:cs="Times New Roman"/>
          <w:sz w:val="24"/>
          <w:szCs w:val="24"/>
        </w:rPr>
        <w:t>compreensível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362" w:author="Daniela Mountian" w:date="2017-04-25T00:11:00Z">
        <w:r w:rsidR="00D539A2">
          <w:rPr>
            <w:rFonts w:ascii="Times New Roman" w:hAnsi="Times New Roman" w:cs="Times New Roman"/>
            <w:sz w:val="24"/>
            <w:szCs w:val="24"/>
          </w:rPr>
          <w:t xml:space="preserve">às vezes </w:t>
        </w:r>
      </w:ins>
      <w:ins w:id="363" w:author="Daniela Mountian" w:date="2017-04-26T09:08:00Z">
        <w:r w:rsidR="005B3299">
          <w:rPr>
            <w:rFonts w:ascii="Times New Roman" w:hAnsi="Times New Roman" w:cs="Times New Roman"/>
            <w:sz w:val="24"/>
            <w:szCs w:val="24"/>
          </w:rPr>
          <w:t>do ponto de vista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científico-filosófico, ou </w:t>
      </w:r>
      <w:r w:rsidR="00A2613E">
        <w:rPr>
          <w:rFonts w:ascii="Times New Roman" w:hAnsi="Times New Roman" w:cs="Times New Roman"/>
          <w:sz w:val="24"/>
          <w:szCs w:val="24"/>
        </w:rPr>
        <w:t>n</w:t>
      </w:r>
      <w:r w:rsidR="00D539A2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negação, </w:t>
      </w:r>
      <w:r w:rsidR="00D539A2">
        <w:rPr>
          <w:rFonts w:ascii="Times New Roman" w:hAnsi="Times New Roman" w:cs="Times New Roman"/>
          <w:sz w:val="24"/>
          <w:szCs w:val="24"/>
        </w:rPr>
        <w:t>sem dúvida,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impotente. </w:t>
      </w:r>
      <w:r w:rsidR="003241CD" w:rsidRPr="00A43189">
        <w:rPr>
          <w:rFonts w:ascii="Times New Roman" w:hAnsi="Times New Roman" w:cs="Times New Roman"/>
          <w:sz w:val="24"/>
          <w:szCs w:val="24"/>
        </w:rPr>
        <w:t>Dessa maneira</w:t>
      </w:r>
      <w:r w:rsidRPr="00A43189">
        <w:rPr>
          <w:rFonts w:ascii="Times New Roman" w:hAnsi="Times New Roman" w:cs="Times New Roman"/>
          <w:sz w:val="24"/>
          <w:szCs w:val="24"/>
        </w:rPr>
        <w:t xml:space="preserve">, entre os inúmeros </w:t>
      </w:r>
      <w:r w:rsidR="003241CD" w:rsidRPr="00A24224">
        <w:rPr>
          <w:rFonts w:ascii="Times New Roman" w:hAnsi="Times New Roman" w:cs="Times New Roman"/>
          <w:sz w:val="24"/>
          <w:szCs w:val="24"/>
        </w:rPr>
        <w:t xml:space="preserve">homens que </w:t>
      </w:r>
      <w:r w:rsidR="003241CD">
        <w:rPr>
          <w:rFonts w:ascii="Times New Roman" w:hAnsi="Times New Roman" w:cs="Times New Roman"/>
          <w:sz w:val="24"/>
          <w:szCs w:val="24"/>
        </w:rPr>
        <w:t>renegam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Senhor, os judeus parecem especialmente </w:t>
      </w:r>
      <w:r w:rsidR="00461D46">
        <w:rPr>
          <w:rFonts w:ascii="Times New Roman" w:hAnsi="Times New Roman" w:cs="Times New Roman"/>
          <w:sz w:val="24"/>
          <w:szCs w:val="24"/>
        </w:rPr>
        <w:t>afetados</w:t>
      </w:r>
      <w:r w:rsidR="005E5EB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ins w:id="364" w:author="Daniela Mountian" w:date="2017-08-24T22:22:00Z">
        <w:r w:rsidR="00A24224">
          <w:rPr>
            <w:rFonts w:ascii="Times New Roman" w:hAnsi="Times New Roman" w:cs="Times New Roman"/>
            <w:sz w:val="24"/>
            <w:szCs w:val="24"/>
          </w:rPr>
          <w:t>,</w:t>
        </w:r>
      </w:ins>
      <w:r w:rsidR="00982B50">
        <w:rPr>
          <w:rFonts w:ascii="Times New Roman" w:hAnsi="Times New Roman" w:cs="Times New Roman"/>
          <w:sz w:val="24"/>
          <w:szCs w:val="24"/>
        </w:rPr>
        <w:t xml:space="preserve"> </w:t>
      </w:r>
      <w:r w:rsidR="00A24224">
        <w:rPr>
          <w:rFonts w:ascii="Times New Roman" w:hAnsi="Times New Roman" w:cs="Times New Roman"/>
          <w:sz w:val="24"/>
          <w:szCs w:val="24"/>
        </w:rPr>
        <w:t xml:space="preserve">entre 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ateus </w:t>
      </w:r>
      <w:ins w:id="365" w:author="Daniela Mountian" w:date="2017-04-26T11:18:00Z">
        <w:r w:rsidR="000539BB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r w:rsidRPr="00C5704C">
        <w:rPr>
          <w:rFonts w:ascii="Times New Roman" w:hAnsi="Times New Roman" w:cs="Times New Roman"/>
          <w:sz w:val="24"/>
          <w:szCs w:val="24"/>
        </w:rPr>
        <w:t>talento</w:t>
      </w:r>
      <w:ins w:id="366" w:author="Daniela Mountian" w:date="2017-08-24T22:23:00Z">
        <w:r w:rsidR="00A24224">
          <w:rPr>
            <w:rFonts w:ascii="Times New Roman" w:hAnsi="Times New Roman" w:cs="Times New Roman"/>
            <w:sz w:val="24"/>
            <w:szCs w:val="24"/>
          </w:rPr>
          <w:t>,</w:t>
        </w:r>
      </w:ins>
      <w:ins w:id="367" w:author="Daniela Mountian" w:date="2017-08-24T22:21:00Z">
        <w:r w:rsidR="00A24224">
          <w:rPr>
            <w:rFonts w:ascii="Times New Roman" w:hAnsi="Times New Roman" w:cs="Times New Roman"/>
            <w:sz w:val="24"/>
            <w:szCs w:val="24"/>
          </w:rPr>
          <w:t xml:space="preserve"> poucos são judeus</w:t>
        </w:r>
      </w:ins>
      <w:ins w:id="368" w:author="Daniela Mountian" w:date="2017-08-24T22:24:00Z">
        <w:r w:rsidR="00A2422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A24224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369" w:author="Daniela Mountian" w:date="2017-08-24T22:21:00Z">
        <w:r w:rsidR="00A24224">
          <w:rPr>
            <w:rFonts w:ascii="Times New Roman" w:hAnsi="Times New Roman" w:cs="Times New Roman"/>
            <w:sz w:val="24"/>
            <w:szCs w:val="24"/>
          </w:rPr>
          <w:t xml:space="preserve">a maioria destes </w:t>
        </w:r>
      </w:ins>
      <w:ins w:id="370" w:author="Daniela Mountian" w:date="2017-08-24T22:22:00Z">
        <w:r w:rsidR="00A24224">
          <w:rPr>
            <w:rFonts w:ascii="Times New Roman" w:hAnsi="Times New Roman" w:cs="Times New Roman"/>
            <w:sz w:val="24"/>
            <w:szCs w:val="24"/>
          </w:rPr>
          <w:t>se acha</w:t>
        </w:r>
      </w:ins>
      <w:ins w:id="371" w:author="Daniela Mountian" w:date="2017-04-26T11:21:00Z">
        <w:r w:rsidR="000539B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0539BB">
        <w:rPr>
          <w:rFonts w:ascii="Times New Roman" w:hAnsi="Times New Roman" w:cs="Times New Roman"/>
          <w:sz w:val="24"/>
          <w:szCs w:val="24"/>
        </w:rPr>
        <w:t>na espirituosa e fútil sátira francesa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61D46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ia de regra, </w:t>
      </w:r>
      <w:r w:rsidR="00461D46">
        <w:rPr>
          <w:rFonts w:ascii="Times New Roman" w:hAnsi="Times New Roman" w:cs="Times New Roman"/>
          <w:sz w:val="24"/>
          <w:szCs w:val="24"/>
        </w:rPr>
        <w:t xml:space="preserve">o judeu ateu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 </w:t>
      </w:r>
      <w:r w:rsidR="005E5EB9">
        <w:rPr>
          <w:rFonts w:ascii="Times New Roman" w:hAnsi="Times New Roman" w:cs="Times New Roman"/>
          <w:sz w:val="24"/>
          <w:szCs w:val="24"/>
        </w:rPr>
        <w:t>é privado de</w:t>
      </w:r>
      <w:r w:rsidR="006A309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talento ou é </w:t>
      </w:r>
      <w:r w:rsidR="005E5EB9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inconsequente. No entanto, </w:t>
      </w:r>
      <w:r w:rsidR="005E5EB9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judeus que </w:t>
      </w:r>
      <w:r w:rsidR="00EF613D">
        <w:rPr>
          <w:rFonts w:ascii="Times New Roman" w:hAnsi="Times New Roman" w:cs="Times New Roman"/>
          <w:sz w:val="24"/>
          <w:szCs w:val="24"/>
        </w:rPr>
        <w:t>re</w:t>
      </w:r>
      <w:r w:rsidRPr="00C5704C">
        <w:rPr>
          <w:rFonts w:ascii="Times New Roman" w:hAnsi="Times New Roman" w:cs="Times New Roman"/>
          <w:sz w:val="24"/>
          <w:szCs w:val="24"/>
        </w:rPr>
        <w:t>negam o Senhor</w:t>
      </w:r>
      <w:r w:rsidR="006A309C">
        <w:rPr>
          <w:rFonts w:ascii="Times New Roman" w:hAnsi="Times New Roman" w:cs="Times New Roman"/>
          <w:sz w:val="24"/>
          <w:szCs w:val="24"/>
        </w:rPr>
        <w:t xml:space="preserve"> vivem</w:t>
      </w:r>
      <w:ins w:id="372" w:author="Daniela Mountian" w:date="2017-08-24T22:27:00Z">
        <w:r w:rsidR="00A24224">
          <w:rPr>
            <w:rFonts w:ascii="Times New Roman" w:hAnsi="Times New Roman" w:cs="Times New Roman"/>
            <w:sz w:val="24"/>
            <w:szCs w:val="24"/>
          </w:rPr>
          <w:t xml:space="preserve"> com Ele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373" w:author="Daniela Mountian" w:date="2017-08-24T22:27:00Z">
        <w:r w:rsidR="00A24224">
          <w:rPr>
            <w:rFonts w:ascii="Times New Roman" w:hAnsi="Times New Roman" w:cs="Times New Roman"/>
            <w:sz w:val="24"/>
            <w:szCs w:val="24"/>
          </w:rPr>
          <w:t>no</w:t>
        </w:r>
        <w:r w:rsidR="00A24224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cotidiano, e o grande instinto nacional do amor, </w:t>
      </w:r>
      <w:r w:rsidR="000539BB">
        <w:rPr>
          <w:rFonts w:ascii="Times New Roman" w:hAnsi="Times New Roman" w:cs="Times New Roman"/>
          <w:sz w:val="24"/>
          <w:szCs w:val="24"/>
        </w:rPr>
        <w:t>transmitido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do Senhor, se revela </w:t>
      </w:r>
      <w:r w:rsidR="000539BB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amor religioso </w:t>
      </w:r>
      <w:r w:rsidR="000539BB">
        <w:rPr>
          <w:rFonts w:ascii="Times New Roman" w:hAnsi="Times New Roman" w:cs="Times New Roman"/>
          <w:sz w:val="24"/>
          <w:szCs w:val="24"/>
        </w:rPr>
        <w:t xml:space="preserve">que as mães e os pais judeus sentem </w:t>
      </w:r>
      <w:r w:rsidRPr="00C5704C">
        <w:rPr>
          <w:rFonts w:ascii="Times New Roman" w:hAnsi="Times New Roman" w:cs="Times New Roman"/>
          <w:sz w:val="24"/>
          <w:szCs w:val="24"/>
        </w:rPr>
        <w:t>po</w:t>
      </w:r>
      <w:r w:rsidR="000539B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39BB">
        <w:rPr>
          <w:rFonts w:ascii="Times New Roman" w:hAnsi="Times New Roman" w:cs="Times New Roman"/>
          <w:sz w:val="24"/>
          <w:szCs w:val="24"/>
        </w:rPr>
        <w:t xml:space="preserve">seus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filhos. </w:t>
      </w:r>
      <w:r w:rsidR="000539BB"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>ue falar, então, do enviado do Senhor, o Anticristo,</w:t>
      </w:r>
      <w:r w:rsidR="00CD1911">
        <w:rPr>
          <w:rFonts w:ascii="Times New Roman" w:hAnsi="Times New Roman" w:cs="Times New Roman"/>
          <w:sz w:val="24"/>
          <w:szCs w:val="24"/>
        </w:rPr>
        <w:t xml:space="preserve"> além de 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homem solitário? Ele amar</w:t>
      </w:r>
      <w:r w:rsidR="000539BB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qualquer criança, </w:t>
      </w:r>
      <w:ins w:id="374" w:author="Daniela Mountian" w:date="2017-04-26T17:28:00Z">
        <w:r w:rsidR="007F2780">
          <w:rPr>
            <w:rFonts w:ascii="Times New Roman" w:hAnsi="Times New Roman" w:cs="Times New Roman"/>
            <w:sz w:val="24"/>
            <w:szCs w:val="24"/>
          </w:rPr>
          <w:t xml:space="preserve">dando-lhe </w:t>
        </w:r>
      </w:ins>
      <w:ins w:id="375" w:author="Daniela Mountian" w:date="2017-04-26T11:26:00Z">
        <w:r w:rsidR="000539BB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pouco que restava d</w:t>
      </w:r>
      <w:ins w:id="376" w:author="Daniela Mountian" w:date="2017-08-24T22:31:00Z">
        <w:r w:rsidR="00B1614F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377" w:author="Daniela Mountian" w:date="2017-08-24T22:35:00Z">
        <w:r w:rsidR="00B1614F">
          <w:rPr>
            <w:rFonts w:ascii="Times New Roman" w:hAnsi="Times New Roman" w:cs="Times New Roman"/>
            <w:sz w:val="24"/>
            <w:szCs w:val="24"/>
          </w:rPr>
          <w:t xml:space="preserve">seu </w:t>
        </w:r>
      </w:ins>
      <w:r w:rsidRPr="00C5704C">
        <w:rPr>
          <w:rFonts w:ascii="Times New Roman" w:hAnsi="Times New Roman" w:cs="Times New Roman"/>
          <w:sz w:val="24"/>
          <w:szCs w:val="24"/>
        </w:rPr>
        <w:t>amor</w:t>
      </w:r>
      <w:ins w:id="378" w:author="Daniela Mountian" w:date="2017-08-24T22:35:00Z">
        <w:r w:rsidR="00B1614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379" w:author="Daniela Mountian" w:date="2017-08-24T22:37:00Z">
        <w:r w:rsidR="00B1614F">
          <w:rPr>
            <w:rFonts w:ascii="Times New Roman" w:hAnsi="Times New Roman" w:cs="Times New Roman"/>
            <w:sz w:val="24"/>
            <w:szCs w:val="24"/>
          </w:rPr>
          <w:t>dirigido</w:t>
        </w:r>
      </w:ins>
      <w:ins w:id="380" w:author="Daniela Mountian" w:date="2017-08-24T22:30:00Z">
        <w:r w:rsidR="00B1614F">
          <w:rPr>
            <w:rFonts w:ascii="Times New Roman" w:hAnsi="Times New Roman" w:cs="Times New Roman"/>
            <w:sz w:val="24"/>
            <w:szCs w:val="24"/>
          </w:rPr>
          <w:t xml:space="preserve"> ao</w:t>
        </w:r>
      </w:ins>
      <w:ins w:id="381" w:author="Daniela Mountian" w:date="2017-08-24T22:31:00Z">
        <w:r w:rsidR="00B1614F">
          <w:rPr>
            <w:rFonts w:ascii="Times New Roman" w:hAnsi="Times New Roman" w:cs="Times New Roman"/>
            <w:sz w:val="24"/>
            <w:szCs w:val="24"/>
          </w:rPr>
          <w:t xml:space="preserve"> Senhor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021F77">
        <w:rPr>
          <w:rFonts w:ascii="Times New Roman" w:hAnsi="Times New Roman" w:cs="Times New Roman"/>
          <w:sz w:val="24"/>
          <w:szCs w:val="24"/>
        </w:rPr>
        <w:t xml:space="preserve">No entanto, </w:t>
      </w:r>
      <w:r w:rsidR="007F2780" w:rsidRPr="00021F77">
        <w:rPr>
          <w:rFonts w:ascii="Times New Roman" w:hAnsi="Times New Roman" w:cs="Times New Roman"/>
          <w:sz w:val="24"/>
          <w:szCs w:val="24"/>
        </w:rPr>
        <w:t xml:space="preserve">ele </w:t>
      </w:r>
      <w:r w:rsidRPr="00021F77">
        <w:rPr>
          <w:rFonts w:ascii="Times New Roman" w:hAnsi="Times New Roman" w:cs="Times New Roman"/>
          <w:sz w:val="24"/>
          <w:szCs w:val="24"/>
        </w:rPr>
        <w:t>amava a filha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7708C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mais, </w:t>
      </w:r>
      <w:r w:rsidR="00B2797C">
        <w:rPr>
          <w:rFonts w:ascii="Times New Roman" w:hAnsi="Times New Roman" w:cs="Times New Roman"/>
          <w:sz w:val="24"/>
          <w:szCs w:val="24"/>
        </w:rPr>
        <w:t xml:space="preserve">cedendo-lhe </w:t>
      </w:r>
      <w:ins w:id="382" w:author="Daniela Mountian" w:date="2017-08-24T22:34:00Z">
        <w:r w:rsidR="00B1614F">
          <w:rPr>
            <w:rFonts w:ascii="Times New Roman" w:hAnsi="Times New Roman" w:cs="Times New Roman"/>
            <w:sz w:val="24"/>
            <w:szCs w:val="24"/>
          </w:rPr>
          <w:t xml:space="preserve">até </w:t>
        </w:r>
      </w:ins>
      <w:ins w:id="383" w:author="Daniela Mountian" w:date="2017-08-24T22:33:00Z">
        <w:r w:rsidR="00B1614F">
          <w:rPr>
            <w:rFonts w:ascii="Times New Roman" w:hAnsi="Times New Roman" w:cs="Times New Roman"/>
            <w:sz w:val="24"/>
            <w:szCs w:val="24"/>
          </w:rPr>
          <w:t>uma parte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do amor </w:t>
      </w:r>
      <w:ins w:id="384" w:author="Daniela Mountian" w:date="2017-08-24T22:33:00Z">
        <w:r w:rsidR="00B1614F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ins w:id="385" w:author="Daniela Mountian" w:date="2017-08-24T22:34:00Z">
        <w:r w:rsidR="00B1614F">
          <w:rPr>
            <w:rFonts w:ascii="Times New Roman" w:hAnsi="Times New Roman" w:cs="Times New Roman"/>
            <w:sz w:val="24"/>
            <w:szCs w:val="24"/>
          </w:rPr>
          <w:t>res</w:t>
        </w:r>
      </w:ins>
      <w:ins w:id="386" w:author="Daniela Mountian" w:date="2017-08-24T22:35:00Z">
        <w:r w:rsidR="00B1614F">
          <w:rPr>
            <w:rFonts w:ascii="Times New Roman" w:hAnsi="Times New Roman" w:cs="Times New Roman"/>
            <w:sz w:val="24"/>
            <w:szCs w:val="24"/>
          </w:rPr>
          <w:t>ervava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ao Senhor, pois um pai sensato sempre ama </w:t>
      </w:r>
      <w:r w:rsidR="00AF33C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uma filha</w:t>
      </w:r>
      <w:r w:rsidR="00AF33CD">
        <w:rPr>
          <w:rFonts w:ascii="Times New Roman" w:hAnsi="Times New Roman" w:cs="Times New Roman"/>
          <w:sz w:val="24"/>
          <w:szCs w:val="24"/>
        </w:rPr>
        <w:t xml:space="preserve"> com mais ardor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que </w:t>
      </w:r>
      <w:r w:rsidR="00AF33C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filho. Rute-Pelágia, certamente, amava </w:t>
      </w:r>
      <w:r w:rsidR="00B2797C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</w:t>
      </w:r>
      <w:r w:rsidR="00B2797C">
        <w:rPr>
          <w:rFonts w:ascii="Times New Roman" w:hAnsi="Times New Roman" w:cs="Times New Roman"/>
          <w:sz w:val="24"/>
          <w:szCs w:val="24"/>
        </w:rPr>
        <w:t>da mesma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o amor filial </w:t>
      </w:r>
      <w:r w:rsidR="00B2797C">
        <w:rPr>
          <w:rFonts w:ascii="Times New Roman" w:hAnsi="Times New Roman" w:cs="Times New Roman"/>
          <w:sz w:val="24"/>
          <w:szCs w:val="24"/>
        </w:rPr>
        <w:t xml:space="preserve">por </w:t>
      </w:r>
      <w:r w:rsidR="00B5069E">
        <w:rPr>
          <w:rFonts w:ascii="Times New Roman" w:hAnsi="Times New Roman" w:cs="Times New Roman"/>
          <w:sz w:val="24"/>
          <w:szCs w:val="24"/>
        </w:rPr>
        <w:lastRenderedPageBreak/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nada diminu</w:t>
      </w:r>
      <w:r w:rsidR="00B5069E">
        <w:rPr>
          <w:rFonts w:ascii="Times New Roman" w:hAnsi="Times New Roman" w:cs="Times New Roman"/>
          <w:sz w:val="24"/>
          <w:szCs w:val="24"/>
        </w:rPr>
        <w:t>íra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1F77">
        <w:rPr>
          <w:rFonts w:ascii="Times New Roman" w:hAnsi="Times New Roman" w:cs="Times New Roman"/>
          <w:sz w:val="24"/>
          <w:szCs w:val="24"/>
        </w:rPr>
        <w:t xml:space="preserve">após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B2797C">
        <w:rPr>
          <w:rFonts w:ascii="Times New Roman" w:hAnsi="Times New Roman" w:cs="Times New Roman"/>
          <w:sz w:val="24"/>
          <w:szCs w:val="24"/>
        </w:rPr>
        <w:t xml:space="preserve">visita </w:t>
      </w:r>
      <w:r w:rsidRPr="00C5704C">
        <w:rPr>
          <w:rFonts w:ascii="Times New Roman" w:hAnsi="Times New Roman" w:cs="Times New Roman"/>
          <w:sz w:val="24"/>
          <w:szCs w:val="24"/>
        </w:rPr>
        <w:t>inesperada da</w:t>
      </w:r>
      <w:r w:rsidR="00B2797C">
        <w:rPr>
          <w:rFonts w:ascii="Times New Roman" w:hAnsi="Times New Roman" w:cs="Times New Roman"/>
          <w:sz w:val="24"/>
          <w:szCs w:val="24"/>
        </w:rPr>
        <w:t>quela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mulher, embora </w:t>
      </w:r>
      <w:r w:rsidR="00B2797C">
        <w:rPr>
          <w:rFonts w:ascii="Times New Roman" w:hAnsi="Times New Roman" w:cs="Times New Roman"/>
          <w:sz w:val="24"/>
          <w:szCs w:val="24"/>
        </w:rPr>
        <w:t>a menina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</w:t>
      </w:r>
      <w:r w:rsidR="00B2797C">
        <w:rPr>
          <w:rFonts w:ascii="Times New Roman" w:hAnsi="Times New Roman" w:cs="Times New Roman"/>
          <w:sz w:val="24"/>
          <w:szCs w:val="24"/>
        </w:rPr>
        <w:t>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ficado mais nervosa e pensativa. </w:t>
      </w:r>
      <w:r w:rsidR="00B5069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gora Rute mudava </w:t>
      </w:r>
      <w:r w:rsidR="00B5069E">
        <w:rPr>
          <w:rFonts w:ascii="Times New Roman" w:hAnsi="Times New Roman" w:cs="Times New Roman"/>
          <w:sz w:val="24"/>
          <w:szCs w:val="24"/>
        </w:rPr>
        <w:t xml:space="preserve">de humor </w:t>
      </w:r>
      <w:r w:rsidRPr="00C5704C">
        <w:rPr>
          <w:rFonts w:ascii="Times New Roman" w:hAnsi="Times New Roman" w:cs="Times New Roman"/>
          <w:sz w:val="24"/>
          <w:szCs w:val="24"/>
        </w:rPr>
        <w:t>rapidamente.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Certa vez, </w:t>
      </w:r>
      <w:r w:rsidR="00B5069E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voltou da escola alegre e agitada.</w:t>
      </w:r>
    </w:p>
    <w:p w:rsidR="0024094F" w:rsidRPr="00A867CB" w:rsidRDefault="0089015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disse ao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B5069E">
        <w:rPr>
          <w:rFonts w:ascii="Times New Roman" w:hAnsi="Times New Roman" w:cs="Times New Roman"/>
          <w:sz w:val="24"/>
          <w:szCs w:val="24"/>
        </w:rPr>
        <w:t xml:space="preserve">a rua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está tão </w:t>
      </w:r>
      <w:r w:rsidR="00756F7D">
        <w:rPr>
          <w:rFonts w:ascii="Times New Roman" w:hAnsi="Times New Roman" w:cs="Times New Roman"/>
          <w:sz w:val="24"/>
          <w:szCs w:val="24"/>
        </w:rPr>
        <w:t>encantadora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hoje</w:t>
      </w:r>
      <w:r w:rsidR="00B5069E">
        <w:rPr>
          <w:rFonts w:ascii="Times New Roman" w:hAnsi="Times New Roman" w:cs="Times New Roman"/>
          <w:sz w:val="24"/>
          <w:szCs w:val="24"/>
        </w:rPr>
        <w:t>...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0C01F0">
        <w:rPr>
          <w:rFonts w:ascii="Times New Roman" w:hAnsi="Times New Roman" w:cs="Times New Roman"/>
          <w:sz w:val="24"/>
          <w:szCs w:val="24"/>
        </w:rPr>
        <w:t>C</w:t>
      </w:r>
      <w:r w:rsidR="00AF33CD">
        <w:rPr>
          <w:rFonts w:ascii="Times New Roman" w:hAnsi="Times New Roman" w:cs="Times New Roman"/>
          <w:sz w:val="24"/>
          <w:szCs w:val="24"/>
        </w:rPr>
        <w:t>oberta</w:t>
      </w:r>
      <w:r w:rsidR="000C01F0">
        <w:rPr>
          <w:rFonts w:ascii="Times New Roman" w:hAnsi="Times New Roman" w:cs="Times New Roman"/>
          <w:sz w:val="24"/>
          <w:szCs w:val="24"/>
        </w:rPr>
        <w:t xml:space="preserve"> de </w:t>
      </w:r>
      <w:r w:rsidR="0024094F" w:rsidRPr="00A867CB">
        <w:rPr>
          <w:rFonts w:ascii="Times New Roman" w:hAnsi="Times New Roman" w:cs="Times New Roman"/>
          <w:sz w:val="24"/>
          <w:szCs w:val="24"/>
        </w:rPr>
        <w:t>neve</w:t>
      </w:r>
      <w:r w:rsidR="00B5069E">
        <w:rPr>
          <w:rFonts w:ascii="Times New Roman" w:hAnsi="Times New Roman" w:cs="Times New Roman"/>
          <w:sz w:val="24"/>
          <w:szCs w:val="24"/>
        </w:rPr>
        <w:t>!</w:t>
      </w:r>
    </w:p>
    <w:p w:rsidR="0024094F" w:rsidRPr="00C5704C" w:rsidRDefault="00B5069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>, grandes flocos de neve caíam pesada</w:t>
      </w:r>
      <w:r>
        <w:rPr>
          <w:rFonts w:ascii="Times New Roman" w:hAnsi="Times New Roman" w:cs="Times New Roman"/>
          <w:sz w:val="24"/>
          <w:szCs w:val="24"/>
        </w:rPr>
        <w:t>mente, mas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suav</w:t>
      </w:r>
      <w:r>
        <w:rPr>
          <w:rFonts w:ascii="Times New Roman" w:hAnsi="Times New Roman" w:cs="Times New Roman"/>
          <w:sz w:val="24"/>
          <w:szCs w:val="24"/>
        </w:rPr>
        <w:t>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</w:t>
      </w:r>
      <w:r>
        <w:rPr>
          <w:rFonts w:ascii="Times New Roman" w:hAnsi="Times New Roman" w:cs="Times New Roman"/>
          <w:sz w:val="24"/>
          <w:szCs w:val="24"/>
        </w:rPr>
        <w:t>não 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vento. Rute pegou um prato fundo e </w:t>
      </w: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24094F" w:rsidRPr="00C5704C">
        <w:rPr>
          <w:rFonts w:ascii="Times New Roman" w:hAnsi="Times New Roman" w:cs="Times New Roman"/>
          <w:sz w:val="24"/>
          <w:szCs w:val="24"/>
        </w:rPr>
        <w:t>corre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 pátio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apanhar </w:t>
      </w:r>
      <w:ins w:id="387" w:author="Daniela Mountian" w:date="2017-04-28T22:51:00Z">
        <w:r w:rsidR="00466963" w:rsidRPr="00B1614F">
          <w:rPr>
            <w:rFonts w:ascii="Times New Roman" w:hAnsi="Times New Roman" w:cs="Times New Roman"/>
            <w:sz w:val="24"/>
            <w:szCs w:val="24"/>
          </w:rPr>
          <w:t>um pouco</w:t>
        </w:r>
      </w:ins>
      <w:r w:rsidR="0024094F" w:rsidRPr="00B1614F">
        <w:rPr>
          <w:rFonts w:ascii="Times New Roman" w:hAnsi="Times New Roman" w:cs="Times New Roman"/>
          <w:sz w:val="24"/>
          <w:szCs w:val="24"/>
        </w:rPr>
        <w:t xml:space="preserve"> de neve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Depois voltou, colocou o prato molhado </w:t>
      </w:r>
      <w:r>
        <w:rPr>
          <w:rFonts w:ascii="Times New Roman" w:hAnsi="Times New Roman" w:cs="Times New Roman"/>
          <w:sz w:val="24"/>
          <w:szCs w:val="24"/>
        </w:rPr>
        <w:t>sobre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mesa e disse</w:t>
      </w:r>
      <w:r>
        <w:rPr>
          <w:rFonts w:ascii="Times New Roman" w:hAnsi="Times New Roman" w:cs="Times New Roman"/>
          <w:sz w:val="24"/>
          <w:szCs w:val="24"/>
        </w:rPr>
        <w:t xml:space="preserve"> de modo repentino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89015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Pai, onde você me </w:t>
      </w:r>
      <w:r w:rsidR="00B5069E">
        <w:rPr>
          <w:rFonts w:ascii="Times New Roman" w:hAnsi="Times New Roman" w:cs="Times New Roman"/>
          <w:sz w:val="24"/>
          <w:szCs w:val="24"/>
        </w:rPr>
        <w:t>achou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B5069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vida </w:t>
      </w:r>
      <w:r>
        <w:rPr>
          <w:rFonts w:ascii="Times New Roman" w:hAnsi="Times New Roman" w:cs="Times New Roman"/>
          <w:sz w:val="24"/>
          <w:szCs w:val="24"/>
        </w:rPr>
        <w:t>conjunta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Rute nunca fizera uma pergunta </w:t>
      </w:r>
      <w:r>
        <w:rPr>
          <w:rFonts w:ascii="Times New Roman" w:hAnsi="Times New Roman" w:cs="Times New Roman"/>
          <w:sz w:val="24"/>
          <w:szCs w:val="24"/>
        </w:rPr>
        <w:t>como</w:t>
      </w:r>
      <w:r w:rsidR="000C01F0">
        <w:rPr>
          <w:rFonts w:ascii="Times New Roman" w:hAnsi="Times New Roman" w:cs="Times New Roman"/>
          <w:sz w:val="24"/>
          <w:szCs w:val="24"/>
        </w:rPr>
        <w:t xml:space="preserve"> essa a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agora </w:t>
      </w:r>
      <w:r>
        <w:rPr>
          <w:rFonts w:ascii="Times New Roman" w:hAnsi="Times New Roman" w:cs="Times New Roman"/>
          <w:sz w:val="24"/>
          <w:szCs w:val="24"/>
        </w:rPr>
        <w:t>o fez</w:t>
      </w:r>
      <w:r w:rsidR="0024094F" w:rsidRPr="00C5704C">
        <w:rPr>
          <w:rFonts w:ascii="Times New Roman" w:hAnsi="Times New Roman" w:cs="Times New Roman"/>
          <w:sz w:val="24"/>
          <w:szCs w:val="24"/>
        </w:rPr>
        <w:t>. B</w:t>
      </w:r>
      <w:r w:rsidR="000C01F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m, </w:t>
      </w:r>
      <w:r w:rsidR="000C01F0">
        <w:rPr>
          <w:rFonts w:ascii="Times New Roman" w:hAnsi="Times New Roman" w:cs="Times New Roman"/>
          <w:sz w:val="24"/>
          <w:szCs w:val="24"/>
        </w:rPr>
        <w:t>todo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pode ouvir </w:t>
      </w:r>
      <w:r w:rsidR="000C01F0">
        <w:rPr>
          <w:rFonts w:ascii="Times New Roman" w:hAnsi="Times New Roman" w:cs="Times New Roman"/>
          <w:sz w:val="24"/>
          <w:szCs w:val="24"/>
        </w:rPr>
        <w:t>semelhante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01F0">
        <w:rPr>
          <w:rFonts w:ascii="Times New Roman" w:hAnsi="Times New Roman" w:cs="Times New Roman"/>
          <w:sz w:val="24"/>
          <w:szCs w:val="24"/>
        </w:rPr>
        <w:t>indagação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0C01F0">
        <w:rPr>
          <w:rFonts w:ascii="Times New Roman" w:hAnsi="Times New Roman" w:cs="Times New Roman"/>
          <w:sz w:val="24"/>
          <w:szCs w:val="24"/>
        </w:rPr>
        <w:t>um filho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C01F0">
        <w:rPr>
          <w:rFonts w:ascii="Times New Roman" w:hAnsi="Times New Roman" w:cs="Times New Roman"/>
          <w:sz w:val="24"/>
          <w:szCs w:val="24"/>
        </w:rPr>
        <w:t>embora,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453BC5">
        <w:rPr>
          <w:rFonts w:ascii="Times New Roman" w:hAnsi="Times New Roman" w:cs="Times New Roman"/>
          <w:sz w:val="24"/>
          <w:szCs w:val="24"/>
        </w:rPr>
        <w:t>algumas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</w:t>
      </w:r>
      <w:r w:rsidR="000C01F0">
        <w:rPr>
          <w:rFonts w:ascii="Times New Roman" w:hAnsi="Times New Roman" w:cs="Times New Roman"/>
          <w:sz w:val="24"/>
          <w:szCs w:val="24"/>
        </w:rPr>
        <w:t>, isso não seja um segredo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especialmente para uma menina </w:t>
      </w:r>
      <w:r w:rsidR="000C01F0">
        <w:rPr>
          <w:rFonts w:ascii="Times New Roman" w:hAnsi="Times New Roman" w:cs="Times New Roman"/>
          <w:sz w:val="24"/>
          <w:szCs w:val="24"/>
        </w:rPr>
        <w:t>da idade de Rute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53BC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7FF3">
        <w:rPr>
          <w:rFonts w:ascii="Times New Roman" w:hAnsi="Times New Roman" w:cs="Times New Roman"/>
          <w:sz w:val="24"/>
          <w:szCs w:val="24"/>
        </w:rPr>
        <w:t>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0C01F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Anticristo, respondeu a sua filha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fazia um frio </w:t>
      </w:r>
      <w:r w:rsidR="001A670B">
        <w:rPr>
          <w:rFonts w:ascii="Times New Roman" w:hAnsi="Times New Roman" w:cs="Times New Roman"/>
          <w:sz w:val="24"/>
          <w:szCs w:val="24"/>
        </w:rPr>
        <w:t>intenso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A670B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vento </w:t>
      </w:r>
      <w:r w:rsidR="001A670B">
        <w:rPr>
          <w:rFonts w:ascii="Times New Roman" w:hAnsi="Times New Roman" w:cs="Times New Roman"/>
          <w:sz w:val="24"/>
          <w:szCs w:val="24"/>
        </w:rPr>
        <w:t xml:space="preserve">muito </w:t>
      </w:r>
      <w:r w:rsidR="0024094F" w:rsidRPr="00C5704C">
        <w:rPr>
          <w:rFonts w:ascii="Times New Roman" w:hAnsi="Times New Roman" w:cs="Times New Roman"/>
          <w:sz w:val="24"/>
          <w:szCs w:val="24"/>
        </w:rPr>
        <w:t>forte</w:t>
      </w:r>
      <w:r w:rsidR="00157C49">
        <w:rPr>
          <w:rFonts w:ascii="Times New Roman" w:hAnsi="Times New Roman" w:cs="Times New Roman"/>
          <w:sz w:val="24"/>
          <w:szCs w:val="24"/>
        </w:rPr>
        <w:t xml:space="preserve"> soprava</w:t>
      </w:r>
      <w:r w:rsidR="0024094F" w:rsidRPr="00C5704C">
        <w:rPr>
          <w:rFonts w:ascii="Times New Roman" w:hAnsi="Times New Roman" w:cs="Times New Roman"/>
          <w:sz w:val="24"/>
          <w:szCs w:val="24"/>
        </w:rPr>
        <w:t>. E eu ouvi alguém</w:t>
      </w:r>
      <w:r w:rsidR="001A670B">
        <w:rPr>
          <w:rFonts w:ascii="Times New Roman" w:hAnsi="Times New Roman" w:cs="Times New Roman"/>
          <w:sz w:val="24"/>
          <w:szCs w:val="24"/>
        </w:rPr>
        <w:t xml:space="preserve"> chorar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Saí </w:t>
      </w:r>
      <w:r w:rsidR="001A670B">
        <w:rPr>
          <w:rFonts w:ascii="Times New Roman" w:hAnsi="Times New Roman" w:cs="Times New Roman"/>
          <w:sz w:val="24"/>
          <w:szCs w:val="24"/>
        </w:rPr>
        <w:t>de casa</w:t>
      </w:r>
      <w:r w:rsidR="009A7FF3">
        <w:rPr>
          <w:rFonts w:ascii="Times New Roman" w:hAnsi="Times New Roman" w:cs="Times New Roman"/>
          <w:sz w:val="24"/>
          <w:szCs w:val="24"/>
        </w:rPr>
        <w:t>, 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9A7FF3">
        <w:rPr>
          <w:rFonts w:ascii="Times New Roman" w:hAnsi="Times New Roman" w:cs="Times New Roman"/>
          <w:sz w:val="24"/>
          <w:szCs w:val="24"/>
        </w:rPr>
        <w:t>vi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ninguém. Depois, </w:t>
      </w:r>
      <w:r w:rsidR="00157C49">
        <w:rPr>
          <w:rFonts w:ascii="Times New Roman" w:hAnsi="Times New Roman" w:cs="Times New Roman"/>
          <w:sz w:val="24"/>
          <w:szCs w:val="24"/>
        </w:rPr>
        <w:t>ouvi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7C49">
        <w:rPr>
          <w:rFonts w:ascii="Times New Roman" w:hAnsi="Times New Roman" w:cs="Times New Roman"/>
          <w:sz w:val="24"/>
          <w:szCs w:val="24"/>
        </w:rPr>
        <w:t>o choro</w:t>
      </w:r>
      <w:r w:rsidR="00AF33CD">
        <w:rPr>
          <w:rFonts w:ascii="Times New Roman" w:hAnsi="Times New Roman" w:cs="Times New Roman"/>
          <w:sz w:val="24"/>
          <w:szCs w:val="24"/>
        </w:rPr>
        <w:t xml:space="preserve"> de novo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Olhei </w:t>
      </w:r>
      <w:r w:rsidR="00157C49">
        <w:rPr>
          <w:rFonts w:ascii="Times New Roman" w:hAnsi="Times New Roman" w:cs="Times New Roman"/>
          <w:sz w:val="24"/>
          <w:szCs w:val="24"/>
        </w:rPr>
        <w:t xml:space="preserve">para o alto e lá estava </w:t>
      </w:r>
      <w:r w:rsidR="0024094F" w:rsidRPr="00C5704C">
        <w:rPr>
          <w:rFonts w:ascii="Times New Roman" w:hAnsi="Times New Roman" w:cs="Times New Roman"/>
          <w:sz w:val="24"/>
          <w:szCs w:val="24"/>
        </w:rPr>
        <w:t>você</w:t>
      </w:r>
      <w:r w:rsidR="00157C49">
        <w:rPr>
          <w:rFonts w:ascii="Times New Roman" w:hAnsi="Times New Roman" w:cs="Times New Roman"/>
          <w:sz w:val="24"/>
          <w:szCs w:val="24"/>
        </w:rPr>
        <w:t>, em cima de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árvore...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Rute sorriu com certa tristeza, sentou</w:t>
      </w:r>
      <w:r w:rsidR="00215D76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do pai, </w:t>
      </w:r>
      <w:r w:rsidR="00EF2BD6">
        <w:rPr>
          <w:rFonts w:ascii="Times New Roman" w:hAnsi="Times New Roman" w:cs="Times New Roman"/>
          <w:sz w:val="24"/>
          <w:szCs w:val="24"/>
        </w:rPr>
        <w:t>en</w:t>
      </w:r>
      <w:r w:rsidRPr="00C5704C">
        <w:rPr>
          <w:rFonts w:ascii="Times New Roman" w:hAnsi="Times New Roman" w:cs="Times New Roman"/>
          <w:sz w:val="24"/>
          <w:szCs w:val="24"/>
        </w:rPr>
        <w:t>cost</w:t>
      </w:r>
      <w:r w:rsidR="00021F77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>-se nele</w:t>
      </w:r>
      <w:r w:rsidR="00021F7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 baixinho: </w:t>
      </w:r>
    </w:p>
    <w:p w:rsidR="0024094F" w:rsidRPr="00C5704C" w:rsidRDefault="00215D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Essa mulher que veio </w:t>
      </w:r>
      <w:r w:rsidR="00EF2BD6">
        <w:rPr>
          <w:rFonts w:ascii="Times New Roman" w:hAnsi="Times New Roman" w:cs="Times New Roman"/>
          <w:sz w:val="24"/>
          <w:szCs w:val="24"/>
        </w:rPr>
        <w:t xml:space="preserve">aqui </w:t>
      </w:r>
      <w:r w:rsidR="0024094F" w:rsidRPr="00C5704C">
        <w:rPr>
          <w:rFonts w:ascii="Times New Roman" w:hAnsi="Times New Roman" w:cs="Times New Roman"/>
          <w:sz w:val="24"/>
          <w:szCs w:val="24"/>
        </w:rPr>
        <w:t>é minha mãe...</w:t>
      </w:r>
    </w:p>
    <w:p w:rsidR="0024094F" w:rsidRPr="00C5704C" w:rsidRDefault="00215D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3061">
        <w:rPr>
          <w:rFonts w:ascii="Times New Roman" w:hAnsi="Times New Roman" w:cs="Times New Roman"/>
          <w:sz w:val="24"/>
          <w:szCs w:val="24"/>
        </w:rPr>
        <w:t>Não diga bobagens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Rute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sua mãe morreu num trem alemão... </w:t>
      </w:r>
      <w:r w:rsidR="00D23061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>ssa mulher é a mãe de Ústia.</w:t>
      </w:r>
    </w:p>
    <w:p w:rsidR="0024094F" w:rsidRPr="00C5704C" w:rsidRDefault="00215D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Rute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a observei. Os olhos dela são iguais aos meus, e os cabelos também... Mas não tenha medo</w:t>
      </w:r>
      <w:r w:rsidR="00021F77">
        <w:rPr>
          <w:rFonts w:ascii="Times New Roman" w:hAnsi="Times New Roman" w:cs="Times New Roman"/>
          <w:sz w:val="24"/>
          <w:szCs w:val="24"/>
        </w:rPr>
        <w:t>, pai,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 amo </w:t>
      </w:r>
      <w:r w:rsidR="00021F77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você, </w:t>
      </w:r>
      <w:r w:rsidR="00021F77">
        <w:rPr>
          <w:rFonts w:ascii="Times New Roman" w:hAnsi="Times New Roman" w:cs="Times New Roman"/>
          <w:sz w:val="24"/>
          <w:szCs w:val="24"/>
        </w:rPr>
        <w:t>mas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eu odeio...</w:t>
      </w:r>
    </w:p>
    <w:p w:rsidR="0024094F" w:rsidRPr="00C5704C" w:rsidRDefault="00215D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Isso também não é bom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por que a odeia?</w:t>
      </w:r>
    </w:p>
    <w:p w:rsidR="0024094F" w:rsidRPr="00C5704C" w:rsidRDefault="00215D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0FF0">
        <w:rPr>
          <w:rFonts w:ascii="Times New Roman" w:hAnsi="Times New Roman" w:cs="Times New Roman"/>
          <w:sz w:val="24"/>
          <w:szCs w:val="24"/>
        </w:rPr>
        <w:t>—</w:t>
      </w:r>
      <w:r w:rsidR="0024094F" w:rsidRPr="00360FF0">
        <w:rPr>
          <w:rFonts w:ascii="Times New Roman" w:hAnsi="Times New Roman" w:cs="Times New Roman"/>
          <w:sz w:val="24"/>
          <w:szCs w:val="24"/>
        </w:rPr>
        <w:t xml:space="preserve"> Ela </w:t>
      </w:r>
      <w:r w:rsidR="0024094F" w:rsidRPr="00C5704C">
        <w:rPr>
          <w:rFonts w:ascii="Times New Roman" w:hAnsi="Times New Roman" w:cs="Times New Roman"/>
          <w:sz w:val="24"/>
          <w:szCs w:val="24"/>
        </w:rPr>
        <w:t>olha</w:t>
      </w:r>
      <w:r w:rsidR="00360FF0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você com maldade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Rute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antes </w:t>
      </w:r>
      <w:r w:rsidR="00360FF0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bondosa. Lembro como ela fazia manteiga, </w:t>
      </w:r>
      <w:r w:rsidR="0070508B">
        <w:rPr>
          <w:rFonts w:ascii="Times New Roman" w:hAnsi="Times New Roman" w:cs="Times New Roman"/>
          <w:sz w:val="24"/>
          <w:szCs w:val="24"/>
        </w:rPr>
        <w:t xml:space="preserve">chacoalhava </w:t>
      </w:r>
      <w:r w:rsidR="0024094F" w:rsidRPr="00C5704C">
        <w:rPr>
          <w:rFonts w:ascii="Times New Roman" w:hAnsi="Times New Roman" w:cs="Times New Roman"/>
          <w:sz w:val="24"/>
          <w:szCs w:val="24"/>
        </w:rPr>
        <w:t>a garrafa de leite</w:t>
      </w:r>
      <w:r w:rsidR="000F47B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47BD">
        <w:rPr>
          <w:rFonts w:ascii="Times New Roman" w:hAnsi="Times New Roman" w:cs="Times New Roman"/>
          <w:sz w:val="24"/>
          <w:szCs w:val="24"/>
        </w:rPr>
        <w:t xml:space="preserve">que </w:t>
      </w:r>
      <w:r w:rsidR="0070508B">
        <w:rPr>
          <w:rFonts w:ascii="Times New Roman" w:hAnsi="Times New Roman" w:cs="Times New Roman"/>
          <w:sz w:val="24"/>
          <w:szCs w:val="24"/>
        </w:rPr>
        <w:t>tampa</w:t>
      </w:r>
      <w:r w:rsidR="000F47BD">
        <w:rPr>
          <w:rFonts w:ascii="Times New Roman" w:hAnsi="Times New Roman" w:cs="Times New Roman"/>
          <w:sz w:val="24"/>
          <w:szCs w:val="24"/>
        </w:rPr>
        <w:t>va</w:t>
      </w:r>
      <w:r w:rsidR="0070508B">
        <w:rPr>
          <w:rFonts w:ascii="Times New Roman" w:hAnsi="Times New Roman" w:cs="Times New Roman"/>
          <w:sz w:val="24"/>
          <w:szCs w:val="24"/>
        </w:rPr>
        <w:t xml:space="preserve"> com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travesseiro...</w:t>
      </w:r>
    </w:p>
    <w:p w:rsidR="008C60D1" w:rsidRPr="00AF33CD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Desde então, o Anticristo </w:t>
      </w:r>
      <w:r w:rsidR="006B7706">
        <w:rPr>
          <w:rFonts w:ascii="Times New Roman" w:hAnsi="Times New Roman" w:cs="Times New Roman"/>
          <w:sz w:val="24"/>
          <w:szCs w:val="24"/>
        </w:rPr>
        <w:t>passou a olhar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filha com preocupação, esforçando-se </w:t>
      </w:r>
      <w:r w:rsidR="006B7706">
        <w:rPr>
          <w:rFonts w:ascii="Times New Roman" w:hAnsi="Times New Roman" w:cs="Times New Roman"/>
          <w:sz w:val="24"/>
          <w:szCs w:val="24"/>
        </w:rPr>
        <w:t xml:space="preserve">em estar </w:t>
      </w:r>
      <w:r w:rsidR="00A906DF">
        <w:rPr>
          <w:rFonts w:ascii="Times New Roman" w:hAnsi="Times New Roman" w:cs="Times New Roman"/>
          <w:sz w:val="24"/>
          <w:szCs w:val="24"/>
        </w:rPr>
        <w:t xml:space="preserve">sempre </w:t>
      </w:r>
      <w:r w:rsidR="006B7706">
        <w:rPr>
          <w:rFonts w:ascii="Times New Roman" w:hAnsi="Times New Roman" w:cs="Times New Roman"/>
          <w:sz w:val="24"/>
          <w:szCs w:val="24"/>
        </w:rPr>
        <w:t>por perto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ela também se </w:t>
      </w:r>
      <w:r w:rsidR="006B7706">
        <w:rPr>
          <w:rFonts w:ascii="Times New Roman" w:hAnsi="Times New Roman" w:cs="Times New Roman"/>
          <w:sz w:val="24"/>
          <w:szCs w:val="24"/>
        </w:rPr>
        <w:t>empenhava nisso</w:t>
      </w:r>
      <w:r w:rsidRPr="00C5704C">
        <w:rPr>
          <w:rFonts w:ascii="Times New Roman" w:hAnsi="Times New Roman" w:cs="Times New Roman"/>
          <w:sz w:val="24"/>
          <w:szCs w:val="24"/>
        </w:rPr>
        <w:t>... Agora</w:t>
      </w:r>
      <w:r w:rsidR="006B7706">
        <w:rPr>
          <w:rFonts w:ascii="Times New Roman" w:hAnsi="Times New Roman" w:cs="Times New Roman"/>
          <w:sz w:val="24"/>
          <w:szCs w:val="24"/>
        </w:rPr>
        <w:t>, para a alegria de ambos,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7706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770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levava para a escola e a buscava, e eles iam juntos a todos os lugares.</w:t>
      </w:r>
    </w:p>
    <w:p w:rsidR="0024094F" w:rsidRPr="00C5704C" w:rsidRDefault="00A906D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Quanto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Vera, </w:t>
      </w:r>
      <w:r>
        <w:rPr>
          <w:rFonts w:ascii="Times New Roman" w:hAnsi="Times New Roman" w:cs="Times New Roman"/>
          <w:sz w:val="24"/>
          <w:szCs w:val="24"/>
        </w:rPr>
        <w:t>desde sua visita, o que lhe restava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alegria desapareceu </w:t>
      </w:r>
      <w:r>
        <w:rPr>
          <w:rFonts w:ascii="Times New Roman" w:hAnsi="Times New Roman" w:cs="Times New Roman"/>
          <w:sz w:val="24"/>
          <w:szCs w:val="24"/>
        </w:rPr>
        <w:t>de vez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Antes, </w:t>
      </w:r>
      <w:r w:rsidR="00756F7D">
        <w:rPr>
          <w:rFonts w:ascii="Times New Roman" w:hAnsi="Times New Roman" w:cs="Times New Roman"/>
          <w:sz w:val="24"/>
          <w:szCs w:val="24"/>
        </w:rPr>
        <w:t xml:space="preserve">Vera empregava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todos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seus </w:t>
      </w:r>
      <w:r>
        <w:rPr>
          <w:rFonts w:ascii="Times New Roman" w:hAnsi="Times New Roman" w:cs="Times New Roman"/>
          <w:sz w:val="24"/>
          <w:szCs w:val="24"/>
        </w:rPr>
        <w:t>esforços</w:t>
      </w:r>
      <w:r w:rsidR="00AF33CD">
        <w:rPr>
          <w:rFonts w:ascii="Times New Roman" w:hAnsi="Times New Roman" w:cs="Times New Roman"/>
          <w:sz w:val="24"/>
          <w:szCs w:val="24"/>
        </w:rPr>
        <w:t xml:space="preserve"> e pensamentos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6F7D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evitar </w:t>
      </w:r>
      <w:r w:rsidR="00756F7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756F7D">
        <w:rPr>
          <w:rFonts w:ascii="Times New Roman" w:hAnsi="Times New Roman" w:cs="Times New Roman"/>
          <w:sz w:val="24"/>
          <w:szCs w:val="24"/>
        </w:rPr>
        <w:t>noites de intimidade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marido, </w:t>
      </w:r>
      <w:r w:rsidR="00756F7D">
        <w:rPr>
          <w:rFonts w:ascii="Times New Roman" w:hAnsi="Times New Roman" w:cs="Times New Roman"/>
          <w:sz w:val="24"/>
          <w:szCs w:val="24"/>
        </w:rPr>
        <w:t>já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dia </w:t>
      </w:r>
      <w:r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aprendera a </w:t>
      </w:r>
      <w:r>
        <w:rPr>
          <w:rFonts w:ascii="Times New Roman" w:hAnsi="Times New Roman" w:cs="Times New Roman"/>
          <w:sz w:val="24"/>
          <w:szCs w:val="24"/>
        </w:rPr>
        <w:t>despistá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-lo. Agora, </w:t>
      </w:r>
      <w:r w:rsidR="00756F7D">
        <w:rPr>
          <w:rFonts w:ascii="Times New Roman" w:hAnsi="Times New Roman" w:cs="Times New Roman"/>
          <w:sz w:val="24"/>
          <w:szCs w:val="24"/>
        </w:rPr>
        <w:t xml:space="preserve">toda 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paixão </w:t>
      </w:r>
      <w:r w:rsidR="003F7CB5">
        <w:rPr>
          <w:rFonts w:ascii="Times New Roman" w:hAnsi="Times New Roman" w:cs="Times New Roman"/>
          <w:sz w:val="24"/>
          <w:szCs w:val="24"/>
        </w:rPr>
        <w:t>concentrava</w:t>
      </w:r>
      <w:r w:rsidR="0024094F" w:rsidRPr="00C5704C">
        <w:rPr>
          <w:rFonts w:ascii="Times New Roman" w:hAnsi="Times New Roman" w:cs="Times New Roman"/>
          <w:sz w:val="24"/>
          <w:szCs w:val="24"/>
        </w:rPr>
        <w:t>-se</w:t>
      </w:r>
      <w:r w:rsidR="00756F7D">
        <w:rPr>
          <w:rFonts w:ascii="Times New Roman" w:hAnsi="Times New Roman" w:cs="Times New Roman"/>
          <w:sz w:val="24"/>
          <w:szCs w:val="24"/>
        </w:rPr>
        <w:t xml:space="preserve"> na ideia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6F7D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se entrega</w:t>
      </w:r>
      <w:r w:rsidR="00756F7D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judeu, </w:t>
      </w:r>
      <w:r w:rsidR="00756F7D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6F7D">
        <w:rPr>
          <w:rFonts w:ascii="Times New Roman" w:hAnsi="Times New Roman" w:cs="Times New Roman"/>
          <w:sz w:val="24"/>
          <w:szCs w:val="24"/>
        </w:rPr>
        <w:t>gastar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6F7D">
        <w:rPr>
          <w:rFonts w:ascii="Times New Roman" w:hAnsi="Times New Roman" w:cs="Times New Roman"/>
          <w:sz w:val="24"/>
          <w:szCs w:val="24"/>
        </w:rPr>
        <w:t>energia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acumulada</w:t>
      </w:r>
      <w:r w:rsidR="00756F7D">
        <w:rPr>
          <w:rFonts w:ascii="Times New Roman" w:hAnsi="Times New Roman" w:cs="Times New Roman"/>
          <w:sz w:val="24"/>
          <w:szCs w:val="24"/>
        </w:rPr>
        <w:t xml:space="preserve"> nele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ela sabia que </w:t>
      </w:r>
      <w:r w:rsidR="00756F7D">
        <w:rPr>
          <w:rFonts w:ascii="Times New Roman" w:hAnsi="Times New Roman" w:cs="Times New Roman"/>
          <w:sz w:val="24"/>
          <w:szCs w:val="24"/>
        </w:rPr>
        <w:t>ainda tinha muita força como mulher</w:t>
      </w:r>
      <w:r w:rsidR="008C60D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C60D1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24094F" w:rsidRPr="00C5704C">
        <w:rPr>
          <w:rFonts w:ascii="Times New Roman" w:hAnsi="Times New Roman" w:cs="Times New Roman"/>
          <w:sz w:val="24"/>
          <w:szCs w:val="24"/>
        </w:rPr>
        <w:t>esmo após dois partos</w:t>
      </w:r>
      <w:r w:rsidR="003F7CB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F7CB5">
        <w:rPr>
          <w:rFonts w:ascii="Times New Roman" w:hAnsi="Times New Roman" w:cs="Times New Roman"/>
          <w:sz w:val="24"/>
          <w:szCs w:val="24"/>
        </w:rPr>
        <w:t>seu ventre</w:t>
      </w:r>
      <w:r w:rsidR="00756F7D">
        <w:rPr>
          <w:rFonts w:ascii="Times New Roman" w:hAnsi="Times New Roman" w:cs="Times New Roman"/>
          <w:sz w:val="24"/>
          <w:szCs w:val="24"/>
        </w:rPr>
        <w:t>, como antes,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6F7D">
        <w:rPr>
          <w:rFonts w:ascii="Times New Roman" w:hAnsi="Times New Roman" w:cs="Times New Roman"/>
          <w:sz w:val="24"/>
          <w:szCs w:val="24"/>
        </w:rPr>
        <w:t xml:space="preserve">era firme como </w:t>
      </w:r>
      <w:r w:rsidR="008C60D1">
        <w:rPr>
          <w:rFonts w:ascii="Times New Roman" w:hAnsi="Times New Roman" w:cs="Times New Roman"/>
          <w:sz w:val="24"/>
          <w:szCs w:val="24"/>
        </w:rPr>
        <w:t xml:space="preserve">o </w:t>
      </w:r>
      <w:r w:rsidR="00756F7D">
        <w:rPr>
          <w:rFonts w:ascii="Times New Roman" w:hAnsi="Times New Roman" w:cs="Times New Roman"/>
          <w:sz w:val="24"/>
          <w:szCs w:val="24"/>
        </w:rPr>
        <w:t>de uma menina</w:t>
      </w:r>
      <w:r w:rsidR="008C60D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8C60D1">
        <w:rPr>
          <w:rFonts w:ascii="Times New Roman" w:hAnsi="Times New Roman" w:cs="Times New Roman"/>
          <w:sz w:val="24"/>
          <w:szCs w:val="24"/>
        </w:rPr>
        <w:t xml:space="preserve">Vera também não perdera </w:t>
      </w:r>
      <w:r w:rsidR="00AF33CD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doçura</w:t>
      </w:r>
      <w:r w:rsidR="00AF33C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33CD">
        <w:rPr>
          <w:rFonts w:ascii="Times New Roman" w:hAnsi="Times New Roman" w:cs="Times New Roman"/>
          <w:sz w:val="24"/>
          <w:szCs w:val="24"/>
        </w:rPr>
        <w:t xml:space="preserve">que seu marido, </w:t>
      </w:r>
      <w:r w:rsidR="0024094F" w:rsidRPr="00C5704C">
        <w:rPr>
          <w:rFonts w:ascii="Times New Roman" w:hAnsi="Times New Roman" w:cs="Times New Roman"/>
          <w:sz w:val="24"/>
          <w:szCs w:val="24"/>
        </w:rPr>
        <w:t>Andrei Kopóssov</w:t>
      </w:r>
      <w:r w:rsidR="00AF33CD">
        <w:rPr>
          <w:rFonts w:ascii="Times New Roman" w:hAnsi="Times New Roman" w:cs="Times New Roman"/>
          <w:sz w:val="24"/>
          <w:szCs w:val="24"/>
        </w:rPr>
        <w:t xml:space="preserve">, cada vez mais </w:t>
      </w:r>
      <w:commentRangeStart w:id="388"/>
      <w:r w:rsidR="00AF33CD">
        <w:rPr>
          <w:rFonts w:ascii="Times New Roman" w:hAnsi="Times New Roman" w:cs="Times New Roman"/>
          <w:sz w:val="24"/>
          <w:szCs w:val="24"/>
        </w:rPr>
        <w:t>seco</w:t>
      </w:r>
      <w:commentRangeEnd w:id="388"/>
      <w:r w:rsidR="00AF33CD">
        <w:rPr>
          <w:rStyle w:val="Refdecomentrio"/>
          <w:rFonts w:cs="Times New Roman"/>
          <w:lang w:val="x-none"/>
        </w:rPr>
        <w:commentReference w:id="388"/>
      </w:r>
      <w:r w:rsidR="00AF33CD">
        <w:rPr>
          <w:rFonts w:ascii="Times New Roman" w:hAnsi="Times New Roman" w:cs="Times New Roman"/>
          <w:sz w:val="24"/>
          <w:szCs w:val="24"/>
        </w:rPr>
        <w:t>, tentava furiosamente acessar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456EB" w:rsidRPr="002401B9">
        <w:rPr>
          <w:rFonts w:ascii="Times New Roman" w:hAnsi="Times New Roman" w:cs="Times New Roman"/>
          <w:sz w:val="24"/>
          <w:szCs w:val="24"/>
        </w:rPr>
        <w:t>Mas, nessa época</w:t>
      </w:r>
      <w:r w:rsidR="00D34441" w:rsidRPr="002401B9">
        <w:rPr>
          <w:rFonts w:ascii="Times New Roman" w:hAnsi="Times New Roman" w:cs="Times New Roman"/>
          <w:sz w:val="24"/>
          <w:szCs w:val="24"/>
        </w:rPr>
        <w:t>,</w:t>
      </w:r>
      <w:r w:rsidR="0024094F" w:rsidRPr="002401B9">
        <w:rPr>
          <w:rFonts w:ascii="Times New Roman" w:hAnsi="Times New Roman" w:cs="Times New Roman"/>
          <w:sz w:val="24"/>
          <w:szCs w:val="24"/>
        </w:rPr>
        <w:t xml:space="preserve"> Andrei </w:t>
      </w:r>
      <w:r w:rsidR="001456EB" w:rsidRPr="00A50E1A">
        <w:rPr>
          <w:rFonts w:ascii="Times New Roman" w:hAnsi="Times New Roman" w:cs="Times New Roman"/>
          <w:sz w:val="24"/>
          <w:szCs w:val="24"/>
        </w:rPr>
        <w:t>bat</w:t>
      </w:r>
      <w:r w:rsidR="001456EB" w:rsidRPr="00D41522">
        <w:rPr>
          <w:rFonts w:ascii="Times New Roman" w:hAnsi="Times New Roman" w:cs="Times New Roman"/>
          <w:sz w:val="24"/>
          <w:szCs w:val="24"/>
        </w:rPr>
        <w:t>ia</w:t>
      </w:r>
      <w:r w:rsidR="001456EB">
        <w:rPr>
          <w:rFonts w:ascii="Times New Roman" w:hAnsi="Times New Roman" w:cs="Times New Roman"/>
          <w:sz w:val="24"/>
          <w:szCs w:val="24"/>
        </w:rPr>
        <w:t xml:space="preserve"> </w:t>
      </w:r>
      <w:r w:rsidR="00934F3A" w:rsidRPr="003827B5">
        <w:rPr>
          <w:rFonts w:ascii="Times New Roman" w:hAnsi="Times New Roman" w:cs="Times New Roman"/>
          <w:sz w:val="24"/>
          <w:szCs w:val="24"/>
        </w:rPr>
        <w:t>nela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70FB">
        <w:rPr>
          <w:rFonts w:ascii="Times New Roman" w:hAnsi="Times New Roman" w:cs="Times New Roman"/>
          <w:sz w:val="24"/>
          <w:szCs w:val="24"/>
        </w:rPr>
        <w:t>com menos frequência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56EB" w:rsidRPr="00621342">
        <w:rPr>
          <w:rFonts w:ascii="Times New Roman" w:hAnsi="Times New Roman" w:cs="Times New Roman"/>
          <w:sz w:val="24"/>
          <w:szCs w:val="24"/>
        </w:rPr>
        <w:t>—</w:t>
      </w:r>
      <w:r w:rsidR="001456E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pelo jeito </w:t>
      </w:r>
      <w:r w:rsidR="00C4727D">
        <w:rPr>
          <w:rFonts w:ascii="Times New Roman" w:hAnsi="Times New Roman" w:cs="Times New Roman"/>
          <w:sz w:val="24"/>
          <w:szCs w:val="24"/>
        </w:rPr>
        <w:t>se cansara</w:t>
      </w:r>
      <w:r w:rsidR="001456EB">
        <w:rPr>
          <w:rFonts w:ascii="Times New Roman" w:hAnsi="Times New Roman" w:cs="Times New Roman"/>
          <w:sz w:val="24"/>
          <w:szCs w:val="24"/>
        </w:rPr>
        <w:t xml:space="preserve"> </w:t>
      </w:r>
      <w:r w:rsidR="001456E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</w:t>
      </w:r>
      <w:r w:rsidR="00C4727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297">
        <w:rPr>
          <w:rFonts w:ascii="Times New Roman" w:hAnsi="Times New Roman" w:cs="Times New Roman"/>
          <w:sz w:val="24"/>
          <w:szCs w:val="24"/>
        </w:rPr>
        <w:t>à medida que 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afastava da esposa, mais </w:t>
      </w:r>
      <w:r w:rsidR="00C4727D">
        <w:rPr>
          <w:rFonts w:ascii="Times New Roman" w:hAnsi="Times New Roman" w:cs="Times New Roman"/>
          <w:sz w:val="24"/>
          <w:szCs w:val="24"/>
        </w:rPr>
        <w:t>próximo ficava</w:t>
      </w:r>
      <w:r w:rsidR="00C4727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727D">
        <w:rPr>
          <w:rFonts w:ascii="Times New Roman" w:hAnsi="Times New Roman" w:cs="Times New Roman"/>
          <w:sz w:val="24"/>
          <w:szCs w:val="24"/>
        </w:rPr>
        <w:t>d</w:t>
      </w:r>
      <w:r w:rsidR="001456EB">
        <w:rPr>
          <w:rFonts w:ascii="Times New Roman" w:hAnsi="Times New Roman" w:cs="Times New Roman"/>
          <w:sz w:val="24"/>
          <w:szCs w:val="24"/>
        </w:rPr>
        <w:t>e sua</w:t>
      </w:r>
      <w:ins w:id="389" w:author="Leila" w:date="2016-07-18T10:00:00Z">
        <w:r w:rsidR="00C4727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A7297">
        <w:rPr>
          <w:rFonts w:ascii="Times New Roman" w:hAnsi="Times New Roman" w:cs="Times New Roman"/>
          <w:sz w:val="24"/>
          <w:szCs w:val="24"/>
        </w:rPr>
        <w:t>primogênita</w:t>
      </w:r>
      <w:r w:rsidR="0024094F" w:rsidRPr="00C5704C">
        <w:rPr>
          <w:rFonts w:ascii="Times New Roman" w:hAnsi="Times New Roman" w:cs="Times New Roman"/>
          <w:sz w:val="24"/>
          <w:szCs w:val="24"/>
        </w:rPr>
        <w:t>, Tássia</w:t>
      </w:r>
      <w:r w:rsidR="001456EB">
        <w:rPr>
          <w:rFonts w:ascii="Times New Roman" w:hAnsi="Times New Roman" w:cs="Times New Roman"/>
          <w:sz w:val="24"/>
          <w:szCs w:val="24"/>
        </w:rPr>
        <w:t>:</w:t>
      </w:r>
      <w:r w:rsidR="00C4727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trazia-lhe presentinhos da feira </w:t>
      </w:r>
      <w:r w:rsidR="0024094F" w:rsidRPr="003827B5">
        <w:rPr>
          <w:rFonts w:ascii="Times New Roman" w:hAnsi="Times New Roman" w:cs="Times New Roman"/>
          <w:sz w:val="24"/>
          <w:szCs w:val="24"/>
        </w:rPr>
        <w:t>e</w:t>
      </w:r>
      <w:r w:rsidR="00D41522">
        <w:rPr>
          <w:rFonts w:ascii="Times New Roman" w:hAnsi="Times New Roman" w:cs="Times New Roman"/>
          <w:sz w:val="24"/>
          <w:szCs w:val="24"/>
        </w:rPr>
        <w:t>,</w:t>
      </w:r>
      <w:r w:rsidR="0024094F" w:rsidRPr="003827B5">
        <w:rPr>
          <w:rFonts w:ascii="Times New Roman" w:hAnsi="Times New Roman" w:cs="Times New Roman"/>
          <w:sz w:val="24"/>
          <w:szCs w:val="24"/>
        </w:rPr>
        <w:t xml:space="preserve"> </w:t>
      </w:r>
      <w:r w:rsidR="001456EB" w:rsidRPr="00AF6F7A">
        <w:rPr>
          <w:rFonts w:ascii="Times New Roman" w:hAnsi="Times New Roman" w:cs="Times New Roman"/>
          <w:sz w:val="24"/>
          <w:szCs w:val="24"/>
        </w:rPr>
        <w:t>de</w:t>
      </w:r>
      <w:r w:rsidR="0024094F" w:rsidRPr="006A6754">
        <w:rPr>
          <w:rFonts w:ascii="Times New Roman" w:hAnsi="Times New Roman" w:cs="Times New Roman"/>
          <w:sz w:val="24"/>
          <w:szCs w:val="24"/>
        </w:rPr>
        <w:t xml:space="preserve"> noite</w:t>
      </w:r>
      <w:r w:rsidR="0024094F" w:rsidRPr="00EC2733">
        <w:rPr>
          <w:rFonts w:ascii="Times New Roman" w:hAnsi="Times New Roman" w:cs="Times New Roman"/>
          <w:sz w:val="24"/>
          <w:szCs w:val="24"/>
        </w:rPr>
        <w:t xml:space="preserve">, </w:t>
      </w:r>
      <w:r w:rsidR="00466963" w:rsidRPr="00D62E9F">
        <w:rPr>
          <w:rFonts w:ascii="Times New Roman" w:hAnsi="Times New Roman" w:cs="Times New Roman"/>
          <w:sz w:val="24"/>
          <w:szCs w:val="24"/>
        </w:rPr>
        <w:t>quando não travalhava</w:t>
      </w:r>
      <w:r w:rsidR="00466963">
        <w:rPr>
          <w:rFonts w:ascii="Times New Roman" w:hAnsi="Times New Roman" w:cs="Times New Roman"/>
          <w:sz w:val="24"/>
          <w:szCs w:val="24"/>
        </w:rPr>
        <w:t xml:space="preserve"> em s</w:t>
      </w:r>
      <w:r w:rsidR="0024094F" w:rsidRPr="00C5704C">
        <w:rPr>
          <w:rFonts w:ascii="Times New Roman" w:hAnsi="Times New Roman" w:cs="Times New Roman"/>
          <w:sz w:val="24"/>
          <w:szCs w:val="24"/>
        </w:rPr>
        <w:t>eu canto junto à bancada</w:t>
      </w:r>
      <w:r w:rsidR="00466963">
        <w:rPr>
          <w:rFonts w:ascii="Times New Roman" w:hAnsi="Times New Roman" w:cs="Times New Roman"/>
          <w:sz w:val="24"/>
          <w:szCs w:val="24"/>
        </w:rPr>
        <w:t>, gostava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trançar e </w:t>
      </w:r>
      <w:r w:rsidR="002E1001">
        <w:rPr>
          <w:rFonts w:ascii="Times New Roman" w:hAnsi="Times New Roman" w:cs="Times New Roman"/>
          <w:sz w:val="24"/>
          <w:szCs w:val="24"/>
        </w:rPr>
        <w:t xml:space="preserve">de </w:t>
      </w:r>
      <w:r w:rsidR="00C4727D">
        <w:rPr>
          <w:rFonts w:ascii="Times New Roman" w:hAnsi="Times New Roman" w:cs="Times New Roman"/>
          <w:sz w:val="24"/>
          <w:szCs w:val="24"/>
        </w:rPr>
        <w:t>destrançar</w:t>
      </w:r>
      <w:r w:rsidR="00C4727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1001">
        <w:rPr>
          <w:rFonts w:ascii="Times New Roman" w:hAnsi="Times New Roman" w:cs="Times New Roman"/>
          <w:sz w:val="24"/>
          <w:szCs w:val="24"/>
        </w:rPr>
        <w:t>os</w:t>
      </w:r>
      <w:r w:rsidR="00C4727D">
        <w:rPr>
          <w:rFonts w:ascii="Times New Roman" w:hAnsi="Times New Roman" w:cs="Times New Roman"/>
          <w:sz w:val="24"/>
          <w:szCs w:val="24"/>
        </w:rPr>
        <w:t xml:space="preserve"> cabelos</w:t>
      </w:r>
      <w:r w:rsidR="002E1001">
        <w:rPr>
          <w:rFonts w:ascii="Times New Roman" w:hAnsi="Times New Roman" w:cs="Times New Roman"/>
          <w:sz w:val="24"/>
          <w:szCs w:val="24"/>
        </w:rPr>
        <w:t xml:space="preserve"> dela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vida dos Kopóssov ficou menos violenta, </w:t>
      </w:r>
      <w:r w:rsidR="002A7297">
        <w:rPr>
          <w:rFonts w:ascii="Times New Roman" w:hAnsi="Times New Roman" w:cs="Times New Roman"/>
          <w:sz w:val="24"/>
          <w:szCs w:val="24"/>
        </w:rPr>
        <w:t>porém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menos </w:t>
      </w:r>
      <w:r w:rsidR="00AB3115">
        <w:rPr>
          <w:rFonts w:ascii="Times New Roman" w:hAnsi="Times New Roman" w:cs="Times New Roman"/>
          <w:sz w:val="24"/>
          <w:szCs w:val="24"/>
        </w:rPr>
        <w:t>dura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torturante... Quando Vera não trabalha</w:t>
      </w:r>
      <w:r w:rsidR="00AB3115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>, saía andando</w:t>
      </w:r>
      <w:r w:rsidR="00A54EE1">
        <w:rPr>
          <w:rFonts w:ascii="Times New Roman" w:hAnsi="Times New Roman" w:cs="Times New Roman"/>
          <w:sz w:val="24"/>
          <w:szCs w:val="24"/>
        </w:rPr>
        <w:t xml:space="preserve"> </w:t>
      </w:r>
      <w:r w:rsidR="00AB3115">
        <w:rPr>
          <w:rFonts w:ascii="Times New Roman" w:hAnsi="Times New Roman" w:cs="Times New Roman"/>
          <w:sz w:val="24"/>
          <w:szCs w:val="24"/>
        </w:rPr>
        <w:t>a esmo</w:t>
      </w:r>
      <w:r w:rsidR="0024094F" w:rsidRPr="00C5704C">
        <w:rPr>
          <w:rFonts w:ascii="Times New Roman" w:hAnsi="Times New Roman" w:cs="Times New Roman"/>
          <w:sz w:val="24"/>
          <w:szCs w:val="24"/>
        </w:rPr>
        <w:t>, pois tinha dificuldade em ficar parada</w:t>
      </w:r>
      <w:ins w:id="390" w:author="Daniela Mountian" w:date="2017-04-27T18:19:00Z">
        <w:r w:rsidR="001E4982">
          <w:rPr>
            <w:rFonts w:ascii="Times New Roman" w:hAnsi="Times New Roman" w:cs="Times New Roman"/>
            <w:sz w:val="24"/>
            <w:szCs w:val="24"/>
          </w:rPr>
          <w:t>;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ins w:id="391" w:author="Daniela Mountian" w:date="2017-04-27T18:37:00Z">
        <w:r w:rsidR="001E4982">
          <w:rPr>
            <w:rFonts w:ascii="Times New Roman" w:hAnsi="Times New Roman" w:cs="Times New Roman"/>
            <w:sz w:val="24"/>
            <w:szCs w:val="24"/>
          </w:rPr>
          <w:t xml:space="preserve">ela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mais temia era </w:t>
      </w:r>
      <w:ins w:id="392" w:author="Daniela Mountian" w:date="2017-05-03T23:56:00Z">
        <w:r w:rsidR="00E87534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ins w:id="393" w:author="Daniela Mountian" w:date="2017-05-03T20:46:00Z">
        <w:r w:rsidR="00580A76">
          <w:rPr>
            <w:rFonts w:ascii="Times New Roman" w:hAnsi="Times New Roman" w:cs="Times New Roman"/>
            <w:sz w:val="24"/>
            <w:szCs w:val="24"/>
          </w:rPr>
          <w:t>ócio</w:t>
        </w:r>
      </w:ins>
      <w:ins w:id="394" w:author="Daniela Mountian" w:date="2017-08-24T23:05:00Z">
        <w:r w:rsidR="00D41522">
          <w:rPr>
            <w:rFonts w:ascii="Times New Roman" w:hAnsi="Times New Roman" w:cs="Times New Roman"/>
            <w:sz w:val="24"/>
            <w:szCs w:val="24"/>
          </w:rPr>
          <w:t xml:space="preserve"> do corpo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2A7297">
        <w:rPr>
          <w:rFonts w:ascii="Times New Roman" w:hAnsi="Times New Roman" w:cs="Times New Roman"/>
          <w:sz w:val="24"/>
          <w:szCs w:val="24"/>
        </w:rPr>
        <w:t>era quando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começava o tormento </w:t>
      </w:r>
      <w:r w:rsidR="001E4982">
        <w:rPr>
          <w:rFonts w:ascii="Times New Roman" w:hAnsi="Times New Roman" w:cs="Times New Roman"/>
          <w:sz w:val="24"/>
          <w:szCs w:val="24"/>
        </w:rPr>
        <w:t>maior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A7297">
        <w:rPr>
          <w:rFonts w:ascii="Times New Roman" w:hAnsi="Times New Roman" w:cs="Times New Roman"/>
          <w:sz w:val="24"/>
          <w:szCs w:val="24"/>
        </w:rPr>
        <w:t>Improvisava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cama no chão, perto da estufa, e </w:t>
      </w:r>
      <w:r w:rsidR="002A7297">
        <w:rPr>
          <w:rFonts w:ascii="Times New Roman" w:hAnsi="Times New Roman" w:cs="Times New Roman"/>
          <w:sz w:val="24"/>
          <w:szCs w:val="24"/>
        </w:rPr>
        <w:t>se debatia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as três</w:t>
      </w:r>
      <w:r w:rsidR="002A7297">
        <w:rPr>
          <w:rFonts w:ascii="Times New Roman" w:hAnsi="Times New Roman" w:cs="Times New Roman"/>
          <w:sz w:val="24"/>
          <w:szCs w:val="24"/>
        </w:rPr>
        <w:t xml:space="preserve"> 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quatro horas da </w:t>
      </w:r>
      <w:r w:rsidR="002A7297">
        <w:rPr>
          <w:rFonts w:ascii="Times New Roman" w:hAnsi="Times New Roman" w:cs="Times New Roman"/>
          <w:sz w:val="24"/>
          <w:szCs w:val="24"/>
        </w:rPr>
        <w:t>madrugada</w:t>
      </w:r>
      <w:r w:rsidR="0024094F" w:rsidRPr="00C5704C">
        <w:rPr>
          <w:rFonts w:ascii="Times New Roman" w:hAnsi="Times New Roman" w:cs="Times New Roman"/>
          <w:sz w:val="24"/>
          <w:szCs w:val="24"/>
        </w:rPr>
        <w:t>, adormec</w:t>
      </w:r>
      <w:r w:rsidR="002A7297">
        <w:rPr>
          <w:rFonts w:ascii="Times New Roman" w:hAnsi="Times New Roman" w:cs="Times New Roman"/>
          <w:sz w:val="24"/>
          <w:szCs w:val="24"/>
        </w:rPr>
        <w:t>endo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2A7297">
        <w:rPr>
          <w:rFonts w:ascii="Times New Roman" w:hAnsi="Times New Roman" w:cs="Times New Roman"/>
          <w:sz w:val="24"/>
          <w:szCs w:val="24"/>
        </w:rPr>
        <w:t>breve período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5C39">
        <w:rPr>
          <w:rFonts w:ascii="Times New Roman" w:hAnsi="Times New Roman" w:cs="Times New Roman"/>
          <w:sz w:val="24"/>
          <w:szCs w:val="24"/>
        </w:rPr>
        <w:t xml:space="preserve">pouco </w:t>
      </w:r>
      <w:r w:rsidR="0024094F" w:rsidRPr="00C5704C">
        <w:rPr>
          <w:rFonts w:ascii="Times New Roman" w:hAnsi="Times New Roman" w:cs="Times New Roman"/>
          <w:sz w:val="24"/>
          <w:szCs w:val="24"/>
        </w:rPr>
        <w:t>antes d</w:t>
      </w:r>
      <w:r w:rsidR="006070FB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amanhecer. </w:t>
      </w:r>
    </w:p>
    <w:p w:rsidR="0024094F" w:rsidRPr="00C5704C" w:rsidRDefault="0046696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827B5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3827B5"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noite especialmente </w:t>
      </w:r>
      <w:r w:rsidR="006B6EA5">
        <w:rPr>
          <w:rFonts w:ascii="Times New Roman" w:hAnsi="Times New Roman" w:cs="Times New Roman"/>
          <w:sz w:val="24"/>
          <w:szCs w:val="24"/>
        </w:rPr>
        <w:t>penosa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A7297">
        <w:rPr>
          <w:rFonts w:ascii="Times New Roman" w:hAnsi="Times New Roman" w:cs="Times New Roman"/>
          <w:sz w:val="24"/>
          <w:szCs w:val="24"/>
        </w:rPr>
        <w:t>no começo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primavera, </w:t>
      </w:r>
      <w:r w:rsidR="006070FB">
        <w:rPr>
          <w:rFonts w:ascii="Times New Roman" w:hAnsi="Times New Roman" w:cs="Times New Roman"/>
          <w:sz w:val="24"/>
          <w:szCs w:val="24"/>
        </w:rPr>
        <w:t>p</w:t>
      </w:r>
      <w:r w:rsidR="00A54EE1">
        <w:rPr>
          <w:rFonts w:ascii="Times New Roman" w:hAnsi="Times New Roman" w:cs="Times New Roman"/>
          <w:sz w:val="24"/>
          <w:szCs w:val="24"/>
        </w:rPr>
        <w:t>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lua cheia, Vera decidiu ir até a</w:t>
      </w:r>
      <w:r w:rsidR="002A7297">
        <w:rPr>
          <w:rFonts w:ascii="Times New Roman" w:hAnsi="Times New Roman" w:cs="Times New Roman"/>
          <w:sz w:val="24"/>
          <w:szCs w:val="24"/>
        </w:rPr>
        <w:t xml:space="preserve">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297"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velha Tchesnokova, </w:t>
      </w:r>
      <w:r w:rsidR="00135C39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297">
        <w:rPr>
          <w:rFonts w:ascii="Times New Roman" w:hAnsi="Times New Roman" w:cs="Times New Roman"/>
          <w:sz w:val="24"/>
          <w:szCs w:val="24"/>
        </w:rPr>
        <w:t>precisava de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pretexto. De manhã, arrumando Ústia para </w:t>
      </w:r>
      <w:r w:rsidR="0012639D">
        <w:rPr>
          <w:rFonts w:ascii="Times New Roman" w:hAnsi="Times New Roman" w:cs="Times New Roman"/>
          <w:sz w:val="24"/>
          <w:szCs w:val="24"/>
        </w:rPr>
        <w:t>ir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escola, Vera disse: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Filhinha, você poderia passar na casa da Ruthina</w:t>
      </w:r>
      <w:r w:rsidR="00A54EE1">
        <w:rPr>
          <w:rFonts w:ascii="Times New Roman" w:hAnsi="Times New Roman" w:cs="Times New Roman"/>
          <w:sz w:val="24"/>
          <w:szCs w:val="24"/>
        </w:rPr>
        <w:t xml:space="preserve"> depois da aula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ou </w:t>
      </w:r>
      <w:r w:rsidR="0024094F" w:rsidRPr="00C5704C">
        <w:rPr>
          <w:rFonts w:ascii="Times New Roman" w:hAnsi="Times New Roman" w:cs="Times New Roman"/>
          <w:sz w:val="24"/>
          <w:szCs w:val="24"/>
        </w:rPr>
        <w:t>pegar você lá.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70FB">
        <w:rPr>
          <w:rFonts w:ascii="Times New Roman" w:hAnsi="Times New Roman" w:cs="Times New Roman"/>
          <w:sz w:val="24"/>
          <w:szCs w:val="24"/>
        </w:rPr>
        <w:t>Era o que faltava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disse Ústia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Eu não brinco mais</w:t>
      </w:r>
      <w:r w:rsidR="00126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2639D">
        <w:rPr>
          <w:rFonts w:ascii="Times New Roman" w:hAnsi="Times New Roman" w:cs="Times New Roman"/>
          <w:sz w:val="24"/>
          <w:szCs w:val="24"/>
        </w:rPr>
        <w:t>com a Rute</w:t>
      </w:r>
      <w:r w:rsidR="0024094F" w:rsidRPr="00C5704C">
        <w:rPr>
          <w:rFonts w:ascii="Times New Roman" w:hAnsi="Times New Roman" w:cs="Times New Roman"/>
          <w:sz w:val="24"/>
          <w:szCs w:val="24"/>
        </w:rPr>
        <w:t>. Serguéievna disse que eles são judeus e têm muito dinheiro.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Serguéievna era uma velha de maçãs</w:t>
      </w:r>
      <w:r w:rsidR="0012639D">
        <w:rPr>
          <w:rFonts w:ascii="Times New Roman" w:hAnsi="Times New Roman" w:cs="Times New Roman"/>
          <w:sz w:val="24"/>
          <w:szCs w:val="24"/>
        </w:rPr>
        <w:t xml:space="preserve"> do rosto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salientes e nariz </w:t>
      </w:r>
      <w:r w:rsidR="0012639D">
        <w:rPr>
          <w:rFonts w:ascii="Times New Roman" w:hAnsi="Times New Roman" w:cs="Times New Roman"/>
          <w:sz w:val="24"/>
          <w:szCs w:val="24"/>
        </w:rPr>
        <w:t>arrebitado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12639D">
        <w:rPr>
          <w:rFonts w:ascii="Times New Roman" w:hAnsi="Times New Roman" w:cs="Times New Roman"/>
          <w:sz w:val="24"/>
          <w:szCs w:val="24"/>
        </w:rPr>
        <w:t>fazia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sentinela na </w:t>
      </w:r>
      <w:r w:rsidR="00135C39">
        <w:rPr>
          <w:rFonts w:ascii="Times New Roman" w:hAnsi="Times New Roman" w:cs="Times New Roman"/>
          <w:sz w:val="24"/>
          <w:szCs w:val="24"/>
        </w:rPr>
        <w:t>R</w:t>
      </w:r>
      <w:r w:rsidR="00135C39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Derjávin, </w:t>
      </w:r>
      <w:r w:rsidR="0012639D">
        <w:rPr>
          <w:rFonts w:ascii="Times New Roman" w:hAnsi="Times New Roman" w:cs="Times New Roman"/>
          <w:sz w:val="24"/>
          <w:szCs w:val="24"/>
        </w:rPr>
        <w:t>junto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 n</w:t>
      </w:r>
      <w:r w:rsidR="0012639D">
        <w:rPr>
          <w:rFonts w:ascii="Times New Roman" w:hAnsi="Times New Roman" w:cs="Times New Roman"/>
          <w:sz w:val="24"/>
          <w:szCs w:val="24"/>
        </w:rPr>
        <w:t>º 17</w:t>
      </w:r>
      <w:r w:rsidR="00135C3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639D">
        <w:rPr>
          <w:rFonts w:ascii="Times New Roman" w:hAnsi="Times New Roman" w:cs="Times New Roman"/>
          <w:sz w:val="24"/>
          <w:szCs w:val="24"/>
        </w:rPr>
        <w:t>advertindo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todos, </w:t>
      </w:r>
      <w:r w:rsidR="0012639D">
        <w:rPr>
          <w:rFonts w:ascii="Times New Roman" w:hAnsi="Times New Roman" w:cs="Times New Roman"/>
          <w:sz w:val="24"/>
          <w:szCs w:val="24"/>
        </w:rPr>
        <w:t>por meio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12639D">
        <w:rPr>
          <w:rFonts w:ascii="Times New Roman" w:hAnsi="Times New Roman" w:cs="Times New Roman"/>
          <w:sz w:val="24"/>
          <w:szCs w:val="24"/>
        </w:rPr>
        <w:t>feição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“Nós somos </w:t>
      </w:r>
      <w:commentRangeStart w:id="395"/>
      <w:r w:rsidRPr="00C5704C">
        <w:rPr>
          <w:rFonts w:ascii="Times New Roman" w:hAnsi="Times New Roman" w:cs="Times New Roman"/>
          <w:sz w:val="24"/>
          <w:szCs w:val="24"/>
        </w:rPr>
        <w:t>russos</w:t>
      </w:r>
      <w:commentRangeEnd w:id="395"/>
      <w:r w:rsidR="0012639D">
        <w:rPr>
          <w:rStyle w:val="Refdecomentrio"/>
          <w:rFonts w:cs="Times New Roman"/>
          <w:lang w:val="x-none"/>
        </w:rPr>
        <w:commentReference w:id="395"/>
      </w:r>
      <w:r w:rsidRPr="00C5704C">
        <w:rPr>
          <w:rFonts w:ascii="Times New Roman" w:hAnsi="Times New Roman" w:cs="Times New Roman"/>
          <w:sz w:val="24"/>
          <w:szCs w:val="24"/>
        </w:rPr>
        <w:t>, e vocês?”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</w:t>
      </w:r>
      <w:r w:rsidR="0012639D">
        <w:rPr>
          <w:rFonts w:ascii="Times New Roman" w:hAnsi="Times New Roman" w:cs="Times New Roman"/>
          <w:sz w:val="24"/>
          <w:szCs w:val="24"/>
        </w:rPr>
        <w:t xml:space="preserve">dá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ouvido </w:t>
      </w:r>
      <w:r w:rsidR="0012639D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Serguéievna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disse Vera, </w:t>
      </w:r>
      <w:r w:rsidR="0012639D">
        <w:rPr>
          <w:rFonts w:ascii="Times New Roman" w:hAnsi="Times New Roman" w:cs="Times New Roman"/>
          <w:sz w:val="24"/>
          <w:szCs w:val="24"/>
        </w:rPr>
        <w:t>nervosa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ela é </w:t>
      </w:r>
      <w:r w:rsidR="0012639D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velha. </w:t>
      </w:r>
      <w:r w:rsidR="0012639D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melhor </w:t>
      </w:r>
      <w:r w:rsidR="0012639D">
        <w:rPr>
          <w:rFonts w:ascii="Times New Roman" w:hAnsi="Times New Roman" w:cs="Times New Roman"/>
          <w:sz w:val="24"/>
          <w:szCs w:val="24"/>
        </w:rPr>
        <w:t xml:space="preserve">seria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ouvir o </w:t>
      </w:r>
      <w:r w:rsidR="0024094F" w:rsidRPr="003827B5">
        <w:rPr>
          <w:rFonts w:ascii="Times New Roman" w:hAnsi="Times New Roman" w:cs="Times New Roman"/>
          <w:sz w:val="24"/>
          <w:szCs w:val="24"/>
        </w:rPr>
        <w:t>que ensinam na aula.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escola também </w:t>
      </w:r>
      <w:r>
        <w:rPr>
          <w:rFonts w:ascii="Times New Roman" w:hAnsi="Times New Roman" w:cs="Times New Roman"/>
          <w:sz w:val="24"/>
          <w:szCs w:val="24"/>
        </w:rPr>
        <w:t>falam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coisa de Rute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Ústia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ela tem muito dinheiro e </w:t>
      </w:r>
      <w:r w:rsidR="00847C49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é um cosmopolita.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Tássia se intrometeu</w:t>
      </w:r>
      <w:r w:rsidR="00847C49">
        <w:rPr>
          <w:rFonts w:ascii="Times New Roman" w:hAnsi="Times New Roman" w:cs="Times New Roman"/>
          <w:sz w:val="24"/>
          <w:szCs w:val="24"/>
        </w:rPr>
        <w:t xml:space="preserve"> na conversa</w:t>
      </w:r>
      <w:ins w:id="396" w:author="Leila" w:date="2016-07-18T10:05:00Z">
        <w:r w:rsidR="00135C39">
          <w:rPr>
            <w:rFonts w:ascii="Times New Roman" w:hAnsi="Times New Roman" w:cs="Times New Roman"/>
            <w:sz w:val="24"/>
            <w:szCs w:val="24"/>
          </w:rPr>
          <w:t>:</w:t>
        </w:r>
      </w:ins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deixa a gente ir lá.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Ah, vocês são</w:t>
      </w:r>
      <w:r w:rsidR="00CA17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1710">
        <w:rPr>
          <w:rFonts w:ascii="Times New Roman" w:hAnsi="Times New Roman" w:cs="Times New Roman"/>
          <w:sz w:val="24"/>
          <w:szCs w:val="24"/>
        </w:rPr>
        <w:t>desprezíveis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Vera, enfurecida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sempre 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074754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CA1710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 para vocês não </w:t>
      </w:r>
      <w:r w:rsidR="00CA1710">
        <w:rPr>
          <w:rFonts w:ascii="Times New Roman" w:hAnsi="Times New Roman" w:cs="Times New Roman"/>
          <w:sz w:val="24"/>
          <w:szCs w:val="24"/>
        </w:rPr>
        <w:t>vale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nada... Quem</w:t>
      </w:r>
      <w:r w:rsidR="00CA1710">
        <w:rPr>
          <w:rFonts w:ascii="Times New Roman" w:hAnsi="Times New Roman" w:cs="Times New Roman"/>
          <w:sz w:val="24"/>
          <w:szCs w:val="24"/>
        </w:rPr>
        <w:t xml:space="preserve"> criou vocês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durante a guerra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1710">
        <w:rPr>
          <w:rFonts w:ascii="Times New Roman" w:hAnsi="Times New Roman" w:cs="Times New Roman"/>
          <w:sz w:val="24"/>
          <w:szCs w:val="24"/>
        </w:rPr>
        <w:t>quem 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alimentou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074754">
        <w:rPr>
          <w:rFonts w:ascii="Times New Roman" w:hAnsi="Times New Roman" w:cs="Times New Roman"/>
          <w:i/>
          <w:sz w:val="24"/>
          <w:szCs w:val="24"/>
        </w:rPr>
        <w:t>t</w:t>
      </w:r>
      <w:r w:rsidR="00E87534" w:rsidRPr="00074754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 defende</w:t>
      </w:r>
      <w:r w:rsidR="00E5596C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Tássia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ele tem três ferimentos e condecorações.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371D">
        <w:rPr>
          <w:rFonts w:ascii="Times New Roman" w:hAnsi="Times New Roman" w:cs="Times New Roman"/>
          <w:sz w:val="24"/>
          <w:szCs w:val="24"/>
        </w:rPr>
        <w:t>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371D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371D">
        <w:rPr>
          <w:rFonts w:ascii="Times New Roman" w:hAnsi="Times New Roman" w:cs="Times New Roman"/>
          <w:sz w:val="24"/>
          <w:szCs w:val="24"/>
        </w:rPr>
        <w:t>tivesse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dez ferimentos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Vera, com raiva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35A2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5A2D">
        <w:rPr>
          <w:rFonts w:ascii="Times New Roman" w:hAnsi="Times New Roman" w:cs="Times New Roman"/>
          <w:sz w:val="24"/>
          <w:szCs w:val="24"/>
        </w:rPr>
        <w:t>isso não lhe</w:t>
      </w:r>
      <w:r w:rsidR="00DB41FB">
        <w:rPr>
          <w:rFonts w:ascii="Times New Roman" w:hAnsi="Times New Roman" w:cs="Times New Roman"/>
          <w:sz w:val="24"/>
          <w:szCs w:val="24"/>
        </w:rPr>
        <w:t xml:space="preserve"> daria</w:t>
      </w:r>
      <w:r w:rsidR="00235A2D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direito de me humilhar, </w:t>
      </w:r>
      <w:r w:rsidR="0031371D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31371D">
        <w:rPr>
          <w:rFonts w:ascii="Times New Roman" w:hAnsi="Times New Roman" w:cs="Times New Roman"/>
          <w:sz w:val="24"/>
          <w:szCs w:val="24"/>
        </w:rPr>
        <w:t xml:space="preserve">me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bater, </w:t>
      </w:r>
      <w:r w:rsidR="0031371D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e beber...</w:t>
      </w:r>
    </w:p>
    <w:p w:rsidR="0024094F" w:rsidRPr="00C5704C" w:rsidRDefault="00135C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Ele bebe d</w:t>
      </w:r>
      <w:r w:rsidR="0031371D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tristeza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Tássia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porque ama</w:t>
      </w:r>
      <w:r w:rsidR="0031371D">
        <w:rPr>
          <w:rFonts w:ascii="Times New Roman" w:hAnsi="Times New Roman" w:cs="Times New Roman"/>
          <w:sz w:val="24"/>
          <w:szCs w:val="24"/>
        </w:rPr>
        <w:t xml:space="preserve"> você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13C18">
        <w:rPr>
          <w:rFonts w:ascii="Times New Roman" w:hAnsi="Times New Roman" w:cs="Times New Roman"/>
          <w:sz w:val="24"/>
          <w:szCs w:val="24"/>
        </w:rPr>
        <w:t>Aliás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95EA4">
        <w:rPr>
          <w:rFonts w:ascii="Times New Roman" w:hAnsi="Times New Roman" w:cs="Times New Roman"/>
          <w:sz w:val="24"/>
          <w:szCs w:val="24"/>
        </w:rPr>
        <w:t xml:space="preserve">não devemos ter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essa conversa </w:t>
      </w:r>
      <w:r w:rsidR="00495EA4">
        <w:rPr>
          <w:rFonts w:ascii="Times New Roman" w:hAnsi="Times New Roman" w:cs="Times New Roman"/>
          <w:sz w:val="24"/>
          <w:szCs w:val="24"/>
        </w:rPr>
        <w:t>na frente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Ústia... Ústia, </w:t>
      </w:r>
      <w:r w:rsidR="00495EA4">
        <w:rPr>
          <w:rFonts w:ascii="Times New Roman" w:hAnsi="Times New Roman" w:cs="Times New Roman"/>
          <w:sz w:val="24"/>
          <w:szCs w:val="24"/>
        </w:rPr>
        <w:t xml:space="preserve">vá </w:t>
      </w:r>
      <w:r w:rsidR="0024094F" w:rsidRPr="00C5704C">
        <w:rPr>
          <w:rFonts w:ascii="Times New Roman" w:hAnsi="Times New Roman" w:cs="Times New Roman"/>
          <w:sz w:val="24"/>
          <w:szCs w:val="24"/>
        </w:rPr>
        <w:t>para a escola. Também está na nossa hora, mamãe.</w:t>
      </w:r>
    </w:p>
    <w:p w:rsidR="0024094F" w:rsidRPr="003827B5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="001D1971" w:rsidRPr="003827B5">
        <w:rPr>
          <w:rFonts w:ascii="Times New Roman" w:hAnsi="Times New Roman" w:cs="Times New Roman"/>
          <w:sz w:val="24"/>
          <w:szCs w:val="24"/>
        </w:rPr>
        <w:t xml:space="preserve">havia </w:t>
      </w:r>
      <w:r w:rsidR="00495EA4" w:rsidRPr="003827B5">
        <w:rPr>
          <w:rFonts w:ascii="Times New Roman" w:hAnsi="Times New Roman" w:cs="Times New Roman"/>
          <w:sz w:val="24"/>
          <w:szCs w:val="24"/>
        </w:rPr>
        <w:t>consegui</w:t>
      </w:r>
      <w:r w:rsidR="001D1971" w:rsidRPr="003827B5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5EA4">
        <w:rPr>
          <w:rFonts w:ascii="Times New Roman" w:hAnsi="Times New Roman" w:cs="Times New Roman"/>
          <w:sz w:val="24"/>
          <w:szCs w:val="24"/>
        </w:rPr>
        <w:t xml:space="preserve">um lugar para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Tássia na fábrica como aprendiz na </w:t>
      </w:r>
      <w:r w:rsidR="00495EA4">
        <w:rPr>
          <w:rFonts w:ascii="Times New Roman" w:hAnsi="Times New Roman" w:cs="Times New Roman"/>
          <w:sz w:val="24"/>
          <w:szCs w:val="24"/>
        </w:rPr>
        <w:t>oficina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costura. </w:t>
      </w:r>
      <w:r w:rsidR="00E5596C">
        <w:rPr>
          <w:rFonts w:ascii="Times New Roman" w:hAnsi="Times New Roman" w:cs="Times New Roman"/>
          <w:sz w:val="24"/>
          <w:szCs w:val="24"/>
        </w:rPr>
        <w:t>Logo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Ústia </w:t>
      </w:r>
      <w:r w:rsidR="00495EA4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escola, Vera disse </w:t>
      </w:r>
      <w:r w:rsidR="00495EA4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Tássia: </w:t>
      </w:r>
    </w:p>
    <w:p w:rsidR="0024094F" w:rsidRPr="00C5704C" w:rsidRDefault="00D13C1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Por que você me envergonha na frente d</w:t>
      </w:r>
      <w:r w:rsidR="007F68B6">
        <w:rPr>
          <w:rFonts w:ascii="Times New Roman" w:hAnsi="Times New Roman" w:cs="Times New Roman"/>
          <w:sz w:val="24"/>
          <w:szCs w:val="24"/>
        </w:rPr>
        <w:t>ess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criança? </w:t>
      </w:r>
      <w:r w:rsidR="007F68B6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pai tirou você de mim, agora </w:t>
      </w:r>
      <w:r w:rsidR="007F68B6">
        <w:rPr>
          <w:rFonts w:ascii="Times New Roman" w:hAnsi="Times New Roman" w:cs="Times New Roman"/>
          <w:sz w:val="24"/>
          <w:szCs w:val="24"/>
        </w:rPr>
        <w:t>vocês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querem </w:t>
      </w:r>
      <w:r w:rsidR="000577A0">
        <w:rPr>
          <w:rFonts w:ascii="Times New Roman" w:hAnsi="Times New Roman" w:cs="Times New Roman"/>
          <w:sz w:val="24"/>
          <w:szCs w:val="24"/>
        </w:rPr>
        <w:t xml:space="preserve">me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tirar Ústia. </w:t>
      </w:r>
      <w:r w:rsidR="00FD5A88">
        <w:rPr>
          <w:rFonts w:ascii="Times New Roman" w:hAnsi="Times New Roman" w:cs="Times New Roman"/>
          <w:sz w:val="24"/>
          <w:szCs w:val="24"/>
        </w:rPr>
        <w:t>De repente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Ústia </w:t>
      </w:r>
      <w:r w:rsidR="00FD5A88">
        <w:rPr>
          <w:rFonts w:ascii="Times New Roman" w:hAnsi="Times New Roman" w:cs="Times New Roman"/>
          <w:sz w:val="24"/>
          <w:szCs w:val="24"/>
        </w:rPr>
        <w:t>virou a queridinha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antes </w:t>
      </w:r>
      <w:r w:rsidR="000577A0">
        <w:rPr>
          <w:rFonts w:ascii="Times New Roman" w:hAnsi="Times New Roman" w:cs="Times New Roman"/>
          <w:sz w:val="24"/>
          <w:szCs w:val="24"/>
        </w:rPr>
        <w:t xml:space="preserve">ela </w:t>
      </w:r>
      <w:r w:rsidR="00E5596C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>era d</w:t>
      </w:r>
      <w:r w:rsidR="00E5596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sangue</w:t>
      </w:r>
      <w:r w:rsidR="00E5596C">
        <w:rPr>
          <w:rFonts w:ascii="Times New Roman" w:hAnsi="Times New Roman" w:cs="Times New Roman"/>
          <w:sz w:val="24"/>
          <w:szCs w:val="24"/>
        </w:rPr>
        <w:t xml:space="preserve"> dele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617B91">
        <w:rPr>
          <w:rFonts w:ascii="Times New Roman" w:hAnsi="Times New Roman" w:cs="Times New Roman"/>
          <w:sz w:val="24"/>
          <w:szCs w:val="24"/>
        </w:rPr>
        <w:t>Colocada no mundo por outro</w:t>
      </w:r>
      <w:r w:rsidR="000577A0">
        <w:rPr>
          <w:rFonts w:ascii="Times New Roman" w:hAnsi="Times New Roman" w:cs="Times New Roman"/>
          <w:sz w:val="24"/>
          <w:szCs w:val="24"/>
        </w:rPr>
        <w:t xml:space="preserve">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>... Pávlov...</w:t>
      </w:r>
    </w:p>
    <w:p w:rsidR="0024094F" w:rsidRPr="00C5704C" w:rsidRDefault="00D13C1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já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Tássia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86700A">
        <w:rPr>
          <w:rFonts w:ascii="Times New Roman" w:hAnsi="Times New Roman" w:cs="Times New Roman"/>
          <w:i/>
          <w:sz w:val="24"/>
          <w:szCs w:val="24"/>
        </w:rPr>
        <w:t>t</w:t>
      </w:r>
      <w:r w:rsidR="004023A9" w:rsidRPr="0086700A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86700A">
        <w:rPr>
          <w:rFonts w:ascii="Times New Roman" w:hAnsi="Times New Roman" w:cs="Times New Roman"/>
          <w:i/>
          <w:sz w:val="24"/>
          <w:szCs w:val="24"/>
        </w:rPr>
        <w:t>t</w:t>
      </w:r>
      <w:r w:rsidR="004023A9" w:rsidRPr="0086700A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fala </w:t>
      </w:r>
      <w:r w:rsidR="00D45750">
        <w:rPr>
          <w:rFonts w:ascii="Times New Roman" w:hAnsi="Times New Roman" w:cs="Times New Roman"/>
          <w:sz w:val="24"/>
          <w:szCs w:val="24"/>
        </w:rPr>
        <w:t>essas coisas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tristeza. Ele ama você, mamãe.</w:t>
      </w:r>
    </w:p>
    <w:p w:rsidR="0024094F" w:rsidRPr="00C5704C" w:rsidRDefault="00D13C1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5A88">
        <w:rPr>
          <w:rFonts w:ascii="Times New Roman" w:hAnsi="Times New Roman" w:cs="Times New Roman"/>
          <w:sz w:val="24"/>
          <w:szCs w:val="24"/>
        </w:rPr>
        <w:t>Ora 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Vera ficou ainda mais zangada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você </w:t>
      </w:r>
      <w:r w:rsidR="00D45750">
        <w:rPr>
          <w:rFonts w:ascii="Times New Roman" w:hAnsi="Times New Roman" w:cs="Times New Roman"/>
          <w:sz w:val="24"/>
          <w:szCs w:val="24"/>
        </w:rPr>
        <w:t>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5750">
        <w:rPr>
          <w:rFonts w:ascii="Times New Roman" w:hAnsi="Times New Roman" w:cs="Times New Roman"/>
          <w:sz w:val="24"/>
          <w:szCs w:val="24"/>
        </w:rPr>
        <w:t>aprendeu a assoar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nariz </w:t>
      </w:r>
      <w:r w:rsidR="00D4575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quer </w:t>
      </w:r>
      <w:r w:rsidR="00D45750">
        <w:rPr>
          <w:rFonts w:ascii="Times New Roman" w:hAnsi="Times New Roman" w:cs="Times New Roman"/>
          <w:sz w:val="24"/>
          <w:szCs w:val="24"/>
        </w:rPr>
        <w:t xml:space="preserve">me </w:t>
      </w:r>
      <w:r w:rsidR="0024094F" w:rsidRPr="00C5704C">
        <w:rPr>
          <w:rFonts w:ascii="Times New Roman" w:hAnsi="Times New Roman" w:cs="Times New Roman"/>
          <w:sz w:val="24"/>
          <w:szCs w:val="24"/>
        </w:rPr>
        <w:t>explicar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5A88">
        <w:rPr>
          <w:rFonts w:ascii="Times New Roman" w:hAnsi="Times New Roman" w:cs="Times New Roman"/>
          <w:sz w:val="24"/>
          <w:szCs w:val="24"/>
        </w:rPr>
        <w:t>a vida</w:t>
      </w:r>
      <w:r w:rsidR="00D45750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ocê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ainda é minha filha e deve me obedecer. Será </w:t>
      </w:r>
      <w:r w:rsidR="00756F1D">
        <w:rPr>
          <w:rFonts w:ascii="Times New Roman" w:hAnsi="Times New Roman" w:cs="Times New Roman"/>
          <w:sz w:val="24"/>
          <w:szCs w:val="24"/>
        </w:rPr>
        <w:t>que tratar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vizinhos</w:t>
      </w:r>
      <w:r w:rsidR="00756F1D">
        <w:rPr>
          <w:rFonts w:ascii="Times New Roman" w:hAnsi="Times New Roman" w:cs="Times New Roman"/>
          <w:sz w:val="24"/>
          <w:szCs w:val="24"/>
        </w:rPr>
        <w:t xml:space="preserve"> dessa maneira é uma atitude humana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Será que você é </w:t>
      </w:r>
      <w:r w:rsidR="00D45750">
        <w:rPr>
          <w:rFonts w:ascii="Times New Roman" w:hAnsi="Times New Roman" w:cs="Times New Roman"/>
          <w:sz w:val="24"/>
          <w:szCs w:val="24"/>
        </w:rPr>
        <w:t xml:space="preserve">como </w:t>
      </w:r>
      <w:r w:rsidR="0024094F" w:rsidRPr="00C5704C">
        <w:rPr>
          <w:rFonts w:ascii="Times New Roman" w:hAnsi="Times New Roman" w:cs="Times New Roman"/>
          <w:sz w:val="24"/>
          <w:szCs w:val="24"/>
        </w:rPr>
        <w:t>a velha Serguéievna?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 </w:t>
      </w:r>
      <w:r w:rsidR="00756F1D">
        <w:rPr>
          <w:rFonts w:ascii="Times New Roman" w:hAnsi="Times New Roman" w:cs="Times New Roman"/>
          <w:sz w:val="24"/>
          <w:szCs w:val="24"/>
        </w:rPr>
        <w:t>Foi isso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lhe ensinaram na escola?.</w:t>
      </w:r>
      <w:r w:rsidR="00421D34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56F1D">
        <w:rPr>
          <w:rFonts w:ascii="Times New Roman" w:hAnsi="Times New Roman" w:cs="Times New Roman"/>
          <w:sz w:val="24"/>
          <w:szCs w:val="24"/>
        </w:rPr>
        <w:t xml:space="preserve">Na escola </w:t>
      </w:r>
      <w:commentRangeStart w:id="397"/>
      <w:r w:rsidR="00756F1D">
        <w:rPr>
          <w:rFonts w:ascii="Times New Roman" w:hAnsi="Times New Roman" w:cs="Times New Roman"/>
          <w:sz w:val="24"/>
          <w:szCs w:val="24"/>
        </w:rPr>
        <w:t>falam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a amizade entre as nações</w:t>
      </w:r>
      <w:commentRangeEnd w:id="397"/>
      <w:r w:rsidR="00E2200A">
        <w:rPr>
          <w:rStyle w:val="Refdecomentrio"/>
          <w:rFonts w:cs="Times New Roman"/>
          <w:lang w:val="x-none"/>
        </w:rPr>
        <w:commentReference w:id="39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756F1D">
        <w:rPr>
          <w:rFonts w:ascii="Times New Roman" w:hAnsi="Times New Roman" w:cs="Times New Roman"/>
          <w:sz w:val="24"/>
          <w:szCs w:val="24"/>
        </w:rPr>
        <w:t xml:space="preserve">Por </w:t>
      </w:r>
      <w:r w:rsidR="00061DDC">
        <w:rPr>
          <w:rFonts w:ascii="Times New Roman" w:hAnsi="Times New Roman" w:cs="Times New Roman"/>
          <w:sz w:val="24"/>
          <w:szCs w:val="24"/>
        </w:rPr>
        <w:t>a</w:t>
      </w:r>
      <w:r w:rsidR="00756F1D">
        <w:rPr>
          <w:rFonts w:ascii="Times New Roman" w:hAnsi="Times New Roman" w:cs="Times New Roman"/>
          <w:sz w:val="24"/>
          <w:szCs w:val="24"/>
        </w:rPr>
        <w:t>caso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ossos vizinhos </w:t>
      </w:r>
      <w:r w:rsidR="00756F1D">
        <w:rPr>
          <w:rFonts w:ascii="Times New Roman" w:hAnsi="Times New Roman" w:cs="Times New Roman"/>
          <w:sz w:val="24"/>
          <w:szCs w:val="24"/>
        </w:rPr>
        <w:t>têm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culpa </w:t>
      </w:r>
      <w:r w:rsidR="00756F1D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serem judeus</w:t>
      </w:r>
      <w:r w:rsidR="00421D34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1D34">
        <w:rPr>
          <w:rFonts w:ascii="Times New Roman" w:hAnsi="Times New Roman" w:cs="Times New Roman"/>
          <w:sz w:val="24"/>
          <w:szCs w:val="24"/>
        </w:rPr>
        <w:t>S</w:t>
      </w:r>
      <w:r w:rsidR="00421D34" w:rsidRPr="00C5704C">
        <w:rPr>
          <w:rFonts w:ascii="Times New Roman" w:hAnsi="Times New Roman" w:cs="Times New Roman"/>
          <w:sz w:val="24"/>
          <w:szCs w:val="24"/>
        </w:rPr>
        <w:t xml:space="preserve">erá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eles são judeus por </w:t>
      </w:r>
      <w:r w:rsidR="00756F1D">
        <w:rPr>
          <w:rFonts w:ascii="Times New Roman" w:hAnsi="Times New Roman" w:cs="Times New Roman"/>
          <w:sz w:val="24"/>
          <w:szCs w:val="24"/>
        </w:rPr>
        <w:t>escolha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  <w:r w:rsidR="00421D34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 </w:t>
      </w:r>
      <w:r w:rsidR="003C7EBC">
        <w:rPr>
          <w:rFonts w:ascii="Times New Roman" w:hAnsi="Times New Roman" w:cs="Times New Roman"/>
          <w:sz w:val="24"/>
          <w:szCs w:val="24"/>
        </w:rPr>
        <w:t>Ponha a mão 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consciência. Se </w:t>
      </w:r>
      <w:r w:rsidR="00421D34">
        <w:rPr>
          <w:rFonts w:ascii="Times New Roman" w:hAnsi="Times New Roman" w:cs="Times New Roman"/>
          <w:sz w:val="24"/>
          <w:szCs w:val="24"/>
        </w:rPr>
        <w:t xml:space="preserve">você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seu pai não deixam Ústia ir, você mesma fará </w:t>
      </w:r>
      <w:r w:rsidR="003C7EB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visita</w:t>
      </w:r>
      <w:r w:rsidR="003C7EBC">
        <w:rPr>
          <w:rFonts w:ascii="Times New Roman" w:hAnsi="Times New Roman" w:cs="Times New Roman"/>
          <w:sz w:val="24"/>
          <w:szCs w:val="24"/>
        </w:rPr>
        <w:t xml:space="preserve"> a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Pedirá a Tchesnokova um desenho para </w:t>
      </w:r>
      <w:r w:rsidR="003C7EBC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borda</w:t>
      </w:r>
      <w:r w:rsidR="003C7EBC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C7EBC">
        <w:rPr>
          <w:rFonts w:ascii="Times New Roman" w:hAnsi="Times New Roman" w:cs="Times New Roman"/>
          <w:sz w:val="24"/>
          <w:szCs w:val="24"/>
        </w:rPr>
        <w:t>Reparei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Tchesnokova tem almofadinhas</w:t>
      </w:r>
      <w:r w:rsidR="003944FC">
        <w:rPr>
          <w:rFonts w:ascii="Times New Roman" w:hAnsi="Times New Roman" w:cs="Times New Roman"/>
          <w:sz w:val="24"/>
          <w:szCs w:val="24"/>
        </w:rPr>
        <w:t xml:space="preserve"> com b</w:t>
      </w:r>
      <w:r w:rsidR="00C4279F">
        <w:rPr>
          <w:rFonts w:ascii="Times New Roman" w:hAnsi="Times New Roman" w:cs="Times New Roman"/>
          <w:sz w:val="24"/>
          <w:szCs w:val="24"/>
        </w:rPr>
        <w:t>elos</w:t>
      </w:r>
      <w:r w:rsidR="003944FC">
        <w:rPr>
          <w:rFonts w:ascii="Times New Roman" w:hAnsi="Times New Roman" w:cs="Times New Roman"/>
          <w:sz w:val="24"/>
          <w:szCs w:val="24"/>
        </w:rPr>
        <w:t xml:space="preserve"> </w:t>
      </w:r>
      <w:r w:rsidR="00C4279F">
        <w:rPr>
          <w:rFonts w:ascii="Times New Roman" w:hAnsi="Times New Roman" w:cs="Times New Roman"/>
          <w:sz w:val="24"/>
          <w:szCs w:val="24"/>
        </w:rPr>
        <w:t>motivos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44FC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</w:t>
      </w:r>
      <w:r w:rsidR="003944FC">
        <w:rPr>
          <w:rFonts w:ascii="Times New Roman" w:hAnsi="Times New Roman" w:cs="Times New Roman"/>
          <w:sz w:val="24"/>
          <w:szCs w:val="24"/>
        </w:rPr>
        <w:t xml:space="preserve">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divã...</w:t>
      </w:r>
    </w:p>
    <w:p w:rsidR="0024094F" w:rsidRPr="00C5704C" w:rsidRDefault="00421D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Tássia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46696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é o que você</w:t>
      </w:r>
      <w:r>
        <w:rPr>
          <w:rFonts w:ascii="Times New Roman" w:hAnsi="Times New Roman" w:cs="Times New Roman"/>
          <w:sz w:val="24"/>
          <w:szCs w:val="24"/>
        </w:rPr>
        <w:t xml:space="preserve"> quer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mamãe, eu vou. </w:t>
      </w:r>
      <w:r w:rsidR="00E5596C">
        <w:rPr>
          <w:rFonts w:ascii="Times New Roman" w:hAnsi="Times New Roman" w:cs="Times New Roman"/>
          <w:sz w:val="24"/>
          <w:szCs w:val="24"/>
        </w:rPr>
        <w:t>Só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mand</w:t>
      </w:r>
      <w:r w:rsidR="00E2200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Ústia para lá. </w:t>
      </w:r>
      <w:r w:rsidR="00E2200A">
        <w:rPr>
          <w:rFonts w:ascii="Times New Roman" w:hAnsi="Times New Roman" w:cs="Times New Roman"/>
          <w:sz w:val="24"/>
          <w:szCs w:val="24"/>
        </w:rPr>
        <w:t>El</w:t>
      </w:r>
      <w:r w:rsidR="0024094F" w:rsidRPr="00C5704C">
        <w:rPr>
          <w:rFonts w:ascii="Times New Roman" w:hAnsi="Times New Roman" w:cs="Times New Roman"/>
          <w:sz w:val="24"/>
          <w:szCs w:val="24"/>
        </w:rPr>
        <w:t>a ainda é uma criança.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do trabalho, mãe e filha </w:t>
      </w:r>
      <w:r w:rsidR="00E2200A">
        <w:rPr>
          <w:rFonts w:ascii="Times New Roman" w:hAnsi="Times New Roman" w:cs="Times New Roman"/>
          <w:sz w:val="24"/>
          <w:szCs w:val="24"/>
        </w:rPr>
        <w:t>dirigiram</w:t>
      </w:r>
      <w:r w:rsidR="00061DDC">
        <w:rPr>
          <w:rFonts w:ascii="Times New Roman" w:hAnsi="Times New Roman" w:cs="Times New Roman"/>
          <w:sz w:val="24"/>
          <w:szCs w:val="24"/>
        </w:rPr>
        <w:t>-se</w:t>
      </w:r>
      <w:r w:rsidR="00E2200A">
        <w:rPr>
          <w:rFonts w:ascii="Times New Roman" w:hAnsi="Times New Roman" w:cs="Times New Roman"/>
          <w:sz w:val="24"/>
          <w:szCs w:val="24"/>
        </w:rPr>
        <w:t xml:space="preserve">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 </w:t>
      </w:r>
      <w:r w:rsidR="00E2200A">
        <w:rPr>
          <w:rFonts w:ascii="Times New Roman" w:hAnsi="Times New Roman" w:cs="Times New Roman"/>
          <w:sz w:val="24"/>
          <w:szCs w:val="24"/>
        </w:rPr>
        <w:t>nº 30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4441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421D34">
        <w:rPr>
          <w:rFonts w:ascii="Times New Roman" w:hAnsi="Times New Roman" w:cs="Times New Roman"/>
          <w:sz w:val="24"/>
          <w:szCs w:val="24"/>
        </w:rPr>
        <w:t>R</w:t>
      </w:r>
      <w:r w:rsidR="00421D34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>Derjávin, onde morava Tchesnokova. Vera bateu no portão</w:t>
      </w:r>
      <w:r w:rsidR="00E5596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Tássia </w:t>
      </w:r>
      <w:r w:rsidR="00934F3A" w:rsidRPr="003827B5">
        <w:rPr>
          <w:rFonts w:ascii="Times New Roman" w:hAnsi="Times New Roman" w:cs="Times New Roman"/>
          <w:sz w:val="24"/>
          <w:szCs w:val="24"/>
        </w:rPr>
        <w:t>ficou</w:t>
      </w:r>
      <w:r w:rsidR="00061DDC">
        <w:rPr>
          <w:rFonts w:ascii="Times New Roman" w:hAnsi="Times New Roman" w:cs="Times New Roman"/>
          <w:sz w:val="24"/>
          <w:szCs w:val="24"/>
        </w:rPr>
        <w:t xml:space="preserve"> </w:t>
      </w:r>
      <w:r w:rsidR="00683BFB">
        <w:rPr>
          <w:rFonts w:ascii="Times New Roman" w:hAnsi="Times New Roman" w:cs="Times New Roman"/>
          <w:sz w:val="24"/>
          <w:szCs w:val="24"/>
        </w:rPr>
        <w:t>distante</w:t>
      </w:r>
      <w:r w:rsidR="00E5596C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permanece</w:t>
      </w:r>
      <w:r w:rsidR="00E5596C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tempo todo</w:t>
      </w:r>
      <w:r w:rsidR="00E5596C">
        <w:rPr>
          <w:rFonts w:ascii="Times New Roman" w:hAnsi="Times New Roman" w:cs="Times New Roman"/>
          <w:sz w:val="24"/>
          <w:szCs w:val="24"/>
        </w:rPr>
        <w:t xml:space="preserve"> 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61DDC">
        <w:rPr>
          <w:rFonts w:ascii="Times New Roman" w:hAnsi="Times New Roman" w:cs="Times New Roman"/>
          <w:sz w:val="24"/>
          <w:szCs w:val="24"/>
        </w:rPr>
        <w:t xml:space="preserve">o que era visível tanto em sua </w:t>
      </w:r>
      <w:r w:rsidR="00683BFB">
        <w:rPr>
          <w:rFonts w:ascii="Times New Roman" w:hAnsi="Times New Roman" w:cs="Times New Roman"/>
          <w:sz w:val="24"/>
          <w:szCs w:val="24"/>
        </w:rPr>
        <w:t>fisionomia</w:t>
      </w:r>
      <w:r w:rsidR="00061DDC">
        <w:rPr>
          <w:rFonts w:ascii="Times New Roman" w:hAnsi="Times New Roman" w:cs="Times New Roman"/>
          <w:sz w:val="24"/>
          <w:szCs w:val="24"/>
        </w:rPr>
        <w:t xml:space="preserve"> como em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comportamento. </w:t>
      </w:r>
      <w:r w:rsidR="004711A8">
        <w:rPr>
          <w:rFonts w:ascii="Times New Roman" w:hAnsi="Times New Roman" w:cs="Times New Roman"/>
          <w:sz w:val="24"/>
          <w:szCs w:val="24"/>
        </w:rPr>
        <w:t>E</w:t>
      </w:r>
      <w:r w:rsidR="00683BFB">
        <w:rPr>
          <w:rFonts w:ascii="Times New Roman" w:hAnsi="Times New Roman" w:cs="Times New Roman"/>
          <w:sz w:val="24"/>
          <w:szCs w:val="24"/>
        </w:rPr>
        <w:t>m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paixão febril, </w:t>
      </w:r>
      <w:r w:rsidR="004711A8">
        <w:rPr>
          <w:rFonts w:ascii="Times New Roman" w:hAnsi="Times New Roman" w:cs="Times New Roman"/>
          <w:sz w:val="24"/>
          <w:szCs w:val="24"/>
        </w:rPr>
        <w:t xml:space="preserve">Vera, </w:t>
      </w:r>
      <w:r w:rsidR="001B763C" w:rsidRPr="003827B5">
        <w:rPr>
          <w:rFonts w:ascii="Times New Roman" w:hAnsi="Times New Roman" w:cs="Times New Roman"/>
          <w:sz w:val="24"/>
          <w:szCs w:val="24"/>
        </w:rPr>
        <w:t>ao</w:t>
      </w:r>
      <w:r w:rsidRPr="004711A8">
        <w:rPr>
          <w:rFonts w:ascii="Times New Roman" w:hAnsi="Times New Roman" w:cs="Times New Roman"/>
          <w:sz w:val="24"/>
          <w:szCs w:val="24"/>
        </w:rPr>
        <w:t xml:space="preserve"> pensar que veria aquele</w:t>
      </w:r>
      <w:r w:rsidR="004711A8">
        <w:rPr>
          <w:rFonts w:ascii="Times New Roman" w:hAnsi="Times New Roman" w:cs="Times New Roman"/>
          <w:sz w:val="24"/>
          <w:szCs w:val="24"/>
        </w:rPr>
        <w:t xml:space="preserve"> </w:t>
      </w:r>
      <w:r w:rsidR="00A723FB">
        <w:rPr>
          <w:rFonts w:ascii="Times New Roman" w:hAnsi="Times New Roman" w:cs="Times New Roman"/>
          <w:sz w:val="24"/>
          <w:szCs w:val="24"/>
        </w:rPr>
        <w:t xml:space="preserve">que </w:t>
      </w:r>
      <w:r w:rsidR="004711A8">
        <w:rPr>
          <w:rFonts w:ascii="Times New Roman" w:hAnsi="Times New Roman" w:cs="Times New Roman"/>
          <w:sz w:val="24"/>
          <w:szCs w:val="24"/>
        </w:rPr>
        <w:t>a fazia passar</w:t>
      </w:r>
      <w:r w:rsidRPr="004711A8">
        <w:rPr>
          <w:rFonts w:ascii="Times New Roman" w:hAnsi="Times New Roman" w:cs="Times New Roman"/>
          <w:sz w:val="24"/>
          <w:szCs w:val="24"/>
        </w:rPr>
        <w:t xml:space="preserve"> </w:t>
      </w:r>
      <w:r w:rsidR="004711A8">
        <w:rPr>
          <w:rFonts w:ascii="Times New Roman" w:hAnsi="Times New Roman" w:cs="Times New Roman"/>
          <w:sz w:val="24"/>
          <w:szCs w:val="24"/>
        </w:rPr>
        <w:t>os</w:t>
      </w:r>
      <w:r w:rsidRPr="004711A8">
        <w:rPr>
          <w:rFonts w:ascii="Times New Roman" w:hAnsi="Times New Roman" w:cs="Times New Roman"/>
          <w:sz w:val="24"/>
          <w:szCs w:val="24"/>
        </w:rPr>
        <w:t xml:space="preserve"> dia</w:t>
      </w:r>
      <w:r w:rsidR="00A723FB">
        <w:rPr>
          <w:rFonts w:ascii="Times New Roman" w:hAnsi="Times New Roman" w:cs="Times New Roman"/>
          <w:sz w:val="24"/>
          <w:szCs w:val="24"/>
        </w:rPr>
        <w:t>s</w:t>
      </w:r>
      <w:r w:rsidRPr="004711A8">
        <w:rPr>
          <w:rFonts w:ascii="Times New Roman" w:hAnsi="Times New Roman" w:cs="Times New Roman"/>
          <w:sz w:val="24"/>
          <w:szCs w:val="24"/>
        </w:rPr>
        <w:t xml:space="preserve"> e </w:t>
      </w:r>
      <w:r w:rsidR="004711A8">
        <w:rPr>
          <w:rFonts w:ascii="Times New Roman" w:hAnsi="Times New Roman" w:cs="Times New Roman"/>
          <w:sz w:val="24"/>
          <w:szCs w:val="24"/>
        </w:rPr>
        <w:t>as</w:t>
      </w:r>
      <w:r w:rsidRPr="004711A8">
        <w:rPr>
          <w:rFonts w:ascii="Times New Roman" w:hAnsi="Times New Roman" w:cs="Times New Roman"/>
          <w:sz w:val="24"/>
          <w:szCs w:val="24"/>
        </w:rPr>
        <w:t xml:space="preserve"> noite</w:t>
      </w:r>
      <w:r w:rsidR="004711A8">
        <w:rPr>
          <w:rFonts w:ascii="Times New Roman" w:hAnsi="Times New Roman" w:cs="Times New Roman"/>
          <w:sz w:val="24"/>
          <w:szCs w:val="24"/>
        </w:rPr>
        <w:t>s suspirando</w:t>
      </w:r>
      <w:r w:rsidRPr="004711A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ficou </w:t>
      </w:r>
      <w:r w:rsidR="004711A8">
        <w:rPr>
          <w:rFonts w:ascii="Times New Roman" w:hAnsi="Times New Roman" w:cs="Times New Roman"/>
          <w:sz w:val="24"/>
          <w:szCs w:val="24"/>
        </w:rPr>
        <w:t>ruidosa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agitada. Tássia, sempre </w:t>
      </w:r>
      <w:r w:rsidR="00E5596C">
        <w:rPr>
          <w:rFonts w:ascii="Times New Roman" w:hAnsi="Times New Roman" w:cs="Times New Roman"/>
          <w:sz w:val="24"/>
          <w:szCs w:val="24"/>
        </w:rPr>
        <w:t>distante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723FB">
        <w:rPr>
          <w:rFonts w:ascii="Times New Roman" w:hAnsi="Times New Roman" w:cs="Times New Roman"/>
          <w:sz w:val="24"/>
          <w:szCs w:val="24"/>
        </w:rPr>
        <w:t xml:space="preserve">estava </w:t>
      </w:r>
      <w:r w:rsidR="008D07F9">
        <w:rPr>
          <w:rFonts w:ascii="Times New Roman" w:hAnsi="Times New Roman" w:cs="Times New Roman"/>
          <w:sz w:val="24"/>
          <w:szCs w:val="24"/>
        </w:rPr>
        <w:t>em silêncio</w:t>
      </w:r>
      <w:r w:rsidRPr="00C5704C">
        <w:rPr>
          <w:rFonts w:ascii="Times New Roman" w:hAnsi="Times New Roman" w:cs="Times New Roman"/>
          <w:sz w:val="24"/>
          <w:szCs w:val="24"/>
        </w:rPr>
        <w:t>. Assim que viu o</w:t>
      </w:r>
      <w:r w:rsidR="00E5596C">
        <w:rPr>
          <w:rFonts w:ascii="Times New Roman" w:hAnsi="Times New Roman" w:cs="Times New Roman"/>
          <w:sz w:val="24"/>
          <w:szCs w:val="24"/>
        </w:rPr>
        <w:t xml:space="preserve"> judeu,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131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inquilino d</w:t>
      </w:r>
      <w:r w:rsidR="0047021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Tchesnokova, </w:t>
      </w:r>
      <w:r w:rsidR="008D07F9">
        <w:rPr>
          <w:rFonts w:ascii="Times New Roman" w:hAnsi="Times New Roman" w:cs="Times New Roman"/>
          <w:sz w:val="24"/>
          <w:szCs w:val="24"/>
        </w:rPr>
        <w:t xml:space="preserve">Vera </w:t>
      </w:r>
      <w:r w:rsidRPr="00C5704C">
        <w:rPr>
          <w:rFonts w:ascii="Times New Roman" w:hAnsi="Times New Roman" w:cs="Times New Roman"/>
          <w:sz w:val="24"/>
          <w:szCs w:val="24"/>
        </w:rPr>
        <w:t>quase</w:t>
      </w:r>
      <w:r w:rsidR="008D07F9">
        <w:rPr>
          <w:rFonts w:ascii="Times New Roman" w:hAnsi="Times New Roman" w:cs="Times New Roman"/>
          <w:sz w:val="24"/>
          <w:szCs w:val="24"/>
        </w:rPr>
        <w:t xml:space="preserve"> </w:t>
      </w:r>
      <w:r w:rsidR="008D07F9">
        <w:rPr>
          <w:rFonts w:ascii="Times New Roman" w:hAnsi="Times New Roman" w:cs="Times New Roman"/>
          <w:sz w:val="24"/>
          <w:szCs w:val="24"/>
        </w:rPr>
        <w:lastRenderedPageBreak/>
        <w:t>perdeu os sentidos, 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47021A">
        <w:rPr>
          <w:rFonts w:ascii="Times New Roman" w:hAnsi="Times New Roman" w:cs="Times New Roman"/>
          <w:sz w:val="24"/>
          <w:szCs w:val="24"/>
        </w:rPr>
        <w:t>mantinha sobre as pernas</w:t>
      </w:r>
      <w:r w:rsidR="00E5596C">
        <w:rPr>
          <w:rFonts w:ascii="Times New Roman" w:hAnsi="Times New Roman" w:cs="Times New Roman"/>
          <w:sz w:val="24"/>
          <w:szCs w:val="24"/>
        </w:rPr>
        <w:t>,</w:t>
      </w:r>
      <w:r w:rsidR="00E4510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021A">
        <w:rPr>
          <w:rFonts w:ascii="Times New Roman" w:hAnsi="Times New Roman" w:cs="Times New Roman"/>
          <w:sz w:val="24"/>
          <w:szCs w:val="24"/>
        </w:rPr>
        <w:t>mas conteve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e, em </w:t>
      </w:r>
      <w:r w:rsidR="0047021A">
        <w:rPr>
          <w:rFonts w:ascii="Times New Roman" w:hAnsi="Times New Roman" w:cs="Times New Roman"/>
          <w:sz w:val="24"/>
          <w:szCs w:val="24"/>
        </w:rPr>
        <w:t>vez</w:t>
      </w:r>
      <w:r w:rsidR="004702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pedir a Tchesnokova </w:t>
      </w:r>
      <w:r w:rsidR="0047021A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desenho para bordar </w:t>
      </w:r>
      <w:r w:rsidR="0047021A">
        <w:rPr>
          <w:rFonts w:ascii="Times New Roman" w:hAnsi="Times New Roman" w:cs="Times New Roman"/>
          <w:sz w:val="24"/>
          <w:szCs w:val="24"/>
        </w:rPr>
        <w:t xml:space="preserve">na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almofada, </w:t>
      </w:r>
      <w:r w:rsidR="0047021A">
        <w:rPr>
          <w:rFonts w:ascii="Times New Roman" w:hAnsi="Times New Roman" w:cs="Times New Roman"/>
          <w:sz w:val="24"/>
          <w:szCs w:val="24"/>
        </w:rPr>
        <w:t>pôs-se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falar </w:t>
      </w:r>
      <w:r w:rsidR="0047021A">
        <w:rPr>
          <w:rFonts w:ascii="Times New Roman" w:hAnsi="Times New Roman" w:cs="Times New Roman"/>
          <w:sz w:val="24"/>
          <w:szCs w:val="24"/>
        </w:rPr>
        <w:t>sem cerimôni</w:t>
      </w:r>
      <w:r w:rsidR="0047021A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7021A">
        <w:rPr>
          <w:rFonts w:ascii="Times New Roman" w:hAnsi="Times New Roman" w:cs="Times New Roman"/>
          <w:sz w:val="24"/>
          <w:szCs w:val="24"/>
        </w:rPr>
        <w:t xml:space="preserve">feito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Pr="00A81C8F">
        <w:rPr>
          <w:rFonts w:ascii="Times New Roman" w:hAnsi="Times New Roman" w:cs="Times New Roman"/>
          <w:sz w:val="24"/>
          <w:szCs w:val="24"/>
        </w:rPr>
        <w:t xml:space="preserve">mulher </w:t>
      </w:r>
      <w:ins w:id="398" w:author="Daniela Mountian" w:date="2017-08-24T23:25:00Z">
        <w:r w:rsidR="00A81C8F">
          <w:rPr>
            <w:rFonts w:ascii="Times New Roman" w:hAnsi="Times New Roman" w:cs="Times New Roman"/>
            <w:sz w:val="24"/>
            <w:szCs w:val="24"/>
          </w:rPr>
          <w:t>vulgar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como se não tivesse se guardado durante a guerra, </w:t>
      </w:r>
      <w:r w:rsidR="0047021A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jovem, vivendo somente das notícias do marido no </w:t>
      </w:r>
      <w:r w:rsidRPr="000F0DBA">
        <w:rPr>
          <w:rFonts w:ascii="Times New Roman" w:hAnsi="Times New Roman" w:cs="Times New Roman"/>
          <w:i/>
          <w:sz w:val="24"/>
          <w:szCs w:val="24"/>
        </w:rPr>
        <w:t>front</w:t>
      </w:r>
      <w:r w:rsidR="0047021A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47021A">
        <w:rPr>
          <w:rFonts w:ascii="Times New Roman" w:hAnsi="Times New Roman" w:cs="Times New Roman"/>
          <w:sz w:val="24"/>
          <w:szCs w:val="24"/>
        </w:rPr>
        <w:t xml:space="preserve">e </w:t>
      </w:r>
      <w:r w:rsidR="00E5596C">
        <w:rPr>
          <w:rFonts w:ascii="Times New Roman" w:hAnsi="Times New Roman" w:cs="Times New Roman"/>
          <w:sz w:val="24"/>
          <w:szCs w:val="24"/>
        </w:rPr>
        <w:t>d</w:t>
      </w:r>
      <w:r w:rsidR="0047021A">
        <w:rPr>
          <w:rFonts w:ascii="Times New Roman" w:hAnsi="Times New Roman" w:cs="Times New Roman"/>
          <w:sz w:val="24"/>
          <w:szCs w:val="24"/>
        </w:rPr>
        <w:t>as filhas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7021A">
        <w:rPr>
          <w:rFonts w:ascii="Times New Roman" w:hAnsi="Times New Roman" w:cs="Times New Roman"/>
          <w:sz w:val="24"/>
          <w:szCs w:val="24"/>
        </w:rPr>
        <w:t>renunciando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021A">
        <w:rPr>
          <w:rFonts w:ascii="Times New Roman" w:hAnsi="Times New Roman" w:cs="Times New Roman"/>
          <w:sz w:val="24"/>
          <w:szCs w:val="24"/>
        </w:rPr>
        <w:t>a</w:t>
      </w:r>
      <w:r w:rsidR="00E5596C">
        <w:rPr>
          <w:rFonts w:ascii="Times New Roman" w:hAnsi="Times New Roman" w:cs="Times New Roman"/>
          <w:sz w:val="24"/>
          <w:szCs w:val="24"/>
        </w:rPr>
        <w:t xml:space="preserve"> toda</w:t>
      </w:r>
      <w:r w:rsidR="0047021A">
        <w:rPr>
          <w:rFonts w:ascii="Times New Roman" w:hAnsi="Times New Roman" w:cs="Times New Roman"/>
          <w:sz w:val="24"/>
          <w:szCs w:val="24"/>
        </w:rPr>
        <w:t xml:space="preserve">s </w:t>
      </w:r>
      <w:r w:rsidR="00E5596C">
        <w:rPr>
          <w:rFonts w:ascii="Times New Roman" w:hAnsi="Times New Roman" w:cs="Times New Roman"/>
          <w:sz w:val="24"/>
          <w:szCs w:val="24"/>
        </w:rPr>
        <w:t xml:space="preserve">as </w:t>
      </w:r>
      <w:r w:rsidR="0047021A">
        <w:rPr>
          <w:rFonts w:ascii="Times New Roman" w:hAnsi="Times New Roman" w:cs="Times New Roman"/>
          <w:sz w:val="24"/>
          <w:szCs w:val="24"/>
        </w:rPr>
        <w:t xml:space="preserve">outras </w:t>
      </w:r>
      <w:r w:rsidRPr="00C5704C">
        <w:rPr>
          <w:rFonts w:ascii="Times New Roman" w:hAnsi="Times New Roman" w:cs="Times New Roman"/>
          <w:sz w:val="24"/>
          <w:szCs w:val="24"/>
        </w:rPr>
        <w:t>alegria</w:t>
      </w:r>
      <w:r w:rsidR="0047021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E4510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131E">
        <w:rPr>
          <w:rFonts w:ascii="Times New Roman" w:hAnsi="Times New Roman" w:cs="Times New Roman"/>
          <w:sz w:val="24"/>
          <w:szCs w:val="24"/>
        </w:rPr>
        <w:t>Boa tarde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Eu e minha filha viemos ouvir </w:t>
      </w:r>
      <w:r w:rsidR="007F131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131E">
        <w:rPr>
          <w:rFonts w:ascii="Times New Roman" w:hAnsi="Times New Roman" w:cs="Times New Roman"/>
          <w:sz w:val="24"/>
          <w:szCs w:val="24"/>
        </w:rPr>
        <w:t>gramofone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F131E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vão nos </w:t>
      </w:r>
      <w:r w:rsidR="00235A2D">
        <w:rPr>
          <w:rFonts w:ascii="Times New Roman" w:hAnsi="Times New Roman" w:cs="Times New Roman"/>
          <w:sz w:val="24"/>
          <w:szCs w:val="24"/>
        </w:rPr>
        <w:t>mandar embora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riu sem motivo, com</w:t>
      </w:r>
      <w:r w:rsidR="007F131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riem as mulheres </w:t>
      </w:r>
      <w:ins w:id="399" w:author="Daniela Mountian" w:date="2017-08-24T23:26:00Z">
        <w:r w:rsidR="00A81C8F">
          <w:rPr>
            <w:rFonts w:ascii="Times New Roman" w:hAnsi="Times New Roman" w:cs="Times New Roman"/>
            <w:sz w:val="24"/>
            <w:szCs w:val="24"/>
          </w:rPr>
          <w:t>vulgares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E4510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Sentem-se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agora mesmo Rute trará as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tchastuchkas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cômoda.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Rute foi até a cômoda </w:t>
      </w:r>
      <w:r w:rsidR="00FB7D10">
        <w:rPr>
          <w:rFonts w:ascii="Times New Roman" w:hAnsi="Times New Roman" w:cs="Times New Roman"/>
          <w:sz w:val="24"/>
          <w:szCs w:val="24"/>
        </w:rPr>
        <w:t>pegar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tchastuchkas</w:t>
      </w:r>
      <w:r w:rsidR="00FB7D10">
        <w:rPr>
          <w:rFonts w:ascii="Times New Roman" w:hAnsi="Times New Roman" w:cs="Times New Roman"/>
          <w:sz w:val="24"/>
          <w:szCs w:val="24"/>
        </w:rPr>
        <w:t xml:space="preserve"> e subitamente empalideceu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a velha Tchesnokova, que espiava </w:t>
      </w:r>
      <w:r w:rsidR="00FB7D10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fresta d</w:t>
      </w:r>
      <w:r w:rsidR="00235A2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7D10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porta, </w:t>
      </w:r>
      <w:r w:rsidR="00934F3A" w:rsidRPr="003827B5">
        <w:rPr>
          <w:rFonts w:ascii="Times New Roman" w:hAnsi="Times New Roman" w:cs="Times New Roman"/>
          <w:sz w:val="24"/>
          <w:szCs w:val="24"/>
        </w:rPr>
        <w:t>deu</w:t>
      </w:r>
      <w:r w:rsidR="00FB7D10">
        <w:rPr>
          <w:rFonts w:ascii="Times New Roman" w:hAnsi="Times New Roman" w:cs="Times New Roman"/>
          <w:sz w:val="24"/>
          <w:szCs w:val="24"/>
        </w:rPr>
        <w:t xml:space="preserve"> um </w:t>
      </w:r>
      <w:r w:rsidRPr="00C5704C">
        <w:rPr>
          <w:rFonts w:ascii="Times New Roman" w:hAnsi="Times New Roman" w:cs="Times New Roman"/>
          <w:sz w:val="24"/>
          <w:szCs w:val="24"/>
        </w:rPr>
        <w:t>suspiro forte</w:t>
      </w:r>
      <w:r w:rsidR="00FB7D10">
        <w:rPr>
          <w:rFonts w:ascii="Times New Roman" w:hAnsi="Times New Roman" w:cs="Times New Roman"/>
          <w:sz w:val="24"/>
          <w:szCs w:val="24"/>
        </w:rPr>
        <w:t>, dizendo:</w:t>
      </w:r>
    </w:p>
    <w:p w:rsidR="0024094F" w:rsidRPr="00C5704C" w:rsidRDefault="00E4510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Oh, </w:t>
      </w:r>
      <w:r w:rsidR="00FB7D10">
        <w:rPr>
          <w:rFonts w:ascii="Times New Roman" w:hAnsi="Times New Roman" w:cs="Times New Roman"/>
          <w:sz w:val="24"/>
          <w:szCs w:val="24"/>
        </w:rPr>
        <w:t>nada de bom sairá disso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B7D10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Deus </w:t>
      </w:r>
      <w:r w:rsidR="00FB7D10">
        <w:rPr>
          <w:rFonts w:ascii="Times New Roman" w:hAnsi="Times New Roman" w:cs="Times New Roman"/>
          <w:sz w:val="24"/>
          <w:szCs w:val="24"/>
        </w:rPr>
        <w:t>nos proteja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463A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7D1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fez o sinal da cruz </w:t>
      </w:r>
      <w:r w:rsidR="008F463A">
        <w:rPr>
          <w:rFonts w:ascii="Times New Roman" w:hAnsi="Times New Roman" w:cs="Times New Roman"/>
          <w:sz w:val="24"/>
          <w:szCs w:val="24"/>
        </w:rPr>
        <w:t>sem</w:t>
      </w:r>
      <w:r w:rsidR="008F463A" w:rsidRPr="00C5704C">
        <w:rPr>
          <w:rFonts w:ascii="Times New Roman" w:hAnsi="Times New Roman" w:cs="Times New Roman"/>
          <w:sz w:val="24"/>
          <w:szCs w:val="24"/>
        </w:rPr>
        <w:t xml:space="preserve"> junta</w:t>
      </w:r>
      <w:r w:rsidR="008F463A">
        <w:rPr>
          <w:rFonts w:ascii="Times New Roman" w:hAnsi="Times New Roman" w:cs="Times New Roman"/>
          <w:sz w:val="24"/>
          <w:szCs w:val="24"/>
        </w:rPr>
        <w:t>r</w:t>
      </w:r>
      <w:r w:rsidR="008F463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2AB7">
        <w:rPr>
          <w:rFonts w:ascii="Times New Roman" w:hAnsi="Times New Roman" w:cs="Times New Roman"/>
          <w:sz w:val="24"/>
          <w:szCs w:val="24"/>
        </w:rPr>
        <w:t>as pontas 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dedos como se pega</w:t>
      </w:r>
      <w:r w:rsidR="00235A2D"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pitada de sal, mas </w:t>
      </w:r>
      <w:r w:rsidR="00466963">
        <w:rPr>
          <w:rFonts w:ascii="Times New Roman" w:hAnsi="Times New Roman" w:cs="Times New Roman"/>
          <w:sz w:val="24"/>
          <w:szCs w:val="24"/>
        </w:rPr>
        <w:t>unindo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dois dedos</w:t>
      </w:r>
      <w:r w:rsidR="00AF262D">
        <w:rPr>
          <w:rFonts w:ascii="Times New Roman" w:hAnsi="Times New Roman" w:cs="Times New Roman"/>
          <w:sz w:val="24"/>
          <w:szCs w:val="24"/>
        </w:rPr>
        <w:t xml:space="preserve"> inteiros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71F97" w:rsidRPr="00A81C8F">
        <w:rPr>
          <w:rFonts w:ascii="Times New Roman" w:hAnsi="Times New Roman" w:cs="Times New Roman"/>
          <w:sz w:val="24"/>
          <w:szCs w:val="24"/>
        </w:rPr>
        <w:t xml:space="preserve">como </w:t>
      </w:r>
      <w:r w:rsidR="00D34441" w:rsidRPr="00A81C8F">
        <w:rPr>
          <w:rFonts w:ascii="Times New Roman" w:hAnsi="Times New Roman" w:cs="Times New Roman"/>
          <w:sz w:val="24"/>
          <w:szCs w:val="24"/>
        </w:rPr>
        <w:t>as pessoas faziam</w:t>
      </w:r>
      <w:r w:rsidR="0024094F" w:rsidRPr="00A81C8F">
        <w:rPr>
          <w:rFonts w:ascii="Times New Roman" w:hAnsi="Times New Roman" w:cs="Times New Roman"/>
          <w:sz w:val="24"/>
          <w:szCs w:val="24"/>
        </w:rPr>
        <w:t>.</w:t>
      </w:r>
      <w:r w:rsidR="00FB7D10" w:rsidRPr="00A81C8F">
        <w:rPr>
          <w:rStyle w:val="Refdenotaderodap"/>
          <w:rFonts w:ascii="Times New Roman" w:hAnsi="Times New Roman" w:cs="Times New Roman"/>
          <w:sz w:val="24"/>
          <w:szCs w:val="24"/>
        </w:rPr>
        <w:footnoteReference w:id="66"/>
      </w:r>
    </w:p>
    <w:p w:rsidR="0024094F" w:rsidRPr="00C5704C" w:rsidRDefault="00402EB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B7BC1">
        <w:rPr>
          <w:rFonts w:ascii="Times New Roman" w:hAnsi="Times New Roman" w:cs="Times New Roman"/>
          <w:sz w:val="24"/>
          <w:szCs w:val="24"/>
        </w:rPr>
        <w:t xml:space="preserve">Nesse meio-tempo, </w:t>
      </w:r>
      <w:r w:rsidR="0024094F" w:rsidRPr="001B7BC1">
        <w:rPr>
          <w:rFonts w:ascii="Times New Roman" w:hAnsi="Times New Roman" w:cs="Times New Roman"/>
          <w:sz w:val="24"/>
          <w:szCs w:val="24"/>
        </w:rPr>
        <w:t>Vera</w:t>
      </w:r>
      <w:r w:rsidR="008F463A" w:rsidRPr="001B7BC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1B7BC1">
        <w:rPr>
          <w:rFonts w:ascii="Times New Roman" w:hAnsi="Times New Roman" w:cs="Times New Roman"/>
          <w:sz w:val="24"/>
          <w:szCs w:val="24"/>
        </w:rPr>
        <w:t>tirou do bolso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lenço de cambraia, </w:t>
      </w:r>
      <w:r>
        <w:rPr>
          <w:rFonts w:ascii="Times New Roman" w:hAnsi="Times New Roman" w:cs="Times New Roman"/>
          <w:sz w:val="24"/>
          <w:szCs w:val="24"/>
        </w:rPr>
        <w:t xml:space="preserve">limpou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cadeira e disse a Tássia, </w:t>
      </w:r>
      <w:r w:rsidR="005C1486">
        <w:rPr>
          <w:rFonts w:ascii="Times New Roman" w:hAnsi="Times New Roman" w:cs="Times New Roman"/>
          <w:sz w:val="24"/>
          <w:szCs w:val="24"/>
        </w:rPr>
        <w:t>sempre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8F463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Sent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-se, Tássia, eu </w:t>
      </w:r>
      <w:r w:rsidR="00402EBB">
        <w:rPr>
          <w:rFonts w:ascii="Times New Roman" w:hAnsi="Times New Roman" w:cs="Times New Roman"/>
          <w:sz w:val="24"/>
          <w:szCs w:val="24"/>
        </w:rPr>
        <w:t>tirei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poeira da cadeira, porque </w:t>
      </w:r>
      <w:r w:rsidR="00402EBB">
        <w:rPr>
          <w:rFonts w:ascii="Times New Roman" w:hAnsi="Times New Roman" w:cs="Times New Roman"/>
          <w:sz w:val="24"/>
          <w:szCs w:val="24"/>
        </w:rPr>
        <w:t xml:space="preserve">você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está de vestido novo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novamente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2EBB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alegrou </w:t>
      </w:r>
      <w:r w:rsidR="00402EBB">
        <w:rPr>
          <w:rFonts w:ascii="Times New Roman" w:hAnsi="Times New Roman" w:cs="Times New Roman"/>
          <w:sz w:val="24"/>
          <w:szCs w:val="24"/>
        </w:rPr>
        <w:t>por si só,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2EBB">
        <w:rPr>
          <w:rFonts w:ascii="Times New Roman" w:hAnsi="Times New Roman" w:cs="Times New Roman"/>
          <w:sz w:val="24"/>
          <w:szCs w:val="24"/>
        </w:rPr>
        <w:t>dando risadinhas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Tássia não </w:t>
      </w:r>
      <w:r w:rsidR="00B65961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contrariava, temendo novos embaraços, e se sentou na cadeira, apenas ruborizada pelo</w:t>
      </w:r>
      <w:r w:rsidR="00C1410C">
        <w:rPr>
          <w:rFonts w:ascii="Times New Roman" w:hAnsi="Times New Roman" w:cs="Times New Roman"/>
          <w:sz w:val="24"/>
          <w:szCs w:val="24"/>
        </w:rPr>
        <w:t>s disparates na conduta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Vera. E, ao enrubescer, a beleza</w:t>
      </w:r>
      <w:r w:rsidR="00834CAF">
        <w:rPr>
          <w:rFonts w:ascii="Times New Roman" w:hAnsi="Times New Roman" w:cs="Times New Roman"/>
          <w:sz w:val="24"/>
          <w:szCs w:val="24"/>
        </w:rPr>
        <w:t xml:space="preserve"> de Tássia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ainda suave, não </w:t>
      </w:r>
      <w:r w:rsidR="00223015">
        <w:rPr>
          <w:rFonts w:ascii="Times New Roman" w:hAnsi="Times New Roman" w:cs="Times New Roman"/>
          <w:sz w:val="24"/>
          <w:szCs w:val="24"/>
        </w:rPr>
        <w:t>extenuada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vida como a d</w:t>
      </w:r>
      <w:r w:rsidR="00223015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revelou-se em plenitude. Dã, </w:t>
      </w:r>
      <w:r w:rsidR="00223015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5C1486">
        <w:rPr>
          <w:rFonts w:ascii="Times New Roman" w:hAnsi="Times New Roman" w:cs="Times New Roman"/>
          <w:sz w:val="24"/>
          <w:szCs w:val="24"/>
        </w:rPr>
        <w:t>notou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essa beleza</w:t>
      </w:r>
      <w:r w:rsidR="002230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1486">
        <w:rPr>
          <w:rFonts w:ascii="Times New Roman" w:hAnsi="Times New Roman" w:cs="Times New Roman"/>
          <w:sz w:val="24"/>
          <w:szCs w:val="24"/>
        </w:rPr>
        <w:t>delicada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seu coração bateu tão </w:t>
      </w:r>
      <w:r w:rsidR="00223015">
        <w:rPr>
          <w:rFonts w:ascii="Times New Roman" w:hAnsi="Times New Roman" w:cs="Times New Roman"/>
          <w:sz w:val="24"/>
          <w:szCs w:val="24"/>
        </w:rPr>
        <w:t>estranhamente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ele até ficou surpreso com sua condição. Pois, sendo um enviado do Senhor, ele conhecia somente o amor </w:t>
      </w:r>
      <w:r w:rsidR="00223015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3015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ama</w:t>
      </w:r>
      <w:r w:rsidR="00223015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Rute </w:t>
      </w:r>
      <w:r w:rsidR="00223015">
        <w:rPr>
          <w:rFonts w:ascii="Times New Roman" w:hAnsi="Times New Roman" w:cs="Times New Roman"/>
          <w:sz w:val="24"/>
          <w:szCs w:val="24"/>
        </w:rPr>
        <w:t xml:space="preserve">com esse </w:t>
      </w:r>
      <w:r w:rsidR="00834CAF">
        <w:rPr>
          <w:rFonts w:ascii="Times New Roman" w:hAnsi="Times New Roman" w:cs="Times New Roman"/>
          <w:sz w:val="24"/>
          <w:szCs w:val="24"/>
        </w:rPr>
        <w:t xml:space="preserve">mesmo </w:t>
      </w:r>
      <w:r w:rsidR="00223015">
        <w:rPr>
          <w:rFonts w:ascii="Times New Roman" w:hAnsi="Times New Roman" w:cs="Times New Roman"/>
          <w:sz w:val="24"/>
          <w:szCs w:val="24"/>
        </w:rPr>
        <w:t xml:space="preserve">amor,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um pai ama </w:t>
      </w:r>
      <w:r w:rsidR="00223015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filha ou um irmão ama </w:t>
      </w:r>
      <w:r w:rsidR="00223015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irmã. Mas o amor dos homens Dã, </w:t>
      </w:r>
      <w:r w:rsidR="0022301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ainda não havia </w:t>
      </w:r>
      <w:r w:rsidR="00834CAF">
        <w:rPr>
          <w:rFonts w:ascii="Times New Roman" w:hAnsi="Times New Roman" w:cs="Times New Roman"/>
          <w:sz w:val="24"/>
          <w:szCs w:val="24"/>
        </w:rPr>
        <w:t>provado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A6754">
        <w:rPr>
          <w:rFonts w:ascii="Times New Roman" w:hAnsi="Times New Roman" w:cs="Times New Roman"/>
          <w:sz w:val="24"/>
          <w:szCs w:val="24"/>
        </w:rPr>
        <w:t>embora 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C1486">
        <w:rPr>
          <w:rFonts w:ascii="Times New Roman" w:hAnsi="Times New Roman" w:cs="Times New Roman"/>
          <w:sz w:val="24"/>
          <w:szCs w:val="24"/>
        </w:rPr>
        <w:t>evidente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mente, </w:t>
      </w:r>
      <w:r w:rsidR="00934F3A">
        <w:rPr>
          <w:rFonts w:ascii="Times New Roman" w:hAnsi="Times New Roman" w:cs="Times New Roman"/>
          <w:sz w:val="24"/>
          <w:szCs w:val="24"/>
        </w:rPr>
        <w:t>conhecedor 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verdade: tudo o que </w:t>
      </w:r>
      <w:r w:rsidR="00223015">
        <w:rPr>
          <w:rFonts w:ascii="Times New Roman" w:hAnsi="Times New Roman" w:cs="Times New Roman"/>
          <w:sz w:val="24"/>
          <w:szCs w:val="24"/>
        </w:rPr>
        <w:t>existe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bom nos homens vem de Deus</w:t>
      </w:r>
      <w:r w:rsidR="00834CAF">
        <w:rPr>
          <w:rFonts w:ascii="Times New Roman" w:hAnsi="Times New Roman" w:cs="Times New Roman"/>
          <w:sz w:val="24"/>
          <w:szCs w:val="24"/>
          <w:lang w:val="ru-RU"/>
        </w:rPr>
        <w:t xml:space="preserve"> е </w:t>
      </w:r>
      <w:r w:rsidR="00834CAF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rebaixado para </w:t>
      </w:r>
      <w:r w:rsidR="00834CAF">
        <w:rPr>
          <w:rFonts w:ascii="Times New Roman" w:hAnsi="Times New Roman" w:cs="Times New Roman"/>
          <w:sz w:val="24"/>
          <w:szCs w:val="24"/>
        </w:rPr>
        <w:t>ser compreendido por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834CA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omente os pecados </w:t>
      </w:r>
      <w:r w:rsidR="00834CAF">
        <w:rPr>
          <w:rFonts w:ascii="Times New Roman" w:hAnsi="Times New Roman" w:cs="Times New Roman"/>
          <w:sz w:val="24"/>
          <w:szCs w:val="24"/>
        </w:rPr>
        <w:t>são perfeitamente ajustados ao</w:t>
      </w:r>
      <w:r w:rsidR="000501DA">
        <w:rPr>
          <w:rFonts w:ascii="Times New Roman" w:hAnsi="Times New Roman" w:cs="Times New Roman"/>
          <w:sz w:val="24"/>
          <w:szCs w:val="24"/>
        </w:rPr>
        <w:t>s</w:t>
      </w:r>
      <w:r w:rsidR="00834CAF">
        <w:rPr>
          <w:rFonts w:ascii="Times New Roman" w:hAnsi="Times New Roman" w:cs="Times New Roman"/>
          <w:sz w:val="24"/>
          <w:szCs w:val="24"/>
        </w:rPr>
        <w:t xml:space="preserve"> home</w:t>
      </w:r>
      <w:r w:rsidR="000501DA">
        <w:rPr>
          <w:rFonts w:ascii="Times New Roman" w:hAnsi="Times New Roman" w:cs="Times New Roman"/>
          <w:sz w:val="24"/>
          <w:szCs w:val="24"/>
        </w:rPr>
        <w:t>ns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34CAF">
        <w:rPr>
          <w:rFonts w:ascii="Times New Roman" w:hAnsi="Times New Roman" w:cs="Times New Roman"/>
          <w:sz w:val="24"/>
          <w:szCs w:val="24"/>
        </w:rPr>
        <w:t>Dessa maneira,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amor humano</w:t>
      </w:r>
      <w:r w:rsidR="005B5648">
        <w:rPr>
          <w:rFonts w:ascii="Times New Roman" w:hAnsi="Times New Roman" w:cs="Times New Roman"/>
          <w:sz w:val="24"/>
          <w:szCs w:val="24"/>
        </w:rPr>
        <w:t xml:space="preserve"> </w:t>
      </w:r>
      <w:r w:rsidR="000A7498">
        <w:rPr>
          <w:rFonts w:ascii="Times New Roman" w:hAnsi="Times New Roman" w:cs="Times New Roman"/>
          <w:sz w:val="24"/>
          <w:szCs w:val="24"/>
        </w:rPr>
        <w:t xml:space="preserve">é </w:t>
      </w:r>
      <w:r w:rsidR="005B5648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4CAF">
        <w:rPr>
          <w:rFonts w:ascii="Times New Roman" w:hAnsi="Times New Roman" w:cs="Times New Roman"/>
          <w:sz w:val="24"/>
          <w:szCs w:val="24"/>
        </w:rPr>
        <w:t>um rebaixamento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amor </w:t>
      </w:r>
      <w:r w:rsidR="000501DA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34CA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o amor </w:t>
      </w:r>
      <w:r w:rsidR="005B5648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vem da eternidade </w:t>
      </w:r>
      <w:r w:rsidR="003530E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7498">
        <w:rPr>
          <w:rFonts w:ascii="Times New Roman" w:hAnsi="Times New Roman" w:cs="Times New Roman"/>
          <w:sz w:val="24"/>
          <w:szCs w:val="24"/>
        </w:rPr>
        <w:t>pleno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A7498">
        <w:rPr>
          <w:rFonts w:ascii="Times New Roman" w:hAnsi="Times New Roman" w:cs="Times New Roman"/>
          <w:sz w:val="24"/>
          <w:szCs w:val="24"/>
        </w:rPr>
        <w:t>sereno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forte e </w:t>
      </w:r>
      <w:r w:rsidR="000A7498">
        <w:rPr>
          <w:rFonts w:ascii="Times New Roman" w:hAnsi="Times New Roman" w:cs="Times New Roman"/>
          <w:sz w:val="24"/>
          <w:szCs w:val="24"/>
        </w:rPr>
        <w:t>inabalável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30E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amor humano vem do </w:t>
      </w:r>
      <w:r w:rsidR="000A7498">
        <w:rPr>
          <w:rFonts w:ascii="Times New Roman" w:hAnsi="Times New Roman" w:cs="Times New Roman"/>
          <w:sz w:val="24"/>
          <w:szCs w:val="24"/>
        </w:rPr>
        <w:t>instante</w:t>
      </w:r>
      <w:r w:rsidR="000501DA">
        <w:rPr>
          <w:rFonts w:ascii="Times New Roman" w:hAnsi="Times New Roman" w:cs="Times New Roman"/>
          <w:sz w:val="24"/>
          <w:szCs w:val="24"/>
        </w:rPr>
        <w:t xml:space="preserve"> </w:t>
      </w:r>
      <w:r w:rsidR="000501D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7498">
        <w:rPr>
          <w:rFonts w:ascii="Times New Roman" w:hAnsi="Times New Roman" w:cs="Times New Roman"/>
          <w:sz w:val="24"/>
          <w:szCs w:val="24"/>
        </w:rPr>
        <w:t>fugaz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infiel, surpreendente e </w:t>
      </w:r>
      <w:r w:rsidR="000A7498">
        <w:rPr>
          <w:rFonts w:ascii="Times New Roman" w:hAnsi="Times New Roman" w:cs="Times New Roman"/>
          <w:sz w:val="24"/>
          <w:szCs w:val="24"/>
        </w:rPr>
        <w:t>chamativo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Tássia olhou para Dã, </w:t>
      </w:r>
      <w:r w:rsidR="000A749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AC2DDE">
        <w:rPr>
          <w:rFonts w:ascii="Times New Roman" w:hAnsi="Times New Roman" w:cs="Times New Roman"/>
          <w:sz w:val="24"/>
          <w:szCs w:val="24"/>
        </w:rPr>
        <w:t>notando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face bíblica, </w:t>
      </w:r>
      <w:r w:rsidR="000A7498">
        <w:rPr>
          <w:rFonts w:ascii="Times New Roman" w:hAnsi="Times New Roman" w:cs="Times New Roman"/>
          <w:sz w:val="24"/>
          <w:szCs w:val="24"/>
        </w:rPr>
        <w:t xml:space="preserve">e </w:t>
      </w:r>
      <w:del w:id="400" w:author="Leila" w:date="2016-07-18T10:30:00Z">
        <w:r w:rsidRPr="00C5704C" w:rsidDel="003530E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AC2DDE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sentiu seu coração </w:t>
      </w:r>
      <w:r w:rsidR="000A7498">
        <w:rPr>
          <w:rFonts w:ascii="Times New Roman" w:hAnsi="Times New Roman" w:cs="Times New Roman"/>
          <w:sz w:val="24"/>
          <w:szCs w:val="24"/>
        </w:rPr>
        <w:t>palpitar,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se surpreendeu, embora também fosse a primeira vez que algo </w:t>
      </w:r>
      <w:r w:rsidR="000A7498">
        <w:rPr>
          <w:rFonts w:ascii="Times New Roman" w:hAnsi="Times New Roman" w:cs="Times New Roman"/>
          <w:sz w:val="24"/>
          <w:szCs w:val="24"/>
        </w:rPr>
        <w:t>semelhante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acontecia. A</w:t>
      </w:r>
      <w:r w:rsidR="00AC2DD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C2DDE">
        <w:rPr>
          <w:rFonts w:ascii="Times New Roman" w:hAnsi="Times New Roman" w:cs="Times New Roman"/>
          <w:sz w:val="24"/>
          <w:szCs w:val="24"/>
        </w:rPr>
        <w:t xml:space="preserve">clareza no amor é </w:t>
      </w:r>
      <w:r w:rsidR="0097791A">
        <w:rPr>
          <w:rFonts w:ascii="Times New Roman" w:hAnsi="Times New Roman" w:cs="Times New Roman"/>
          <w:sz w:val="24"/>
          <w:szCs w:val="24"/>
        </w:rPr>
        <w:t xml:space="preserve">um traço </w:t>
      </w:r>
      <w:r w:rsidR="00C74579">
        <w:rPr>
          <w:rFonts w:ascii="Times New Roman" w:hAnsi="Times New Roman" w:cs="Times New Roman"/>
          <w:sz w:val="24"/>
          <w:szCs w:val="24"/>
        </w:rPr>
        <w:t>peculiar</w:t>
      </w:r>
      <w:r w:rsidR="00AC2DDE">
        <w:rPr>
          <w:rFonts w:ascii="Times New Roman" w:hAnsi="Times New Roman" w:cs="Times New Roman"/>
          <w:sz w:val="24"/>
          <w:szCs w:val="24"/>
        </w:rPr>
        <w:t xml:space="preserve">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ingenuidade </w:t>
      </w:r>
      <w:r w:rsidR="0097791A">
        <w:rPr>
          <w:rFonts w:ascii="Times New Roman" w:hAnsi="Times New Roman" w:cs="Times New Roman"/>
          <w:sz w:val="24"/>
          <w:szCs w:val="24"/>
        </w:rPr>
        <w:t>pueril</w:t>
      </w:r>
      <w:r w:rsidR="00B83258">
        <w:rPr>
          <w:rFonts w:ascii="Times New Roman" w:hAnsi="Times New Roman" w:cs="Times New Roman"/>
          <w:sz w:val="24"/>
          <w:szCs w:val="24"/>
        </w:rPr>
        <w:t>..</w:t>
      </w:r>
      <w:r w:rsidR="008603A7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791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ssim</w:t>
      </w:r>
      <w:r w:rsidR="0097791A">
        <w:rPr>
          <w:rFonts w:ascii="Times New Roman" w:hAnsi="Times New Roman" w:cs="Times New Roman"/>
          <w:sz w:val="24"/>
          <w:szCs w:val="24"/>
        </w:rPr>
        <w:t xml:space="preserve"> </w:t>
      </w:r>
      <w:r w:rsidR="005C1486">
        <w:rPr>
          <w:rFonts w:ascii="Times New Roman" w:hAnsi="Times New Roman" w:cs="Times New Roman"/>
          <w:sz w:val="24"/>
          <w:szCs w:val="24"/>
        </w:rPr>
        <w:t>se achavam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: o Anticristo </w:t>
      </w:r>
      <w:r w:rsidR="005C1486">
        <w:rPr>
          <w:rFonts w:ascii="Times New Roman" w:hAnsi="Times New Roman" w:cs="Times New Roman"/>
          <w:sz w:val="24"/>
          <w:szCs w:val="24"/>
        </w:rPr>
        <w:t>estava inquieto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surpreso com sua condição, Tássia </w:t>
      </w:r>
      <w:r w:rsidR="005C1486">
        <w:rPr>
          <w:rFonts w:ascii="Times New Roman" w:hAnsi="Times New Roman" w:cs="Times New Roman"/>
          <w:sz w:val="24"/>
          <w:szCs w:val="24"/>
        </w:rPr>
        <w:t>inquieta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nada surpresa com sua condição</w:t>
      </w:r>
      <w:r w:rsidR="005C1486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Rute </w:t>
      </w:r>
      <w:r w:rsidR="005C1486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uma palidez</w:t>
      </w:r>
      <w:r w:rsidR="005C1486">
        <w:rPr>
          <w:rFonts w:ascii="Times New Roman" w:hAnsi="Times New Roman" w:cs="Times New Roman"/>
          <w:sz w:val="24"/>
          <w:szCs w:val="24"/>
        </w:rPr>
        <w:t xml:space="preserve"> que n</w:t>
      </w:r>
      <w:r w:rsidR="00B65961">
        <w:rPr>
          <w:rFonts w:ascii="Times New Roman" w:hAnsi="Times New Roman" w:cs="Times New Roman"/>
          <w:sz w:val="24"/>
          <w:szCs w:val="24"/>
        </w:rPr>
        <w:t>ã</w:t>
      </w:r>
      <w:r w:rsidR="00B65961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C1486">
        <w:rPr>
          <w:rFonts w:ascii="Times New Roman" w:hAnsi="Times New Roman" w:cs="Times New Roman"/>
          <w:sz w:val="24"/>
          <w:szCs w:val="24"/>
        </w:rPr>
        <w:t xml:space="preserve"> era</w:t>
      </w:r>
      <w:r w:rsidR="00C74579">
        <w:rPr>
          <w:rFonts w:ascii="Times New Roman" w:hAnsi="Times New Roman" w:cs="Times New Roman"/>
          <w:sz w:val="24"/>
          <w:szCs w:val="24"/>
        </w:rPr>
        <w:t xml:space="preserve"> própria</w:t>
      </w:r>
      <w:r w:rsidR="00C745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1486">
        <w:rPr>
          <w:rFonts w:ascii="Times New Roman" w:hAnsi="Times New Roman" w:cs="Times New Roman"/>
          <w:sz w:val="24"/>
          <w:szCs w:val="24"/>
        </w:rPr>
        <w:t xml:space="preserve">de </w:t>
      </w:r>
      <w:r w:rsidR="00C74579">
        <w:rPr>
          <w:rFonts w:ascii="Times New Roman" w:hAnsi="Times New Roman" w:cs="Times New Roman"/>
          <w:sz w:val="24"/>
          <w:szCs w:val="24"/>
        </w:rPr>
        <w:t xml:space="preserve">uma </w:t>
      </w:r>
      <w:r w:rsidR="005C1486">
        <w:rPr>
          <w:rFonts w:ascii="Times New Roman" w:hAnsi="Times New Roman" w:cs="Times New Roman"/>
          <w:sz w:val="24"/>
          <w:szCs w:val="24"/>
        </w:rPr>
        <w:t>criança;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velha Tche</w:t>
      </w:r>
      <w:r w:rsidR="00934F3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nokova sentada em um </w:t>
      </w:r>
      <w:del w:id="401" w:author="Daniela Mountian" w:date="2017-09-04T13:12:00Z">
        <w:r w:rsidRPr="00C5704C" w:rsidDel="00646EB0">
          <w:rPr>
            <w:rFonts w:ascii="Times New Roman" w:hAnsi="Times New Roman" w:cs="Times New Roman"/>
            <w:sz w:val="24"/>
            <w:szCs w:val="24"/>
          </w:rPr>
          <w:delText>tamborete</w:delText>
        </w:r>
      </w:del>
      <w:ins w:id="402" w:author="Daniela Mountian" w:date="2017-09-04T13:12:00Z">
        <w:r w:rsidR="00646EB0">
          <w:rPr>
            <w:rFonts w:ascii="Times New Roman" w:hAnsi="Times New Roman" w:cs="Times New Roman"/>
            <w:sz w:val="24"/>
            <w:szCs w:val="24"/>
          </w:rPr>
          <w:t>banquinho</w:t>
        </w:r>
      </w:ins>
      <w:r w:rsidR="005C148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1486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quarto, </w:t>
      </w:r>
      <w:r w:rsidR="00934F3A">
        <w:rPr>
          <w:rFonts w:ascii="Times New Roman" w:hAnsi="Times New Roman" w:cs="Times New Roman"/>
          <w:sz w:val="24"/>
          <w:szCs w:val="24"/>
        </w:rPr>
        <w:t>junto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fresta da porta, suspirando e fazendo </w:t>
      </w:r>
      <w:r w:rsidR="005C1486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sinal da cruz à </w:t>
      </w:r>
      <w:r w:rsidR="005C1486">
        <w:rPr>
          <w:rFonts w:ascii="Times New Roman" w:hAnsi="Times New Roman" w:cs="Times New Roman"/>
          <w:sz w:val="24"/>
          <w:szCs w:val="24"/>
        </w:rPr>
        <w:t>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</w:t>
      </w:r>
      <w:r w:rsidR="005C148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1486">
        <w:rPr>
          <w:rFonts w:ascii="Times New Roman" w:hAnsi="Times New Roman" w:cs="Times New Roman"/>
          <w:i/>
          <w:sz w:val="24"/>
          <w:szCs w:val="24"/>
        </w:rPr>
        <w:t>velhos crentes</w:t>
      </w:r>
      <w:r w:rsidR="005C1486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1486">
        <w:rPr>
          <w:rFonts w:ascii="Times New Roman" w:hAnsi="Times New Roman" w:cs="Times New Roman"/>
          <w:sz w:val="24"/>
          <w:szCs w:val="24"/>
        </w:rPr>
        <w:t xml:space="preserve">o gramofone festejava </w:t>
      </w:r>
      <w:r w:rsidR="00B65961">
        <w:rPr>
          <w:rFonts w:ascii="Times New Roman" w:hAnsi="Times New Roman" w:cs="Times New Roman"/>
          <w:sz w:val="24"/>
          <w:szCs w:val="24"/>
        </w:rPr>
        <w:t xml:space="preserve">e </w:t>
      </w:r>
      <w:r w:rsidR="002A3923" w:rsidRPr="00C5704C">
        <w:rPr>
          <w:rFonts w:ascii="Times New Roman" w:hAnsi="Times New Roman" w:cs="Times New Roman"/>
          <w:sz w:val="24"/>
          <w:szCs w:val="24"/>
        </w:rPr>
        <w:t>gani</w:t>
      </w:r>
      <w:r w:rsidR="00B65961">
        <w:rPr>
          <w:rFonts w:ascii="Times New Roman" w:hAnsi="Times New Roman" w:cs="Times New Roman"/>
          <w:sz w:val="24"/>
          <w:szCs w:val="24"/>
        </w:rPr>
        <w:t>a</w:t>
      </w:r>
      <w:r w:rsidR="002A39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tchastuchkas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Vor</w:t>
      </w:r>
      <w:r w:rsidR="002471DC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nej, e Vera, no ritmo, </w:t>
      </w:r>
      <w:r w:rsidR="00B65961">
        <w:rPr>
          <w:rFonts w:ascii="Times New Roman" w:hAnsi="Times New Roman" w:cs="Times New Roman"/>
          <w:sz w:val="24"/>
          <w:szCs w:val="24"/>
        </w:rPr>
        <w:t xml:space="preserve">também </w:t>
      </w:r>
      <w:r w:rsidR="005C1486">
        <w:rPr>
          <w:rFonts w:ascii="Times New Roman" w:hAnsi="Times New Roman" w:cs="Times New Roman"/>
          <w:sz w:val="24"/>
          <w:szCs w:val="24"/>
        </w:rPr>
        <w:t xml:space="preserve">dava </w:t>
      </w:r>
      <w:r w:rsidR="002A3923" w:rsidRPr="00C5704C">
        <w:rPr>
          <w:rFonts w:ascii="Times New Roman" w:hAnsi="Times New Roman" w:cs="Times New Roman"/>
          <w:sz w:val="24"/>
          <w:szCs w:val="24"/>
        </w:rPr>
        <w:t>gani</w:t>
      </w:r>
      <w:r w:rsidR="002A3923">
        <w:rPr>
          <w:rFonts w:ascii="Times New Roman" w:hAnsi="Times New Roman" w:cs="Times New Roman"/>
          <w:sz w:val="24"/>
          <w:szCs w:val="24"/>
        </w:rPr>
        <w:t>do</w:t>
      </w:r>
      <w:r w:rsidR="005C1486">
        <w:rPr>
          <w:rFonts w:ascii="Times New Roman" w:hAnsi="Times New Roman" w:cs="Times New Roman"/>
          <w:sz w:val="24"/>
          <w:szCs w:val="24"/>
        </w:rPr>
        <w:t>s</w:t>
      </w:r>
      <w:r w:rsidR="002A392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A3923">
        <w:rPr>
          <w:rFonts w:ascii="Times New Roman" w:hAnsi="Times New Roman" w:cs="Times New Roman"/>
          <w:sz w:val="24"/>
          <w:szCs w:val="24"/>
        </w:rPr>
        <w:t>bat</w:t>
      </w:r>
      <w:r w:rsidR="005C1486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palmas. De repente, Vera saltou da cadeira, com o rosto </w:t>
      </w:r>
      <w:r w:rsidR="00B65961">
        <w:rPr>
          <w:rFonts w:ascii="Times New Roman" w:hAnsi="Times New Roman" w:cs="Times New Roman"/>
          <w:sz w:val="24"/>
          <w:szCs w:val="24"/>
        </w:rPr>
        <w:t xml:space="preserve">tão vermelho </w:t>
      </w:r>
      <w:r w:rsidR="00C74579">
        <w:rPr>
          <w:rFonts w:ascii="Times New Roman" w:hAnsi="Times New Roman" w:cs="Times New Roman"/>
          <w:sz w:val="24"/>
          <w:szCs w:val="24"/>
        </w:rPr>
        <w:t>quanto</w:t>
      </w:r>
      <w:r w:rsidR="00B65961">
        <w:rPr>
          <w:rFonts w:ascii="Times New Roman" w:hAnsi="Times New Roman" w:cs="Times New Roman"/>
          <w:sz w:val="24"/>
          <w:szCs w:val="24"/>
        </w:rPr>
        <w:t xml:space="preserve"> </w:t>
      </w:r>
      <w:r w:rsidR="005C1486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de Tássia</w:t>
      </w:r>
      <w:r w:rsidR="00934F3A">
        <w:rPr>
          <w:rFonts w:ascii="Times New Roman" w:hAnsi="Times New Roman" w:cs="Times New Roman"/>
          <w:sz w:val="24"/>
          <w:szCs w:val="24"/>
        </w:rPr>
        <w:t xml:space="preserve"> </w:t>
      </w:r>
      <w:r w:rsidR="00934F3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B65961">
        <w:rPr>
          <w:rFonts w:ascii="Times New Roman" w:hAnsi="Times New Roman" w:cs="Times New Roman"/>
          <w:sz w:val="24"/>
          <w:szCs w:val="24"/>
        </w:rPr>
        <w:t xml:space="preserve">de </w:t>
      </w:r>
      <w:r w:rsidR="006A6754">
        <w:rPr>
          <w:rFonts w:ascii="Times New Roman" w:hAnsi="Times New Roman" w:cs="Times New Roman"/>
          <w:sz w:val="24"/>
          <w:szCs w:val="24"/>
        </w:rPr>
        <w:t>constrangimento</w:t>
      </w:r>
      <w:r w:rsidR="00652DC3">
        <w:rPr>
          <w:rFonts w:ascii="Times New Roman" w:hAnsi="Times New Roman" w:cs="Times New Roman"/>
          <w:sz w:val="24"/>
          <w:szCs w:val="24"/>
        </w:rPr>
        <w:t xml:space="preserve"> </w:t>
      </w:r>
      <w:ins w:id="403" w:author="Daniela Mountian" w:date="2017-08-24T23:42:00Z">
        <w:r w:rsidR="00652DC3">
          <w:rPr>
            <w:rFonts w:ascii="Times New Roman" w:hAnsi="Times New Roman" w:cs="Times New Roman"/>
            <w:sz w:val="24"/>
            <w:szCs w:val="24"/>
          </w:rPr>
          <w:t>como a filha</w:t>
        </w:r>
      </w:ins>
      <w:r w:rsidRPr="00C5704C">
        <w:rPr>
          <w:rFonts w:ascii="Times New Roman" w:hAnsi="Times New Roman" w:cs="Times New Roman"/>
          <w:sz w:val="24"/>
          <w:szCs w:val="24"/>
        </w:rPr>
        <w:t>, mas de excitação</w:t>
      </w:r>
      <w:r w:rsidR="00934F3A">
        <w:rPr>
          <w:rFonts w:ascii="Times New Roman" w:hAnsi="Times New Roman" w:cs="Times New Roman"/>
          <w:sz w:val="24"/>
          <w:szCs w:val="24"/>
        </w:rPr>
        <w:t xml:space="preserve"> </w:t>
      </w:r>
      <w:r w:rsidR="00934F3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02D2F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dançar à moda russa, </w:t>
      </w:r>
      <w:r w:rsidR="00DF2FC2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2FC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casamento, batendo </w:t>
      </w:r>
      <w:r w:rsidR="00DF2FC2">
        <w:rPr>
          <w:rFonts w:ascii="Times New Roman" w:hAnsi="Times New Roman" w:cs="Times New Roman"/>
          <w:sz w:val="24"/>
          <w:szCs w:val="24"/>
        </w:rPr>
        <w:t>os saltinhos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frequência</w:t>
      </w:r>
      <w:r w:rsidR="00E02D2F">
        <w:rPr>
          <w:rFonts w:ascii="Times New Roman" w:hAnsi="Times New Roman" w:cs="Times New Roman"/>
          <w:sz w:val="24"/>
          <w:szCs w:val="24"/>
        </w:rPr>
        <w:t xml:space="preserve">, </w:t>
      </w:r>
      <w:r w:rsidR="00DF2FC2">
        <w:rPr>
          <w:rFonts w:ascii="Times New Roman" w:hAnsi="Times New Roman" w:cs="Times New Roman"/>
          <w:sz w:val="24"/>
          <w:szCs w:val="24"/>
        </w:rPr>
        <w:t xml:space="preserve">como </w:t>
      </w:r>
      <w:r w:rsidR="00934F3A">
        <w:rPr>
          <w:rFonts w:ascii="Times New Roman" w:hAnsi="Times New Roman" w:cs="Times New Roman"/>
          <w:sz w:val="24"/>
          <w:szCs w:val="24"/>
        </w:rPr>
        <w:t xml:space="preserve">se </w:t>
      </w:r>
      <w:r w:rsidR="00E02D2F">
        <w:rPr>
          <w:rFonts w:ascii="Times New Roman" w:hAnsi="Times New Roman" w:cs="Times New Roman"/>
          <w:sz w:val="24"/>
          <w:szCs w:val="24"/>
        </w:rPr>
        <w:t xml:space="preserve">um saco de </w:t>
      </w:r>
      <w:r w:rsidRPr="00C5704C">
        <w:rPr>
          <w:rFonts w:ascii="Times New Roman" w:hAnsi="Times New Roman" w:cs="Times New Roman"/>
          <w:sz w:val="24"/>
          <w:szCs w:val="24"/>
        </w:rPr>
        <w:t>ervilha</w:t>
      </w:r>
      <w:r w:rsidR="00DF2FC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2D2F">
        <w:rPr>
          <w:rFonts w:ascii="Times New Roman" w:hAnsi="Times New Roman" w:cs="Times New Roman"/>
          <w:sz w:val="24"/>
          <w:szCs w:val="24"/>
        </w:rPr>
        <w:t>se espalha</w:t>
      </w:r>
      <w:r w:rsidR="00934F3A">
        <w:rPr>
          <w:rFonts w:ascii="Times New Roman" w:hAnsi="Times New Roman" w:cs="Times New Roman"/>
          <w:sz w:val="24"/>
          <w:szCs w:val="24"/>
        </w:rPr>
        <w:t>sse</w:t>
      </w:r>
      <w:r w:rsidR="00E02D2F">
        <w:rPr>
          <w:rFonts w:ascii="Times New Roman" w:hAnsi="Times New Roman" w:cs="Times New Roman"/>
          <w:sz w:val="24"/>
          <w:szCs w:val="24"/>
        </w:rPr>
        <w:t xml:space="preserve"> pelo chão</w:t>
      </w:r>
      <w:r w:rsidR="00934F3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4F3A">
        <w:rPr>
          <w:rFonts w:ascii="Times New Roman" w:hAnsi="Times New Roman" w:cs="Times New Roman"/>
          <w:sz w:val="24"/>
          <w:szCs w:val="24"/>
        </w:rPr>
        <w:t xml:space="preserve">estendendo </w:t>
      </w:r>
      <w:r w:rsidR="00C74579">
        <w:rPr>
          <w:rFonts w:ascii="Times New Roman" w:hAnsi="Times New Roman" w:cs="Times New Roman"/>
          <w:sz w:val="24"/>
          <w:szCs w:val="24"/>
        </w:rPr>
        <w:t>para o lado</w:t>
      </w:r>
      <w:r w:rsidR="001B7E62">
        <w:rPr>
          <w:rFonts w:ascii="Times New Roman" w:hAnsi="Times New Roman" w:cs="Times New Roman"/>
          <w:sz w:val="24"/>
          <w:szCs w:val="24"/>
        </w:rPr>
        <w:t xml:space="preserve"> </w:t>
      </w:r>
      <w:r w:rsidR="00E02D2F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2D2F">
        <w:rPr>
          <w:rFonts w:ascii="Times New Roman" w:hAnsi="Times New Roman" w:cs="Times New Roman"/>
          <w:sz w:val="24"/>
          <w:szCs w:val="24"/>
        </w:rPr>
        <w:t>braços</w:t>
      </w:r>
      <w:r w:rsidR="00934F3A">
        <w:rPr>
          <w:rFonts w:ascii="Times New Roman" w:hAnsi="Times New Roman" w:cs="Times New Roman"/>
          <w:sz w:val="24"/>
          <w:szCs w:val="24"/>
        </w:rPr>
        <w:t xml:space="preserve">, </w:t>
      </w:r>
      <w:r w:rsidR="002471DC">
        <w:rPr>
          <w:rFonts w:ascii="Times New Roman" w:hAnsi="Times New Roman" w:cs="Times New Roman"/>
          <w:sz w:val="24"/>
          <w:szCs w:val="24"/>
        </w:rPr>
        <w:t>que pareciam dizer</w:t>
      </w:r>
      <w:r w:rsidR="00FB459D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05AD">
        <w:rPr>
          <w:rFonts w:ascii="Times New Roman" w:hAnsi="Times New Roman" w:cs="Times New Roman"/>
          <w:sz w:val="24"/>
          <w:szCs w:val="24"/>
        </w:rPr>
        <w:t>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nossas vastidões... </w:t>
      </w:r>
      <w:r w:rsidR="008805AD">
        <w:rPr>
          <w:rFonts w:ascii="Times New Roman" w:hAnsi="Times New Roman" w:cs="Times New Roman"/>
          <w:sz w:val="24"/>
          <w:szCs w:val="24"/>
        </w:rPr>
        <w:t>As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stepes, </w:t>
      </w:r>
      <w:r w:rsidR="008805AD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florestas, </w:t>
      </w:r>
      <w:r w:rsidR="008805AD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rios... </w:t>
      </w:r>
      <w:r w:rsidR="008805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inda não estiveram na Sibéria? </w:t>
      </w:r>
      <w:r w:rsidR="008805AD">
        <w:rPr>
          <w:rFonts w:ascii="Times New Roman" w:hAnsi="Times New Roman" w:cs="Times New Roman"/>
          <w:sz w:val="24"/>
          <w:szCs w:val="24"/>
        </w:rPr>
        <w:t>Espaços infinitos, ilimitados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E tudo isso foi povoado pela mulher russa. Mas, para povoar </w:t>
      </w:r>
      <w:r w:rsidR="008805AD">
        <w:rPr>
          <w:rFonts w:ascii="Times New Roman" w:hAnsi="Times New Roman" w:cs="Times New Roman"/>
          <w:sz w:val="24"/>
          <w:szCs w:val="24"/>
        </w:rPr>
        <w:t>essa vastidão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é preciso conhecer bem </w:t>
      </w:r>
      <w:r w:rsidR="008805AD">
        <w:rPr>
          <w:rFonts w:ascii="Times New Roman" w:hAnsi="Times New Roman" w:cs="Times New Roman"/>
          <w:sz w:val="24"/>
          <w:szCs w:val="24"/>
        </w:rPr>
        <w:t>seu ofício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805AD" w:rsidRPr="008603A7">
        <w:rPr>
          <w:rFonts w:ascii="Times New Roman" w:hAnsi="Times New Roman" w:cs="Times New Roman"/>
          <w:sz w:val="24"/>
          <w:szCs w:val="24"/>
        </w:rPr>
        <w:t>Há duas situações 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mulher precisa</w:t>
      </w:r>
      <w:r w:rsidR="008805AD">
        <w:rPr>
          <w:rFonts w:ascii="Times New Roman" w:hAnsi="Times New Roman" w:cs="Times New Roman"/>
          <w:sz w:val="24"/>
          <w:szCs w:val="24"/>
        </w:rPr>
        <w:t xml:space="preserve"> contar com sua</w:t>
      </w:r>
      <w:r w:rsidR="002A3923">
        <w:rPr>
          <w:rFonts w:ascii="Times New Roman" w:hAnsi="Times New Roman" w:cs="Times New Roman"/>
          <w:sz w:val="24"/>
          <w:szCs w:val="24"/>
        </w:rPr>
        <w:t xml:space="preserve"> </w:t>
      </w:r>
      <w:r w:rsidR="002A3923" w:rsidRPr="00652DC3">
        <w:rPr>
          <w:rFonts w:ascii="Times New Roman" w:hAnsi="Times New Roman" w:cs="Times New Roman"/>
          <w:sz w:val="24"/>
          <w:szCs w:val="24"/>
        </w:rPr>
        <w:t>experiência</w:t>
      </w:r>
      <w:r w:rsidRPr="00F948D3">
        <w:rPr>
          <w:rFonts w:ascii="Times New Roman" w:hAnsi="Times New Roman" w:cs="Times New Roman"/>
          <w:sz w:val="24"/>
          <w:szCs w:val="24"/>
        </w:rPr>
        <w:t>: quando o povo é cont</w:t>
      </w:r>
      <w:r w:rsidR="003827B5" w:rsidRPr="00F948D3">
        <w:rPr>
          <w:rFonts w:ascii="Times New Roman" w:hAnsi="Times New Roman" w:cs="Times New Roman"/>
          <w:sz w:val="24"/>
          <w:szCs w:val="24"/>
        </w:rPr>
        <w:t>inua</w:t>
      </w:r>
      <w:r w:rsidRPr="00F948D3">
        <w:rPr>
          <w:rFonts w:ascii="Times New Roman" w:hAnsi="Times New Roman" w:cs="Times New Roman"/>
          <w:sz w:val="24"/>
          <w:szCs w:val="24"/>
        </w:rPr>
        <w:t>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exterminado e necessita de reforço e quando o povo vive em </w:t>
      </w:r>
      <w:r w:rsidR="003827B5">
        <w:rPr>
          <w:rFonts w:ascii="Times New Roman" w:hAnsi="Times New Roman" w:cs="Times New Roman"/>
          <w:sz w:val="24"/>
          <w:szCs w:val="24"/>
        </w:rPr>
        <w:t xml:space="preserve">espaços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muito </w:t>
      </w:r>
      <w:r w:rsidR="00652DC3">
        <w:rPr>
          <w:rFonts w:ascii="Times New Roman" w:hAnsi="Times New Roman" w:cs="Times New Roman"/>
          <w:sz w:val="24"/>
          <w:szCs w:val="24"/>
        </w:rPr>
        <w:t>amplos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3827B5">
        <w:rPr>
          <w:rFonts w:ascii="Times New Roman" w:hAnsi="Times New Roman" w:cs="Times New Roman"/>
          <w:sz w:val="24"/>
          <w:szCs w:val="24"/>
        </w:rPr>
        <w:t xml:space="preserve">devem ser </w:t>
      </w:r>
      <w:r w:rsidRPr="00C5704C">
        <w:rPr>
          <w:rFonts w:ascii="Times New Roman" w:hAnsi="Times New Roman" w:cs="Times New Roman"/>
          <w:sz w:val="24"/>
          <w:szCs w:val="24"/>
        </w:rPr>
        <w:t>povoa</w:t>
      </w:r>
      <w:r w:rsidR="003827B5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>. Nesses casos, exige-se da mulher habilidade</w:t>
      </w:r>
      <w:r w:rsidR="00B83258">
        <w:rPr>
          <w:rFonts w:ascii="Times New Roman" w:hAnsi="Times New Roman" w:cs="Times New Roman"/>
          <w:sz w:val="24"/>
          <w:szCs w:val="24"/>
        </w:rPr>
        <w:t>, u</w:t>
      </w:r>
      <w:r w:rsidRPr="00C5704C">
        <w:rPr>
          <w:rFonts w:ascii="Times New Roman" w:hAnsi="Times New Roman" w:cs="Times New Roman"/>
          <w:sz w:val="24"/>
          <w:szCs w:val="24"/>
        </w:rPr>
        <w:t xml:space="preserve">ma </w:t>
      </w:r>
      <w:r w:rsidR="003827B5">
        <w:rPr>
          <w:rFonts w:ascii="Times New Roman" w:hAnsi="Times New Roman" w:cs="Times New Roman"/>
          <w:sz w:val="24"/>
          <w:szCs w:val="24"/>
        </w:rPr>
        <w:t xml:space="preserve">habilidade </w:t>
      </w:r>
      <w:r w:rsidRPr="00C5704C">
        <w:rPr>
          <w:rFonts w:ascii="Times New Roman" w:hAnsi="Times New Roman" w:cs="Times New Roman"/>
          <w:sz w:val="24"/>
          <w:szCs w:val="24"/>
        </w:rPr>
        <w:t>doce, f</w:t>
      </w:r>
      <w:r w:rsidR="002471DC">
        <w:rPr>
          <w:rFonts w:ascii="Times New Roman" w:hAnsi="Times New Roman" w:cs="Times New Roman"/>
          <w:sz w:val="24"/>
          <w:szCs w:val="24"/>
        </w:rPr>
        <w:t>ecunda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melíflua, pois </w:t>
      </w:r>
      <w:r w:rsidR="002471DC" w:rsidRPr="00C5704C">
        <w:rPr>
          <w:rFonts w:ascii="Times New Roman" w:hAnsi="Times New Roman" w:cs="Times New Roman"/>
          <w:sz w:val="24"/>
          <w:szCs w:val="24"/>
        </w:rPr>
        <w:t xml:space="preserve">a salvação do povo </w:t>
      </w:r>
      <w:r w:rsidR="002471DC">
        <w:rPr>
          <w:rFonts w:ascii="Times New Roman" w:hAnsi="Times New Roman" w:cs="Times New Roman"/>
          <w:sz w:val="24"/>
          <w:szCs w:val="24"/>
        </w:rPr>
        <w:t xml:space="preserve">está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audácia feminina...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Claro que isso </w:t>
      </w:r>
      <w:r w:rsidR="00C74579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foi dito </w:t>
      </w:r>
      <w:r w:rsidR="00C74579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pensado, no entanto </w:t>
      </w:r>
      <w:r w:rsidR="00D61476">
        <w:rPr>
          <w:rFonts w:ascii="Times New Roman" w:hAnsi="Times New Roman" w:cs="Times New Roman"/>
          <w:sz w:val="24"/>
          <w:szCs w:val="24"/>
        </w:rPr>
        <w:t xml:space="preserve">transparecia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C74579">
        <w:rPr>
          <w:rFonts w:ascii="Times New Roman" w:hAnsi="Times New Roman" w:cs="Times New Roman"/>
          <w:sz w:val="24"/>
          <w:szCs w:val="24"/>
        </w:rPr>
        <w:t>ess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dança </w:t>
      </w:r>
      <w:r w:rsidR="00C74579">
        <w:rPr>
          <w:rFonts w:ascii="Times New Roman" w:hAnsi="Times New Roman" w:cs="Times New Roman"/>
          <w:sz w:val="24"/>
          <w:szCs w:val="24"/>
        </w:rPr>
        <w:t>obstinada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1476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mulher russa é capaz</w:t>
      </w:r>
      <w:r w:rsidR="00D61476">
        <w:rPr>
          <w:rFonts w:ascii="Times New Roman" w:hAnsi="Times New Roman" w:cs="Times New Roman"/>
          <w:sz w:val="24"/>
          <w:szCs w:val="24"/>
        </w:rPr>
        <w:t xml:space="preserve"> de realizar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Com um </w:t>
      </w:r>
      <w:r w:rsidR="00D61476">
        <w:rPr>
          <w:rFonts w:ascii="Times New Roman" w:hAnsi="Times New Roman" w:cs="Times New Roman"/>
          <w:sz w:val="24"/>
          <w:szCs w:val="24"/>
        </w:rPr>
        <w:t>grito apaixonado e despudorado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lembrava o gemido </w:t>
      </w:r>
      <w:r w:rsidR="00C0274D">
        <w:rPr>
          <w:rFonts w:ascii="Times New Roman" w:hAnsi="Times New Roman" w:cs="Times New Roman"/>
          <w:sz w:val="24"/>
          <w:szCs w:val="24"/>
        </w:rPr>
        <w:t>de uma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D61476">
        <w:rPr>
          <w:rFonts w:ascii="Times New Roman" w:hAnsi="Times New Roman" w:cs="Times New Roman"/>
          <w:sz w:val="24"/>
          <w:szCs w:val="24"/>
        </w:rPr>
        <w:t xml:space="preserve">auge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C0274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prazer </w:t>
      </w:r>
      <w:r w:rsidR="00C0274D">
        <w:rPr>
          <w:rFonts w:ascii="Times New Roman" w:hAnsi="Times New Roman" w:cs="Times New Roman"/>
          <w:sz w:val="24"/>
          <w:szCs w:val="24"/>
        </w:rPr>
        <w:t>carnal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abrindo largamente os braços, como </w:t>
      </w:r>
      <w:r w:rsidR="00682EF4">
        <w:rPr>
          <w:rFonts w:ascii="Times New Roman" w:hAnsi="Times New Roman" w:cs="Times New Roman"/>
          <w:sz w:val="24"/>
          <w:szCs w:val="24"/>
        </w:rPr>
        <w:t xml:space="preserve">se </w:t>
      </w:r>
      <w:r w:rsidR="003F6ADB">
        <w:rPr>
          <w:rFonts w:ascii="Times New Roman" w:hAnsi="Times New Roman" w:cs="Times New Roman"/>
          <w:sz w:val="24"/>
          <w:szCs w:val="24"/>
        </w:rPr>
        <w:t xml:space="preserve">precisasse se </w:t>
      </w:r>
      <w:r w:rsidR="00682EF4">
        <w:rPr>
          <w:rFonts w:ascii="Times New Roman" w:hAnsi="Times New Roman" w:cs="Times New Roman"/>
          <w:sz w:val="24"/>
          <w:szCs w:val="24"/>
        </w:rPr>
        <w:t>refrescar do calor de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leito </w:t>
      </w:r>
      <w:r w:rsidR="008603A7">
        <w:rPr>
          <w:rFonts w:ascii="Times New Roman" w:hAnsi="Times New Roman" w:cs="Times New Roman"/>
          <w:sz w:val="24"/>
          <w:szCs w:val="24"/>
        </w:rPr>
        <w:t>junto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0A02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estufa</w:t>
      </w:r>
      <w:r w:rsidR="00150A02">
        <w:rPr>
          <w:rFonts w:ascii="Times New Roman" w:hAnsi="Times New Roman" w:cs="Times New Roman"/>
          <w:sz w:val="24"/>
          <w:szCs w:val="24"/>
        </w:rPr>
        <w:t xml:space="preserve"> acesa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Vera se deslocava sob </w:t>
      </w:r>
      <w:r w:rsidR="003F6ADB">
        <w:rPr>
          <w:rFonts w:ascii="Times New Roman" w:hAnsi="Times New Roman" w:cs="Times New Roman"/>
          <w:sz w:val="24"/>
          <w:szCs w:val="24"/>
        </w:rPr>
        <w:t xml:space="preserve">o som impetuoso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das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tchastuchkas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Vorónej</w:t>
      </w:r>
      <w:r w:rsidR="003F6ADB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inesperadamente</w:t>
      </w:r>
      <w:r w:rsidR="003F6ADB">
        <w:rPr>
          <w:rFonts w:ascii="Times New Roman" w:hAnsi="Times New Roman" w:cs="Times New Roman"/>
          <w:sz w:val="24"/>
          <w:szCs w:val="24"/>
        </w:rPr>
        <w:t xml:space="preserve"> 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encostou em Dã, </w:t>
      </w:r>
      <w:r w:rsidR="00BE3E4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1B7E6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2A392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</w:t>
      </w:r>
      <w:r w:rsidR="00AF6F7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6F7A">
        <w:rPr>
          <w:rFonts w:ascii="Times New Roman" w:hAnsi="Times New Roman" w:cs="Times New Roman"/>
          <w:sz w:val="24"/>
          <w:szCs w:val="24"/>
        </w:rPr>
        <w:t>seios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rijo</w:t>
      </w:r>
      <w:r w:rsidR="00AF6F7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, apesar de ter amamentado duas filhas, dolorido</w:t>
      </w:r>
      <w:r w:rsidR="00AF6F7A">
        <w:rPr>
          <w:rFonts w:ascii="Times New Roman" w:hAnsi="Times New Roman" w:cs="Times New Roman"/>
          <w:sz w:val="24"/>
          <w:szCs w:val="24"/>
        </w:rPr>
        <w:t>s</w:t>
      </w:r>
      <w:r w:rsidR="006A675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excita</w:t>
      </w:r>
      <w:r w:rsidR="00AF6F7A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cravou-se </w:t>
      </w:r>
      <w:r w:rsidR="00AF6F7A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ele.</w:t>
      </w:r>
    </w:p>
    <w:p w:rsidR="0024094F" w:rsidRPr="00C5704C" w:rsidRDefault="002A392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Acompanhe-me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dança, Dã </w:t>
      </w:r>
      <w:r w:rsidR="002A3179" w:rsidRPr="00C5704C">
        <w:rPr>
          <w:rFonts w:ascii="Times New Roman" w:hAnsi="Times New Roman" w:cs="Times New Roman"/>
          <w:sz w:val="24"/>
          <w:szCs w:val="24"/>
        </w:rPr>
        <w:t>I</w:t>
      </w:r>
      <w:r w:rsidR="002A3179">
        <w:rPr>
          <w:rFonts w:ascii="Times New Roman" w:hAnsi="Times New Roman" w:cs="Times New Roman"/>
          <w:sz w:val="24"/>
          <w:szCs w:val="24"/>
        </w:rPr>
        <w:t>á</w:t>
      </w:r>
      <w:r w:rsidR="002A3179" w:rsidRPr="00C5704C">
        <w:rPr>
          <w:rFonts w:ascii="Times New Roman" w:hAnsi="Times New Roman" w:cs="Times New Roman"/>
          <w:sz w:val="24"/>
          <w:szCs w:val="24"/>
        </w:rPr>
        <w:t>kovlevitch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AF6F7A">
        <w:rPr>
          <w:rStyle w:val="Refdenotaderodap"/>
          <w:rFonts w:ascii="Times New Roman" w:hAnsi="Times New Roman" w:cs="Times New Roman"/>
          <w:sz w:val="24"/>
          <w:szCs w:val="24"/>
        </w:rPr>
        <w:footnoteReference w:id="6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 repente Rute, que era Pelágia, a filha adotiva do Anticristo, </w:t>
      </w:r>
      <w:r w:rsidR="002D1A57">
        <w:rPr>
          <w:rFonts w:ascii="Times New Roman" w:hAnsi="Times New Roman" w:cs="Times New Roman"/>
          <w:sz w:val="24"/>
          <w:szCs w:val="24"/>
        </w:rPr>
        <w:t xml:space="preserve">com o rosto </w:t>
      </w:r>
      <w:r w:rsidR="00F948D3">
        <w:rPr>
          <w:rFonts w:ascii="Times New Roman" w:hAnsi="Times New Roman" w:cs="Times New Roman"/>
          <w:sz w:val="24"/>
          <w:szCs w:val="24"/>
        </w:rPr>
        <w:t>privad</w:t>
      </w:r>
      <w:r w:rsidR="002D1A5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48D3">
        <w:rPr>
          <w:rFonts w:ascii="Times New Roman" w:hAnsi="Times New Roman" w:cs="Times New Roman"/>
          <w:sz w:val="24"/>
          <w:szCs w:val="24"/>
        </w:rPr>
        <w:t>d</w:t>
      </w:r>
      <w:r w:rsidR="00AF6F7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52DB">
        <w:rPr>
          <w:rFonts w:ascii="Times New Roman" w:hAnsi="Times New Roman" w:cs="Times New Roman"/>
          <w:sz w:val="24"/>
          <w:szCs w:val="24"/>
        </w:rPr>
        <w:t>ú</w:t>
      </w:r>
      <w:r w:rsidR="00A752DB" w:rsidRPr="00C5704C">
        <w:rPr>
          <w:rFonts w:ascii="Times New Roman" w:hAnsi="Times New Roman" w:cs="Times New Roman"/>
          <w:sz w:val="24"/>
          <w:szCs w:val="24"/>
        </w:rPr>
        <w:t xml:space="preserve">ltima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gota de sangue, gritou </w:t>
      </w:r>
      <w:r w:rsidR="00F948D3">
        <w:rPr>
          <w:rFonts w:ascii="Times New Roman" w:hAnsi="Times New Roman" w:cs="Times New Roman"/>
          <w:sz w:val="24"/>
          <w:szCs w:val="24"/>
        </w:rPr>
        <w:t>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aldeã</w:t>
      </w:r>
      <w:r w:rsidR="00F948D3">
        <w:rPr>
          <w:rFonts w:ascii="Times New Roman" w:hAnsi="Times New Roman" w:cs="Times New Roman"/>
          <w:sz w:val="24"/>
          <w:szCs w:val="24"/>
        </w:rPr>
        <w:t>, histericamente,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caiu sem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sentidos. </w:t>
      </w:r>
      <w:r w:rsidR="00F948D3">
        <w:rPr>
          <w:rFonts w:ascii="Times New Roman" w:hAnsi="Times New Roman" w:cs="Times New Roman"/>
          <w:sz w:val="24"/>
          <w:szCs w:val="24"/>
        </w:rPr>
        <w:t>No mesmo instante,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velha Tchesnokova saiu correndo d</w:t>
      </w:r>
      <w:r w:rsidR="00D7140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0A02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quarto, parou </w:t>
      </w:r>
      <w:r w:rsidR="00F948D3">
        <w:rPr>
          <w:rFonts w:ascii="Times New Roman" w:hAnsi="Times New Roman" w:cs="Times New Roman"/>
          <w:sz w:val="24"/>
          <w:szCs w:val="24"/>
        </w:rPr>
        <w:t>o gramofone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estendeu uma caneca </w:t>
      </w:r>
      <w:r w:rsidR="00F948D3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 ao </w:t>
      </w:r>
      <w:r w:rsidR="00F948D3">
        <w:rPr>
          <w:rFonts w:ascii="Times New Roman" w:hAnsi="Times New Roman" w:cs="Times New Roman"/>
          <w:sz w:val="24"/>
          <w:szCs w:val="24"/>
        </w:rPr>
        <w:t>Anticristo,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assustado, inclin</w:t>
      </w:r>
      <w:r w:rsidR="00F948D3">
        <w:rPr>
          <w:rFonts w:ascii="Times New Roman" w:hAnsi="Times New Roman" w:cs="Times New Roman"/>
          <w:sz w:val="24"/>
          <w:szCs w:val="24"/>
        </w:rPr>
        <w:t>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a filha.</w:t>
      </w:r>
    </w:p>
    <w:p w:rsidR="0024094F" w:rsidRPr="00C5704C" w:rsidRDefault="003255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para casa, mamãe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Tássia, </w:t>
      </w:r>
      <w:r w:rsidR="00F948D3">
        <w:rPr>
          <w:rFonts w:ascii="Times New Roman" w:hAnsi="Times New Roman" w:cs="Times New Roman"/>
          <w:sz w:val="24"/>
          <w:szCs w:val="24"/>
        </w:rPr>
        <w:t xml:space="preserve">em voz </w:t>
      </w:r>
      <w:r w:rsidR="0024094F" w:rsidRPr="00C5704C">
        <w:rPr>
          <w:rFonts w:ascii="Times New Roman" w:hAnsi="Times New Roman" w:cs="Times New Roman"/>
          <w:sz w:val="24"/>
          <w:szCs w:val="24"/>
        </w:rPr>
        <w:t>baix</w:t>
      </w:r>
      <w:r w:rsidR="00F948D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EC273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A1B8A">
        <w:rPr>
          <w:rFonts w:ascii="Times New Roman" w:hAnsi="Times New Roman" w:cs="Times New Roman"/>
          <w:sz w:val="24"/>
          <w:szCs w:val="24"/>
        </w:rPr>
        <w:t>P</w:t>
      </w:r>
      <w:r w:rsidR="0024094F" w:rsidRPr="00BA1B8A">
        <w:rPr>
          <w:rFonts w:ascii="Times New Roman" w:hAnsi="Times New Roman" w:cs="Times New Roman"/>
          <w:sz w:val="24"/>
          <w:szCs w:val="24"/>
        </w:rPr>
        <w:t>erplexa com o acontecido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agitada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dança, </w:t>
      </w:r>
      <w:r w:rsidR="00F948D3">
        <w:rPr>
          <w:rFonts w:ascii="Times New Roman" w:hAnsi="Times New Roman" w:cs="Times New Roman"/>
          <w:sz w:val="24"/>
          <w:szCs w:val="24"/>
        </w:rPr>
        <w:t xml:space="preserve">Vera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estava em pé, ofegante, </w:t>
      </w:r>
      <w:r w:rsidR="00D62E9F">
        <w:rPr>
          <w:rFonts w:ascii="Times New Roman" w:hAnsi="Times New Roman" w:cs="Times New Roman"/>
          <w:sz w:val="24"/>
          <w:szCs w:val="24"/>
        </w:rPr>
        <w:t xml:space="preserve">e, </w:t>
      </w:r>
      <w:r w:rsidR="00CF3CD3">
        <w:rPr>
          <w:rFonts w:ascii="Times New Roman" w:hAnsi="Times New Roman" w:cs="Times New Roman"/>
          <w:sz w:val="24"/>
          <w:szCs w:val="24"/>
        </w:rPr>
        <w:t xml:space="preserve">com a </w:t>
      </w:r>
      <w:r w:rsidR="00D62E9F">
        <w:rPr>
          <w:rFonts w:ascii="Times New Roman" w:hAnsi="Times New Roman" w:cs="Times New Roman"/>
          <w:sz w:val="24"/>
          <w:szCs w:val="24"/>
        </w:rPr>
        <w:t>respira</w:t>
      </w:r>
      <w:r w:rsidR="00CF3CD3">
        <w:rPr>
          <w:rFonts w:ascii="Times New Roman" w:hAnsi="Times New Roman" w:cs="Times New Roman"/>
          <w:sz w:val="24"/>
          <w:szCs w:val="24"/>
        </w:rPr>
        <w:t>ção entrecortada</w:t>
      </w:r>
      <w:r w:rsidR="00D62E9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2E9F">
        <w:rPr>
          <w:rFonts w:ascii="Times New Roman" w:hAnsi="Times New Roman" w:cs="Times New Roman"/>
          <w:sz w:val="24"/>
          <w:szCs w:val="24"/>
        </w:rPr>
        <w:t>expressou-se de forma genuinamente russa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3255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1A57">
        <w:rPr>
          <w:rFonts w:ascii="Times New Roman" w:hAnsi="Times New Roman" w:cs="Times New Roman"/>
          <w:sz w:val="24"/>
          <w:szCs w:val="24"/>
        </w:rPr>
        <w:t>F</w:t>
      </w:r>
      <w:r w:rsidR="0024094F" w:rsidRPr="00C5704C">
        <w:rPr>
          <w:rFonts w:ascii="Times New Roman" w:hAnsi="Times New Roman" w:cs="Times New Roman"/>
          <w:sz w:val="24"/>
          <w:szCs w:val="24"/>
        </w:rPr>
        <w:t>iz alg</w:t>
      </w:r>
      <w:r w:rsidR="002D1A5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1A57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errad</w:t>
      </w:r>
      <w:r w:rsidR="002D1A5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Será que devo me desculpar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3255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2D1A57">
        <w:rPr>
          <w:rFonts w:ascii="Times New Roman" w:hAnsi="Times New Roman" w:cs="Times New Roman"/>
          <w:sz w:val="24"/>
          <w:szCs w:val="24"/>
        </w:rPr>
        <w:t>ã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é necessário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Tássia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agora </w:t>
      </w:r>
      <w:r w:rsidR="00150A02">
        <w:rPr>
          <w:rFonts w:ascii="Times New Roman" w:hAnsi="Times New Roman" w:cs="Times New Roman"/>
          <w:sz w:val="24"/>
          <w:szCs w:val="24"/>
        </w:rPr>
        <w:t xml:space="preserve">eles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estão </w:t>
      </w:r>
      <w:r w:rsidR="002D1A57">
        <w:rPr>
          <w:rFonts w:ascii="Times New Roman" w:hAnsi="Times New Roman" w:cs="Times New Roman"/>
          <w:sz w:val="24"/>
          <w:szCs w:val="24"/>
        </w:rPr>
        <w:t>preocupados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1A57">
        <w:rPr>
          <w:rFonts w:ascii="Times New Roman" w:hAnsi="Times New Roman" w:cs="Times New Roman"/>
          <w:sz w:val="24"/>
          <w:szCs w:val="24"/>
        </w:rPr>
        <w:t>conosco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>amos</w:t>
      </w:r>
      <w:r w:rsidR="0024094F" w:rsidRPr="00C5704C">
        <w:rPr>
          <w:rFonts w:ascii="Times New Roman" w:hAnsi="Times New Roman" w:cs="Times New Roman"/>
          <w:sz w:val="24"/>
          <w:szCs w:val="24"/>
        </w:rPr>
        <w:t>, mamãe.</w:t>
      </w:r>
    </w:p>
    <w:p w:rsidR="0024094F" w:rsidRPr="00C5704C" w:rsidRDefault="005D28A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 se despedirem,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Vera e Tássia saíram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casa </w:t>
      </w:r>
      <w:r w:rsidR="006B6EA5">
        <w:rPr>
          <w:rFonts w:ascii="Times New Roman" w:hAnsi="Times New Roman" w:cs="Times New Roman"/>
          <w:sz w:val="24"/>
          <w:szCs w:val="24"/>
        </w:rPr>
        <w:t>cuja paz haviam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perturbado e</w:t>
      </w:r>
      <w:r w:rsidR="00150A0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0A02">
        <w:rPr>
          <w:rFonts w:ascii="Times New Roman" w:hAnsi="Times New Roman" w:cs="Times New Roman"/>
          <w:sz w:val="24"/>
          <w:szCs w:val="24"/>
        </w:rPr>
        <w:t>ao caminhar</w:t>
      </w:r>
      <w:r w:rsidR="00D71409">
        <w:rPr>
          <w:rFonts w:ascii="Times New Roman" w:hAnsi="Times New Roman" w:cs="Times New Roman"/>
          <w:sz w:val="24"/>
          <w:szCs w:val="24"/>
        </w:rPr>
        <w:t>em</w:t>
      </w:r>
      <w:r w:rsidR="00150A02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cada uma </w:t>
      </w:r>
      <w:r w:rsidR="00150A02">
        <w:rPr>
          <w:rFonts w:ascii="Times New Roman" w:hAnsi="Times New Roman" w:cs="Times New Roman"/>
          <w:sz w:val="24"/>
          <w:szCs w:val="24"/>
        </w:rPr>
        <w:t>perdia-se nos próprios pensamentos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83258">
        <w:rPr>
          <w:rFonts w:ascii="Times New Roman" w:hAnsi="Times New Roman" w:cs="Times New Roman"/>
          <w:sz w:val="24"/>
          <w:szCs w:val="24"/>
        </w:rPr>
        <w:t>Nas primeiras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noite</w:t>
      </w:r>
      <w:r w:rsidR="0093213D">
        <w:rPr>
          <w:rFonts w:ascii="Times New Roman" w:hAnsi="Times New Roman" w:cs="Times New Roman"/>
          <w:sz w:val="24"/>
          <w:szCs w:val="24"/>
        </w:rPr>
        <w:t>s</w:t>
      </w:r>
      <w:del w:id="404" w:author="Daniela Mountian" w:date="2017-05-01T11:10:00Z">
        <w:r w:rsidR="0024094F" w:rsidRPr="00C5704C" w:rsidDel="0093213D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405" w:author="Daniela Mountian" w:date="2017-05-01T10:57:00Z">
        <w:r w:rsidR="00150A0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primaver</w:t>
      </w:r>
      <w:r w:rsidR="00B83258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25266">
        <w:rPr>
          <w:rFonts w:ascii="Times New Roman" w:hAnsi="Times New Roman" w:cs="Times New Roman"/>
          <w:sz w:val="24"/>
          <w:szCs w:val="24"/>
        </w:rPr>
        <w:t>perto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lua cheia, </w:t>
      </w:r>
      <w:r w:rsidR="00F86E34">
        <w:rPr>
          <w:rFonts w:ascii="Times New Roman" w:hAnsi="Times New Roman" w:cs="Times New Roman"/>
          <w:sz w:val="24"/>
          <w:szCs w:val="24"/>
        </w:rPr>
        <w:t xml:space="preserve">pensamos e respiramos </w:t>
      </w:r>
      <w:r w:rsidR="001E336E">
        <w:rPr>
          <w:rFonts w:ascii="Times New Roman" w:hAnsi="Times New Roman" w:cs="Times New Roman"/>
          <w:sz w:val="24"/>
          <w:szCs w:val="24"/>
        </w:rPr>
        <w:t>profundamente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3213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neve derretendo, as árvores </w:t>
      </w:r>
      <w:r w:rsidR="0093213D">
        <w:rPr>
          <w:rFonts w:ascii="Times New Roman" w:hAnsi="Times New Roman" w:cs="Times New Roman"/>
          <w:sz w:val="24"/>
          <w:szCs w:val="24"/>
        </w:rPr>
        <w:t>gestantes..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</w:t>
      </w:r>
      <w:r w:rsidR="0032558E">
        <w:rPr>
          <w:rFonts w:ascii="Times New Roman" w:hAnsi="Times New Roman" w:cs="Times New Roman"/>
          <w:sz w:val="24"/>
          <w:szCs w:val="24"/>
        </w:rPr>
        <w:t>R</w:t>
      </w:r>
      <w:r w:rsidR="0032558E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Derjávin </w:t>
      </w:r>
      <w:r w:rsidR="00620FD7">
        <w:rPr>
          <w:rFonts w:ascii="Times New Roman" w:hAnsi="Times New Roman" w:cs="Times New Roman"/>
          <w:sz w:val="24"/>
          <w:szCs w:val="24"/>
        </w:rPr>
        <w:t>matizava-se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0FD7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verde </w:t>
      </w:r>
      <w:r w:rsidR="0051326A">
        <w:rPr>
          <w:rFonts w:ascii="Times New Roman" w:hAnsi="Times New Roman" w:cs="Times New Roman"/>
          <w:sz w:val="24"/>
          <w:szCs w:val="24"/>
        </w:rPr>
        <w:t xml:space="preserve">com </w:t>
      </w:r>
      <w:r w:rsidR="0024094F" w:rsidRPr="00C5704C">
        <w:rPr>
          <w:rFonts w:ascii="Times New Roman" w:hAnsi="Times New Roman" w:cs="Times New Roman"/>
          <w:sz w:val="24"/>
          <w:szCs w:val="24"/>
        </w:rPr>
        <w:t>as folhas</w:t>
      </w:r>
      <w:r w:rsidR="0051326A">
        <w:rPr>
          <w:rFonts w:ascii="Times New Roman" w:hAnsi="Times New Roman" w:cs="Times New Roman"/>
          <w:sz w:val="24"/>
          <w:szCs w:val="24"/>
        </w:rPr>
        <w:t xml:space="preserve"> que os ramos concebiam</w:t>
      </w:r>
      <w:r w:rsidR="0024094F" w:rsidRPr="00C5704C">
        <w:rPr>
          <w:rFonts w:ascii="Times New Roman" w:hAnsi="Times New Roman" w:cs="Times New Roman"/>
          <w:sz w:val="24"/>
          <w:szCs w:val="24"/>
        </w:rPr>
        <w:t>, a floresta ao lado</w:t>
      </w:r>
      <w:r w:rsidR="00D379A5">
        <w:rPr>
          <w:rFonts w:ascii="Times New Roman" w:hAnsi="Times New Roman" w:cs="Times New Roman"/>
          <w:sz w:val="24"/>
          <w:szCs w:val="24"/>
        </w:rPr>
        <w:t xml:space="preserve"> </w:t>
      </w:r>
      <w:r w:rsidR="006B6EA5">
        <w:rPr>
          <w:rFonts w:ascii="Times New Roman" w:hAnsi="Times New Roman" w:cs="Times New Roman"/>
          <w:sz w:val="24"/>
          <w:szCs w:val="24"/>
        </w:rPr>
        <w:t>mostrava sua importância</w:t>
      </w:r>
      <w:r w:rsidR="0024094F" w:rsidRPr="00C5704C">
        <w:rPr>
          <w:rFonts w:ascii="Times New Roman" w:hAnsi="Times New Roman" w:cs="Times New Roman"/>
          <w:sz w:val="24"/>
          <w:szCs w:val="24"/>
        </w:rPr>
        <w:t>, e</w:t>
      </w:r>
      <w:r w:rsidR="0032558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 as sombras das árvores, as velhas </w:t>
      </w:r>
      <w:r w:rsidR="00D379A5">
        <w:rPr>
          <w:rFonts w:ascii="Times New Roman" w:hAnsi="Times New Roman" w:cs="Times New Roman"/>
          <w:sz w:val="24"/>
          <w:szCs w:val="24"/>
        </w:rPr>
        <w:t xml:space="preserve">faziam a </w:t>
      </w:r>
      <w:r w:rsidR="006B6EA5">
        <w:rPr>
          <w:rFonts w:ascii="Times New Roman" w:hAnsi="Times New Roman" w:cs="Times New Roman"/>
          <w:sz w:val="24"/>
          <w:szCs w:val="24"/>
        </w:rPr>
        <w:t>vigilância</w:t>
      </w:r>
      <w:r w:rsidR="00D379A5">
        <w:rPr>
          <w:rFonts w:ascii="Times New Roman" w:hAnsi="Times New Roman" w:cs="Times New Roman"/>
          <w:sz w:val="24"/>
          <w:szCs w:val="24"/>
        </w:rPr>
        <w:t xml:space="preserve"> vestidas em novos unifomes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620FD7">
        <w:rPr>
          <w:rFonts w:ascii="Times New Roman" w:hAnsi="Times New Roman" w:cs="Times New Roman"/>
          <w:sz w:val="24"/>
          <w:szCs w:val="24"/>
        </w:rPr>
        <w:t>xales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brancos e </w:t>
      </w:r>
      <w:r w:rsidR="0024094F" w:rsidRPr="001E336E">
        <w:rPr>
          <w:rFonts w:ascii="Times New Roman" w:hAnsi="Times New Roman" w:cs="Times New Roman"/>
          <w:sz w:val="24"/>
          <w:szCs w:val="24"/>
        </w:rPr>
        <w:t>roupões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733C80">
        <w:rPr>
          <w:rFonts w:ascii="Times New Roman" w:hAnsi="Times New Roman" w:cs="Times New Roman"/>
          <w:sz w:val="24"/>
          <w:szCs w:val="24"/>
        </w:rPr>
        <w:t>algodão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B6EA5">
        <w:rPr>
          <w:rFonts w:ascii="Times New Roman" w:hAnsi="Times New Roman" w:cs="Times New Roman"/>
          <w:sz w:val="24"/>
          <w:szCs w:val="24"/>
        </w:rPr>
        <w:t>Nessa época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B6EA5">
        <w:rPr>
          <w:rFonts w:ascii="Times New Roman" w:hAnsi="Times New Roman" w:cs="Times New Roman"/>
          <w:sz w:val="24"/>
          <w:szCs w:val="24"/>
        </w:rPr>
        <w:t xml:space="preserve">no princípio da </w:t>
      </w:r>
      <w:r w:rsidR="00A64611" w:rsidRPr="00C5704C">
        <w:rPr>
          <w:rFonts w:ascii="Times New Roman" w:hAnsi="Times New Roman" w:cs="Times New Roman"/>
          <w:sz w:val="24"/>
          <w:szCs w:val="24"/>
        </w:rPr>
        <w:t>primaver</w:t>
      </w:r>
      <w:r w:rsidR="00A6461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B6EA5">
        <w:rPr>
          <w:rFonts w:ascii="Times New Roman" w:hAnsi="Times New Roman" w:cs="Times New Roman"/>
          <w:sz w:val="24"/>
          <w:szCs w:val="24"/>
        </w:rPr>
        <w:t>os trajes de inverno ainda não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tinham </w:t>
      </w:r>
      <w:r w:rsidR="006B6EA5">
        <w:rPr>
          <w:rFonts w:ascii="Times New Roman" w:hAnsi="Times New Roman" w:cs="Times New Roman"/>
          <w:sz w:val="24"/>
          <w:szCs w:val="24"/>
        </w:rPr>
        <w:t xml:space="preserve">sido </w:t>
      </w:r>
      <w:r w:rsidR="0024094F" w:rsidRPr="00C5704C">
        <w:rPr>
          <w:rFonts w:ascii="Times New Roman" w:hAnsi="Times New Roman" w:cs="Times New Roman"/>
          <w:sz w:val="24"/>
          <w:szCs w:val="24"/>
        </w:rPr>
        <w:t>trocado</w:t>
      </w:r>
      <w:r w:rsidR="006B6EA5">
        <w:rPr>
          <w:rFonts w:ascii="Times New Roman" w:hAnsi="Times New Roman" w:cs="Times New Roman"/>
          <w:sz w:val="24"/>
          <w:szCs w:val="24"/>
        </w:rPr>
        <w:t>s: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6EA5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pobre</w:t>
      </w:r>
      <w:r w:rsidR="006B6EA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6EA5">
        <w:rPr>
          <w:rFonts w:ascii="Times New Roman" w:hAnsi="Times New Roman" w:cs="Times New Roman"/>
          <w:sz w:val="24"/>
          <w:szCs w:val="24"/>
        </w:rPr>
        <w:t>usavam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casaco</w:t>
      </w:r>
      <w:r w:rsidR="006B6EA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6EA5">
        <w:rPr>
          <w:rFonts w:ascii="Times New Roman" w:hAnsi="Times New Roman" w:cs="Times New Roman"/>
          <w:sz w:val="24"/>
          <w:szCs w:val="24"/>
        </w:rPr>
        <w:t>forrados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algodão </w:t>
      </w:r>
      <w:r w:rsidR="006B6EA5">
        <w:rPr>
          <w:rFonts w:ascii="Times New Roman" w:hAnsi="Times New Roman" w:cs="Times New Roman"/>
          <w:sz w:val="24"/>
          <w:szCs w:val="24"/>
        </w:rPr>
        <w:t>e 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rico</w:t>
      </w:r>
      <w:r w:rsidR="006B6EA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pelerine</w:t>
      </w:r>
      <w:r w:rsidR="006B6EA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gola de pele de raposa. </w:t>
      </w:r>
      <w:r w:rsidR="00A8186A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ouv</w:t>
      </w:r>
      <w:r w:rsidR="00A8186A">
        <w:rPr>
          <w:rFonts w:ascii="Times New Roman" w:hAnsi="Times New Roman" w:cs="Times New Roman"/>
          <w:sz w:val="24"/>
          <w:szCs w:val="24"/>
        </w:rPr>
        <w:t>ire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 passos na escuridão, </w:t>
      </w:r>
      <w:r w:rsidR="00D06883">
        <w:rPr>
          <w:rFonts w:ascii="Times New Roman" w:hAnsi="Times New Roman" w:cs="Times New Roman"/>
          <w:sz w:val="24"/>
          <w:szCs w:val="24"/>
        </w:rPr>
        <w:t>as sentinelas da nação perscruta</w:t>
      </w:r>
      <w:r w:rsidR="00D71409">
        <w:rPr>
          <w:rFonts w:ascii="Times New Roman" w:hAnsi="Times New Roman" w:cs="Times New Roman"/>
          <w:sz w:val="24"/>
          <w:szCs w:val="24"/>
        </w:rPr>
        <w:t>va</w:t>
      </w:r>
      <w:r w:rsidR="00D06883">
        <w:rPr>
          <w:rFonts w:ascii="Times New Roman" w:hAnsi="Times New Roman" w:cs="Times New Roman"/>
          <w:sz w:val="24"/>
          <w:szCs w:val="24"/>
        </w:rPr>
        <w:t>m</w:t>
      </w:r>
      <w:r w:rsidR="00D71409">
        <w:rPr>
          <w:rFonts w:ascii="Times New Roman" w:hAnsi="Times New Roman" w:cs="Times New Roman"/>
          <w:sz w:val="24"/>
          <w:szCs w:val="24"/>
        </w:rPr>
        <w:t xml:space="preserve"> com os olhos</w:t>
      </w:r>
      <w:r w:rsidR="0024094F" w:rsidRPr="00C5704C">
        <w:rPr>
          <w:rFonts w:ascii="Times New Roman" w:hAnsi="Times New Roman" w:cs="Times New Roman"/>
          <w:sz w:val="24"/>
          <w:szCs w:val="24"/>
        </w:rPr>
        <w:t>, sussurra</w:t>
      </w:r>
      <w:r w:rsidR="00D71409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m, </w:t>
      </w:r>
      <w:r w:rsidR="00D71409">
        <w:rPr>
          <w:rFonts w:ascii="Times New Roman" w:hAnsi="Times New Roman" w:cs="Times New Roman"/>
          <w:sz w:val="24"/>
          <w:szCs w:val="24"/>
        </w:rPr>
        <w:t>emitiam seu sinal silenciosamente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05F62">
        <w:rPr>
          <w:rFonts w:ascii="Times New Roman" w:hAnsi="Times New Roman" w:cs="Times New Roman"/>
          <w:sz w:val="24"/>
          <w:szCs w:val="24"/>
        </w:rPr>
        <w:t>apenas</w:t>
      </w:r>
      <w:r w:rsidR="00D71409">
        <w:rPr>
          <w:rFonts w:ascii="Times New Roman" w:hAnsi="Times New Roman" w:cs="Times New Roman"/>
          <w:sz w:val="24"/>
          <w:szCs w:val="24"/>
        </w:rPr>
        <w:t xml:space="preserve"> por meio de sua feição</w:t>
      </w:r>
      <w:r w:rsidR="0024094F" w:rsidRPr="00C5704C">
        <w:rPr>
          <w:rFonts w:ascii="Times New Roman" w:hAnsi="Times New Roman" w:cs="Times New Roman"/>
          <w:sz w:val="24"/>
          <w:szCs w:val="24"/>
        </w:rPr>
        <w:t>: “Nós somos russ</w:t>
      </w:r>
      <w:r w:rsidR="0024094F" w:rsidRPr="00D71409">
        <w:rPr>
          <w:rFonts w:ascii="Times New Roman" w:hAnsi="Times New Roman" w:cs="Times New Roman"/>
          <w:sz w:val="24"/>
          <w:szCs w:val="24"/>
          <w:highlight w:val="yellow"/>
          <w:rPrChange w:id="406" w:author="Daniela Mountian" w:date="2017-05-01T14:28:00Z">
            <w:rPr>
              <w:rFonts w:ascii="Times New Roman" w:hAnsi="Times New Roman" w:cs="Times New Roman"/>
              <w:sz w:val="24"/>
              <w:szCs w:val="24"/>
            </w:rPr>
          </w:rPrChange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s, e vocês?” Não </w:t>
      </w:r>
      <w:r w:rsidR="00D71409">
        <w:rPr>
          <w:rFonts w:ascii="Times New Roman" w:hAnsi="Times New Roman" w:cs="Times New Roman"/>
          <w:sz w:val="24"/>
          <w:szCs w:val="24"/>
        </w:rPr>
        <w:t>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Kopóssov</w:t>
      </w:r>
      <w:r w:rsidR="00D71409">
        <w:rPr>
          <w:rFonts w:ascii="Times New Roman" w:hAnsi="Times New Roman" w:cs="Times New Roman"/>
          <w:sz w:val="24"/>
          <w:szCs w:val="24"/>
        </w:rPr>
        <w:t xml:space="preserve"> passando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Que família leviana... Ele é um bêbado e </w:t>
      </w:r>
      <w:r w:rsidR="00D71409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desordeiro, ela é uma </w:t>
      </w:r>
      <w:r w:rsidR="00D71409">
        <w:rPr>
          <w:rFonts w:ascii="Times New Roman" w:hAnsi="Times New Roman" w:cs="Times New Roman"/>
          <w:sz w:val="24"/>
          <w:szCs w:val="24"/>
        </w:rPr>
        <w:t>indecente</w:t>
      </w:r>
      <w:r w:rsidR="00B83258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as crianças</w:t>
      </w:r>
      <w:r w:rsidR="00A6461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D71409">
        <w:rPr>
          <w:rFonts w:ascii="Times New Roman" w:hAnsi="Times New Roman" w:cs="Times New Roman"/>
          <w:sz w:val="24"/>
          <w:szCs w:val="24"/>
        </w:rPr>
        <w:t xml:space="preserve">as coitadas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podem aprender com eles? </w:t>
      </w:r>
      <w:r w:rsidR="00A64611">
        <w:rPr>
          <w:rFonts w:ascii="Times New Roman" w:hAnsi="Times New Roman" w:cs="Times New Roman"/>
          <w:sz w:val="24"/>
          <w:szCs w:val="24"/>
        </w:rPr>
        <w:t>Vejam</w:t>
      </w:r>
      <w:r w:rsidR="00D71409">
        <w:rPr>
          <w:rFonts w:ascii="Times New Roman" w:hAnsi="Times New Roman" w:cs="Times New Roman"/>
          <w:sz w:val="24"/>
          <w:szCs w:val="24"/>
        </w:rPr>
        <w:t>,</w:t>
      </w:r>
      <w:ins w:id="407" w:author="Leila" w:date="2016-07-18T10:59:00Z">
        <w:r w:rsidR="00A64611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="00D71409">
        <w:rPr>
          <w:rFonts w:ascii="Times New Roman" w:hAnsi="Times New Roman" w:cs="Times New Roman"/>
          <w:sz w:val="24"/>
          <w:szCs w:val="24"/>
        </w:rPr>
        <w:t>e a fi</w:t>
      </w:r>
      <w:r w:rsidR="00B83258">
        <w:rPr>
          <w:rFonts w:ascii="Times New Roman" w:hAnsi="Times New Roman" w:cs="Times New Roman"/>
          <w:sz w:val="24"/>
          <w:szCs w:val="24"/>
        </w:rPr>
        <w:t>l</w:t>
      </w:r>
      <w:r w:rsidR="00D71409">
        <w:rPr>
          <w:rFonts w:ascii="Times New Roman" w:hAnsi="Times New Roman" w:cs="Times New Roman"/>
          <w:sz w:val="24"/>
          <w:szCs w:val="24"/>
        </w:rPr>
        <w:t xml:space="preserve">ha ficam até </w:t>
      </w:r>
      <w:r w:rsidR="0024094F" w:rsidRPr="00C5704C">
        <w:rPr>
          <w:rFonts w:ascii="Times New Roman" w:hAnsi="Times New Roman" w:cs="Times New Roman"/>
          <w:sz w:val="24"/>
          <w:szCs w:val="24"/>
        </w:rPr>
        <w:t>tão tarde</w:t>
      </w:r>
      <w:r w:rsidR="00D71409">
        <w:rPr>
          <w:rFonts w:ascii="Times New Roman" w:hAnsi="Times New Roman" w:cs="Times New Roman"/>
          <w:sz w:val="24"/>
          <w:szCs w:val="24"/>
        </w:rPr>
        <w:t xml:space="preserve"> na rua</w:t>
      </w:r>
      <w:r w:rsidR="00F05F62">
        <w:rPr>
          <w:rFonts w:ascii="Times New Roman" w:hAnsi="Times New Roman" w:cs="Times New Roman"/>
          <w:sz w:val="24"/>
          <w:szCs w:val="24"/>
        </w:rPr>
        <w:t>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De onde </w:t>
      </w:r>
      <w:r w:rsidR="008603A7">
        <w:rPr>
          <w:rFonts w:ascii="Times New Roman" w:hAnsi="Times New Roman" w:cs="Times New Roman"/>
          <w:sz w:val="24"/>
          <w:szCs w:val="24"/>
        </w:rPr>
        <w:t xml:space="preserve">elas </w:t>
      </w:r>
      <w:r w:rsidR="0024094F" w:rsidRPr="00C5704C">
        <w:rPr>
          <w:rFonts w:ascii="Times New Roman" w:hAnsi="Times New Roman" w:cs="Times New Roman"/>
          <w:sz w:val="24"/>
          <w:szCs w:val="24"/>
        </w:rPr>
        <w:t>estão v</w:t>
      </w:r>
      <w:r w:rsidR="00D71409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ndo? </w:t>
      </w:r>
      <w:r w:rsidR="00D71409">
        <w:rPr>
          <w:rFonts w:ascii="Times New Roman" w:hAnsi="Times New Roman" w:cs="Times New Roman"/>
          <w:sz w:val="24"/>
          <w:szCs w:val="24"/>
        </w:rPr>
        <w:t xml:space="preserve">Por acaso não é </w:t>
      </w:r>
      <w:r w:rsidR="0024094F" w:rsidRPr="00C5704C">
        <w:rPr>
          <w:rFonts w:ascii="Times New Roman" w:hAnsi="Times New Roman" w:cs="Times New Roman"/>
          <w:sz w:val="24"/>
          <w:szCs w:val="24"/>
        </w:rPr>
        <w:t>da casa</w:t>
      </w:r>
      <w:r w:rsidR="00D71409">
        <w:rPr>
          <w:rFonts w:ascii="Times New Roman" w:hAnsi="Times New Roman" w:cs="Times New Roman"/>
          <w:sz w:val="24"/>
          <w:szCs w:val="24"/>
        </w:rPr>
        <w:t xml:space="preserve"> nº 30, </w:t>
      </w:r>
      <w:r w:rsidR="0024094F" w:rsidRPr="00C5704C">
        <w:rPr>
          <w:rFonts w:ascii="Times New Roman" w:hAnsi="Times New Roman" w:cs="Times New Roman"/>
          <w:sz w:val="24"/>
          <w:szCs w:val="24"/>
        </w:rPr>
        <w:t>da Tchesnokova,  moram os judeus?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sob o olhar </w:t>
      </w:r>
      <w:r w:rsidR="00D71409">
        <w:rPr>
          <w:rFonts w:ascii="Times New Roman" w:hAnsi="Times New Roman" w:cs="Times New Roman"/>
          <w:sz w:val="24"/>
          <w:szCs w:val="24"/>
        </w:rPr>
        <w:t>vigilante</w:t>
      </w:r>
      <w:r w:rsidR="00F05F6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velhas</w:t>
      </w:r>
      <w:r w:rsidR="00F05F62">
        <w:rPr>
          <w:rFonts w:ascii="Times New Roman" w:hAnsi="Times New Roman" w:cs="Times New Roman"/>
          <w:sz w:val="24"/>
          <w:szCs w:val="24"/>
        </w:rPr>
        <w:t xml:space="preserve"> silentes</w:t>
      </w:r>
      <w:r w:rsidRPr="00C5704C">
        <w:rPr>
          <w:rFonts w:ascii="Times New Roman" w:hAnsi="Times New Roman" w:cs="Times New Roman"/>
          <w:sz w:val="24"/>
          <w:szCs w:val="24"/>
        </w:rPr>
        <w:t>, mãe e filha chegaram à casa</w:t>
      </w:r>
      <w:r w:rsidR="00A6461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D71409">
        <w:rPr>
          <w:rFonts w:ascii="Times New Roman" w:hAnsi="Times New Roman" w:cs="Times New Roman"/>
          <w:sz w:val="24"/>
          <w:szCs w:val="24"/>
        </w:rPr>
        <w:t>º 2</w:t>
      </w:r>
      <w:r w:rsidRPr="00C5704C">
        <w:rPr>
          <w:rFonts w:ascii="Times New Roman" w:hAnsi="Times New Roman" w:cs="Times New Roman"/>
          <w:sz w:val="24"/>
          <w:szCs w:val="24"/>
        </w:rPr>
        <w:t>, no fi</w:t>
      </w:r>
      <w:r w:rsidR="00F05F62">
        <w:rPr>
          <w:rFonts w:ascii="Times New Roman" w:hAnsi="Times New Roman" w:cs="Times New Roman"/>
          <w:sz w:val="24"/>
          <w:szCs w:val="24"/>
        </w:rPr>
        <w:t>nzinho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rua. Andrei não estava bêbado, mas já tinha </w:t>
      </w:r>
      <w:r w:rsidR="00F05F62">
        <w:rPr>
          <w:rFonts w:ascii="Times New Roman" w:hAnsi="Times New Roman" w:cs="Times New Roman"/>
          <w:sz w:val="24"/>
          <w:szCs w:val="24"/>
        </w:rPr>
        <w:t>tomado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5F62">
        <w:rPr>
          <w:rFonts w:ascii="Times New Roman" w:hAnsi="Times New Roman" w:cs="Times New Roman"/>
          <w:sz w:val="24"/>
          <w:szCs w:val="24"/>
        </w:rPr>
        <w:t>alg</w:t>
      </w:r>
      <w:r w:rsidRPr="00C5704C">
        <w:rPr>
          <w:rFonts w:ascii="Times New Roman" w:hAnsi="Times New Roman" w:cs="Times New Roman"/>
          <w:sz w:val="24"/>
          <w:szCs w:val="24"/>
        </w:rPr>
        <w:t>u</w:t>
      </w:r>
      <w:r w:rsidR="00F05F62">
        <w:rPr>
          <w:rFonts w:ascii="Times New Roman" w:hAnsi="Times New Roman" w:cs="Times New Roman"/>
          <w:sz w:val="24"/>
          <w:szCs w:val="24"/>
        </w:rPr>
        <w:t>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5F62">
        <w:rPr>
          <w:rFonts w:ascii="Times New Roman" w:hAnsi="Times New Roman" w:cs="Times New Roman"/>
          <w:sz w:val="24"/>
          <w:szCs w:val="24"/>
        </w:rPr>
        <w:t>goles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queria dar </w:t>
      </w:r>
      <w:r w:rsidR="00733C80">
        <w:rPr>
          <w:rFonts w:ascii="Times New Roman" w:hAnsi="Times New Roman" w:cs="Times New Roman"/>
          <w:sz w:val="24"/>
          <w:szCs w:val="24"/>
        </w:rPr>
        <w:t>pelo menos</w:t>
      </w:r>
      <w:r w:rsidR="00A64611">
        <w:rPr>
          <w:rFonts w:ascii="Times New Roman" w:hAnsi="Times New Roman" w:cs="Times New Roman"/>
          <w:sz w:val="24"/>
          <w:szCs w:val="24"/>
        </w:rPr>
        <w:t xml:space="preserve"> duas </w:t>
      </w:r>
      <w:r w:rsidR="00733C80">
        <w:rPr>
          <w:rFonts w:ascii="Times New Roman" w:hAnsi="Times New Roman" w:cs="Times New Roman"/>
          <w:sz w:val="24"/>
          <w:szCs w:val="24"/>
        </w:rPr>
        <w:t>surras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4611">
        <w:rPr>
          <w:rFonts w:ascii="Times New Roman" w:hAnsi="Times New Roman" w:cs="Times New Roman"/>
          <w:sz w:val="24"/>
          <w:szCs w:val="24"/>
        </w:rPr>
        <w:t>em</w:t>
      </w:r>
      <w:r w:rsidR="00A646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Vera por ela ter voltado tarde</w:t>
      </w:r>
      <w:r w:rsidR="00A64611">
        <w:rPr>
          <w:rFonts w:ascii="Times New Roman" w:hAnsi="Times New Roman" w:cs="Times New Roman"/>
          <w:sz w:val="24"/>
          <w:szCs w:val="24"/>
        </w:rPr>
        <w:t>;</w:t>
      </w:r>
      <w:r w:rsidR="00A646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entanto, </w:t>
      </w:r>
      <w:r w:rsidR="00A64611">
        <w:rPr>
          <w:rFonts w:ascii="Times New Roman" w:hAnsi="Times New Roman" w:cs="Times New Roman"/>
          <w:sz w:val="24"/>
          <w:szCs w:val="24"/>
        </w:rPr>
        <w:t>ao</w:t>
      </w:r>
      <w:r w:rsidR="00A646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73F5">
        <w:rPr>
          <w:rFonts w:ascii="Times New Roman" w:hAnsi="Times New Roman" w:cs="Times New Roman"/>
          <w:sz w:val="24"/>
          <w:szCs w:val="24"/>
        </w:rPr>
        <w:t xml:space="preserve">ver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Tássia, </w:t>
      </w:r>
      <w:r w:rsidR="00733C80">
        <w:rPr>
          <w:rFonts w:ascii="Times New Roman" w:hAnsi="Times New Roman" w:cs="Times New Roman"/>
          <w:sz w:val="24"/>
          <w:szCs w:val="24"/>
        </w:rPr>
        <w:t>ele se conteve e</w:t>
      </w:r>
      <w:r w:rsidR="00A646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somente </w:t>
      </w:r>
      <w:r w:rsidR="001B7E62">
        <w:rPr>
          <w:rFonts w:ascii="Times New Roman" w:hAnsi="Times New Roman" w:cs="Times New Roman"/>
          <w:sz w:val="24"/>
          <w:szCs w:val="24"/>
        </w:rPr>
        <w:t xml:space="preserve">fuzilou </w:t>
      </w:r>
      <w:r w:rsidR="00733C80">
        <w:rPr>
          <w:rFonts w:ascii="Times New Roman" w:hAnsi="Times New Roman" w:cs="Times New Roman"/>
          <w:sz w:val="24"/>
          <w:szCs w:val="24"/>
        </w:rPr>
        <w:t>a esposa</w:t>
      </w:r>
      <w:r w:rsidR="001B7E62">
        <w:rPr>
          <w:rFonts w:ascii="Times New Roman" w:hAnsi="Times New Roman" w:cs="Times New Roman"/>
          <w:sz w:val="24"/>
          <w:szCs w:val="24"/>
        </w:rPr>
        <w:t xml:space="preserve"> com o olhar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Vera preparou o jantar</w:t>
      </w:r>
      <w:r w:rsidR="00CF7879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787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la mesma não </w:t>
      </w:r>
      <w:r w:rsidR="00CF7879">
        <w:rPr>
          <w:rFonts w:ascii="Times New Roman" w:hAnsi="Times New Roman" w:cs="Times New Roman"/>
          <w:sz w:val="24"/>
          <w:szCs w:val="24"/>
        </w:rPr>
        <w:t>comeu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F7879">
        <w:rPr>
          <w:rFonts w:ascii="Times New Roman" w:hAnsi="Times New Roman" w:cs="Times New Roman"/>
          <w:sz w:val="24"/>
          <w:szCs w:val="24"/>
        </w:rPr>
        <w:t>indo se deitar no leito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7879">
        <w:rPr>
          <w:rFonts w:ascii="Times New Roman" w:hAnsi="Times New Roman" w:cs="Times New Roman"/>
          <w:sz w:val="24"/>
          <w:szCs w:val="24"/>
        </w:rPr>
        <w:t>junto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estufa</w:t>
      </w:r>
      <w:r w:rsidR="001B7E6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assim</w:t>
      </w:r>
      <w:r w:rsidR="001B7E6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5B79">
        <w:rPr>
          <w:rFonts w:ascii="Times New Roman" w:hAnsi="Times New Roman" w:cs="Times New Roman"/>
          <w:sz w:val="24"/>
          <w:szCs w:val="24"/>
        </w:rPr>
        <w:t>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colocou Ústia</w:t>
      </w:r>
      <w:r w:rsidR="00E35B79">
        <w:rPr>
          <w:rFonts w:ascii="Times New Roman" w:hAnsi="Times New Roman" w:cs="Times New Roman"/>
          <w:sz w:val="24"/>
          <w:szCs w:val="24"/>
        </w:rPr>
        <w:t xml:space="preserve"> na cama foi </w:t>
      </w:r>
      <w:r w:rsidRPr="00C5704C">
        <w:rPr>
          <w:rFonts w:ascii="Times New Roman" w:hAnsi="Times New Roman" w:cs="Times New Roman"/>
          <w:sz w:val="24"/>
          <w:szCs w:val="24"/>
        </w:rPr>
        <w:t>Tássia, contrariando o costume</w:t>
      </w:r>
      <w:r w:rsidR="00CF7879">
        <w:rPr>
          <w:rFonts w:ascii="Times New Roman" w:hAnsi="Times New Roman" w:cs="Times New Roman"/>
          <w:sz w:val="24"/>
          <w:szCs w:val="24"/>
        </w:rPr>
        <w:t xml:space="preserve"> da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E6EA9">
        <w:rPr>
          <w:rFonts w:ascii="Times New Roman" w:hAnsi="Times New Roman" w:cs="Times New Roman"/>
          <w:sz w:val="24"/>
          <w:szCs w:val="24"/>
        </w:rPr>
        <w:t>já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5B79">
        <w:rPr>
          <w:rFonts w:ascii="Times New Roman" w:hAnsi="Times New Roman" w:cs="Times New Roman"/>
          <w:sz w:val="24"/>
          <w:szCs w:val="24"/>
        </w:rPr>
        <w:t xml:space="preserve">era sempre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="00E35B79">
        <w:rPr>
          <w:rFonts w:ascii="Times New Roman" w:hAnsi="Times New Roman" w:cs="Times New Roman"/>
          <w:sz w:val="24"/>
          <w:szCs w:val="24"/>
        </w:rPr>
        <w:t>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5B79">
        <w:rPr>
          <w:rFonts w:ascii="Times New Roman" w:hAnsi="Times New Roman" w:cs="Times New Roman"/>
          <w:sz w:val="24"/>
          <w:szCs w:val="24"/>
        </w:rPr>
        <w:t>levava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</w:t>
      </w:r>
      <w:r w:rsidR="00CF7879">
        <w:rPr>
          <w:rFonts w:ascii="Times New Roman" w:hAnsi="Times New Roman" w:cs="Times New Roman"/>
          <w:sz w:val="24"/>
          <w:szCs w:val="24"/>
        </w:rPr>
        <w:t xml:space="preserve"> filha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favorita para dormir. Vera estava tão cansada</w:t>
      </w:r>
      <w:r w:rsidR="00E35B7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sentia tanta indiferença para com a vida que a cercava que dormiu </w:t>
      </w:r>
      <w:r w:rsidR="00E35B79">
        <w:rPr>
          <w:rFonts w:ascii="Times New Roman" w:hAnsi="Times New Roman" w:cs="Times New Roman"/>
          <w:sz w:val="24"/>
          <w:szCs w:val="24"/>
        </w:rPr>
        <w:t>no mesmo instante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B7E62">
        <w:rPr>
          <w:rFonts w:ascii="Times New Roman" w:hAnsi="Times New Roman" w:cs="Times New Roman"/>
          <w:sz w:val="24"/>
          <w:szCs w:val="24"/>
        </w:rPr>
        <w:t>contrariando as expectativas de uma</w:t>
      </w:r>
      <w:r w:rsidR="006E6EA9">
        <w:rPr>
          <w:rFonts w:ascii="Times New Roman" w:hAnsi="Times New Roman" w:cs="Times New Roman"/>
          <w:sz w:val="24"/>
          <w:szCs w:val="24"/>
        </w:rPr>
        <w:t xml:space="preserve"> </w:t>
      </w:r>
      <w:r w:rsidR="001B7E62">
        <w:rPr>
          <w:rFonts w:ascii="Times New Roman" w:hAnsi="Times New Roman" w:cs="Times New Roman"/>
          <w:sz w:val="24"/>
          <w:szCs w:val="24"/>
        </w:rPr>
        <w:t xml:space="preserve">terrível </w:t>
      </w:r>
      <w:r w:rsidR="006E6EA9">
        <w:rPr>
          <w:rFonts w:ascii="Times New Roman" w:hAnsi="Times New Roman" w:cs="Times New Roman"/>
          <w:sz w:val="24"/>
          <w:szCs w:val="24"/>
        </w:rPr>
        <w:t>noite de insônia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Desde então, </w:t>
      </w:r>
      <w:r w:rsidR="006E6EA9">
        <w:rPr>
          <w:rFonts w:ascii="Times New Roman" w:hAnsi="Times New Roman" w:cs="Times New Roman"/>
          <w:sz w:val="24"/>
          <w:szCs w:val="24"/>
        </w:rPr>
        <w:t xml:space="preserve">Vera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percebeu </w:t>
      </w:r>
      <w:r w:rsidR="006E6EA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Tássia </w:t>
      </w:r>
      <w:r w:rsidR="006E6EA9">
        <w:rPr>
          <w:rFonts w:ascii="Times New Roman" w:hAnsi="Times New Roman" w:cs="Times New Roman"/>
          <w:sz w:val="24"/>
          <w:szCs w:val="24"/>
        </w:rPr>
        <w:t>uma mudança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794513">
        <w:rPr>
          <w:rFonts w:ascii="Times New Roman" w:hAnsi="Times New Roman" w:cs="Times New Roman"/>
          <w:sz w:val="24"/>
          <w:szCs w:val="24"/>
        </w:rPr>
        <w:t>qualquer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</w:t>
      </w:r>
      <w:r w:rsidR="00236CA4">
        <w:rPr>
          <w:rFonts w:ascii="Times New Roman" w:hAnsi="Times New Roman" w:cs="Times New Roman"/>
          <w:sz w:val="24"/>
          <w:szCs w:val="24"/>
        </w:rPr>
        <w:t>, qualquer mãe,</w:t>
      </w:r>
      <w:r w:rsidR="00794513">
        <w:rPr>
          <w:rFonts w:ascii="Times New Roman" w:hAnsi="Times New Roman" w:cs="Times New Roman"/>
          <w:sz w:val="24"/>
          <w:szCs w:val="24"/>
        </w:rPr>
        <w:t xml:space="preserve"> notaria sem dificuldade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94513">
        <w:rPr>
          <w:rFonts w:ascii="Times New Roman" w:hAnsi="Times New Roman" w:cs="Times New Roman"/>
          <w:sz w:val="24"/>
          <w:szCs w:val="24"/>
        </w:rPr>
        <w:t>No começo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36CA4">
        <w:rPr>
          <w:rFonts w:ascii="Times New Roman" w:hAnsi="Times New Roman" w:cs="Times New Roman"/>
          <w:sz w:val="24"/>
          <w:szCs w:val="24"/>
        </w:rPr>
        <w:t>essa ideia</w:t>
      </w:r>
      <w:r w:rsidR="00B83258">
        <w:rPr>
          <w:rFonts w:ascii="Times New Roman" w:hAnsi="Times New Roman" w:cs="Times New Roman"/>
          <w:sz w:val="24"/>
          <w:szCs w:val="24"/>
        </w:rPr>
        <w:t xml:space="preserve"> atingiu</w:t>
      </w:r>
      <w:r w:rsidR="00236CA4">
        <w:rPr>
          <w:rFonts w:ascii="Times New Roman" w:hAnsi="Times New Roman" w:cs="Times New Roman"/>
          <w:sz w:val="24"/>
          <w:szCs w:val="24"/>
        </w:rPr>
        <w:t xml:space="preserve"> </w:t>
      </w:r>
      <w:r w:rsidR="00B83258">
        <w:rPr>
          <w:rFonts w:ascii="Times New Roman" w:hAnsi="Times New Roman" w:cs="Times New Roman"/>
          <w:sz w:val="24"/>
          <w:szCs w:val="24"/>
        </w:rPr>
        <w:t>o</w:t>
      </w:r>
      <w:r w:rsidR="00236CA4">
        <w:rPr>
          <w:rFonts w:ascii="Times New Roman" w:hAnsi="Times New Roman" w:cs="Times New Roman"/>
          <w:sz w:val="24"/>
          <w:szCs w:val="24"/>
        </w:rPr>
        <w:t xml:space="preserve"> c</w:t>
      </w:r>
      <w:r w:rsidR="00B83258">
        <w:rPr>
          <w:rFonts w:ascii="Times New Roman" w:hAnsi="Times New Roman" w:cs="Times New Roman"/>
          <w:sz w:val="24"/>
          <w:szCs w:val="24"/>
        </w:rPr>
        <w:t>oração de Vera como uma punhalada</w:t>
      </w:r>
      <w:r w:rsidR="00236CA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66DA">
        <w:rPr>
          <w:rFonts w:ascii="Times New Roman" w:hAnsi="Times New Roman" w:cs="Times New Roman"/>
          <w:sz w:val="24"/>
          <w:szCs w:val="24"/>
        </w:rPr>
        <w:t>mas</w:t>
      </w:r>
      <w:r w:rsidR="00236CA4">
        <w:rPr>
          <w:rFonts w:ascii="Times New Roman" w:hAnsi="Times New Roman" w:cs="Times New Roman"/>
          <w:sz w:val="24"/>
          <w:szCs w:val="24"/>
        </w:rPr>
        <w:t>,</w:t>
      </w:r>
      <w:r w:rsidR="00AA66D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depois</w:t>
      </w:r>
      <w:r w:rsidR="00236CA4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refleti</w:t>
      </w:r>
      <w:r w:rsidR="00236CA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83258">
        <w:rPr>
          <w:rFonts w:ascii="Times New Roman" w:hAnsi="Times New Roman" w:cs="Times New Roman"/>
          <w:sz w:val="24"/>
          <w:szCs w:val="24"/>
        </w:rPr>
        <w:t>ela</w:t>
      </w:r>
      <w:r w:rsidR="00B8325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achou essa transformação bastante </w:t>
      </w:r>
      <w:r w:rsidR="00BB46ED">
        <w:rPr>
          <w:rFonts w:ascii="Times New Roman" w:hAnsi="Times New Roman" w:cs="Times New Roman"/>
          <w:sz w:val="24"/>
          <w:szCs w:val="24"/>
        </w:rPr>
        <w:t>oportuna</w:t>
      </w:r>
      <w:r w:rsidRPr="00C5704C">
        <w:rPr>
          <w:rFonts w:ascii="Times New Roman" w:hAnsi="Times New Roman" w:cs="Times New Roman"/>
          <w:sz w:val="24"/>
          <w:szCs w:val="24"/>
        </w:rPr>
        <w:t>. Pois, na loucura</w:t>
      </w:r>
      <w:r w:rsidR="00236CA4">
        <w:rPr>
          <w:rFonts w:ascii="Times New Roman" w:hAnsi="Times New Roman" w:cs="Times New Roman"/>
          <w:sz w:val="24"/>
          <w:szCs w:val="24"/>
        </w:rPr>
        <w:t xml:space="preserve"> </w:t>
      </w:r>
      <w:r w:rsidR="00BD36A4">
        <w:rPr>
          <w:rFonts w:ascii="Times New Roman" w:hAnsi="Times New Roman" w:cs="Times New Roman"/>
          <w:sz w:val="24"/>
          <w:szCs w:val="24"/>
        </w:rPr>
        <w:t>desmedida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mulher sempre </w:t>
      </w:r>
      <w:r w:rsidR="00AA66DA">
        <w:rPr>
          <w:rFonts w:ascii="Times New Roman" w:hAnsi="Times New Roman" w:cs="Times New Roman"/>
          <w:sz w:val="24"/>
          <w:szCs w:val="24"/>
        </w:rPr>
        <w:t>se torna</w:t>
      </w:r>
      <w:r w:rsidR="00AA66D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A17A6F">
        <w:rPr>
          <w:rFonts w:ascii="Times New Roman" w:hAnsi="Times New Roman" w:cs="Times New Roman"/>
          <w:sz w:val="24"/>
          <w:szCs w:val="24"/>
        </w:rPr>
        <w:t>astuta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calculista. Desde os tempos do Éden</w:t>
      </w:r>
      <w:r w:rsidR="00236CA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mulher é i</w:t>
      </w:r>
      <w:r w:rsidR="00BD36A4">
        <w:rPr>
          <w:rFonts w:ascii="Times New Roman" w:hAnsi="Times New Roman" w:cs="Times New Roman"/>
          <w:sz w:val="24"/>
          <w:szCs w:val="24"/>
        </w:rPr>
        <w:t>rrefreável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sua loucura. Não por acaso o primogênito de Eva foi Caim. </w:t>
      </w:r>
      <w:r w:rsidR="00BD36A4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por acaso Eva </w:t>
      </w:r>
      <w:r w:rsidR="007414C5">
        <w:rPr>
          <w:rFonts w:ascii="Times New Roman" w:hAnsi="Times New Roman" w:cs="Times New Roman"/>
          <w:sz w:val="24"/>
          <w:szCs w:val="24"/>
        </w:rPr>
        <w:t>atraiu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</w:t>
      </w:r>
      <w:r w:rsidR="00B83258">
        <w:rPr>
          <w:rFonts w:ascii="Times New Roman" w:hAnsi="Times New Roman" w:cs="Times New Roman"/>
          <w:sz w:val="24"/>
          <w:szCs w:val="24"/>
        </w:rPr>
        <w:t>irresistivelmente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7414C5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seduç</w:t>
      </w:r>
      <w:r w:rsidR="007414C5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serpente, </w:t>
      </w:r>
      <w:r w:rsidR="00BD36A4">
        <w:rPr>
          <w:rFonts w:ascii="Times New Roman" w:hAnsi="Times New Roman" w:cs="Times New Roman"/>
          <w:sz w:val="24"/>
          <w:szCs w:val="24"/>
        </w:rPr>
        <w:t>assim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por acaso o Senhor lhe disse:</w:t>
      </w:r>
    </w:p>
    <w:p w:rsidR="0024094F" w:rsidRPr="00C5704C" w:rsidRDefault="00AA66D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CF5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ultiplicarei a dor da tua </w:t>
      </w:r>
      <w:r w:rsidR="00CC3CF5">
        <w:rPr>
          <w:rFonts w:ascii="Times New Roman" w:hAnsi="Times New Roman" w:cs="Times New Roman"/>
          <w:sz w:val="24"/>
          <w:szCs w:val="24"/>
        </w:rPr>
        <w:t>gravidez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; </w:t>
      </w:r>
      <w:r w:rsidR="00CC3CF5">
        <w:rPr>
          <w:rFonts w:ascii="Times New Roman" w:hAnsi="Times New Roman" w:cs="Times New Roman"/>
          <w:sz w:val="24"/>
          <w:szCs w:val="24"/>
        </w:rPr>
        <w:t>na dor tu colocarás teus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filhos</w:t>
      </w:r>
      <w:r w:rsidR="00CC3CF5">
        <w:rPr>
          <w:rFonts w:ascii="Times New Roman" w:hAnsi="Times New Roman" w:cs="Times New Roman"/>
          <w:sz w:val="24"/>
          <w:szCs w:val="24"/>
        </w:rPr>
        <w:t xml:space="preserve"> no mundo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; </w:t>
      </w:r>
      <w:r w:rsidR="00CC3CF5">
        <w:rPr>
          <w:rFonts w:ascii="Times New Roman" w:hAnsi="Times New Roman" w:cs="Times New Roman"/>
          <w:sz w:val="24"/>
          <w:szCs w:val="24"/>
        </w:rPr>
        <w:t xml:space="preserve">tu </w:t>
      </w:r>
      <w:r w:rsidR="0024094F" w:rsidRPr="00C5704C">
        <w:rPr>
          <w:rFonts w:ascii="Times New Roman" w:hAnsi="Times New Roman" w:cs="Times New Roman"/>
          <w:sz w:val="24"/>
          <w:szCs w:val="24"/>
        </w:rPr>
        <w:t>será</w:t>
      </w:r>
      <w:r w:rsidR="00CC3CF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CF5">
        <w:rPr>
          <w:rFonts w:ascii="Times New Roman" w:hAnsi="Times New Roman" w:cs="Times New Roman"/>
          <w:sz w:val="24"/>
          <w:szCs w:val="24"/>
        </w:rPr>
        <w:t xml:space="preserve">atraída </w:t>
      </w:r>
      <w:r w:rsidR="0024094F" w:rsidRPr="00C5704C">
        <w:rPr>
          <w:rFonts w:ascii="Times New Roman" w:hAnsi="Times New Roman" w:cs="Times New Roman"/>
          <w:sz w:val="24"/>
          <w:szCs w:val="24"/>
        </w:rPr>
        <w:t>para o teu marido, e ele te dominará</w:t>
      </w:r>
      <w:r w:rsidR="00A17A6F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A17A6F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6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Já a Adão disse:</w:t>
      </w:r>
    </w:p>
    <w:p w:rsidR="0024094F" w:rsidRPr="00C5704C" w:rsidRDefault="00AA66D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</w:t>
      </w:r>
      <w:r w:rsidR="00CC3CF5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CF5">
        <w:rPr>
          <w:rFonts w:ascii="Times New Roman" w:hAnsi="Times New Roman" w:cs="Times New Roman"/>
          <w:sz w:val="24"/>
          <w:szCs w:val="24"/>
        </w:rPr>
        <w:t>escutaste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voz de tua mulher e comeste da árvore que </w:t>
      </w:r>
      <w:r w:rsidR="00CC3CF5">
        <w:rPr>
          <w:rFonts w:ascii="Times New Roman" w:hAnsi="Times New Roman" w:cs="Times New Roman"/>
          <w:sz w:val="24"/>
          <w:szCs w:val="24"/>
        </w:rPr>
        <w:t>te proibi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dizendo: “Não comerás dela”, </w:t>
      </w:r>
      <w:r w:rsidR="007414C5">
        <w:rPr>
          <w:rFonts w:ascii="Times New Roman" w:hAnsi="Times New Roman" w:cs="Times New Roman"/>
          <w:sz w:val="24"/>
          <w:szCs w:val="24"/>
        </w:rPr>
        <w:t>tu</w:t>
      </w:r>
      <w:r w:rsidR="0024094F" w:rsidRPr="00C5704C">
        <w:rPr>
          <w:rFonts w:ascii="Times New Roman" w:hAnsi="Times New Roman" w:cs="Times New Roman"/>
          <w:sz w:val="24"/>
          <w:szCs w:val="24"/>
        </w:rPr>
        <w:t>a terra</w:t>
      </w:r>
      <w:r w:rsidR="00CC3CF5">
        <w:rPr>
          <w:rFonts w:ascii="Times New Roman" w:hAnsi="Times New Roman" w:cs="Times New Roman"/>
          <w:sz w:val="24"/>
          <w:szCs w:val="24"/>
        </w:rPr>
        <w:t xml:space="preserve"> </w:t>
      </w:r>
      <w:r w:rsidR="001B7E62">
        <w:rPr>
          <w:rFonts w:ascii="Times New Roman" w:hAnsi="Times New Roman" w:cs="Times New Roman"/>
          <w:sz w:val="24"/>
          <w:szCs w:val="24"/>
        </w:rPr>
        <w:t>será</w:t>
      </w:r>
      <w:r w:rsidR="00CC3CF5">
        <w:rPr>
          <w:rFonts w:ascii="Times New Roman" w:hAnsi="Times New Roman" w:cs="Times New Roman"/>
          <w:sz w:val="24"/>
          <w:szCs w:val="24"/>
        </w:rPr>
        <w:t xml:space="preserve"> maldita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; com dor </w:t>
      </w:r>
      <w:r w:rsidR="00CC3CF5">
        <w:rPr>
          <w:rFonts w:ascii="Times New Roman" w:hAnsi="Times New Roman" w:cs="Times New Roman"/>
          <w:sz w:val="24"/>
          <w:szCs w:val="24"/>
        </w:rPr>
        <w:t xml:space="preserve">tu </w:t>
      </w:r>
      <w:r w:rsidR="001B7E62">
        <w:rPr>
          <w:rFonts w:ascii="Times New Roman" w:hAnsi="Times New Roman" w:cs="Times New Roman"/>
          <w:sz w:val="24"/>
          <w:szCs w:val="24"/>
        </w:rPr>
        <w:t>te</w:t>
      </w:r>
      <w:r w:rsidR="00CC3CF5">
        <w:rPr>
          <w:rFonts w:ascii="Times New Roman" w:hAnsi="Times New Roman" w:cs="Times New Roman"/>
          <w:sz w:val="24"/>
          <w:szCs w:val="24"/>
        </w:rPr>
        <w:t xml:space="preserve"> alimentarás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</w:t>
      </w:r>
      <w:r w:rsidR="001B7E62">
        <w:rPr>
          <w:rFonts w:ascii="Times New Roman" w:hAnsi="Times New Roman" w:cs="Times New Roman"/>
          <w:sz w:val="24"/>
          <w:szCs w:val="24"/>
        </w:rPr>
        <w:t>ssa terra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todos os dias d</w:t>
      </w:r>
      <w:r w:rsidR="00CC3CF5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tua vida. </w:t>
      </w:r>
      <w:r w:rsidR="001B7E62">
        <w:rPr>
          <w:rFonts w:ascii="Times New Roman" w:hAnsi="Times New Roman" w:cs="Times New Roman"/>
          <w:sz w:val="24"/>
          <w:szCs w:val="24"/>
        </w:rPr>
        <w:t>[...] Tu 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omerás </w:t>
      </w:r>
      <w:r w:rsidR="00FB7E3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pão</w:t>
      </w:r>
      <w:r>
        <w:rPr>
          <w:rFonts w:ascii="Times New Roman" w:hAnsi="Times New Roman" w:cs="Times New Roman"/>
          <w:sz w:val="24"/>
          <w:szCs w:val="24"/>
        </w:rPr>
        <w:t xml:space="preserve"> com o suor d</w:t>
      </w:r>
      <w:r w:rsidR="00FB7E37">
        <w:rPr>
          <w:rFonts w:ascii="Times New Roman" w:hAnsi="Times New Roman" w:cs="Times New Roman"/>
          <w:sz w:val="24"/>
          <w:szCs w:val="24"/>
        </w:rPr>
        <w:t>e teu</w:t>
      </w:r>
      <w:r>
        <w:rPr>
          <w:rFonts w:ascii="Times New Roman" w:hAnsi="Times New Roman" w:cs="Times New Roman"/>
          <w:sz w:val="24"/>
          <w:szCs w:val="24"/>
        </w:rPr>
        <w:t xml:space="preserve"> rosto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até que </w:t>
      </w:r>
      <w:r w:rsidR="001B7E62">
        <w:rPr>
          <w:rFonts w:ascii="Times New Roman" w:hAnsi="Times New Roman" w:cs="Times New Roman"/>
          <w:sz w:val="24"/>
          <w:szCs w:val="24"/>
        </w:rPr>
        <w:t>tu 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tornes à terra da qual foste </w:t>
      </w:r>
      <w:r w:rsidR="001B7E62">
        <w:rPr>
          <w:rFonts w:ascii="Times New Roman" w:hAnsi="Times New Roman" w:cs="Times New Roman"/>
          <w:sz w:val="24"/>
          <w:szCs w:val="24"/>
        </w:rPr>
        <w:t>tirado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67A13">
        <w:rPr>
          <w:rFonts w:ascii="Times New Roman" w:hAnsi="Times New Roman" w:cs="Times New Roman"/>
          <w:sz w:val="24"/>
          <w:szCs w:val="24"/>
        </w:rPr>
        <w:t>po</w:t>
      </w:r>
      <w:r w:rsidR="001B7E62">
        <w:rPr>
          <w:rFonts w:ascii="Times New Roman" w:hAnsi="Times New Roman" w:cs="Times New Roman"/>
          <w:sz w:val="24"/>
          <w:szCs w:val="24"/>
        </w:rPr>
        <w:t>is</w:t>
      </w:r>
      <w:r w:rsidR="00C67A1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7E62">
        <w:rPr>
          <w:rFonts w:ascii="Times New Roman" w:hAnsi="Times New Roman" w:cs="Times New Roman"/>
          <w:sz w:val="24"/>
          <w:szCs w:val="24"/>
        </w:rPr>
        <w:t xml:space="preserve">tu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és pó e ao pó </w:t>
      </w:r>
      <w:r w:rsidR="001B7E62">
        <w:rPr>
          <w:rFonts w:ascii="Times New Roman" w:hAnsi="Times New Roman" w:cs="Times New Roman"/>
          <w:sz w:val="24"/>
          <w:szCs w:val="24"/>
        </w:rPr>
        <w:t>re</w:t>
      </w:r>
      <w:r w:rsidR="0024094F" w:rsidRPr="00C5704C">
        <w:rPr>
          <w:rFonts w:ascii="Times New Roman" w:hAnsi="Times New Roman" w:cs="Times New Roman"/>
          <w:sz w:val="24"/>
          <w:szCs w:val="24"/>
        </w:rPr>
        <w:t>tornarás</w:t>
      </w:r>
      <w:r w:rsidR="00A17A6F">
        <w:rPr>
          <w:rFonts w:ascii="Times New Roman" w:hAnsi="Times New Roman" w:cs="Times New Roman"/>
          <w:sz w:val="24"/>
          <w:szCs w:val="24"/>
        </w:rPr>
        <w:t xml:space="preserve"> [</w:t>
      </w:r>
      <w:r w:rsidR="001B7E62">
        <w:rPr>
          <w:rFonts w:ascii="Times New Roman" w:hAnsi="Times New Roman" w:cs="Times New Roman"/>
          <w:sz w:val="24"/>
          <w:szCs w:val="24"/>
        </w:rPr>
        <w:t>...</w:t>
      </w:r>
      <w:r w:rsidR="00A17A6F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6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a loucura e </w:t>
      </w:r>
      <w:r w:rsidR="00860722">
        <w:rPr>
          <w:rFonts w:ascii="Times New Roman" w:hAnsi="Times New Roman" w:cs="Times New Roman"/>
          <w:sz w:val="24"/>
          <w:szCs w:val="24"/>
        </w:rPr>
        <w:t>a impetuosidade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79E1">
        <w:rPr>
          <w:rFonts w:ascii="Times New Roman" w:hAnsi="Times New Roman" w:cs="Times New Roman"/>
          <w:sz w:val="24"/>
          <w:szCs w:val="24"/>
        </w:rPr>
        <w:t>da mulher</w:t>
      </w:r>
      <w:r w:rsidR="006A79E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formaram a base da vida humana, </w:t>
      </w:r>
      <w:r w:rsidR="006A79E1">
        <w:rPr>
          <w:rFonts w:ascii="Times New Roman" w:hAnsi="Times New Roman" w:cs="Times New Roman"/>
          <w:sz w:val="24"/>
          <w:szCs w:val="24"/>
        </w:rPr>
        <w:t>no momento 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pecador fo</w:t>
      </w:r>
      <w:r w:rsidR="006A79E1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expulso do paraíso</w:t>
      </w:r>
      <w:r w:rsidR="006A79E1">
        <w:rPr>
          <w:rFonts w:ascii="Times New Roman" w:hAnsi="Times New Roman" w:cs="Times New Roman"/>
          <w:sz w:val="24"/>
          <w:szCs w:val="24"/>
        </w:rPr>
        <w:t>, sendo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79E1">
        <w:rPr>
          <w:rFonts w:ascii="Times New Roman" w:hAnsi="Times New Roman" w:cs="Times New Roman"/>
          <w:sz w:val="24"/>
          <w:szCs w:val="24"/>
        </w:rPr>
        <w:t>condenado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79E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trabalho</w:t>
      </w:r>
      <w:r w:rsidR="005717D9">
        <w:rPr>
          <w:rFonts w:ascii="Times New Roman" w:hAnsi="Times New Roman" w:cs="Times New Roman"/>
          <w:sz w:val="24"/>
          <w:szCs w:val="24"/>
        </w:rPr>
        <w:t xml:space="preserve"> eterno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Quando o homem </w:t>
      </w:r>
      <w:r w:rsidR="006A79E1">
        <w:rPr>
          <w:rFonts w:ascii="Times New Roman" w:hAnsi="Times New Roman" w:cs="Times New Roman"/>
          <w:sz w:val="24"/>
          <w:szCs w:val="24"/>
        </w:rPr>
        <w:t>passou do pão 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seu </w:t>
      </w:r>
      <w:r w:rsidR="007242AB">
        <w:rPr>
          <w:rFonts w:ascii="Times New Roman" w:hAnsi="Times New Roman" w:cs="Times New Roman"/>
          <w:sz w:val="24"/>
          <w:szCs w:val="24"/>
        </w:rPr>
        <w:t xml:space="preserve">próprio </w:t>
      </w:r>
      <w:r w:rsidR="006A79E1">
        <w:rPr>
          <w:rFonts w:ascii="Times New Roman" w:hAnsi="Times New Roman" w:cs="Times New Roman"/>
          <w:sz w:val="24"/>
          <w:szCs w:val="24"/>
        </w:rPr>
        <w:t>pão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603A7">
        <w:rPr>
          <w:rFonts w:ascii="Times New Roman" w:hAnsi="Times New Roman" w:cs="Times New Roman"/>
          <w:sz w:val="24"/>
          <w:szCs w:val="24"/>
        </w:rPr>
        <w:t xml:space="preserve">estava acompanhado </w:t>
      </w:r>
      <w:r w:rsidR="007752F7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79E1">
        <w:rPr>
          <w:rFonts w:ascii="Times New Roman" w:hAnsi="Times New Roman" w:cs="Times New Roman"/>
          <w:sz w:val="24"/>
          <w:szCs w:val="24"/>
        </w:rPr>
        <w:t>sua mul</w:t>
      </w:r>
      <w:r w:rsidR="00511ED7">
        <w:rPr>
          <w:rFonts w:ascii="Times New Roman" w:hAnsi="Times New Roman" w:cs="Times New Roman"/>
          <w:sz w:val="24"/>
          <w:szCs w:val="24"/>
        </w:rPr>
        <w:t>h</w:t>
      </w:r>
      <w:r w:rsidR="006A79E1">
        <w:rPr>
          <w:rFonts w:ascii="Times New Roman" w:hAnsi="Times New Roman" w:cs="Times New Roman"/>
          <w:sz w:val="24"/>
          <w:szCs w:val="24"/>
        </w:rPr>
        <w:t>er,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Eva, </w:t>
      </w:r>
      <w:r w:rsidR="008603A7">
        <w:rPr>
          <w:rFonts w:ascii="Times New Roman" w:hAnsi="Times New Roman" w:cs="Times New Roman"/>
          <w:sz w:val="24"/>
          <w:szCs w:val="24"/>
        </w:rPr>
        <w:t xml:space="preserve">nome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6A79E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traduzido </w:t>
      </w:r>
      <w:del w:id="408" w:author="Daniela Mountian" w:date="2017-09-03T19:59:00Z">
        <w:r w:rsidRPr="00C5704C" w:rsidDel="00BF0364">
          <w:rPr>
            <w:rFonts w:ascii="Times New Roman" w:hAnsi="Times New Roman" w:cs="Times New Roman"/>
            <w:sz w:val="24"/>
            <w:szCs w:val="24"/>
          </w:rPr>
          <w:delText>d</w:delText>
        </w:r>
      </w:del>
      <w:del w:id="409" w:author="Daniela Mountian" w:date="2017-08-25T00:30:00Z">
        <w:r w:rsidRPr="00C5704C" w:rsidDel="00A17A6F">
          <w:rPr>
            <w:rFonts w:ascii="Times New Roman" w:hAnsi="Times New Roman" w:cs="Times New Roman"/>
            <w:sz w:val="24"/>
            <w:szCs w:val="24"/>
          </w:rPr>
          <w:delText>o</w:delText>
        </w:r>
      </w:del>
      <w:del w:id="410" w:author="Daniela Mountian" w:date="2017-09-03T19:59:00Z">
        <w:r w:rsidRPr="00C5704C" w:rsidDel="00BF0364">
          <w:rPr>
            <w:rFonts w:ascii="Times New Roman" w:hAnsi="Times New Roman" w:cs="Times New Roman"/>
            <w:sz w:val="24"/>
            <w:szCs w:val="24"/>
          </w:rPr>
          <w:delText xml:space="preserve"> bíblic</w:delText>
        </w:r>
      </w:del>
      <w:del w:id="411" w:author="Daniela Mountian" w:date="2017-08-25T00:30:00Z">
        <w:r w:rsidRPr="00C5704C" w:rsidDel="00A17A6F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412" w:author="Daniela Mountian" w:date="2017-09-03T19:59:00Z">
        <w:r w:rsidR="00BF0364">
          <w:rPr>
            <w:rFonts w:ascii="Times New Roman" w:hAnsi="Times New Roman" w:cs="Times New Roman"/>
            <w:sz w:val="24"/>
            <w:szCs w:val="24"/>
          </w:rPr>
          <w:t>da Bíblia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A79E1">
        <w:rPr>
          <w:rFonts w:ascii="Times New Roman" w:hAnsi="Times New Roman" w:cs="Times New Roman"/>
          <w:sz w:val="24"/>
          <w:szCs w:val="24"/>
        </w:rPr>
        <w:t xml:space="preserve">significa </w:t>
      </w:r>
      <w:r w:rsidRPr="00C5704C">
        <w:rPr>
          <w:rFonts w:ascii="Times New Roman" w:hAnsi="Times New Roman" w:cs="Times New Roman"/>
          <w:sz w:val="24"/>
          <w:szCs w:val="24"/>
        </w:rPr>
        <w:t>“vida”...</w:t>
      </w:r>
      <w:r w:rsidR="006A79E1">
        <w:rPr>
          <w:rStyle w:val="Refdenotaderodap"/>
          <w:rFonts w:ascii="Times New Roman" w:hAnsi="Times New Roman" w:cs="Times New Roman"/>
          <w:sz w:val="24"/>
          <w:szCs w:val="24"/>
        </w:rPr>
        <w:footnoteReference w:id="70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325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B83258">
        <w:rPr>
          <w:rFonts w:ascii="Times New Roman" w:hAnsi="Times New Roman" w:cs="Times New Roman"/>
          <w:sz w:val="24"/>
          <w:szCs w:val="24"/>
        </w:rPr>
        <w:t>na origem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8603A7">
        <w:rPr>
          <w:rFonts w:ascii="Times New Roman" w:hAnsi="Times New Roman" w:cs="Times New Roman"/>
          <w:sz w:val="24"/>
          <w:szCs w:val="24"/>
        </w:rPr>
        <w:t>da história humana,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3258">
        <w:rPr>
          <w:rFonts w:ascii="Times New Roman" w:hAnsi="Times New Roman" w:cs="Times New Roman"/>
          <w:sz w:val="24"/>
          <w:szCs w:val="24"/>
        </w:rPr>
        <w:t xml:space="preserve">desde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B83258">
        <w:rPr>
          <w:rFonts w:ascii="Times New Roman" w:hAnsi="Times New Roman" w:cs="Times New Roman"/>
          <w:sz w:val="24"/>
          <w:szCs w:val="24"/>
        </w:rPr>
        <w:t>saída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Éden, a loucura e a </w:t>
      </w:r>
      <w:r w:rsidRPr="00A17A6F">
        <w:rPr>
          <w:rFonts w:ascii="Times New Roman" w:hAnsi="Times New Roman" w:cs="Times New Roman"/>
          <w:i/>
          <w:sz w:val="24"/>
          <w:szCs w:val="24"/>
        </w:rPr>
        <w:t>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3258">
        <w:rPr>
          <w:rFonts w:ascii="Times New Roman" w:hAnsi="Times New Roman" w:cs="Times New Roman"/>
          <w:sz w:val="24"/>
          <w:szCs w:val="24"/>
        </w:rPr>
        <w:t>de</w:t>
      </w:r>
      <w:r w:rsidR="00EC2174">
        <w:rPr>
          <w:rFonts w:ascii="Times New Roman" w:hAnsi="Times New Roman" w:cs="Times New Roman"/>
          <w:sz w:val="24"/>
          <w:szCs w:val="24"/>
        </w:rPr>
        <w:t>finia</w:t>
      </w:r>
      <w:r w:rsidR="00B83258">
        <w:rPr>
          <w:rFonts w:ascii="Times New Roman" w:hAnsi="Times New Roman" w:cs="Times New Roman"/>
          <w:sz w:val="24"/>
          <w:szCs w:val="24"/>
        </w:rPr>
        <w:t xml:space="preserve">m igualmente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mulher, será que </w:t>
      </w:r>
      <w:r w:rsidR="00B83258">
        <w:rPr>
          <w:rFonts w:ascii="Times New Roman" w:hAnsi="Times New Roman" w:cs="Times New Roman"/>
          <w:sz w:val="24"/>
          <w:szCs w:val="24"/>
        </w:rPr>
        <w:t xml:space="preserve">existe </w:t>
      </w:r>
      <w:r w:rsidRPr="00C5704C">
        <w:rPr>
          <w:rFonts w:ascii="Times New Roman" w:hAnsi="Times New Roman" w:cs="Times New Roman"/>
          <w:sz w:val="24"/>
          <w:szCs w:val="24"/>
        </w:rPr>
        <w:t>alg</w:t>
      </w:r>
      <w:r w:rsidR="008603A7">
        <w:rPr>
          <w:rFonts w:ascii="Times New Roman" w:hAnsi="Times New Roman" w:cs="Times New Roman"/>
          <w:sz w:val="24"/>
          <w:szCs w:val="24"/>
        </w:rPr>
        <w:t>o</w:t>
      </w:r>
      <w:r w:rsidR="00EC2174">
        <w:rPr>
          <w:rFonts w:ascii="Times New Roman" w:hAnsi="Times New Roman" w:cs="Times New Roman"/>
          <w:sz w:val="24"/>
          <w:szCs w:val="24"/>
        </w:rPr>
        <w:t xml:space="preserve"> </w:t>
      </w:r>
      <w:r w:rsidR="008603A7">
        <w:rPr>
          <w:rFonts w:ascii="Times New Roman" w:hAnsi="Times New Roman" w:cs="Times New Roman"/>
          <w:sz w:val="24"/>
          <w:szCs w:val="24"/>
        </w:rPr>
        <w:t xml:space="preserve">capaz </w:t>
      </w:r>
      <w:r w:rsidR="00EC2174">
        <w:rPr>
          <w:rFonts w:ascii="Times New Roman" w:hAnsi="Times New Roman" w:cs="Times New Roman"/>
          <w:sz w:val="24"/>
          <w:szCs w:val="24"/>
        </w:rPr>
        <w:t xml:space="preserve">de </w:t>
      </w:r>
      <w:r w:rsidR="00B83258">
        <w:rPr>
          <w:rFonts w:ascii="Times New Roman" w:hAnsi="Times New Roman" w:cs="Times New Roman"/>
          <w:sz w:val="24"/>
          <w:szCs w:val="24"/>
        </w:rPr>
        <w:t>deter seu</w:t>
      </w:r>
      <w:r w:rsidR="007414C5">
        <w:rPr>
          <w:rFonts w:ascii="Times New Roman" w:hAnsi="Times New Roman" w:cs="Times New Roman"/>
          <w:sz w:val="24"/>
          <w:szCs w:val="24"/>
        </w:rPr>
        <w:t xml:space="preserve"> desej</w:t>
      </w:r>
      <w:r w:rsidR="00B83258">
        <w:rPr>
          <w:rFonts w:ascii="Times New Roman" w:hAnsi="Times New Roman" w:cs="Times New Roman"/>
          <w:sz w:val="24"/>
          <w:szCs w:val="24"/>
        </w:rPr>
        <w:t>o</w:t>
      </w:r>
      <w:r w:rsidR="00CF3CD3">
        <w:rPr>
          <w:rFonts w:ascii="Times New Roman" w:hAnsi="Times New Roman" w:cs="Times New Roman"/>
          <w:sz w:val="24"/>
          <w:szCs w:val="24"/>
        </w:rPr>
        <w:t xml:space="preserve"> sem limites</w:t>
      </w:r>
      <w:r w:rsidRPr="00C5704C">
        <w:rPr>
          <w:rFonts w:ascii="Times New Roman" w:hAnsi="Times New Roman" w:cs="Times New Roman"/>
          <w:sz w:val="24"/>
          <w:szCs w:val="24"/>
        </w:rPr>
        <w:t>? Eis por</w:t>
      </w:r>
      <w:r w:rsidR="007242A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B83258">
        <w:rPr>
          <w:rFonts w:ascii="Times New Roman" w:hAnsi="Times New Roman" w:cs="Times New Roman"/>
          <w:sz w:val="24"/>
          <w:szCs w:val="24"/>
        </w:rPr>
        <w:t xml:space="preserve">o terceiro flagelo do Senhor, o adultério,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tão </w:t>
      </w:r>
      <w:r w:rsidR="00B83258">
        <w:rPr>
          <w:rFonts w:ascii="Times New Roman" w:hAnsi="Times New Roman" w:cs="Times New Roman"/>
          <w:sz w:val="24"/>
          <w:szCs w:val="24"/>
        </w:rPr>
        <w:t>intenso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325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incontrolável... Ness</w:t>
      </w:r>
      <w:r w:rsidR="00B8325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3258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>, a mulher é o</w:t>
      </w:r>
      <w:r w:rsidR="007242A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carrasco, ainda que ela mesma venha a sucumbir.</w:t>
      </w:r>
    </w:p>
    <w:p w:rsidR="0024094F" w:rsidRPr="00353C8E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 Kopóssova </w:t>
      </w:r>
      <w:r w:rsidR="00353C8E">
        <w:rPr>
          <w:rFonts w:ascii="Times New Roman" w:hAnsi="Times New Roman" w:cs="Times New Roman"/>
          <w:sz w:val="24"/>
          <w:szCs w:val="24"/>
        </w:rPr>
        <w:t>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353C8E">
        <w:rPr>
          <w:rFonts w:ascii="Times New Roman" w:hAnsi="Times New Roman" w:cs="Times New Roman"/>
          <w:sz w:val="24"/>
          <w:szCs w:val="24"/>
        </w:rPr>
        <w:t>só poderia atingir seu objetivo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do amor d</w:t>
      </w:r>
      <w:r w:rsidR="00353C8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filha</w:t>
      </w:r>
      <w:r w:rsidR="008603A7">
        <w:rPr>
          <w:rFonts w:ascii="Times New Roman" w:hAnsi="Times New Roman" w:cs="Times New Roman"/>
          <w:sz w:val="24"/>
          <w:szCs w:val="24"/>
        </w:rPr>
        <w:t xml:space="preserve"> pelo judeu</w:t>
      </w:r>
      <w:r w:rsidRPr="00C5704C">
        <w:rPr>
          <w:rFonts w:ascii="Times New Roman" w:hAnsi="Times New Roman" w:cs="Times New Roman"/>
          <w:sz w:val="24"/>
          <w:szCs w:val="24"/>
        </w:rPr>
        <w:t>, diante d</w:t>
      </w:r>
      <w:r w:rsidR="008603A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</w:t>
      </w:r>
      <w:r w:rsidR="008603A7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impotente, pois também </w:t>
      </w:r>
      <w:r w:rsidR="00353C8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amava. </w:t>
      </w:r>
      <w:r w:rsidR="00353C8E">
        <w:rPr>
          <w:rFonts w:ascii="Times New Roman" w:hAnsi="Times New Roman" w:cs="Times New Roman"/>
          <w:sz w:val="24"/>
          <w:szCs w:val="24"/>
        </w:rPr>
        <w:t>Vera o 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guardou</w:t>
      </w:r>
      <w:ins w:id="413" w:author="Daniela Mountian" w:date="2017-08-25T00:33:00Z">
        <w:r w:rsidR="00B72AD8">
          <w:rPr>
            <w:rFonts w:ascii="Times New Roman" w:hAnsi="Times New Roman" w:cs="Times New Roman"/>
            <w:sz w:val="24"/>
            <w:szCs w:val="24"/>
          </w:rPr>
          <w:t>, com astúcia,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</w:t>
      </w:r>
      <w:r w:rsidR="00353C8E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irresistível </w:t>
      </w:r>
      <w:r w:rsidR="00353C8E">
        <w:rPr>
          <w:rFonts w:ascii="Times New Roman" w:hAnsi="Times New Roman" w:cs="Times New Roman"/>
          <w:sz w:val="24"/>
          <w:szCs w:val="24"/>
        </w:rPr>
        <w:t>desvario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momento certo... </w:t>
      </w:r>
    </w:p>
    <w:p w:rsidR="0024094F" w:rsidRPr="00C5704C" w:rsidRDefault="00353C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meio-tempo</w:t>
      </w:r>
      <w:r w:rsidR="0024094F" w:rsidRPr="00C5704C">
        <w:rPr>
          <w:rFonts w:ascii="Times New Roman" w:hAnsi="Times New Roman" w:cs="Times New Roman"/>
          <w:sz w:val="24"/>
          <w:szCs w:val="24"/>
        </w:rPr>
        <w:t>, a primavera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F27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perfurma</w:t>
      </w:r>
      <w:r w:rsidR="00E82F27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2F27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margens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Volga </w:t>
      </w:r>
      <w:r w:rsidR="00EC2174">
        <w:rPr>
          <w:rFonts w:ascii="Times New Roman" w:hAnsi="Times New Roman" w:cs="Times New Roman"/>
          <w:sz w:val="24"/>
          <w:szCs w:val="24"/>
        </w:rPr>
        <w:t>chegou ao fim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F27">
        <w:rPr>
          <w:rFonts w:ascii="Times New Roman" w:hAnsi="Times New Roman" w:cs="Times New Roman"/>
          <w:sz w:val="24"/>
          <w:szCs w:val="24"/>
        </w:rPr>
        <w:t>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verão</w:t>
      </w:r>
      <w:r>
        <w:rPr>
          <w:rFonts w:ascii="Times New Roman" w:hAnsi="Times New Roman" w:cs="Times New Roman"/>
          <w:sz w:val="24"/>
          <w:szCs w:val="24"/>
        </w:rPr>
        <w:t xml:space="preserve"> jovial</w:t>
      </w:r>
      <w:r w:rsidR="00E82F27">
        <w:rPr>
          <w:rFonts w:ascii="Times New Roman" w:hAnsi="Times New Roman" w:cs="Times New Roman"/>
          <w:sz w:val="24"/>
          <w:szCs w:val="24"/>
        </w:rPr>
        <w:t xml:space="preserve"> despontou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floresta floriu, começou a temporada d</w:t>
      </w:r>
      <w:r w:rsidR="00E82F2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B72AD8">
        <w:rPr>
          <w:rFonts w:ascii="Times New Roman" w:hAnsi="Times New Roman" w:cs="Times New Roman"/>
          <w:sz w:val="24"/>
          <w:szCs w:val="24"/>
        </w:rPr>
        <w:t>frutas silvestres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</w:t>
      </w:r>
      <w:r w:rsidR="0024094F" w:rsidRPr="00B72AD8">
        <w:rPr>
          <w:rFonts w:ascii="Times New Roman" w:hAnsi="Times New Roman" w:cs="Times New Roman"/>
          <w:sz w:val="24"/>
          <w:szCs w:val="24"/>
        </w:rPr>
        <w:t>astuta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</w:t>
      </w:r>
      <w:r w:rsidR="00E82F2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percebeu que</w:t>
      </w:r>
      <w:r w:rsidR="00E82F27">
        <w:rPr>
          <w:rFonts w:ascii="Times New Roman" w:hAnsi="Times New Roman" w:cs="Times New Roman"/>
          <w:sz w:val="24"/>
          <w:szCs w:val="24"/>
        </w:rPr>
        <w:t>, nos últimos tempos,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filha Tássia</w:t>
      </w:r>
      <w:r w:rsidR="00EC2174">
        <w:rPr>
          <w:rFonts w:ascii="Times New Roman" w:hAnsi="Times New Roman" w:cs="Times New Roman"/>
          <w:sz w:val="24"/>
          <w:szCs w:val="24"/>
        </w:rPr>
        <w:t xml:space="preserve"> passou a receber as carícias de seu sombrio pai com reserva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C2174">
        <w:rPr>
          <w:rFonts w:ascii="Times New Roman" w:hAnsi="Times New Roman" w:cs="Times New Roman"/>
          <w:sz w:val="24"/>
          <w:szCs w:val="24"/>
        </w:rPr>
        <w:t xml:space="preserve">embora continuasse permitindo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EC2174">
        <w:rPr>
          <w:rFonts w:ascii="Times New Roman" w:hAnsi="Times New Roman" w:cs="Times New Roman"/>
          <w:sz w:val="24"/>
          <w:szCs w:val="24"/>
        </w:rPr>
        <w:lastRenderedPageBreak/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trança</w:t>
      </w:r>
      <w:r w:rsidR="00EC2174"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DB4957">
        <w:rPr>
          <w:rFonts w:ascii="Times New Roman" w:hAnsi="Times New Roman" w:cs="Times New Roman"/>
          <w:sz w:val="24"/>
          <w:szCs w:val="24"/>
        </w:rPr>
        <w:t>destrança</w:t>
      </w:r>
      <w:r w:rsidR="00EC2174">
        <w:rPr>
          <w:rFonts w:ascii="Times New Roman" w:hAnsi="Times New Roman" w:cs="Times New Roman"/>
          <w:sz w:val="24"/>
          <w:szCs w:val="24"/>
        </w:rPr>
        <w:t>sse</w:t>
      </w:r>
      <w:r w:rsidR="00DB495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4957">
        <w:rPr>
          <w:rFonts w:ascii="Times New Roman" w:hAnsi="Times New Roman" w:cs="Times New Roman"/>
          <w:sz w:val="24"/>
          <w:szCs w:val="24"/>
        </w:rPr>
        <w:t>seu</w:t>
      </w:r>
      <w:r w:rsidR="00FB7E37">
        <w:rPr>
          <w:rFonts w:ascii="Times New Roman" w:hAnsi="Times New Roman" w:cs="Times New Roman"/>
          <w:sz w:val="24"/>
          <w:szCs w:val="24"/>
        </w:rPr>
        <w:t>s</w:t>
      </w:r>
      <w:r w:rsidR="00DB4957">
        <w:rPr>
          <w:rFonts w:ascii="Times New Roman" w:hAnsi="Times New Roman" w:cs="Times New Roman"/>
          <w:sz w:val="24"/>
          <w:szCs w:val="24"/>
        </w:rPr>
        <w:t xml:space="preserve"> cabelo</w:t>
      </w:r>
      <w:r w:rsidR="00FB7E37">
        <w:rPr>
          <w:rFonts w:ascii="Times New Roman" w:hAnsi="Times New Roman" w:cs="Times New Roman"/>
          <w:sz w:val="24"/>
          <w:szCs w:val="24"/>
        </w:rPr>
        <w:t>s</w:t>
      </w:r>
      <w:r w:rsidR="00EC2174">
        <w:rPr>
          <w:rFonts w:ascii="Times New Roman" w:hAnsi="Times New Roman" w:cs="Times New Roman"/>
          <w:sz w:val="24"/>
          <w:szCs w:val="24"/>
        </w:rPr>
        <w:t xml:space="preserve"> </w:t>
      </w:r>
      <w:r w:rsidR="00EC2174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na juventude</w:t>
      </w:r>
      <w:r w:rsidR="00EC2174">
        <w:rPr>
          <w:rFonts w:ascii="Times New Roman" w:hAnsi="Times New Roman" w:cs="Times New Roman"/>
          <w:sz w:val="24"/>
          <w:szCs w:val="24"/>
        </w:rPr>
        <w:t xml:space="preserve"> fazia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2174">
        <w:rPr>
          <w:rFonts w:ascii="Times New Roman" w:hAnsi="Times New Roman" w:cs="Times New Roman"/>
          <w:sz w:val="24"/>
          <w:szCs w:val="24"/>
        </w:rPr>
        <w:t>a esposa</w:t>
      </w:r>
      <w:r w:rsidR="0024094F" w:rsidRPr="00C5704C">
        <w:rPr>
          <w:rFonts w:ascii="Times New Roman" w:hAnsi="Times New Roman" w:cs="Times New Roman"/>
          <w:sz w:val="24"/>
          <w:szCs w:val="24"/>
        </w:rPr>
        <w:t>. “</w:t>
      </w:r>
      <w:r w:rsidR="00DB4957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>hegou a hora</w:t>
      </w:r>
      <w:r w:rsidR="00EC217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EC2174" w:rsidRPr="00C5704C">
        <w:rPr>
          <w:rFonts w:ascii="Times New Roman" w:hAnsi="Times New Roman" w:cs="Times New Roman"/>
          <w:sz w:val="24"/>
          <w:szCs w:val="24"/>
        </w:rPr>
        <w:t>pens</w:t>
      </w:r>
      <w:r w:rsidR="00EC2174">
        <w:rPr>
          <w:rFonts w:ascii="Times New Roman" w:hAnsi="Times New Roman" w:cs="Times New Roman"/>
          <w:sz w:val="24"/>
          <w:szCs w:val="24"/>
        </w:rPr>
        <w:t>ou Vera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B495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Táss</w:t>
      </w:r>
      <w:r w:rsidR="00EC2174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vá no domingo ao </w:t>
      </w:r>
      <w:r w:rsidR="00EC2174" w:rsidRPr="003D5FAB">
        <w:rPr>
          <w:rFonts w:ascii="Times New Roman" w:hAnsi="Times New Roman" w:cs="Times New Roman"/>
          <w:sz w:val="24"/>
          <w:szCs w:val="24"/>
        </w:rPr>
        <w:t>pico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assim chamavam o topo d</w:t>
      </w:r>
      <w:r w:rsidR="008603A7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barranco coberto pela floresta </w:t>
      </w:r>
      <w:r w:rsidR="008603A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a</w:t>
      </w:r>
      <w:r w:rsidR="008603A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framboesa</w:t>
      </w:r>
      <w:r w:rsidR="008603A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03A7">
        <w:rPr>
          <w:rFonts w:ascii="Times New Roman" w:hAnsi="Times New Roman" w:cs="Times New Roman"/>
          <w:sz w:val="24"/>
          <w:szCs w:val="24"/>
        </w:rPr>
        <w:t>estão maduras.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03A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pai </w:t>
      </w:r>
      <w:r w:rsidR="008603A7">
        <w:rPr>
          <w:rFonts w:ascii="Times New Roman" w:hAnsi="Times New Roman" w:cs="Times New Roman"/>
          <w:sz w:val="24"/>
          <w:szCs w:val="24"/>
        </w:rPr>
        <w:t xml:space="preserve">precisa </w:t>
      </w:r>
      <w:r w:rsidR="0024094F" w:rsidRPr="00C5704C">
        <w:rPr>
          <w:rFonts w:ascii="Times New Roman" w:hAnsi="Times New Roman" w:cs="Times New Roman"/>
          <w:sz w:val="24"/>
          <w:szCs w:val="24"/>
        </w:rPr>
        <w:t>de</w:t>
      </w:r>
      <w:r w:rsidR="008603A7">
        <w:rPr>
          <w:rFonts w:ascii="Times New Roman" w:hAnsi="Times New Roman" w:cs="Times New Roman"/>
          <w:sz w:val="24"/>
          <w:szCs w:val="24"/>
        </w:rPr>
        <w:t xml:space="preserve"> uma infusão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03A7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framboesa</w:t>
      </w:r>
      <w:r w:rsidR="008603A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fresca</w:t>
      </w:r>
      <w:r w:rsidR="008603A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03A7">
        <w:rPr>
          <w:rFonts w:ascii="Times New Roman" w:hAnsi="Times New Roman" w:cs="Times New Roman"/>
          <w:sz w:val="24"/>
          <w:szCs w:val="24"/>
        </w:rPr>
        <w:t>para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ferid</w:t>
      </w:r>
      <w:r w:rsidR="008603A7">
        <w:rPr>
          <w:rFonts w:ascii="Times New Roman" w:hAnsi="Times New Roman" w:cs="Times New Roman"/>
          <w:sz w:val="24"/>
          <w:szCs w:val="24"/>
        </w:rPr>
        <w:t>a no peito</w:t>
      </w:r>
      <w:r w:rsidR="0024094F" w:rsidRPr="00C5704C">
        <w:rPr>
          <w:rFonts w:ascii="Times New Roman" w:hAnsi="Times New Roman" w:cs="Times New Roman"/>
          <w:sz w:val="24"/>
          <w:szCs w:val="24"/>
        </w:rPr>
        <w:t>. Eu mesma ir</w:t>
      </w:r>
      <w:r w:rsidR="008603A7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estou ocupada na oficina,</w:t>
      </w:r>
      <w:r w:rsidR="008603A7">
        <w:rPr>
          <w:rFonts w:ascii="Times New Roman" w:hAnsi="Times New Roman" w:cs="Times New Roman"/>
          <w:sz w:val="24"/>
          <w:szCs w:val="24"/>
        </w:rPr>
        <w:t xml:space="preserve"> preciso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compensa</w:t>
      </w:r>
      <w:r w:rsidR="008603A7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03A7">
        <w:rPr>
          <w:rFonts w:ascii="Times New Roman" w:hAnsi="Times New Roman" w:cs="Times New Roman"/>
          <w:sz w:val="24"/>
          <w:szCs w:val="24"/>
        </w:rPr>
        <w:t>os dias de trabalho que perdi 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primavera, quando Úst</w:t>
      </w:r>
      <w:r w:rsidR="00CF3CD3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8603A7">
        <w:rPr>
          <w:rFonts w:ascii="Times New Roman" w:hAnsi="Times New Roman" w:cs="Times New Roman"/>
          <w:sz w:val="24"/>
          <w:szCs w:val="24"/>
        </w:rPr>
        <w:t>ficou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doente. Vá,</w:t>
      </w:r>
      <w:r w:rsidR="008603A7">
        <w:rPr>
          <w:rFonts w:ascii="Times New Roman" w:hAnsi="Times New Roman" w:cs="Times New Roman"/>
          <w:sz w:val="24"/>
          <w:szCs w:val="24"/>
        </w:rPr>
        <w:t xml:space="preserve"> Tássia,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haverá outro dia</w:t>
      </w:r>
      <w:r w:rsidR="008603A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03A7">
        <w:rPr>
          <w:rFonts w:ascii="Times New Roman" w:hAnsi="Times New Roman" w:cs="Times New Roman"/>
          <w:sz w:val="24"/>
          <w:szCs w:val="24"/>
        </w:rPr>
        <w:t>para colher;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vão </w:t>
      </w:r>
      <w:r w:rsidR="008603A7">
        <w:rPr>
          <w:rFonts w:ascii="Times New Roman" w:hAnsi="Times New Roman" w:cs="Times New Roman"/>
          <w:sz w:val="24"/>
          <w:szCs w:val="24"/>
        </w:rPr>
        <w:t>pegar tudo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não sobrará nada para nós.</w:t>
      </w:r>
    </w:p>
    <w:p w:rsidR="0024094F" w:rsidRPr="00C5704C" w:rsidRDefault="00DB495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disse Tássia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vou.</w:t>
      </w:r>
    </w:p>
    <w:p w:rsidR="0024094F" w:rsidRPr="00AE394D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FAB">
        <w:rPr>
          <w:rFonts w:ascii="Times New Roman" w:hAnsi="Times New Roman" w:cs="Times New Roman"/>
          <w:sz w:val="24"/>
          <w:szCs w:val="24"/>
        </w:rPr>
        <w:t>Apesar de ter 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41B3">
        <w:rPr>
          <w:rFonts w:ascii="Times New Roman" w:hAnsi="Times New Roman" w:cs="Times New Roman"/>
          <w:sz w:val="24"/>
          <w:szCs w:val="24"/>
        </w:rPr>
        <w:t>para casar</w:t>
      </w:r>
      <w:r w:rsidRPr="00C5704C">
        <w:rPr>
          <w:rFonts w:ascii="Times New Roman" w:hAnsi="Times New Roman" w:cs="Times New Roman"/>
          <w:sz w:val="24"/>
          <w:szCs w:val="24"/>
        </w:rPr>
        <w:t>, ela era obediente no dia</w:t>
      </w:r>
      <w:r w:rsidR="00DB495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DB495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dia, embora, num</w:t>
      </w:r>
      <w:r w:rsidR="00E141B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141B3">
        <w:rPr>
          <w:rFonts w:ascii="Times New Roman" w:hAnsi="Times New Roman" w:cs="Times New Roman"/>
          <w:sz w:val="24"/>
          <w:szCs w:val="24"/>
        </w:rPr>
        <w:t>caso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excepcional</w:t>
      </w:r>
      <w:r w:rsidR="00E141B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DB4957">
        <w:rPr>
          <w:rFonts w:ascii="Times New Roman" w:hAnsi="Times New Roman" w:cs="Times New Roman"/>
          <w:sz w:val="24"/>
          <w:szCs w:val="24"/>
        </w:rPr>
        <w:t>pres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sentisse </w:t>
      </w:r>
      <w:r w:rsidR="00E141B3">
        <w:rPr>
          <w:rFonts w:ascii="Times New Roman" w:hAnsi="Times New Roman" w:cs="Times New Roman"/>
          <w:sz w:val="24"/>
          <w:szCs w:val="24"/>
        </w:rPr>
        <w:t>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6DD4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E141B3">
        <w:rPr>
          <w:rFonts w:ascii="Times New Roman" w:hAnsi="Times New Roman" w:cs="Times New Roman"/>
          <w:sz w:val="24"/>
          <w:szCs w:val="24"/>
        </w:rPr>
        <w:t>rrad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AE394D">
        <w:rPr>
          <w:rFonts w:ascii="Times New Roman" w:hAnsi="Times New Roman" w:cs="Times New Roman"/>
          <w:sz w:val="24"/>
          <w:szCs w:val="24"/>
        </w:rPr>
        <w:t>, pudesse contrariar seus pais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E141B3">
        <w:rPr>
          <w:rFonts w:ascii="Times New Roman" w:hAnsi="Times New Roman" w:cs="Times New Roman"/>
          <w:sz w:val="24"/>
          <w:szCs w:val="24"/>
        </w:rPr>
        <w:t xml:space="preserve">ali não </w:t>
      </w:r>
      <w:r w:rsidR="00926969">
        <w:rPr>
          <w:rFonts w:ascii="Times New Roman" w:hAnsi="Times New Roman" w:cs="Times New Roman"/>
          <w:sz w:val="24"/>
          <w:szCs w:val="24"/>
        </w:rPr>
        <w:t>parecia</w:t>
      </w:r>
      <w:r w:rsidR="00E141B3">
        <w:rPr>
          <w:rFonts w:ascii="Times New Roman" w:hAnsi="Times New Roman" w:cs="Times New Roman"/>
          <w:sz w:val="24"/>
          <w:szCs w:val="24"/>
        </w:rPr>
        <w:t xml:space="preserve"> </w:t>
      </w:r>
      <w:r w:rsidR="00926969">
        <w:rPr>
          <w:rFonts w:ascii="Times New Roman" w:hAnsi="Times New Roman" w:cs="Times New Roman"/>
          <w:sz w:val="24"/>
          <w:szCs w:val="24"/>
        </w:rPr>
        <w:t xml:space="preserve">haver </w:t>
      </w:r>
      <w:r w:rsidR="00E141B3">
        <w:rPr>
          <w:rFonts w:ascii="Times New Roman" w:hAnsi="Times New Roman" w:cs="Times New Roman"/>
          <w:sz w:val="24"/>
          <w:szCs w:val="24"/>
        </w:rPr>
        <w:t>nada de errado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E141B3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AE394D">
        <w:rPr>
          <w:rFonts w:ascii="Times New Roman" w:hAnsi="Times New Roman" w:cs="Times New Roman"/>
          <w:sz w:val="24"/>
          <w:szCs w:val="24"/>
        </w:rPr>
        <w:t xml:space="preserve">a havia </w:t>
      </w:r>
      <w:r w:rsidRPr="00C5704C">
        <w:rPr>
          <w:rFonts w:ascii="Times New Roman" w:hAnsi="Times New Roman" w:cs="Times New Roman"/>
          <w:sz w:val="24"/>
          <w:szCs w:val="24"/>
        </w:rPr>
        <w:t>manda</w:t>
      </w:r>
      <w:r w:rsidR="00AE394D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floresta </w:t>
      </w:r>
      <w:r w:rsidR="00AE394D">
        <w:rPr>
          <w:rFonts w:ascii="Times New Roman" w:hAnsi="Times New Roman" w:cs="Times New Roman"/>
          <w:sz w:val="24"/>
          <w:szCs w:val="24"/>
        </w:rPr>
        <w:t>para colher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framboesas </w:t>
      </w:r>
      <w:r w:rsidR="00AE394D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141B3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AE394D">
        <w:rPr>
          <w:rFonts w:ascii="Times New Roman" w:hAnsi="Times New Roman" w:cs="Times New Roman"/>
          <w:i/>
          <w:sz w:val="24"/>
          <w:szCs w:val="24"/>
        </w:rPr>
        <w:t>t</w:t>
      </w:r>
      <w:r w:rsidR="00E141B3" w:rsidRPr="00AE394D">
        <w:rPr>
          <w:rFonts w:ascii="Times New Roman" w:hAnsi="Times New Roman" w:cs="Times New Roman"/>
          <w:i/>
          <w:sz w:val="24"/>
          <w:szCs w:val="24"/>
        </w:rPr>
        <w:t>iá</w:t>
      </w:r>
      <w:r w:rsidRPr="00AE394D">
        <w:rPr>
          <w:rFonts w:ascii="Times New Roman" w:hAnsi="Times New Roman" w:cs="Times New Roman"/>
          <w:i/>
          <w:sz w:val="24"/>
          <w:szCs w:val="24"/>
        </w:rPr>
        <w:t>t</w:t>
      </w:r>
      <w:r w:rsidR="00E141B3" w:rsidRPr="00AE394D">
        <w:rPr>
          <w:rFonts w:ascii="Times New Roman" w:hAnsi="Times New Roman" w:cs="Times New Roman"/>
          <w:i/>
          <w:sz w:val="24"/>
          <w:szCs w:val="24"/>
        </w:rPr>
        <w:t>ia</w:t>
      </w:r>
      <w:r w:rsidR="00AE394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ferido </w:t>
      </w:r>
      <w:r w:rsidR="00E141B3">
        <w:rPr>
          <w:rFonts w:ascii="Times New Roman" w:hAnsi="Times New Roman" w:cs="Times New Roman"/>
          <w:sz w:val="24"/>
          <w:szCs w:val="24"/>
        </w:rPr>
        <w:t xml:space="preserve">no </w:t>
      </w:r>
      <w:r w:rsidR="00E141B3" w:rsidRPr="003D5FAB">
        <w:rPr>
          <w:rFonts w:ascii="Times New Roman" w:hAnsi="Times New Roman" w:cs="Times New Roman"/>
          <w:i/>
          <w:sz w:val="24"/>
          <w:szCs w:val="24"/>
        </w:rPr>
        <w:t>front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8653C">
        <w:rPr>
          <w:rFonts w:ascii="Times New Roman" w:hAnsi="Times New Roman" w:cs="Times New Roman"/>
          <w:sz w:val="24"/>
          <w:szCs w:val="24"/>
        </w:rPr>
        <w:t>Na verdade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Tássia até se alegrou </w:t>
      </w:r>
      <w:r w:rsidR="0074048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394D">
        <w:rPr>
          <w:rFonts w:ascii="Times New Roman" w:hAnsi="Times New Roman" w:cs="Times New Roman"/>
          <w:sz w:val="24"/>
          <w:szCs w:val="24"/>
        </w:rPr>
        <w:t>quem sabe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amor entre </w:t>
      </w:r>
      <w:r w:rsidR="00AE394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e </w:t>
      </w:r>
      <w:r w:rsidR="00AE394D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</w:t>
      </w:r>
      <w:r w:rsidR="00AE394D">
        <w:rPr>
          <w:rFonts w:ascii="Times New Roman" w:hAnsi="Times New Roman" w:cs="Times New Roman"/>
          <w:sz w:val="24"/>
          <w:szCs w:val="24"/>
        </w:rPr>
        <w:t xml:space="preserve"> voltasse...</w:t>
      </w:r>
    </w:p>
    <w:p w:rsidR="0024094F" w:rsidRPr="00C5704C" w:rsidRDefault="0074048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bem, eu vou.</w:t>
      </w:r>
      <w:r w:rsidR="00404236">
        <w:rPr>
          <w:rFonts w:ascii="Times New Roman" w:hAnsi="Times New Roman" w:cs="Times New Roman"/>
          <w:sz w:val="24"/>
          <w:szCs w:val="24"/>
        </w:rPr>
        <w:t>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“Agora</w:t>
      </w:r>
      <w:r w:rsidR="005B45E8">
        <w:rPr>
          <w:rFonts w:ascii="Times New Roman" w:hAnsi="Times New Roman" w:cs="Times New Roman"/>
          <w:sz w:val="24"/>
          <w:szCs w:val="24"/>
        </w:rPr>
        <w:t xml:space="preserve">, daqui por diante,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eu não </w:t>
      </w:r>
      <w:r w:rsidR="00404236">
        <w:rPr>
          <w:rFonts w:ascii="Times New Roman" w:hAnsi="Times New Roman" w:cs="Times New Roman"/>
          <w:sz w:val="24"/>
          <w:szCs w:val="24"/>
        </w:rPr>
        <w:t>posso errar</w:t>
      </w:r>
      <w:r w:rsidR="005B45E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pensava </w:t>
      </w:r>
      <w:r w:rsidRPr="003D5FAB">
        <w:rPr>
          <w:rFonts w:ascii="Times New Roman" w:hAnsi="Times New Roman" w:cs="Times New Roman"/>
          <w:sz w:val="24"/>
          <w:szCs w:val="24"/>
        </w:rPr>
        <w:t>a astuta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em </w:t>
      </w:r>
      <w:r w:rsidR="005B45E8">
        <w:rPr>
          <w:rFonts w:ascii="Times New Roman" w:hAnsi="Times New Roman" w:cs="Times New Roman"/>
          <w:sz w:val="24"/>
          <w:szCs w:val="24"/>
        </w:rPr>
        <w:t>desvario</w:t>
      </w:r>
      <w:r w:rsidRPr="00C5704C">
        <w:rPr>
          <w:rFonts w:ascii="Times New Roman" w:hAnsi="Times New Roman" w:cs="Times New Roman"/>
          <w:sz w:val="24"/>
          <w:szCs w:val="24"/>
        </w:rPr>
        <w:t>. E, esquecendo</w:t>
      </w:r>
      <w:r w:rsidR="005B45E8">
        <w:rPr>
          <w:rFonts w:ascii="Times New Roman" w:hAnsi="Times New Roman" w:cs="Times New Roman"/>
          <w:sz w:val="24"/>
          <w:szCs w:val="24"/>
          <w:lang w:val="ru-RU"/>
        </w:rPr>
        <w:t xml:space="preserve"> 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45E8">
        <w:rPr>
          <w:rFonts w:ascii="Times New Roman" w:hAnsi="Times New Roman" w:cs="Times New Roman"/>
          <w:sz w:val="24"/>
          <w:szCs w:val="24"/>
        </w:rPr>
        <w:t>pudor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B45E8">
        <w:rPr>
          <w:rFonts w:ascii="Times New Roman" w:hAnsi="Times New Roman" w:cs="Times New Roman"/>
          <w:sz w:val="24"/>
          <w:szCs w:val="24"/>
        </w:rPr>
        <w:t xml:space="preserve">ela dirigiu-se </w:t>
      </w:r>
      <w:r w:rsidRPr="00C5704C">
        <w:rPr>
          <w:rFonts w:ascii="Times New Roman" w:hAnsi="Times New Roman" w:cs="Times New Roman"/>
          <w:sz w:val="24"/>
          <w:szCs w:val="24"/>
        </w:rPr>
        <w:t>à casa</w:t>
      </w:r>
      <w:r w:rsidR="0074048B">
        <w:rPr>
          <w:rFonts w:ascii="Times New Roman" w:hAnsi="Times New Roman" w:cs="Times New Roman"/>
          <w:sz w:val="24"/>
          <w:szCs w:val="24"/>
        </w:rPr>
        <w:t xml:space="preserve"> </w:t>
      </w:r>
      <w:r w:rsidR="005B45E8">
        <w:rPr>
          <w:rFonts w:ascii="Times New Roman" w:hAnsi="Times New Roman" w:cs="Times New Roman"/>
          <w:sz w:val="24"/>
          <w:szCs w:val="24"/>
        </w:rPr>
        <w:t xml:space="preserve">nº 30 da </w:t>
      </w:r>
      <w:r w:rsidR="0074048B">
        <w:rPr>
          <w:rFonts w:ascii="Times New Roman" w:hAnsi="Times New Roman" w:cs="Times New Roman"/>
          <w:sz w:val="24"/>
          <w:szCs w:val="24"/>
        </w:rPr>
        <w:t>R</w:t>
      </w:r>
      <w:r w:rsidR="0074048B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Derjávin, onde </w:t>
      </w:r>
      <w:r w:rsidR="005B45E8">
        <w:rPr>
          <w:rFonts w:ascii="Times New Roman" w:hAnsi="Times New Roman" w:cs="Times New Roman"/>
          <w:sz w:val="24"/>
          <w:szCs w:val="24"/>
        </w:rPr>
        <w:t xml:space="preserve">havia </w:t>
      </w:r>
      <w:r w:rsidR="00A16230">
        <w:rPr>
          <w:rFonts w:ascii="Times New Roman" w:hAnsi="Times New Roman" w:cs="Times New Roman"/>
          <w:sz w:val="24"/>
          <w:szCs w:val="24"/>
        </w:rPr>
        <w:t xml:space="preserve">se portado de forma </w:t>
      </w:r>
      <w:r w:rsidR="005B45E8">
        <w:rPr>
          <w:rFonts w:ascii="Times New Roman" w:hAnsi="Times New Roman" w:cs="Times New Roman"/>
          <w:sz w:val="24"/>
          <w:szCs w:val="24"/>
        </w:rPr>
        <w:t>indecente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Dessa vez, a velha Tchesnokova recebeu-a sem </w:t>
      </w:r>
      <w:r w:rsidR="00A83AA4">
        <w:rPr>
          <w:rFonts w:ascii="Times New Roman" w:hAnsi="Times New Roman" w:cs="Times New Roman"/>
          <w:sz w:val="24"/>
          <w:szCs w:val="24"/>
        </w:rPr>
        <w:t>gentileza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74048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45E8">
        <w:rPr>
          <w:rFonts w:ascii="Times New Roman" w:hAnsi="Times New Roman" w:cs="Times New Roman"/>
          <w:sz w:val="24"/>
          <w:szCs w:val="24"/>
        </w:rPr>
        <w:t>O que quer aqui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</w:t>
      </w:r>
      <w:r w:rsidR="00926969">
        <w:rPr>
          <w:rFonts w:ascii="Times New Roman" w:hAnsi="Times New Roman" w:cs="Times New Roman"/>
          <w:sz w:val="24"/>
          <w:szCs w:val="24"/>
        </w:rPr>
        <w:t xml:space="preserve"> Tchesnokova,</w:t>
      </w:r>
      <w:r w:rsidR="005B45E8">
        <w:rPr>
          <w:rFonts w:ascii="Times New Roman" w:hAnsi="Times New Roman" w:cs="Times New Roman"/>
          <w:sz w:val="24"/>
          <w:szCs w:val="24"/>
        </w:rPr>
        <w:t xml:space="preserve"> parada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soleira, sem deixá-la entrar.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Vera notou </w:t>
      </w:r>
      <w:r w:rsidR="00926969">
        <w:rPr>
          <w:rFonts w:ascii="Times New Roman" w:hAnsi="Times New Roman" w:cs="Times New Roman"/>
          <w:sz w:val="24"/>
          <w:szCs w:val="24"/>
        </w:rPr>
        <w:t>ao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objeto de sua paixão, o judeu, </w:t>
      </w:r>
      <w:r w:rsidR="00926969">
        <w:rPr>
          <w:rFonts w:ascii="Times New Roman" w:hAnsi="Times New Roman" w:cs="Times New Roman"/>
          <w:sz w:val="24"/>
          <w:szCs w:val="24"/>
        </w:rPr>
        <w:t>que escolhia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framboesa</w:t>
      </w:r>
      <w:r w:rsidR="00926969">
        <w:rPr>
          <w:rFonts w:ascii="Times New Roman" w:hAnsi="Times New Roman" w:cs="Times New Roman"/>
          <w:sz w:val="24"/>
          <w:szCs w:val="24"/>
        </w:rPr>
        <w:t>s com a filha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696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926969">
        <w:rPr>
          <w:rFonts w:ascii="Times New Roman" w:hAnsi="Times New Roman" w:cs="Times New Roman"/>
          <w:sz w:val="24"/>
          <w:szCs w:val="24"/>
        </w:rPr>
        <w:t xml:space="preserve"> entrada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696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casa.</w:t>
      </w:r>
    </w:p>
    <w:p w:rsidR="0024094F" w:rsidRPr="00C5704C" w:rsidRDefault="0074048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ins w:id="414" w:author="Daniela Mountian" w:date="2017-09-03T20:02:00Z">
        <w:r w:rsidR="00BF0364">
          <w:rPr>
            <w:rFonts w:ascii="Times New Roman" w:hAnsi="Times New Roman" w:cs="Times New Roman"/>
            <w:sz w:val="24"/>
            <w:szCs w:val="24"/>
          </w:rPr>
          <w:t>Dona</w:t>
        </w:r>
      </w:ins>
      <w:r w:rsidR="0024094F" w:rsidRPr="00A867CB">
        <w:rPr>
          <w:rFonts w:ascii="Times New Roman" w:hAnsi="Times New Roman" w:cs="Times New Roman"/>
          <w:sz w:val="24"/>
          <w:szCs w:val="24"/>
        </w:rPr>
        <w:t xml:space="preserve"> Tchesnokova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>disse Vera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4094F" w:rsidRPr="00A867CB">
        <w:rPr>
          <w:rFonts w:ascii="Times New Roman" w:hAnsi="Times New Roman" w:cs="Times New Roman"/>
          <w:sz w:val="24"/>
          <w:szCs w:val="24"/>
        </w:rPr>
        <w:t>vejo</w:t>
      </w:r>
      <w:proofErr w:type="gramEnd"/>
      <w:r w:rsidR="0024094F" w:rsidRPr="00A867CB">
        <w:rPr>
          <w:rFonts w:ascii="Times New Roman" w:hAnsi="Times New Roman" w:cs="Times New Roman"/>
          <w:sz w:val="24"/>
          <w:szCs w:val="24"/>
        </w:rPr>
        <w:t xml:space="preserve"> que vocês foram à floresta </w:t>
      </w:r>
      <w:r w:rsidR="00926969">
        <w:rPr>
          <w:rFonts w:ascii="Times New Roman" w:hAnsi="Times New Roman" w:cs="Times New Roman"/>
          <w:sz w:val="24"/>
          <w:szCs w:val="24"/>
        </w:rPr>
        <w:t>colher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framboesa</w:t>
      </w:r>
      <w:r w:rsidR="00926969">
        <w:rPr>
          <w:rFonts w:ascii="Times New Roman" w:hAnsi="Times New Roman" w:cs="Times New Roman"/>
          <w:sz w:val="24"/>
          <w:szCs w:val="24"/>
        </w:rPr>
        <w:t>s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... </w:t>
      </w:r>
      <w:r w:rsidR="00926969">
        <w:rPr>
          <w:rFonts w:ascii="Times New Roman" w:hAnsi="Times New Roman" w:cs="Times New Roman"/>
          <w:sz w:val="24"/>
          <w:szCs w:val="24"/>
        </w:rPr>
        <w:t>Por acaso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foram ao </w:t>
      </w:r>
      <w:r w:rsidR="00926969">
        <w:rPr>
          <w:rFonts w:ascii="Times New Roman" w:hAnsi="Times New Roman" w:cs="Times New Roman"/>
          <w:sz w:val="24"/>
          <w:szCs w:val="24"/>
        </w:rPr>
        <w:t>pico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? Eu preciso </w:t>
      </w:r>
      <w:r>
        <w:rPr>
          <w:rFonts w:ascii="Times New Roman" w:hAnsi="Times New Roman" w:cs="Times New Roman"/>
          <w:sz w:val="24"/>
          <w:szCs w:val="24"/>
        </w:rPr>
        <w:t xml:space="preserve">urgentemente </w:t>
      </w:r>
      <w:r w:rsidR="0024094F" w:rsidRPr="00A867CB">
        <w:rPr>
          <w:rFonts w:ascii="Times New Roman" w:hAnsi="Times New Roman" w:cs="Times New Roman"/>
          <w:sz w:val="24"/>
          <w:szCs w:val="24"/>
        </w:rPr>
        <w:t>d</w:t>
      </w:r>
      <w:r w:rsidR="00AE5B21">
        <w:rPr>
          <w:rFonts w:ascii="Times New Roman" w:hAnsi="Times New Roman" w:cs="Times New Roman"/>
          <w:sz w:val="24"/>
          <w:szCs w:val="24"/>
        </w:rPr>
        <w:t>elas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, porque </w:t>
      </w:r>
      <w:r w:rsidR="00AE5B21">
        <w:rPr>
          <w:rFonts w:ascii="Times New Roman" w:hAnsi="Times New Roman" w:cs="Times New Roman"/>
          <w:sz w:val="24"/>
          <w:szCs w:val="24"/>
        </w:rPr>
        <w:t xml:space="preserve">farei ao </w:t>
      </w:r>
      <w:r w:rsidR="0024094F" w:rsidRPr="00A867CB">
        <w:rPr>
          <w:rFonts w:ascii="Times New Roman" w:hAnsi="Times New Roman" w:cs="Times New Roman"/>
          <w:sz w:val="24"/>
          <w:szCs w:val="24"/>
        </w:rPr>
        <w:t>meu marido</w:t>
      </w:r>
      <w:r w:rsidR="00AE5B21">
        <w:rPr>
          <w:rFonts w:ascii="Times New Roman" w:hAnsi="Times New Roman" w:cs="Times New Roman"/>
          <w:sz w:val="24"/>
          <w:szCs w:val="24"/>
        </w:rPr>
        <w:t>,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ins w:id="415" w:author="Daniela Mountian" w:date="2017-08-25T00:54:00Z">
        <w:r w:rsidR="003D5FAB">
          <w:rPr>
            <w:rFonts w:ascii="Times New Roman" w:hAnsi="Times New Roman" w:cs="Times New Roman"/>
            <w:sz w:val="24"/>
            <w:szCs w:val="24"/>
          </w:rPr>
          <w:t>que trouxe uma</w:t>
        </w:r>
      </w:ins>
      <w:r w:rsidR="00AE5B2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>feri</w:t>
      </w:r>
      <w:r w:rsidR="00AE5B21">
        <w:rPr>
          <w:rFonts w:ascii="Times New Roman" w:hAnsi="Times New Roman" w:cs="Times New Roman"/>
          <w:sz w:val="24"/>
          <w:szCs w:val="24"/>
        </w:rPr>
        <w:t>d</w:t>
      </w:r>
      <w:ins w:id="416" w:author="Daniela Mountian" w:date="2017-08-25T00:54:00Z">
        <w:r w:rsidR="003D5FAB">
          <w:rPr>
            <w:rFonts w:ascii="Times New Roman" w:hAnsi="Times New Roman" w:cs="Times New Roman"/>
            <w:sz w:val="24"/>
            <w:szCs w:val="24"/>
          </w:rPr>
          <w:t>a</w:t>
        </w:r>
      </w:ins>
      <w:r w:rsidR="00AE5B21">
        <w:rPr>
          <w:rFonts w:ascii="Times New Roman" w:hAnsi="Times New Roman" w:cs="Times New Roman"/>
          <w:sz w:val="24"/>
          <w:szCs w:val="24"/>
        </w:rPr>
        <w:t xml:space="preserve"> d</w:t>
      </w:r>
      <w:ins w:id="417" w:author="Daniela Mountian" w:date="2017-08-25T00:54:00Z">
        <w:r w:rsidR="003D5FAB">
          <w:rPr>
            <w:rFonts w:ascii="Times New Roman" w:hAnsi="Times New Roman" w:cs="Times New Roman"/>
            <w:sz w:val="24"/>
            <w:szCs w:val="24"/>
          </w:rPr>
          <w:t>a</w:t>
        </w:r>
      </w:ins>
      <w:r w:rsidR="00AE5B21">
        <w:rPr>
          <w:rFonts w:ascii="Times New Roman" w:hAnsi="Times New Roman" w:cs="Times New Roman"/>
          <w:sz w:val="24"/>
          <w:szCs w:val="24"/>
        </w:rPr>
        <w:t xml:space="preserve"> guerra,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AE5B21">
        <w:rPr>
          <w:rFonts w:ascii="Times New Roman" w:hAnsi="Times New Roman" w:cs="Times New Roman"/>
          <w:sz w:val="24"/>
          <w:szCs w:val="24"/>
        </w:rPr>
        <w:t>uma infusão de framboesas frescas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B2D1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vá </w:t>
      </w:r>
      <w:r w:rsidR="00AE5B21">
        <w:rPr>
          <w:rFonts w:ascii="Times New Roman" w:hAnsi="Times New Roman" w:cs="Times New Roman"/>
          <w:sz w:val="24"/>
          <w:szCs w:val="24"/>
        </w:rPr>
        <w:t xml:space="preserve">até o pico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Tche</w:t>
      </w:r>
      <w:r w:rsidR="009A02FB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nokova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142892">
        <w:rPr>
          <w:rFonts w:ascii="Times New Roman" w:hAnsi="Times New Roman" w:cs="Times New Roman"/>
          <w:sz w:val="24"/>
          <w:szCs w:val="24"/>
        </w:rPr>
        <w:t xml:space="preserve"> </w:t>
      </w:r>
      <w:r w:rsidR="00E85269">
        <w:rPr>
          <w:rFonts w:ascii="Times New Roman" w:hAnsi="Times New Roman" w:cs="Times New Roman"/>
          <w:sz w:val="24"/>
          <w:szCs w:val="24"/>
        </w:rPr>
        <w:t xml:space="preserve">há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frutas que não acabam mais... </w:t>
      </w:r>
      <w:r w:rsidR="009A02FB" w:rsidRPr="003D5FAB">
        <w:rPr>
          <w:rFonts w:ascii="Times New Roman" w:hAnsi="Times New Roman" w:cs="Times New Roman"/>
          <w:sz w:val="24"/>
          <w:szCs w:val="24"/>
        </w:rPr>
        <w:t>Um</w:t>
      </w:r>
      <w:r w:rsidR="0024094F" w:rsidRPr="003D5FAB">
        <w:rPr>
          <w:rFonts w:ascii="Times New Roman" w:hAnsi="Times New Roman" w:cs="Times New Roman"/>
          <w:sz w:val="24"/>
          <w:szCs w:val="24"/>
        </w:rPr>
        <w:t xml:space="preserve"> ano de boa colheita.</w:t>
      </w:r>
    </w:p>
    <w:p w:rsidR="0024094F" w:rsidRPr="00C5704C" w:rsidRDefault="002B2D1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aí está a desgraça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Vera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9A02F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estou ocupada, </w:t>
      </w:r>
      <w:r w:rsidR="009A02FB">
        <w:rPr>
          <w:rFonts w:ascii="Times New Roman" w:hAnsi="Times New Roman" w:cs="Times New Roman"/>
          <w:sz w:val="24"/>
          <w:szCs w:val="24"/>
        </w:rPr>
        <w:t xml:space="preserve">pois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trabalho aos domingos, tive que mandar minha filha Tássia sozinha para </w:t>
      </w:r>
      <w:r w:rsidR="009A02FB">
        <w:rPr>
          <w:rFonts w:ascii="Times New Roman" w:hAnsi="Times New Roman" w:cs="Times New Roman"/>
          <w:sz w:val="24"/>
          <w:szCs w:val="24"/>
        </w:rPr>
        <w:t>lá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lugar é afastado, e ela é </w:t>
      </w:r>
      <w:r w:rsidR="009A519E">
        <w:rPr>
          <w:rFonts w:ascii="Times New Roman" w:hAnsi="Times New Roman" w:cs="Times New Roman"/>
          <w:sz w:val="24"/>
          <w:szCs w:val="24"/>
        </w:rPr>
        <w:t>muito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jovem. </w:t>
      </w:r>
      <w:r w:rsidR="009A02FB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em medo de ir sozinha e eu tenho medo por ela. Será que algum de vocês não ir</w:t>
      </w:r>
      <w:r w:rsidR="009A02FB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</w:t>
      </w:r>
      <w:r w:rsidR="009A02FB">
        <w:rPr>
          <w:rFonts w:ascii="Times New Roman" w:hAnsi="Times New Roman" w:cs="Times New Roman"/>
          <w:sz w:val="24"/>
          <w:szCs w:val="24"/>
        </w:rPr>
        <w:t>pico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2B2D1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Tchesnokova</w:t>
      </w:r>
      <w:r w:rsidR="009A519E">
        <w:rPr>
          <w:rFonts w:ascii="Times New Roman" w:hAnsi="Times New Roman" w:cs="Times New Roman"/>
          <w:sz w:val="24"/>
          <w:szCs w:val="24"/>
        </w:rPr>
        <w:t xml:space="preserve"> </w:t>
      </w:r>
      <w:r w:rsidR="009A519E" w:rsidRPr="00621342">
        <w:rPr>
          <w:rFonts w:ascii="Times New Roman" w:hAnsi="Times New Roman" w:cs="Times New Roman"/>
          <w:sz w:val="24"/>
          <w:szCs w:val="24"/>
        </w:rPr>
        <w:t>—</w:t>
      </w:r>
      <w:r w:rsidR="009A519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9A519E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ós já fomos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lh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já estamos </w:t>
      </w:r>
      <w:r w:rsidR="009A519E">
        <w:rPr>
          <w:rFonts w:ascii="Times New Roman" w:hAnsi="Times New Roman" w:cs="Times New Roman"/>
          <w:sz w:val="24"/>
          <w:szCs w:val="24"/>
        </w:rPr>
        <w:t>escolhendo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frutinhas. E d</w:t>
      </w:r>
      <w:r w:rsidR="009A519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tem medo? O último urso foi visto </w:t>
      </w:r>
      <w:r w:rsidR="009A519E">
        <w:rPr>
          <w:rFonts w:ascii="Times New Roman" w:hAnsi="Times New Roman" w:cs="Times New Roman"/>
          <w:sz w:val="24"/>
          <w:szCs w:val="24"/>
        </w:rPr>
        <w:t xml:space="preserve">lá faz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uns três anos. Os ursos foram </w:t>
      </w:r>
      <w:r w:rsidR="009A519E">
        <w:rPr>
          <w:rFonts w:ascii="Times New Roman" w:hAnsi="Times New Roman" w:cs="Times New Roman"/>
          <w:sz w:val="24"/>
          <w:szCs w:val="24"/>
        </w:rPr>
        <w:t>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519E">
        <w:rPr>
          <w:rFonts w:ascii="Times New Roman" w:hAnsi="Times New Roman" w:cs="Times New Roman"/>
          <w:sz w:val="24"/>
          <w:szCs w:val="24"/>
        </w:rPr>
        <w:t>perseguidos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519E">
        <w:rPr>
          <w:rFonts w:ascii="Times New Roman" w:hAnsi="Times New Roman" w:cs="Times New Roman"/>
          <w:sz w:val="24"/>
          <w:szCs w:val="24"/>
        </w:rPr>
        <w:t>qu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9A519E">
        <w:rPr>
          <w:rFonts w:ascii="Times New Roman" w:hAnsi="Times New Roman" w:cs="Times New Roman"/>
          <w:sz w:val="24"/>
          <w:szCs w:val="24"/>
        </w:rPr>
        <w:t>se embrenharam n</w:t>
      </w:r>
      <w:r w:rsidR="0024094F" w:rsidRPr="00C5704C">
        <w:rPr>
          <w:rFonts w:ascii="Times New Roman" w:hAnsi="Times New Roman" w:cs="Times New Roman"/>
          <w:sz w:val="24"/>
          <w:szCs w:val="24"/>
        </w:rPr>
        <w:t>a floresta, longe da</w:t>
      </w:r>
      <w:r w:rsidR="009A519E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519E">
        <w:rPr>
          <w:rFonts w:ascii="Times New Roman" w:hAnsi="Times New Roman" w:cs="Times New Roman"/>
          <w:sz w:val="24"/>
          <w:szCs w:val="24"/>
        </w:rPr>
        <w:t>pessoas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9E4CE0" w:rsidRDefault="000B63AE" w:rsidP="00DA749A">
      <w:pPr>
        <w:spacing w:after="0" w:line="360" w:lineRule="auto"/>
        <w:ind w:firstLine="709"/>
        <w:jc w:val="both"/>
        <w:rPr>
          <w:ins w:id="418" w:author="Daniela Mountian" w:date="2017-05-03T11:41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ursos </w:t>
      </w:r>
      <w:r w:rsidR="009E4CE0">
        <w:rPr>
          <w:rFonts w:ascii="Times New Roman" w:hAnsi="Times New Roman" w:cs="Times New Roman"/>
          <w:sz w:val="24"/>
          <w:szCs w:val="24"/>
        </w:rPr>
        <w:t xml:space="preserve">podem ter </w:t>
      </w:r>
      <w:r w:rsidR="0018653C">
        <w:rPr>
          <w:rFonts w:ascii="Times New Roman" w:hAnsi="Times New Roman" w:cs="Times New Roman"/>
          <w:sz w:val="24"/>
          <w:szCs w:val="24"/>
        </w:rPr>
        <w:t>fugido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Vera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home</w:t>
      </w:r>
      <w:r w:rsidR="009E4CE0">
        <w:rPr>
          <w:rFonts w:ascii="Times New Roman" w:hAnsi="Times New Roman" w:cs="Times New Roman"/>
          <w:sz w:val="24"/>
          <w:szCs w:val="24"/>
        </w:rPr>
        <w:t>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4CE0">
        <w:rPr>
          <w:rFonts w:ascii="Times New Roman" w:hAnsi="Times New Roman" w:cs="Times New Roman"/>
          <w:sz w:val="24"/>
          <w:szCs w:val="24"/>
        </w:rPr>
        <w:t>cheios de más intenções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</w:t>
      </w:r>
      <w:r w:rsidR="009E4CE0"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4206">
        <w:rPr>
          <w:rFonts w:ascii="Times New Roman" w:hAnsi="Times New Roman" w:cs="Times New Roman"/>
          <w:sz w:val="24"/>
          <w:szCs w:val="24"/>
        </w:rPr>
        <w:t>à solta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Para uma moça, </w:t>
      </w:r>
      <w:r w:rsidR="00FB4206">
        <w:rPr>
          <w:rFonts w:ascii="Times New Roman" w:hAnsi="Times New Roman" w:cs="Times New Roman"/>
          <w:sz w:val="24"/>
          <w:szCs w:val="24"/>
        </w:rPr>
        <w:t>um</w:t>
      </w:r>
      <w:r w:rsidR="00FB420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 </w:t>
      </w:r>
      <w:r w:rsidR="009E4CE0">
        <w:rPr>
          <w:rFonts w:ascii="Times New Roman" w:hAnsi="Times New Roman" w:cs="Times New Roman"/>
          <w:sz w:val="24"/>
          <w:szCs w:val="24"/>
        </w:rPr>
        <w:t>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pior do que </w:t>
      </w:r>
      <w:r w:rsidR="00FB4206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urso. </w:t>
      </w:r>
      <w:r w:rsidR="009E4CE0">
        <w:rPr>
          <w:rFonts w:ascii="Times New Roman" w:hAnsi="Times New Roman" w:cs="Times New Roman"/>
          <w:sz w:val="24"/>
          <w:szCs w:val="24"/>
        </w:rPr>
        <w:t>Alguém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pode </w:t>
      </w:r>
      <w:r w:rsidR="007D2C2B">
        <w:rPr>
          <w:rFonts w:ascii="Times New Roman" w:hAnsi="Times New Roman" w:cs="Times New Roman"/>
          <w:sz w:val="24"/>
          <w:szCs w:val="24"/>
        </w:rPr>
        <w:t>ir atrás dela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Deus me livre, </w:t>
      </w:r>
      <w:r w:rsidR="009E4CE0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>Pávlov</w:t>
      </w:r>
      <w:r w:rsidR="00612E7C">
        <w:rPr>
          <w:rFonts w:ascii="Times New Roman" w:hAnsi="Times New Roman" w:cs="Times New Roman"/>
          <w:sz w:val="24"/>
          <w:szCs w:val="24"/>
        </w:rPr>
        <w:t xml:space="preserve"> pode </w:t>
      </w:r>
      <w:r w:rsidR="00142892">
        <w:rPr>
          <w:rFonts w:ascii="Times New Roman" w:hAnsi="Times New Roman" w:cs="Times New Roman"/>
          <w:sz w:val="24"/>
          <w:szCs w:val="24"/>
        </w:rPr>
        <w:t>assediá</w:t>
      </w:r>
      <w:r w:rsidR="00612E7C">
        <w:rPr>
          <w:rFonts w:ascii="Times New Roman" w:hAnsi="Times New Roman" w:cs="Times New Roman"/>
          <w:sz w:val="24"/>
          <w:szCs w:val="24"/>
        </w:rPr>
        <w:t>-la</w:t>
      </w:r>
      <w:r w:rsidR="009E4CE0">
        <w:rPr>
          <w:rFonts w:ascii="Times New Roman" w:hAnsi="Times New Roman" w:cs="Times New Roman"/>
          <w:sz w:val="24"/>
          <w:szCs w:val="24"/>
        </w:rPr>
        <w:t>..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520131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Pávlov continuava uma figura </w:t>
      </w:r>
      <w:r w:rsidR="00612E7C">
        <w:rPr>
          <w:rFonts w:ascii="Times New Roman" w:hAnsi="Times New Roman" w:cs="Times New Roman"/>
          <w:sz w:val="24"/>
          <w:szCs w:val="24"/>
        </w:rPr>
        <w:t>marcada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cidade de Bor, e com ele, </w:t>
      </w:r>
      <w:r w:rsidR="00612E7C">
        <w:rPr>
          <w:rFonts w:ascii="Times New Roman" w:hAnsi="Times New Roman" w:cs="Times New Roman"/>
          <w:sz w:val="24"/>
          <w:szCs w:val="24"/>
        </w:rPr>
        <w:t>feito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diabo, as mães assustavam </w:t>
      </w:r>
      <w:r w:rsidR="00612E7C">
        <w:rPr>
          <w:rFonts w:ascii="Times New Roman" w:hAnsi="Times New Roman" w:cs="Times New Roman"/>
          <w:sz w:val="24"/>
          <w:szCs w:val="24"/>
        </w:rPr>
        <w:t>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jovens </w:t>
      </w:r>
      <w:r w:rsidR="00612E7C">
        <w:rPr>
          <w:rFonts w:ascii="Times New Roman" w:hAnsi="Times New Roman" w:cs="Times New Roman"/>
          <w:sz w:val="24"/>
          <w:szCs w:val="24"/>
        </w:rPr>
        <w:t>filhas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612E7C">
        <w:rPr>
          <w:rFonts w:ascii="Times New Roman" w:hAnsi="Times New Roman" w:cs="Times New Roman"/>
          <w:sz w:val="24"/>
          <w:szCs w:val="24"/>
        </w:rPr>
        <w:t>desejavam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14FB">
        <w:rPr>
          <w:rFonts w:ascii="Times New Roman" w:hAnsi="Times New Roman" w:cs="Times New Roman"/>
          <w:sz w:val="24"/>
          <w:szCs w:val="24"/>
        </w:rPr>
        <w:t>explorar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lugares </w:t>
      </w:r>
      <w:r w:rsidR="00612E7C">
        <w:rPr>
          <w:rFonts w:ascii="Times New Roman" w:hAnsi="Times New Roman" w:cs="Times New Roman"/>
          <w:sz w:val="24"/>
          <w:szCs w:val="24"/>
        </w:rPr>
        <w:t>distantes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FB420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Cuidado, Pávlov vai pegar</w:t>
      </w:r>
      <w:r w:rsidR="007F0C8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0C8C">
        <w:rPr>
          <w:rFonts w:ascii="Times New Roman" w:hAnsi="Times New Roman" w:cs="Times New Roman"/>
          <w:sz w:val="24"/>
          <w:szCs w:val="24"/>
        </w:rPr>
        <w:t>você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F0C8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 n</w:t>
      </w:r>
      <w:r w:rsidR="0024094F" w:rsidRPr="00C5704C">
        <w:rPr>
          <w:rFonts w:ascii="Times New Roman" w:hAnsi="Times New Roman" w:cs="Times New Roman"/>
          <w:sz w:val="24"/>
          <w:szCs w:val="24"/>
        </w:rPr>
        <w:t>uma coisa Pávlov havia mudado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durante a guerra ele não desprezava nenhuma mulher, agora olhava somente para as </w:t>
      </w:r>
      <w:r>
        <w:rPr>
          <w:rFonts w:ascii="Times New Roman" w:hAnsi="Times New Roman" w:cs="Times New Roman"/>
          <w:sz w:val="24"/>
          <w:szCs w:val="24"/>
        </w:rPr>
        <w:t>mais</w:t>
      </w:r>
      <w:r w:rsidR="00FB4206">
        <w:rPr>
          <w:rFonts w:ascii="Times New Roman" w:hAnsi="Times New Roman" w:cs="Times New Roman"/>
          <w:sz w:val="24"/>
          <w:szCs w:val="24"/>
        </w:rPr>
        <w:t xml:space="preserve"> jovens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43E8">
        <w:rPr>
          <w:rFonts w:ascii="Times New Roman" w:hAnsi="Times New Roman" w:cs="Times New Roman"/>
          <w:sz w:val="24"/>
          <w:szCs w:val="24"/>
        </w:rPr>
        <w:t xml:space="preserve">conforme </w:t>
      </w:r>
      <w:r w:rsidR="0024094F" w:rsidRPr="00C5704C">
        <w:rPr>
          <w:rFonts w:ascii="Times New Roman" w:hAnsi="Times New Roman" w:cs="Times New Roman"/>
          <w:sz w:val="24"/>
          <w:szCs w:val="24"/>
        </w:rPr>
        <w:t>diziam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para </w:t>
      </w:r>
      <w:r>
        <w:rPr>
          <w:rFonts w:ascii="Times New Roman" w:hAnsi="Times New Roman" w:cs="Times New Roman"/>
          <w:sz w:val="24"/>
          <w:szCs w:val="24"/>
        </w:rPr>
        <w:t>meninas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nove</w:t>
      </w:r>
      <w:r w:rsidR="00FB4206">
        <w:rPr>
          <w:rFonts w:ascii="Times New Roman" w:hAnsi="Times New Roman" w:cs="Times New Roman"/>
          <w:sz w:val="24"/>
          <w:szCs w:val="24"/>
        </w:rPr>
        <w:t xml:space="preserve"> ou </w:t>
      </w:r>
      <w:r w:rsidR="0024094F" w:rsidRPr="00C5704C">
        <w:rPr>
          <w:rFonts w:ascii="Times New Roman" w:hAnsi="Times New Roman" w:cs="Times New Roman"/>
          <w:sz w:val="24"/>
          <w:szCs w:val="24"/>
        </w:rPr>
        <w:t>dez anos</w:t>
      </w:r>
      <w:r w:rsidR="00FB7E37">
        <w:rPr>
          <w:rFonts w:ascii="Times New Roman" w:hAnsi="Times New Roman" w:cs="Times New Roman"/>
          <w:sz w:val="24"/>
          <w:szCs w:val="24"/>
        </w:rPr>
        <w:t xml:space="preserve"> de 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>
        <w:rPr>
          <w:rFonts w:ascii="Times New Roman" w:hAnsi="Times New Roman" w:cs="Times New Roman"/>
          <w:sz w:val="24"/>
          <w:szCs w:val="24"/>
        </w:rPr>
        <w:t xml:space="preserve">são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7F0C8C">
        <w:rPr>
          <w:rFonts w:ascii="Times New Roman" w:hAnsi="Times New Roman" w:cs="Times New Roman"/>
          <w:sz w:val="24"/>
          <w:szCs w:val="24"/>
          <w:highlight w:val="yellow"/>
          <w:rPrChange w:id="419" w:author="Daniela Mountian" w:date="2017-05-03T12:17:00Z">
            <w:rPr>
              <w:rFonts w:ascii="Times New Roman" w:hAnsi="Times New Roman" w:cs="Times New Roman"/>
              <w:sz w:val="24"/>
              <w:szCs w:val="24"/>
            </w:rPr>
          </w:rPrChange>
        </w:rPr>
        <w:t>chei</w:t>
      </w:r>
      <w:ins w:id="420" w:author="Daniela Mountian" w:date="2017-09-03T20:04:00Z">
        <w:r w:rsidR="00936D65">
          <w:rPr>
            <w:rFonts w:ascii="Times New Roman" w:hAnsi="Times New Roman" w:cs="Times New Roman"/>
            <w:sz w:val="24"/>
            <w:szCs w:val="24"/>
            <w:highlight w:val="yellow"/>
          </w:rPr>
          <w:t>i</w:t>
        </w:r>
      </w:ins>
      <w:r w:rsidR="0024094F" w:rsidRPr="007F0C8C">
        <w:rPr>
          <w:rFonts w:ascii="Times New Roman" w:hAnsi="Times New Roman" w:cs="Times New Roman"/>
          <w:sz w:val="24"/>
          <w:szCs w:val="24"/>
          <w:highlight w:val="yellow"/>
          <w:rPrChange w:id="421" w:author="Daniela Mountian" w:date="2017-05-03T12:17:00Z">
            <w:rPr>
              <w:rFonts w:ascii="Times New Roman" w:hAnsi="Times New Roman" w:cs="Times New Roman"/>
              <w:sz w:val="24"/>
              <w:szCs w:val="24"/>
            </w:rPr>
          </w:rPrChange>
        </w:rPr>
        <w:t>nhas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robustas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vistosas, pois o próprio Pávlov estava perto dos trinta... No entanto, tudo </w:t>
      </w:r>
      <w:r w:rsidR="00AE3280">
        <w:rPr>
          <w:rFonts w:ascii="Times New Roman" w:hAnsi="Times New Roman" w:cs="Times New Roman"/>
          <w:sz w:val="24"/>
          <w:szCs w:val="24"/>
        </w:rPr>
        <w:t xml:space="preserve">lhe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>
        <w:rPr>
          <w:rFonts w:ascii="Times New Roman" w:hAnsi="Times New Roman" w:cs="Times New Roman"/>
          <w:sz w:val="24"/>
          <w:szCs w:val="24"/>
        </w:rPr>
        <w:t>relevado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</w:t>
      </w:r>
      <w:r>
        <w:rPr>
          <w:rFonts w:ascii="Times New Roman" w:hAnsi="Times New Roman" w:cs="Times New Roman"/>
          <w:sz w:val="24"/>
          <w:szCs w:val="24"/>
        </w:rPr>
        <w:t xml:space="preserve">seus </w:t>
      </w:r>
      <w:r w:rsidR="00F643E8">
        <w:rPr>
          <w:rFonts w:ascii="Times New Roman" w:hAnsi="Times New Roman" w:cs="Times New Roman"/>
          <w:sz w:val="24"/>
          <w:szCs w:val="24"/>
        </w:rPr>
        <w:t>companheiros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966A8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43E8">
        <w:rPr>
          <w:rFonts w:ascii="Times New Roman" w:hAnsi="Times New Roman" w:cs="Times New Roman"/>
          <w:i/>
          <w:sz w:val="24"/>
          <w:szCs w:val="24"/>
        </w:rPr>
        <w:t>front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F643E8">
        <w:rPr>
          <w:rFonts w:ascii="Times New Roman" w:hAnsi="Times New Roman" w:cs="Times New Roman"/>
          <w:sz w:val="24"/>
          <w:szCs w:val="24"/>
        </w:rPr>
        <w:t xml:space="preserve">agora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ocupavam cargos importantes, </w:t>
      </w:r>
      <w:r>
        <w:rPr>
          <w:rFonts w:ascii="Times New Roman" w:hAnsi="Times New Roman" w:cs="Times New Roman"/>
          <w:sz w:val="24"/>
          <w:szCs w:val="24"/>
        </w:rPr>
        <w:t xml:space="preserve">sempre </w:t>
      </w:r>
      <w:del w:id="422" w:author="Daniela Mountian" w:date="2017-08-25T01:07:00Z">
        <w:r w:rsidR="0014384C" w:rsidDel="00FD2A73">
          <w:rPr>
            <w:rFonts w:ascii="Times New Roman" w:hAnsi="Times New Roman" w:cs="Times New Roman"/>
            <w:sz w:val="24"/>
            <w:szCs w:val="24"/>
          </w:rPr>
          <w:delText>lhe</w:delText>
        </w:r>
      </w:del>
      <w:ins w:id="423" w:author="Daniela Mountian" w:date="2017-08-25T01:07:00Z">
        <w:r w:rsidR="00FD2A73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43E8">
        <w:rPr>
          <w:rFonts w:ascii="Times New Roman" w:hAnsi="Times New Roman" w:cs="Times New Roman"/>
          <w:sz w:val="24"/>
          <w:szCs w:val="24"/>
          <w:lang w:val="en-GB"/>
        </w:rPr>
        <w:t>tiravam de apuros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4384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ram os rumores. Mas também havia </w:t>
      </w:r>
      <w:r w:rsidR="002E588E">
        <w:rPr>
          <w:rFonts w:ascii="Times New Roman" w:hAnsi="Times New Roman" w:cs="Times New Roman"/>
          <w:sz w:val="24"/>
          <w:szCs w:val="24"/>
        </w:rPr>
        <w:t>queixas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</w:t>
      </w:r>
      <w:r w:rsidR="002E588E">
        <w:rPr>
          <w:rFonts w:ascii="Times New Roman" w:hAnsi="Times New Roman" w:cs="Times New Roman"/>
          <w:sz w:val="24"/>
          <w:szCs w:val="24"/>
        </w:rPr>
        <w:t>ntra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desordeiro. Certa vez </w:t>
      </w:r>
      <w:r w:rsidR="00A403D9">
        <w:rPr>
          <w:rFonts w:ascii="Times New Roman" w:hAnsi="Times New Roman" w:cs="Times New Roman"/>
          <w:sz w:val="24"/>
          <w:szCs w:val="24"/>
        </w:rPr>
        <w:t>correu</w:t>
      </w:r>
      <w:r w:rsidR="00A403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notícia de que Pávlov </w:t>
      </w:r>
      <w:r w:rsidR="00A403D9" w:rsidRPr="00C5704C">
        <w:rPr>
          <w:rFonts w:ascii="Times New Roman" w:hAnsi="Times New Roman" w:cs="Times New Roman"/>
          <w:sz w:val="24"/>
          <w:szCs w:val="24"/>
        </w:rPr>
        <w:t>fo</w:t>
      </w:r>
      <w:r w:rsidR="00A403D9">
        <w:rPr>
          <w:rFonts w:ascii="Times New Roman" w:hAnsi="Times New Roman" w:cs="Times New Roman"/>
          <w:sz w:val="24"/>
          <w:szCs w:val="24"/>
        </w:rPr>
        <w:t>ra</w:t>
      </w:r>
      <w:r w:rsidR="00A403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flagra</w:t>
      </w:r>
      <w:r w:rsidR="002E588E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praticando um </w:t>
      </w:r>
      <w:r w:rsidR="00A56DD4">
        <w:rPr>
          <w:rFonts w:ascii="Times New Roman" w:hAnsi="Times New Roman" w:cs="Times New Roman"/>
          <w:sz w:val="24"/>
          <w:szCs w:val="24"/>
        </w:rPr>
        <w:t>crime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E588E">
        <w:rPr>
          <w:rFonts w:ascii="Times New Roman" w:hAnsi="Times New Roman" w:cs="Times New Roman"/>
          <w:sz w:val="24"/>
          <w:szCs w:val="24"/>
        </w:rPr>
        <w:t xml:space="preserve">tinha sido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preso... </w:t>
      </w:r>
      <w:r w:rsidR="002E588E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ois</w:t>
      </w:r>
      <w:r w:rsidR="00A403D9">
        <w:rPr>
          <w:rFonts w:ascii="Times New Roman" w:hAnsi="Times New Roman" w:cs="Times New Roman"/>
          <w:sz w:val="24"/>
          <w:szCs w:val="24"/>
        </w:rPr>
        <w:t xml:space="preserve"> ou</w:t>
      </w:r>
      <w:r w:rsidR="00A403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três dias </w:t>
      </w:r>
      <w:r w:rsidR="002E588E">
        <w:rPr>
          <w:rFonts w:ascii="Times New Roman" w:hAnsi="Times New Roman" w:cs="Times New Roman"/>
          <w:sz w:val="24"/>
          <w:szCs w:val="24"/>
        </w:rPr>
        <w:t xml:space="preserve">depois, </w:t>
      </w:r>
      <w:r w:rsidR="00A403D9">
        <w:rPr>
          <w:rFonts w:ascii="Times New Roman" w:hAnsi="Times New Roman" w:cs="Times New Roman"/>
          <w:sz w:val="24"/>
          <w:szCs w:val="24"/>
        </w:rPr>
        <w:t>viram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-no andando de novo pela rua principal, </w:t>
      </w:r>
      <w:r w:rsidR="0018653C">
        <w:rPr>
          <w:rFonts w:ascii="Times New Roman" w:hAnsi="Times New Roman" w:cs="Times New Roman"/>
          <w:sz w:val="24"/>
          <w:szCs w:val="24"/>
        </w:rPr>
        <w:t>próximo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cinema</w:t>
      </w:r>
      <w:r w:rsidR="00A403D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18653C">
        <w:rPr>
          <w:rFonts w:ascii="Times New Roman" w:hAnsi="Times New Roman" w:cs="Times New Roman"/>
          <w:sz w:val="24"/>
          <w:szCs w:val="24"/>
        </w:rPr>
        <w:t xml:space="preserve">também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parque da cidade, perto da pista de dança, </w:t>
      </w:r>
      <w:r w:rsidR="0018653C">
        <w:rPr>
          <w:rFonts w:ascii="Times New Roman" w:hAnsi="Times New Roman" w:cs="Times New Roman"/>
          <w:sz w:val="24"/>
          <w:szCs w:val="24"/>
        </w:rPr>
        <w:t xml:space="preserve">vestido </w:t>
      </w:r>
      <w:r w:rsidR="00E87534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18653C">
        <w:rPr>
          <w:rFonts w:ascii="Times New Roman" w:hAnsi="Times New Roman" w:cs="Times New Roman"/>
          <w:sz w:val="24"/>
          <w:szCs w:val="24"/>
        </w:rPr>
        <w:t>casaco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marinheiro, bêbado, forte, bonito, </w:t>
      </w:r>
      <w:r w:rsidR="0018653C">
        <w:rPr>
          <w:rFonts w:ascii="Times New Roman" w:hAnsi="Times New Roman" w:cs="Times New Roman"/>
          <w:sz w:val="24"/>
          <w:szCs w:val="24"/>
        </w:rPr>
        <w:t>embora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03D9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pouco inchado, </w:t>
      </w:r>
      <w:r w:rsidR="0018653C">
        <w:rPr>
          <w:rFonts w:ascii="Times New Roman" w:hAnsi="Times New Roman" w:cs="Times New Roman"/>
          <w:sz w:val="24"/>
          <w:szCs w:val="24"/>
        </w:rPr>
        <w:t>assediando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moças, </w:t>
      </w:r>
      <w:r w:rsidR="0018653C">
        <w:rPr>
          <w:rFonts w:ascii="Times New Roman" w:hAnsi="Times New Roman" w:cs="Times New Roman"/>
          <w:sz w:val="24"/>
          <w:szCs w:val="24"/>
        </w:rPr>
        <w:t>puxando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brigas...</w:t>
      </w:r>
      <w:r w:rsidR="00B0710F">
        <w:rPr>
          <w:rFonts w:ascii="Times New Roman" w:hAnsi="Times New Roman" w:cs="Times New Roman"/>
          <w:sz w:val="24"/>
          <w:szCs w:val="24"/>
        </w:rPr>
        <w:t xml:space="preserve"> Revoltados,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pais e mães </w:t>
      </w:r>
      <w:r w:rsidR="00B0710F">
        <w:rPr>
          <w:rFonts w:ascii="Times New Roman" w:hAnsi="Times New Roman" w:cs="Times New Roman"/>
          <w:sz w:val="24"/>
          <w:szCs w:val="24"/>
        </w:rPr>
        <w:t>enviaram uma carta 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jornal local, </w:t>
      </w:r>
      <w:commentRangeStart w:id="424"/>
      <w:del w:id="425" w:author="Daniela Mountian" w:date="2017-08-25T12:54:00Z">
        <w:r w:rsidR="0024094F" w:rsidRPr="00382C95" w:rsidDel="00101113">
          <w:rPr>
            <w:rFonts w:ascii="Times New Roman" w:hAnsi="Times New Roman" w:cs="Times New Roman"/>
            <w:i/>
            <w:sz w:val="24"/>
            <w:szCs w:val="24"/>
          </w:rPr>
          <w:delText>A Verdade</w:delText>
        </w:r>
      </w:del>
      <w:ins w:id="426" w:author="Daniela Mountian" w:date="2017-08-25T12:54:00Z">
        <w:r w:rsidR="00101113">
          <w:rPr>
            <w:rFonts w:ascii="Times New Roman" w:hAnsi="Times New Roman" w:cs="Times New Roman"/>
            <w:i/>
            <w:sz w:val="24"/>
            <w:szCs w:val="24"/>
          </w:rPr>
          <w:t>Pravda</w:t>
        </w:r>
      </w:ins>
      <w:r w:rsidR="0024094F" w:rsidRPr="00382C95">
        <w:rPr>
          <w:rFonts w:ascii="Times New Roman" w:hAnsi="Times New Roman" w:cs="Times New Roman"/>
          <w:i/>
          <w:sz w:val="24"/>
          <w:szCs w:val="24"/>
        </w:rPr>
        <w:t xml:space="preserve"> de Bor</w:t>
      </w:r>
      <w:commentRangeEnd w:id="424"/>
      <w:r w:rsidR="00382C95">
        <w:rPr>
          <w:rStyle w:val="Refdecomentrio"/>
          <w:rFonts w:cs="Times New Roman"/>
          <w:lang w:val="x-none"/>
        </w:rPr>
        <w:commentReference w:id="424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00F30">
        <w:rPr>
          <w:rFonts w:ascii="Times New Roman" w:hAnsi="Times New Roman" w:cs="Times New Roman"/>
          <w:sz w:val="24"/>
          <w:szCs w:val="24"/>
        </w:rPr>
        <w:t>E no jornal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1E3D">
        <w:rPr>
          <w:rFonts w:ascii="Times New Roman" w:hAnsi="Times New Roman" w:cs="Times New Roman"/>
          <w:sz w:val="24"/>
          <w:szCs w:val="24"/>
        </w:rPr>
        <w:t>tiveram que ponderar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De um lado, era necessário responder às </w:t>
      </w:r>
      <w:r w:rsidR="00100F30">
        <w:rPr>
          <w:rFonts w:ascii="Times New Roman" w:hAnsi="Times New Roman" w:cs="Times New Roman"/>
          <w:sz w:val="24"/>
          <w:szCs w:val="24"/>
        </w:rPr>
        <w:t>reivindicações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trabalhadores; do outro, não podiam ofender os protetores de Pávlov. Então</w:t>
      </w:r>
      <w:r w:rsidR="00100F3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jornal recorreu a um método já </w:t>
      </w:r>
      <w:r w:rsidR="00100F30">
        <w:rPr>
          <w:rFonts w:ascii="Times New Roman" w:hAnsi="Times New Roman" w:cs="Times New Roman"/>
          <w:sz w:val="24"/>
          <w:szCs w:val="24"/>
        </w:rPr>
        <w:t>comprovado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a literatura, </w:t>
      </w:r>
      <w:r w:rsidR="00966A89">
        <w:rPr>
          <w:rFonts w:ascii="Times New Roman" w:hAnsi="Times New Roman" w:cs="Times New Roman"/>
          <w:sz w:val="24"/>
          <w:szCs w:val="24"/>
        </w:rPr>
        <w:t>de cuja existência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nada</w:t>
      </w:r>
      <w:r w:rsidR="00966A89">
        <w:rPr>
          <w:rFonts w:ascii="Times New Roman" w:hAnsi="Times New Roman" w:cs="Times New Roman"/>
          <w:sz w:val="24"/>
          <w:szCs w:val="24"/>
        </w:rPr>
        <w:t xml:space="preserve"> se espera</w:t>
      </w:r>
      <w:r w:rsidR="0024094F" w:rsidRPr="00C5704C">
        <w:rPr>
          <w:rFonts w:ascii="Times New Roman" w:hAnsi="Times New Roman" w:cs="Times New Roman"/>
          <w:sz w:val="24"/>
          <w:szCs w:val="24"/>
        </w:rPr>
        <w:t>, po</w:t>
      </w:r>
      <w:r w:rsidR="00100F30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r w:rsidR="00561518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ocupa de fatos concretos, mas de </w:t>
      </w:r>
      <w:r w:rsidR="00100F30">
        <w:rPr>
          <w:rFonts w:ascii="Times New Roman" w:hAnsi="Times New Roman" w:cs="Times New Roman"/>
          <w:sz w:val="24"/>
          <w:szCs w:val="24"/>
        </w:rPr>
        <w:t>fenômenos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gerais </w:t>
      </w:r>
      <w:r w:rsidR="004279F8">
        <w:rPr>
          <w:rFonts w:ascii="Times New Roman" w:hAnsi="Times New Roman" w:cs="Times New Roman"/>
          <w:sz w:val="24"/>
          <w:szCs w:val="24"/>
        </w:rPr>
        <w:t>do país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0F30">
        <w:rPr>
          <w:rFonts w:ascii="Times New Roman" w:hAnsi="Times New Roman" w:cs="Times New Roman"/>
          <w:sz w:val="24"/>
          <w:szCs w:val="24"/>
        </w:rPr>
        <w:t>e</w:t>
      </w:r>
      <w:r w:rsidR="0056151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às vezes, do mundo. E a melhor forma para ta</w:t>
      </w:r>
      <w:r w:rsidR="00966A89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generalizaç</w:t>
      </w:r>
      <w:r w:rsidR="00966A89"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6A89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poesia. </w:t>
      </w:r>
      <w:r w:rsidR="005E5F02">
        <w:rPr>
          <w:rFonts w:ascii="Times New Roman" w:hAnsi="Times New Roman" w:cs="Times New Roman"/>
          <w:sz w:val="24"/>
          <w:szCs w:val="24"/>
        </w:rPr>
        <w:t>Convenientemente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ach</w:t>
      </w:r>
      <w:r w:rsidR="005E5F02">
        <w:rPr>
          <w:rFonts w:ascii="Times New Roman" w:hAnsi="Times New Roman" w:cs="Times New Roman"/>
          <w:sz w:val="24"/>
          <w:szCs w:val="24"/>
        </w:rPr>
        <w:t>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del w:id="427" w:author="Daniela Mountian" w:date="2017-08-25T01:16:00Z">
        <w:r w:rsidR="0024094F" w:rsidRPr="00C5704C" w:rsidDel="00FD2A73">
          <w:rPr>
            <w:rFonts w:ascii="Times New Roman" w:hAnsi="Times New Roman" w:cs="Times New Roman"/>
            <w:sz w:val="24"/>
            <w:szCs w:val="24"/>
          </w:rPr>
          <w:delText>poeta</w:delText>
        </w:r>
      </w:del>
      <w:ins w:id="428" w:author="Daniela Mountian" w:date="2017-08-25T01:16:00Z">
        <w:r w:rsidR="00FD2A73">
          <w:rPr>
            <w:rFonts w:ascii="Times New Roman" w:hAnsi="Times New Roman" w:cs="Times New Roman"/>
            <w:sz w:val="24"/>
            <w:szCs w:val="24"/>
          </w:rPr>
          <w:t>versejador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E5F02">
        <w:rPr>
          <w:rFonts w:ascii="Times New Roman" w:hAnsi="Times New Roman" w:cs="Times New Roman"/>
          <w:sz w:val="24"/>
          <w:szCs w:val="24"/>
        </w:rPr>
        <w:t>consoante</w:t>
      </w:r>
      <w:r w:rsidR="00A16230">
        <w:rPr>
          <w:rFonts w:ascii="Times New Roman" w:hAnsi="Times New Roman" w:cs="Times New Roman"/>
          <w:sz w:val="24"/>
          <w:szCs w:val="24"/>
        </w:rPr>
        <w:t>s</w:t>
      </w:r>
      <w:r w:rsidR="005E5F02">
        <w:rPr>
          <w:rFonts w:ascii="Times New Roman" w:hAnsi="Times New Roman" w:cs="Times New Roman"/>
          <w:sz w:val="24"/>
          <w:szCs w:val="24"/>
        </w:rPr>
        <w:t xml:space="preserve"> à</w:t>
      </w:r>
      <w:r w:rsidR="00DE79D0">
        <w:rPr>
          <w:rFonts w:ascii="Times New Roman" w:hAnsi="Times New Roman" w:cs="Times New Roman"/>
          <w:sz w:val="24"/>
          <w:szCs w:val="24"/>
        </w:rPr>
        <w:t>s lições de</w:t>
      </w:r>
      <w:r w:rsidR="000E147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Marx</w:t>
      </w:r>
      <w:r w:rsidR="00BB2140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“a procura </w:t>
      </w:r>
      <w:r w:rsidR="00DE79D0">
        <w:rPr>
          <w:rFonts w:ascii="Times New Roman" w:hAnsi="Times New Roman" w:cs="Times New Roman"/>
          <w:sz w:val="24"/>
          <w:szCs w:val="24"/>
        </w:rPr>
        <w:t>cria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Rafaéis”. Certamente, </w:t>
      </w:r>
      <w:r w:rsidR="000E147F" w:rsidRPr="00C5704C">
        <w:rPr>
          <w:rFonts w:ascii="Times New Roman" w:hAnsi="Times New Roman" w:cs="Times New Roman"/>
          <w:sz w:val="24"/>
          <w:szCs w:val="24"/>
        </w:rPr>
        <w:t>es</w:t>
      </w:r>
      <w:r w:rsidR="000E147F">
        <w:rPr>
          <w:rFonts w:ascii="Times New Roman" w:hAnsi="Times New Roman" w:cs="Times New Roman"/>
          <w:sz w:val="24"/>
          <w:szCs w:val="24"/>
        </w:rPr>
        <w:t>s</w:t>
      </w:r>
      <w:r w:rsidR="000E147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poeta não era um Rafael</w:t>
      </w:r>
      <w:r w:rsidR="00EA497D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compensação</w:t>
      </w:r>
      <w:r w:rsidR="00EA497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era </w:t>
      </w:r>
      <w:r w:rsidR="00EA497D">
        <w:rPr>
          <w:rFonts w:ascii="Times New Roman" w:hAnsi="Times New Roman" w:cs="Times New Roman"/>
          <w:sz w:val="24"/>
          <w:szCs w:val="24"/>
        </w:rPr>
        <w:t>natural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dali</w:t>
      </w:r>
      <w:r w:rsidR="0025235B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497D">
        <w:rPr>
          <w:rFonts w:ascii="Times New Roman" w:hAnsi="Times New Roman" w:cs="Times New Roman"/>
          <w:sz w:val="24"/>
          <w:szCs w:val="24"/>
        </w:rPr>
        <w:t xml:space="preserve">tinha </w:t>
      </w:r>
      <w:r w:rsidR="0024094F" w:rsidRPr="00C5704C">
        <w:rPr>
          <w:rFonts w:ascii="Times New Roman" w:hAnsi="Times New Roman" w:cs="Times New Roman"/>
          <w:sz w:val="24"/>
          <w:szCs w:val="24"/>
        </w:rPr>
        <w:t>crescido na família de um simples operário da casa das caldeiras a gás do hospital central de Bor. A mãe</w:t>
      </w:r>
      <w:r w:rsidR="00EA497D">
        <w:rPr>
          <w:rFonts w:ascii="Times New Roman" w:hAnsi="Times New Roman" w:cs="Times New Roman"/>
          <w:sz w:val="24"/>
          <w:szCs w:val="24"/>
        </w:rPr>
        <w:t>, de profissão,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contadora. Esse poeta, </w:t>
      </w:r>
      <w:r w:rsidR="005E5F02">
        <w:rPr>
          <w:rFonts w:ascii="Times New Roman" w:hAnsi="Times New Roman" w:cs="Times New Roman"/>
          <w:sz w:val="24"/>
          <w:szCs w:val="24"/>
        </w:rPr>
        <w:t xml:space="preserve">da família </w:t>
      </w:r>
      <w:r w:rsidR="00EA497D">
        <w:rPr>
          <w:rFonts w:ascii="Times New Roman" w:hAnsi="Times New Roman" w:cs="Times New Roman"/>
          <w:sz w:val="24"/>
          <w:szCs w:val="24"/>
        </w:rPr>
        <w:t>Sómov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E5F02">
        <w:rPr>
          <w:rFonts w:ascii="Times New Roman" w:hAnsi="Times New Roman" w:cs="Times New Roman"/>
          <w:sz w:val="24"/>
          <w:szCs w:val="24"/>
        </w:rPr>
        <w:t>tinha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nacionalidade russa</w:t>
      </w:r>
      <w:r w:rsidR="005E5F02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sonhava estudar no </w:t>
      </w:r>
      <w:r w:rsidR="005E5F02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nstituto de </w:t>
      </w:r>
      <w:r w:rsidR="005E5F02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>iteratura de Moscou, mas</w:t>
      </w:r>
      <w:r w:rsidR="005E5F0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5F02">
        <w:rPr>
          <w:rFonts w:ascii="Times New Roman" w:hAnsi="Times New Roman" w:cs="Times New Roman"/>
          <w:sz w:val="24"/>
          <w:szCs w:val="24"/>
        </w:rPr>
        <w:t>por enquanto,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25235B">
        <w:rPr>
          <w:rFonts w:ascii="Times New Roman" w:hAnsi="Times New Roman" w:cs="Times New Roman"/>
          <w:sz w:val="24"/>
          <w:szCs w:val="24"/>
        </w:rPr>
        <w:t>aprimorava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sozinho em duas direções </w:t>
      </w:r>
      <w:r w:rsidR="0042331A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lírica e satírica. A sátira, </w:t>
      </w:r>
      <w:r w:rsidR="00887F0A">
        <w:rPr>
          <w:rFonts w:ascii="Times New Roman" w:hAnsi="Times New Roman" w:cs="Times New Roman"/>
          <w:sz w:val="24"/>
          <w:szCs w:val="24"/>
          <w:lang w:val="en-GB"/>
        </w:rPr>
        <w:t>diga-se de passagem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era </w:t>
      </w:r>
      <w:r w:rsidR="00887F0A">
        <w:rPr>
          <w:rFonts w:ascii="Times New Roman" w:hAnsi="Times New Roman" w:cs="Times New Roman"/>
          <w:sz w:val="24"/>
          <w:szCs w:val="24"/>
        </w:rPr>
        <w:t>o</w:t>
      </w:r>
      <w:r w:rsidR="0042331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mais o atraía. Assim </w:t>
      </w:r>
      <w:r w:rsidR="00887F0A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caçoava d</w:t>
      </w:r>
      <w:r w:rsidR="00887F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sobrenome</w:t>
      </w:r>
      <w:r w:rsidR="00887F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427A">
        <w:rPr>
          <w:rFonts w:ascii="Times New Roman" w:hAnsi="Times New Roman" w:cs="Times New Roman"/>
          <w:sz w:val="24"/>
          <w:szCs w:val="24"/>
        </w:rPr>
        <w:t xml:space="preserve">vindo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ED427A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peixe</w:t>
      </w:r>
      <w:r w:rsidR="00ED427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887F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7F0A">
        <w:rPr>
          <w:rFonts w:ascii="Times New Roman" w:hAnsi="Times New Roman" w:cs="Times New Roman"/>
          <w:sz w:val="24"/>
          <w:szCs w:val="24"/>
          <w:lang w:val="en-GB"/>
        </w:rPr>
        <w:t>aproveitava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427A">
        <w:rPr>
          <w:rFonts w:ascii="Times New Roman" w:hAnsi="Times New Roman" w:cs="Times New Roman"/>
          <w:sz w:val="24"/>
          <w:szCs w:val="24"/>
        </w:rPr>
        <w:t>para mencionar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</w:t>
      </w:r>
      <w:r w:rsidR="00ED427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7D2C2B">
        <w:rPr>
          <w:rFonts w:ascii="Times New Roman" w:hAnsi="Times New Roman" w:cs="Times New Roman"/>
          <w:sz w:val="24"/>
          <w:szCs w:val="24"/>
        </w:rPr>
        <w:t>análogos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87F0A">
        <w:rPr>
          <w:rFonts w:ascii="Times New Roman" w:hAnsi="Times New Roman" w:cs="Times New Roman"/>
          <w:sz w:val="24"/>
          <w:szCs w:val="24"/>
        </w:rPr>
        <w:t>Além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7F0A">
        <w:rPr>
          <w:rFonts w:ascii="Times New Roman" w:hAnsi="Times New Roman" w:cs="Times New Roman"/>
          <w:sz w:val="24"/>
          <w:szCs w:val="24"/>
        </w:rPr>
        <w:t>Sómov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dizia ele, </w:t>
      </w:r>
      <w:r w:rsidR="00A56DD4">
        <w:rPr>
          <w:rFonts w:ascii="Times New Roman" w:hAnsi="Times New Roman" w:cs="Times New Roman"/>
          <w:sz w:val="24"/>
          <w:szCs w:val="24"/>
        </w:rPr>
        <w:t xml:space="preserve">temos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à vontade </w:t>
      </w:r>
      <w:r w:rsidR="00887F0A">
        <w:rPr>
          <w:rFonts w:ascii="Times New Roman" w:hAnsi="Times New Roman" w:cs="Times New Roman"/>
          <w:sz w:val="24"/>
          <w:szCs w:val="24"/>
        </w:rPr>
        <w:t>Erchóv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87F0A">
        <w:rPr>
          <w:rFonts w:ascii="Times New Roman" w:hAnsi="Times New Roman" w:cs="Times New Roman"/>
          <w:sz w:val="24"/>
          <w:szCs w:val="24"/>
        </w:rPr>
        <w:t>Piskarióv</w:t>
      </w:r>
      <w:r w:rsidR="0024094F" w:rsidRPr="00C5704C">
        <w:rPr>
          <w:rFonts w:ascii="Times New Roman" w:hAnsi="Times New Roman" w:cs="Times New Roman"/>
          <w:sz w:val="24"/>
          <w:szCs w:val="24"/>
        </w:rPr>
        <w:t>, K</w:t>
      </w:r>
      <w:r w:rsidR="00ED427A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rpov</w:t>
      </w:r>
      <w:r w:rsidR="005767BE">
        <w:rPr>
          <w:rFonts w:ascii="Times New Roman" w:hAnsi="Times New Roman" w:cs="Times New Roman"/>
          <w:sz w:val="24"/>
          <w:szCs w:val="24"/>
        </w:rPr>
        <w:t xml:space="preserve">, </w:t>
      </w:r>
      <w:r w:rsidR="005767BE">
        <w:rPr>
          <w:rFonts w:ascii="Times New Roman" w:hAnsi="Times New Roman" w:cs="Times New Roman"/>
          <w:sz w:val="24"/>
          <w:szCs w:val="24"/>
        </w:rPr>
        <w:lastRenderedPageBreak/>
        <w:t xml:space="preserve">Ókunev </w:t>
      </w:r>
      <w:r w:rsidR="00ED427A">
        <w:rPr>
          <w:rFonts w:ascii="Times New Roman" w:hAnsi="Times New Roman" w:cs="Times New Roman"/>
          <w:sz w:val="24"/>
          <w:szCs w:val="24"/>
        </w:rPr>
        <w:t xml:space="preserve">e Schúkin,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645C15">
        <w:rPr>
          <w:rFonts w:ascii="Times New Roman" w:hAnsi="Times New Roman" w:cs="Times New Roman"/>
          <w:sz w:val="24"/>
          <w:szCs w:val="24"/>
        </w:rPr>
        <w:t>St</w:t>
      </w:r>
      <w:r w:rsidR="007D2C2B">
        <w:rPr>
          <w:rFonts w:ascii="Times New Roman" w:hAnsi="Times New Roman" w:cs="Times New Roman"/>
          <w:sz w:val="24"/>
          <w:szCs w:val="24"/>
        </w:rPr>
        <w:t>ié</w:t>
      </w:r>
      <w:r w:rsidR="00645C15">
        <w:rPr>
          <w:rFonts w:ascii="Times New Roman" w:hAnsi="Times New Roman" w:cs="Times New Roman"/>
          <w:sz w:val="24"/>
          <w:szCs w:val="24"/>
        </w:rPr>
        <w:t>rliadev e Sevr</w:t>
      </w:r>
      <w:r w:rsidR="004C6036">
        <w:rPr>
          <w:rFonts w:ascii="Times New Roman" w:hAnsi="Times New Roman" w:cs="Times New Roman"/>
          <w:sz w:val="24"/>
          <w:szCs w:val="24"/>
        </w:rPr>
        <w:t>iú</w:t>
      </w:r>
      <w:r w:rsidR="006F769E">
        <w:rPr>
          <w:rFonts w:ascii="Times New Roman" w:hAnsi="Times New Roman" w:cs="Times New Roman"/>
          <w:sz w:val="24"/>
          <w:szCs w:val="24"/>
        </w:rPr>
        <w:t>gov</w:t>
      </w:r>
      <w:r w:rsidR="00887F0A">
        <w:rPr>
          <w:rStyle w:val="Refdenotaderodap"/>
          <w:rFonts w:ascii="Times New Roman" w:hAnsi="Times New Roman" w:cs="Times New Roman"/>
          <w:sz w:val="24"/>
          <w:szCs w:val="24"/>
        </w:rPr>
        <w:footnoteReference w:id="71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645C15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encontra</w:t>
      </w:r>
      <w:r w:rsidR="00645C15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45C15">
        <w:rPr>
          <w:rFonts w:ascii="Times New Roman" w:hAnsi="Times New Roman" w:cs="Times New Roman"/>
          <w:sz w:val="24"/>
          <w:szCs w:val="24"/>
        </w:rPr>
        <w:t>custam os olhos da cara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Com </w:t>
      </w:r>
      <w:r w:rsidR="004279F8">
        <w:rPr>
          <w:rFonts w:ascii="Times New Roman" w:hAnsi="Times New Roman" w:cs="Times New Roman"/>
          <w:sz w:val="24"/>
          <w:szCs w:val="24"/>
        </w:rPr>
        <w:t>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biografia e com </w:t>
      </w:r>
      <w:r w:rsidR="004279F8">
        <w:rPr>
          <w:rFonts w:ascii="Times New Roman" w:hAnsi="Times New Roman" w:cs="Times New Roman"/>
          <w:sz w:val="24"/>
          <w:szCs w:val="24"/>
        </w:rPr>
        <w:t>essa orientação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criativa, </w:t>
      </w:r>
      <w:r w:rsidR="00ED427A">
        <w:rPr>
          <w:rFonts w:ascii="Times New Roman" w:hAnsi="Times New Roman" w:cs="Times New Roman"/>
          <w:sz w:val="24"/>
          <w:szCs w:val="24"/>
        </w:rPr>
        <w:t>Sómov</w:t>
      </w:r>
      <w:r w:rsidR="004279F8">
        <w:rPr>
          <w:rFonts w:ascii="Times New Roman" w:hAnsi="Times New Roman" w:cs="Times New Roman"/>
          <w:sz w:val="24"/>
          <w:szCs w:val="24"/>
        </w:rPr>
        <w:t>, nesse momento,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79F8">
        <w:rPr>
          <w:rFonts w:ascii="Times New Roman" w:hAnsi="Times New Roman" w:cs="Times New Roman"/>
          <w:sz w:val="24"/>
          <w:szCs w:val="24"/>
        </w:rPr>
        <w:t xml:space="preserve">serviu como uma luva ao </w:t>
      </w:r>
      <w:del w:id="429" w:author="Daniela Mountian" w:date="2017-08-25T12:58:00Z">
        <w:r w:rsidR="004279F8" w:rsidDel="00101113">
          <w:rPr>
            <w:rFonts w:ascii="Times New Roman" w:hAnsi="Times New Roman" w:cs="Times New Roman"/>
            <w:sz w:val="24"/>
            <w:szCs w:val="24"/>
          </w:rPr>
          <w:delText xml:space="preserve">jornal </w:delText>
        </w:r>
      </w:del>
      <w:del w:id="430" w:author="Daniela Mountian" w:date="2017-08-25T12:54:00Z">
        <w:r w:rsidR="0024094F" w:rsidRPr="00DA749A" w:rsidDel="00101113">
          <w:rPr>
            <w:rFonts w:ascii="Times New Roman" w:hAnsi="Times New Roman" w:cs="Times New Roman"/>
            <w:i/>
            <w:sz w:val="24"/>
            <w:szCs w:val="24"/>
          </w:rPr>
          <w:delText>A</w:delText>
        </w:r>
      </w:del>
      <w:del w:id="431" w:author="Daniela Mountian" w:date="2017-08-25T12:55:00Z">
        <w:r w:rsidR="0024094F" w:rsidRPr="00DA749A" w:rsidDel="00101113">
          <w:rPr>
            <w:rFonts w:ascii="Times New Roman" w:hAnsi="Times New Roman" w:cs="Times New Roman"/>
            <w:i/>
            <w:sz w:val="24"/>
            <w:szCs w:val="24"/>
          </w:rPr>
          <w:delText xml:space="preserve"> Verdade</w:delText>
        </w:r>
      </w:del>
      <w:ins w:id="432" w:author="Daniela Mountian" w:date="2017-08-25T12:55:00Z">
        <w:r w:rsidR="00101113">
          <w:rPr>
            <w:rFonts w:ascii="Times New Roman" w:hAnsi="Times New Roman" w:cs="Times New Roman"/>
            <w:i/>
            <w:sz w:val="24"/>
            <w:szCs w:val="24"/>
          </w:rPr>
          <w:t>Pravda</w:t>
        </w:r>
      </w:ins>
      <w:r w:rsidR="0024094F" w:rsidRPr="00DA749A">
        <w:rPr>
          <w:rFonts w:ascii="Times New Roman" w:hAnsi="Times New Roman" w:cs="Times New Roman"/>
          <w:i/>
          <w:sz w:val="24"/>
          <w:szCs w:val="24"/>
        </w:rPr>
        <w:t xml:space="preserve"> de Bor</w:t>
      </w:r>
      <w:r w:rsidR="004279F8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16230">
        <w:rPr>
          <w:rFonts w:ascii="Times New Roman" w:hAnsi="Times New Roman" w:cs="Times New Roman"/>
          <w:sz w:val="24"/>
          <w:szCs w:val="24"/>
        </w:rPr>
        <w:t>satisfazendo a demanda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E53CDE">
        <w:rPr>
          <w:rFonts w:ascii="Times New Roman" w:hAnsi="Times New Roman" w:cs="Times New Roman"/>
          <w:sz w:val="24"/>
          <w:szCs w:val="24"/>
        </w:rPr>
        <w:t>Em seu poema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53CDE">
        <w:rPr>
          <w:rFonts w:ascii="Times New Roman" w:hAnsi="Times New Roman" w:cs="Times New Roman"/>
          <w:sz w:val="24"/>
          <w:szCs w:val="24"/>
        </w:rPr>
        <w:t xml:space="preserve">Sómov, em primeiro lugar,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mudou o local da ação </w:t>
      </w:r>
      <w:r w:rsidR="003771A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53CDE">
        <w:rPr>
          <w:rFonts w:ascii="Times New Roman" w:hAnsi="Times New Roman" w:cs="Times New Roman"/>
          <w:sz w:val="24"/>
          <w:szCs w:val="24"/>
        </w:rPr>
        <w:t xml:space="preserve">transferiu-a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Bor para Moscou, </w:t>
      </w:r>
      <w:r w:rsidR="00E53CD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onde ele mesmo </w:t>
      </w:r>
      <w:r w:rsidR="00E53CDE">
        <w:rPr>
          <w:rFonts w:ascii="Times New Roman" w:hAnsi="Times New Roman" w:cs="Times New Roman"/>
          <w:sz w:val="24"/>
          <w:szCs w:val="24"/>
        </w:rPr>
        <w:t>desejava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ir</w:t>
      </w:r>
      <w:r w:rsidR="00E53CDE">
        <w:rPr>
          <w:rFonts w:ascii="Times New Roman" w:hAnsi="Times New Roman" w:cs="Times New Roman"/>
          <w:sz w:val="24"/>
          <w:szCs w:val="24"/>
        </w:rPr>
        <w:t xml:space="preserve"> havia tempos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Em segundo, trocou Pávlov por Prókhorov e </w:t>
      </w:r>
      <w:r w:rsidR="003771A9" w:rsidRPr="00C5704C">
        <w:rPr>
          <w:rFonts w:ascii="Times New Roman" w:hAnsi="Times New Roman" w:cs="Times New Roman"/>
          <w:sz w:val="24"/>
          <w:szCs w:val="24"/>
        </w:rPr>
        <w:t>Step</w:t>
      </w:r>
      <w:r w:rsidR="003771A9">
        <w:rPr>
          <w:rFonts w:ascii="Times New Roman" w:hAnsi="Times New Roman" w:cs="Times New Roman"/>
          <w:sz w:val="24"/>
          <w:szCs w:val="24"/>
        </w:rPr>
        <w:t>a</w:t>
      </w:r>
      <w:r w:rsidR="003771A9" w:rsidRPr="00C5704C">
        <w:rPr>
          <w:rFonts w:ascii="Times New Roman" w:hAnsi="Times New Roman" w:cs="Times New Roman"/>
          <w:sz w:val="24"/>
          <w:szCs w:val="24"/>
        </w:rPr>
        <w:t xml:space="preserve">n </w:t>
      </w:r>
      <w:r w:rsidR="003771A9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Ivan. </w:t>
      </w:r>
      <w:r w:rsidR="00D70CE2">
        <w:rPr>
          <w:rFonts w:ascii="Times New Roman" w:hAnsi="Times New Roman" w:cs="Times New Roman"/>
          <w:sz w:val="24"/>
          <w:szCs w:val="24"/>
        </w:rPr>
        <w:t>Seguindo os passos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0CE2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fabulista</w:t>
      </w:r>
      <w:r w:rsidR="00D70CE2">
        <w:rPr>
          <w:rFonts w:ascii="Times New Roman" w:hAnsi="Times New Roman" w:cs="Times New Roman"/>
          <w:sz w:val="24"/>
          <w:szCs w:val="24"/>
        </w:rPr>
        <w:t xml:space="preserve"> grego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Esopo, </w:t>
      </w:r>
      <w:r w:rsidR="00D70CE2">
        <w:rPr>
          <w:rFonts w:ascii="Times New Roman" w:hAnsi="Times New Roman" w:cs="Times New Roman"/>
          <w:sz w:val="24"/>
          <w:szCs w:val="24"/>
        </w:rPr>
        <w:t xml:space="preserve">Sómov </w:t>
      </w:r>
      <w:r w:rsidR="0024094F" w:rsidRPr="00C5704C">
        <w:rPr>
          <w:rFonts w:ascii="Times New Roman" w:hAnsi="Times New Roman" w:cs="Times New Roman"/>
          <w:sz w:val="24"/>
          <w:szCs w:val="24"/>
        </w:rPr>
        <w:t>escreveu algo com</w:t>
      </w:r>
      <w:r w:rsidR="00FD2A7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fábula satírica, que começava assim:</w:t>
      </w:r>
    </w:p>
    <w:p w:rsidR="0009197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</w:p>
    <w:p w:rsidR="00A83AA4" w:rsidRPr="00FD2A73" w:rsidRDefault="009D1EF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FD2A73">
        <w:rPr>
          <w:rFonts w:ascii="Times New Roman" w:hAnsi="Times New Roman" w:cs="Times New Roman"/>
          <w:i/>
          <w:sz w:val="24"/>
          <w:szCs w:val="24"/>
        </w:rPr>
        <w:t>C</w:t>
      </w:r>
      <w:r w:rsidR="00A83AA4" w:rsidRPr="00FD2A73">
        <w:rPr>
          <w:rFonts w:ascii="Times New Roman" w:hAnsi="Times New Roman" w:cs="Times New Roman"/>
          <w:i/>
          <w:sz w:val="24"/>
          <w:szCs w:val="24"/>
        </w:rPr>
        <w:t>erto Ivan Prókhorov</w:t>
      </w:r>
      <w:r w:rsidRPr="00FD2A73">
        <w:rPr>
          <w:rFonts w:ascii="Times New Roman" w:hAnsi="Times New Roman" w:cs="Times New Roman"/>
          <w:i/>
          <w:sz w:val="24"/>
          <w:szCs w:val="24"/>
        </w:rPr>
        <w:t xml:space="preserve"> podia ser visto</w:t>
      </w:r>
    </w:p>
    <w:p w:rsidR="0024094F" w:rsidRPr="00DA749A" w:rsidRDefault="00D70CE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Entre 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 xml:space="preserve">os inválidos </w:t>
      </w:r>
      <w:r w:rsidR="00A83AA4">
        <w:rPr>
          <w:rFonts w:ascii="Times New Roman" w:hAnsi="Times New Roman" w:cs="Times New Roman"/>
          <w:i/>
          <w:sz w:val="24"/>
          <w:szCs w:val="24"/>
        </w:rPr>
        <w:t>moscovitas,</w:t>
      </w:r>
    </w:p>
    <w:p w:rsidR="0024094F" w:rsidRPr="00DA749A" w:rsidRDefault="0024094F" w:rsidP="004023A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749A">
        <w:rPr>
          <w:rFonts w:ascii="Times New Roman" w:hAnsi="Times New Roman" w:cs="Times New Roman"/>
          <w:i/>
          <w:sz w:val="24"/>
          <w:szCs w:val="24"/>
        </w:rPr>
        <w:tab/>
        <w:t xml:space="preserve">Este Ivan era um </w:t>
      </w:r>
      <w:r w:rsidR="00A56DD4">
        <w:rPr>
          <w:rFonts w:ascii="Times New Roman" w:hAnsi="Times New Roman" w:cs="Times New Roman"/>
          <w:i/>
          <w:sz w:val="24"/>
          <w:szCs w:val="24"/>
        </w:rPr>
        <w:t xml:space="preserve">belo </w:t>
      </w:r>
      <w:r w:rsidR="009D1EFA">
        <w:rPr>
          <w:rFonts w:ascii="Times New Roman" w:hAnsi="Times New Roman" w:cs="Times New Roman"/>
          <w:i/>
          <w:sz w:val="24"/>
          <w:szCs w:val="24"/>
        </w:rPr>
        <w:t>tipo</w:t>
      </w:r>
      <w:r w:rsidRPr="00DA749A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24094F" w:rsidRPr="00DA749A" w:rsidRDefault="00E875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Mas i</w:t>
      </w:r>
      <w:r w:rsidR="00D70CE2">
        <w:rPr>
          <w:rFonts w:ascii="Times New Roman" w:hAnsi="Times New Roman" w:cs="Times New Roman"/>
          <w:i/>
          <w:sz w:val="24"/>
          <w:szCs w:val="24"/>
        </w:rPr>
        <w:t>ndign</w:t>
      </w:r>
      <w:r w:rsidR="009D1EFA">
        <w:rPr>
          <w:rFonts w:ascii="Times New Roman" w:hAnsi="Times New Roman" w:cs="Times New Roman"/>
          <w:i/>
          <w:sz w:val="24"/>
          <w:szCs w:val="24"/>
        </w:rPr>
        <w:t>o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 xml:space="preserve"> d</w:t>
      </w:r>
      <w:r w:rsidR="00A83AA4">
        <w:rPr>
          <w:rFonts w:ascii="Times New Roman" w:hAnsi="Times New Roman" w:cs="Times New Roman"/>
          <w:i/>
          <w:sz w:val="24"/>
          <w:szCs w:val="24"/>
        </w:rPr>
        <w:t>a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>s feri</w:t>
      </w:r>
      <w:r w:rsidR="00A83AA4">
        <w:rPr>
          <w:rFonts w:ascii="Times New Roman" w:hAnsi="Times New Roman" w:cs="Times New Roman"/>
          <w:i/>
          <w:sz w:val="24"/>
          <w:szCs w:val="24"/>
        </w:rPr>
        <w:t>da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>s,</w:t>
      </w:r>
    </w:p>
    <w:p w:rsidR="0024094F" w:rsidRPr="00DA749A" w:rsidRDefault="00A83A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Conquistadas no 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>cruel</w:t>
      </w:r>
      <w:r>
        <w:rPr>
          <w:rFonts w:ascii="Times New Roman" w:hAnsi="Times New Roman" w:cs="Times New Roman"/>
          <w:i/>
          <w:sz w:val="24"/>
          <w:szCs w:val="24"/>
        </w:rPr>
        <w:t xml:space="preserve"> combate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D1EFA">
        <w:rPr>
          <w:rFonts w:ascii="Times New Roman" w:hAnsi="Times New Roman" w:cs="Times New Roman"/>
          <w:i/>
          <w:sz w:val="24"/>
          <w:szCs w:val="24"/>
        </w:rPr>
        <w:t>na</w:t>
      </w:r>
      <w:r>
        <w:rPr>
          <w:rFonts w:ascii="Times New Roman" w:hAnsi="Times New Roman" w:cs="Times New Roman"/>
          <w:i/>
          <w:sz w:val="24"/>
          <w:szCs w:val="24"/>
        </w:rPr>
        <w:t xml:space="preserve"> defesa dos soviéticos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>.</w:t>
      </w:r>
    </w:p>
    <w:p w:rsidR="0024094F" w:rsidRPr="00DA749A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749A">
        <w:rPr>
          <w:rFonts w:ascii="Times New Roman" w:hAnsi="Times New Roman" w:cs="Times New Roman"/>
          <w:i/>
          <w:sz w:val="24"/>
          <w:szCs w:val="24"/>
        </w:rPr>
        <w:tab/>
        <w:t xml:space="preserve">Mas </w:t>
      </w:r>
      <w:r w:rsidR="00A83AA4">
        <w:rPr>
          <w:rFonts w:ascii="Times New Roman" w:hAnsi="Times New Roman" w:cs="Times New Roman"/>
          <w:i/>
          <w:sz w:val="24"/>
          <w:szCs w:val="24"/>
          <w:lang w:val="en-GB"/>
        </w:rPr>
        <w:t xml:space="preserve">sobre </w:t>
      </w:r>
      <w:r w:rsidRPr="00DA749A">
        <w:rPr>
          <w:rFonts w:ascii="Times New Roman" w:hAnsi="Times New Roman" w:cs="Times New Roman"/>
          <w:i/>
          <w:sz w:val="24"/>
          <w:szCs w:val="24"/>
        </w:rPr>
        <w:t xml:space="preserve">isso </w:t>
      </w:r>
      <w:r w:rsidR="00A83AA4">
        <w:rPr>
          <w:rFonts w:ascii="Times New Roman" w:hAnsi="Times New Roman" w:cs="Times New Roman"/>
          <w:i/>
          <w:sz w:val="24"/>
          <w:szCs w:val="24"/>
        </w:rPr>
        <w:t xml:space="preserve">depois </w:t>
      </w:r>
      <w:r w:rsidRPr="00DA749A">
        <w:rPr>
          <w:rFonts w:ascii="Times New Roman" w:hAnsi="Times New Roman" w:cs="Times New Roman"/>
          <w:i/>
          <w:sz w:val="24"/>
          <w:szCs w:val="24"/>
        </w:rPr>
        <w:t xml:space="preserve">falaremos, </w:t>
      </w:r>
    </w:p>
    <w:p w:rsidR="0024094F" w:rsidRPr="00DA749A" w:rsidRDefault="00A83A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 xml:space="preserve">gora </w:t>
      </w:r>
      <w:r w:rsidR="00D70CE2">
        <w:rPr>
          <w:rFonts w:ascii="Times New Roman" w:hAnsi="Times New Roman" w:cs="Times New Roman"/>
          <w:i/>
          <w:sz w:val="24"/>
          <w:szCs w:val="24"/>
        </w:rPr>
        <w:t>escutem</w:t>
      </w:r>
      <w:r w:rsidR="0024094F" w:rsidRPr="00DA749A">
        <w:rPr>
          <w:rFonts w:ascii="Times New Roman" w:hAnsi="Times New Roman" w:cs="Times New Roman"/>
          <w:i/>
          <w:sz w:val="24"/>
          <w:szCs w:val="24"/>
        </w:rPr>
        <w:t>...</w:t>
      </w:r>
    </w:p>
    <w:p w:rsidR="00091977" w:rsidRDefault="000919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1E5C2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diante </w:t>
      </w:r>
      <w:r w:rsidR="007512F8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enumerava, em </w:t>
      </w:r>
      <w:r w:rsidR="007512F8">
        <w:rPr>
          <w:rFonts w:ascii="Times New Roman" w:hAnsi="Times New Roman" w:cs="Times New Roman"/>
          <w:sz w:val="24"/>
          <w:szCs w:val="24"/>
        </w:rPr>
        <w:t>versos</w:t>
      </w:r>
      <w:r w:rsidR="0009197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todas as ações indecorosas cometidas por Pávlov.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primeiro golpe contra </w:t>
      </w:r>
      <w:r w:rsidR="007512F8">
        <w:rPr>
          <w:rFonts w:ascii="Times New Roman" w:hAnsi="Times New Roman" w:cs="Times New Roman"/>
          <w:sz w:val="24"/>
          <w:szCs w:val="24"/>
        </w:rPr>
        <w:t>Sómov</w:t>
      </w:r>
      <w:r w:rsidR="000919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foi </w:t>
      </w:r>
      <w:r w:rsidR="007512F8">
        <w:rPr>
          <w:rFonts w:ascii="Times New Roman" w:hAnsi="Times New Roman" w:cs="Times New Roman"/>
          <w:sz w:val="24"/>
          <w:szCs w:val="24"/>
        </w:rPr>
        <w:t>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Pávlov, que não se </w:t>
      </w:r>
      <w:r w:rsidR="000760C1">
        <w:rPr>
          <w:rFonts w:ascii="Times New Roman" w:hAnsi="Times New Roman" w:cs="Times New Roman"/>
          <w:sz w:val="24"/>
          <w:szCs w:val="24"/>
        </w:rPr>
        <w:t>deixara enganar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linguagem de Esopo. Do segundo golpe </w:t>
      </w:r>
      <w:r w:rsidR="00CF2CB0">
        <w:rPr>
          <w:rFonts w:ascii="Times New Roman" w:hAnsi="Times New Roman" w:cs="Times New Roman"/>
          <w:sz w:val="24"/>
          <w:szCs w:val="24"/>
        </w:rPr>
        <w:t>Sómov</w:t>
      </w:r>
      <w:r w:rsidR="000919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004B">
        <w:rPr>
          <w:rFonts w:ascii="Times New Roman" w:hAnsi="Times New Roman" w:cs="Times New Roman"/>
          <w:sz w:val="24"/>
          <w:szCs w:val="24"/>
        </w:rPr>
        <w:t>escapou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pulando a cerca do parque</w:t>
      </w:r>
      <w:r w:rsidR="000760C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da pista de dança. No entanto, o terceiro golpe, vindo do comitê local d</w:t>
      </w:r>
      <w:del w:id="433" w:author="Daniela Mountian" w:date="2017-08-25T12:28:00Z">
        <w:r w:rsidRPr="00C5704C" w:rsidDel="00A57FCF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A57FCF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A57FCF">
        <w:rPr>
          <w:rFonts w:ascii="Times New Roman" w:hAnsi="Times New Roman" w:cs="Times New Roman"/>
          <w:sz w:val="24"/>
          <w:szCs w:val="24"/>
        </w:rPr>
        <w:t xml:space="preserve"> Agit</w:t>
      </w:r>
      <w:ins w:id="434" w:author="Daniela Mountian" w:date="2017-08-25T12:32:00Z">
        <w:r w:rsidR="00A57FCF">
          <w:rPr>
            <w:rFonts w:ascii="Times New Roman" w:hAnsi="Times New Roman" w:cs="Times New Roman"/>
            <w:sz w:val="24"/>
            <w:szCs w:val="24"/>
          </w:rPr>
          <w:t>p</w:t>
        </w:r>
      </w:ins>
      <w:r w:rsidR="00A57FCF">
        <w:rPr>
          <w:rFonts w:ascii="Times New Roman" w:hAnsi="Times New Roman" w:cs="Times New Roman"/>
          <w:sz w:val="24"/>
          <w:szCs w:val="24"/>
        </w:rPr>
        <w:t>rop</w:t>
      </w:r>
      <w:ins w:id="435" w:author="Daniela Mountian" w:date="2017-08-25T12:46:00Z">
        <w:r w:rsidR="00134F9F">
          <w:rPr>
            <w:rFonts w:ascii="Times New Roman" w:hAnsi="Times New Roman" w:cs="Times New Roman"/>
            <w:sz w:val="24"/>
            <w:szCs w:val="24"/>
          </w:rPr>
          <w:t>,</w:t>
        </w:r>
      </w:ins>
      <w:r w:rsidR="00A57FCF">
        <w:rPr>
          <w:rStyle w:val="Refdenotaderodap"/>
          <w:rFonts w:ascii="Times New Roman" w:hAnsi="Times New Roman" w:cs="Times New Roman"/>
          <w:sz w:val="24"/>
          <w:szCs w:val="24"/>
        </w:rPr>
        <w:footnoteReference w:id="72"/>
      </w:r>
      <w:del w:id="444" w:author="Daniela Mountian" w:date="2017-08-25T12:29:00Z">
        <w:r w:rsidR="000760C1" w:rsidDel="00A57FCF">
          <w:rPr>
            <w:rFonts w:ascii="Times New Roman" w:hAnsi="Times New Roman" w:cs="Times New Roman"/>
            <w:sz w:val="24"/>
            <w:szCs w:val="24"/>
            <w:lang w:val="ru-RU"/>
          </w:rPr>
          <w:delText xml:space="preserve"> </w:delText>
        </w:r>
        <w:r w:rsidR="000760C1" w:rsidDel="00A57FCF">
          <w:rPr>
            <w:rFonts w:ascii="Times New Roman" w:hAnsi="Times New Roman" w:cs="Times New Roman"/>
            <w:sz w:val="24"/>
            <w:szCs w:val="24"/>
          </w:rPr>
          <w:delText>agitação e</w:delText>
        </w:r>
        <w:r w:rsidRPr="00C5704C" w:rsidDel="00A57FCF">
          <w:rPr>
            <w:rFonts w:ascii="Times New Roman" w:hAnsi="Times New Roman" w:cs="Times New Roman"/>
            <w:sz w:val="24"/>
            <w:szCs w:val="24"/>
          </w:rPr>
          <w:delText xml:space="preserve"> propaganda,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foi indefensável, </w:t>
      </w:r>
      <w:r w:rsidR="000760C1">
        <w:rPr>
          <w:rFonts w:ascii="Times New Roman" w:hAnsi="Times New Roman" w:cs="Times New Roman"/>
          <w:sz w:val="24"/>
          <w:szCs w:val="24"/>
        </w:rPr>
        <w:t>sobretudo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0760C1">
        <w:rPr>
          <w:rFonts w:ascii="Times New Roman" w:hAnsi="Times New Roman" w:cs="Times New Roman"/>
          <w:sz w:val="24"/>
          <w:szCs w:val="24"/>
        </w:rPr>
        <w:t>Sómov</w:t>
      </w:r>
      <w:r w:rsidR="000919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contava conseguir uma carta de </w:t>
      </w:r>
      <w:r w:rsidR="000760C1">
        <w:rPr>
          <w:rFonts w:ascii="Times New Roman" w:hAnsi="Times New Roman" w:cs="Times New Roman"/>
          <w:sz w:val="24"/>
          <w:szCs w:val="24"/>
        </w:rPr>
        <w:t>recomendação</w:t>
      </w:r>
      <w:r w:rsidR="00191060">
        <w:rPr>
          <w:rFonts w:ascii="Times New Roman" w:hAnsi="Times New Roman" w:cs="Times New Roman"/>
          <w:sz w:val="24"/>
          <w:szCs w:val="24"/>
        </w:rPr>
        <w:t xml:space="preserve"> do comitê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</w:t>
      </w:r>
      <w:r w:rsidR="00191060">
        <w:rPr>
          <w:rFonts w:ascii="Times New Roman" w:hAnsi="Times New Roman" w:cs="Times New Roman"/>
          <w:sz w:val="24"/>
          <w:szCs w:val="24"/>
        </w:rPr>
        <w:t xml:space="preserve"> ajudá-lo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passar no concurso </w:t>
      </w:r>
      <w:r w:rsidR="00091977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0760C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nstituto </w:t>
      </w:r>
      <w:r w:rsidR="000760C1">
        <w:rPr>
          <w:rFonts w:ascii="Times New Roman" w:hAnsi="Times New Roman" w:cs="Times New Roman"/>
          <w:sz w:val="24"/>
          <w:szCs w:val="24"/>
        </w:rPr>
        <w:t>de L</w:t>
      </w:r>
      <w:r w:rsidRPr="00C5704C">
        <w:rPr>
          <w:rFonts w:ascii="Times New Roman" w:hAnsi="Times New Roman" w:cs="Times New Roman"/>
          <w:sz w:val="24"/>
          <w:szCs w:val="24"/>
        </w:rPr>
        <w:t>iter</w:t>
      </w:r>
      <w:r w:rsidR="000760C1">
        <w:rPr>
          <w:rFonts w:ascii="Times New Roman" w:hAnsi="Times New Roman" w:cs="Times New Roman"/>
          <w:sz w:val="24"/>
          <w:szCs w:val="24"/>
        </w:rPr>
        <w:t>atura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Moscou. </w:t>
      </w:r>
      <w:r w:rsidR="00191060">
        <w:rPr>
          <w:rFonts w:ascii="Times New Roman" w:hAnsi="Times New Roman" w:cs="Times New Roman"/>
          <w:sz w:val="24"/>
          <w:szCs w:val="24"/>
        </w:rPr>
        <w:t>Ele</w:t>
      </w:r>
      <w:r w:rsidR="000919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ouvira dizer que o concurso </w:t>
      </w:r>
      <w:del w:id="445" w:author="Daniela Mountian" w:date="2017-05-03T22:14:00Z">
        <w:r w:rsidRPr="00C5704C" w:rsidDel="00191060">
          <w:rPr>
            <w:rFonts w:ascii="Times New Roman" w:hAnsi="Times New Roman" w:cs="Times New Roman"/>
            <w:sz w:val="24"/>
            <w:szCs w:val="24"/>
          </w:rPr>
          <w:delText>n</w:delText>
        </w:r>
      </w:del>
      <w:del w:id="446" w:author="Daniela Mountian" w:date="2017-05-04T00:17:00Z">
        <w:r w:rsidRPr="00C5704C" w:rsidDel="00FB7E37">
          <w:rPr>
            <w:rFonts w:ascii="Times New Roman" w:hAnsi="Times New Roman" w:cs="Times New Roman"/>
            <w:sz w:val="24"/>
            <w:szCs w:val="24"/>
          </w:rPr>
          <w:delText xml:space="preserve">o instituto </w:delText>
        </w:r>
      </w:del>
      <w:del w:id="447" w:author="Daniela Mountian" w:date="2017-05-03T22:14:00Z">
        <w:r w:rsidRPr="00C5704C" w:rsidDel="00191060">
          <w:rPr>
            <w:rFonts w:ascii="Times New Roman" w:hAnsi="Times New Roman" w:cs="Times New Roman"/>
            <w:sz w:val="24"/>
            <w:szCs w:val="24"/>
          </w:rPr>
          <w:delText xml:space="preserve">literário basicamente fora </w:delText>
        </w:r>
      </w:del>
      <w:del w:id="448" w:author="Daniela Mountian" w:date="2017-05-03T22:13:00Z">
        <w:r w:rsidRPr="00C5704C" w:rsidDel="00191060">
          <w:rPr>
            <w:rFonts w:ascii="Times New Roman" w:hAnsi="Times New Roman" w:cs="Times New Roman"/>
            <w:sz w:val="24"/>
            <w:szCs w:val="24"/>
          </w:rPr>
          <w:delText>inventado</w:delText>
        </w:r>
      </w:del>
      <w:ins w:id="449" w:author="Daniela Mountian" w:date="2017-05-03T22:47:00Z">
        <w:r w:rsidR="00F8710E">
          <w:rPr>
            <w:rFonts w:ascii="Times New Roman" w:hAnsi="Times New Roman" w:cs="Times New Roman"/>
            <w:sz w:val="24"/>
            <w:szCs w:val="24"/>
          </w:rPr>
          <w:t>era f</w:t>
        </w:r>
      </w:ins>
      <w:ins w:id="450" w:author="Daniela Mountian" w:date="2017-05-03T22:48:00Z">
        <w:r w:rsidR="00F8710E">
          <w:rPr>
            <w:rFonts w:ascii="Times New Roman" w:hAnsi="Times New Roman" w:cs="Times New Roman"/>
            <w:sz w:val="24"/>
            <w:szCs w:val="24"/>
          </w:rPr>
          <w:t>ormado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451" w:author="Daniela Mountian" w:date="2017-05-03T22:15:00Z">
        <w:r w:rsidR="00191060">
          <w:rPr>
            <w:rFonts w:ascii="Times New Roman" w:hAnsi="Times New Roman" w:cs="Times New Roman"/>
            <w:sz w:val="24"/>
            <w:szCs w:val="24"/>
          </w:rPr>
          <w:t>principalmente</w:t>
        </w:r>
      </w:ins>
      <w:ins w:id="452" w:author="Daniela Mountian" w:date="2017-05-03T22:14:00Z">
        <w:r w:rsidR="0019106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453" w:author="Daniela Mountian" w:date="2017-05-03T22:48:00Z">
        <w:r w:rsidRPr="00C5704C" w:rsidDel="00F8710E">
          <w:rPr>
            <w:rFonts w:ascii="Times New Roman" w:hAnsi="Times New Roman" w:cs="Times New Roman"/>
            <w:sz w:val="24"/>
            <w:szCs w:val="24"/>
          </w:rPr>
          <w:delText xml:space="preserve">para </w:delText>
        </w:r>
      </w:del>
      <w:del w:id="454" w:author="Daniela Mountian" w:date="2017-05-03T22:14:00Z">
        <w:r w:rsidRPr="00C5704C" w:rsidDel="00191060">
          <w:rPr>
            <w:rFonts w:ascii="Times New Roman" w:hAnsi="Times New Roman" w:cs="Times New Roman"/>
            <w:sz w:val="24"/>
            <w:szCs w:val="24"/>
          </w:rPr>
          <w:delText xml:space="preserve">os </w:delText>
        </w:r>
      </w:del>
      <w:ins w:id="455" w:author="Daniela Mountian" w:date="2017-05-03T22:50:00Z">
        <w:r w:rsidR="00F8710E">
          <w:rPr>
            <w:rFonts w:ascii="Times New Roman" w:hAnsi="Times New Roman" w:cs="Times New Roman"/>
            <w:sz w:val="24"/>
            <w:szCs w:val="24"/>
          </w:rPr>
          <w:t>por</w:t>
        </w:r>
      </w:ins>
      <w:ins w:id="456" w:author="Daniela Mountian" w:date="2017-05-03T22:48:00Z">
        <w:r w:rsidR="00F8710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judeus</w:t>
      </w:r>
      <w:r w:rsidR="0019106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mas, se </w:t>
      </w:r>
      <w:r w:rsidR="00F57C35">
        <w:rPr>
          <w:rFonts w:ascii="Times New Roman" w:hAnsi="Times New Roman" w:cs="Times New Roman"/>
          <w:sz w:val="24"/>
          <w:szCs w:val="24"/>
        </w:rPr>
        <w:t>o candidato</w:t>
      </w:r>
      <w:r w:rsidR="000919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fosse russo e tivesse uma carta de </w:t>
      </w:r>
      <w:r w:rsidR="00191060">
        <w:rPr>
          <w:rFonts w:ascii="Times New Roman" w:hAnsi="Times New Roman" w:cs="Times New Roman"/>
          <w:sz w:val="24"/>
          <w:szCs w:val="24"/>
        </w:rPr>
        <w:t>recomendação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todos os direitos estariam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 seu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favor...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457"/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ins w:id="458" w:author="Daniela Mountian" w:date="2017-08-25T11:58:00Z">
        <w:r w:rsidR="00C84DD1">
          <w:rPr>
            <w:rFonts w:ascii="Times New Roman" w:hAnsi="Times New Roman" w:cs="Times New Roman"/>
            <w:sz w:val="24"/>
            <w:szCs w:val="24"/>
          </w:rPr>
          <w:t>Agit</w:t>
        </w:r>
      </w:ins>
      <w:ins w:id="459" w:author="Daniela Mountian" w:date="2017-08-25T12:32:00Z">
        <w:r w:rsidR="00A57FCF">
          <w:rPr>
            <w:rFonts w:ascii="Times New Roman" w:hAnsi="Times New Roman" w:cs="Times New Roman"/>
            <w:sz w:val="24"/>
            <w:szCs w:val="24"/>
          </w:rPr>
          <w:t>p</w:t>
        </w:r>
      </w:ins>
      <w:ins w:id="460" w:author="Daniela Mountian" w:date="2017-08-25T11:58:00Z">
        <w:r w:rsidR="00C84DD1">
          <w:rPr>
            <w:rFonts w:ascii="Times New Roman" w:hAnsi="Times New Roman" w:cs="Times New Roman"/>
            <w:sz w:val="24"/>
            <w:szCs w:val="24"/>
          </w:rPr>
          <w:t>rop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457"/>
      <w:r w:rsidR="00F8710E">
        <w:rPr>
          <w:rStyle w:val="Refdecomentrio"/>
          <w:rFonts w:cs="Times New Roman"/>
          <w:lang w:val="x-none"/>
        </w:rPr>
        <w:commentReference w:id="457"/>
      </w:r>
      <w:r w:rsidR="00F8710E">
        <w:rPr>
          <w:rFonts w:ascii="Times New Roman" w:hAnsi="Times New Roman" w:cs="Times New Roman"/>
          <w:sz w:val="24"/>
          <w:szCs w:val="24"/>
        </w:rPr>
        <w:t>resolveu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acusá-lo </w:t>
      </w:r>
      <w:r w:rsidRPr="007A77AC">
        <w:rPr>
          <w:rFonts w:ascii="Times New Roman" w:hAnsi="Times New Roman" w:cs="Times New Roman"/>
          <w:sz w:val="24"/>
          <w:szCs w:val="24"/>
        </w:rPr>
        <w:t>de nada 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servilismo e </w:t>
      </w:r>
      <w:r w:rsidR="00F8710E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tentativa de caluniar os </w:t>
      </w:r>
      <w:r w:rsidR="00F8710E">
        <w:rPr>
          <w:rFonts w:ascii="Times New Roman" w:hAnsi="Times New Roman" w:cs="Times New Roman"/>
          <w:sz w:val="24"/>
          <w:szCs w:val="24"/>
        </w:rPr>
        <w:t xml:space="preserve">defensores </w:t>
      </w:r>
      <w:r w:rsidR="00091977" w:rsidRPr="00C5704C">
        <w:rPr>
          <w:rFonts w:ascii="Times New Roman" w:hAnsi="Times New Roman" w:cs="Times New Roman"/>
          <w:sz w:val="24"/>
          <w:szCs w:val="24"/>
        </w:rPr>
        <w:t>her</w:t>
      </w:r>
      <w:r w:rsidR="00091977">
        <w:rPr>
          <w:rFonts w:ascii="Times New Roman" w:hAnsi="Times New Roman" w:cs="Times New Roman"/>
          <w:sz w:val="24"/>
          <w:szCs w:val="24"/>
        </w:rPr>
        <w:t>o</w:t>
      </w:r>
      <w:r w:rsidR="00091977" w:rsidRPr="00C5704C">
        <w:rPr>
          <w:rFonts w:ascii="Times New Roman" w:hAnsi="Times New Roman" w:cs="Times New Roman"/>
          <w:sz w:val="24"/>
          <w:szCs w:val="24"/>
        </w:rPr>
        <w:t>icos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pátria que derrama</w:t>
      </w:r>
      <w:del w:id="461" w:author="Daniela Mountian" w:date="2017-05-04T17:07:00Z">
        <w:r w:rsidRPr="00C5704C" w:rsidDel="002D5C3F">
          <w:rPr>
            <w:rFonts w:ascii="Times New Roman" w:hAnsi="Times New Roman" w:cs="Times New Roman"/>
            <w:sz w:val="24"/>
            <w:szCs w:val="24"/>
          </w:rPr>
          <w:delText>do</w:delText>
        </w:r>
      </w:del>
      <w:ins w:id="462" w:author="Daniela Mountian" w:date="2017-05-04T17:07:00Z">
        <w:r w:rsidR="002D5C3F">
          <w:rPr>
            <w:rFonts w:ascii="Times New Roman" w:hAnsi="Times New Roman" w:cs="Times New Roman"/>
            <w:sz w:val="24"/>
            <w:szCs w:val="24"/>
          </w:rPr>
          <w:t>ram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seu sangue</w:t>
      </w:r>
      <w:r w:rsidR="00F57C35">
        <w:rPr>
          <w:rFonts w:ascii="Times New Roman" w:hAnsi="Times New Roman" w:cs="Times New Roman"/>
          <w:sz w:val="24"/>
          <w:szCs w:val="24"/>
        </w:rPr>
        <w:t xml:space="preserve"> na guerra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No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jornal</w:t>
      </w:r>
      <w:del w:id="463" w:author="Daniela Mountian" w:date="2017-08-25T12:59:00Z">
        <w:r w:rsidRPr="00C5704C" w:rsidDel="0010111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464" w:author="Daniela Mountian" w:date="2017-08-25T12:55:00Z">
        <w:r w:rsidRPr="00DA749A" w:rsidDel="00101113">
          <w:rPr>
            <w:rFonts w:ascii="Times New Roman" w:hAnsi="Times New Roman" w:cs="Times New Roman"/>
            <w:i/>
            <w:sz w:val="24"/>
            <w:szCs w:val="24"/>
          </w:rPr>
          <w:delText>A Verdade</w:delText>
        </w:r>
      </w:del>
      <w:del w:id="465" w:author="Daniela Mountian" w:date="2017-08-25T12:59:00Z">
        <w:r w:rsidRPr="00DA749A" w:rsidDel="00101113">
          <w:rPr>
            <w:rFonts w:ascii="Times New Roman" w:hAnsi="Times New Roman" w:cs="Times New Roman"/>
            <w:i/>
            <w:sz w:val="24"/>
            <w:szCs w:val="24"/>
          </w:rPr>
          <w:delText xml:space="preserve"> de Bor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, portas começaram a bater </w:t>
      </w:r>
      <w:r w:rsidR="00F57C35">
        <w:rPr>
          <w:rFonts w:ascii="Times New Roman" w:hAnsi="Times New Roman" w:cs="Times New Roman"/>
          <w:sz w:val="24"/>
          <w:szCs w:val="24"/>
        </w:rPr>
        <w:t>em polvorosa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57C35">
        <w:rPr>
          <w:rFonts w:ascii="Times New Roman" w:hAnsi="Times New Roman" w:cs="Times New Roman"/>
          <w:sz w:val="24"/>
          <w:szCs w:val="24"/>
        </w:rPr>
        <w:t>produzindo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correntes de </w:t>
      </w:r>
      <w:r w:rsidR="00F57C35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F4885">
        <w:rPr>
          <w:rFonts w:ascii="Times New Roman" w:hAnsi="Times New Roman" w:cs="Times New Roman"/>
          <w:sz w:val="24"/>
          <w:szCs w:val="24"/>
        </w:rPr>
        <w:t>Alguns</w:t>
      </w:r>
      <w:r w:rsidR="00546E3B">
        <w:rPr>
          <w:rFonts w:ascii="Times New Roman" w:hAnsi="Times New Roman" w:cs="Times New Roman"/>
          <w:sz w:val="24"/>
          <w:szCs w:val="24"/>
        </w:rPr>
        <w:t xml:space="preserve"> sofreram</w:t>
      </w:r>
      <w:r w:rsidR="00546E3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6E3B">
        <w:rPr>
          <w:rFonts w:ascii="Times New Roman" w:hAnsi="Times New Roman" w:cs="Times New Roman"/>
          <w:sz w:val="24"/>
          <w:szCs w:val="24"/>
        </w:rPr>
        <w:t>apenas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leve susto com </w:t>
      </w:r>
      <w:r w:rsidR="00546E3B">
        <w:rPr>
          <w:rFonts w:ascii="Times New Roman" w:hAnsi="Times New Roman" w:cs="Times New Roman"/>
          <w:sz w:val="24"/>
          <w:szCs w:val="24"/>
        </w:rPr>
        <w:t xml:space="preserve">uma </w:t>
      </w:r>
      <w:r w:rsidR="00CF5C5D">
        <w:rPr>
          <w:rFonts w:ascii="Times New Roman" w:hAnsi="Times New Roman" w:cs="Times New Roman"/>
          <w:sz w:val="24"/>
          <w:szCs w:val="24"/>
        </w:rPr>
        <w:t>advertência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7534">
        <w:rPr>
          <w:rFonts w:ascii="Times New Roman" w:hAnsi="Times New Roman" w:cs="Times New Roman"/>
          <w:sz w:val="24"/>
          <w:szCs w:val="24"/>
        </w:rPr>
        <w:t>em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ficha pessoal, </w:t>
      </w:r>
      <w:r w:rsidR="00546E3B">
        <w:rPr>
          <w:rFonts w:ascii="Times New Roman" w:hAnsi="Times New Roman" w:cs="Times New Roman"/>
          <w:sz w:val="24"/>
          <w:szCs w:val="24"/>
        </w:rPr>
        <w:t>outros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</w:t>
      </w:r>
      <w:r w:rsidR="00546E3B">
        <w:rPr>
          <w:rFonts w:ascii="Times New Roman" w:hAnsi="Times New Roman" w:cs="Times New Roman"/>
          <w:sz w:val="24"/>
          <w:szCs w:val="24"/>
        </w:rPr>
        <w:t>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totalmente privado</w:t>
      </w:r>
      <w:r w:rsidR="00CF5C5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F5C5D">
        <w:rPr>
          <w:rFonts w:ascii="Times New Roman" w:hAnsi="Times New Roman" w:cs="Times New Roman"/>
          <w:sz w:val="24"/>
          <w:szCs w:val="24"/>
        </w:rPr>
        <w:t>a possibilidade d</w:t>
      </w:r>
      <w:r w:rsidRPr="00C5704C">
        <w:rPr>
          <w:rFonts w:ascii="Times New Roman" w:hAnsi="Times New Roman" w:cs="Times New Roman"/>
          <w:sz w:val="24"/>
          <w:szCs w:val="24"/>
        </w:rPr>
        <w:t xml:space="preserve">e participar </w:t>
      </w:r>
      <w:r w:rsidR="00091977">
        <w:rPr>
          <w:rFonts w:ascii="Times New Roman" w:hAnsi="Times New Roman" w:cs="Times New Roman"/>
          <w:sz w:val="24"/>
          <w:szCs w:val="24"/>
        </w:rPr>
        <w:t>d</w:t>
      </w:r>
      <w:r w:rsidR="00091977" w:rsidRPr="00C5704C">
        <w:rPr>
          <w:rFonts w:ascii="Times New Roman" w:hAnsi="Times New Roman" w:cs="Times New Roman"/>
          <w:sz w:val="24"/>
          <w:szCs w:val="24"/>
        </w:rPr>
        <w:t xml:space="preserve">a </w:t>
      </w:r>
      <w:del w:id="466" w:author="Daniela Mountian" w:date="2017-08-25T12:48:00Z">
        <w:r w:rsidR="00091977" w:rsidDel="00101113">
          <w:rPr>
            <w:rFonts w:ascii="Times New Roman" w:hAnsi="Times New Roman" w:cs="Times New Roman"/>
            <w:sz w:val="24"/>
            <w:szCs w:val="24"/>
          </w:rPr>
          <w:delText xml:space="preserve">futura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construção cultural</w:t>
      </w:r>
      <w:r w:rsidR="00CF5C5D">
        <w:rPr>
          <w:rFonts w:ascii="Times New Roman" w:hAnsi="Times New Roman" w:cs="Times New Roman"/>
          <w:sz w:val="24"/>
          <w:szCs w:val="24"/>
        </w:rPr>
        <w:t xml:space="preserve"> </w:t>
      </w:r>
      <w:ins w:id="467" w:author="Daniela Mountian" w:date="2017-08-25T12:49:00Z">
        <w:r w:rsidR="00101113">
          <w:rPr>
            <w:rFonts w:ascii="Times New Roman" w:hAnsi="Times New Roman" w:cs="Times New Roman"/>
            <w:sz w:val="24"/>
            <w:szCs w:val="24"/>
          </w:rPr>
          <w:t xml:space="preserve">futura </w:t>
        </w:r>
      </w:ins>
      <w:r w:rsidR="00CF5C5D">
        <w:rPr>
          <w:rFonts w:ascii="Times New Roman" w:hAnsi="Times New Roman" w:cs="Times New Roman"/>
          <w:sz w:val="24"/>
          <w:szCs w:val="24"/>
        </w:rPr>
        <w:t>do país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</w:t>
      </w:r>
      <w:del w:id="468" w:author="Daniela Mountian" w:date="2017-08-25T12:59:00Z">
        <w:r w:rsidRPr="00C5704C" w:rsidDel="00101113">
          <w:rPr>
            <w:rFonts w:ascii="Times New Roman" w:hAnsi="Times New Roman" w:cs="Times New Roman"/>
            <w:sz w:val="24"/>
            <w:szCs w:val="24"/>
          </w:rPr>
          <w:delText xml:space="preserve">jornal </w:delText>
        </w:r>
      </w:del>
      <w:del w:id="469" w:author="Daniela Mountian" w:date="2017-08-25T12:54:00Z">
        <w:r w:rsidRPr="00DA749A" w:rsidDel="00101113">
          <w:rPr>
            <w:rFonts w:ascii="Times New Roman" w:hAnsi="Times New Roman" w:cs="Times New Roman"/>
            <w:i/>
            <w:sz w:val="24"/>
            <w:szCs w:val="24"/>
          </w:rPr>
          <w:delText>A Verdade</w:delText>
        </w:r>
      </w:del>
      <w:ins w:id="470" w:author="Daniela Mountian" w:date="2017-08-25T12:54:00Z">
        <w:r w:rsidR="00101113">
          <w:rPr>
            <w:rFonts w:ascii="Times New Roman" w:hAnsi="Times New Roman" w:cs="Times New Roman"/>
            <w:i/>
            <w:sz w:val="24"/>
            <w:szCs w:val="24"/>
          </w:rPr>
          <w:t>Pravda</w:t>
        </w:r>
      </w:ins>
      <w:r w:rsidRPr="00DA749A">
        <w:rPr>
          <w:rFonts w:ascii="Times New Roman" w:hAnsi="Times New Roman" w:cs="Times New Roman"/>
          <w:i/>
          <w:sz w:val="24"/>
          <w:szCs w:val="24"/>
        </w:rPr>
        <w:t xml:space="preserve"> de Bor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publicou uma carta de um grupo de veteranos de guerra </w:t>
      </w:r>
      <w:r w:rsidR="00091977" w:rsidRPr="00621342">
        <w:rPr>
          <w:rFonts w:ascii="Times New Roman" w:hAnsi="Times New Roman" w:cs="Times New Roman"/>
          <w:sz w:val="24"/>
          <w:szCs w:val="24"/>
        </w:rPr>
        <w:t>—</w:t>
      </w:r>
      <w:r w:rsidR="000919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“Contra </w:t>
      </w:r>
      <w:r w:rsidR="00CF5C5D">
        <w:rPr>
          <w:rFonts w:ascii="Times New Roman" w:hAnsi="Times New Roman" w:cs="Times New Roman"/>
          <w:sz w:val="24"/>
          <w:szCs w:val="24"/>
        </w:rPr>
        <w:t>a calúnia em verso</w:t>
      </w:r>
      <w:r w:rsidR="00E8753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certo </w:t>
      </w:r>
      <w:r w:rsidR="008F4885">
        <w:rPr>
          <w:rFonts w:ascii="Times New Roman" w:hAnsi="Times New Roman" w:cs="Times New Roman"/>
          <w:sz w:val="24"/>
          <w:szCs w:val="24"/>
        </w:rPr>
        <w:t>Sómov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091977">
        <w:rPr>
          <w:rFonts w:ascii="Times New Roman" w:hAnsi="Times New Roman" w:cs="Times New Roman"/>
          <w:sz w:val="24"/>
          <w:szCs w:val="24"/>
        </w:rPr>
        <w:t xml:space="preserve"> </w:t>
      </w:r>
      <w:r w:rsidR="00091977" w:rsidRPr="00621342">
        <w:rPr>
          <w:rFonts w:ascii="Times New Roman" w:hAnsi="Times New Roman" w:cs="Times New Roman"/>
          <w:sz w:val="24"/>
          <w:szCs w:val="24"/>
        </w:rPr>
        <w:t>—</w:t>
      </w:r>
      <w:del w:id="471" w:author="Leila" w:date="2016-07-18T13:13:00Z">
        <w:r w:rsidRPr="00C5704C" w:rsidDel="00091977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escrita por </w:t>
      </w:r>
      <w:r w:rsidR="00C2547E" w:rsidRPr="00C5704C">
        <w:rPr>
          <w:rFonts w:ascii="Times New Roman" w:hAnsi="Times New Roman" w:cs="Times New Roman"/>
          <w:sz w:val="24"/>
          <w:szCs w:val="24"/>
        </w:rPr>
        <w:t>Vlad</w:t>
      </w:r>
      <w:r w:rsidR="00C2547E">
        <w:rPr>
          <w:rFonts w:ascii="Times New Roman" w:hAnsi="Times New Roman" w:cs="Times New Roman"/>
          <w:sz w:val="24"/>
          <w:szCs w:val="24"/>
        </w:rPr>
        <w:t>í</w:t>
      </w:r>
      <w:r w:rsidR="00C2547E" w:rsidRPr="00C5704C">
        <w:rPr>
          <w:rFonts w:ascii="Times New Roman" w:hAnsi="Times New Roman" w:cs="Times New Roman"/>
          <w:sz w:val="24"/>
          <w:szCs w:val="24"/>
        </w:rPr>
        <w:t xml:space="preserve">mir </w:t>
      </w:r>
      <w:r w:rsidRPr="00C5704C">
        <w:rPr>
          <w:rFonts w:ascii="Times New Roman" w:hAnsi="Times New Roman" w:cs="Times New Roman"/>
          <w:sz w:val="24"/>
          <w:szCs w:val="24"/>
        </w:rPr>
        <w:t>(</w:t>
      </w:r>
      <w:commentRangeStart w:id="472"/>
      <w:r w:rsidR="00CF5C5D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>ilner</w:t>
      </w:r>
      <w:commentRangeEnd w:id="472"/>
      <w:r w:rsidR="00331844">
        <w:rPr>
          <w:rStyle w:val="Refdecomentrio"/>
          <w:rFonts w:cs="Times New Roman"/>
          <w:lang w:val="x-none"/>
        </w:rPr>
        <w:commentReference w:id="472"/>
      </w:r>
      <w:r w:rsidRPr="00C5704C">
        <w:rPr>
          <w:rFonts w:ascii="Times New Roman" w:hAnsi="Times New Roman" w:cs="Times New Roman"/>
          <w:sz w:val="24"/>
          <w:szCs w:val="24"/>
        </w:rPr>
        <w:t>),</w:t>
      </w:r>
      <w:ins w:id="473" w:author="Daniela Mountian" w:date="2017-08-25T12:51:00Z">
        <w:r w:rsidR="00101113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73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5C5D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funcionário do </w:t>
      </w:r>
      <w:ins w:id="478" w:author="Daniela Mountian" w:date="2017-08-25T12:50:00Z">
        <w:r w:rsidR="00101113">
          <w:rPr>
            <w:rFonts w:ascii="Times New Roman" w:hAnsi="Times New Roman" w:cs="Times New Roman"/>
            <w:sz w:val="24"/>
            <w:szCs w:val="24"/>
          </w:rPr>
          <w:t>Agitprop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Dessa maneira, Pávlov, </w:t>
      </w:r>
      <w:r w:rsidR="00CF5C5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tão bem </w:t>
      </w:r>
      <w:r w:rsidRPr="007A77AC">
        <w:rPr>
          <w:rFonts w:ascii="Times New Roman" w:hAnsi="Times New Roman" w:cs="Times New Roman"/>
          <w:sz w:val="24"/>
          <w:szCs w:val="24"/>
        </w:rPr>
        <w:t>defendido,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tornou </w:t>
      </w:r>
      <w:r w:rsidR="00331844">
        <w:rPr>
          <w:rFonts w:ascii="Times New Roman" w:hAnsi="Times New Roman" w:cs="Times New Roman"/>
          <w:sz w:val="24"/>
          <w:szCs w:val="24"/>
        </w:rPr>
        <w:t>um completo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insolente, e na cidade de Bor </w:t>
      </w:r>
      <w:r w:rsidR="00331844">
        <w:rPr>
          <w:rFonts w:ascii="Times New Roman" w:hAnsi="Times New Roman" w:cs="Times New Roman"/>
          <w:sz w:val="24"/>
          <w:szCs w:val="24"/>
        </w:rPr>
        <w:t>todos tinham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medo de deixar </w:t>
      </w:r>
      <w:r w:rsidR="00331844">
        <w:rPr>
          <w:rFonts w:ascii="Times New Roman" w:hAnsi="Times New Roman" w:cs="Times New Roman"/>
          <w:sz w:val="24"/>
          <w:szCs w:val="24"/>
        </w:rPr>
        <w:t>suas jovens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filhas </w:t>
      </w:r>
      <w:r w:rsidR="00331844">
        <w:rPr>
          <w:rFonts w:ascii="Times New Roman" w:hAnsi="Times New Roman" w:cs="Times New Roman"/>
          <w:sz w:val="24"/>
          <w:szCs w:val="24"/>
        </w:rPr>
        <w:t>andarem sozinhas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33184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elas tinham </w:t>
      </w:r>
      <w:r w:rsidR="0024094F" w:rsidRPr="00C5704C">
        <w:rPr>
          <w:rFonts w:ascii="Times New Roman" w:hAnsi="Times New Roman" w:cs="Times New Roman"/>
          <w:sz w:val="24"/>
          <w:szCs w:val="24"/>
        </w:rPr>
        <w:t>vontade de passear, po</w:t>
      </w:r>
      <w:r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noites de verão de Bor eram </w:t>
      </w:r>
      <w:r w:rsidRPr="00014023">
        <w:rPr>
          <w:rFonts w:ascii="Times New Roman" w:hAnsi="Times New Roman" w:cs="Times New Roman"/>
          <w:sz w:val="24"/>
          <w:szCs w:val="24"/>
        </w:rPr>
        <w:t xml:space="preserve">tão </w:t>
      </w:r>
      <w:r w:rsidR="00D90022" w:rsidRPr="00014023">
        <w:rPr>
          <w:rFonts w:ascii="Times New Roman" w:hAnsi="Times New Roman" w:cs="Times New Roman"/>
          <w:sz w:val="24"/>
          <w:szCs w:val="24"/>
        </w:rPr>
        <w:t>sedutoras</w:t>
      </w:r>
      <w:r w:rsidR="004C6036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elas</w:t>
      </w:r>
      <w:r w:rsidR="00FA161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coração jovem </w:t>
      </w:r>
      <w:r>
        <w:rPr>
          <w:rFonts w:ascii="Times New Roman" w:hAnsi="Times New Roman" w:cs="Times New Roman"/>
          <w:sz w:val="24"/>
          <w:szCs w:val="24"/>
        </w:rPr>
        <w:t>se enchia de melancolia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As ruas </w:t>
      </w:r>
      <w:r>
        <w:rPr>
          <w:rFonts w:ascii="Times New Roman" w:hAnsi="Times New Roman" w:cs="Times New Roman"/>
          <w:sz w:val="24"/>
          <w:szCs w:val="24"/>
        </w:rPr>
        <w:t>verdes</w:t>
      </w:r>
      <w:r w:rsidR="0024094F" w:rsidRPr="00C5704C">
        <w:rPr>
          <w:rFonts w:ascii="Times New Roman" w:hAnsi="Times New Roman" w:cs="Times New Roman"/>
          <w:sz w:val="24"/>
          <w:szCs w:val="24"/>
        </w:rPr>
        <w:t>, o ar d</w:t>
      </w:r>
      <w:r w:rsidR="00DA0E4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floresta mistura</w:t>
      </w:r>
      <w:ins w:id="479" w:author="Daniela Mountian" w:date="2017-08-25T13:22:00Z">
        <w:r w:rsidR="00E35180">
          <w:rPr>
            <w:rFonts w:ascii="Times New Roman" w:hAnsi="Times New Roman" w:cs="Times New Roman"/>
            <w:sz w:val="24"/>
            <w:szCs w:val="24"/>
          </w:rPr>
          <w:t>n</w:t>
        </w:r>
      </w:ins>
      <w:r w:rsidR="00DA0E44">
        <w:rPr>
          <w:rFonts w:ascii="Times New Roman" w:hAnsi="Times New Roman" w:cs="Times New Roman"/>
          <w:sz w:val="24"/>
          <w:szCs w:val="24"/>
        </w:rPr>
        <w:t>do</w:t>
      </w:r>
      <w:ins w:id="480" w:author="Daniela Mountian" w:date="2017-08-25T13:22:00Z">
        <w:r w:rsidR="00E35180">
          <w:rPr>
            <w:rFonts w:ascii="Times New Roman" w:hAnsi="Times New Roman" w:cs="Times New Roman"/>
            <w:sz w:val="24"/>
            <w:szCs w:val="24"/>
          </w:rPr>
          <w:t>-se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0E4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do rio </w:t>
      </w:r>
      <w:r w:rsidR="000F1F3F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elixir incomparável, </w:t>
      </w:r>
      <w:r w:rsidR="000F1F3F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>valsa</w:t>
      </w:r>
      <w:r w:rsidR="00DA0E4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0E44">
        <w:rPr>
          <w:rFonts w:ascii="Times New Roman" w:hAnsi="Times New Roman" w:cs="Times New Roman"/>
          <w:sz w:val="24"/>
          <w:szCs w:val="24"/>
        </w:rPr>
        <w:t>soa</w:t>
      </w:r>
      <w:r w:rsidR="000F1F3F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pista de dança, executada</w:t>
      </w:r>
      <w:r w:rsidR="00DA0E4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orquestra de sopros d</w:t>
      </w:r>
      <w:ins w:id="481" w:author="Daniela Mountian" w:date="2017-08-25T14:06:00Z">
        <w:r w:rsidR="00FA308A">
          <w:rPr>
            <w:rFonts w:ascii="Times New Roman" w:hAnsi="Times New Roman" w:cs="Times New Roman"/>
            <w:sz w:val="24"/>
            <w:szCs w:val="24"/>
          </w:rPr>
          <w:t>a</w:t>
        </w:r>
      </w:ins>
      <w:r w:rsidR="00F95E17">
        <w:rPr>
          <w:rFonts w:ascii="Times New Roman" w:hAnsi="Times New Roman" w:cs="Times New Roman"/>
          <w:sz w:val="24"/>
          <w:szCs w:val="24"/>
        </w:rPr>
        <w:t xml:space="preserve"> </w:t>
      </w:r>
      <w:ins w:id="482" w:author="Daniela Mountian" w:date="2017-08-25T14:06:00Z">
        <w:r w:rsidR="00FA308A">
          <w:rPr>
            <w:rFonts w:ascii="Times New Roman" w:hAnsi="Times New Roman" w:cs="Times New Roman"/>
            <w:sz w:val="24"/>
            <w:szCs w:val="24"/>
          </w:rPr>
          <w:t>cooperativa</w:t>
        </w:r>
      </w:ins>
      <w:r w:rsidR="00F95E17">
        <w:rPr>
          <w:rFonts w:ascii="Times New Roman" w:hAnsi="Times New Roman" w:cs="Times New Roman"/>
          <w:sz w:val="24"/>
          <w:szCs w:val="24"/>
        </w:rPr>
        <w:t xml:space="preserve"> d</w:t>
      </w:r>
      <w:r w:rsidR="00FA308A">
        <w:rPr>
          <w:rFonts w:ascii="Times New Roman" w:hAnsi="Times New Roman" w:cs="Times New Roman"/>
          <w:sz w:val="24"/>
          <w:szCs w:val="24"/>
        </w:rPr>
        <w:t>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1A39">
        <w:rPr>
          <w:rFonts w:ascii="Times New Roman" w:hAnsi="Times New Roman" w:cs="Times New Roman"/>
          <w:sz w:val="24"/>
          <w:szCs w:val="24"/>
        </w:rPr>
        <w:t>empresas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</w:t>
      </w:r>
      <w:r w:rsidR="00DA0E44">
        <w:rPr>
          <w:rFonts w:ascii="Times New Roman" w:hAnsi="Times New Roman" w:cs="Times New Roman"/>
          <w:sz w:val="24"/>
          <w:szCs w:val="24"/>
        </w:rPr>
        <w:t>eixe</w:t>
      </w:r>
      <w:r w:rsidR="0024094F" w:rsidRPr="00C5704C">
        <w:rPr>
          <w:rFonts w:ascii="Times New Roman" w:hAnsi="Times New Roman" w:cs="Times New Roman"/>
          <w:sz w:val="24"/>
          <w:szCs w:val="24"/>
        </w:rPr>
        <w:t>, e</w:t>
      </w:r>
      <w:r w:rsidR="00DA0E4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0E44">
        <w:rPr>
          <w:rFonts w:ascii="Times New Roman" w:hAnsi="Times New Roman" w:cs="Times New Roman"/>
          <w:sz w:val="24"/>
          <w:szCs w:val="24"/>
        </w:rPr>
        <w:t>no alto,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céu sem Deus dos astrônomos</w:t>
      </w:r>
      <w:ins w:id="483" w:author="Daniela Mountian" w:date="2017-05-04T18:24:00Z">
        <w:r w:rsidR="000F1F3F">
          <w:rPr>
            <w:rFonts w:ascii="Times New Roman" w:hAnsi="Times New Roman" w:cs="Times New Roman"/>
            <w:sz w:val="24"/>
            <w:szCs w:val="24"/>
          </w:rPr>
          <w:t xml:space="preserve"> resplandecendo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A0E44">
        <w:rPr>
          <w:rFonts w:ascii="Times New Roman" w:hAnsi="Times New Roman" w:cs="Times New Roman"/>
          <w:sz w:val="24"/>
          <w:szCs w:val="24"/>
        </w:rPr>
        <w:t xml:space="preserve">sob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qual </w:t>
      </w:r>
      <w:r w:rsidR="00004420">
        <w:rPr>
          <w:rFonts w:ascii="Times New Roman" w:hAnsi="Times New Roman" w:cs="Times New Roman"/>
          <w:sz w:val="24"/>
          <w:szCs w:val="24"/>
        </w:rPr>
        <w:t xml:space="preserve">se vive </w:t>
      </w:r>
      <w:r w:rsidR="0024094F" w:rsidRPr="00C5704C">
        <w:rPr>
          <w:rFonts w:ascii="Times New Roman" w:hAnsi="Times New Roman" w:cs="Times New Roman"/>
          <w:sz w:val="24"/>
          <w:szCs w:val="24"/>
        </w:rPr>
        <w:t>mais tranquil</w:t>
      </w:r>
      <w:r w:rsidR="00004420">
        <w:rPr>
          <w:rFonts w:ascii="Times New Roman" w:hAnsi="Times New Roman" w:cs="Times New Roman"/>
          <w:sz w:val="24"/>
          <w:szCs w:val="24"/>
        </w:rPr>
        <w:t>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ele alegra </w:t>
      </w:r>
      <w:r w:rsidR="00DA0E44">
        <w:rPr>
          <w:rFonts w:ascii="Times New Roman" w:hAnsi="Times New Roman" w:cs="Times New Roman"/>
          <w:sz w:val="24"/>
          <w:szCs w:val="24"/>
        </w:rPr>
        <w:t>a todos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484" w:author="Daniela Mountian" w:date="2017-08-25T14:21:00Z">
        <w:r w:rsidR="0024094F" w:rsidRPr="00C5704C" w:rsidDel="008738F0">
          <w:rPr>
            <w:rFonts w:ascii="Times New Roman" w:hAnsi="Times New Roman" w:cs="Times New Roman"/>
            <w:sz w:val="24"/>
            <w:szCs w:val="24"/>
          </w:rPr>
          <w:delText>mas</w:delText>
        </w:r>
      </w:del>
      <w:ins w:id="485" w:author="Daniela Mountian" w:date="2017-08-25T14:21:00Z">
        <w:r w:rsidR="008738F0">
          <w:rPr>
            <w:rFonts w:ascii="Times New Roman" w:hAnsi="Times New Roman" w:cs="Times New Roman"/>
            <w:sz w:val="24"/>
            <w:szCs w:val="24"/>
          </w:rPr>
          <w:t>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486" w:author="Daniela Mountian" w:date="2017-05-04T18:23:00Z">
        <w:r w:rsidR="000F1F3F">
          <w:rPr>
            <w:rFonts w:ascii="Times New Roman" w:hAnsi="Times New Roman" w:cs="Times New Roman"/>
            <w:sz w:val="24"/>
            <w:szCs w:val="24"/>
          </w:rPr>
          <w:t xml:space="preserve">não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obriga a nada... </w:t>
      </w:r>
      <w:r w:rsidR="007A77AC">
        <w:rPr>
          <w:rFonts w:ascii="Times New Roman" w:hAnsi="Times New Roman" w:cs="Times New Roman"/>
          <w:sz w:val="24"/>
          <w:szCs w:val="24"/>
        </w:rPr>
        <w:t>Com dezessete anos, b</w:t>
      </w:r>
      <w:r w:rsidR="00D17963">
        <w:rPr>
          <w:rFonts w:ascii="Times New Roman" w:hAnsi="Times New Roman" w:cs="Times New Roman"/>
          <w:sz w:val="24"/>
          <w:szCs w:val="24"/>
        </w:rPr>
        <w:t>astaria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respirar a plenos pulmões, sonhar com o amor e olhar para a lua e </w:t>
      </w:r>
      <w:r w:rsidR="000F1F3F">
        <w:rPr>
          <w:rFonts w:ascii="Times New Roman" w:hAnsi="Times New Roman" w:cs="Times New Roman"/>
          <w:sz w:val="24"/>
          <w:szCs w:val="24"/>
        </w:rPr>
        <w:t xml:space="preserve">para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estrelas... Se não fosse </w:t>
      </w:r>
      <w:r w:rsidR="000F1F3F">
        <w:rPr>
          <w:rFonts w:ascii="Times New Roman" w:hAnsi="Times New Roman" w:cs="Times New Roman"/>
          <w:sz w:val="24"/>
          <w:szCs w:val="24"/>
        </w:rPr>
        <w:t xml:space="preserve">pela presença de </w:t>
      </w:r>
      <w:r w:rsidR="0024094F" w:rsidRPr="00C5704C">
        <w:rPr>
          <w:rFonts w:ascii="Times New Roman" w:hAnsi="Times New Roman" w:cs="Times New Roman"/>
          <w:sz w:val="24"/>
          <w:szCs w:val="24"/>
        </w:rPr>
        <w:t>Pávlov... Para uma moça, encontrar Pávlov à noite</w:t>
      </w:r>
      <w:r w:rsidR="000F1F3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F1F3F">
        <w:rPr>
          <w:rFonts w:ascii="Times New Roman" w:hAnsi="Times New Roman" w:cs="Times New Roman"/>
          <w:sz w:val="24"/>
          <w:szCs w:val="24"/>
        </w:rPr>
        <w:t>era uma ameaça terrível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0F1F3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004420">
        <w:rPr>
          <w:rFonts w:ascii="Times New Roman" w:hAnsi="Times New Roman" w:cs="Times New Roman"/>
          <w:sz w:val="24"/>
          <w:szCs w:val="24"/>
        </w:rPr>
        <w:t>noite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Tássia encontrou </w:t>
      </w:r>
      <w:r>
        <w:rPr>
          <w:rFonts w:ascii="Times New Roman" w:hAnsi="Times New Roman" w:cs="Times New Roman"/>
          <w:sz w:val="24"/>
          <w:szCs w:val="24"/>
        </w:rPr>
        <w:t xml:space="preserve">Pávlov </w:t>
      </w:r>
      <w:r w:rsidR="0024094F" w:rsidRPr="00C5704C">
        <w:rPr>
          <w:rFonts w:ascii="Times New Roman" w:hAnsi="Times New Roman" w:cs="Times New Roman"/>
          <w:sz w:val="24"/>
          <w:szCs w:val="24"/>
        </w:rPr>
        <w:t>perto 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lugar onde, durante a guerra, </w:t>
      </w:r>
      <w:r>
        <w:rPr>
          <w:rFonts w:ascii="Times New Roman" w:hAnsi="Times New Roman" w:cs="Times New Roman"/>
          <w:sz w:val="24"/>
          <w:szCs w:val="24"/>
        </w:rPr>
        <w:t>ele, ainda jovem,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1A39">
        <w:rPr>
          <w:rFonts w:ascii="Times New Roman" w:hAnsi="Times New Roman" w:cs="Times New Roman"/>
          <w:sz w:val="24"/>
          <w:szCs w:val="24"/>
        </w:rPr>
        <w:t>tentara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487" w:author="Daniela Mountian" w:date="2017-08-25T14:58:00Z">
        <w:r w:rsidR="0024094F" w:rsidRPr="00C5704C" w:rsidDel="0090475D">
          <w:rPr>
            <w:rFonts w:ascii="Times New Roman" w:hAnsi="Times New Roman" w:cs="Times New Roman"/>
            <w:sz w:val="24"/>
            <w:szCs w:val="24"/>
          </w:rPr>
          <w:delText>violentar</w:delText>
        </w:r>
      </w:del>
      <w:ins w:id="488" w:author="Daniela Mountian" w:date="2017-08-25T14:58:00Z">
        <w:r w:rsidR="0090475D">
          <w:rPr>
            <w:rFonts w:ascii="Times New Roman" w:hAnsi="Times New Roman" w:cs="Times New Roman"/>
            <w:sz w:val="24"/>
            <w:szCs w:val="24"/>
          </w:rPr>
          <w:t>assediar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D17963">
        <w:rPr>
          <w:rFonts w:ascii="Times New Roman" w:hAnsi="Times New Roman" w:cs="Times New Roman"/>
          <w:sz w:val="24"/>
          <w:szCs w:val="24"/>
        </w:rPr>
        <w:t>também</w:t>
      </w:r>
      <w:r w:rsidR="007A7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jovem </w:t>
      </w:r>
      <w:r w:rsidR="0024094F" w:rsidRPr="00C5704C">
        <w:rPr>
          <w:rFonts w:ascii="Times New Roman" w:hAnsi="Times New Roman" w:cs="Times New Roman"/>
          <w:sz w:val="24"/>
          <w:szCs w:val="24"/>
        </w:rPr>
        <w:t>Vera</w:t>
      </w:r>
      <w:r>
        <w:rPr>
          <w:rFonts w:ascii="Times New Roman" w:hAnsi="Times New Roman" w:cs="Times New Roman"/>
          <w:sz w:val="24"/>
          <w:szCs w:val="24"/>
        </w:rPr>
        <w:t>,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mesma hora. Claro que</w:t>
      </w:r>
      <w:del w:id="489" w:author="Daniela Mountian" w:date="2017-08-25T14:30:00Z">
        <w:r w:rsidR="0024094F" w:rsidRPr="00C5704C" w:rsidDel="001C3BB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490" w:author="Daniela Mountian" w:date="2017-08-25T14:32:00Z">
        <w:r w:rsidR="0024094F" w:rsidRPr="00C5704C" w:rsidDel="001C3BB6">
          <w:rPr>
            <w:rFonts w:ascii="Times New Roman" w:hAnsi="Times New Roman" w:cs="Times New Roman"/>
            <w:sz w:val="24"/>
            <w:szCs w:val="24"/>
          </w:rPr>
          <w:delText>foi</w:delText>
        </w:r>
        <w:r w:rsidDel="001C3BB6">
          <w:rPr>
            <w:rFonts w:ascii="Times New Roman" w:hAnsi="Times New Roman" w:cs="Times New Roman"/>
            <w:sz w:val="24"/>
            <w:szCs w:val="24"/>
          </w:rPr>
          <w:delText xml:space="preserve"> tudo</w:delText>
        </w:r>
      </w:del>
      <w:ins w:id="491" w:author="Daniela Mountian" w:date="2017-08-25T14:32:00Z">
        <w:r w:rsidR="001C3BB6">
          <w:rPr>
            <w:rFonts w:ascii="Times New Roman" w:hAnsi="Times New Roman" w:cs="Times New Roman"/>
            <w:sz w:val="24"/>
            <w:szCs w:val="24"/>
          </w:rPr>
          <w:t>não passou de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coincidência. Pávlov agarrou-a sem </w:t>
      </w:r>
      <w:r w:rsidR="00D17963">
        <w:rPr>
          <w:rFonts w:ascii="Times New Roman" w:hAnsi="Times New Roman" w:cs="Times New Roman"/>
          <w:sz w:val="24"/>
          <w:szCs w:val="24"/>
        </w:rPr>
        <w:t>palavras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E85F34">
        <w:rPr>
          <w:rFonts w:ascii="Times New Roman" w:hAnsi="Times New Roman" w:cs="Times New Roman"/>
          <w:sz w:val="24"/>
          <w:szCs w:val="24"/>
        </w:rPr>
        <w:t xml:space="preserve"> em silêncio,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85F34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492" w:author="Daniela Mountian" w:date="2017-08-25T14:33:00Z">
        <w:r w:rsidR="0024094F" w:rsidRPr="00C5704C" w:rsidDel="001C3BB6">
          <w:rPr>
            <w:rFonts w:ascii="Times New Roman" w:hAnsi="Times New Roman" w:cs="Times New Roman"/>
            <w:sz w:val="24"/>
            <w:szCs w:val="24"/>
          </w:rPr>
          <w:delText>por</w:delText>
        </w:r>
      </w:del>
      <w:ins w:id="493" w:author="Daniela Mountian" w:date="2017-08-25T14:33:00Z">
        <w:r w:rsidR="001C3BB6">
          <w:rPr>
            <w:rFonts w:ascii="Times New Roman" w:hAnsi="Times New Roman" w:cs="Times New Roman"/>
            <w:sz w:val="24"/>
            <w:szCs w:val="24"/>
          </w:rPr>
          <w:t>um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milagre </w:t>
      </w:r>
      <w:r w:rsidR="00E85F34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Tássia </w:t>
      </w:r>
      <w:ins w:id="494" w:author="Daniela Mountian" w:date="2017-08-25T14:34:00Z">
        <w:r w:rsidR="001C3BB6">
          <w:rPr>
            <w:rFonts w:ascii="Times New Roman" w:hAnsi="Times New Roman" w:cs="Times New Roman"/>
            <w:sz w:val="24"/>
            <w:szCs w:val="24"/>
          </w:rPr>
          <w:t xml:space="preserve">tenha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consegui</w:t>
      </w:r>
      <w:del w:id="495" w:author="Daniela Mountian" w:date="2017-08-25T14:34:00Z">
        <w:r w:rsidR="0024094F" w:rsidRPr="00C5704C" w:rsidDel="001C3BB6">
          <w:rPr>
            <w:rFonts w:ascii="Times New Roman" w:hAnsi="Times New Roman" w:cs="Times New Roman"/>
            <w:sz w:val="24"/>
            <w:szCs w:val="24"/>
          </w:rPr>
          <w:delText>u</w:delText>
        </w:r>
      </w:del>
      <w:ins w:id="496" w:author="Daniela Mountian" w:date="2017-08-25T14:34:00Z">
        <w:r w:rsidR="001C3BB6">
          <w:rPr>
            <w:rFonts w:ascii="Times New Roman" w:hAnsi="Times New Roman" w:cs="Times New Roman"/>
            <w:sz w:val="24"/>
            <w:szCs w:val="24"/>
          </w:rPr>
          <w:t>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soltar</w:t>
      </w:r>
      <w:r w:rsidR="00E85F3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85F34">
        <w:rPr>
          <w:rFonts w:ascii="Times New Roman" w:hAnsi="Times New Roman" w:cs="Times New Roman"/>
          <w:sz w:val="24"/>
          <w:szCs w:val="24"/>
        </w:rPr>
        <w:t>indo correndo para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 a blusa rasgada, toda trêmula, </w:t>
      </w:r>
      <w:r w:rsidR="00E85F34">
        <w:rPr>
          <w:rFonts w:ascii="Times New Roman" w:hAnsi="Times New Roman" w:cs="Times New Roman"/>
          <w:sz w:val="24"/>
          <w:szCs w:val="24"/>
        </w:rPr>
        <w:t>atirando-se ao colo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mãe. </w:t>
      </w:r>
      <w:r w:rsidR="00E85F34">
        <w:rPr>
          <w:rFonts w:ascii="Times New Roman" w:hAnsi="Times New Roman" w:cs="Times New Roman"/>
          <w:sz w:val="24"/>
          <w:szCs w:val="24"/>
        </w:rPr>
        <w:t xml:space="preserve">Nesse dia,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Andrei estava viajando, </w:t>
      </w:r>
      <w:r w:rsidR="00E85F34">
        <w:rPr>
          <w:rFonts w:ascii="Times New Roman" w:hAnsi="Times New Roman" w:cs="Times New Roman"/>
          <w:sz w:val="24"/>
          <w:szCs w:val="24"/>
        </w:rPr>
        <w:t>tinha 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5F34">
        <w:rPr>
          <w:rFonts w:ascii="Times New Roman" w:hAnsi="Times New Roman" w:cs="Times New Roman"/>
          <w:sz w:val="24"/>
          <w:szCs w:val="24"/>
        </w:rPr>
        <w:t>vender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5F34">
        <w:rPr>
          <w:rFonts w:ascii="Times New Roman" w:hAnsi="Times New Roman" w:cs="Times New Roman"/>
          <w:sz w:val="24"/>
          <w:szCs w:val="24"/>
        </w:rPr>
        <w:t>suas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5F34">
        <w:rPr>
          <w:rFonts w:ascii="Times New Roman" w:hAnsi="Times New Roman" w:cs="Times New Roman"/>
          <w:sz w:val="24"/>
          <w:szCs w:val="24"/>
        </w:rPr>
        <w:t>peças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madeira </w:t>
      </w:r>
      <w:r w:rsidR="00E85F34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Górki. </w:t>
      </w:r>
      <w:r w:rsidR="007C3C0F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4420">
        <w:rPr>
          <w:rFonts w:ascii="Times New Roman" w:hAnsi="Times New Roman" w:cs="Times New Roman"/>
          <w:sz w:val="24"/>
          <w:szCs w:val="24"/>
        </w:rPr>
        <w:t xml:space="preserve">só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voltou </w:t>
      </w:r>
      <w:r w:rsidR="00004420">
        <w:rPr>
          <w:rFonts w:ascii="Times New Roman" w:hAnsi="Times New Roman" w:cs="Times New Roman"/>
          <w:sz w:val="24"/>
          <w:szCs w:val="24"/>
        </w:rPr>
        <w:t>dois dias depois</w:t>
      </w:r>
      <w:r w:rsidR="00CB1A39">
        <w:rPr>
          <w:rFonts w:ascii="Times New Roman" w:hAnsi="Times New Roman" w:cs="Times New Roman"/>
          <w:sz w:val="24"/>
          <w:szCs w:val="24"/>
        </w:rPr>
        <w:t>,</w:t>
      </w:r>
      <w:r w:rsidR="00E85F3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relativamente </w:t>
      </w:r>
      <w:r w:rsidR="00E85F34">
        <w:rPr>
          <w:rFonts w:ascii="Times New Roman" w:hAnsi="Times New Roman" w:cs="Times New Roman"/>
          <w:sz w:val="24"/>
          <w:szCs w:val="24"/>
        </w:rPr>
        <w:t>calmo</w:t>
      </w:r>
      <w:r w:rsidR="0024094F" w:rsidRPr="00C5704C">
        <w:rPr>
          <w:rFonts w:ascii="Times New Roman" w:hAnsi="Times New Roman" w:cs="Times New Roman"/>
          <w:sz w:val="24"/>
          <w:szCs w:val="24"/>
        </w:rPr>
        <w:t>; por sorte, era o período de lua nova. Vera lhe disse:</w:t>
      </w:r>
    </w:p>
    <w:p w:rsidR="0024094F" w:rsidRPr="00C5704C" w:rsidRDefault="008327E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</w:t>
      </w:r>
      <w:r w:rsidR="00E85F34">
        <w:rPr>
          <w:rFonts w:ascii="Times New Roman" w:hAnsi="Times New Roman" w:cs="Times New Roman"/>
          <w:sz w:val="24"/>
          <w:szCs w:val="24"/>
        </w:rPr>
        <w:t>sai para beber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Pávlov, diz que ele é um </w:t>
      </w:r>
      <w:commentRangeStart w:id="497"/>
      <w:r w:rsidR="0024094F" w:rsidRPr="00C5704C">
        <w:rPr>
          <w:rFonts w:ascii="Times New Roman" w:hAnsi="Times New Roman" w:cs="Times New Roman"/>
          <w:sz w:val="24"/>
          <w:szCs w:val="24"/>
        </w:rPr>
        <w:t>veterano de guerra</w:t>
      </w:r>
      <w:commentRangeEnd w:id="497"/>
      <w:r w:rsidR="00E85F34">
        <w:rPr>
          <w:rStyle w:val="Refdecomentrio"/>
          <w:rFonts w:cs="Times New Roman"/>
          <w:lang w:val="x-none"/>
        </w:rPr>
        <w:commentReference w:id="49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85F34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amigo, </w:t>
      </w:r>
      <w:r w:rsidR="00E85F34">
        <w:rPr>
          <w:rFonts w:ascii="Times New Roman" w:hAnsi="Times New Roman" w:cs="Times New Roman"/>
          <w:sz w:val="24"/>
          <w:szCs w:val="24"/>
        </w:rPr>
        <w:t>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5F34">
        <w:rPr>
          <w:rFonts w:ascii="Times New Roman" w:hAnsi="Times New Roman" w:cs="Times New Roman"/>
          <w:sz w:val="24"/>
          <w:szCs w:val="24"/>
        </w:rPr>
        <w:t xml:space="preserve">saiba 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anteontem </w:t>
      </w:r>
      <w:r w:rsidR="00E85F34">
        <w:rPr>
          <w:rFonts w:ascii="Times New Roman" w:hAnsi="Times New Roman" w:cs="Times New Roman"/>
          <w:sz w:val="24"/>
          <w:szCs w:val="24"/>
        </w:rPr>
        <w:t>ele ten</w:t>
      </w:r>
      <w:r w:rsidR="007C3C0F">
        <w:rPr>
          <w:rFonts w:ascii="Times New Roman" w:hAnsi="Times New Roman" w:cs="Times New Roman"/>
          <w:sz w:val="24"/>
          <w:szCs w:val="24"/>
        </w:rPr>
        <w:t>t</w:t>
      </w:r>
      <w:r w:rsidR="00E85F34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5E5C">
        <w:rPr>
          <w:rFonts w:ascii="Times New Roman" w:hAnsi="Times New Roman" w:cs="Times New Roman"/>
          <w:sz w:val="24"/>
          <w:szCs w:val="24"/>
        </w:rPr>
        <w:t>agarrar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sua filha.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face d</w:t>
      </w:r>
      <w:r w:rsidR="00BF5E5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escureceu, e ele disse:</w:t>
      </w:r>
    </w:p>
    <w:p w:rsidR="00CA7BF4" w:rsidRDefault="008327E0" w:rsidP="00DA749A">
      <w:pPr>
        <w:spacing w:after="0" w:line="360" w:lineRule="auto"/>
        <w:ind w:firstLine="709"/>
        <w:jc w:val="both"/>
        <w:rPr>
          <w:ins w:id="498" w:author="Daniela Mountian" w:date="2017-05-04T18:46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7BF4">
        <w:rPr>
          <w:rFonts w:ascii="Times New Roman" w:hAnsi="Times New Roman" w:cs="Times New Roman"/>
          <w:sz w:val="24"/>
          <w:szCs w:val="24"/>
        </w:rPr>
        <w:t>Na certa,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achou que a filha puxou a mãe, que tem a mesma fraqueza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04420">
        <w:rPr>
          <w:rFonts w:ascii="Times New Roman" w:hAnsi="Times New Roman" w:cs="Times New Roman"/>
          <w:sz w:val="24"/>
          <w:szCs w:val="24"/>
        </w:rPr>
        <w:t>saiu de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embora já estivesse tarde. </w:t>
      </w:r>
    </w:p>
    <w:p w:rsidR="00CA7BF4" w:rsidRDefault="0024094F" w:rsidP="00DA749A">
      <w:pPr>
        <w:spacing w:after="0" w:line="360" w:lineRule="auto"/>
        <w:ind w:firstLine="709"/>
        <w:jc w:val="both"/>
        <w:rPr>
          <w:ins w:id="499" w:author="Daniela Mountian" w:date="2017-05-04T18:46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Após meia hora, </w:t>
      </w:r>
      <w:r w:rsidR="00D17963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voltou e disse </w:t>
      </w:r>
      <w:r w:rsidR="00004420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Tássia: </w:t>
      </w:r>
    </w:p>
    <w:p w:rsidR="0024094F" w:rsidRPr="00C5704C" w:rsidRDefault="008327E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75D">
        <w:rPr>
          <w:rFonts w:ascii="Times New Roman" w:hAnsi="Times New Roman" w:cs="Times New Roman"/>
          <w:sz w:val="24"/>
          <w:szCs w:val="24"/>
        </w:rPr>
        <w:t>—</w:t>
      </w:r>
      <w:r w:rsidR="0024094F" w:rsidRPr="0090475D">
        <w:rPr>
          <w:rFonts w:ascii="Times New Roman" w:hAnsi="Times New Roman" w:cs="Times New Roman"/>
          <w:sz w:val="24"/>
          <w:szCs w:val="24"/>
        </w:rPr>
        <w:t xml:space="preserve"> Não tenha medo, filhinha, pode andar tranquila, ele não vai mais tocar em você.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não sei escrever </w:t>
      </w:r>
      <w:r w:rsidR="00946E1E">
        <w:rPr>
          <w:rFonts w:ascii="Times New Roman" w:hAnsi="Times New Roman" w:cs="Times New Roman"/>
          <w:sz w:val="24"/>
          <w:szCs w:val="24"/>
        </w:rPr>
        <w:t>versos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mas posso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fazer seus olhos </w:t>
      </w:r>
      <w:r w:rsidR="00946E1E">
        <w:rPr>
          <w:rFonts w:ascii="Times New Roman" w:hAnsi="Times New Roman" w:cs="Times New Roman"/>
          <w:sz w:val="24"/>
          <w:szCs w:val="24"/>
        </w:rPr>
        <w:t>saltarem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 realmente Pávlov não se aproximou mais de Tássia, somente </w:t>
      </w:r>
      <w:r w:rsidR="00A4254A">
        <w:rPr>
          <w:rFonts w:ascii="Times New Roman" w:hAnsi="Times New Roman" w:cs="Times New Roman"/>
          <w:sz w:val="24"/>
          <w:szCs w:val="24"/>
        </w:rPr>
        <w:t>fit</w:t>
      </w:r>
      <w:r w:rsidR="00E57291">
        <w:rPr>
          <w:rFonts w:ascii="Times New Roman" w:hAnsi="Times New Roman" w:cs="Times New Roman"/>
          <w:sz w:val="24"/>
          <w:szCs w:val="24"/>
        </w:rPr>
        <w:t>ava</w:t>
      </w:r>
      <w:r w:rsidR="00A4254A">
        <w:rPr>
          <w:rFonts w:ascii="Times New Roman" w:hAnsi="Times New Roman" w:cs="Times New Roman"/>
          <w:sz w:val="24"/>
          <w:szCs w:val="24"/>
        </w:rPr>
        <w:t>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longe. No entanto, Vera não tinha</w:t>
      </w:r>
      <w:r w:rsidR="00E57291">
        <w:rPr>
          <w:rFonts w:ascii="Times New Roman" w:hAnsi="Times New Roman" w:cs="Times New Roman"/>
          <w:sz w:val="24"/>
          <w:szCs w:val="24"/>
        </w:rPr>
        <w:t xml:space="preserve"> plena convicção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E5729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57291">
        <w:rPr>
          <w:rFonts w:ascii="Times New Roman" w:hAnsi="Times New Roman" w:cs="Times New Roman"/>
          <w:sz w:val="24"/>
          <w:szCs w:val="24"/>
        </w:rPr>
        <w:t>que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filha</w:t>
      </w:r>
      <w:r w:rsidR="00E57291">
        <w:rPr>
          <w:rFonts w:ascii="Times New Roman" w:hAnsi="Times New Roman" w:cs="Times New Roman"/>
          <w:sz w:val="24"/>
          <w:szCs w:val="24"/>
        </w:rPr>
        <w:t xml:space="preserve"> estava em segurança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sabia </w:t>
      </w:r>
      <w:r w:rsidR="00681478">
        <w:rPr>
          <w:rFonts w:ascii="Times New Roman" w:hAnsi="Times New Roman" w:cs="Times New Roman"/>
          <w:sz w:val="24"/>
          <w:szCs w:val="24"/>
        </w:rPr>
        <w:t xml:space="preserve">que o lado viril </w:t>
      </w:r>
      <w:r w:rsidR="00E57291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Pávlov ficava </w:t>
      </w:r>
      <w:r w:rsidR="00E57291">
        <w:rPr>
          <w:rFonts w:ascii="Times New Roman" w:hAnsi="Times New Roman" w:cs="Times New Roman"/>
          <w:sz w:val="24"/>
          <w:szCs w:val="24"/>
        </w:rPr>
        <w:t>atiçad</w:t>
      </w:r>
      <w:r w:rsidR="00681478">
        <w:rPr>
          <w:rFonts w:ascii="Times New Roman" w:hAnsi="Times New Roman" w:cs="Times New Roman"/>
          <w:sz w:val="24"/>
          <w:szCs w:val="24"/>
        </w:rPr>
        <w:t>o</w:t>
      </w:r>
      <w:r w:rsidR="00E5729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quando </w:t>
      </w:r>
      <w:r w:rsidR="00E57291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bebia... Diziam que ele andava pela floresta com uma espingarda, como </w:t>
      </w:r>
      <w:r w:rsidR="00DC2403">
        <w:rPr>
          <w:rFonts w:ascii="Times New Roman" w:hAnsi="Times New Roman" w:cs="Times New Roman"/>
          <w:sz w:val="24"/>
          <w:szCs w:val="24"/>
        </w:rPr>
        <w:t>se estivesse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caça</w:t>
      </w:r>
      <w:r w:rsidR="00DC2403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C6036">
        <w:rPr>
          <w:rFonts w:ascii="Times New Roman" w:hAnsi="Times New Roman" w:cs="Times New Roman"/>
          <w:sz w:val="24"/>
          <w:szCs w:val="24"/>
        </w:rPr>
        <w:t>Em todo caso,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2403">
        <w:rPr>
          <w:rFonts w:ascii="Times New Roman" w:hAnsi="Times New Roman" w:cs="Times New Roman"/>
          <w:sz w:val="24"/>
          <w:szCs w:val="24"/>
        </w:rPr>
        <w:t>não era 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2403">
        <w:rPr>
          <w:rFonts w:ascii="Times New Roman" w:hAnsi="Times New Roman" w:cs="Times New Roman"/>
          <w:sz w:val="24"/>
          <w:szCs w:val="24"/>
        </w:rPr>
        <w:t>contra Pávlov que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moça</w:t>
      </w:r>
      <w:r w:rsidR="00DC240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deveria</w:t>
      </w:r>
      <w:r w:rsidR="00DC2403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precaver..</w:t>
      </w:r>
      <w:r w:rsidR="008327E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500" w:author="Daniela Mountian" w:date="2017-08-25T15:10:00Z">
        <w:r w:rsidR="00936D8E">
          <w:rPr>
            <w:rFonts w:ascii="Times New Roman" w:hAnsi="Times New Roman" w:cs="Times New Roman"/>
            <w:sz w:val="24"/>
            <w:szCs w:val="24"/>
          </w:rPr>
          <w:t>F</w:t>
        </w:r>
      </w:ins>
      <w:ins w:id="501" w:author="Daniela Mountian" w:date="2017-05-07T00:50:00Z">
        <w:r w:rsidR="005A139C">
          <w:rPr>
            <w:rFonts w:ascii="Times New Roman" w:hAnsi="Times New Roman" w:cs="Times New Roman"/>
            <w:sz w:val="24"/>
            <w:szCs w:val="24"/>
          </w:rPr>
          <w:t xml:space="preserve">azia </w:t>
        </w:r>
      </w:ins>
      <w:ins w:id="502" w:author="Daniela Mountian" w:date="2017-08-25T15:09:00Z">
        <w:r w:rsidR="00936D8E">
          <w:rPr>
            <w:rFonts w:ascii="Times New Roman" w:hAnsi="Times New Roman" w:cs="Times New Roman"/>
            <w:sz w:val="24"/>
            <w:szCs w:val="24"/>
          </w:rPr>
          <w:t>anos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que Vera amava e </w:t>
      </w:r>
      <w:r w:rsidR="00751013">
        <w:rPr>
          <w:rFonts w:ascii="Times New Roman" w:hAnsi="Times New Roman" w:cs="Times New Roman"/>
          <w:sz w:val="24"/>
          <w:szCs w:val="24"/>
        </w:rPr>
        <w:t>protegia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filha.</w:t>
      </w:r>
      <w:r w:rsidR="008327E0">
        <w:rPr>
          <w:rFonts w:ascii="Times New Roman" w:hAnsi="Times New Roman" w:cs="Times New Roman"/>
          <w:sz w:val="24"/>
          <w:szCs w:val="24"/>
        </w:rPr>
        <w:t xml:space="preserve"> </w:t>
      </w:r>
      <w:r w:rsidR="005A139C" w:rsidRPr="0090475D">
        <w:rPr>
          <w:rFonts w:ascii="Times New Roman" w:hAnsi="Times New Roman" w:cs="Times New Roman"/>
          <w:sz w:val="24"/>
          <w:szCs w:val="24"/>
        </w:rPr>
        <w:t>Mas</w:t>
      </w:r>
      <w:r w:rsidR="005A139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devia ser </w:t>
      </w:r>
      <w:r w:rsidR="003F0FD1">
        <w:rPr>
          <w:rFonts w:ascii="Times New Roman" w:hAnsi="Times New Roman" w:cs="Times New Roman"/>
          <w:sz w:val="24"/>
          <w:szCs w:val="24"/>
        </w:rPr>
        <w:t>forte</w:t>
      </w:r>
      <w:r w:rsidR="0037148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loucura que a dominou, </w:t>
      </w:r>
      <w:r w:rsidR="003F0FD1">
        <w:rPr>
          <w:rFonts w:ascii="Times New Roman" w:hAnsi="Times New Roman" w:cs="Times New Roman"/>
          <w:sz w:val="24"/>
          <w:szCs w:val="24"/>
        </w:rPr>
        <w:t>já que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us</w:t>
      </w:r>
      <w:r w:rsidR="003F0FD1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própria filha para seus propósitos</w:t>
      </w:r>
      <w:r w:rsidR="0037148F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1588">
        <w:rPr>
          <w:rFonts w:ascii="Times New Roman" w:hAnsi="Times New Roman" w:cs="Times New Roman"/>
          <w:sz w:val="24"/>
          <w:szCs w:val="24"/>
        </w:rPr>
        <w:t xml:space="preserve">Essa mulher tinha tudo </w:t>
      </w:r>
      <w:r w:rsidR="00785A63">
        <w:rPr>
          <w:rFonts w:ascii="Times New Roman" w:hAnsi="Times New Roman" w:cs="Times New Roman"/>
          <w:sz w:val="24"/>
          <w:szCs w:val="24"/>
        </w:rPr>
        <w:t xml:space="preserve">engenhosamente </w:t>
      </w:r>
      <w:r w:rsidR="00EA1588">
        <w:rPr>
          <w:rFonts w:ascii="Times New Roman" w:hAnsi="Times New Roman" w:cs="Times New Roman"/>
          <w:sz w:val="24"/>
          <w:szCs w:val="24"/>
        </w:rPr>
        <w:t>planejado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fo</w:t>
      </w:r>
      <w:ins w:id="503" w:author="Daniela Mountian" w:date="2017-08-25T15:05:00Z">
        <w:r w:rsidR="0090475D">
          <w:rPr>
            <w:rFonts w:ascii="Times New Roman" w:hAnsi="Times New Roman" w:cs="Times New Roman"/>
            <w:sz w:val="24"/>
            <w:szCs w:val="24"/>
          </w:rPr>
          <w:t>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1013">
        <w:rPr>
          <w:rFonts w:ascii="Times New Roman" w:hAnsi="Times New Roman" w:cs="Times New Roman"/>
          <w:sz w:val="24"/>
          <w:szCs w:val="24"/>
        </w:rPr>
        <w:t>à casa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Tchesnokova dizer que sua filha iria </w:t>
      </w:r>
      <w:r w:rsidR="000C11BB">
        <w:rPr>
          <w:rFonts w:ascii="Times New Roman" w:hAnsi="Times New Roman" w:cs="Times New Roman"/>
          <w:sz w:val="24"/>
          <w:szCs w:val="24"/>
        </w:rPr>
        <w:t>colher</w:t>
      </w:r>
      <w:r w:rsidR="000C11B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sozinha framboesas no </w:t>
      </w:r>
      <w:r w:rsidR="00751013">
        <w:rPr>
          <w:rFonts w:ascii="Times New Roman" w:hAnsi="Times New Roman" w:cs="Times New Roman"/>
          <w:sz w:val="24"/>
          <w:szCs w:val="24"/>
        </w:rPr>
        <w:t>pico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</w:t>
      </w:r>
      <w:r w:rsidRPr="0090475D">
        <w:rPr>
          <w:rFonts w:ascii="Times New Roman" w:hAnsi="Times New Roman" w:cs="Times New Roman"/>
          <w:sz w:val="24"/>
          <w:szCs w:val="24"/>
        </w:rPr>
        <w:t xml:space="preserve">um </w:t>
      </w:r>
      <w:r w:rsidR="00751013" w:rsidRPr="0090475D">
        <w:rPr>
          <w:rFonts w:ascii="Times New Roman" w:hAnsi="Times New Roman" w:cs="Times New Roman"/>
          <w:sz w:val="24"/>
          <w:szCs w:val="24"/>
        </w:rPr>
        <w:t xml:space="preserve">riacho </w:t>
      </w:r>
      <w:r w:rsidR="0037148F" w:rsidRPr="0090475D">
        <w:rPr>
          <w:rFonts w:ascii="Times New Roman" w:hAnsi="Times New Roman" w:cs="Times New Roman"/>
          <w:sz w:val="24"/>
          <w:szCs w:val="24"/>
        </w:rPr>
        <w:t>corria</w:t>
      </w:r>
      <w:r w:rsidR="00751013" w:rsidRPr="0090475D">
        <w:rPr>
          <w:rFonts w:ascii="Times New Roman" w:hAnsi="Times New Roman" w:cs="Times New Roman"/>
          <w:sz w:val="24"/>
          <w:szCs w:val="24"/>
        </w:rPr>
        <w:t xml:space="preserve"> de um</w:t>
      </w:r>
      <w:r w:rsidRPr="0090475D">
        <w:rPr>
          <w:rFonts w:ascii="Times New Roman" w:hAnsi="Times New Roman" w:cs="Times New Roman"/>
          <w:sz w:val="24"/>
          <w:szCs w:val="24"/>
        </w:rPr>
        <w:t xml:space="preserve"> barranco</w:t>
      </w:r>
      <w:ins w:id="504" w:author="Daniela Mountian" w:date="2017-05-06T13:34:00Z">
        <w:r w:rsidR="00785A6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5A63"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 xml:space="preserve">ue ela iria </w:t>
      </w:r>
      <w:r w:rsidR="00785A63">
        <w:rPr>
          <w:rFonts w:ascii="Times New Roman" w:hAnsi="Times New Roman" w:cs="Times New Roman"/>
          <w:sz w:val="24"/>
          <w:szCs w:val="24"/>
        </w:rPr>
        <w:t>por volta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sete da manhã, </w:t>
      </w:r>
      <w:r w:rsidR="00785A63">
        <w:rPr>
          <w:rFonts w:ascii="Times New Roman" w:hAnsi="Times New Roman" w:cs="Times New Roman"/>
          <w:sz w:val="24"/>
          <w:szCs w:val="24"/>
        </w:rPr>
        <w:t xml:space="preserve">ou até antes, pois </w:t>
      </w:r>
      <w:r w:rsidR="005A139C">
        <w:rPr>
          <w:rFonts w:ascii="Times New Roman" w:hAnsi="Times New Roman" w:cs="Times New Roman"/>
          <w:sz w:val="24"/>
          <w:szCs w:val="24"/>
        </w:rPr>
        <w:t xml:space="preserve">era quando </w:t>
      </w:r>
      <w:r w:rsidR="00785A63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menos gente e mais framboesas. </w:t>
      </w:r>
    </w:p>
    <w:p w:rsidR="0024094F" w:rsidRPr="00C5704C" w:rsidRDefault="00785A6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amanheceu</w:t>
      </w:r>
      <w:r w:rsidR="0075101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1A39">
        <w:rPr>
          <w:rFonts w:ascii="Times New Roman" w:hAnsi="Times New Roman" w:cs="Times New Roman"/>
          <w:sz w:val="24"/>
          <w:szCs w:val="24"/>
        </w:rPr>
        <w:t>Tássia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levantou, comeu apressadamente, pegou as cestas e foi para a floresta, </w:t>
      </w:r>
      <w:ins w:id="505" w:author="Daniela Mountian" w:date="2017-08-25T15:19:00Z">
        <w:r w:rsidR="006043D6">
          <w:rPr>
            <w:rFonts w:ascii="Times New Roman" w:hAnsi="Times New Roman" w:cs="Times New Roman"/>
            <w:sz w:val="24"/>
            <w:szCs w:val="24"/>
          </w:rPr>
          <w:t>seguida de sua</w:t>
        </w:r>
      </w:ins>
      <w:ins w:id="506" w:author="Daniela Mountian" w:date="2017-08-25T15:20:00Z">
        <w:r w:rsidR="006043D6">
          <w:rPr>
            <w:rFonts w:ascii="Times New Roman" w:hAnsi="Times New Roman" w:cs="Times New Roman"/>
            <w:sz w:val="24"/>
            <w:szCs w:val="24"/>
          </w:rPr>
          <w:t xml:space="preserve"> mãe, que</w:t>
        </w:r>
      </w:ins>
      <w:r>
        <w:rPr>
          <w:rFonts w:ascii="Times New Roman" w:hAnsi="Times New Roman" w:cs="Times New Roman"/>
          <w:sz w:val="24"/>
          <w:szCs w:val="24"/>
        </w:rPr>
        <w:t xml:space="preserve"> havia inventado </w:t>
      </w:r>
      <w:r w:rsidRPr="00936D8E">
        <w:rPr>
          <w:rFonts w:ascii="Times New Roman" w:hAnsi="Times New Roman" w:cs="Times New Roman"/>
          <w:sz w:val="24"/>
          <w:szCs w:val="24"/>
        </w:rPr>
        <w:t>a</w:t>
      </w:r>
      <w:r w:rsidR="0024094F" w:rsidRPr="00936D8E">
        <w:rPr>
          <w:rFonts w:ascii="Times New Roman" w:hAnsi="Times New Roman" w:cs="Times New Roman"/>
          <w:sz w:val="24"/>
          <w:szCs w:val="24"/>
        </w:rPr>
        <w:t xml:space="preserve"> história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estar ocupada</w:t>
      </w:r>
      <w:r w:rsidR="00AA542D">
        <w:rPr>
          <w:rFonts w:ascii="Times New Roman" w:hAnsi="Times New Roman" w:cs="Times New Roman"/>
          <w:sz w:val="24"/>
          <w:szCs w:val="24"/>
        </w:rPr>
        <w:t xml:space="preserve"> aos domingos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oficina. Vera </w:t>
      </w:r>
      <w:r w:rsidR="00543090">
        <w:rPr>
          <w:rFonts w:ascii="Times New Roman" w:hAnsi="Times New Roman" w:cs="Times New Roman"/>
          <w:sz w:val="24"/>
          <w:szCs w:val="24"/>
        </w:rPr>
        <w:t>embrenhou-se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3090">
        <w:rPr>
          <w:rFonts w:ascii="Times New Roman" w:hAnsi="Times New Roman" w:cs="Times New Roman"/>
          <w:sz w:val="24"/>
          <w:szCs w:val="24"/>
        </w:rPr>
        <w:t>cuidadosamente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3090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arbusto, pensando </w:t>
      </w:r>
      <w:r w:rsidR="00584EB3">
        <w:rPr>
          <w:rFonts w:ascii="Times New Roman" w:hAnsi="Times New Roman" w:cs="Times New Roman"/>
          <w:sz w:val="24"/>
          <w:szCs w:val="24"/>
        </w:rPr>
        <w:t>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inquietação: “Será que Dã Iákovlevitch virá?”</w:t>
      </w:r>
      <w:r w:rsidR="00543090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3090">
        <w:rPr>
          <w:rFonts w:ascii="Times New Roman" w:hAnsi="Times New Roman" w:cs="Times New Roman"/>
          <w:sz w:val="24"/>
          <w:szCs w:val="24"/>
        </w:rPr>
        <w:t xml:space="preserve">Ela </w:t>
      </w:r>
      <w:ins w:id="507" w:author="Daniela Mountian" w:date="2017-08-25T15:37:00Z">
        <w:r w:rsidR="004227BD">
          <w:rPr>
            <w:rFonts w:ascii="Times New Roman" w:hAnsi="Times New Roman" w:cs="Times New Roman"/>
            <w:sz w:val="24"/>
            <w:szCs w:val="24"/>
          </w:rPr>
          <w:t xml:space="preserve">havia se </w:t>
        </w:r>
      </w:ins>
      <w:r w:rsidR="00543090">
        <w:rPr>
          <w:rFonts w:ascii="Times New Roman" w:hAnsi="Times New Roman" w:cs="Times New Roman"/>
          <w:sz w:val="24"/>
          <w:szCs w:val="24"/>
        </w:rPr>
        <w:t>inform</w:t>
      </w:r>
      <w:r w:rsidR="006043D6">
        <w:rPr>
          <w:rFonts w:ascii="Times New Roman" w:hAnsi="Times New Roman" w:cs="Times New Roman"/>
          <w:sz w:val="24"/>
          <w:szCs w:val="24"/>
        </w:rPr>
        <w:t>a</w:t>
      </w:r>
      <w:ins w:id="508" w:author="Daniela Mountian" w:date="2017-08-25T15:37:00Z">
        <w:r w:rsidR="004227BD">
          <w:rPr>
            <w:rFonts w:ascii="Times New Roman" w:hAnsi="Times New Roman" w:cs="Times New Roman"/>
            <w:sz w:val="24"/>
            <w:szCs w:val="24"/>
          </w:rPr>
          <w:t>do</w:t>
        </w:r>
      </w:ins>
      <w:r w:rsidR="00543090">
        <w:rPr>
          <w:rFonts w:ascii="Times New Roman" w:hAnsi="Times New Roman" w:cs="Times New Roman"/>
          <w:sz w:val="24"/>
          <w:szCs w:val="24"/>
        </w:rPr>
        <w:t xml:space="preserve"> de </w:t>
      </w:r>
      <w:r w:rsidR="0024094F" w:rsidRPr="00C5704C">
        <w:rPr>
          <w:rFonts w:ascii="Times New Roman" w:hAnsi="Times New Roman" w:cs="Times New Roman"/>
          <w:sz w:val="24"/>
          <w:szCs w:val="24"/>
        </w:rPr>
        <w:t>muita</w:t>
      </w:r>
      <w:r w:rsidR="0054309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coisa</w:t>
      </w:r>
      <w:r w:rsidR="0054309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ele. Soube que </w:t>
      </w:r>
      <w:r w:rsidR="00543090">
        <w:rPr>
          <w:rFonts w:ascii="Times New Roman" w:hAnsi="Times New Roman" w:cs="Times New Roman"/>
          <w:sz w:val="24"/>
          <w:szCs w:val="24"/>
        </w:rPr>
        <w:t xml:space="preserve">ele </w:t>
      </w:r>
      <w:r w:rsidR="00702432">
        <w:rPr>
          <w:rFonts w:ascii="Times New Roman" w:hAnsi="Times New Roman" w:cs="Times New Roman"/>
          <w:sz w:val="24"/>
          <w:szCs w:val="24"/>
        </w:rPr>
        <w:t>viera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algum lugar de Rj</w:t>
      </w:r>
      <w:r w:rsidR="00681478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v, era viúvo </w:t>
      </w:r>
      <w:r w:rsidR="00F1289D" w:rsidRPr="00621342">
        <w:rPr>
          <w:rFonts w:ascii="Times New Roman" w:hAnsi="Times New Roman" w:cs="Times New Roman"/>
          <w:sz w:val="24"/>
          <w:szCs w:val="24"/>
        </w:rPr>
        <w:t>—</w:t>
      </w:r>
      <w:r w:rsidR="00F1289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esposa morrera durante a guerra </w:t>
      </w:r>
      <w:r w:rsidR="00F1289D" w:rsidRPr="00621342">
        <w:rPr>
          <w:rFonts w:ascii="Times New Roman" w:hAnsi="Times New Roman" w:cs="Times New Roman"/>
          <w:sz w:val="24"/>
          <w:szCs w:val="24"/>
        </w:rPr>
        <w:t>—</w:t>
      </w:r>
      <w:r w:rsidR="00543090">
        <w:rPr>
          <w:rFonts w:ascii="Times New Roman" w:hAnsi="Times New Roman" w:cs="Times New Roman"/>
          <w:sz w:val="24"/>
          <w:szCs w:val="24"/>
        </w:rPr>
        <w:t>,</w:t>
      </w:r>
      <w:r w:rsidR="00F1289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</w:t>
      </w:r>
      <w:r w:rsidR="00543090">
        <w:rPr>
          <w:rFonts w:ascii="Times New Roman" w:hAnsi="Times New Roman" w:cs="Times New Roman"/>
          <w:sz w:val="24"/>
          <w:szCs w:val="24"/>
        </w:rPr>
        <w:t xml:space="preserve"> agora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trabalhava como vigia</w:t>
      </w:r>
      <w:r w:rsidR="00543090">
        <w:rPr>
          <w:rFonts w:ascii="Times New Roman" w:hAnsi="Times New Roman" w:cs="Times New Roman"/>
          <w:sz w:val="24"/>
          <w:szCs w:val="24"/>
        </w:rPr>
        <w:t xml:space="preserve"> noturno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509" w:author="Daniela Mountian" w:date="2017-05-06T14:01:00Z">
        <w:r w:rsidR="00543090">
          <w:rPr>
            <w:rFonts w:ascii="Times New Roman" w:hAnsi="Times New Roman" w:cs="Times New Roman"/>
            <w:sz w:val="24"/>
            <w:szCs w:val="24"/>
          </w:rPr>
          <w:t>n</w:t>
        </w:r>
      </w:ins>
      <w:ins w:id="510" w:author="Daniela Mountian" w:date="2017-08-25T14:07:00Z">
        <w:r w:rsidR="00FA308A">
          <w:rPr>
            <w:rFonts w:ascii="Times New Roman" w:hAnsi="Times New Roman" w:cs="Times New Roman"/>
            <w:sz w:val="24"/>
            <w:szCs w:val="24"/>
          </w:rPr>
          <w:t>a</w:t>
        </w:r>
      </w:ins>
      <w:ins w:id="511" w:author="Daniela Mountian" w:date="2017-05-06T14:01:00Z">
        <w:r w:rsidR="0054309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12" w:author="Daniela Mountian" w:date="2017-08-25T14:07:00Z">
        <w:r w:rsidR="00FA308A">
          <w:rPr>
            <w:rFonts w:ascii="Times New Roman" w:hAnsi="Times New Roman" w:cs="Times New Roman"/>
            <w:sz w:val="24"/>
            <w:szCs w:val="24"/>
          </w:rPr>
          <w:t>cooperativa</w:t>
        </w:r>
      </w:ins>
      <w:ins w:id="513" w:author="Daniela Mountian" w:date="2017-05-06T14:01:00Z">
        <w:r w:rsidR="00543090">
          <w:rPr>
            <w:rFonts w:ascii="Times New Roman" w:hAnsi="Times New Roman" w:cs="Times New Roman"/>
            <w:sz w:val="24"/>
            <w:szCs w:val="24"/>
          </w:rPr>
          <w:t xml:space="preserve"> d</w:t>
        </w:r>
      </w:ins>
      <w:ins w:id="514" w:author="Daniela Mountian" w:date="2017-08-25T14:07:00Z">
        <w:r w:rsidR="00FA308A">
          <w:rPr>
            <w:rFonts w:ascii="Times New Roman" w:hAnsi="Times New Roman" w:cs="Times New Roman"/>
            <w:sz w:val="24"/>
            <w:szCs w:val="24"/>
          </w:rPr>
          <w:t>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515" w:author="Daniela Mountian" w:date="2017-05-06T16:55:00Z">
        <w:r w:rsidR="00CB1A39">
          <w:rPr>
            <w:rFonts w:ascii="Times New Roman" w:hAnsi="Times New Roman" w:cs="Times New Roman"/>
            <w:sz w:val="24"/>
            <w:szCs w:val="24"/>
          </w:rPr>
          <w:t>empresas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peixe, profissão rara para um judeu, </w:t>
      </w:r>
      <w:r w:rsidR="00AA542D">
        <w:rPr>
          <w:rFonts w:ascii="Times New Roman" w:hAnsi="Times New Roman" w:cs="Times New Roman"/>
          <w:sz w:val="24"/>
          <w:szCs w:val="24"/>
        </w:rPr>
        <w:t>o que possivelmente o tornava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mais tolo </w:t>
      </w:r>
      <w:r w:rsidR="00AA542D">
        <w:rPr>
          <w:rFonts w:ascii="Times New Roman" w:hAnsi="Times New Roman" w:cs="Times New Roman"/>
          <w:sz w:val="24"/>
          <w:szCs w:val="24"/>
        </w:rPr>
        <w:t>de seus irmãos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sempre </w:t>
      </w:r>
      <w:r w:rsidR="00AA542D">
        <w:rPr>
          <w:rFonts w:ascii="Times New Roman" w:hAnsi="Times New Roman" w:cs="Times New Roman"/>
          <w:sz w:val="24"/>
          <w:szCs w:val="24"/>
        </w:rPr>
        <w:t xml:space="preserve">bem </w:t>
      </w:r>
      <w:r w:rsidR="00B71471">
        <w:rPr>
          <w:rFonts w:ascii="Times New Roman" w:hAnsi="Times New Roman" w:cs="Times New Roman"/>
          <w:sz w:val="24"/>
          <w:szCs w:val="24"/>
        </w:rPr>
        <w:t>colocados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Vera não sabia que, desde que a filha adotiva apareceu </w:t>
      </w:r>
      <w:r w:rsidR="00AA542D">
        <w:rPr>
          <w:rFonts w:ascii="Times New Roman" w:hAnsi="Times New Roman" w:cs="Times New Roman"/>
          <w:sz w:val="24"/>
          <w:szCs w:val="24"/>
        </w:rPr>
        <w:t>na vida d</w:t>
      </w:r>
      <w:r w:rsidR="0024094F" w:rsidRPr="00C5704C">
        <w:rPr>
          <w:rFonts w:ascii="Times New Roman" w:hAnsi="Times New Roman" w:cs="Times New Roman"/>
          <w:sz w:val="24"/>
          <w:szCs w:val="24"/>
        </w:rPr>
        <w:t>o Anticristo, ele não podia mais se alimentar unicamente do pão d</w:t>
      </w:r>
      <w:r w:rsidR="00AA542D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exílio, legado pelo profeta Ezequiel, e </w:t>
      </w:r>
      <w:r w:rsidR="00AA542D">
        <w:rPr>
          <w:rFonts w:ascii="Times New Roman" w:hAnsi="Times New Roman" w:cs="Times New Roman"/>
          <w:sz w:val="24"/>
          <w:szCs w:val="24"/>
        </w:rPr>
        <w:t xml:space="preserve">que, entre as profissões que dão sustento aos homens,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de vigia noturno </w:t>
      </w:r>
      <w:r w:rsidR="00AA542D">
        <w:rPr>
          <w:rFonts w:ascii="Times New Roman" w:hAnsi="Times New Roman" w:cs="Times New Roman"/>
          <w:sz w:val="24"/>
          <w:szCs w:val="24"/>
        </w:rPr>
        <w:t>era a mais aprop</w:t>
      </w:r>
      <w:r w:rsidR="003F0FD1">
        <w:rPr>
          <w:rFonts w:ascii="Times New Roman" w:hAnsi="Times New Roman" w:cs="Times New Roman"/>
          <w:sz w:val="24"/>
          <w:szCs w:val="24"/>
        </w:rPr>
        <w:t>r</w:t>
      </w:r>
      <w:r w:rsidR="00AA542D">
        <w:rPr>
          <w:rFonts w:ascii="Times New Roman" w:hAnsi="Times New Roman" w:cs="Times New Roman"/>
          <w:sz w:val="24"/>
          <w:szCs w:val="24"/>
        </w:rPr>
        <w:t>iada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Dã, </w:t>
      </w:r>
      <w:r w:rsidR="00D77D6A">
        <w:rPr>
          <w:rFonts w:ascii="Times New Roman" w:hAnsi="Times New Roman" w:cs="Times New Roman"/>
          <w:sz w:val="24"/>
          <w:szCs w:val="24"/>
        </w:rPr>
        <w:t>porque</w:t>
      </w:r>
      <w:r w:rsidR="00D77D6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isolava das pessoas e, sob o céu noturno, </w:t>
      </w:r>
      <w:r w:rsidR="00AA542D">
        <w:rPr>
          <w:rFonts w:ascii="Times New Roman" w:hAnsi="Times New Roman" w:cs="Times New Roman"/>
          <w:sz w:val="24"/>
          <w:szCs w:val="24"/>
        </w:rPr>
        <w:t xml:space="preserve">o fazia </w:t>
      </w:r>
      <w:r w:rsidR="00FB7902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lembra</w:t>
      </w:r>
      <w:r w:rsidR="00AA542D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542D">
        <w:rPr>
          <w:rFonts w:ascii="Times New Roman" w:hAnsi="Times New Roman" w:cs="Times New Roman"/>
          <w:sz w:val="24"/>
          <w:szCs w:val="24"/>
        </w:rPr>
        <w:t>de seu velho ofício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542D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pastor... Vera </w:t>
      </w:r>
      <w:ins w:id="516" w:author="Daniela Mountian" w:date="2017-08-25T15:36:00Z">
        <w:r w:rsidR="004227BD">
          <w:rPr>
            <w:rFonts w:ascii="Times New Roman" w:hAnsi="Times New Roman" w:cs="Times New Roman"/>
            <w:sz w:val="24"/>
            <w:szCs w:val="24"/>
          </w:rPr>
          <w:t>havia descoberto</w:t>
        </w:r>
      </w:ins>
      <w:ins w:id="517" w:author="Daniela Mountian" w:date="2017-08-25T15:35:00Z">
        <w:r w:rsidR="004227BD">
          <w:rPr>
            <w:rFonts w:ascii="Times New Roman" w:hAnsi="Times New Roman" w:cs="Times New Roman"/>
            <w:sz w:val="24"/>
            <w:szCs w:val="24"/>
          </w:rPr>
          <w:t xml:space="preserve"> muitas coisas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o </w:t>
      </w:r>
      <w:r w:rsidR="00AA542D">
        <w:rPr>
          <w:rFonts w:ascii="Times New Roman" w:hAnsi="Times New Roman" w:cs="Times New Roman"/>
          <w:sz w:val="24"/>
          <w:szCs w:val="24"/>
        </w:rPr>
        <w:t xml:space="preserve">inquilino </w:t>
      </w:r>
      <w:r w:rsidR="0024094F" w:rsidRPr="00C5704C">
        <w:rPr>
          <w:rFonts w:ascii="Times New Roman" w:hAnsi="Times New Roman" w:cs="Times New Roman"/>
          <w:sz w:val="24"/>
          <w:szCs w:val="24"/>
        </w:rPr>
        <w:t>judeu d</w:t>
      </w:r>
      <w:ins w:id="518" w:author="Daniela Mountian" w:date="2017-08-25T15:31:00Z">
        <w:r w:rsidR="00FB7902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Tchesnokova, </w:t>
      </w:r>
      <w:ins w:id="519" w:author="Daniela Mountian" w:date="2017-08-25T15:35:00Z">
        <w:r w:rsidR="004227BD">
          <w:rPr>
            <w:rFonts w:ascii="Times New Roman" w:hAnsi="Times New Roman" w:cs="Times New Roman"/>
            <w:sz w:val="24"/>
            <w:szCs w:val="24"/>
          </w:rPr>
          <w:t xml:space="preserve">mas </w:t>
        </w:r>
      </w:ins>
      <w:ins w:id="520" w:author="Daniela Mountian" w:date="2017-08-25T15:36:00Z">
        <w:r w:rsidR="004227BD">
          <w:rPr>
            <w:rFonts w:ascii="Times New Roman" w:hAnsi="Times New Roman" w:cs="Times New Roman"/>
            <w:sz w:val="24"/>
            <w:szCs w:val="24"/>
          </w:rPr>
          <w:t xml:space="preserve">estava longe de saber </w:t>
        </w:r>
      </w:ins>
      <w:ins w:id="521" w:author="Daniela Mountian" w:date="2017-09-03T20:17:00Z">
        <w:r w:rsidR="00F727A9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ins w:id="522" w:author="Daniela Mountian" w:date="2017-08-25T15:36:00Z">
        <w:r w:rsidR="004227BD">
          <w:rPr>
            <w:rFonts w:ascii="Times New Roman" w:hAnsi="Times New Roman" w:cs="Times New Roman"/>
            <w:sz w:val="24"/>
            <w:szCs w:val="24"/>
          </w:rPr>
          <w:t>tudo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Evidentemente, antes de </w:t>
      </w:r>
      <w:ins w:id="523" w:author="Daniela Mountian" w:date="2017-08-25T15:38:00Z">
        <w:r w:rsidR="004227BD">
          <w:rPr>
            <w:rFonts w:ascii="Times New Roman" w:hAnsi="Times New Roman" w:cs="Times New Roman"/>
            <w:sz w:val="24"/>
            <w:szCs w:val="24"/>
          </w:rPr>
          <w:t>mais nada</w:t>
        </w:r>
      </w:ins>
      <w:r w:rsidR="00FB790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1478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sabia que Dã Iákovlevitch era o Anticristo, o enviado do Senhor... De uma coisa ela </w:t>
      </w:r>
      <w:r w:rsidR="00681478">
        <w:rPr>
          <w:rFonts w:ascii="Times New Roman" w:hAnsi="Times New Roman" w:cs="Times New Roman"/>
          <w:sz w:val="24"/>
          <w:szCs w:val="24"/>
        </w:rPr>
        <w:t>estava certa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como uma mulher </w:t>
      </w:r>
      <w:r w:rsidR="00681478">
        <w:rPr>
          <w:rFonts w:ascii="Times New Roman" w:hAnsi="Times New Roman" w:cs="Times New Roman"/>
          <w:sz w:val="24"/>
          <w:szCs w:val="24"/>
        </w:rPr>
        <w:t>magoada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81478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>mãe amorosa: Dã Iákovlevitch e sua filha Tássia amavam um a</w:t>
      </w:r>
      <w:r w:rsidR="008F00D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outro, mas não sabiam como se encontrar e </w:t>
      </w:r>
      <w:r w:rsidR="00681478">
        <w:rPr>
          <w:rFonts w:ascii="Times New Roman" w:hAnsi="Times New Roman" w:cs="Times New Roman"/>
          <w:sz w:val="24"/>
          <w:szCs w:val="24"/>
        </w:rPr>
        <w:t xml:space="preserve">não se </w:t>
      </w:r>
      <w:r w:rsidR="00256BEA">
        <w:rPr>
          <w:rFonts w:ascii="Times New Roman" w:hAnsi="Times New Roman" w:cs="Times New Roman"/>
          <w:sz w:val="24"/>
          <w:szCs w:val="24"/>
        </w:rPr>
        <w:t>decidiam</w:t>
      </w:r>
      <w:r w:rsidR="004C6036">
        <w:rPr>
          <w:rFonts w:ascii="Times New Roman" w:hAnsi="Times New Roman" w:cs="Times New Roman"/>
          <w:sz w:val="24"/>
          <w:szCs w:val="24"/>
        </w:rPr>
        <w:t xml:space="preserve"> </w:t>
      </w:r>
      <w:r w:rsidR="00256BEA">
        <w:rPr>
          <w:rFonts w:ascii="Times New Roman" w:hAnsi="Times New Roman" w:cs="Times New Roman"/>
          <w:sz w:val="24"/>
          <w:szCs w:val="24"/>
        </w:rPr>
        <w:t xml:space="preserve">sobre </w:t>
      </w:r>
      <w:r w:rsidR="00681478">
        <w:rPr>
          <w:rFonts w:ascii="Times New Roman" w:hAnsi="Times New Roman" w:cs="Times New Roman"/>
          <w:sz w:val="24"/>
          <w:szCs w:val="24"/>
        </w:rPr>
        <w:t>dar esse passo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Uma mulher que sente paixão por um homem que ama a filha dela encontra-se numa estranha situação. Ora ela sente a carne da filha como </w:t>
      </w:r>
      <w:r w:rsidR="00681478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>parte da sua e se deleita, ora ela sente nes</w:t>
      </w:r>
      <w:r w:rsidR="005717D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carne </w:t>
      </w:r>
      <w:r w:rsidR="00681478">
        <w:rPr>
          <w:rFonts w:ascii="Times New Roman" w:hAnsi="Times New Roman" w:cs="Times New Roman"/>
          <w:sz w:val="24"/>
          <w:szCs w:val="24"/>
        </w:rPr>
        <w:t>seu próprio infortúnio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sofre, chegando a odi</w:t>
      </w:r>
      <w:r w:rsidR="00681478">
        <w:rPr>
          <w:rFonts w:ascii="Times New Roman" w:hAnsi="Times New Roman" w:cs="Times New Roman"/>
          <w:sz w:val="24"/>
          <w:szCs w:val="24"/>
        </w:rPr>
        <w:t>á-la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681478">
        <w:rPr>
          <w:rFonts w:ascii="Times New Roman" w:hAnsi="Times New Roman" w:cs="Times New Roman"/>
          <w:sz w:val="24"/>
          <w:szCs w:val="24"/>
        </w:rPr>
        <w:t xml:space="preserve">o homem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involuntariamente </w:t>
      </w:r>
      <w:r w:rsidR="00681478">
        <w:rPr>
          <w:rFonts w:ascii="Times New Roman" w:hAnsi="Times New Roman" w:cs="Times New Roman"/>
          <w:sz w:val="24"/>
          <w:szCs w:val="24"/>
        </w:rPr>
        <w:t xml:space="preserve">odeia e amaldiçoa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mão, </w:t>
      </w:r>
      <w:r w:rsidR="00681478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pé ou </w:t>
      </w:r>
      <w:r w:rsidR="00681478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cabeça </w:t>
      </w:r>
      <w:r w:rsidR="00681478">
        <w:rPr>
          <w:rFonts w:ascii="Times New Roman" w:hAnsi="Times New Roman" w:cs="Times New Roman"/>
          <w:sz w:val="24"/>
          <w:szCs w:val="24"/>
        </w:rPr>
        <w:t>quando doem muito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 Assim, </w:t>
      </w:r>
      <w:r w:rsidR="00681478">
        <w:rPr>
          <w:rFonts w:ascii="Times New Roman" w:hAnsi="Times New Roman" w:cs="Times New Roman"/>
          <w:sz w:val="24"/>
          <w:szCs w:val="24"/>
        </w:rPr>
        <w:t>Vera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ora se deleitava </w:t>
      </w:r>
      <w:r w:rsidR="009350D7">
        <w:rPr>
          <w:rFonts w:ascii="Times New Roman" w:hAnsi="Times New Roman" w:cs="Times New Roman"/>
          <w:sz w:val="24"/>
          <w:szCs w:val="24"/>
        </w:rPr>
        <w:t>intimamente por meio da felicidade de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filha, ora via n</w:t>
      </w:r>
      <w:r w:rsidR="009350D7">
        <w:rPr>
          <w:rFonts w:ascii="Times New Roman" w:hAnsi="Times New Roman" w:cs="Times New Roman"/>
          <w:sz w:val="24"/>
          <w:szCs w:val="24"/>
        </w:rPr>
        <w:t>ess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felicidade </w:t>
      </w:r>
      <w:r w:rsidR="009350D7">
        <w:rPr>
          <w:rFonts w:ascii="Times New Roman" w:hAnsi="Times New Roman" w:cs="Times New Roman"/>
          <w:sz w:val="24"/>
          <w:szCs w:val="24"/>
        </w:rPr>
        <w:t xml:space="preserve">o sucesso </w:t>
      </w:r>
      <w:r w:rsidR="005717D9">
        <w:rPr>
          <w:rFonts w:ascii="Times New Roman" w:hAnsi="Times New Roman" w:cs="Times New Roman"/>
          <w:sz w:val="24"/>
          <w:szCs w:val="24"/>
        </w:rPr>
        <w:t xml:space="preserve">que </w:t>
      </w:r>
      <w:r w:rsidR="009350D7">
        <w:rPr>
          <w:rFonts w:ascii="Times New Roman" w:hAnsi="Times New Roman" w:cs="Times New Roman"/>
          <w:sz w:val="24"/>
          <w:szCs w:val="24"/>
        </w:rPr>
        <w:t>outra mulher</w:t>
      </w:r>
      <w:r w:rsidR="005717D9">
        <w:rPr>
          <w:rFonts w:ascii="Times New Roman" w:hAnsi="Times New Roman" w:cs="Times New Roman"/>
          <w:sz w:val="24"/>
          <w:szCs w:val="24"/>
        </w:rPr>
        <w:t xml:space="preserve"> lhe </w:t>
      </w:r>
      <w:r w:rsidR="008F00DA">
        <w:rPr>
          <w:rFonts w:ascii="Times New Roman" w:hAnsi="Times New Roman" w:cs="Times New Roman"/>
          <w:sz w:val="24"/>
          <w:szCs w:val="24"/>
        </w:rPr>
        <w:t>roubava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Vera </w:t>
      </w:r>
      <w:r w:rsidR="005717D9">
        <w:rPr>
          <w:rFonts w:ascii="Times New Roman" w:hAnsi="Times New Roman" w:cs="Times New Roman"/>
          <w:sz w:val="24"/>
          <w:szCs w:val="24"/>
          <w:lang w:val="en-GB"/>
        </w:rPr>
        <w:t>teria ca</w:t>
      </w:r>
      <w:r w:rsidR="005717D9">
        <w:rPr>
          <w:rFonts w:ascii="Times New Roman" w:hAnsi="Times New Roman" w:cs="Times New Roman"/>
          <w:sz w:val="24"/>
          <w:szCs w:val="24"/>
        </w:rPr>
        <w:t>ído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numa loucura </w:t>
      </w:r>
      <w:r w:rsidR="005717D9" w:rsidRPr="00F16580">
        <w:rPr>
          <w:rFonts w:ascii="Times New Roman" w:hAnsi="Times New Roman" w:cs="Times New Roman"/>
          <w:sz w:val="24"/>
          <w:szCs w:val="24"/>
          <w:highlight w:val="yellow"/>
          <w:rPrChange w:id="524" w:author="Daniela Mountian" w:date="2017-05-06T20:53:00Z">
            <w:rPr>
              <w:rFonts w:ascii="Times New Roman" w:hAnsi="Times New Roman" w:cs="Times New Roman"/>
              <w:sz w:val="24"/>
              <w:szCs w:val="24"/>
            </w:rPr>
          </w:rPrChange>
        </w:rPr>
        <w:t>espiritual</w:t>
      </w:r>
      <w:r w:rsidR="005717D9">
        <w:rPr>
          <w:rFonts w:ascii="Times New Roman" w:hAnsi="Times New Roman" w:cs="Times New Roman"/>
          <w:sz w:val="24"/>
          <w:szCs w:val="24"/>
        </w:rPr>
        <w:t xml:space="preserve">, e não apenas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carnal, se a </w:t>
      </w:r>
      <w:r w:rsidR="005717D9">
        <w:rPr>
          <w:rFonts w:ascii="Times New Roman" w:hAnsi="Times New Roman" w:cs="Times New Roman"/>
          <w:sz w:val="24"/>
          <w:szCs w:val="24"/>
        </w:rPr>
        <w:t>in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consciente astúcia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bíblica</w:t>
      </w:r>
      <w:ins w:id="525" w:author="Daniela Mountian" w:date="2017-08-25T16:34:00Z">
        <w:r w:rsidR="005F57B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F57B0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10A1">
        <w:rPr>
          <w:rFonts w:ascii="Times New Roman" w:hAnsi="Times New Roman" w:cs="Times New Roman"/>
          <w:sz w:val="24"/>
          <w:szCs w:val="24"/>
        </w:rPr>
        <w:t>graça</w:t>
      </w:r>
      <w:r w:rsidR="00BC6C21">
        <w:rPr>
          <w:rFonts w:ascii="Times New Roman" w:hAnsi="Times New Roman" w:cs="Times New Roman"/>
          <w:sz w:val="24"/>
          <w:szCs w:val="24"/>
        </w:rPr>
        <w:t>s</w:t>
      </w:r>
      <w:r w:rsidR="006E10A1">
        <w:rPr>
          <w:rFonts w:ascii="Times New Roman" w:hAnsi="Times New Roman" w:cs="Times New Roman"/>
          <w:sz w:val="24"/>
          <w:szCs w:val="24"/>
        </w:rPr>
        <w:t xml:space="preserve">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 Eva fo</w:t>
      </w:r>
      <w:r w:rsidR="006E10A1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amaldiçoada pelo Senhor</w:t>
      </w:r>
      <w:ins w:id="526" w:author="Daniela Mountian" w:date="2017-08-25T16:34:00Z">
        <w:r w:rsidR="005F57B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F57B0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lhe sugerisse que, no sofrimento, </w:t>
      </w:r>
      <w:r w:rsidR="006E10A1">
        <w:rPr>
          <w:rFonts w:ascii="Times New Roman" w:hAnsi="Times New Roman" w:cs="Times New Roman"/>
          <w:sz w:val="24"/>
          <w:szCs w:val="24"/>
        </w:rPr>
        <w:t>o melhor 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confiar na razão</w:t>
      </w:r>
      <w:r w:rsidR="006E10A1">
        <w:rPr>
          <w:rFonts w:ascii="Times New Roman" w:hAnsi="Times New Roman" w:cs="Times New Roman"/>
          <w:sz w:val="24"/>
          <w:szCs w:val="24"/>
        </w:rPr>
        <w:t>, e não no sentimento</w:t>
      </w:r>
      <w:r w:rsidR="00C04AB1">
        <w:rPr>
          <w:rFonts w:ascii="Times New Roman" w:hAnsi="Times New Roman" w:cs="Times New Roman"/>
          <w:sz w:val="24"/>
          <w:szCs w:val="24"/>
        </w:rPr>
        <w:t xml:space="preserve"> </w:t>
      </w:r>
      <w:r w:rsidR="00C04AB1" w:rsidRPr="00621342">
        <w:rPr>
          <w:rFonts w:ascii="Times New Roman" w:hAnsi="Times New Roman" w:cs="Times New Roman"/>
          <w:sz w:val="24"/>
          <w:szCs w:val="24"/>
        </w:rPr>
        <w:t>—</w:t>
      </w:r>
      <w:r w:rsidR="00C04AB1">
        <w:rPr>
          <w:rFonts w:ascii="Times New Roman" w:hAnsi="Times New Roman" w:cs="Times New Roman"/>
          <w:sz w:val="24"/>
          <w:szCs w:val="24"/>
        </w:rPr>
        <w:t xml:space="preserve"> 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omente na felicidade é </w:t>
      </w:r>
      <w:r w:rsidR="006E10A1">
        <w:rPr>
          <w:rFonts w:ascii="Times New Roman" w:hAnsi="Times New Roman" w:cs="Times New Roman"/>
          <w:sz w:val="24"/>
          <w:szCs w:val="24"/>
        </w:rPr>
        <w:t>sensato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4A4B">
        <w:rPr>
          <w:rFonts w:ascii="Times New Roman" w:hAnsi="Times New Roman" w:cs="Times New Roman"/>
          <w:sz w:val="24"/>
          <w:szCs w:val="24"/>
        </w:rPr>
        <w:t>desfrutar d</w:t>
      </w:r>
      <w:r w:rsidR="0024094F" w:rsidRPr="00C5704C">
        <w:rPr>
          <w:rFonts w:ascii="Times New Roman" w:hAnsi="Times New Roman" w:cs="Times New Roman"/>
          <w:sz w:val="24"/>
          <w:szCs w:val="24"/>
        </w:rPr>
        <w:t>os sentimentos. E</w:t>
      </w:r>
      <w:r w:rsidR="008F00D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logo que </w:t>
      </w:r>
      <w:r w:rsidR="00BC6C21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entendeu isso, transformou-se numa </w:t>
      </w:r>
      <w:r w:rsidR="00BC6C21">
        <w:rPr>
          <w:rFonts w:ascii="Times New Roman" w:hAnsi="Times New Roman" w:cs="Times New Roman"/>
          <w:sz w:val="24"/>
          <w:szCs w:val="24"/>
        </w:rPr>
        <w:t>decaída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comum, dominada p</w:t>
      </w:r>
      <w:r w:rsidR="00A34A4B">
        <w:rPr>
          <w:rFonts w:ascii="Times New Roman" w:hAnsi="Times New Roman" w:cs="Times New Roman"/>
          <w:sz w:val="24"/>
          <w:szCs w:val="24"/>
        </w:rPr>
        <w:t>or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paixão</w:t>
      </w:r>
      <w:r w:rsidR="00A34A4B">
        <w:rPr>
          <w:rFonts w:ascii="Times New Roman" w:hAnsi="Times New Roman" w:cs="Times New Roman"/>
          <w:sz w:val="24"/>
          <w:szCs w:val="24"/>
        </w:rPr>
        <w:t xml:space="preserve"> desmedida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deveria ser satisfeita</w:t>
      </w:r>
      <w:r w:rsidR="00BC6C21">
        <w:rPr>
          <w:rFonts w:ascii="Times New Roman" w:hAnsi="Times New Roman" w:cs="Times New Roman"/>
          <w:sz w:val="24"/>
          <w:szCs w:val="24"/>
        </w:rPr>
        <w:t>,</w:t>
      </w:r>
      <w:r w:rsidR="00A34A4B">
        <w:rPr>
          <w:rFonts w:ascii="Times New Roman" w:hAnsi="Times New Roman" w:cs="Times New Roman"/>
          <w:sz w:val="24"/>
          <w:szCs w:val="24"/>
        </w:rPr>
        <w:t xml:space="preserve"> sem medir esforços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 E</w:t>
      </w:r>
      <w:r w:rsidR="00256BEA">
        <w:rPr>
          <w:rFonts w:ascii="Times New Roman" w:hAnsi="Times New Roman" w:cs="Times New Roman"/>
          <w:sz w:val="24"/>
          <w:szCs w:val="24"/>
        </w:rPr>
        <w:t>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ins w:id="527" w:author="Daniela Mountian" w:date="2017-08-25T16:38:00Z">
        <w:r w:rsidR="00053568">
          <w:rPr>
            <w:rFonts w:ascii="Times New Roman" w:hAnsi="Times New Roman" w:cs="Times New Roman"/>
            <w:sz w:val="24"/>
            <w:szCs w:val="24"/>
          </w:rPr>
          <w:t>tramou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encontro </w:t>
      </w:r>
      <w:r w:rsidR="00DD7EE2">
        <w:rPr>
          <w:rFonts w:ascii="Times New Roman" w:hAnsi="Times New Roman" w:cs="Times New Roman"/>
          <w:sz w:val="24"/>
          <w:szCs w:val="24"/>
        </w:rPr>
        <w:t>entre</w:t>
      </w:r>
      <w:r w:rsidR="00F555B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6BEA">
        <w:rPr>
          <w:rFonts w:ascii="Times New Roman" w:hAnsi="Times New Roman" w:cs="Times New Roman"/>
          <w:sz w:val="24"/>
          <w:szCs w:val="24"/>
        </w:rPr>
        <w:t>o homem</w:t>
      </w:r>
      <w:r w:rsidR="00DD7EE2">
        <w:rPr>
          <w:rFonts w:ascii="Times New Roman" w:hAnsi="Times New Roman" w:cs="Times New Roman"/>
          <w:sz w:val="24"/>
          <w:szCs w:val="24"/>
        </w:rPr>
        <w:t xml:space="preserve"> </w:t>
      </w:r>
      <w:r w:rsidR="00256BEA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256BEA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6BEA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desejava </w:t>
      </w:r>
      <w:r w:rsidR="00256BEA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tinha acesso </w:t>
      </w:r>
      <w:r w:rsidR="00256BE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6BEA">
        <w:rPr>
          <w:rFonts w:ascii="Times New Roman" w:hAnsi="Times New Roman" w:cs="Times New Roman"/>
          <w:sz w:val="24"/>
          <w:szCs w:val="24"/>
        </w:rPr>
        <w:t xml:space="preserve">a mulher a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256BEA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amava</w:t>
      </w:r>
      <w:r w:rsidR="00256BEA">
        <w:rPr>
          <w:rFonts w:ascii="Times New Roman" w:hAnsi="Times New Roman" w:cs="Times New Roman"/>
          <w:sz w:val="24"/>
          <w:szCs w:val="24"/>
        </w:rPr>
        <w:t>, Tássia, sua filha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mulher astuta seguia </w:t>
      </w:r>
      <w:r w:rsidR="00256BE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filha</w:t>
      </w:r>
      <w:r w:rsidR="00BC6C2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ins w:id="528" w:author="Daniela Mountian" w:date="2017-08-25T16:39:00Z">
        <w:r w:rsidR="00053568">
          <w:rPr>
            <w:rFonts w:ascii="Times New Roman" w:hAnsi="Times New Roman" w:cs="Times New Roman"/>
            <w:sz w:val="24"/>
            <w:szCs w:val="24"/>
          </w:rPr>
          <w:t>sem demora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elas chegaram ao </w:t>
      </w:r>
      <w:r w:rsidR="00256BEA">
        <w:rPr>
          <w:rFonts w:ascii="Times New Roman" w:hAnsi="Times New Roman" w:cs="Times New Roman"/>
          <w:sz w:val="24"/>
          <w:szCs w:val="24"/>
        </w:rPr>
        <w:t>pico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 lugar selvagem e </w:t>
      </w:r>
      <w:r w:rsidR="00BC6C21">
        <w:rPr>
          <w:rFonts w:ascii="Times New Roman" w:hAnsi="Times New Roman" w:cs="Times New Roman"/>
          <w:sz w:val="24"/>
          <w:szCs w:val="24"/>
        </w:rPr>
        <w:t>isolado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barranco estava coberto </w:t>
      </w:r>
      <w:r w:rsidR="00BC6C21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6BEA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rvores e </w:t>
      </w:r>
      <w:r w:rsidR="008F00DD">
        <w:rPr>
          <w:rFonts w:ascii="Times New Roman" w:hAnsi="Times New Roman" w:cs="Times New Roman"/>
          <w:sz w:val="24"/>
          <w:szCs w:val="24"/>
        </w:rPr>
        <w:t>a</w:t>
      </w:r>
      <w:r w:rsidR="008F00DD" w:rsidRPr="00C5704C">
        <w:rPr>
          <w:rFonts w:ascii="Times New Roman" w:hAnsi="Times New Roman" w:cs="Times New Roman"/>
          <w:sz w:val="24"/>
          <w:szCs w:val="24"/>
        </w:rPr>
        <w:t>rbustos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C6C21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="00256BEA">
        <w:rPr>
          <w:rFonts w:ascii="Times New Roman" w:hAnsi="Times New Roman" w:cs="Times New Roman"/>
          <w:sz w:val="24"/>
          <w:szCs w:val="24"/>
        </w:rPr>
        <w:t>riacho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6C21">
        <w:rPr>
          <w:rFonts w:ascii="Times New Roman" w:hAnsi="Times New Roman" w:cs="Times New Roman"/>
          <w:sz w:val="24"/>
          <w:szCs w:val="24"/>
        </w:rPr>
        <w:t>sussurava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BC6C21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framboesa</w:t>
      </w:r>
      <w:r w:rsidR="00BC6C2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6C21">
        <w:rPr>
          <w:rFonts w:ascii="Times New Roman" w:hAnsi="Times New Roman" w:cs="Times New Roman"/>
          <w:sz w:val="24"/>
          <w:szCs w:val="24"/>
        </w:rPr>
        <w:t>a perder de vista</w:t>
      </w:r>
      <w:r w:rsidRPr="00C5704C">
        <w:rPr>
          <w:rFonts w:ascii="Times New Roman" w:hAnsi="Times New Roman" w:cs="Times New Roman"/>
          <w:sz w:val="24"/>
          <w:szCs w:val="24"/>
        </w:rPr>
        <w:t>. Mas o judeu não estava</w:t>
      </w:r>
      <w:r w:rsidR="00BC6C21">
        <w:rPr>
          <w:rFonts w:ascii="Times New Roman" w:hAnsi="Times New Roman" w:cs="Times New Roman"/>
          <w:sz w:val="24"/>
          <w:szCs w:val="24"/>
        </w:rPr>
        <w:t xml:space="preserve"> 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tinha vindo, </w:t>
      </w:r>
      <w:r w:rsidR="00BC6C21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dúvida</w:t>
      </w:r>
      <w:r w:rsidR="00BC6C21">
        <w:rPr>
          <w:rFonts w:ascii="Times New Roman" w:hAnsi="Times New Roman" w:cs="Times New Roman"/>
          <w:sz w:val="24"/>
          <w:szCs w:val="24"/>
        </w:rPr>
        <w:t xml:space="preserve"> tivesse ouvido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palavras d</w:t>
      </w:r>
      <w:r w:rsidR="00BC6C2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Vera. </w:t>
      </w:r>
      <w:r w:rsidR="00BC6C21">
        <w:rPr>
          <w:rFonts w:ascii="Times New Roman" w:hAnsi="Times New Roman" w:cs="Times New Roman"/>
          <w:sz w:val="24"/>
          <w:szCs w:val="24"/>
        </w:rPr>
        <w:t xml:space="preserve">Para que a filha não a notasse, </w:t>
      </w:r>
      <w:r w:rsidRPr="00C5704C">
        <w:rPr>
          <w:rFonts w:ascii="Times New Roman" w:hAnsi="Times New Roman" w:cs="Times New Roman"/>
          <w:sz w:val="24"/>
          <w:szCs w:val="24"/>
        </w:rPr>
        <w:t>Vera sentou</w:t>
      </w:r>
      <w:r w:rsidR="00BC6C21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</w:t>
      </w:r>
      <w:r w:rsidR="00BC6C21">
        <w:rPr>
          <w:rFonts w:ascii="Times New Roman" w:hAnsi="Times New Roman" w:cs="Times New Roman"/>
          <w:sz w:val="24"/>
          <w:szCs w:val="24"/>
        </w:rPr>
        <w:t>canto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afastado e suspirou. </w:t>
      </w:r>
      <w:r w:rsidR="00BC6C2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suspeitar de nada, </w:t>
      </w:r>
      <w:r w:rsidR="00BC6C21">
        <w:rPr>
          <w:rFonts w:ascii="Times New Roman" w:hAnsi="Times New Roman" w:cs="Times New Roman"/>
          <w:sz w:val="24"/>
          <w:szCs w:val="24"/>
        </w:rPr>
        <w:t xml:space="preserve">Tássia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</w:t>
      </w:r>
      <w:r w:rsidR="00BC6C21">
        <w:rPr>
          <w:rFonts w:ascii="Times New Roman" w:hAnsi="Times New Roman" w:cs="Times New Roman"/>
          <w:sz w:val="24"/>
          <w:szCs w:val="24"/>
        </w:rPr>
        <w:t>colher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framboesas. </w:t>
      </w:r>
      <w:r w:rsidR="00BC6C21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tinha </w:t>
      </w:r>
      <w:r w:rsidR="00BC6C21">
        <w:rPr>
          <w:rFonts w:ascii="Times New Roman" w:hAnsi="Times New Roman" w:cs="Times New Roman"/>
          <w:sz w:val="24"/>
          <w:szCs w:val="24"/>
        </w:rPr>
        <w:t>enchido</w:t>
      </w:r>
      <w:r w:rsidR="008F00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quase me</w:t>
      </w:r>
      <w:r w:rsidR="00BC6C21">
        <w:rPr>
          <w:rFonts w:ascii="Times New Roman" w:hAnsi="Times New Roman" w:cs="Times New Roman"/>
          <w:sz w:val="24"/>
          <w:szCs w:val="24"/>
        </w:rPr>
        <w:t>tade de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cesta quando, de repente, ouviu galhos</w:t>
      </w:r>
      <w:r w:rsidR="00BC6C21">
        <w:rPr>
          <w:rFonts w:ascii="Times New Roman" w:hAnsi="Times New Roman" w:cs="Times New Roman"/>
          <w:sz w:val="24"/>
          <w:szCs w:val="24"/>
        </w:rPr>
        <w:t xml:space="preserve"> estalarem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BC6C21">
        <w:rPr>
          <w:rFonts w:ascii="Times New Roman" w:hAnsi="Times New Roman" w:cs="Times New Roman"/>
          <w:sz w:val="24"/>
          <w:szCs w:val="24"/>
        </w:rPr>
        <w:t>, em meio a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clareira</w:t>
      </w:r>
      <w:r w:rsidR="00BC6C2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judeu</w:t>
      </w:r>
      <w:r w:rsidR="00BC6C21">
        <w:rPr>
          <w:rFonts w:ascii="Times New Roman" w:hAnsi="Times New Roman" w:cs="Times New Roman"/>
          <w:sz w:val="24"/>
          <w:szCs w:val="24"/>
        </w:rPr>
        <w:t xml:space="preserve"> apareceu</w:t>
      </w:r>
      <w:del w:id="529" w:author="Daniela Mountian" w:date="2017-08-25T16:43:00Z">
        <w:r w:rsidRPr="00C5704C" w:rsidDel="00053568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530" w:author="Daniela Mountian" w:date="2017-08-25T16:43:00Z">
        <w:r w:rsidR="00053568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também </w:t>
      </w:r>
      <w:r w:rsidR="00BC6C21">
        <w:rPr>
          <w:rFonts w:ascii="Times New Roman" w:hAnsi="Times New Roman" w:cs="Times New Roman"/>
          <w:sz w:val="24"/>
          <w:szCs w:val="24"/>
        </w:rPr>
        <w:t>carrega</w:t>
      </w:r>
      <w:del w:id="531" w:author="Daniela Mountian" w:date="2017-08-25T16:43:00Z">
        <w:r w:rsidR="00BC6C21" w:rsidDel="00053568">
          <w:rPr>
            <w:rFonts w:ascii="Times New Roman" w:hAnsi="Times New Roman" w:cs="Times New Roman"/>
            <w:sz w:val="24"/>
            <w:szCs w:val="24"/>
          </w:rPr>
          <w:delText>ndo</w:delText>
        </w:r>
      </w:del>
      <w:ins w:id="532" w:author="Daniela Mountian" w:date="2017-08-25T16:43:00Z">
        <w:r w:rsidR="00053568">
          <w:rPr>
            <w:rFonts w:ascii="Times New Roman" w:hAnsi="Times New Roman" w:cs="Times New Roman"/>
            <w:sz w:val="24"/>
            <w:szCs w:val="24"/>
          </w:rPr>
          <w:t>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uma cesta</w:t>
      </w:r>
      <w:r w:rsidR="00BC6C21">
        <w:rPr>
          <w:rFonts w:ascii="Times New Roman" w:hAnsi="Times New Roman" w:cs="Times New Roman"/>
          <w:sz w:val="24"/>
          <w:szCs w:val="24"/>
        </w:rPr>
        <w:t xml:space="preserve"> de vime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Tássia levantou a cabeça e deixou cair </w:t>
      </w:r>
      <w:r w:rsidR="00BC6C21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cesta</w:t>
      </w:r>
      <w:r w:rsidR="004C60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as frutinhas </w:t>
      </w:r>
      <w:r w:rsidR="00BC6C21">
        <w:rPr>
          <w:rFonts w:ascii="Times New Roman" w:hAnsi="Times New Roman" w:cs="Times New Roman"/>
          <w:sz w:val="24"/>
          <w:szCs w:val="24"/>
        </w:rPr>
        <w:t>se esparramaram</w:t>
      </w:r>
      <w:r w:rsidR="005C406D">
        <w:rPr>
          <w:rFonts w:ascii="Times New Roman" w:hAnsi="Times New Roman" w:cs="Times New Roman"/>
          <w:sz w:val="24"/>
          <w:szCs w:val="24"/>
        </w:rPr>
        <w:t xml:space="preserve"> pelo chão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C6C21">
        <w:rPr>
          <w:rFonts w:ascii="Times New Roman" w:hAnsi="Times New Roman" w:cs="Times New Roman"/>
          <w:sz w:val="24"/>
          <w:szCs w:val="24"/>
        </w:rPr>
        <w:t>Movidos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força estranha e </w:t>
      </w:r>
      <w:r w:rsidR="00BC6C21">
        <w:rPr>
          <w:rFonts w:ascii="Times New Roman" w:hAnsi="Times New Roman" w:cs="Times New Roman"/>
          <w:sz w:val="24"/>
          <w:szCs w:val="24"/>
        </w:rPr>
        <w:t>hilária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os Céus, os amantes </w:t>
      </w:r>
      <w:r w:rsidR="00BC6C21">
        <w:rPr>
          <w:rFonts w:ascii="Times New Roman" w:hAnsi="Times New Roman" w:cs="Times New Roman"/>
          <w:sz w:val="24"/>
          <w:szCs w:val="24"/>
        </w:rPr>
        <w:t xml:space="preserve">se viram um nos </w:t>
      </w:r>
      <w:r w:rsidRPr="00C5704C">
        <w:rPr>
          <w:rFonts w:ascii="Times New Roman" w:hAnsi="Times New Roman" w:cs="Times New Roman"/>
          <w:sz w:val="24"/>
          <w:szCs w:val="24"/>
        </w:rPr>
        <w:t>braço</w:t>
      </w:r>
      <w:r w:rsidR="00BC6C21">
        <w:rPr>
          <w:rFonts w:ascii="Times New Roman" w:hAnsi="Times New Roman" w:cs="Times New Roman"/>
          <w:sz w:val="24"/>
          <w:szCs w:val="24"/>
        </w:rPr>
        <w:t>s do 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Dã, </w:t>
      </w:r>
      <w:r w:rsidR="00BC6C2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ins w:id="533" w:author="Daniela Mountian" w:date="2017-05-06T18:59:00Z">
        <w:r w:rsidR="005C406D">
          <w:rPr>
            <w:rFonts w:ascii="Times New Roman" w:hAnsi="Times New Roman" w:cs="Times New Roman"/>
            <w:sz w:val="24"/>
            <w:szCs w:val="24"/>
          </w:rPr>
          <w:t>cuj</w:t>
        </w:r>
      </w:ins>
      <w:ins w:id="534" w:author="Daniela Mountian" w:date="2017-08-25T16:48:00Z">
        <w:r w:rsidR="00C0705B">
          <w:rPr>
            <w:rFonts w:ascii="Times New Roman" w:hAnsi="Times New Roman" w:cs="Times New Roman"/>
            <w:sz w:val="24"/>
            <w:szCs w:val="24"/>
          </w:rPr>
          <w:t>a</w:t>
        </w:r>
      </w:ins>
      <w:ins w:id="535" w:author="Daniela Mountian" w:date="2017-05-06T18:59:00Z">
        <w:r w:rsidR="005C406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36" w:author="Daniela Mountian" w:date="2017-08-25T16:48:00Z">
        <w:r w:rsidR="00C0705B">
          <w:rPr>
            <w:rFonts w:ascii="Times New Roman" w:hAnsi="Times New Roman" w:cs="Times New Roman"/>
            <w:sz w:val="24"/>
            <w:szCs w:val="24"/>
          </w:rPr>
          <w:t>residência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terren</w:t>
      </w:r>
      <w:del w:id="537" w:author="Daniela Mountian" w:date="2017-08-25T16:48:00Z">
        <w:r w:rsidRPr="00C5704C" w:rsidDel="00C0705B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538" w:author="Daniela Mountian" w:date="2017-08-25T16:48:00Z">
        <w:r w:rsidR="00C0705B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406D">
        <w:rPr>
          <w:rFonts w:ascii="Times New Roman" w:hAnsi="Times New Roman" w:cs="Times New Roman"/>
          <w:sz w:val="24"/>
          <w:szCs w:val="24"/>
        </w:rPr>
        <w:t>se estendia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539"/>
      <w:r w:rsidRPr="00C5704C">
        <w:rPr>
          <w:rFonts w:ascii="Times New Roman" w:hAnsi="Times New Roman" w:cs="Times New Roman"/>
          <w:sz w:val="24"/>
          <w:szCs w:val="24"/>
        </w:rPr>
        <w:t>Het</w:t>
      </w:r>
      <w:r w:rsidR="004C603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lon</w:t>
      </w:r>
      <w:commentRangeEnd w:id="539"/>
      <w:r w:rsidR="005C406D">
        <w:rPr>
          <w:rStyle w:val="Refdecomentrio"/>
          <w:rFonts w:cs="Times New Roman"/>
          <w:lang w:val="x-none"/>
        </w:rPr>
        <w:commentReference w:id="539"/>
      </w:r>
      <w:r w:rsidRPr="00C5704C">
        <w:rPr>
          <w:rFonts w:ascii="Times New Roman" w:hAnsi="Times New Roman" w:cs="Times New Roman"/>
          <w:sz w:val="24"/>
          <w:szCs w:val="24"/>
        </w:rPr>
        <w:t xml:space="preserve"> a Ema</w:t>
      </w:r>
      <w:r w:rsidR="004C6036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Tássia Kopóssova, da cidade de Bor, da região de Górki. Sem palavras, </w:t>
      </w:r>
      <w:r w:rsidR="005C406D">
        <w:rPr>
          <w:rFonts w:ascii="Times New Roman" w:hAnsi="Times New Roman" w:cs="Times New Roman"/>
          <w:sz w:val="24"/>
          <w:szCs w:val="24"/>
        </w:rPr>
        <w:t xml:space="preserve">sem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lágrimas, </w:t>
      </w:r>
      <w:r w:rsidR="005C406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em suspiros</w:t>
      </w:r>
      <w:r w:rsidR="005C406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eles ficaram </w:t>
      </w:r>
      <w:r w:rsidR="005C406D">
        <w:rPr>
          <w:rFonts w:ascii="Times New Roman" w:hAnsi="Times New Roman" w:cs="Times New Roman"/>
          <w:sz w:val="24"/>
          <w:szCs w:val="24"/>
        </w:rPr>
        <w:t>abraçados</w:t>
      </w:r>
      <w:r w:rsidRPr="00C5704C">
        <w:rPr>
          <w:rFonts w:ascii="Times New Roman" w:hAnsi="Times New Roman" w:cs="Times New Roman"/>
          <w:sz w:val="24"/>
          <w:szCs w:val="24"/>
        </w:rPr>
        <w:t>, cada um</w:t>
      </w:r>
      <w:r w:rsidR="00C95B0C">
        <w:rPr>
          <w:rFonts w:ascii="Times New Roman" w:hAnsi="Times New Roman" w:cs="Times New Roman"/>
          <w:sz w:val="24"/>
          <w:szCs w:val="24"/>
        </w:rPr>
        <w:t xml:space="preserve"> envolvendo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6036">
        <w:rPr>
          <w:rFonts w:ascii="Times New Roman" w:hAnsi="Times New Roman" w:cs="Times New Roman"/>
          <w:sz w:val="24"/>
          <w:szCs w:val="24"/>
        </w:rPr>
        <w:t xml:space="preserve">firmemente </w:t>
      </w:r>
      <w:r w:rsidR="00C95B0C">
        <w:rPr>
          <w:rFonts w:ascii="Times New Roman" w:hAnsi="Times New Roman" w:cs="Times New Roman"/>
          <w:sz w:val="24"/>
          <w:szCs w:val="24"/>
        </w:rPr>
        <w:t>os braços n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5C406D">
        <w:rPr>
          <w:rFonts w:ascii="Times New Roman" w:hAnsi="Times New Roman" w:cs="Times New Roman"/>
          <w:sz w:val="24"/>
          <w:szCs w:val="24"/>
        </w:rPr>
        <w:t xml:space="preserve"> que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seu: Anticristo </w:t>
      </w:r>
      <w:r w:rsidR="00C95B0C">
        <w:rPr>
          <w:rFonts w:ascii="Times New Roman" w:hAnsi="Times New Roman" w:cs="Times New Roman"/>
          <w:sz w:val="24"/>
          <w:szCs w:val="24"/>
        </w:rPr>
        <w:t>em</w:t>
      </w:r>
      <w:r w:rsidR="005C406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Tássia, Tássia </w:t>
      </w:r>
      <w:r w:rsidR="00C95B0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Anticristo. </w:t>
      </w:r>
      <w:r w:rsidR="004C6036">
        <w:rPr>
          <w:rFonts w:ascii="Times New Roman" w:hAnsi="Times New Roman" w:cs="Times New Roman"/>
          <w:sz w:val="24"/>
          <w:szCs w:val="24"/>
        </w:rPr>
        <w:t>Eles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stavam em pé, </w:t>
      </w:r>
      <w:r w:rsidR="00C95B0C">
        <w:rPr>
          <w:rFonts w:ascii="Times New Roman" w:hAnsi="Times New Roman" w:cs="Times New Roman"/>
          <w:sz w:val="24"/>
          <w:szCs w:val="24"/>
        </w:rPr>
        <w:t>enlaçados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Vera </w:t>
      </w:r>
      <w:ins w:id="540" w:author="Daniela Mountian" w:date="2017-05-06T19:28:00Z">
        <w:r w:rsidR="004C6036">
          <w:rPr>
            <w:rFonts w:ascii="Times New Roman" w:hAnsi="Times New Roman" w:cs="Times New Roman"/>
            <w:sz w:val="24"/>
            <w:szCs w:val="24"/>
          </w:rPr>
          <w:t>deitada</w:t>
        </w:r>
      </w:ins>
      <w:ins w:id="541" w:author="Daniela Mountian" w:date="2017-08-25T16:52:00Z">
        <w:r w:rsidR="00C0705B">
          <w:rPr>
            <w:rFonts w:ascii="Times New Roman" w:hAnsi="Times New Roman" w:cs="Times New Roman"/>
            <w:sz w:val="24"/>
            <w:szCs w:val="24"/>
          </w:rPr>
          <w:t>, escondida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atrás d</w:t>
      </w:r>
      <w:r w:rsidR="004C6036">
        <w:rPr>
          <w:rFonts w:ascii="Times New Roman" w:hAnsi="Times New Roman" w:cs="Times New Roman"/>
          <w:sz w:val="24"/>
          <w:szCs w:val="24"/>
        </w:rPr>
        <w:t>e 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arbustos, </w:t>
      </w:r>
      <w:r w:rsidR="004C603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</w:t>
      </w:r>
      <w:r w:rsidR="00EE23BF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fazia parte dela </w:t>
      </w:r>
      <w:r w:rsidR="004C6036">
        <w:rPr>
          <w:rFonts w:ascii="Times New Roman" w:hAnsi="Times New Roman" w:cs="Times New Roman"/>
          <w:sz w:val="24"/>
          <w:szCs w:val="24"/>
        </w:rPr>
        <w:t>sofria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4C6036">
        <w:rPr>
          <w:rFonts w:ascii="Times New Roman" w:hAnsi="Times New Roman" w:cs="Times New Roman"/>
          <w:sz w:val="24"/>
          <w:szCs w:val="24"/>
        </w:rPr>
        <w:t>ess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mulher </w:t>
      </w:r>
      <w:r w:rsidR="004C6036">
        <w:rPr>
          <w:rFonts w:ascii="Times New Roman" w:hAnsi="Times New Roman" w:cs="Times New Roman"/>
          <w:sz w:val="24"/>
          <w:szCs w:val="24"/>
        </w:rPr>
        <w:t>em des</w:t>
      </w:r>
      <w:r w:rsidR="004C6036">
        <w:rPr>
          <w:rFonts w:ascii="Times New Roman" w:hAnsi="Times New Roman" w:cs="Times New Roman"/>
          <w:sz w:val="24"/>
          <w:szCs w:val="24"/>
          <w:lang w:val="en-GB"/>
        </w:rPr>
        <w:t>vario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6036">
        <w:rPr>
          <w:rFonts w:ascii="Times New Roman" w:hAnsi="Times New Roman" w:cs="Times New Roman"/>
          <w:sz w:val="24"/>
          <w:szCs w:val="24"/>
        </w:rPr>
        <w:t>conseguiu superar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sofrimento </w:t>
      </w:r>
      <w:r w:rsidR="004C6036">
        <w:rPr>
          <w:rFonts w:ascii="Times New Roman" w:hAnsi="Times New Roman" w:cs="Times New Roman"/>
          <w:sz w:val="24"/>
          <w:szCs w:val="24"/>
        </w:rPr>
        <w:t>dessa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paixão </w:t>
      </w:r>
      <w:r w:rsidR="004C6036">
        <w:rPr>
          <w:rFonts w:ascii="Times New Roman" w:hAnsi="Times New Roman" w:cs="Times New Roman"/>
          <w:sz w:val="24"/>
          <w:szCs w:val="24"/>
        </w:rPr>
        <w:t>decaída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C6036">
        <w:rPr>
          <w:rFonts w:ascii="Times New Roman" w:hAnsi="Times New Roman" w:cs="Times New Roman"/>
          <w:sz w:val="24"/>
          <w:szCs w:val="24"/>
        </w:rPr>
        <w:t>protegendo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6036">
        <w:rPr>
          <w:rFonts w:ascii="Times New Roman" w:hAnsi="Times New Roman" w:cs="Times New Roman"/>
          <w:sz w:val="24"/>
          <w:szCs w:val="24"/>
        </w:rPr>
        <w:t>sua 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4C6036">
        <w:rPr>
          <w:rFonts w:ascii="Times New Roman" w:hAnsi="Times New Roman" w:cs="Times New Roman"/>
          <w:sz w:val="24"/>
          <w:szCs w:val="24"/>
        </w:rPr>
        <w:t xml:space="preserve">Enquanto isso, </w:t>
      </w:r>
      <w:r w:rsidR="00166CD8">
        <w:rPr>
          <w:rFonts w:ascii="Times New Roman" w:hAnsi="Times New Roman" w:cs="Times New Roman"/>
          <w:sz w:val="24"/>
          <w:szCs w:val="24"/>
        </w:rPr>
        <w:t xml:space="preserve">os dois </w:t>
      </w:r>
      <w:r w:rsidR="004C6036">
        <w:rPr>
          <w:rFonts w:ascii="Times New Roman" w:hAnsi="Times New Roman" w:cs="Times New Roman"/>
          <w:sz w:val="24"/>
          <w:szCs w:val="24"/>
        </w:rPr>
        <w:t>continuavam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abraçados, </w:t>
      </w:r>
      <w:ins w:id="542" w:author="Daniela Mountian" w:date="2017-08-25T16:52:00Z">
        <w:r w:rsidR="00C0705B">
          <w:rPr>
            <w:rFonts w:ascii="Times New Roman" w:hAnsi="Times New Roman" w:cs="Times New Roman"/>
            <w:sz w:val="24"/>
            <w:szCs w:val="24"/>
          </w:rPr>
          <w:t>inertes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até que Tássia, uma moça frágil, sentiu as mãos e os pés </w:t>
      </w:r>
      <w:r w:rsidR="004C6036">
        <w:rPr>
          <w:rFonts w:ascii="Times New Roman" w:hAnsi="Times New Roman" w:cs="Times New Roman"/>
          <w:sz w:val="24"/>
          <w:szCs w:val="24"/>
        </w:rPr>
        <w:t>enfraquecerem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4AB1">
        <w:rPr>
          <w:rFonts w:ascii="Times New Roman" w:hAnsi="Times New Roman" w:cs="Times New Roman"/>
          <w:sz w:val="24"/>
          <w:szCs w:val="24"/>
        </w:rPr>
        <w:t>n</w:t>
      </w:r>
      <w:r w:rsidR="00EE23BF" w:rsidRPr="00C5704C">
        <w:rPr>
          <w:rFonts w:ascii="Times New Roman" w:hAnsi="Times New Roman" w:cs="Times New Roman"/>
          <w:sz w:val="24"/>
          <w:szCs w:val="24"/>
        </w:rPr>
        <w:t>es</w:t>
      </w:r>
      <w:r w:rsidR="00EE23BF">
        <w:rPr>
          <w:rFonts w:ascii="Times New Roman" w:hAnsi="Times New Roman" w:cs="Times New Roman"/>
          <w:sz w:val="24"/>
          <w:szCs w:val="24"/>
        </w:rPr>
        <w:t>s</w:t>
      </w:r>
      <w:r w:rsidR="00EE23B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imobilidade</w:t>
      </w:r>
      <w:r w:rsidR="004C6036">
        <w:rPr>
          <w:rFonts w:ascii="Times New Roman" w:hAnsi="Times New Roman" w:cs="Times New Roman"/>
          <w:sz w:val="24"/>
          <w:szCs w:val="24"/>
        </w:rPr>
        <w:t xml:space="preserve"> ardente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Então o Anticristo, que agora sentia </w:t>
      </w:r>
      <w:r w:rsidR="004C6036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 todas as sensações d</w:t>
      </w:r>
      <w:r w:rsidR="004C6036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amada, disse:</w:t>
      </w:r>
    </w:p>
    <w:p w:rsidR="0024094F" w:rsidRPr="00C5704C" w:rsidRDefault="00EE23B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virá amanhã?</w:t>
      </w:r>
    </w:p>
    <w:p w:rsidR="0024094F" w:rsidRPr="00C5704C" w:rsidRDefault="00EE23B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6036">
        <w:rPr>
          <w:rFonts w:ascii="Times New Roman" w:hAnsi="Times New Roman" w:cs="Times New Roman"/>
          <w:sz w:val="24"/>
          <w:szCs w:val="24"/>
        </w:rPr>
        <w:t>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Tássia </w:t>
      </w:r>
      <w:r w:rsidR="000C2D30" w:rsidRPr="00621342">
        <w:rPr>
          <w:rFonts w:ascii="Times New Roman" w:hAnsi="Times New Roman" w:cs="Times New Roman"/>
          <w:sz w:val="24"/>
          <w:szCs w:val="24"/>
        </w:rPr>
        <w:t>—</w:t>
      </w:r>
      <w:r w:rsidR="004C603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 do trabalho, às seis da tarde. A oficina </w:t>
      </w:r>
      <w:r w:rsidR="004C6036">
        <w:rPr>
          <w:rFonts w:ascii="Times New Roman" w:hAnsi="Times New Roman" w:cs="Times New Roman"/>
          <w:sz w:val="24"/>
          <w:szCs w:val="24"/>
        </w:rPr>
        <w:t>de costura fecha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às cinco, mas </w:t>
      </w:r>
      <w:r w:rsidR="004C6036">
        <w:rPr>
          <w:rFonts w:ascii="Times New Roman" w:hAnsi="Times New Roman" w:cs="Times New Roman"/>
          <w:sz w:val="24"/>
          <w:szCs w:val="24"/>
        </w:rPr>
        <w:t xml:space="preserve">ainda </w:t>
      </w:r>
      <w:r w:rsidR="0024094F" w:rsidRPr="00C5704C">
        <w:rPr>
          <w:rFonts w:ascii="Times New Roman" w:hAnsi="Times New Roman" w:cs="Times New Roman"/>
          <w:sz w:val="24"/>
          <w:szCs w:val="24"/>
        </w:rPr>
        <w:t>trocar</w:t>
      </w:r>
      <w:r w:rsidR="004C6036">
        <w:rPr>
          <w:rFonts w:ascii="Times New Roman" w:hAnsi="Times New Roman" w:cs="Times New Roman"/>
          <w:sz w:val="24"/>
          <w:szCs w:val="24"/>
        </w:rPr>
        <w:t>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roupa...</w:t>
      </w:r>
    </w:p>
    <w:p w:rsidR="004C6036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4C6036">
        <w:rPr>
          <w:rFonts w:ascii="Times New Roman" w:hAnsi="Times New Roman" w:cs="Times New Roman"/>
          <w:sz w:val="24"/>
          <w:szCs w:val="24"/>
        </w:rPr>
        <w:t xml:space="preserve">eles 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separaram sem </w:t>
      </w:r>
      <w:r w:rsidR="004C6036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beij</w:t>
      </w:r>
      <w:r w:rsidR="004C6036">
        <w:rPr>
          <w:rFonts w:ascii="Times New Roman" w:hAnsi="Times New Roman" w:cs="Times New Roman"/>
          <w:sz w:val="24"/>
          <w:szCs w:val="24"/>
        </w:rPr>
        <w:t>arem</w:t>
      </w:r>
      <w:r w:rsidR="000C2D3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2D30">
        <w:rPr>
          <w:rFonts w:ascii="Times New Roman" w:hAnsi="Times New Roman" w:cs="Times New Roman"/>
          <w:sz w:val="24"/>
          <w:szCs w:val="24"/>
        </w:rPr>
        <w:t>O</w:t>
      </w:r>
      <w:r w:rsidR="000C2D3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Anticristo foi embora</w:t>
      </w:r>
      <w:r w:rsidR="004C6036">
        <w:rPr>
          <w:rFonts w:ascii="Times New Roman" w:hAnsi="Times New Roman" w:cs="Times New Roman"/>
          <w:sz w:val="24"/>
          <w:szCs w:val="24"/>
        </w:rPr>
        <w:t xml:space="preserve"> depressa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sabia desaparecer </w:t>
      </w:r>
      <w:r w:rsidR="004C6036">
        <w:rPr>
          <w:rFonts w:ascii="Times New Roman" w:hAnsi="Times New Roman" w:cs="Times New Roman"/>
          <w:sz w:val="24"/>
          <w:szCs w:val="24"/>
        </w:rPr>
        <w:t>instantaneamente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Tássia ficou </w:t>
      </w:r>
      <w:r w:rsidR="004C6036">
        <w:rPr>
          <w:rFonts w:ascii="Times New Roman" w:hAnsi="Times New Roman" w:cs="Times New Roman"/>
          <w:sz w:val="24"/>
          <w:szCs w:val="24"/>
        </w:rPr>
        <w:t>colhendo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framboesa</w:t>
      </w:r>
      <w:r w:rsidR="004C603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4C6036">
        <w:rPr>
          <w:rFonts w:ascii="Times New Roman" w:hAnsi="Times New Roman" w:cs="Times New Roman"/>
          <w:sz w:val="24"/>
          <w:szCs w:val="24"/>
        </w:rPr>
        <w:t>que sua mãe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suspeita</w:t>
      </w:r>
      <w:r w:rsidR="000C2D30">
        <w:rPr>
          <w:rFonts w:ascii="Times New Roman" w:hAnsi="Times New Roman" w:cs="Times New Roman"/>
          <w:sz w:val="24"/>
          <w:szCs w:val="24"/>
        </w:rPr>
        <w:t>s</w:t>
      </w:r>
      <w:r w:rsidR="004C6036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6036">
        <w:rPr>
          <w:rFonts w:ascii="Times New Roman" w:hAnsi="Times New Roman" w:cs="Times New Roman"/>
          <w:sz w:val="24"/>
          <w:szCs w:val="24"/>
        </w:rPr>
        <w:t>de 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C6036">
        <w:rPr>
          <w:rFonts w:ascii="Times New Roman" w:hAnsi="Times New Roman" w:cs="Times New Roman"/>
          <w:sz w:val="24"/>
          <w:szCs w:val="24"/>
        </w:rPr>
        <w:t>Mas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tendo </w:t>
      </w:r>
      <w:r w:rsidR="004C6036">
        <w:rPr>
          <w:rFonts w:ascii="Times New Roman" w:hAnsi="Times New Roman" w:cs="Times New Roman"/>
          <w:sz w:val="24"/>
          <w:szCs w:val="24"/>
        </w:rPr>
        <w:t>superado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fraqueza, estava feliz com o acontecido, </w:t>
      </w:r>
      <w:r w:rsidR="004C6036">
        <w:rPr>
          <w:rFonts w:ascii="Times New Roman" w:hAnsi="Times New Roman" w:cs="Times New Roman"/>
          <w:sz w:val="24"/>
          <w:szCs w:val="24"/>
        </w:rPr>
        <w:t xml:space="preserve">pois 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ocorrera </w:t>
      </w:r>
      <w:r w:rsidR="004C6036">
        <w:rPr>
          <w:rFonts w:ascii="Times New Roman" w:hAnsi="Times New Roman" w:cs="Times New Roman"/>
          <w:sz w:val="24"/>
          <w:szCs w:val="24"/>
        </w:rPr>
        <w:t>como o planejado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3973B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C6036">
        <w:rPr>
          <w:rFonts w:ascii="Times New Roman" w:hAnsi="Times New Roman" w:cs="Times New Roman"/>
          <w:sz w:val="24"/>
          <w:szCs w:val="24"/>
        </w:rPr>
        <w:t xml:space="preserve">ssim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começou o amor </w:t>
      </w:r>
      <w:r w:rsidR="004C6036">
        <w:rPr>
          <w:rFonts w:ascii="Times New Roman" w:hAnsi="Times New Roman" w:cs="Times New Roman"/>
          <w:sz w:val="24"/>
          <w:szCs w:val="24"/>
        </w:rPr>
        <w:t>i</w:t>
      </w:r>
      <w:r w:rsidR="007752F7">
        <w:rPr>
          <w:rFonts w:ascii="Times New Roman" w:hAnsi="Times New Roman" w:cs="Times New Roman"/>
          <w:sz w:val="24"/>
          <w:szCs w:val="24"/>
        </w:rPr>
        <w:t>nabalável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6036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Anticristo e Tássia. Certamente, não era </w:t>
      </w:r>
      <w:r w:rsidR="004C6036">
        <w:rPr>
          <w:rFonts w:ascii="Times New Roman" w:hAnsi="Times New Roman" w:cs="Times New Roman"/>
          <w:sz w:val="24"/>
          <w:szCs w:val="24"/>
        </w:rPr>
        <w:t>amor divino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</w:t>
      </w:r>
      <w:r w:rsidR="004C6036">
        <w:rPr>
          <w:rFonts w:ascii="Times New Roman" w:hAnsi="Times New Roman" w:cs="Times New Roman"/>
          <w:sz w:val="24"/>
          <w:szCs w:val="24"/>
        </w:rPr>
        <w:t xml:space="preserve"> o qual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irmão ama </w:t>
      </w:r>
      <w:r w:rsidR="004C6036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irmã </w:t>
      </w:r>
      <w:r w:rsidR="004C6036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pai ama </w:t>
      </w:r>
      <w:r w:rsidR="004C6036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filha, mas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também não era</w:t>
      </w:r>
      <w:r w:rsidR="004C6036">
        <w:rPr>
          <w:rFonts w:ascii="Times New Roman" w:hAnsi="Times New Roman" w:cs="Times New Roman"/>
          <w:sz w:val="24"/>
          <w:szCs w:val="24"/>
        </w:rPr>
        <w:t xml:space="preserve"> amor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humano, como</w:t>
      </w:r>
      <w:r w:rsidR="004C6036">
        <w:rPr>
          <w:rFonts w:ascii="Times New Roman" w:hAnsi="Times New Roman" w:cs="Times New Roman"/>
          <w:sz w:val="24"/>
          <w:szCs w:val="24"/>
        </w:rPr>
        <w:t xml:space="preserve">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homem </w:t>
      </w:r>
      <w:r w:rsidR="004C6036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mulher. No entanto, como o Anticristo não podia amar </w:t>
      </w:r>
      <w:r w:rsidR="00BA5BD0">
        <w:rPr>
          <w:rFonts w:ascii="Times New Roman" w:hAnsi="Times New Roman" w:cs="Times New Roman"/>
          <w:sz w:val="24"/>
          <w:szCs w:val="24"/>
        </w:rPr>
        <w:t>de outr</w:t>
      </w:r>
      <w:r w:rsidR="004C6036">
        <w:rPr>
          <w:rFonts w:ascii="Times New Roman" w:hAnsi="Times New Roman" w:cs="Times New Roman"/>
          <w:sz w:val="24"/>
          <w:szCs w:val="24"/>
        </w:rPr>
        <w:t>a</w:t>
      </w:r>
      <w:r w:rsidR="00BA5BD0">
        <w:rPr>
          <w:rFonts w:ascii="Times New Roman" w:hAnsi="Times New Roman" w:cs="Times New Roman"/>
          <w:sz w:val="24"/>
          <w:szCs w:val="24"/>
        </w:rPr>
        <w:t xml:space="preserve"> </w:t>
      </w:r>
      <w:r w:rsidR="004C6036">
        <w:rPr>
          <w:rFonts w:ascii="Times New Roman" w:hAnsi="Times New Roman" w:cs="Times New Roman"/>
          <w:sz w:val="24"/>
          <w:szCs w:val="24"/>
        </w:rPr>
        <w:t>forma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Tássia, </w:t>
      </w:r>
      <w:r w:rsidR="0033190F">
        <w:rPr>
          <w:rFonts w:ascii="Times New Roman" w:hAnsi="Times New Roman" w:cs="Times New Roman"/>
          <w:sz w:val="24"/>
          <w:szCs w:val="24"/>
        </w:rPr>
        <w:t>bem ou 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amava pela primeira vez, eles não ficaram surpresos com </w:t>
      </w:r>
      <w:r w:rsidR="004C6036">
        <w:rPr>
          <w:rFonts w:ascii="Times New Roman" w:hAnsi="Times New Roman" w:cs="Times New Roman"/>
          <w:sz w:val="24"/>
          <w:szCs w:val="24"/>
        </w:rPr>
        <w:t>semelhante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amor. </w:t>
      </w:r>
      <w:r w:rsidR="00BA5BD0" w:rsidRPr="00C5704C">
        <w:rPr>
          <w:rFonts w:ascii="Times New Roman" w:hAnsi="Times New Roman" w:cs="Times New Roman"/>
          <w:sz w:val="24"/>
          <w:szCs w:val="24"/>
        </w:rPr>
        <w:t>Continua</w:t>
      </w:r>
      <w:r w:rsidR="00BA5BD0">
        <w:rPr>
          <w:rFonts w:ascii="Times New Roman" w:hAnsi="Times New Roman" w:cs="Times New Roman"/>
          <w:sz w:val="24"/>
          <w:szCs w:val="24"/>
        </w:rPr>
        <w:t>r</w:t>
      </w:r>
      <w:r w:rsidR="00BA5BD0" w:rsidRPr="00C5704C">
        <w:rPr>
          <w:rFonts w:ascii="Times New Roman" w:hAnsi="Times New Roman" w:cs="Times New Roman"/>
          <w:sz w:val="24"/>
          <w:szCs w:val="24"/>
        </w:rPr>
        <w:t xml:space="preserve">am </w:t>
      </w:r>
      <w:r w:rsidR="00BA5BD0">
        <w:rPr>
          <w:rFonts w:ascii="Times New Roman" w:hAnsi="Times New Roman" w:cs="Times New Roman"/>
          <w:sz w:val="24"/>
          <w:szCs w:val="24"/>
        </w:rPr>
        <w:t>a</w:t>
      </w:r>
      <w:r w:rsidR="00BA5BD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encontrar no mesmo lugar, </w:t>
      </w:r>
      <w:r w:rsidR="004C6036">
        <w:rPr>
          <w:rFonts w:ascii="Times New Roman" w:hAnsi="Times New Roman" w:cs="Times New Roman"/>
          <w:sz w:val="24"/>
          <w:szCs w:val="24"/>
        </w:rPr>
        <w:t>onde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24094F" w:rsidRPr="004C6036">
        <w:rPr>
          <w:rFonts w:ascii="Times New Roman" w:hAnsi="Times New Roman" w:cs="Times New Roman"/>
          <w:sz w:val="24"/>
          <w:szCs w:val="24"/>
          <w:highlight w:val="yellow"/>
          <w:rPrChange w:id="543" w:author="Daniela Mountian" w:date="2017-05-06T20:23:00Z">
            <w:rPr>
              <w:rFonts w:ascii="Times New Roman" w:hAnsi="Times New Roman" w:cs="Times New Roman"/>
              <w:sz w:val="24"/>
              <w:szCs w:val="24"/>
            </w:rPr>
          </w:rPrChange>
        </w:rPr>
        <w:t>barranco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coberto </w:t>
      </w:r>
      <w:r w:rsidR="004C6036">
        <w:rPr>
          <w:rFonts w:ascii="Times New Roman" w:hAnsi="Times New Roman" w:cs="Times New Roman"/>
          <w:sz w:val="24"/>
          <w:szCs w:val="24"/>
        </w:rPr>
        <w:t>pela floresta começava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C6036">
        <w:rPr>
          <w:rFonts w:ascii="Times New Roman" w:hAnsi="Times New Roman" w:cs="Times New Roman"/>
          <w:sz w:val="24"/>
          <w:szCs w:val="24"/>
        </w:rPr>
        <w:t xml:space="preserve">ao lado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</w:t>
      </w:r>
      <w:r w:rsidR="004C6036">
        <w:rPr>
          <w:rFonts w:ascii="Times New Roman" w:hAnsi="Times New Roman" w:cs="Times New Roman"/>
          <w:sz w:val="24"/>
          <w:szCs w:val="24"/>
        </w:rPr>
        <w:t>riacho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4094F" w:rsidRPr="001D79BE">
        <w:rPr>
          <w:rFonts w:ascii="Times New Roman" w:hAnsi="Times New Roman" w:cs="Times New Roman"/>
          <w:sz w:val="24"/>
          <w:szCs w:val="24"/>
        </w:rPr>
        <w:t xml:space="preserve">Assim que </w:t>
      </w:r>
      <w:r w:rsidR="004C6036" w:rsidRPr="001D79BE">
        <w:rPr>
          <w:rFonts w:ascii="Times New Roman" w:hAnsi="Times New Roman" w:cs="Times New Roman"/>
          <w:sz w:val="24"/>
          <w:szCs w:val="24"/>
        </w:rPr>
        <w:t>via</w:t>
      </w:r>
      <w:r w:rsidR="0024094F" w:rsidRPr="001D79BE">
        <w:rPr>
          <w:rFonts w:ascii="Times New Roman" w:hAnsi="Times New Roman" w:cs="Times New Roman"/>
          <w:sz w:val="24"/>
          <w:szCs w:val="24"/>
        </w:rPr>
        <w:t xml:space="preserve"> Dã, </w:t>
      </w:r>
      <w:r w:rsidR="004C6036" w:rsidRPr="001D79BE">
        <w:rPr>
          <w:rFonts w:ascii="Times New Roman" w:hAnsi="Times New Roman" w:cs="Times New Roman"/>
          <w:sz w:val="24"/>
          <w:szCs w:val="24"/>
        </w:rPr>
        <w:t>Tássia</w:t>
      </w:r>
      <w:r w:rsidR="004C6036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dava alguns passos ao seu encontro, como uma sonâmbula </w:t>
      </w:r>
      <w:r w:rsidR="004C6036">
        <w:rPr>
          <w:rFonts w:ascii="Times New Roman" w:hAnsi="Times New Roman" w:cs="Times New Roman"/>
          <w:sz w:val="24"/>
          <w:szCs w:val="24"/>
        </w:rPr>
        <w:t>sob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lua cheia, e</w:t>
      </w:r>
      <w:r w:rsidR="00072D9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último passo</w:t>
      </w:r>
      <w:r w:rsidR="00E337B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forças a abandonavam, os joelhos </w:t>
      </w:r>
      <w:r w:rsidR="00F717C7">
        <w:rPr>
          <w:rFonts w:ascii="Times New Roman" w:hAnsi="Times New Roman" w:cs="Times New Roman"/>
          <w:sz w:val="24"/>
          <w:szCs w:val="24"/>
        </w:rPr>
        <w:t>cediam</w:t>
      </w:r>
      <w:r w:rsidR="00E337B8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544" w:author="Daniela Mountian" w:date="2017-05-07T18:20:00Z">
        <w:r w:rsidR="00E337B8">
          <w:rPr>
            <w:rFonts w:ascii="Times New Roman" w:hAnsi="Times New Roman" w:cs="Times New Roman"/>
            <w:sz w:val="24"/>
            <w:szCs w:val="24"/>
          </w:rPr>
          <w:t xml:space="preserve">se desse </w:t>
        </w:r>
      </w:ins>
      <w:ins w:id="545" w:author="Daniela Mountian" w:date="2017-05-07T14:03:00Z">
        <w:r w:rsidR="00F717C7">
          <w:rPr>
            <w:rFonts w:ascii="Times New Roman" w:hAnsi="Times New Roman" w:cs="Times New Roman"/>
            <w:sz w:val="24"/>
            <w:szCs w:val="24"/>
          </w:rPr>
          <w:t xml:space="preserve">mais </w:t>
        </w:r>
      </w:ins>
      <w:ins w:id="546" w:author="Daniela Mountian" w:date="2017-05-07T14:05:00Z">
        <w:r w:rsidR="00E337B8">
          <w:rPr>
            <w:rFonts w:ascii="Times New Roman" w:hAnsi="Times New Roman" w:cs="Times New Roman"/>
            <w:sz w:val="24"/>
            <w:szCs w:val="24"/>
          </w:rPr>
          <w:t>um</w:t>
        </w:r>
      </w:ins>
      <w:ins w:id="547" w:author="Daniela Mountian" w:date="2017-05-07T18:20:00Z">
        <w:r w:rsidR="00E337B8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r w:rsidR="00072D96">
        <w:rPr>
          <w:rFonts w:ascii="Times New Roman" w:hAnsi="Times New Roman" w:cs="Times New Roman"/>
          <w:sz w:val="24"/>
          <w:szCs w:val="24"/>
        </w:rPr>
        <w:t>tombaria</w:t>
      </w:r>
      <w:r w:rsidR="00F717C7">
        <w:rPr>
          <w:rFonts w:ascii="Times New Roman" w:hAnsi="Times New Roman" w:cs="Times New Roman"/>
          <w:sz w:val="24"/>
          <w:szCs w:val="24"/>
        </w:rPr>
        <w:t xml:space="preserve"> sem sentidos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o Anticristo nunca a deixava dar es</w:t>
      </w:r>
      <w:r w:rsidR="00F717C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 passo</w:t>
      </w:r>
      <w:r w:rsidR="00E337B8">
        <w:rPr>
          <w:rFonts w:ascii="Times New Roman" w:hAnsi="Times New Roman" w:cs="Times New Roman"/>
          <w:sz w:val="24"/>
          <w:szCs w:val="24"/>
        </w:rPr>
        <w:t xml:space="preserve"> </w:t>
      </w:r>
      <w:r w:rsidR="007752F7">
        <w:rPr>
          <w:rFonts w:ascii="Times New Roman" w:hAnsi="Times New Roman" w:cs="Times New Roman"/>
          <w:sz w:val="24"/>
          <w:szCs w:val="24"/>
        </w:rPr>
        <w:t>a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talvez </w:t>
      </w:r>
      <w:r w:rsidR="00F717C7">
        <w:rPr>
          <w:rFonts w:ascii="Times New Roman" w:hAnsi="Times New Roman" w:cs="Times New Roman"/>
          <w:sz w:val="24"/>
          <w:szCs w:val="24"/>
        </w:rPr>
        <w:t xml:space="preserve">fosse </w:t>
      </w:r>
      <w:del w:id="548" w:author="Daniela Mountian" w:date="2017-08-25T17:02:00Z">
        <w:r w:rsidR="00F717C7" w:rsidDel="001D79BE">
          <w:rPr>
            <w:rFonts w:ascii="Times New Roman" w:hAnsi="Times New Roman" w:cs="Times New Roman"/>
            <w:sz w:val="24"/>
            <w:szCs w:val="24"/>
          </w:rPr>
          <w:delText>su</w:delText>
        </w:r>
        <w:r w:rsidR="0024094F" w:rsidRPr="00C5704C" w:rsidDel="001D79BE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ins w:id="549" w:author="Daniela Mountian" w:date="2017-08-25T17:02:00Z">
        <w:r w:rsidR="001D79B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salvação</w:t>
      </w:r>
      <w:ins w:id="550" w:author="Daniela Mountian" w:date="2017-08-25T17:02:00Z">
        <w:r w:rsidR="001D79BE">
          <w:rPr>
            <w:rFonts w:ascii="Times New Roman" w:hAnsi="Times New Roman" w:cs="Times New Roman"/>
            <w:sz w:val="24"/>
            <w:szCs w:val="24"/>
          </w:rPr>
          <w:t xml:space="preserve"> dela</w:t>
        </w:r>
      </w:ins>
      <w:ins w:id="551" w:author="Daniela Mountian" w:date="2017-05-07T18:22:00Z">
        <w:r w:rsidR="00E337B8">
          <w:rPr>
            <w:rFonts w:ascii="Times New Roman" w:hAnsi="Times New Roman" w:cs="Times New Roman"/>
            <w:sz w:val="24"/>
            <w:szCs w:val="24"/>
          </w:rPr>
          <w:t>.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37B8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nfraquec</w:t>
      </w:r>
      <w:r w:rsidR="00F717C7">
        <w:rPr>
          <w:rFonts w:ascii="Times New Roman" w:hAnsi="Times New Roman" w:cs="Times New Roman"/>
          <w:sz w:val="24"/>
          <w:szCs w:val="24"/>
        </w:rPr>
        <w:t>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Tássia </w:t>
      </w:r>
      <w:r w:rsidR="00F717C7">
        <w:rPr>
          <w:rFonts w:ascii="Times New Roman" w:hAnsi="Times New Roman" w:cs="Times New Roman"/>
          <w:sz w:val="24"/>
          <w:szCs w:val="24"/>
        </w:rPr>
        <w:t xml:space="preserve">não </w:t>
      </w:r>
      <w:r w:rsidR="008807D9" w:rsidRPr="00C5704C">
        <w:rPr>
          <w:rFonts w:ascii="Times New Roman" w:hAnsi="Times New Roman" w:cs="Times New Roman"/>
          <w:sz w:val="24"/>
          <w:szCs w:val="24"/>
        </w:rPr>
        <w:t>ca</w:t>
      </w:r>
      <w:r w:rsidR="008807D9">
        <w:rPr>
          <w:rFonts w:ascii="Times New Roman" w:hAnsi="Times New Roman" w:cs="Times New Roman"/>
          <w:sz w:val="24"/>
          <w:szCs w:val="24"/>
        </w:rPr>
        <w:t>í</w:t>
      </w:r>
      <w:r w:rsidR="008807D9" w:rsidRPr="00C5704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17C7">
        <w:rPr>
          <w:rFonts w:ascii="Times New Roman" w:hAnsi="Times New Roman" w:cs="Times New Roman"/>
          <w:sz w:val="24"/>
          <w:szCs w:val="24"/>
        </w:rPr>
        <w:t>no chão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no peito dele, e eles ficavam </w:t>
      </w:r>
      <w:r w:rsidR="00F717C7">
        <w:rPr>
          <w:rFonts w:ascii="Times New Roman" w:hAnsi="Times New Roman" w:cs="Times New Roman"/>
          <w:sz w:val="24"/>
          <w:szCs w:val="24"/>
        </w:rPr>
        <w:t>ali, enlaçados, sem palavras, sem beijos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Toda vez </w:t>
      </w:r>
      <w:r w:rsidR="00BA5BD0">
        <w:rPr>
          <w:rFonts w:ascii="Times New Roman" w:hAnsi="Times New Roman" w:cs="Times New Roman"/>
          <w:sz w:val="24"/>
          <w:szCs w:val="24"/>
        </w:rPr>
        <w:t>o</w:t>
      </w:r>
      <w:r w:rsidR="00BA5BD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encontro</w:t>
      </w:r>
      <w:r w:rsidR="00BA5BD0">
        <w:rPr>
          <w:rFonts w:ascii="Times New Roman" w:hAnsi="Times New Roman" w:cs="Times New Roman"/>
          <w:sz w:val="24"/>
          <w:szCs w:val="24"/>
        </w:rPr>
        <w:t xml:space="preserve"> deles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idêntico, pois s</w:t>
      </w:r>
      <w:r w:rsidR="00707211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17C7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amor </w:t>
      </w:r>
      <w:r w:rsidR="001D79BE">
        <w:rPr>
          <w:rFonts w:ascii="Times New Roman" w:hAnsi="Times New Roman" w:cs="Times New Roman"/>
          <w:sz w:val="24"/>
          <w:szCs w:val="24"/>
        </w:rPr>
        <w:t>frívolo</w:t>
      </w:r>
      <w:r w:rsidR="00BA5BD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precisa de variedade. Tássia receb</w:t>
      </w:r>
      <w:r w:rsidR="00072D96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 do abraço do Anticristo, </w:t>
      </w:r>
      <w:r w:rsidR="00072D96"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pureza </w:t>
      </w:r>
      <w:r w:rsidR="00072D96">
        <w:rPr>
          <w:rFonts w:ascii="Times New Roman" w:hAnsi="Times New Roman" w:cs="Times New Roman"/>
          <w:sz w:val="24"/>
          <w:szCs w:val="24"/>
        </w:rPr>
        <w:t>casta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72D96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>ternura ajuda</w:t>
      </w:r>
      <w:r w:rsidR="00072D96"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>am</w:t>
      </w:r>
      <w:r w:rsidR="00BA5BD0">
        <w:rPr>
          <w:rFonts w:ascii="Times New Roman" w:hAnsi="Times New Roman" w:cs="Times New Roman"/>
          <w:sz w:val="24"/>
          <w:szCs w:val="24"/>
        </w:rPr>
        <w:t>-no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escapar d</w:t>
      </w:r>
      <w:r w:rsidR="00072D96">
        <w:rPr>
          <w:rFonts w:ascii="Times New Roman" w:hAnsi="Times New Roman" w:cs="Times New Roman"/>
          <w:sz w:val="24"/>
          <w:szCs w:val="24"/>
        </w:rPr>
        <w:t>o flagelo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552" w:author="Daniela Mountian" w:date="2017-08-25T17:06:00Z">
        <w:r w:rsidR="0024094F" w:rsidRPr="00C5704C" w:rsidDel="00121170">
          <w:rPr>
            <w:rFonts w:ascii="Times New Roman" w:hAnsi="Times New Roman" w:cs="Times New Roman"/>
            <w:sz w:val="24"/>
            <w:szCs w:val="24"/>
          </w:rPr>
          <w:delText xml:space="preserve">do Senhor </w:delText>
        </w:r>
        <w:r w:rsidR="00BA5BD0" w:rsidRPr="00621342" w:rsidDel="00121170">
          <w:rPr>
            <w:rFonts w:ascii="Times New Roman" w:hAnsi="Times New Roman" w:cs="Times New Roman"/>
            <w:sz w:val="24"/>
            <w:szCs w:val="24"/>
          </w:rPr>
          <w:delText>—</w:delText>
        </w:r>
        <w:r w:rsidR="0024094F" w:rsidRPr="00C5704C" w:rsidDel="0012117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553" w:author="Daniela Mountian" w:date="2017-08-25T17:06:00Z">
        <w:r w:rsidR="00121170">
          <w:rPr>
            <w:rFonts w:ascii="Times New Roman" w:hAnsi="Times New Roman" w:cs="Times New Roman"/>
            <w:sz w:val="24"/>
            <w:szCs w:val="24"/>
          </w:rPr>
          <w:t>d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a luxúria</w:t>
      </w:r>
      <w:del w:id="554" w:author="Daniela Mountian" w:date="2017-08-25T17:06:00Z">
        <w:r w:rsidR="00072D96" w:rsidDel="0012117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072D96" w:rsidRPr="00621342" w:rsidDel="00121170">
          <w:rPr>
            <w:rFonts w:ascii="Times New Roman" w:hAnsi="Times New Roman" w:cs="Times New Roman"/>
            <w:sz w:val="24"/>
            <w:szCs w:val="24"/>
          </w:rPr>
          <w:delText>—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72D96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 ele</w:t>
      </w:r>
      <w:r w:rsidR="00072D96">
        <w:rPr>
          <w:rFonts w:ascii="Times New Roman" w:hAnsi="Times New Roman" w:cs="Times New Roman"/>
          <w:sz w:val="24"/>
          <w:szCs w:val="24"/>
        </w:rPr>
        <w:t>, como tudo o que é terreno,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2D96">
        <w:rPr>
          <w:rFonts w:ascii="Times New Roman" w:hAnsi="Times New Roman" w:cs="Times New Roman"/>
          <w:sz w:val="24"/>
          <w:szCs w:val="24"/>
        </w:rPr>
        <w:t>estava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sujeito. Assim, n</w:t>
      </w:r>
      <w:r w:rsidR="00072D96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floresta perto da cidade de Bor, </w:t>
      </w:r>
      <w:r w:rsidR="00072D96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região de Górki, realizou-se o sonho eterno </w:t>
      </w:r>
      <w:r w:rsidR="00072D96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BA5BD0" w:rsidRPr="00C5704C">
        <w:rPr>
          <w:rFonts w:ascii="Times New Roman" w:hAnsi="Times New Roman" w:cs="Times New Roman"/>
          <w:sz w:val="24"/>
          <w:szCs w:val="24"/>
        </w:rPr>
        <w:t>terceir</w:t>
      </w:r>
      <w:r w:rsidR="00ED4021">
        <w:rPr>
          <w:rFonts w:ascii="Times New Roman" w:hAnsi="Times New Roman" w:cs="Times New Roman"/>
          <w:sz w:val="24"/>
          <w:szCs w:val="24"/>
        </w:rPr>
        <w:t>o tipo</w:t>
      </w:r>
      <w:r w:rsidR="00BA5BD0">
        <w:rPr>
          <w:rFonts w:ascii="Times New Roman" w:hAnsi="Times New Roman" w:cs="Times New Roman"/>
          <w:sz w:val="24"/>
          <w:szCs w:val="24"/>
        </w:rPr>
        <w:t xml:space="preserve"> de amor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A5BD0">
        <w:rPr>
          <w:rFonts w:ascii="Times New Roman" w:hAnsi="Times New Roman" w:cs="Times New Roman"/>
          <w:sz w:val="24"/>
          <w:szCs w:val="24"/>
        </w:rPr>
        <w:t>nem</w:t>
      </w:r>
      <w:r w:rsidR="00BA5BD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carnal nem </w:t>
      </w:r>
      <w:r w:rsidR="00FE0B2E" w:rsidRPr="00C5704C">
        <w:rPr>
          <w:rFonts w:ascii="Times New Roman" w:hAnsi="Times New Roman" w:cs="Times New Roman"/>
          <w:sz w:val="24"/>
          <w:szCs w:val="24"/>
        </w:rPr>
        <w:t>ascétic</w:t>
      </w:r>
      <w:r w:rsidR="00FE0B2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3E3A94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3E3A94">
        <w:rPr>
          <w:rFonts w:ascii="Times New Roman" w:hAnsi="Times New Roman" w:cs="Times New Roman"/>
          <w:sz w:val="24"/>
          <w:szCs w:val="24"/>
        </w:rPr>
        <w:t>pais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atual revolução sexual, os habitantes da cidade de Sodoma, que tentaram violar os anjos, procuravam </w:t>
      </w:r>
      <w:r w:rsidR="0037148F">
        <w:rPr>
          <w:rFonts w:ascii="Times New Roman" w:hAnsi="Times New Roman" w:cs="Times New Roman"/>
          <w:sz w:val="24"/>
          <w:szCs w:val="24"/>
        </w:rPr>
        <w:t>por ess</w:t>
      </w:r>
      <w:r w:rsidR="00787B5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787B5D">
        <w:rPr>
          <w:rFonts w:ascii="Times New Roman" w:hAnsi="Times New Roman" w:cs="Times New Roman"/>
          <w:sz w:val="24"/>
          <w:szCs w:val="24"/>
        </w:rPr>
        <w:t>a</w:t>
      </w:r>
      <w:r w:rsidR="0037148F">
        <w:rPr>
          <w:rFonts w:ascii="Times New Roman" w:hAnsi="Times New Roman" w:cs="Times New Roman"/>
          <w:sz w:val="24"/>
          <w:szCs w:val="24"/>
        </w:rPr>
        <w:t xml:space="preserve"> </w:t>
      </w:r>
      <w:r w:rsidR="00787B5D">
        <w:rPr>
          <w:rFonts w:ascii="Times New Roman" w:hAnsi="Times New Roman" w:cs="Times New Roman"/>
          <w:sz w:val="24"/>
          <w:szCs w:val="24"/>
        </w:rPr>
        <w:t>forma de amor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Os primeiros maridos de Tamar, os irmãos </w:t>
      </w:r>
      <w:r w:rsidR="0037148F">
        <w:rPr>
          <w:rFonts w:ascii="Times New Roman" w:hAnsi="Times New Roman" w:cs="Times New Roman"/>
          <w:sz w:val="24"/>
          <w:szCs w:val="24"/>
        </w:rPr>
        <w:t>He</w:t>
      </w:r>
      <w:r w:rsidRPr="00C5704C">
        <w:rPr>
          <w:rFonts w:ascii="Times New Roman" w:hAnsi="Times New Roman" w:cs="Times New Roman"/>
          <w:sz w:val="24"/>
          <w:szCs w:val="24"/>
        </w:rPr>
        <w:t>r e Onã, procuravam</w:t>
      </w:r>
      <w:r w:rsidR="00EB678A">
        <w:rPr>
          <w:rFonts w:ascii="Times New Roman" w:hAnsi="Times New Roman" w:cs="Times New Roman"/>
          <w:sz w:val="24"/>
          <w:szCs w:val="24"/>
        </w:rPr>
        <w:t>-n</w:t>
      </w:r>
      <w:ins w:id="555" w:author="Daniela Mountian" w:date="2017-08-25T17:10:00Z">
        <w:r w:rsidR="00121170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698D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556"/>
      <w:r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37148F">
        <w:rPr>
          <w:rFonts w:ascii="Times New Roman" w:hAnsi="Times New Roman" w:cs="Times New Roman"/>
          <w:sz w:val="24"/>
          <w:szCs w:val="24"/>
        </w:rPr>
        <w:t>He</w:t>
      </w:r>
      <w:r w:rsidRPr="00C5704C">
        <w:rPr>
          <w:rFonts w:ascii="Times New Roman" w:hAnsi="Times New Roman" w:cs="Times New Roman"/>
          <w:sz w:val="24"/>
          <w:szCs w:val="24"/>
        </w:rPr>
        <w:t xml:space="preserve">r morreu, e Onã, </w:t>
      </w:r>
      <w:commentRangeEnd w:id="556"/>
      <w:r w:rsidR="00861449">
        <w:rPr>
          <w:rStyle w:val="Refdecomentrio"/>
          <w:rFonts w:cs="Times New Roman"/>
          <w:lang w:val="x-none"/>
        </w:rPr>
        <w:commentReference w:id="556"/>
      </w:r>
      <w:r w:rsidR="00B33AD0">
        <w:rPr>
          <w:rFonts w:ascii="Times New Roman" w:hAnsi="Times New Roman" w:cs="Times New Roman"/>
          <w:sz w:val="24"/>
          <w:szCs w:val="24"/>
        </w:rPr>
        <w:t>ao entrar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B33AD0">
        <w:rPr>
          <w:rFonts w:ascii="Times New Roman" w:hAnsi="Times New Roman" w:cs="Times New Roman"/>
          <w:sz w:val="24"/>
          <w:szCs w:val="24"/>
        </w:rPr>
        <w:t xml:space="preserve">casa da </w:t>
      </w:r>
      <w:r w:rsidRPr="00C5704C">
        <w:rPr>
          <w:rFonts w:ascii="Times New Roman" w:hAnsi="Times New Roman" w:cs="Times New Roman"/>
          <w:sz w:val="24"/>
          <w:szCs w:val="24"/>
        </w:rPr>
        <w:t>esposa d</w:t>
      </w:r>
      <w:r w:rsidR="00B33AD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irmão, </w:t>
      </w:r>
      <w:r w:rsidR="00B717B4">
        <w:rPr>
          <w:rFonts w:ascii="Times New Roman" w:hAnsi="Times New Roman" w:cs="Times New Roman"/>
          <w:sz w:val="24"/>
          <w:szCs w:val="24"/>
        </w:rPr>
        <w:t>espalhou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semente </w:t>
      </w:r>
      <w:r w:rsidR="00B717B4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terra, imortalizando seu nome como uma doença ou como um capricho. Outras perversões também </w:t>
      </w:r>
      <w:r w:rsidR="00B717B4">
        <w:rPr>
          <w:rFonts w:ascii="Times New Roman" w:hAnsi="Times New Roman" w:cs="Times New Roman"/>
          <w:sz w:val="24"/>
          <w:szCs w:val="24"/>
        </w:rPr>
        <w:t>se originaram</w:t>
      </w:r>
      <w:r w:rsidR="005469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busca </w:t>
      </w:r>
      <w:commentRangeStart w:id="557"/>
      <w:r w:rsidRPr="00C5704C">
        <w:rPr>
          <w:rFonts w:ascii="Times New Roman" w:hAnsi="Times New Roman" w:cs="Times New Roman"/>
          <w:sz w:val="24"/>
          <w:szCs w:val="24"/>
        </w:rPr>
        <w:t>pelo terceiro</w:t>
      </w:r>
      <w:r w:rsidR="00B717B4">
        <w:rPr>
          <w:rFonts w:ascii="Times New Roman" w:hAnsi="Times New Roman" w:cs="Times New Roman"/>
          <w:sz w:val="24"/>
          <w:szCs w:val="24"/>
        </w:rPr>
        <w:t xml:space="preserve"> amor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ins w:id="558" w:author="Daniela Mountian" w:date="2017-08-25T17:16:00Z">
        <w:r w:rsidR="00D1673D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74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57"/>
      <w:r w:rsidR="00B717B4">
        <w:rPr>
          <w:rStyle w:val="Refdecomentrio"/>
          <w:rFonts w:cs="Times New Roman"/>
          <w:lang w:val="x-none"/>
        </w:rPr>
        <w:commentReference w:id="557"/>
      </w:r>
      <w:r w:rsidR="00ED4021">
        <w:rPr>
          <w:rFonts w:ascii="Times New Roman" w:hAnsi="Times New Roman" w:cs="Times New Roman"/>
          <w:sz w:val="24"/>
          <w:szCs w:val="24"/>
        </w:rPr>
        <w:t>nem</w:t>
      </w:r>
      <w:r w:rsidR="00ED40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masculino </w:t>
      </w:r>
      <w:r w:rsidR="00ED4021">
        <w:rPr>
          <w:rFonts w:ascii="Times New Roman" w:hAnsi="Times New Roman" w:cs="Times New Roman"/>
          <w:sz w:val="24"/>
          <w:szCs w:val="24"/>
        </w:rPr>
        <w:t>nem</w:t>
      </w:r>
      <w:r w:rsidR="00ED40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feminino, </w:t>
      </w:r>
      <w:r w:rsidR="00ED4021">
        <w:rPr>
          <w:rFonts w:ascii="Times New Roman" w:hAnsi="Times New Roman" w:cs="Times New Roman"/>
          <w:sz w:val="24"/>
          <w:szCs w:val="24"/>
        </w:rPr>
        <w:t>mas</w:t>
      </w:r>
      <w:r w:rsidR="00ED40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7B4">
        <w:rPr>
          <w:rFonts w:ascii="Times New Roman" w:hAnsi="Times New Roman" w:cs="Times New Roman"/>
          <w:sz w:val="24"/>
          <w:szCs w:val="24"/>
        </w:rPr>
        <w:t>é impossível encontrar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terceiro órgão </w:t>
      </w:r>
      <w:r w:rsidR="00B717B4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criar um </w:t>
      </w:r>
      <w:r w:rsidRPr="00DA749A">
        <w:rPr>
          <w:rFonts w:ascii="Times New Roman" w:hAnsi="Times New Roman" w:cs="Times New Roman"/>
          <w:i/>
          <w:sz w:val="24"/>
          <w:szCs w:val="24"/>
        </w:rPr>
        <w:t>perpetuum mobile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sexual. Até </w:t>
      </w:r>
      <w:r w:rsidR="00B717B4">
        <w:rPr>
          <w:rFonts w:ascii="Times New Roman" w:hAnsi="Times New Roman" w:cs="Times New Roman"/>
          <w:sz w:val="24"/>
          <w:szCs w:val="24"/>
        </w:rPr>
        <w:t>hoje só se tem notícia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caso do terceiro </w:t>
      </w:r>
      <w:r w:rsidR="00B717B4">
        <w:rPr>
          <w:rFonts w:ascii="Times New Roman" w:hAnsi="Times New Roman" w:cs="Times New Roman"/>
          <w:sz w:val="24"/>
          <w:szCs w:val="24"/>
        </w:rPr>
        <w:t xml:space="preserve">amor,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não é carnal nem ascético, </w:t>
      </w:r>
      <w:ins w:id="572" w:author="Leila" w:date="2016-07-18T20:45:00Z">
        <w:r w:rsidR="00FE0B2E">
          <w:rPr>
            <w:rFonts w:ascii="Times New Roman" w:hAnsi="Times New Roman" w:cs="Times New Roman"/>
            <w:sz w:val="24"/>
            <w:szCs w:val="24"/>
          </w:rPr>
          <w:t>tampouco</w:t>
        </w:r>
        <w:r w:rsidR="00FE0B2E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573" w:author="Daniela Mountian" w:date="2017-05-07T15:58:00Z">
        <w:r w:rsidR="00B717B4">
          <w:rPr>
            <w:rFonts w:ascii="Times New Roman" w:hAnsi="Times New Roman" w:cs="Times New Roman"/>
            <w:sz w:val="24"/>
            <w:szCs w:val="24"/>
          </w:rPr>
          <w:t>é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574" w:author="Daniela Mountian" w:date="2017-05-07T16:04:00Z">
        <w:r w:rsidR="003E3A94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substitu</w:t>
      </w:r>
      <w:ins w:id="575" w:author="Daniela Mountian" w:date="2017-05-07T16:04:00Z">
        <w:r w:rsidR="003E3A94">
          <w:rPr>
            <w:rFonts w:ascii="Times New Roman" w:hAnsi="Times New Roman" w:cs="Times New Roman"/>
            <w:sz w:val="24"/>
            <w:szCs w:val="24"/>
          </w:rPr>
          <w:t>t</w:t>
        </w:r>
      </w:ins>
      <w:r w:rsidRPr="00C5704C">
        <w:rPr>
          <w:rFonts w:ascii="Times New Roman" w:hAnsi="Times New Roman" w:cs="Times New Roman"/>
          <w:sz w:val="24"/>
          <w:szCs w:val="24"/>
        </w:rPr>
        <w:t>o greg</w:t>
      </w:r>
      <w:ins w:id="576" w:author="Daniela Mountian" w:date="2017-05-07T16:04:00Z">
        <w:r w:rsidR="003E3A94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o platonismo, </w:t>
      </w:r>
      <w:r w:rsidR="00861449">
        <w:rPr>
          <w:rFonts w:ascii="Times New Roman" w:hAnsi="Times New Roman" w:cs="Times New Roman"/>
          <w:sz w:val="24"/>
          <w:szCs w:val="24"/>
        </w:rPr>
        <w:t>já que</w:t>
      </w:r>
      <w:r w:rsidR="0086144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pecado</w:t>
      </w:r>
      <w:r w:rsidR="003E3A9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 talento para a substituição, como</w:t>
      </w:r>
      <w:ins w:id="577" w:author="Daniela Mountian" w:date="2017-05-07T18:29:00Z">
        <w:r w:rsidR="00E337B8">
          <w:rPr>
            <w:rFonts w:ascii="Times New Roman" w:hAnsi="Times New Roman" w:cs="Times New Roman"/>
            <w:sz w:val="24"/>
            <w:szCs w:val="24"/>
          </w:rPr>
          <w:t xml:space="preserve"> vemos</w:t>
        </w:r>
      </w:ins>
      <w:ins w:id="578" w:author="Daniela Mountian" w:date="2017-05-07T15:59:00Z">
        <w:r w:rsidR="00B717B4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17B4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B717B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exemplo</w:t>
      </w:r>
      <w:r w:rsidR="00B717B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21AF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cristianismo grego... Mas </w:t>
      </w:r>
      <w:r w:rsidR="002A3179">
        <w:rPr>
          <w:rFonts w:ascii="Times New Roman" w:hAnsi="Times New Roman" w:cs="Times New Roman"/>
          <w:sz w:val="24"/>
          <w:szCs w:val="24"/>
        </w:rPr>
        <w:t>ali</w:t>
      </w:r>
      <w:r w:rsidR="002A317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não havia substituição. Tássia Kopóssova, da cidade de Bor, experimentou o terceiro</w:t>
      </w:r>
      <w:r w:rsidR="00FE0B2E">
        <w:rPr>
          <w:rFonts w:ascii="Times New Roman" w:hAnsi="Times New Roman" w:cs="Times New Roman"/>
          <w:sz w:val="24"/>
          <w:szCs w:val="24"/>
        </w:rPr>
        <w:t xml:space="preserve"> </w:t>
      </w:r>
      <w:r w:rsidR="003E3A94">
        <w:rPr>
          <w:rFonts w:ascii="Times New Roman" w:hAnsi="Times New Roman" w:cs="Times New Roman"/>
          <w:sz w:val="24"/>
          <w:szCs w:val="24"/>
        </w:rPr>
        <w:t>amor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verão </w:t>
      </w:r>
      <w:r w:rsidR="003E3A94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1949... Ela o </w:t>
      </w:r>
      <w:r w:rsidR="00FE0B2E">
        <w:rPr>
          <w:rFonts w:ascii="Times New Roman" w:hAnsi="Times New Roman" w:cs="Times New Roman"/>
          <w:sz w:val="24"/>
          <w:szCs w:val="24"/>
        </w:rPr>
        <w:t>encontrou</w:t>
      </w:r>
      <w:r w:rsidR="00FE0B2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porque não </w:t>
      </w:r>
      <w:r w:rsidR="00FE0B2E">
        <w:rPr>
          <w:rFonts w:ascii="Times New Roman" w:hAnsi="Times New Roman" w:cs="Times New Roman"/>
          <w:sz w:val="24"/>
          <w:szCs w:val="24"/>
        </w:rPr>
        <w:t>o</w:t>
      </w:r>
      <w:r w:rsidR="00FE0B2E" w:rsidRPr="00C5704C">
        <w:rPr>
          <w:rFonts w:ascii="Times New Roman" w:hAnsi="Times New Roman" w:cs="Times New Roman"/>
          <w:sz w:val="24"/>
          <w:szCs w:val="24"/>
        </w:rPr>
        <w:t xml:space="preserve"> procura</w:t>
      </w:r>
      <w:r w:rsidR="00FE0B2E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787B5D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861449">
        <w:rPr>
          <w:rFonts w:ascii="Times New Roman" w:hAnsi="Times New Roman" w:cs="Times New Roman"/>
          <w:sz w:val="24"/>
          <w:szCs w:val="24"/>
        </w:rPr>
        <w:t xml:space="preserve">tal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lei bíblica não formulada: quem não procura </w:t>
      </w:r>
      <w:r w:rsidR="003E3A94">
        <w:rPr>
          <w:rFonts w:ascii="Times New Roman" w:hAnsi="Times New Roman" w:cs="Times New Roman"/>
          <w:sz w:val="24"/>
          <w:szCs w:val="24"/>
        </w:rPr>
        <w:t>encontra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quem procura perde... No entanto, existe ainda a lei do materialismo dialético, que não precisa obrigatoriamente </w:t>
      </w:r>
      <w:r w:rsidR="003E3A94">
        <w:rPr>
          <w:rFonts w:ascii="Times New Roman" w:hAnsi="Times New Roman" w:cs="Times New Roman"/>
          <w:sz w:val="24"/>
          <w:szCs w:val="24"/>
        </w:rPr>
        <w:t xml:space="preserve">ser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estudada pelas teorias de Feuerbach, pois foi exposta com </w:t>
      </w:r>
      <w:r w:rsidR="003E3A94">
        <w:rPr>
          <w:rFonts w:ascii="Times New Roman" w:hAnsi="Times New Roman" w:cs="Times New Roman"/>
          <w:sz w:val="24"/>
          <w:szCs w:val="24"/>
        </w:rPr>
        <w:t xml:space="preserve">muita </w:t>
      </w:r>
      <w:r w:rsidRPr="00C5704C">
        <w:rPr>
          <w:rFonts w:ascii="Times New Roman" w:hAnsi="Times New Roman" w:cs="Times New Roman"/>
          <w:sz w:val="24"/>
          <w:szCs w:val="24"/>
        </w:rPr>
        <w:t>clareza n</w:t>
      </w:r>
      <w:r w:rsidR="003E3A94">
        <w:rPr>
          <w:rFonts w:ascii="Times New Roman" w:hAnsi="Times New Roman" w:cs="Times New Roman"/>
          <w:sz w:val="24"/>
          <w:szCs w:val="24"/>
        </w:rPr>
        <w:t>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canção soviética: “Quem é alegre ri, quem quer </w:t>
      </w:r>
      <w:r w:rsidR="00C95B0C">
        <w:rPr>
          <w:rFonts w:ascii="Times New Roman" w:hAnsi="Times New Roman" w:cs="Times New Roman"/>
          <w:sz w:val="24"/>
          <w:szCs w:val="24"/>
        </w:rPr>
        <w:t>conquistará</w:t>
      </w:r>
      <w:r w:rsidRPr="00C5704C">
        <w:rPr>
          <w:rFonts w:ascii="Times New Roman" w:hAnsi="Times New Roman" w:cs="Times New Roman"/>
          <w:sz w:val="24"/>
          <w:szCs w:val="24"/>
        </w:rPr>
        <w:t>, quem procura sempre achará...”</w:t>
      </w:r>
      <w:r w:rsidR="003E3A94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87B5D">
        <w:rPr>
          <w:rStyle w:val="Refdenotaderodap"/>
          <w:rFonts w:ascii="Times New Roman" w:hAnsi="Times New Roman" w:cs="Times New Roman"/>
          <w:sz w:val="24"/>
          <w:szCs w:val="24"/>
          <w:lang w:val="ru-RU"/>
        </w:rPr>
        <w:footnoteReference w:id="75"/>
      </w:r>
    </w:p>
    <w:p w:rsidR="0024094F" w:rsidRPr="00C5704C" w:rsidRDefault="00FE0B2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Step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n </w:t>
      </w:r>
      <w:r w:rsidR="0024094F" w:rsidRPr="00C5704C">
        <w:rPr>
          <w:rFonts w:ascii="Times New Roman" w:hAnsi="Times New Roman" w:cs="Times New Roman"/>
          <w:sz w:val="24"/>
          <w:szCs w:val="24"/>
        </w:rPr>
        <w:t>Pávlov, que durante toda a</w:t>
      </w:r>
      <w:r w:rsidR="00C95B0C">
        <w:rPr>
          <w:rFonts w:ascii="Times New Roman" w:hAnsi="Times New Roman" w:cs="Times New Roman"/>
          <w:sz w:val="24"/>
          <w:szCs w:val="24"/>
        </w:rPr>
        <w:t xml:space="preserve">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vida rejeitara o ópio bíblico, queria </w:t>
      </w:r>
      <w:r w:rsidR="00C95B0C">
        <w:rPr>
          <w:rFonts w:ascii="Times New Roman" w:hAnsi="Times New Roman" w:cs="Times New Roman"/>
          <w:sz w:val="24"/>
          <w:szCs w:val="24"/>
        </w:rPr>
        <w:t xml:space="preserve">conquistar </w:t>
      </w:r>
      <w:r w:rsidR="0024094F" w:rsidRPr="00C5704C">
        <w:rPr>
          <w:rFonts w:ascii="Times New Roman" w:hAnsi="Times New Roman" w:cs="Times New Roman"/>
          <w:sz w:val="24"/>
          <w:szCs w:val="24"/>
        </w:rPr>
        <w:t>Tássia, por isso a procurava em tod</w:t>
      </w:r>
      <w:r w:rsidR="00C95B0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5B0C">
        <w:rPr>
          <w:rFonts w:ascii="Times New Roman" w:hAnsi="Times New Roman" w:cs="Times New Roman"/>
          <w:sz w:val="24"/>
          <w:szCs w:val="24"/>
        </w:rPr>
        <w:t>parte</w:t>
      </w:r>
      <w:r w:rsidR="00861449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5B0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encontr</w:t>
      </w:r>
      <w:r w:rsidR="00C95B0C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C95B0C">
        <w:rPr>
          <w:rFonts w:ascii="Times New Roman" w:hAnsi="Times New Roman" w:cs="Times New Roman"/>
          <w:sz w:val="24"/>
          <w:szCs w:val="24"/>
        </w:rPr>
        <w:t>pico</w:t>
      </w:r>
      <w:r w:rsidR="0024094F" w:rsidRPr="00C5704C">
        <w:rPr>
          <w:rFonts w:ascii="Times New Roman" w:hAnsi="Times New Roman" w:cs="Times New Roman"/>
          <w:sz w:val="24"/>
          <w:szCs w:val="24"/>
        </w:rPr>
        <w:t>, perto do barranco, abraçada a</w:t>
      </w:r>
      <w:r w:rsidR="00C95B0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judeu... </w:t>
      </w:r>
      <w:r w:rsidR="00C95B0C">
        <w:rPr>
          <w:rFonts w:ascii="Times New Roman" w:hAnsi="Times New Roman" w:cs="Times New Roman"/>
          <w:sz w:val="24"/>
          <w:szCs w:val="24"/>
        </w:rPr>
        <w:t>Pávlov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ndava pela floresta com </w:t>
      </w:r>
      <w:r w:rsidR="00C95B0C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espingarda, assobiando a canção sobre o vento alegre, na qual est</w:t>
      </w:r>
      <w:r w:rsidR="00C95B0C"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expostas as bases da dialética. De repente, </w:t>
      </w:r>
      <w:r w:rsidR="00C95B0C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viu </w:t>
      </w:r>
      <w:r w:rsidR="00C95B0C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longe: </w:t>
      </w:r>
      <w:ins w:id="593" w:author="Daniela Mountian" w:date="2017-05-08T01:16:00Z">
        <w:r w:rsidR="007752F7">
          <w:rPr>
            <w:rFonts w:ascii="Times New Roman" w:hAnsi="Times New Roman" w:cs="Times New Roman"/>
            <w:sz w:val="24"/>
            <w:szCs w:val="24"/>
          </w:rPr>
          <w:t>I</w:t>
        </w:r>
      </w:ins>
      <w:ins w:id="594" w:author="Daniela Mountian" w:date="2017-05-07T17:41:00Z">
        <w:r w:rsidR="00C95B0C">
          <w:rPr>
            <w:rFonts w:ascii="Times New Roman" w:hAnsi="Times New Roman" w:cs="Times New Roman"/>
            <w:sz w:val="24"/>
            <w:szCs w:val="24"/>
          </w:rPr>
          <w:t>rmão</w:t>
        </w:r>
      </w:ins>
      <w:ins w:id="595" w:author="Daniela Mountian" w:date="2017-05-07T17:47:00Z">
        <w:r w:rsidR="00A727A8">
          <w:rPr>
            <w:rFonts w:ascii="Times New Roman" w:hAnsi="Times New Roman" w:cs="Times New Roman"/>
            <w:sz w:val="24"/>
            <w:szCs w:val="24"/>
          </w:rPr>
          <w:t>s</w:t>
        </w:r>
      </w:ins>
      <w:ins w:id="596" w:author="Daniela Mountian" w:date="2017-05-07T17:41:00Z">
        <w:r w:rsidR="00C95B0C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o que está acontecendo</w:t>
      </w:r>
      <w:r w:rsidR="00CD66DB">
        <w:rPr>
          <w:rFonts w:ascii="Times New Roman" w:hAnsi="Times New Roman" w:cs="Times New Roman"/>
          <w:sz w:val="24"/>
          <w:szCs w:val="24"/>
        </w:rPr>
        <w:t xml:space="preserve"> ali</w:t>
      </w:r>
      <w:r w:rsidR="00C95B0C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5B0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commentRangeStart w:id="597"/>
      <w:r w:rsidR="00C95B0C">
        <w:rPr>
          <w:rFonts w:ascii="Times New Roman" w:hAnsi="Times New Roman" w:cs="Times New Roman"/>
          <w:i/>
          <w:sz w:val="24"/>
          <w:szCs w:val="24"/>
        </w:rPr>
        <w:t>jides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597"/>
      <w:r w:rsidR="00C95B0C">
        <w:rPr>
          <w:rStyle w:val="Refdecomentrio"/>
          <w:rFonts w:cs="Times New Roman"/>
          <w:lang w:val="x-none"/>
        </w:rPr>
        <w:commentReference w:id="597"/>
      </w:r>
      <w:r w:rsidR="00A727A8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apoderaram de tudo, </w:t>
      </w:r>
      <w:r w:rsidR="003C6CBE">
        <w:rPr>
          <w:rFonts w:ascii="Times New Roman" w:hAnsi="Times New Roman" w:cs="Times New Roman"/>
          <w:sz w:val="24"/>
          <w:szCs w:val="24"/>
        </w:rPr>
        <w:t>incluindo 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moças... </w:t>
      </w:r>
      <w:r w:rsidR="007752F7">
        <w:rPr>
          <w:rFonts w:ascii="Times New Roman" w:hAnsi="Times New Roman" w:cs="Times New Roman"/>
          <w:sz w:val="24"/>
          <w:szCs w:val="24"/>
        </w:rPr>
        <w:t>Ele p</w:t>
      </w:r>
      <w:r w:rsidR="00A727A8">
        <w:rPr>
          <w:rFonts w:ascii="Times New Roman" w:hAnsi="Times New Roman" w:cs="Times New Roman"/>
          <w:sz w:val="24"/>
          <w:szCs w:val="24"/>
        </w:rPr>
        <w:t>arou de assobiar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levantou a espingarda, e </w:t>
      </w:r>
      <w:ins w:id="598" w:author="Daniela Mountian" w:date="2017-08-25T17:37:00Z">
        <w:r w:rsidR="00BA0183">
          <w:rPr>
            <w:rFonts w:ascii="Times New Roman" w:hAnsi="Times New Roman" w:cs="Times New Roman"/>
            <w:sz w:val="24"/>
            <w:szCs w:val="24"/>
          </w:rPr>
          <w:t xml:space="preserve">só Deus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sabe o que </w:t>
      </w:r>
      <w:r w:rsidR="00A727A8">
        <w:rPr>
          <w:rFonts w:ascii="Times New Roman" w:hAnsi="Times New Roman" w:cs="Times New Roman"/>
          <w:sz w:val="24"/>
          <w:szCs w:val="24"/>
        </w:rPr>
        <w:t>pass</w:t>
      </w:r>
      <w:r w:rsidR="00CD66DB">
        <w:rPr>
          <w:rFonts w:ascii="Times New Roman" w:hAnsi="Times New Roman" w:cs="Times New Roman"/>
          <w:sz w:val="24"/>
          <w:szCs w:val="24"/>
        </w:rPr>
        <w:t>ou</w:t>
      </w:r>
      <w:r w:rsidR="00A727A8">
        <w:rPr>
          <w:rFonts w:ascii="Times New Roman" w:hAnsi="Times New Roman" w:cs="Times New Roman"/>
          <w:sz w:val="24"/>
          <w:szCs w:val="24"/>
        </w:rPr>
        <w:t xml:space="preserve"> por sua cabeça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A727A8">
        <w:rPr>
          <w:rFonts w:ascii="Times New Roman" w:hAnsi="Times New Roman" w:cs="Times New Roman"/>
          <w:sz w:val="24"/>
          <w:szCs w:val="24"/>
        </w:rPr>
        <w:t>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27A8">
        <w:rPr>
          <w:rFonts w:ascii="Times New Roman" w:hAnsi="Times New Roman" w:cs="Times New Roman"/>
          <w:sz w:val="24"/>
          <w:szCs w:val="24"/>
        </w:rPr>
        <w:t>instante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>... Depois reconsiderou e</w:t>
      </w:r>
      <w:r w:rsidR="00FE21AF">
        <w:rPr>
          <w:rFonts w:ascii="Times New Roman" w:hAnsi="Times New Roman" w:cs="Times New Roman"/>
          <w:sz w:val="24"/>
          <w:szCs w:val="24"/>
        </w:rPr>
        <w:t>, consumido pela ofensa,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78F8">
        <w:rPr>
          <w:rFonts w:ascii="Times New Roman" w:hAnsi="Times New Roman" w:cs="Times New Roman"/>
          <w:sz w:val="24"/>
          <w:szCs w:val="24"/>
        </w:rPr>
        <w:t>tramou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algo mais </w:t>
      </w:r>
      <w:r w:rsidR="00D478F8">
        <w:rPr>
          <w:rFonts w:ascii="Times New Roman" w:hAnsi="Times New Roman" w:cs="Times New Roman"/>
          <w:sz w:val="24"/>
          <w:szCs w:val="24"/>
        </w:rPr>
        <w:t>engenho</w:t>
      </w:r>
      <w:r w:rsidR="00CD66DB">
        <w:rPr>
          <w:rFonts w:ascii="Times New Roman" w:hAnsi="Times New Roman" w:cs="Times New Roman"/>
          <w:sz w:val="24"/>
          <w:szCs w:val="24"/>
        </w:rPr>
        <w:t>s</w:t>
      </w:r>
      <w:r w:rsidR="00CD66DB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“Ninguém nessa cidade </w:t>
      </w:r>
      <w:r w:rsidR="00CD66DB">
        <w:rPr>
          <w:rFonts w:ascii="Times New Roman" w:hAnsi="Times New Roman" w:cs="Times New Roman"/>
          <w:sz w:val="24"/>
          <w:szCs w:val="24"/>
        </w:rPr>
        <w:t>ousou 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bater, mas o pai dela, Andrei Kopóssov, </w:t>
      </w:r>
      <w:r w:rsidR="003C6CBE">
        <w:rPr>
          <w:rFonts w:ascii="Times New Roman" w:hAnsi="Times New Roman" w:cs="Times New Roman"/>
          <w:sz w:val="24"/>
          <w:szCs w:val="24"/>
        </w:rPr>
        <w:t>me deu uma surra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D66DB">
        <w:rPr>
          <w:rFonts w:ascii="Times New Roman" w:hAnsi="Times New Roman" w:cs="Times New Roman"/>
          <w:sz w:val="24"/>
          <w:szCs w:val="24"/>
        </w:rPr>
        <w:t>Muito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bem, se um rapaz russo não lhe agrada, </w:t>
      </w:r>
      <w:commentRangeStart w:id="599"/>
      <w:r w:rsidR="0024094F" w:rsidRPr="00C5704C">
        <w:rPr>
          <w:rFonts w:ascii="Times New Roman" w:hAnsi="Times New Roman" w:cs="Times New Roman"/>
          <w:sz w:val="24"/>
          <w:szCs w:val="24"/>
        </w:rPr>
        <w:t>soldado</w:t>
      </w:r>
      <w:commentRangeEnd w:id="599"/>
      <w:r w:rsidR="00CD66DB">
        <w:rPr>
          <w:rStyle w:val="Refdecomentrio"/>
          <w:rFonts w:cs="Times New Roman"/>
          <w:lang w:val="x-none"/>
        </w:rPr>
        <w:commentReference w:id="59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você </w:t>
      </w:r>
      <w:r w:rsidR="003C6CBE">
        <w:rPr>
          <w:rFonts w:ascii="Times New Roman" w:hAnsi="Times New Roman" w:cs="Times New Roman"/>
          <w:sz w:val="24"/>
          <w:szCs w:val="24"/>
        </w:rPr>
        <w:t>terá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66DB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genro </w:t>
      </w:r>
      <w:r w:rsidR="00CD66DB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judeu, </w:t>
      </w:r>
      <w:r w:rsidR="0024094F" w:rsidRPr="00905970">
        <w:rPr>
          <w:rFonts w:ascii="Times New Roman" w:hAnsi="Times New Roman" w:cs="Times New Roman"/>
          <w:sz w:val="24"/>
          <w:szCs w:val="24"/>
          <w:highlight w:val="yellow"/>
        </w:rPr>
        <w:t>um rat</w:t>
      </w:r>
      <w:r w:rsidR="00CD66DB" w:rsidRPr="00905970">
        <w:rPr>
          <w:rFonts w:ascii="Times New Roman" w:hAnsi="Times New Roman" w:cs="Times New Roman"/>
          <w:sz w:val="24"/>
          <w:szCs w:val="24"/>
          <w:highlight w:val="yellow"/>
        </w:rPr>
        <w:t>o</w:t>
      </w:r>
      <w:r w:rsidR="0024094F" w:rsidRPr="00905970">
        <w:rPr>
          <w:rFonts w:ascii="Times New Roman" w:hAnsi="Times New Roman" w:cs="Times New Roman"/>
          <w:sz w:val="24"/>
          <w:szCs w:val="24"/>
          <w:highlight w:val="yellow"/>
        </w:rPr>
        <w:t xml:space="preserve"> d</w:t>
      </w:r>
      <w:r w:rsidR="00CD66DB" w:rsidRPr="00905970">
        <w:rPr>
          <w:rFonts w:ascii="Times New Roman" w:hAnsi="Times New Roman" w:cs="Times New Roman"/>
          <w:sz w:val="24"/>
          <w:szCs w:val="24"/>
          <w:highlight w:val="yellow"/>
          <w:lang w:val="ru-RU"/>
        </w:rPr>
        <w:t>а</w:t>
      </w:r>
      <w:r w:rsidR="0024094F" w:rsidRPr="00905970">
        <w:rPr>
          <w:rFonts w:ascii="Times New Roman" w:hAnsi="Times New Roman" w:cs="Times New Roman"/>
          <w:sz w:val="24"/>
          <w:szCs w:val="24"/>
          <w:highlight w:val="yellow"/>
        </w:rPr>
        <w:t xml:space="preserve"> retaguarda</w:t>
      </w:r>
      <w:r w:rsidR="00C5493F" w:rsidRPr="00905970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4094F" w:rsidRPr="00905970">
        <w:rPr>
          <w:rFonts w:ascii="Times New Roman" w:hAnsi="Times New Roman" w:cs="Times New Roman"/>
          <w:sz w:val="24"/>
          <w:szCs w:val="24"/>
          <w:highlight w:val="yellow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5970">
        <w:rPr>
          <w:rFonts w:ascii="Times New Roman" w:hAnsi="Times New Roman" w:cs="Times New Roman"/>
          <w:sz w:val="24"/>
          <w:szCs w:val="24"/>
        </w:rPr>
        <w:t xml:space="preserve">Arrastando-se </w:t>
      </w:r>
      <w:r w:rsidR="00905970" w:rsidRPr="00202276">
        <w:rPr>
          <w:rFonts w:ascii="Times New Roman" w:hAnsi="Times New Roman" w:cs="Times New Roman"/>
          <w:sz w:val="24"/>
          <w:szCs w:val="24"/>
        </w:rPr>
        <w:t>à</w:t>
      </w:r>
      <w:r w:rsidR="0024094F" w:rsidRPr="00202276">
        <w:rPr>
          <w:rFonts w:ascii="Times New Roman" w:hAnsi="Times New Roman" w:cs="Times New Roman"/>
          <w:sz w:val="24"/>
          <w:szCs w:val="24"/>
        </w:rPr>
        <w:t xml:space="preserve"> maneira militar, Pávlov aproximou-se e escutou a hora do encontro de Tássia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o Anticristo no dia seguinte. Pávlov sabia onde </w:t>
      </w:r>
      <w:r w:rsidR="003C6CBE">
        <w:rPr>
          <w:rFonts w:ascii="Times New Roman" w:hAnsi="Times New Roman" w:cs="Times New Roman"/>
          <w:sz w:val="24"/>
          <w:szCs w:val="24"/>
        </w:rPr>
        <w:t>encontrar</w:t>
      </w:r>
      <w:r w:rsidR="003C6CB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Andrei, e o achou sem </w:t>
      </w:r>
      <w:r w:rsidR="00905970">
        <w:rPr>
          <w:rFonts w:ascii="Times New Roman" w:hAnsi="Times New Roman" w:cs="Times New Roman"/>
          <w:sz w:val="24"/>
          <w:szCs w:val="24"/>
        </w:rPr>
        <w:t>esforço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sem dialética. Estava no centro de Bor, </w:t>
      </w:r>
      <w:r w:rsidR="00905970">
        <w:rPr>
          <w:rFonts w:ascii="Times New Roman" w:hAnsi="Times New Roman" w:cs="Times New Roman"/>
          <w:sz w:val="24"/>
          <w:szCs w:val="24"/>
        </w:rPr>
        <w:t>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frente do cinema, um pavilhão de compensado</w:t>
      </w:r>
      <w:ins w:id="600" w:author="Daniela Mountian" w:date="2017-08-25T17:42:00Z">
        <w:r w:rsidR="00EE3C77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chamado “Danúbio </w:t>
      </w:r>
      <w:r w:rsidR="0090597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zul”, </w:t>
      </w:r>
      <w:r w:rsidR="003C6CBE">
        <w:rPr>
          <w:rFonts w:ascii="Times New Roman" w:hAnsi="Times New Roman" w:cs="Times New Roman"/>
          <w:sz w:val="24"/>
          <w:szCs w:val="24"/>
        </w:rPr>
        <w:t>ainda</w:t>
      </w:r>
      <w:r w:rsidR="003C6CB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na </w:t>
      </w:r>
      <w:r w:rsidR="00905970">
        <w:rPr>
          <w:rFonts w:ascii="Times New Roman" w:hAnsi="Times New Roman" w:cs="Times New Roman"/>
          <w:sz w:val="24"/>
          <w:szCs w:val="24"/>
        </w:rPr>
        <w:t>tabuleta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5970">
        <w:rPr>
          <w:rFonts w:ascii="Times New Roman" w:hAnsi="Times New Roman" w:cs="Times New Roman"/>
          <w:sz w:val="24"/>
          <w:szCs w:val="24"/>
        </w:rPr>
        <w:t>anunciassem: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“Cerveja, </w:t>
      </w:r>
      <w:del w:id="601" w:author="Daniela Mountian" w:date="2017-08-26T19:32:00Z">
        <w:r w:rsidR="00004E10" w:rsidDel="00D43D29">
          <w:rPr>
            <w:rFonts w:ascii="Times New Roman" w:hAnsi="Times New Roman" w:cs="Times New Roman"/>
            <w:sz w:val="24"/>
            <w:szCs w:val="24"/>
          </w:rPr>
          <w:delText>refrescos</w:delText>
        </w:r>
      </w:del>
      <w:ins w:id="602" w:author="Daniela Mountian" w:date="2017-08-26T19:32:00Z">
        <w:r w:rsidR="00D43D29">
          <w:rPr>
            <w:rFonts w:ascii="Times New Roman" w:hAnsi="Times New Roman" w:cs="Times New Roman"/>
            <w:sz w:val="24"/>
            <w:szCs w:val="24"/>
          </w:rPr>
          <w:t>bebidas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04E10">
        <w:rPr>
          <w:rFonts w:ascii="Times New Roman" w:hAnsi="Times New Roman" w:cs="Times New Roman"/>
          <w:sz w:val="24"/>
          <w:szCs w:val="24"/>
        </w:rPr>
        <w:t>petiscos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”.  </w:t>
      </w:r>
      <w:del w:id="603" w:author="Daniela Mountian" w:date="2017-08-27T00:02:00Z">
        <w:r w:rsidR="0024094F" w:rsidRPr="00C5704C" w:rsidDel="000F2E1C">
          <w:rPr>
            <w:rFonts w:ascii="Times New Roman" w:hAnsi="Times New Roman" w:cs="Times New Roman"/>
            <w:sz w:val="24"/>
            <w:szCs w:val="24"/>
          </w:rPr>
          <w:delText>Não se sab</w:delText>
        </w:r>
      </w:del>
      <w:del w:id="604" w:author="Daniela Mountian" w:date="2017-08-25T17:53:00Z">
        <w:r w:rsidR="0024094F" w:rsidRPr="00C5704C" w:rsidDel="00D626F9">
          <w:rPr>
            <w:rFonts w:ascii="Times New Roman" w:hAnsi="Times New Roman" w:cs="Times New Roman"/>
            <w:sz w:val="24"/>
            <w:szCs w:val="24"/>
          </w:rPr>
          <w:delText>ia</w:delText>
        </w:r>
      </w:del>
      <w:del w:id="605" w:author="Daniela Mountian" w:date="2017-08-27T00:02:00Z">
        <w:r w:rsidR="0024094F" w:rsidRPr="00C5704C" w:rsidDel="000F2E1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606" w:author="Daniela Mountian" w:date="2017-08-25T17:53:00Z">
        <w:r w:rsidR="0024094F" w:rsidRPr="00C5704C" w:rsidDel="00D626F9">
          <w:rPr>
            <w:rFonts w:ascii="Times New Roman" w:hAnsi="Times New Roman" w:cs="Times New Roman"/>
            <w:sz w:val="24"/>
            <w:szCs w:val="24"/>
          </w:rPr>
          <w:delText>por que</w:delText>
        </w:r>
      </w:del>
      <w:ins w:id="607" w:author="Daniela Mountian" w:date="2017-08-27T00:02:00Z">
        <w:r w:rsidR="000F2E1C">
          <w:rPr>
            <w:rFonts w:ascii="Times New Roman" w:hAnsi="Times New Roman" w:cs="Times New Roman"/>
            <w:sz w:val="24"/>
            <w:szCs w:val="24"/>
          </w:rPr>
          <w:t>Sabe-se l</w:t>
        </w:r>
      </w:ins>
      <w:ins w:id="608" w:author="Daniela Mountian" w:date="2017-08-27T00:03:00Z">
        <w:r w:rsidR="000F2E1C">
          <w:rPr>
            <w:rFonts w:ascii="Times New Roman" w:hAnsi="Times New Roman" w:cs="Times New Roman"/>
            <w:sz w:val="24"/>
            <w:szCs w:val="24"/>
          </w:rPr>
          <w:t xml:space="preserve">á </w:t>
        </w:r>
      </w:ins>
      <w:ins w:id="609" w:author="Daniela Mountian" w:date="2017-08-25T17:53:00Z">
        <w:r w:rsidR="00D626F9">
          <w:rPr>
            <w:rFonts w:ascii="Times New Roman" w:hAnsi="Times New Roman" w:cs="Times New Roman"/>
            <w:sz w:val="24"/>
            <w:szCs w:val="24"/>
          </w:rPr>
          <w:t>o que o Danúbio fazia</w:t>
        </w:r>
      </w:ins>
      <w:r w:rsidR="00313127">
        <w:rPr>
          <w:rFonts w:ascii="Times New Roman" w:hAnsi="Times New Roman" w:cs="Times New Roman"/>
          <w:sz w:val="24"/>
          <w:szCs w:val="24"/>
        </w:rPr>
        <w:t xml:space="preserve"> </w:t>
      </w:r>
      <w:r w:rsidR="008B6747">
        <w:rPr>
          <w:rFonts w:ascii="Times New Roman" w:hAnsi="Times New Roman" w:cs="Times New Roman"/>
          <w:sz w:val="24"/>
          <w:szCs w:val="24"/>
        </w:rPr>
        <w:t>numa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cidade </w:t>
      </w:r>
      <w:r w:rsidR="00004E10">
        <w:rPr>
          <w:rFonts w:ascii="Times New Roman" w:hAnsi="Times New Roman" w:cs="Times New Roman"/>
          <w:sz w:val="24"/>
          <w:szCs w:val="24"/>
        </w:rPr>
        <w:t>às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marge</w:t>
      </w:r>
      <w:r w:rsidR="00004E10">
        <w:rPr>
          <w:rFonts w:ascii="Times New Roman" w:hAnsi="Times New Roman" w:cs="Times New Roman"/>
          <w:sz w:val="24"/>
          <w:szCs w:val="24"/>
        </w:rPr>
        <w:t>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Volga</w:t>
      </w:r>
      <w:del w:id="610" w:author="Daniela Mountian" w:date="2017-08-25T17:53:00Z">
        <w:r w:rsidR="0024094F" w:rsidRPr="00C5704C" w:rsidDel="00D626F9">
          <w:rPr>
            <w:rFonts w:ascii="Times New Roman" w:hAnsi="Times New Roman" w:cs="Times New Roman"/>
            <w:sz w:val="24"/>
            <w:szCs w:val="24"/>
          </w:rPr>
          <w:delText xml:space="preserve"> figurava um rio estran</w:delText>
        </w:r>
        <w:r w:rsidR="00004E10" w:rsidDel="00D626F9">
          <w:rPr>
            <w:rFonts w:ascii="Times New Roman" w:hAnsi="Times New Roman" w:cs="Times New Roman"/>
            <w:sz w:val="24"/>
            <w:szCs w:val="24"/>
          </w:rPr>
          <w:delText>geiro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04E10">
        <w:rPr>
          <w:rFonts w:ascii="Times New Roman" w:hAnsi="Times New Roman" w:cs="Times New Roman"/>
          <w:sz w:val="24"/>
          <w:szCs w:val="24"/>
        </w:rPr>
        <w:t>Talvez o</w:t>
      </w:r>
      <w:r w:rsidR="003C6CB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pavilhão tivesse sido batizado por algum fre</w:t>
      </w:r>
      <w:r w:rsidR="008B6747">
        <w:rPr>
          <w:rFonts w:ascii="Times New Roman" w:hAnsi="Times New Roman" w:cs="Times New Roman"/>
          <w:sz w:val="24"/>
          <w:szCs w:val="24"/>
        </w:rPr>
        <w:t>guês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atacara Budapeste </w:t>
      </w:r>
      <w:r w:rsidR="00274DA4">
        <w:rPr>
          <w:rFonts w:ascii="Times New Roman" w:hAnsi="Times New Roman" w:cs="Times New Roman"/>
          <w:sz w:val="24"/>
          <w:szCs w:val="24"/>
        </w:rPr>
        <w:t>ou</w:t>
      </w:r>
      <w:r w:rsidR="00274D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tomara </w:t>
      </w:r>
      <w:r w:rsidR="00BF5E5C">
        <w:rPr>
          <w:rFonts w:ascii="Times New Roman" w:hAnsi="Times New Roman" w:cs="Times New Roman"/>
          <w:sz w:val="24"/>
          <w:szCs w:val="24"/>
        </w:rPr>
        <w:t xml:space="preserve">Viena ou </w:t>
      </w:r>
      <w:r w:rsidR="003C6CBE" w:rsidRPr="00C5704C">
        <w:rPr>
          <w:rFonts w:ascii="Times New Roman" w:hAnsi="Times New Roman" w:cs="Times New Roman"/>
          <w:sz w:val="24"/>
          <w:szCs w:val="24"/>
        </w:rPr>
        <w:t>Bu</w:t>
      </w:r>
      <w:r w:rsidR="003C6CBE">
        <w:rPr>
          <w:rFonts w:ascii="Times New Roman" w:hAnsi="Times New Roman" w:cs="Times New Roman"/>
          <w:sz w:val="24"/>
          <w:szCs w:val="24"/>
        </w:rPr>
        <w:t>car</w:t>
      </w:r>
      <w:r w:rsidR="003C6CBE" w:rsidRPr="00C5704C">
        <w:rPr>
          <w:rFonts w:ascii="Times New Roman" w:hAnsi="Times New Roman" w:cs="Times New Roman"/>
          <w:sz w:val="24"/>
          <w:szCs w:val="24"/>
        </w:rPr>
        <w:t>este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fato é que </w:t>
      </w:r>
      <w:r w:rsidR="008B6747">
        <w:rPr>
          <w:rFonts w:ascii="Times New Roman" w:hAnsi="Times New Roman" w:cs="Times New Roman"/>
          <w:sz w:val="24"/>
          <w:szCs w:val="24"/>
        </w:rPr>
        <w:t>o</w:t>
      </w:r>
      <w:r w:rsidR="00274D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pavilhão de compensado</w:t>
      </w:r>
      <w:r w:rsidR="008B6747">
        <w:rPr>
          <w:rFonts w:ascii="Times New Roman" w:hAnsi="Times New Roman" w:cs="Times New Roman"/>
          <w:sz w:val="24"/>
          <w:szCs w:val="24"/>
        </w:rPr>
        <w:t xml:space="preserve"> realmente estava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pintado </w:t>
      </w:r>
      <w:r w:rsidR="008B6747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azul. E quem </w:t>
      </w:r>
      <w:r w:rsidR="006A3111">
        <w:rPr>
          <w:rFonts w:ascii="Times New Roman" w:hAnsi="Times New Roman" w:cs="Times New Roman"/>
          <w:sz w:val="24"/>
          <w:szCs w:val="24"/>
        </w:rPr>
        <w:t xml:space="preserve">trabalhava </w:t>
      </w:r>
      <w:r w:rsidR="00071328">
        <w:rPr>
          <w:rFonts w:ascii="Times New Roman" w:hAnsi="Times New Roman" w:cs="Times New Roman"/>
          <w:sz w:val="24"/>
          <w:szCs w:val="24"/>
        </w:rPr>
        <w:t xml:space="preserve">ali </w:t>
      </w:r>
      <w:r w:rsidR="006A3111">
        <w:rPr>
          <w:rFonts w:ascii="Times New Roman" w:hAnsi="Times New Roman" w:cs="Times New Roman"/>
          <w:sz w:val="24"/>
          <w:szCs w:val="24"/>
        </w:rPr>
        <w:t xml:space="preserve">como </w:t>
      </w:r>
      <w:r w:rsidR="008B6747">
        <w:rPr>
          <w:rFonts w:ascii="Times New Roman" w:hAnsi="Times New Roman" w:cs="Times New Roman"/>
          <w:sz w:val="24"/>
          <w:szCs w:val="24"/>
        </w:rPr>
        <w:t xml:space="preserve">balconista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8B6747">
        <w:rPr>
          <w:rFonts w:ascii="Times New Roman" w:hAnsi="Times New Roman" w:cs="Times New Roman"/>
          <w:sz w:val="24"/>
          <w:szCs w:val="24"/>
        </w:rPr>
        <w:t>Niura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 </w:t>
      </w:r>
      <w:r w:rsidR="008B6747">
        <w:rPr>
          <w:rFonts w:ascii="Times New Roman" w:hAnsi="Times New Roman" w:cs="Times New Roman"/>
          <w:sz w:val="24"/>
          <w:szCs w:val="24"/>
        </w:rPr>
        <w:t>quem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Pávlov </w:t>
      </w:r>
      <w:r w:rsidR="008B6747">
        <w:rPr>
          <w:rFonts w:ascii="Times New Roman" w:hAnsi="Times New Roman" w:cs="Times New Roman"/>
          <w:sz w:val="24"/>
          <w:szCs w:val="24"/>
        </w:rPr>
        <w:t xml:space="preserve">havia vivido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passado. </w:t>
      </w:r>
      <w:r w:rsidR="008B6747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749A">
        <w:rPr>
          <w:rFonts w:ascii="Times New Roman" w:hAnsi="Times New Roman" w:cs="Times New Roman"/>
          <w:sz w:val="24"/>
          <w:szCs w:val="24"/>
        </w:rPr>
        <w:t>costumava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antes de </w:t>
      </w:r>
      <w:r w:rsidR="00BE749A">
        <w:rPr>
          <w:rFonts w:ascii="Times New Roman" w:hAnsi="Times New Roman" w:cs="Times New Roman"/>
          <w:sz w:val="24"/>
          <w:szCs w:val="24"/>
        </w:rPr>
        <w:t>cair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bebedeira, ralhar com </w:t>
      </w:r>
      <w:r w:rsidR="00BE749A">
        <w:rPr>
          <w:rFonts w:ascii="Times New Roman" w:hAnsi="Times New Roman" w:cs="Times New Roman"/>
          <w:sz w:val="24"/>
          <w:szCs w:val="24"/>
        </w:rPr>
        <w:t>Niura</w:t>
      </w:r>
      <w:r w:rsidR="00274D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 ela não encher </w:t>
      </w:r>
      <w:r w:rsidR="001713AD">
        <w:rPr>
          <w:rFonts w:ascii="Times New Roman" w:hAnsi="Times New Roman" w:cs="Times New Roman"/>
          <w:sz w:val="24"/>
          <w:szCs w:val="24"/>
        </w:rPr>
        <w:t>o copo</w:t>
      </w:r>
      <w:r w:rsidR="00274DA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até a borda ou </w:t>
      </w:r>
      <w:r w:rsidR="00BE749A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>engan</w:t>
      </w:r>
      <w:r w:rsidR="00BE749A">
        <w:rPr>
          <w:rFonts w:ascii="Times New Roman" w:hAnsi="Times New Roman" w:cs="Times New Roman"/>
          <w:sz w:val="24"/>
          <w:szCs w:val="24"/>
        </w:rPr>
        <w:t>á-lo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conta. Mas ela não cedia, </w:t>
      </w:r>
      <w:r w:rsidR="001713AD">
        <w:rPr>
          <w:rFonts w:ascii="Times New Roman" w:hAnsi="Times New Roman" w:cs="Times New Roman"/>
          <w:sz w:val="24"/>
          <w:szCs w:val="24"/>
        </w:rPr>
        <w:t>porque era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 </w:t>
      </w:r>
      <w:r w:rsidR="001713AD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atingira </w:t>
      </w:r>
      <w:r w:rsidR="001713AD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igualdade</w:t>
      </w:r>
      <w:r w:rsidR="00BE74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49A">
        <w:rPr>
          <w:rFonts w:ascii="Times New Roman" w:hAnsi="Times New Roman" w:cs="Times New Roman"/>
          <w:sz w:val="24"/>
          <w:szCs w:val="24"/>
        </w:rPr>
        <w:t>plena</w:t>
      </w:r>
      <w:r w:rsidR="00BE749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49A">
        <w:rPr>
          <w:rFonts w:ascii="Times New Roman" w:hAnsi="Times New Roman" w:cs="Times New Roman"/>
          <w:sz w:val="24"/>
          <w:szCs w:val="24"/>
        </w:rPr>
        <w:t>de direitos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</w:t>
      </w:r>
      <w:ins w:id="611" w:author="Daniela Mountian" w:date="2017-05-14T11:27:00Z">
        <w:r w:rsidR="00BE749A">
          <w:rPr>
            <w:rFonts w:ascii="Times New Roman" w:hAnsi="Times New Roman" w:cs="Times New Roman"/>
            <w:sz w:val="24"/>
            <w:szCs w:val="24"/>
          </w:rPr>
          <w:t xml:space="preserve"> é uma cadela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Pávlov alegremente.</w:t>
      </w:r>
    </w:p>
    <w:p w:rsidR="0024094F" w:rsidRPr="00C5704C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você é um </w:t>
      </w:r>
      <w:del w:id="612" w:author="Daniela Mountian" w:date="2017-09-03T20:22:00Z">
        <w:r w:rsidR="0024094F" w:rsidRPr="00C5704C" w:rsidDel="00F727A9">
          <w:rPr>
            <w:rFonts w:ascii="Times New Roman" w:hAnsi="Times New Roman" w:cs="Times New Roman"/>
            <w:sz w:val="24"/>
            <w:szCs w:val="24"/>
          </w:rPr>
          <w:delText>grosso</w:delText>
        </w:r>
      </w:del>
      <w:ins w:id="613" w:author="Daniela Mountian" w:date="2017-09-03T20:22:00Z">
        <w:r w:rsidR="00F727A9">
          <w:rPr>
            <w:rFonts w:ascii="Times New Roman" w:hAnsi="Times New Roman" w:cs="Times New Roman"/>
            <w:sz w:val="24"/>
            <w:szCs w:val="24"/>
          </w:rPr>
          <w:t>miserável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alegremente</w:t>
      </w:r>
      <w:r w:rsidR="008615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615D5">
        <w:rPr>
          <w:rFonts w:ascii="Times New Roman" w:hAnsi="Times New Roman" w:cs="Times New Roman"/>
          <w:sz w:val="24"/>
          <w:szCs w:val="24"/>
        </w:rPr>
        <w:t>respondia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749A">
        <w:rPr>
          <w:rFonts w:ascii="Times New Roman" w:hAnsi="Times New Roman" w:cs="Times New Roman"/>
          <w:sz w:val="24"/>
          <w:szCs w:val="24"/>
        </w:rPr>
        <w:t>Niura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8615D5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  <w:rPrChange w:id="614" w:author="Daniela Mountian" w:date="2017-05-14T12:03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é uma ladra...</w:t>
      </w:r>
    </w:p>
    <w:p w:rsidR="0024094F" w:rsidRPr="00C5704C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você é </w:t>
      </w:r>
      <w:del w:id="615" w:author="Daniela Mountian" w:date="2017-05-14T12:12:00Z">
        <w:r w:rsidR="0024094F" w:rsidRPr="00C5704C" w:rsidDel="008615D5">
          <w:rPr>
            <w:rFonts w:ascii="Times New Roman" w:hAnsi="Times New Roman" w:cs="Times New Roman"/>
            <w:sz w:val="24"/>
            <w:szCs w:val="24"/>
          </w:rPr>
          <w:delText>u</w:delText>
        </w:r>
      </w:del>
      <w:del w:id="616" w:author="Daniela Mountian" w:date="2017-05-14T12:13:00Z">
        <w:r w:rsidR="0024094F" w:rsidRPr="00C5704C" w:rsidDel="008615D5">
          <w:rPr>
            <w:rFonts w:ascii="Times New Roman" w:hAnsi="Times New Roman" w:cs="Times New Roman"/>
            <w:sz w:val="24"/>
            <w:szCs w:val="24"/>
          </w:rPr>
          <w:delText xml:space="preserve">m </w:delText>
        </w:r>
      </w:del>
      <w:commentRangeStart w:id="617"/>
      <w:del w:id="618" w:author="Daniela Mountian" w:date="2017-05-14T11:41:00Z">
        <w:r w:rsidR="0024094F" w:rsidRPr="00C5704C" w:rsidDel="008615D5">
          <w:rPr>
            <w:rFonts w:ascii="Times New Roman" w:hAnsi="Times New Roman" w:cs="Times New Roman"/>
            <w:sz w:val="24"/>
            <w:szCs w:val="24"/>
          </w:rPr>
          <w:delText>pinto do montículo</w:delText>
        </w:r>
      </w:del>
      <w:commentRangeEnd w:id="617"/>
      <w:r>
        <w:rPr>
          <w:rStyle w:val="Refdecomentrio"/>
          <w:rFonts w:cs="Times New Roman"/>
          <w:lang w:val="x-none"/>
        </w:rPr>
        <w:commentReference w:id="617"/>
      </w:r>
      <w:ins w:id="619" w:author="Daniela Mountian" w:date="2017-05-17T23:35:00Z">
        <w:r w:rsidR="00BF5E5C">
          <w:rPr>
            <w:rFonts w:ascii="Times New Roman" w:hAnsi="Times New Roman" w:cs="Times New Roman"/>
            <w:sz w:val="24"/>
            <w:szCs w:val="24"/>
          </w:rPr>
          <w:t xml:space="preserve">um </w:t>
        </w:r>
      </w:ins>
      <w:ins w:id="620" w:author="Daniela Mountian" w:date="2017-05-17T23:41:00Z">
        <w:r w:rsidR="00BF5E5C">
          <w:rPr>
            <w:rFonts w:ascii="Times New Roman" w:hAnsi="Times New Roman" w:cs="Times New Roman"/>
            <w:sz w:val="24"/>
            <w:szCs w:val="24"/>
          </w:rPr>
          <w:t xml:space="preserve">velho </w:t>
        </w:r>
      </w:ins>
      <w:ins w:id="621" w:author="Daniela Mountian" w:date="2017-05-17T23:43:00Z">
        <w:r w:rsidR="00BF5E5C">
          <w:rPr>
            <w:rFonts w:ascii="Times New Roman" w:hAnsi="Times New Roman" w:cs="Times New Roman"/>
            <w:sz w:val="24"/>
            <w:szCs w:val="24"/>
          </w:rPr>
          <w:t>safado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22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Vou </w:t>
      </w:r>
      <w:ins w:id="623" w:author="Daniela Mountian" w:date="2017-05-14T12:13:00Z">
        <w:r w:rsidR="008615D5">
          <w:rPr>
            <w:rFonts w:ascii="Times New Roman" w:hAnsi="Times New Roman" w:cs="Times New Roman"/>
            <w:sz w:val="24"/>
            <w:szCs w:val="24"/>
          </w:rPr>
          <w:t>meter o cacete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622"/>
      <w:ins w:id="624" w:author="Daniela Mountian" w:date="2017-05-14T12:13:00Z">
        <w:r w:rsidR="008615D5">
          <w:rPr>
            <w:rFonts w:ascii="Times New Roman" w:hAnsi="Times New Roman" w:cs="Times New Roman"/>
            <w:sz w:val="24"/>
            <w:szCs w:val="24"/>
          </w:rPr>
          <w:t>n</w:t>
        </w:r>
      </w:ins>
      <w:r w:rsidR="008615D5">
        <w:rPr>
          <w:rStyle w:val="Refdecomentrio"/>
          <w:rFonts w:cs="Times New Roman"/>
          <w:lang w:val="x-none"/>
        </w:rPr>
        <w:commentReference w:id="622"/>
      </w:r>
      <w:r w:rsidR="0024094F" w:rsidRPr="00C5704C">
        <w:rPr>
          <w:rFonts w:ascii="Times New Roman" w:hAnsi="Times New Roman" w:cs="Times New Roman"/>
          <w:sz w:val="24"/>
          <w:szCs w:val="24"/>
        </w:rPr>
        <w:t>a sua mãe...</w:t>
      </w:r>
    </w:p>
    <w:p w:rsidR="0024094F" w:rsidRPr="00C5704C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625" w:author="Daniela Mountian" w:date="2017-05-14T12:13:00Z">
        <w:r w:rsidR="008615D5">
          <w:rPr>
            <w:rFonts w:ascii="Times New Roman" w:hAnsi="Times New Roman" w:cs="Times New Roman"/>
            <w:sz w:val="24"/>
            <w:szCs w:val="24"/>
          </w:rPr>
          <w:t>Meta n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sua, </w:t>
      </w:r>
      <w:ins w:id="626" w:author="Daniela Mountian" w:date="2017-05-14T12:04:00Z">
        <w:r w:rsidR="008615D5">
          <w:rPr>
            <w:rFonts w:ascii="Times New Roman" w:hAnsi="Times New Roman" w:cs="Times New Roman"/>
            <w:sz w:val="24"/>
            <w:szCs w:val="24"/>
          </w:rPr>
          <w:t>sairá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barato...</w:t>
      </w:r>
    </w:p>
    <w:p w:rsidR="0024094F" w:rsidRPr="00C5704C" w:rsidRDefault="008615D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ponto,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Pávlov, sob efeito do </w:t>
      </w:r>
      <w:r>
        <w:rPr>
          <w:rFonts w:ascii="Times New Roman" w:hAnsi="Times New Roman" w:cs="Times New Roman"/>
          <w:sz w:val="24"/>
          <w:szCs w:val="24"/>
        </w:rPr>
        <w:t xml:space="preserve">que acabara de </w:t>
      </w:r>
      <w:r w:rsidR="0024094F" w:rsidRPr="00C5704C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1206D">
        <w:rPr>
          <w:rFonts w:ascii="Times New Roman" w:hAnsi="Times New Roman" w:cs="Times New Roman"/>
          <w:sz w:val="24"/>
          <w:szCs w:val="24"/>
        </w:rPr>
        <w:t>suportar</w:t>
      </w:r>
      <w:r w:rsidR="0024094F" w:rsidRPr="00C5704C">
        <w:rPr>
          <w:rFonts w:ascii="Times New Roman" w:hAnsi="Times New Roman" w:cs="Times New Roman"/>
          <w:sz w:val="24"/>
          <w:szCs w:val="24"/>
        </w:rPr>
        <w:t>, disse a Niura:</w:t>
      </w:r>
    </w:p>
    <w:p w:rsidR="0024094F" w:rsidRPr="00C5704C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você é uma judia, uma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ins w:id="627" w:author="Daniela Mountian" w:date="2017-08-25T17:58:00Z">
        <w:r w:rsidR="00D626F9">
          <w:rPr>
            <w:rFonts w:ascii="Times New Roman" w:hAnsi="Times New Roman" w:cs="Times New Roman"/>
            <w:i/>
            <w:iCs/>
            <w:sz w:val="24"/>
            <w:szCs w:val="24"/>
          </w:rPr>
          <w:t>ovka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Niura caiu no choro.</w:t>
      </w:r>
    </w:p>
    <w:p w:rsidR="0024094F" w:rsidRPr="00C5704C" w:rsidRDefault="00AE76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como judia</w:t>
      </w:r>
      <w:r w:rsidR="00923DB7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3DB7">
        <w:rPr>
          <w:rFonts w:ascii="Times New Roman" w:hAnsi="Times New Roman" w:cs="Times New Roman"/>
          <w:sz w:val="24"/>
          <w:szCs w:val="24"/>
        </w:rPr>
        <w:t>P</w:t>
      </w:r>
      <w:r w:rsidR="00923DB7" w:rsidRPr="00C5704C">
        <w:rPr>
          <w:rFonts w:ascii="Times New Roman" w:hAnsi="Times New Roman" w:cs="Times New Roman"/>
          <w:sz w:val="24"/>
          <w:szCs w:val="24"/>
        </w:rPr>
        <w:t xml:space="preserve">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que, </w:t>
      </w:r>
      <w:commentRangeStart w:id="628"/>
      <w:r w:rsidR="0024094F" w:rsidRPr="00C5704C">
        <w:rPr>
          <w:rFonts w:ascii="Times New Roman" w:hAnsi="Times New Roman" w:cs="Times New Roman"/>
          <w:sz w:val="24"/>
          <w:szCs w:val="24"/>
        </w:rPr>
        <w:t>irmão</w:t>
      </w:r>
      <w:del w:id="629" w:author="Daniela Mountian" w:date="2017-05-14T12:16:00Z">
        <w:r w:rsidR="0024094F" w:rsidRPr="00C5704C" w:rsidDel="008615D5">
          <w:rPr>
            <w:rFonts w:ascii="Times New Roman" w:hAnsi="Times New Roman" w:cs="Times New Roman"/>
            <w:sz w:val="24"/>
            <w:szCs w:val="24"/>
          </w:rPr>
          <w:delText>zinho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s, </w:t>
      </w:r>
      <w:commentRangeEnd w:id="628"/>
      <w:r w:rsidR="00D626F9">
        <w:rPr>
          <w:rStyle w:val="Refdecomentrio"/>
          <w:rFonts w:cs="Times New Roman"/>
          <w:lang w:val="x-none"/>
        </w:rPr>
        <w:commentReference w:id="628"/>
      </w:r>
      <w:r w:rsidR="0024094F" w:rsidRPr="00C5704C">
        <w:rPr>
          <w:rFonts w:ascii="Times New Roman" w:hAnsi="Times New Roman" w:cs="Times New Roman"/>
          <w:sz w:val="24"/>
          <w:szCs w:val="24"/>
        </w:rPr>
        <w:t>ele me ofende deste jeito</w:t>
      </w:r>
      <w:r w:rsidR="00923DB7">
        <w:rPr>
          <w:rFonts w:ascii="Times New Roman" w:hAnsi="Times New Roman" w:cs="Times New Roman"/>
          <w:sz w:val="24"/>
          <w:szCs w:val="24"/>
        </w:rPr>
        <w:t>?</w:t>
      </w:r>
      <w:r w:rsidR="00923DB7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Os fre</w:t>
      </w:r>
      <w:r w:rsidR="00F1206D">
        <w:rPr>
          <w:rFonts w:ascii="Times New Roman" w:hAnsi="Times New Roman" w:cs="Times New Roman"/>
          <w:sz w:val="24"/>
          <w:szCs w:val="24"/>
        </w:rPr>
        <w:t>gueses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intrometeram</w:t>
      </w:r>
      <w:r w:rsidR="00F1206D">
        <w:rPr>
          <w:rFonts w:ascii="Times New Roman" w:hAnsi="Times New Roman" w:cs="Times New Roman"/>
          <w:sz w:val="24"/>
          <w:szCs w:val="24"/>
        </w:rPr>
        <w:t xml:space="preserve"> na conversa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923DB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557E">
        <w:rPr>
          <w:rFonts w:ascii="Times New Roman" w:hAnsi="Times New Roman" w:cs="Times New Roman"/>
          <w:sz w:val="24"/>
          <w:szCs w:val="24"/>
        </w:rPr>
        <w:t>Deixe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disso, Niura, </w:t>
      </w:r>
      <w:r w:rsidR="008A557E">
        <w:rPr>
          <w:rFonts w:ascii="Times New Roman" w:hAnsi="Times New Roman" w:cs="Times New Roman"/>
          <w:sz w:val="24"/>
          <w:szCs w:val="24"/>
        </w:rPr>
        <w:t>não leve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Pávlov</w:t>
      </w:r>
      <w:r w:rsidR="008A557E">
        <w:rPr>
          <w:rFonts w:ascii="Times New Roman" w:hAnsi="Times New Roman" w:cs="Times New Roman"/>
          <w:sz w:val="24"/>
          <w:szCs w:val="24"/>
        </w:rPr>
        <w:t xml:space="preserve"> a </w:t>
      </w:r>
      <w:r w:rsidR="00D02890">
        <w:rPr>
          <w:rFonts w:ascii="Times New Roman" w:hAnsi="Times New Roman" w:cs="Times New Roman"/>
          <w:sz w:val="24"/>
          <w:szCs w:val="24"/>
        </w:rPr>
        <w:t>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ins w:id="630" w:author="Daniela Mountian" w:date="2017-05-14T20:32:00Z">
        <w:r w:rsidR="008A557E">
          <w:rPr>
            <w:rFonts w:ascii="Times New Roman" w:hAnsi="Times New Roman" w:cs="Times New Roman"/>
            <w:sz w:val="24"/>
            <w:szCs w:val="24"/>
          </w:rPr>
          <w:t xml:space="preserve">Não </w:t>
        </w:r>
      </w:ins>
      <w:ins w:id="631" w:author="Daniela Mountian" w:date="2017-05-14T21:33:00Z">
        <w:r w:rsidR="00D02890">
          <w:rPr>
            <w:rFonts w:ascii="Times New Roman" w:hAnsi="Times New Roman" w:cs="Times New Roman"/>
            <w:sz w:val="24"/>
            <w:szCs w:val="24"/>
          </w:rPr>
          <w:t>arrume sarna para se coçar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 E você, Stiopa,</w:t>
      </w:r>
      <w:r w:rsidR="00F1206D">
        <w:rPr>
          <w:rStyle w:val="Refdenotaderodap"/>
          <w:rFonts w:ascii="Times New Roman" w:hAnsi="Times New Roman" w:cs="Times New Roman"/>
          <w:sz w:val="24"/>
          <w:szCs w:val="24"/>
        </w:rPr>
        <w:footnoteReference w:id="7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venha cá, </w:t>
      </w:r>
      <w:r w:rsidR="00F1206D">
        <w:rPr>
          <w:rFonts w:ascii="Times New Roman" w:hAnsi="Times New Roman" w:cs="Times New Roman"/>
          <w:sz w:val="24"/>
          <w:szCs w:val="24"/>
        </w:rPr>
        <w:t>vamos beber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Andrei Kopóssov</w:t>
      </w:r>
      <w:r w:rsidR="008A557E">
        <w:rPr>
          <w:rFonts w:ascii="Times New Roman" w:hAnsi="Times New Roman" w:cs="Times New Roman"/>
          <w:sz w:val="24"/>
          <w:szCs w:val="24"/>
        </w:rPr>
        <w:t xml:space="preserve"> também estava no pavilhão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8A557E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</w:t>
      </w:r>
      <w:r w:rsidR="008A557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557E">
        <w:rPr>
          <w:rFonts w:ascii="Times New Roman" w:hAnsi="Times New Roman" w:cs="Times New Roman"/>
          <w:sz w:val="24"/>
          <w:szCs w:val="24"/>
        </w:rPr>
        <w:t>grupo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Começaram a beber separadamente, mas terminaram juntos. Quando </w:t>
      </w:r>
      <w:r w:rsidR="008A557E">
        <w:rPr>
          <w:rFonts w:ascii="Times New Roman" w:hAnsi="Times New Roman" w:cs="Times New Roman"/>
          <w:sz w:val="24"/>
          <w:szCs w:val="24"/>
        </w:rPr>
        <w:t>os grupos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uniram, Pávlov disse a Andrei Kopóssov:</w:t>
      </w:r>
    </w:p>
    <w:p w:rsidR="0024094F" w:rsidRPr="00C5704C" w:rsidRDefault="00923DB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="008A557E">
        <w:rPr>
          <w:rFonts w:ascii="Times New Roman" w:hAnsi="Times New Roman" w:cs="Times New Roman"/>
          <w:sz w:val="24"/>
          <w:szCs w:val="24"/>
        </w:rPr>
        <w:t>para fora</w:t>
      </w:r>
      <w:r w:rsidR="0024094F" w:rsidRPr="00C5704C">
        <w:rPr>
          <w:rFonts w:ascii="Times New Roman" w:hAnsi="Times New Roman" w:cs="Times New Roman"/>
          <w:sz w:val="24"/>
          <w:szCs w:val="24"/>
        </w:rPr>
        <w:t>, tenho um assunto</w:t>
      </w:r>
      <w:r w:rsidR="008A557E">
        <w:rPr>
          <w:rFonts w:ascii="Times New Roman" w:hAnsi="Times New Roman" w:cs="Times New Roman"/>
          <w:sz w:val="24"/>
          <w:szCs w:val="24"/>
        </w:rPr>
        <w:t xml:space="preserve"> a tratar com você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923DB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2C98">
        <w:rPr>
          <w:rFonts w:ascii="Times New Roman" w:hAnsi="Times New Roman" w:cs="Times New Roman"/>
          <w:sz w:val="24"/>
          <w:szCs w:val="24"/>
          <w:lang w:val="en-GB"/>
        </w:rPr>
        <w:t>Muito bem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Os</w:t>
      </w:r>
      <w:r w:rsidR="008A557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A557E">
        <w:rPr>
          <w:rFonts w:ascii="Times New Roman" w:hAnsi="Times New Roman" w:cs="Times New Roman"/>
          <w:sz w:val="24"/>
          <w:szCs w:val="24"/>
        </w:rPr>
        <w:t>outros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companheiros de </w:t>
      </w:r>
      <w:r w:rsidR="00F1206D">
        <w:rPr>
          <w:rFonts w:ascii="Times New Roman" w:hAnsi="Times New Roman" w:cs="Times New Roman"/>
          <w:sz w:val="24"/>
          <w:szCs w:val="24"/>
        </w:rPr>
        <w:t>copo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sabendo da desavença entre eles, </w:t>
      </w:r>
      <w:r w:rsidR="00062C98">
        <w:rPr>
          <w:rFonts w:ascii="Times New Roman" w:hAnsi="Times New Roman" w:cs="Times New Roman"/>
          <w:sz w:val="24"/>
          <w:szCs w:val="24"/>
        </w:rPr>
        <w:t>tentaram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acalm</w:t>
      </w:r>
      <w:r w:rsidR="00062C98">
        <w:rPr>
          <w:rFonts w:ascii="Times New Roman" w:hAnsi="Times New Roman" w:cs="Times New Roman"/>
          <w:sz w:val="24"/>
          <w:szCs w:val="24"/>
        </w:rPr>
        <w:t>á-los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923DB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Deixem disso, rapazes, vocês são</w:t>
      </w:r>
      <w:r w:rsidR="00AB4901">
        <w:rPr>
          <w:rFonts w:ascii="Times New Roman" w:hAnsi="Times New Roman" w:cs="Times New Roman"/>
          <w:sz w:val="24"/>
          <w:szCs w:val="24"/>
        </w:rPr>
        <w:t xml:space="preserve"> dois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632" w:author="Daniela Mountian" w:date="2017-05-14T20:43:00Z">
        <w:r w:rsidR="0024094F" w:rsidRPr="00C5704C" w:rsidDel="00062C98">
          <w:rPr>
            <w:rFonts w:ascii="Times New Roman" w:hAnsi="Times New Roman" w:cs="Times New Roman"/>
            <w:sz w:val="24"/>
            <w:szCs w:val="24"/>
          </w:rPr>
          <w:delText>combatentes</w:delText>
        </w:r>
      </w:del>
      <w:commentRangeStart w:id="633"/>
      <w:ins w:id="634" w:author="Daniela Mountian" w:date="2017-05-14T20:43:00Z">
        <w:r w:rsidR="00062C98">
          <w:rPr>
            <w:rFonts w:ascii="Times New Roman" w:hAnsi="Times New Roman" w:cs="Times New Roman"/>
            <w:sz w:val="24"/>
            <w:szCs w:val="24"/>
          </w:rPr>
          <w:t>veteranos de guerra</w:t>
        </w:r>
        <w:commentRangeEnd w:id="633"/>
        <w:r w:rsidR="00062C98">
          <w:rPr>
            <w:rStyle w:val="Refdecomentrio"/>
            <w:rFonts w:cs="Times New Roman"/>
            <w:lang w:val="x-none"/>
          </w:rPr>
          <w:commentReference w:id="633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 Que acerto de contas pode haver entre irmãos eslavos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92C9D">
        <w:rPr>
          <w:rFonts w:ascii="Times New Roman" w:hAnsi="Times New Roman" w:cs="Times New Roman"/>
          <w:sz w:val="24"/>
          <w:szCs w:val="24"/>
        </w:rPr>
        <w:t>“Irmãos eslavos”</w:t>
      </w:r>
      <w:r w:rsidR="00923DB7" w:rsidRPr="00C92C9D">
        <w:rPr>
          <w:rFonts w:ascii="Times New Roman" w:hAnsi="Times New Roman" w:cs="Times New Roman"/>
          <w:sz w:val="24"/>
          <w:szCs w:val="24"/>
        </w:rPr>
        <w:t>,</w:t>
      </w:r>
      <w:r w:rsidRPr="00C92C9D">
        <w:rPr>
          <w:rFonts w:ascii="Times New Roman" w:hAnsi="Times New Roman" w:cs="Times New Roman"/>
          <w:sz w:val="24"/>
          <w:szCs w:val="24"/>
        </w:rPr>
        <w:t xml:space="preserve"> </w:t>
      </w:r>
      <w:r w:rsidRPr="005A487A">
        <w:rPr>
          <w:rFonts w:ascii="Times New Roman" w:hAnsi="Times New Roman" w:cs="Times New Roman"/>
          <w:sz w:val="24"/>
          <w:szCs w:val="24"/>
        </w:rPr>
        <w:t>n</w:t>
      </w:r>
      <w:r w:rsidR="00EE4C36" w:rsidRPr="005A487A">
        <w:rPr>
          <w:rFonts w:ascii="Times New Roman" w:hAnsi="Times New Roman" w:cs="Times New Roman"/>
          <w:sz w:val="24"/>
          <w:szCs w:val="24"/>
        </w:rPr>
        <w:t>essa</w:t>
      </w:r>
      <w:r w:rsidRPr="005A487A">
        <w:rPr>
          <w:rFonts w:ascii="Times New Roman" w:hAnsi="Times New Roman" w:cs="Times New Roman"/>
          <w:sz w:val="24"/>
          <w:szCs w:val="24"/>
        </w:rPr>
        <w:t xml:space="preserve"> </w:t>
      </w:r>
      <w:r w:rsidR="00EE4C36" w:rsidRPr="005A487A">
        <w:rPr>
          <w:rFonts w:ascii="Times New Roman" w:hAnsi="Times New Roman" w:cs="Times New Roman"/>
          <w:sz w:val="24"/>
          <w:szCs w:val="24"/>
        </w:rPr>
        <w:t>época</w:t>
      </w:r>
      <w:r w:rsidRPr="00C92C9D">
        <w:rPr>
          <w:rFonts w:ascii="Times New Roman" w:hAnsi="Times New Roman" w:cs="Times New Roman"/>
          <w:sz w:val="24"/>
          <w:szCs w:val="24"/>
        </w:rPr>
        <w:t xml:space="preserve">, era uma expressão </w:t>
      </w:r>
      <w:r w:rsidR="00923DB7" w:rsidRPr="00C92C9D">
        <w:rPr>
          <w:rFonts w:ascii="Times New Roman" w:hAnsi="Times New Roman" w:cs="Times New Roman"/>
          <w:sz w:val="24"/>
          <w:szCs w:val="24"/>
        </w:rPr>
        <w:t xml:space="preserve">da </w:t>
      </w:r>
      <w:r w:rsidRPr="00C92C9D">
        <w:rPr>
          <w:rFonts w:ascii="Times New Roman" w:hAnsi="Times New Roman" w:cs="Times New Roman"/>
          <w:sz w:val="24"/>
          <w:szCs w:val="24"/>
        </w:rPr>
        <w:t xml:space="preserve">moda, </w:t>
      </w:r>
      <w:r w:rsidR="00C92C9D">
        <w:rPr>
          <w:rFonts w:ascii="Times New Roman" w:hAnsi="Times New Roman" w:cs="Times New Roman"/>
          <w:sz w:val="24"/>
          <w:szCs w:val="24"/>
        </w:rPr>
        <w:t>vin</w:t>
      </w:r>
      <w:r w:rsidRPr="00C92C9D">
        <w:rPr>
          <w:rFonts w:ascii="Times New Roman" w:hAnsi="Times New Roman" w:cs="Times New Roman"/>
          <w:sz w:val="24"/>
          <w:szCs w:val="24"/>
        </w:rPr>
        <w:t xml:space="preserve">da do </w:t>
      </w:r>
      <w:r w:rsidRPr="00D626F9">
        <w:rPr>
          <w:rFonts w:ascii="Times New Roman" w:hAnsi="Times New Roman" w:cs="Times New Roman"/>
          <w:i/>
          <w:sz w:val="24"/>
          <w:szCs w:val="24"/>
        </w:rPr>
        <w:t>front</w:t>
      </w:r>
      <w:r w:rsidRPr="00C92C9D">
        <w:rPr>
          <w:rFonts w:ascii="Times New Roman" w:hAnsi="Times New Roman" w:cs="Times New Roman"/>
          <w:sz w:val="24"/>
          <w:szCs w:val="24"/>
        </w:rPr>
        <w:t>. Pávlov respondeu:</w:t>
      </w:r>
    </w:p>
    <w:p w:rsidR="0024094F" w:rsidRPr="00C5704C" w:rsidRDefault="00923DB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não vou bater em Andrei, pois sei que ele quebraria </w:t>
      </w:r>
      <w:r w:rsidR="00EE4C36">
        <w:rPr>
          <w:rFonts w:ascii="Times New Roman" w:hAnsi="Times New Roman" w:cs="Times New Roman"/>
          <w:sz w:val="24"/>
          <w:szCs w:val="24"/>
        </w:rPr>
        <w:t>minhas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costelas, e minha conversa com ele será </w:t>
      </w:r>
      <w:r w:rsidR="0035701E">
        <w:rPr>
          <w:rFonts w:ascii="Times New Roman" w:hAnsi="Times New Roman" w:cs="Times New Roman"/>
          <w:sz w:val="24"/>
          <w:szCs w:val="24"/>
        </w:rPr>
        <w:t>amigável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AE4AF9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  <w:rPrChange w:id="635" w:author="Daniela Mountian" w:date="2017-05-15T10:11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r w:rsidRPr="0035701E">
        <w:rPr>
          <w:rFonts w:ascii="Times New Roman" w:hAnsi="Times New Roman" w:cs="Times New Roman"/>
          <w:sz w:val="24"/>
          <w:szCs w:val="24"/>
        </w:rPr>
        <w:t xml:space="preserve">Saíram. Postaram-se na frente do pavilhão, fumaram </w:t>
      </w:r>
      <w:commentRangeStart w:id="636"/>
      <w:r w:rsidR="00EE4C36" w:rsidRPr="0035701E">
        <w:rPr>
          <w:rFonts w:ascii="Times New Roman" w:hAnsi="Times New Roman" w:cs="Times New Roman"/>
          <w:i/>
          <w:sz w:val="24"/>
          <w:szCs w:val="24"/>
        </w:rPr>
        <w:t>Trud</w:t>
      </w:r>
      <w:commentRangeEnd w:id="636"/>
      <w:r w:rsidR="00C92C9D" w:rsidRPr="00C172F0">
        <w:rPr>
          <w:rStyle w:val="Refdecomentrio"/>
          <w:rFonts w:cs="Times New Roman"/>
          <w:lang w:val="x-none"/>
        </w:rPr>
        <w:commentReference w:id="636"/>
      </w:r>
      <w:r w:rsidRPr="00C172F0">
        <w:rPr>
          <w:rFonts w:ascii="Times New Roman" w:hAnsi="Times New Roman" w:cs="Times New Roman"/>
          <w:sz w:val="24"/>
          <w:szCs w:val="24"/>
        </w:rPr>
        <w:t xml:space="preserve"> </w:t>
      </w:r>
      <w:r w:rsidR="0072598E" w:rsidRPr="00C172F0">
        <w:rPr>
          <w:rFonts w:ascii="Times New Roman" w:hAnsi="Times New Roman" w:cs="Times New Roman"/>
          <w:sz w:val="24"/>
          <w:szCs w:val="24"/>
        </w:rPr>
        <w:t xml:space="preserve">— </w:t>
      </w:r>
      <w:r w:rsidR="00693C93" w:rsidRPr="00C172F0">
        <w:rPr>
          <w:rFonts w:ascii="Times New Roman" w:hAnsi="Times New Roman" w:cs="Times New Roman"/>
          <w:sz w:val="24"/>
          <w:szCs w:val="24"/>
        </w:rPr>
        <w:t xml:space="preserve">marca de </w:t>
      </w:r>
      <w:r w:rsidRPr="00C172F0">
        <w:rPr>
          <w:rFonts w:ascii="Times New Roman" w:hAnsi="Times New Roman" w:cs="Times New Roman"/>
          <w:sz w:val="24"/>
          <w:szCs w:val="24"/>
        </w:rPr>
        <w:t>cigarros do pós-guerra</w:t>
      </w:r>
      <w:r w:rsidR="0072598E" w:rsidRPr="00C172F0">
        <w:rPr>
          <w:rFonts w:ascii="Times New Roman" w:hAnsi="Times New Roman" w:cs="Times New Roman"/>
          <w:sz w:val="24"/>
          <w:szCs w:val="24"/>
        </w:rPr>
        <w:t xml:space="preserve"> —</w:t>
      </w:r>
      <w:r w:rsidRPr="00C172F0">
        <w:rPr>
          <w:rFonts w:ascii="Times New Roman" w:hAnsi="Times New Roman" w:cs="Times New Roman"/>
          <w:sz w:val="24"/>
          <w:szCs w:val="24"/>
        </w:rPr>
        <w:t>,</w:t>
      </w:r>
      <w:r w:rsidR="00DA0020" w:rsidRPr="00C172F0">
        <w:rPr>
          <w:rFonts w:ascii="Times New Roman" w:hAnsi="Times New Roman" w:cs="Times New Roman"/>
          <w:sz w:val="24"/>
          <w:szCs w:val="24"/>
        </w:rPr>
        <w:t xml:space="preserve"> regaram </w:t>
      </w:r>
      <w:r w:rsidRPr="00C172F0">
        <w:rPr>
          <w:rFonts w:ascii="Times New Roman" w:hAnsi="Times New Roman" w:cs="Times New Roman"/>
          <w:sz w:val="24"/>
          <w:szCs w:val="24"/>
        </w:rPr>
        <w:t>os alicerces</w:t>
      </w:r>
      <w:r w:rsidR="00693C93" w:rsidRPr="00C172F0">
        <w:rPr>
          <w:rFonts w:ascii="Times New Roman" w:hAnsi="Times New Roman" w:cs="Times New Roman"/>
          <w:sz w:val="24"/>
          <w:szCs w:val="24"/>
        </w:rPr>
        <w:t xml:space="preserve"> do edifício</w:t>
      </w:r>
      <w:r w:rsidRPr="00C172F0">
        <w:rPr>
          <w:rFonts w:ascii="Times New Roman" w:hAnsi="Times New Roman" w:cs="Times New Roman"/>
          <w:sz w:val="24"/>
          <w:szCs w:val="24"/>
        </w:rPr>
        <w:t xml:space="preserve">, </w:t>
      </w:r>
      <w:r w:rsidR="00DA0020" w:rsidRPr="00C172F0">
        <w:rPr>
          <w:rFonts w:ascii="Times New Roman" w:hAnsi="Times New Roman" w:cs="Times New Roman"/>
          <w:sz w:val="24"/>
          <w:szCs w:val="24"/>
        </w:rPr>
        <w:t>e</w:t>
      </w:r>
      <w:r w:rsidR="0072598E" w:rsidRPr="00C172F0">
        <w:rPr>
          <w:rFonts w:ascii="Times New Roman" w:hAnsi="Times New Roman" w:cs="Times New Roman"/>
          <w:sz w:val="24"/>
          <w:szCs w:val="24"/>
        </w:rPr>
        <w:t xml:space="preserve"> </w:t>
      </w:r>
      <w:r w:rsidRPr="00C172F0">
        <w:rPr>
          <w:rFonts w:ascii="Times New Roman" w:hAnsi="Times New Roman" w:cs="Times New Roman"/>
          <w:sz w:val="24"/>
          <w:szCs w:val="24"/>
        </w:rPr>
        <w:t>Pávlov</w:t>
      </w:r>
      <w:r w:rsidR="00DA0020" w:rsidRPr="00C172F0">
        <w:rPr>
          <w:rFonts w:ascii="Times New Roman" w:hAnsi="Times New Roman" w:cs="Times New Roman"/>
          <w:sz w:val="24"/>
          <w:szCs w:val="24"/>
        </w:rPr>
        <w:t>, além disso, aliviou</w:t>
      </w:r>
      <w:r w:rsidRPr="00C172F0">
        <w:rPr>
          <w:rFonts w:ascii="Times New Roman" w:hAnsi="Times New Roman" w:cs="Times New Roman"/>
          <w:sz w:val="24"/>
          <w:szCs w:val="24"/>
        </w:rPr>
        <w:t xml:space="preserve"> a pressão </w:t>
      </w:r>
      <w:r w:rsidR="00AE4AF9">
        <w:rPr>
          <w:rFonts w:ascii="Times New Roman" w:hAnsi="Times New Roman" w:cs="Times New Roman"/>
          <w:sz w:val="24"/>
          <w:szCs w:val="24"/>
        </w:rPr>
        <w:t>d</w:t>
      </w:r>
      <w:r w:rsidRPr="00C172F0">
        <w:rPr>
          <w:rFonts w:ascii="Times New Roman" w:hAnsi="Times New Roman" w:cs="Times New Roman"/>
          <w:sz w:val="24"/>
          <w:szCs w:val="24"/>
        </w:rPr>
        <w:t xml:space="preserve">o intestino duas vezes, </w:t>
      </w:r>
      <w:r w:rsidR="00752561">
        <w:rPr>
          <w:rFonts w:ascii="Times New Roman" w:hAnsi="Times New Roman" w:cs="Times New Roman"/>
          <w:sz w:val="24"/>
          <w:szCs w:val="24"/>
        </w:rPr>
        <w:t>em alto e bom som</w:t>
      </w:r>
      <w:r w:rsidRPr="00C172F0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72F0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Pávlov </w:t>
      </w:r>
      <w:r w:rsidR="00C172F0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começar</w:t>
      </w:r>
      <w:r w:rsidR="00C172F0">
        <w:rPr>
          <w:rFonts w:ascii="Times New Roman" w:hAnsi="Times New Roman" w:cs="Times New Roman"/>
          <w:sz w:val="24"/>
          <w:szCs w:val="24"/>
        </w:rPr>
        <w:t xml:space="preserve"> a falar</w:t>
      </w:r>
      <w:r w:rsidRPr="00C5704C">
        <w:rPr>
          <w:rFonts w:ascii="Times New Roman" w:hAnsi="Times New Roman" w:cs="Times New Roman"/>
          <w:sz w:val="24"/>
          <w:szCs w:val="24"/>
        </w:rPr>
        <w:t>, um cachorro d</w:t>
      </w:r>
      <w:r w:rsidR="00C172F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rua se aproximou, mostrando lealdade</w:t>
      </w:r>
      <w:r w:rsidR="00DA00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172F0">
        <w:rPr>
          <w:rFonts w:ascii="Times New Roman" w:hAnsi="Times New Roman" w:cs="Times New Roman"/>
          <w:sz w:val="24"/>
          <w:szCs w:val="24"/>
        </w:rPr>
        <w:t>interrompeu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</w:t>
      </w:r>
      <w:r w:rsidR="00C172F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pensamento</w:t>
      </w:r>
      <w:r w:rsidR="00C172F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7259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Ah, </w:t>
      </w:r>
      <w:commentRangeStart w:id="637"/>
      <w:del w:id="638" w:author="Daniela Mountian" w:date="2017-09-03T20:21:00Z">
        <w:r w:rsidR="0024094F" w:rsidRPr="00C5704C" w:rsidDel="00F727A9">
          <w:rPr>
            <w:rFonts w:ascii="Times New Roman" w:hAnsi="Times New Roman" w:cs="Times New Roman"/>
            <w:sz w:val="24"/>
            <w:szCs w:val="24"/>
          </w:rPr>
          <w:delText>inútil</w:delText>
        </w:r>
      </w:del>
      <w:commentRangeEnd w:id="637"/>
      <w:r w:rsidR="00AE4AF9">
        <w:rPr>
          <w:rStyle w:val="Refdecomentrio"/>
          <w:rFonts w:cs="Times New Roman"/>
          <w:lang w:val="x-none"/>
        </w:rPr>
        <w:commentReference w:id="637"/>
      </w:r>
      <w:ins w:id="639" w:author="Daniela Mountian" w:date="2017-09-03T20:21:00Z">
        <w:r w:rsidR="00F727A9">
          <w:rPr>
            <w:rFonts w:ascii="Times New Roman" w:hAnsi="Times New Roman" w:cs="Times New Roman"/>
            <w:sz w:val="24"/>
            <w:szCs w:val="24"/>
          </w:rPr>
          <w:t>miserável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Pávlov, </w:t>
      </w:r>
      <w:r>
        <w:rPr>
          <w:rFonts w:ascii="Times New Roman" w:hAnsi="Times New Roman" w:cs="Times New Roman"/>
          <w:sz w:val="24"/>
          <w:szCs w:val="24"/>
        </w:rPr>
        <w:t xml:space="preserve">acertando-lhe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pedra. O cachorro </w:t>
      </w:r>
      <w:r w:rsidR="00C172F0">
        <w:rPr>
          <w:rFonts w:ascii="Times New Roman" w:hAnsi="Times New Roman" w:cs="Times New Roman"/>
          <w:sz w:val="24"/>
          <w:szCs w:val="24"/>
        </w:rPr>
        <w:t>deu um gemido estridente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fugiu ganindo.</w:t>
      </w:r>
    </w:p>
    <w:p w:rsidR="00AE4AF9" w:rsidRDefault="0072598E" w:rsidP="00DA749A">
      <w:pPr>
        <w:spacing w:after="0" w:line="360" w:lineRule="auto"/>
        <w:ind w:firstLine="709"/>
        <w:jc w:val="both"/>
        <w:rPr>
          <w:ins w:id="640" w:author="Daniela Mountian" w:date="2017-05-15T10:30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4AF9">
        <w:rPr>
          <w:rFonts w:ascii="Times New Roman" w:hAnsi="Times New Roman" w:cs="Times New Roman"/>
          <w:sz w:val="24"/>
          <w:szCs w:val="24"/>
        </w:rPr>
        <w:t>Então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que você queria?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começou Andrei, mas</w:t>
      </w:r>
      <w:r w:rsidR="00AE4AF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vendo que </w:t>
      </w:r>
      <w:r w:rsidR="00AE4AF9">
        <w:rPr>
          <w:rFonts w:ascii="Times New Roman" w:hAnsi="Times New Roman" w:cs="Times New Roman"/>
          <w:sz w:val="24"/>
          <w:szCs w:val="24"/>
        </w:rPr>
        <w:t>o outro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4AF9">
        <w:rPr>
          <w:rFonts w:ascii="Times New Roman" w:hAnsi="Times New Roman" w:cs="Times New Roman"/>
          <w:sz w:val="24"/>
          <w:szCs w:val="24"/>
        </w:rPr>
        <w:t>hesitava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deu alguns passos para trás, </w:t>
      </w:r>
      <w:r w:rsidR="00AE4AF9">
        <w:rPr>
          <w:rFonts w:ascii="Times New Roman" w:hAnsi="Times New Roman" w:cs="Times New Roman"/>
          <w:sz w:val="24"/>
          <w:szCs w:val="24"/>
        </w:rPr>
        <w:t>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 Pávlov quisesse </w:t>
      </w:r>
      <w:del w:id="641" w:author="Daniela Mountian" w:date="2017-08-25T18:26:00Z">
        <w:r w:rsidR="0024094F" w:rsidRPr="00C5704C" w:rsidDel="003A040B">
          <w:rPr>
            <w:rFonts w:ascii="Times New Roman" w:hAnsi="Times New Roman" w:cs="Times New Roman"/>
            <w:sz w:val="24"/>
            <w:szCs w:val="24"/>
          </w:rPr>
          <w:delText>se vingar</w:delText>
        </w:r>
      </w:del>
      <w:ins w:id="642" w:author="Daniela Mountian" w:date="2017-08-25T18:26:00Z">
        <w:r w:rsidR="003A040B">
          <w:rPr>
            <w:rFonts w:ascii="Times New Roman" w:hAnsi="Times New Roman" w:cs="Times New Roman"/>
            <w:sz w:val="24"/>
            <w:szCs w:val="24"/>
          </w:rPr>
          <w:t>dar o troco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pelo golpe </w:t>
      </w:r>
      <w:r w:rsidR="00AE4AF9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receb</w:t>
      </w:r>
      <w:r w:rsidR="00AE4AF9">
        <w:rPr>
          <w:rFonts w:ascii="Times New Roman" w:hAnsi="Times New Roman" w:cs="Times New Roman"/>
          <w:sz w:val="24"/>
          <w:szCs w:val="24"/>
        </w:rPr>
        <w:t>era</w:t>
      </w:r>
      <w:ins w:id="643" w:author="Daniela Mountian" w:date="2017-08-25T18:24:00Z">
        <w:r w:rsidR="003A040B">
          <w:rPr>
            <w:rFonts w:ascii="Times New Roman" w:hAnsi="Times New Roman" w:cs="Times New Roman"/>
            <w:sz w:val="24"/>
            <w:szCs w:val="24"/>
          </w:rPr>
          <w:t xml:space="preserve"> antes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644" w:author="Daniela Mountian" w:date="2017-05-15T10:28:00Z">
        <w:r w:rsidR="0024094F" w:rsidRPr="00C5704C" w:rsidDel="00AE4AF9">
          <w:rPr>
            <w:rFonts w:ascii="Times New Roman" w:hAnsi="Times New Roman" w:cs="Times New Roman"/>
            <w:sz w:val="24"/>
            <w:szCs w:val="24"/>
          </w:rPr>
          <w:delText>aplica</w:delText>
        </w:r>
      </w:del>
      <w:del w:id="645" w:author="Daniela Mountian" w:date="2017-05-15T10:29:00Z">
        <w:r w:rsidR="0024094F" w:rsidRPr="00C5704C" w:rsidDel="00AE4AF9">
          <w:rPr>
            <w:rFonts w:ascii="Times New Roman" w:hAnsi="Times New Roman" w:cs="Times New Roman"/>
            <w:sz w:val="24"/>
            <w:szCs w:val="24"/>
          </w:rPr>
          <w:delText>r-</w:delText>
        </w:r>
      </w:del>
      <w:ins w:id="646" w:author="Daniela Mountian" w:date="2017-08-25T18:24:00Z">
        <w:r w:rsidR="0084142C">
          <w:rPr>
            <w:rFonts w:ascii="Times New Roman" w:hAnsi="Times New Roman" w:cs="Times New Roman"/>
            <w:sz w:val="24"/>
            <w:szCs w:val="24"/>
          </w:rPr>
          <w:t>Andrei</w:t>
        </w:r>
      </w:ins>
      <w:ins w:id="647" w:author="Daniela Mountian" w:date="2017-05-15T10:29:00Z">
        <w:r w:rsidR="00AE4AF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lhe </w:t>
      </w:r>
      <w:ins w:id="648" w:author="Daniela Mountian" w:date="2017-05-15T10:29:00Z">
        <w:r w:rsidR="00AE4AF9">
          <w:rPr>
            <w:rFonts w:ascii="Times New Roman" w:hAnsi="Times New Roman" w:cs="Times New Roman"/>
            <w:sz w:val="24"/>
            <w:szCs w:val="24"/>
          </w:rPr>
          <w:t>daria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649" w:author="Daniela Mountian" w:date="2017-05-15T10:29:00Z">
        <w:r w:rsidR="00AE4AF9">
          <w:rPr>
            <w:rFonts w:ascii="Times New Roman" w:hAnsi="Times New Roman" w:cs="Times New Roman"/>
            <w:sz w:val="24"/>
            <w:szCs w:val="24"/>
          </w:rPr>
          <w:t xml:space="preserve">outro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o pé, </w:t>
      </w:r>
      <w:r w:rsidR="00AE4AF9">
        <w:rPr>
          <w:rFonts w:ascii="Times New Roman" w:hAnsi="Times New Roman" w:cs="Times New Roman"/>
          <w:sz w:val="24"/>
          <w:szCs w:val="24"/>
        </w:rPr>
        <w:t>bem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barriga.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Pávlov notou </w:t>
      </w:r>
      <w:r w:rsidR="0072598E">
        <w:rPr>
          <w:rFonts w:ascii="Times New Roman" w:hAnsi="Times New Roman" w:cs="Times New Roman"/>
          <w:sz w:val="24"/>
          <w:szCs w:val="24"/>
        </w:rPr>
        <w:t>o</w:t>
      </w:r>
      <w:r w:rsidR="0072598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gesto e disse:</w:t>
      </w:r>
    </w:p>
    <w:p w:rsidR="0024094F" w:rsidRPr="00C5704C" w:rsidRDefault="007259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tem raiva da pessoa errada, Andriucha...</w:t>
      </w:r>
      <w:r w:rsidR="00AE4AF9">
        <w:rPr>
          <w:rStyle w:val="Refdenotaderodap"/>
          <w:rFonts w:ascii="Times New Roman" w:hAnsi="Times New Roman" w:cs="Times New Roman"/>
          <w:sz w:val="24"/>
          <w:szCs w:val="24"/>
        </w:rPr>
        <w:footnoteReference w:id="7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sou um </w:t>
      </w:r>
      <w:del w:id="650" w:author="Daniela Mountian" w:date="2017-05-15T10:42:00Z">
        <w:r w:rsidR="0024094F" w:rsidRPr="00C5704C" w:rsidDel="00AE4AF9">
          <w:rPr>
            <w:rFonts w:ascii="Times New Roman" w:hAnsi="Times New Roman" w:cs="Times New Roman"/>
            <w:sz w:val="24"/>
            <w:szCs w:val="24"/>
          </w:rPr>
          <w:delText>combatente</w:delText>
        </w:r>
      </w:del>
      <w:ins w:id="651" w:author="Daniela Mountian" w:date="2017-05-15T10:42:00Z">
        <w:r w:rsidR="00AE4AF9">
          <w:rPr>
            <w:rFonts w:ascii="Times New Roman" w:hAnsi="Times New Roman" w:cs="Times New Roman"/>
            <w:sz w:val="24"/>
            <w:szCs w:val="24"/>
          </w:rPr>
          <w:t>veterano de guerra,</w:t>
        </w:r>
      </w:ins>
      <w:r w:rsidR="00AE4AF9">
        <w:rPr>
          <w:rFonts w:ascii="Times New Roman" w:hAnsi="Times New Roman" w:cs="Times New Roman"/>
          <w:sz w:val="24"/>
          <w:szCs w:val="24"/>
        </w:rPr>
        <w:t xml:space="preserve"> assim 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você... Tássia é filha de um combatente, e </w:t>
      </w:r>
      <w:r w:rsidR="00AE4AF9">
        <w:rPr>
          <w:rFonts w:ascii="Times New Roman" w:hAnsi="Times New Roman" w:cs="Times New Roman"/>
          <w:sz w:val="24"/>
          <w:szCs w:val="24"/>
        </w:rPr>
        <w:t>minhas intenções para com ela 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séri</w:t>
      </w:r>
      <w:r w:rsidR="00AE4AF9">
        <w:rPr>
          <w:rFonts w:ascii="Times New Roman" w:hAnsi="Times New Roman" w:cs="Times New Roman"/>
          <w:sz w:val="24"/>
          <w:szCs w:val="24"/>
        </w:rPr>
        <w:t>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Mas há um judeu que passou toda a guerra na retaguarda e está </w:t>
      </w:r>
      <w:r w:rsidR="00AE4AF9">
        <w:rPr>
          <w:rFonts w:ascii="Times New Roman" w:hAnsi="Times New Roman" w:cs="Times New Roman"/>
          <w:sz w:val="24"/>
          <w:szCs w:val="24"/>
        </w:rPr>
        <w:t>seduzindo sua filha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7259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BF5E5C">
        <w:rPr>
          <w:rFonts w:ascii="Times New Roman" w:hAnsi="Times New Roman" w:cs="Times New Roman"/>
          <w:sz w:val="24"/>
          <w:szCs w:val="24"/>
        </w:rPr>
        <w:t xml:space="preserve"> </w:t>
      </w:r>
      <w:r w:rsidR="00AE4AF9">
        <w:rPr>
          <w:rFonts w:ascii="Times New Roman" w:hAnsi="Times New Roman" w:cs="Times New Roman"/>
          <w:sz w:val="24"/>
          <w:szCs w:val="24"/>
        </w:rPr>
        <w:t xml:space="preserve">O quê?! 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 xml:space="preserve">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judeu?!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gritou Kopóssov.</w:t>
      </w:r>
    </w:p>
    <w:p w:rsidR="0024094F" w:rsidRPr="00C5704C" w:rsidRDefault="007259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652" w:author="Daniela Mountian" w:date="2017-09-03T20:23:00Z">
        <w:r w:rsidR="00F727A9">
          <w:rPr>
            <w:rFonts w:ascii="Times New Roman" w:hAnsi="Times New Roman" w:cs="Times New Roman"/>
            <w:sz w:val="24"/>
            <w:szCs w:val="24"/>
          </w:rPr>
          <w:t>Não desconte em mim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Pávlov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é aquele judeu que mora </w:t>
      </w:r>
      <w:ins w:id="653" w:author="Daniela Mountian" w:date="2017-05-26T11:39:00Z">
        <w:r w:rsidR="00981E86">
          <w:rPr>
            <w:rFonts w:ascii="Times New Roman" w:hAnsi="Times New Roman" w:cs="Times New Roman"/>
            <w:sz w:val="24"/>
            <w:szCs w:val="24"/>
          </w:rPr>
          <w:t>com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Tchesnokova, na</w:t>
      </w:r>
      <w:r w:rsidR="00D52C59">
        <w:rPr>
          <w:rFonts w:ascii="Times New Roman" w:hAnsi="Times New Roman" w:cs="Times New Roman"/>
          <w:sz w:val="24"/>
          <w:szCs w:val="24"/>
        </w:rPr>
        <w:t xml:space="preserve"> casa </w:t>
      </w:r>
      <w:r w:rsidR="003A040B">
        <w:rPr>
          <w:rFonts w:ascii="Times New Roman" w:hAnsi="Times New Roman" w:cs="Times New Roman"/>
          <w:sz w:val="24"/>
          <w:szCs w:val="24"/>
        </w:rPr>
        <w:t xml:space="preserve">nº </w:t>
      </w:r>
      <w:r w:rsidR="00D52C59">
        <w:rPr>
          <w:rFonts w:ascii="Times New Roman" w:hAnsi="Times New Roman" w:cs="Times New Roman"/>
          <w:sz w:val="24"/>
          <w:szCs w:val="24"/>
        </w:rPr>
        <w:t>30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Derjávin.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AE4AF9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contou o que vi</w:t>
      </w:r>
      <w:r w:rsidR="00AE4AF9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Andrei </w:t>
      </w:r>
      <w:r w:rsidR="00CF38D3">
        <w:rPr>
          <w:rFonts w:ascii="Times New Roman" w:hAnsi="Times New Roman" w:cs="Times New Roman"/>
          <w:sz w:val="24"/>
          <w:szCs w:val="24"/>
        </w:rPr>
        <w:t>ficou vermelho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depois empalideceu e gritou somente </w:t>
      </w:r>
      <w:ins w:id="654" w:author="Daniela Mountian" w:date="2017-08-25T18:33:00Z">
        <w:r w:rsidR="003A040B">
          <w:rPr>
            <w:rFonts w:ascii="Times New Roman" w:hAnsi="Times New Roman" w:cs="Times New Roman"/>
            <w:sz w:val="24"/>
            <w:szCs w:val="24"/>
          </w:rPr>
          <w:t>duas palavras</w:t>
        </w:r>
      </w:ins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7259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655" w:author="Daniela Mountian" w:date="2017-08-25T18:31:00Z">
        <w:r w:rsidR="003A040B">
          <w:rPr>
            <w:rFonts w:ascii="Times New Roman" w:hAnsi="Times New Roman" w:cs="Times New Roman"/>
            <w:sz w:val="24"/>
            <w:szCs w:val="24"/>
          </w:rPr>
          <w:t>Eu 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ato!</w:t>
      </w:r>
    </w:p>
    <w:p w:rsidR="0024094F" w:rsidRDefault="007259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se </w:t>
      </w:r>
      <w:r w:rsidR="00C5344D">
        <w:rPr>
          <w:rFonts w:ascii="Times New Roman" w:hAnsi="Times New Roman" w:cs="Times New Roman"/>
          <w:sz w:val="24"/>
          <w:szCs w:val="24"/>
        </w:rPr>
        <w:t>precipite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Pávlov, </w:t>
      </w:r>
      <w:r w:rsidR="00CF38D3">
        <w:rPr>
          <w:rFonts w:ascii="Times New Roman" w:hAnsi="Times New Roman" w:cs="Times New Roman"/>
          <w:sz w:val="24"/>
          <w:szCs w:val="24"/>
        </w:rPr>
        <w:t>contente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tê-lo atingido </w:t>
      </w:r>
      <w:r w:rsidR="00CF38D3">
        <w:rPr>
          <w:rFonts w:ascii="Times New Roman" w:hAnsi="Times New Roman" w:cs="Times New Roman"/>
          <w:sz w:val="24"/>
          <w:szCs w:val="24"/>
        </w:rPr>
        <w:t xml:space="preserve">com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CF38D3">
        <w:rPr>
          <w:rFonts w:ascii="Times New Roman" w:hAnsi="Times New Roman" w:cs="Times New Roman"/>
          <w:sz w:val="24"/>
          <w:szCs w:val="24"/>
        </w:rPr>
        <w:t>eficácia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que um soco nos dentes </w:t>
      </w:r>
      <w:r w:rsidR="00F027A4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você sempre </w:t>
      </w:r>
      <w:r w:rsidR="00CF38D3">
        <w:rPr>
          <w:rFonts w:ascii="Times New Roman" w:hAnsi="Times New Roman" w:cs="Times New Roman"/>
          <w:sz w:val="24"/>
          <w:szCs w:val="24"/>
        </w:rPr>
        <w:t>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olha torto, </w:t>
      </w:r>
      <w:r w:rsidR="00CF38D3">
        <w:rPr>
          <w:rFonts w:ascii="Times New Roman" w:hAnsi="Times New Roman" w:cs="Times New Roman"/>
          <w:sz w:val="24"/>
          <w:szCs w:val="24"/>
        </w:rPr>
        <w:t xml:space="preserve">Andriucha,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mesmo quando </w:t>
      </w:r>
      <w:del w:id="656" w:author="Daniela Mountian" w:date="2017-08-25T18:38:00Z">
        <w:r w:rsidR="0024094F" w:rsidRPr="00C5704C" w:rsidDel="00996EEF">
          <w:rPr>
            <w:rFonts w:ascii="Times New Roman" w:hAnsi="Times New Roman" w:cs="Times New Roman"/>
            <w:sz w:val="24"/>
            <w:szCs w:val="24"/>
          </w:rPr>
          <w:delText xml:space="preserve">nós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bebemos juntos. </w:t>
      </w:r>
      <w:ins w:id="657" w:author="Daniela Mountian" w:date="2017-05-15T11:13:00Z">
        <w:r w:rsidR="00CF38D3">
          <w:rPr>
            <w:rFonts w:ascii="Times New Roman" w:hAnsi="Times New Roman" w:cs="Times New Roman"/>
            <w:sz w:val="24"/>
            <w:szCs w:val="24"/>
          </w:rPr>
          <w:t>Dá ouvido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658" w:author="Daniela Mountian" w:date="2017-08-25T18:39:00Z">
        <w:r w:rsidR="0024094F" w:rsidRPr="00C5704C" w:rsidDel="00996EEF">
          <w:rPr>
            <w:rFonts w:ascii="Times New Roman" w:hAnsi="Times New Roman" w:cs="Times New Roman"/>
            <w:sz w:val="24"/>
            <w:szCs w:val="24"/>
          </w:rPr>
          <w:delText xml:space="preserve"> rumores</w:delText>
        </w:r>
      </w:del>
      <w:ins w:id="659" w:author="Daniela Mountian" w:date="2017-08-25T18:39:00Z">
        <w:r w:rsidR="00996EEF">
          <w:rPr>
            <w:rFonts w:ascii="Times New Roman" w:hAnsi="Times New Roman" w:cs="Times New Roman"/>
            <w:sz w:val="24"/>
            <w:szCs w:val="24"/>
          </w:rPr>
          <w:t>a fofocas, acha</w:t>
        </w:r>
      </w:ins>
      <w:del w:id="660" w:author="Daniela Mountian" w:date="2017-08-25T18:39:00Z">
        <w:r w:rsidR="0024094F" w:rsidRPr="00C5704C" w:rsidDel="00996EEF">
          <w:rPr>
            <w:rFonts w:ascii="Times New Roman" w:hAnsi="Times New Roman" w:cs="Times New Roman"/>
            <w:sz w:val="24"/>
            <w:szCs w:val="24"/>
          </w:rPr>
          <w:delText xml:space="preserve"> de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5D36D8">
        <w:rPr>
          <w:rFonts w:ascii="Times New Roman" w:hAnsi="Times New Roman" w:cs="Times New Roman"/>
          <w:sz w:val="24"/>
          <w:szCs w:val="24"/>
          <w:lang w:val="en-GB"/>
        </w:rPr>
        <w:t xml:space="preserve">eu </w:t>
      </w:r>
      <w:r w:rsidR="00752561">
        <w:rPr>
          <w:rFonts w:ascii="Times New Roman" w:hAnsi="Times New Roman" w:cs="Times New Roman"/>
          <w:sz w:val="24"/>
          <w:szCs w:val="24"/>
        </w:rPr>
        <w:t>tive algo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sua esposa. Não </w:t>
      </w:r>
      <w:r w:rsidR="00752561">
        <w:rPr>
          <w:rFonts w:ascii="Times New Roman" w:hAnsi="Times New Roman" w:cs="Times New Roman"/>
          <w:sz w:val="24"/>
          <w:szCs w:val="24"/>
        </w:rPr>
        <w:t>nego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ela até tentou </w:t>
      </w:r>
      <w:r w:rsidR="005D36D8">
        <w:rPr>
          <w:rFonts w:ascii="Times New Roman" w:hAnsi="Times New Roman" w:cs="Times New Roman"/>
          <w:sz w:val="24"/>
          <w:szCs w:val="24"/>
        </w:rPr>
        <w:t>grudar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mim, mas eu a mandei passear, porque sou fiel à camaradagem </w:t>
      </w:r>
      <w:r w:rsidR="00752561">
        <w:rPr>
          <w:rFonts w:ascii="Times New Roman" w:hAnsi="Times New Roman" w:cs="Times New Roman"/>
          <w:sz w:val="24"/>
          <w:szCs w:val="24"/>
        </w:rPr>
        <w:t>do</w:t>
      </w:r>
      <w:r w:rsidR="00752561">
        <w:rPr>
          <w:rFonts w:ascii="Times New Roman" w:hAnsi="Times New Roman" w:cs="Times New Roman"/>
          <w:i/>
          <w:sz w:val="24"/>
          <w:szCs w:val="24"/>
        </w:rPr>
        <w:t xml:space="preserve"> front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D36D8" w:rsidRPr="005D36D8" w:rsidRDefault="005D36D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Andrei rangeu os dentes.</w:t>
      </w:r>
    </w:p>
    <w:p w:rsidR="0024094F" w:rsidRPr="00C5704C" w:rsidRDefault="00F027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Deixe minha mulher fora disso, a conversa não é sobre ela</w:t>
      </w:r>
      <w:r w:rsidR="005D36D8">
        <w:rPr>
          <w:rFonts w:ascii="Times New Roman" w:hAnsi="Times New Roman" w:cs="Times New Roman"/>
          <w:sz w:val="24"/>
          <w:szCs w:val="24"/>
        </w:rPr>
        <w:t>, 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minha filha.</w:t>
      </w:r>
    </w:p>
    <w:p w:rsidR="0024094F" w:rsidRPr="00C5704C" w:rsidRDefault="00F027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040C">
        <w:rPr>
          <w:rFonts w:ascii="Times New Roman" w:hAnsi="Times New Roman" w:cs="Times New Roman"/>
          <w:sz w:val="24"/>
          <w:szCs w:val="24"/>
        </w:rPr>
        <w:t>—</w:t>
      </w:r>
      <w:r w:rsidR="0024094F" w:rsidRPr="009C040C">
        <w:rPr>
          <w:rFonts w:ascii="Times New Roman" w:hAnsi="Times New Roman" w:cs="Times New Roman"/>
          <w:sz w:val="24"/>
          <w:szCs w:val="24"/>
        </w:rPr>
        <w:t xml:space="preserve"> Mas eu tenho um plano para </w:t>
      </w:r>
      <w:r w:rsidRPr="009C040C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9C040C">
        <w:rPr>
          <w:rFonts w:ascii="Times New Roman" w:hAnsi="Times New Roman" w:cs="Times New Roman"/>
          <w:sz w:val="24"/>
          <w:szCs w:val="24"/>
        </w:rPr>
        <w:t>filha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Pávlov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Pr="00C5704C">
        <w:rPr>
          <w:rFonts w:ascii="Times New Roman" w:hAnsi="Times New Roman" w:cs="Times New Roman"/>
          <w:sz w:val="24"/>
          <w:szCs w:val="24"/>
        </w:rPr>
        <w:t xml:space="preserve">uando </w:t>
      </w:r>
      <w:r w:rsidR="0024094F" w:rsidRPr="00C5704C">
        <w:rPr>
          <w:rFonts w:ascii="Times New Roman" w:hAnsi="Times New Roman" w:cs="Times New Roman"/>
          <w:sz w:val="24"/>
          <w:szCs w:val="24"/>
        </w:rPr>
        <w:t>eles se encontrar</w:t>
      </w:r>
      <w:r w:rsidR="000D0849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amanhã no </w:t>
      </w:r>
      <w:r w:rsidR="000D0849">
        <w:rPr>
          <w:rFonts w:ascii="Times New Roman" w:hAnsi="Times New Roman" w:cs="Times New Roman"/>
          <w:sz w:val="24"/>
          <w:szCs w:val="24"/>
        </w:rPr>
        <w:t>pico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nós </w:t>
      </w:r>
      <w:del w:id="661" w:author="Daniela Mountian" w:date="2017-08-25T18:42:00Z">
        <w:r w:rsidR="0024094F" w:rsidRPr="00C5704C" w:rsidDel="00F04D07">
          <w:rPr>
            <w:rFonts w:ascii="Times New Roman" w:hAnsi="Times New Roman" w:cs="Times New Roman"/>
            <w:sz w:val="24"/>
            <w:szCs w:val="24"/>
          </w:rPr>
          <w:delText xml:space="preserve">os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pegaremos </w:t>
      </w:r>
      <w:ins w:id="662" w:author="Daniela Mountian" w:date="2017-08-25T18:42:00Z">
        <w:r w:rsidR="00F04D07">
          <w:rPr>
            <w:rFonts w:ascii="Times New Roman" w:hAnsi="Times New Roman" w:cs="Times New Roman"/>
            <w:sz w:val="24"/>
            <w:szCs w:val="24"/>
          </w:rPr>
          <w:t xml:space="preserve">os dois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flagrante... </w:t>
      </w:r>
      <w:r w:rsidR="00C5344D">
        <w:rPr>
          <w:rFonts w:ascii="Times New Roman" w:hAnsi="Times New Roman" w:cs="Times New Roman"/>
          <w:sz w:val="24"/>
          <w:szCs w:val="24"/>
        </w:rPr>
        <w:t>De acordo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F027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0849">
        <w:rPr>
          <w:rFonts w:ascii="Times New Roman" w:hAnsi="Times New Roman" w:cs="Times New Roman"/>
          <w:sz w:val="24"/>
          <w:szCs w:val="24"/>
        </w:rPr>
        <w:t>Sim</w:t>
      </w:r>
      <w:r w:rsidR="000D084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Kopóssov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D0849">
        <w:rPr>
          <w:rFonts w:ascii="Times New Roman" w:hAnsi="Times New Roman" w:cs="Times New Roman"/>
          <w:sz w:val="24"/>
          <w:szCs w:val="24"/>
        </w:rPr>
        <w:t xml:space="preserve">agora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vamos </w:t>
      </w:r>
      <w:r w:rsidR="000D0849">
        <w:rPr>
          <w:rFonts w:ascii="Times New Roman" w:hAnsi="Times New Roman" w:cs="Times New Roman"/>
          <w:sz w:val="24"/>
          <w:szCs w:val="24"/>
        </w:rPr>
        <w:t>beber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</w:t>
      </w:r>
      <w:r w:rsidR="000D0849">
        <w:rPr>
          <w:rFonts w:ascii="Times New Roman" w:hAnsi="Times New Roman" w:cs="Times New Roman"/>
          <w:sz w:val="24"/>
          <w:szCs w:val="24"/>
        </w:rPr>
        <w:t xml:space="preserve"> um pouco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Eles tomaram mais</w:t>
      </w:r>
      <w:r w:rsidR="000D0849">
        <w:rPr>
          <w:rFonts w:ascii="Times New Roman" w:hAnsi="Times New Roman" w:cs="Times New Roman"/>
          <w:sz w:val="24"/>
          <w:szCs w:val="24"/>
        </w:rPr>
        <w:t xml:space="preserve"> algumas</w:t>
      </w:r>
      <w:r w:rsidR="00885E03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</w:t>
      </w:r>
      <w:r w:rsidR="00071328">
        <w:rPr>
          <w:rFonts w:ascii="Times New Roman" w:hAnsi="Times New Roman" w:cs="Times New Roman"/>
          <w:sz w:val="24"/>
          <w:szCs w:val="24"/>
        </w:rPr>
        <w:t>mergulhou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</w:t>
      </w:r>
      <w:r w:rsidR="000D0849">
        <w:rPr>
          <w:rFonts w:ascii="Times New Roman" w:hAnsi="Times New Roman" w:cs="Times New Roman"/>
          <w:sz w:val="24"/>
          <w:szCs w:val="24"/>
        </w:rPr>
        <w:t>silêncio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sombrio e apático, </w:t>
      </w:r>
      <w:r w:rsidRPr="00981E86">
        <w:rPr>
          <w:rFonts w:ascii="Times New Roman" w:hAnsi="Times New Roman" w:cs="Times New Roman"/>
          <w:sz w:val="24"/>
          <w:szCs w:val="24"/>
        </w:rPr>
        <w:t xml:space="preserve">depois do qual não se sabe </w:t>
      </w:r>
      <w:r w:rsidR="00A071A6" w:rsidRPr="00981E86">
        <w:rPr>
          <w:rFonts w:ascii="Times New Roman" w:hAnsi="Times New Roman" w:cs="Times New Roman"/>
          <w:sz w:val="24"/>
          <w:szCs w:val="24"/>
        </w:rPr>
        <w:t>se o</w:t>
      </w:r>
      <w:r w:rsidRPr="00981E86">
        <w:rPr>
          <w:rFonts w:ascii="Times New Roman" w:hAnsi="Times New Roman" w:cs="Times New Roman"/>
          <w:sz w:val="24"/>
          <w:szCs w:val="24"/>
        </w:rPr>
        <w:t xml:space="preserve">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cairá num </w:t>
      </w:r>
      <w:r w:rsidR="00A071A6">
        <w:rPr>
          <w:rFonts w:ascii="Times New Roman" w:hAnsi="Times New Roman" w:cs="Times New Roman"/>
          <w:sz w:val="24"/>
          <w:szCs w:val="24"/>
        </w:rPr>
        <w:t xml:space="preserve">sono </w:t>
      </w:r>
      <w:r w:rsidRPr="00C5704C">
        <w:rPr>
          <w:rFonts w:ascii="Times New Roman" w:hAnsi="Times New Roman" w:cs="Times New Roman"/>
          <w:sz w:val="24"/>
          <w:szCs w:val="24"/>
        </w:rPr>
        <w:t>pesado</w:t>
      </w:r>
      <w:r w:rsidR="00A071A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071A6">
        <w:rPr>
          <w:rFonts w:ascii="Times New Roman" w:hAnsi="Times New Roman" w:cs="Times New Roman"/>
          <w:sz w:val="24"/>
          <w:szCs w:val="24"/>
        </w:rPr>
        <w:t>profundo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A848F1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matará alguém. Mas Pávlov, </w:t>
      </w:r>
      <w:r w:rsidR="00A071A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contrário, </w:t>
      </w:r>
      <w:r w:rsidR="00E30C8C">
        <w:rPr>
          <w:rFonts w:ascii="Times New Roman" w:hAnsi="Times New Roman" w:cs="Times New Roman"/>
          <w:sz w:val="24"/>
          <w:szCs w:val="24"/>
        </w:rPr>
        <w:t>esfuziante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629A7">
        <w:rPr>
          <w:rFonts w:ascii="Times New Roman" w:hAnsi="Times New Roman" w:cs="Times New Roman"/>
          <w:sz w:val="24"/>
          <w:szCs w:val="24"/>
        </w:rPr>
        <w:t>sem reservas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30C8C">
        <w:rPr>
          <w:rFonts w:ascii="Times New Roman" w:hAnsi="Times New Roman" w:cs="Times New Roman"/>
          <w:sz w:val="24"/>
          <w:szCs w:val="24"/>
        </w:rPr>
        <w:t>foi tomado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alegria quando a famosa </w:t>
      </w:r>
      <w:ins w:id="663" w:author="Daniela Mountian" w:date="2017-08-25T18:53:00Z">
        <w:r w:rsidR="00836EB9" w:rsidRPr="00836EB9">
          <w:rPr>
            <w:rFonts w:ascii="Times New Roman" w:hAnsi="Times New Roman" w:cs="Times New Roman"/>
            <w:i/>
            <w:sz w:val="24"/>
            <w:szCs w:val="24"/>
          </w:rPr>
          <w:t>tchastuchka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russa, herdada d</w:t>
      </w:r>
      <w:r w:rsidR="00E30C8C">
        <w:rPr>
          <w:rFonts w:ascii="Times New Roman" w:hAnsi="Times New Roman" w:cs="Times New Roman"/>
          <w:sz w:val="24"/>
          <w:szCs w:val="24"/>
          <w:lang w:val="ru-RU"/>
        </w:rPr>
        <w:t xml:space="preserve">е </w:t>
      </w:r>
      <w:r w:rsidR="00E30C8C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avós e</w:t>
      </w:r>
      <w:r w:rsidR="00F027A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bisavós, </w:t>
      </w:r>
      <w:ins w:id="664" w:author="Daniela Mountian" w:date="2017-08-25T18:49:00Z">
        <w:r w:rsidR="004629A7">
          <w:rPr>
            <w:rFonts w:ascii="Times New Roman" w:hAnsi="Times New Roman" w:cs="Times New Roman"/>
            <w:sz w:val="24"/>
            <w:szCs w:val="24"/>
          </w:rPr>
          <w:t xml:space="preserve">saiu </w:t>
        </w:r>
      </w:ins>
      <w:ins w:id="665" w:author="Daniela Mountian" w:date="2017-05-17T14:43:00Z">
        <w:r w:rsidR="00B12337">
          <w:rPr>
            <w:rFonts w:ascii="Times New Roman" w:hAnsi="Times New Roman" w:cs="Times New Roman"/>
            <w:sz w:val="24"/>
            <w:szCs w:val="24"/>
          </w:rPr>
          <w:t>na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ponta da língua. </w:t>
      </w:r>
      <w:r w:rsidR="00885E03">
        <w:rPr>
          <w:rFonts w:ascii="Times New Roman" w:hAnsi="Times New Roman" w:cs="Times New Roman"/>
          <w:sz w:val="24"/>
          <w:szCs w:val="24"/>
        </w:rPr>
        <w:t xml:space="preserve">Sua voz agora, </w:t>
      </w:r>
      <w:r w:rsidR="007D658A">
        <w:rPr>
          <w:rFonts w:ascii="Times New Roman" w:hAnsi="Times New Roman" w:cs="Times New Roman"/>
          <w:sz w:val="24"/>
          <w:szCs w:val="24"/>
        </w:rPr>
        <w:t xml:space="preserve">a bem da </w:t>
      </w:r>
      <w:r w:rsidR="00885E03">
        <w:rPr>
          <w:rFonts w:ascii="Times New Roman" w:hAnsi="Times New Roman" w:cs="Times New Roman"/>
          <w:sz w:val="24"/>
          <w:szCs w:val="24"/>
        </w:rPr>
        <w:t>verdade, 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um pouco rouca, </w:t>
      </w:r>
      <w:r w:rsidR="00F027A4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F027A4">
        <w:rPr>
          <w:rFonts w:ascii="Times New Roman" w:hAnsi="Times New Roman" w:cs="Times New Roman"/>
          <w:sz w:val="24"/>
          <w:szCs w:val="24"/>
        </w:rPr>
        <w:t xml:space="preserve">mais </w:t>
      </w:r>
      <w:r w:rsidR="00885E03">
        <w:rPr>
          <w:rFonts w:ascii="Times New Roman" w:hAnsi="Times New Roman" w:cs="Times New Roman"/>
          <w:sz w:val="24"/>
          <w:szCs w:val="24"/>
        </w:rPr>
        <w:t>a</w:t>
      </w:r>
      <w:r w:rsidR="00DC5890">
        <w:rPr>
          <w:rFonts w:ascii="Times New Roman" w:hAnsi="Times New Roman" w:cs="Times New Roman"/>
          <w:sz w:val="24"/>
          <w:szCs w:val="24"/>
        </w:rPr>
        <w:t>quela</w:t>
      </w:r>
      <w:r w:rsidR="00885E03">
        <w:rPr>
          <w:rFonts w:ascii="Times New Roman" w:hAnsi="Times New Roman" w:cs="Times New Roman"/>
          <w:sz w:val="24"/>
          <w:szCs w:val="24"/>
        </w:rPr>
        <w:t xml:space="preserve"> </w:t>
      </w:r>
      <w:r w:rsidR="00B12337">
        <w:rPr>
          <w:rFonts w:ascii="Times New Roman" w:hAnsi="Times New Roman" w:cs="Times New Roman"/>
          <w:sz w:val="24"/>
          <w:szCs w:val="24"/>
        </w:rPr>
        <w:t xml:space="preserve">voz agradável </w:t>
      </w:r>
      <w:r w:rsidR="00885E03">
        <w:rPr>
          <w:rFonts w:ascii="Times New Roman" w:hAnsi="Times New Roman" w:cs="Times New Roman"/>
          <w:sz w:val="24"/>
          <w:szCs w:val="24"/>
        </w:rPr>
        <w:t>de tenor</w:t>
      </w:r>
      <w:r w:rsidR="00E30C8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compensação, </w:t>
      </w:r>
      <w:r w:rsidR="00B12337">
        <w:rPr>
          <w:rFonts w:ascii="Times New Roman" w:hAnsi="Times New Roman" w:cs="Times New Roman"/>
          <w:sz w:val="24"/>
          <w:szCs w:val="24"/>
        </w:rPr>
        <w:t xml:space="preserve">ele dava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gritos </w:t>
      </w:r>
      <w:r w:rsidR="00B12337">
        <w:rPr>
          <w:rFonts w:ascii="Times New Roman" w:hAnsi="Times New Roman" w:cs="Times New Roman"/>
          <w:sz w:val="24"/>
          <w:szCs w:val="24"/>
        </w:rPr>
        <w:t>do fundo d</w:t>
      </w:r>
      <w:r w:rsidRPr="00C5704C">
        <w:rPr>
          <w:rFonts w:ascii="Times New Roman" w:hAnsi="Times New Roman" w:cs="Times New Roman"/>
          <w:sz w:val="24"/>
          <w:szCs w:val="24"/>
        </w:rPr>
        <w:t>o coração:</w:t>
      </w:r>
    </w:p>
    <w:p w:rsidR="00943400" w:rsidRDefault="00F027A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2337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Bata nos </w:t>
      </w:r>
      <w:commentRangeStart w:id="666"/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commentRangeEnd w:id="666"/>
      <w:r w:rsidR="00B12337">
        <w:rPr>
          <w:rStyle w:val="Refdecomentrio"/>
          <w:rFonts w:cs="Times New Roman"/>
          <w:lang w:val="x-none"/>
        </w:rPr>
        <w:commentReference w:id="666"/>
      </w:r>
      <w:proofErr w:type="gramStart"/>
      <w:r w:rsidR="00836EB9">
        <w:rPr>
          <w:rFonts w:ascii="Times New Roman" w:hAnsi="Times New Roman" w:cs="Times New Roman"/>
          <w:i/>
          <w:iCs/>
          <w:sz w:val="24"/>
          <w:szCs w:val="24"/>
        </w:rPr>
        <w:t>es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>, salve a Rússia...</w:t>
      </w:r>
      <w:ins w:id="667" w:author="Daniela Mountian" w:date="2017-05-17T14:35:00Z">
        <w:r w:rsidR="00B12337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668"/>
      <w:r w:rsidR="0024094F" w:rsidRPr="00C5704C">
        <w:rPr>
          <w:rFonts w:ascii="Times New Roman" w:hAnsi="Times New Roman" w:cs="Times New Roman"/>
          <w:sz w:val="24"/>
          <w:szCs w:val="24"/>
        </w:rPr>
        <w:t>Chaim</w:t>
      </w:r>
      <w:commentRangeEnd w:id="668"/>
      <w:r w:rsidR="00E35CD2">
        <w:rPr>
          <w:rStyle w:val="Refdecomentrio"/>
          <w:rFonts w:cs="Times New Roman"/>
          <w:lang w:val="x-none"/>
        </w:rPr>
        <w:commentReference w:id="66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fechou a </w:t>
      </w:r>
      <w:del w:id="669" w:author="Daniela Mountian" w:date="2017-08-25T18:56:00Z">
        <w:r w:rsidR="0024094F" w:rsidRPr="00C5704C" w:rsidDel="00E35CD2">
          <w:rPr>
            <w:rFonts w:ascii="Times New Roman" w:hAnsi="Times New Roman" w:cs="Times New Roman"/>
            <w:sz w:val="24"/>
            <w:szCs w:val="24"/>
          </w:rPr>
          <w:delText>lojinha</w:delText>
        </w:r>
      </w:del>
      <w:ins w:id="670" w:author="Daniela Mountian" w:date="2017-08-25T18:56:00Z">
        <w:r w:rsidR="00E35CD2">
          <w:rPr>
            <w:rFonts w:ascii="Times New Roman" w:hAnsi="Times New Roman" w:cs="Times New Roman"/>
            <w:sz w:val="24"/>
            <w:szCs w:val="24"/>
          </w:rPr>
          <w:t>vendinha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943400">
        <w:rPr>
          <w:rFonts w:ascii="Times New Roman" w:hAnsi="Times New Roman" w:cs="Times New Roman"/>
          <w:sz w:val="24"/>
          <w:szCs w:val="24"/>
        </w:rPr>
        <w:t>Abraão e Sara, 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ue casalzinho engraçado... </w:t>
      </w:r>
      <w:r w:rsidR="00943400">
        <w:rPr>
          <w:rFonts w:ascii="Times New Roman" w:hAnsi="Times New Roman" w:cs="Times New Roman"/>
          <w:sz w:val="24"/>
          <w:szCs w:val="24"/>
        </w:rPr>
        <w:t xml:space="preserve">O </w:t>
      </w:r>
      <w:r w:rsidR="00B77A52">
        <w:rPr>
          <w:rFonts w:ascii="Times New Roman" w:hAnsi="Times New Roman" w:cs="Times New Roman"/>
          <w:sz w:val="24"/>
          <w:szCs w:val="24"/>
        </w:rPr>
        <w:t>corajoso</w:t>
      </w:r>
      <w:r w:rsidR="0094340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E35CD2">
        <w:rPr>
          <w:rFonts w:ascii="Times New Roman" w:hAnsi="Times New Roman" w:cs="Times New Roman"/>
          <w:sz w:val="24"/>
          <w:szCs w:val="24"/>
        </w:rPr>
        <w:t>Jacozinho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guerra... Nós os defende</w:t>
      </w:r>
      <w:r w:rsidR="00943400">
        <w:rPr>
          <w:rFonts w:ascii="Times New Roman" w:hAnsi="Times New Roman" w:cs="Times New Roman"/>
          <w:sz w:val="24"/>
          <w:szCs w:val="24"/>
        </w:rPr>
        <w:t>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eles crucificaram Cristo, venderam o poder soviético... Nós nas trincheiras, </w:t>
      </w:r>
      <w:r w:rsidR="00943400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943400">
        <w:rPr>
          <w:rFonts w:ascii="Times New Roman" w:hAnsi="Times New Roman" w:cs="Times New Roman"/>
          <w:sz w:val="24"/>
          <w:szCs w:val="24"/>
        </w:rPr>
        <w:t>em suas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671" w:author="Daniela Mountian" w:date="2017-08-25T18:55:00Z">
        <w:r w:rsidR="0024094F" w:rsidRPr="00C5704C" w:rsidDel="00E35CD2">
          <w:rPr>
            <w:rFonts w:ascii="Times New Roman" w:hAnsi="Times New Roman" w:cs="Times New Roman"/>
            <w:sz w:val="24"/>
            <w:szCs w:val="24"/>
          </w:rPr>
          <w:delText>lojas</w:delText>
        </w:r>
      </w:del>
      <w:ins w:id="672" w:author="Daniela Mountian" w:date="2017-08-25T18:55:00Z">
        <w:r w:rsidR="00E35CD2">
          <w:rPr>
            <w:rFonts w:ascii="Times New Roman" w:hAnsi="Times New Roman" w:cs="Times New Roman"/>
            <w:sz w:val="24"/>
            <w:szCs w:val="24"/>
          </w:rPr>
          <w:t>vendinhas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943400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urante a guerra</w:t>
      </w:r>
      <w:r w:rsidR="00943400">
        <w:rPr>
          <w:rFonts w:ascii="Times New Roman" w:hAnsi="Times New Roman" w:cs="Times New Roman"/>
          <w:sz w:val="24"/>
          <w:szCs w:val="24"/>
        </w:rPr>
        <w:t>, 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vi nenhum judeu na </w:t>
      </w:r>
      <w:r w:rsidR="00943400">
        <w:rPr>
          <w:rFonts w:ascii="Times New Roman" w:hAnsi="Times New Roman" w:cs="Times New Roman"/>
          <w:sz w:val="24"/>
          <w:szCs w:val="24"/>
        </w:rPr>
        <w:t xml:space="preserve">linha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frente... </w:t>
      </w:r>
      <w:r w:rsidR="00981E86">
        <w:rPr>
          <w:rFonts w:ascii="Times New Roman" w:hAnsi="Times New Roman" w:cs="Times New Roman"/>
          <w:sz w:val="24"/>
          <w:szCs w:val="24"/>
        </w:rPr>
        <w:t>U</w:t>
      </w:r>
      <w:r w:rsidR="00230815">
        <w:rPr>
          <w:rFonts w:ascii="Times New Roman" w:hAnsi="Times New Roman" w:cs="Times New Roman"/>
          <w:sz w:val="24"/>
          <w:szCs w:val="24"/>
        </w:rPr>
        <w:t xml:space="preserve">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judeu foi para o </w:t>
      </w:r>
      <w:r w:rsidR="0024094F" w:rsidRPr="00E35CD2">
        <w:rPr>
          <w:rFonts w:ascii="Times New Roman" w:hAnsi="Times New Roman" w:cs="Times New Roman"/>
          <w:i/>
          <w:sz w:val="24"/>
          <w:szCs w:val="24"/>
        </w:rPr>
        <w:t>front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943400">
        <w:rPr>
          <w:rFonts w:ascii="Times New Roman" w:hAnsi="Times New Roman" w:cs="Times New Roman"/>
          <w:sz w:val="24"/>
          <w:szCs w:val="24"/>
        </w:rPr>
        <w:t>de medo</w:t>
      </w:r>
      <w:r w:rsidR="002308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7A52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943400">
        <w:rPr>
          <w:rFonts w:ascii="Times New Roman" w:hAnsi="Times New Roman" w:cs="Times New Roman"/>
          <w:sz w:val="24"/>
          <w:szCs w:val="24"/>
        </w:rPr>
        <w:t>matou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94340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Pávlov g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ritava tão alto que a polícia reconheceu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voz</w:t>
      </w:r>
      <w:r>
        <w:rPr>
          <w:rFonts w:ascii="Times New Roman" w:hAnsi="Times New Roman" w:cs="Times New Roman"/>
          <w:sz w:val="24"/>
          <w:szCs w:val="24"/>
        </w:rPr>
        <w:t xml:space="preserve"> familiar</w:t>
      </w:r>
      <w:r w:rsidR="0024094F" w:rsidRPr="00C5704C">
        <w:rPr>
          <w:rFonts w:ascii="Times New Roman" w:hAnsi="Times New Roman" w:cs="Times New Roman"/>
          <w:sz w:val="24"/>
          <w:szCs w:val="24"/>
        </w:rPr>
        <w:t>, pens</w:t>
      </w:r>
      <w:r>
        <w:rPr>
          <w:rFonts w:ascii="Times New Roman" w:hAnsi="Times New Roman" w:cs="Times New Roman"/>
          <w:sz w:val="24"/>
          <w:szCs w:val="24"/>
        </w:rPr>
        <w:t>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ele, mais uma vez,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5E5C">
        <w:rPr>
          <w:rFonts w:ascii="Times New Roman" w:hAnsi="Times New Roman" w:cs="Times New Roman"/>
          <w:sz w:val="24"/>
          <w:szCs w:val="24"/>
        </w:rPr>
        <w:t xml:space="preserve">tivesse </w:t>
      </w:r>
      <w:r>
        <w:rPr>
          <w:rFonts w:ascii="Times New Roman" w:hAnsi="Times New Roman" w:cs="Times New Roman"/>
          <w:sz w:val="24"/>
          <w:szCs w:val="24"/>
          <w:lang w:val="en-GB"/>
        </w:rPr>
        <w:t>puxado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briga no “Danúbio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zul”. </w:t>
      </w:r>
      <w:r>
        <w:rPr>
          <w:rFonts w:ascii="Times New Roman" w:hAnsi="Times New Roman" w:cs="Times New Roman"/>
          <w:sz w:val="24"/>
          <w:szCs w:val="24"/>
        </w:rPr>
        <w:t>Foram</w:t>
      </w:r>
      <w:r w:rsidR="001A10F2">
        <w:rPr>
          <w:rFonts w:ascii="Times New Roman" w:hAnsi="Times New Roman" w:cs="Times New Roman"/>
          <w:sz w:val="24"/>
          <w:szCs w:val="24"/>
        </w:rPr>
        <w:t xml:space="preserve"> até lá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havia barulho, mas n</w:t>
      </w:r>
      <w:r>
        <w:rPr>
          <w:rFonts w:ascii="Times New Roman" w:hAnsi="Times New Roman" w:cs="Times New Roman"/>
          <w:sz w:val="24"/>
          <w:szCs w:val="24"/>
        </w:rPr>
        <w:t>enhuma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briga.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que </w:t>
      </w:r>
      <w:r w:rsidR="001A10F2">
        <w:rPr>
          <w:rFonts w:ascii="Times New Roman" w:hAnsi="Times New Roman" w:cs="Times New Roman"/>
          <w:sz w:val="24"/>
          <w:szCs w:val="24"/>
        </w:rPr>
        <w:t>essa gritaria</w:t>
      </w:r>
      <w:r w:rsidR="0024094F" w:rsidRPr="00C5704C">
        <w:rPr>
          <w:rFonts w:ascii="Times New Roman" w:hAnsi="Times New Roman" w:cs="Times New Roman"/>
          <w:sz w:val="24"/>
          <w:szCs w:val="24"/>
        </w:rPr>
        <w:t>, Pávlov?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por que os judeus </w:t>
      </w:r>
      <w:r w:rsidR="001A10F2">
        <w:rPr>
          <w:rFonts w:ascii="Times New Roman" w:hAnsi="Times New Roman" w:cs="Times New Roman"/>
          <w:sz w:val="24"/>
          <w:szCs w:val="24"/>
        </w:rPr>
        <w:t>bebem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nosso sangue?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Pávlov, não perturb</w:t>
      </w:r>
      <w:r w:rsidR="0094340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ordem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sargento.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eles</w:t>
      </w:r>
      <w:ins w:id="673" w:author="Daniela Mountian" w:date="2017-08-25T18:58:00Z">
        <w:r w:rsidR="004F512F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podem perturbar? </w:t>
      </w:r>
      <w:r w:rsidR="001A10F2">
        <w:rPr>
          <w:rFonts w:ascii="Times New Roman" w:hAnsi="Times New Roman" w:cs="Times New Roman"/>
          <w:sz w:val="24"/>
          <w:szCs w:val="24"/>
        </w:rPr>
        <w:t>Querem tirar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10F2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filha do próprio pai, um </w:t>
      </w:r>
      <w:del w:id="674" w:author="Daniela Mountian" w:date="2017-05-17T15:33:00Z">
        <w:r w:rsidR="0024094F" w:rsidRPr="00C5704C" w:rsidDel="001A10F2">
          <w:rPr>
            <w:rFonts w:ascii="Times New Roman" w:hAnsi="Times New Roman" w:cs="Times New Roman"/>
            <w:sz w:val="24"/>
            <w:szCs w:val="24"/>
          </w:rPr>
          <w:delText>combatente</w:delText>
        </w:r>
      </w:del>
      <w:ins w:id="675" w:author="Daniela Mountian" w:date="2017-05-17T15:33:00Z">
        <w:r w:rsidR="001A10F2">
          <w:rPr>
            <w:rFonts w:ascii="Times New Roman" w:hAnsi="Times New Roman" w:cs="Times New Roman"/>
            <w:sz w:val="24"/>
            <w:szCs w:val="24"/>
          </w:rPr>
          <w:t>veterano de guerra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</w:t>
      </w:r>
      <w:r w:rsidR="001A10F2">
        <w:rPr>
          <w:rFonts w:ascii="Times New Roman" w:hAnsi="Times New Roman" w:cs="Times New Roman"/>
          <w:sz w:val="24"/>
          <w:szCs w:val="24"/>
        </w:rPr>
        <w:t>quer</w:t>
      </w:r>
      <w:r w:rsidR="0024094F" w:rsidRPr="00C5704C">
        <w:rPr>
          <w:rFonts w:ascii="Times New Roman" w:hAnsi="Times New Roman" w:cs="Times New Roman"/>
          <w:sz w:val="24"/>
          <w:szCs w:val="24"/>
        </w:rPr>
        <w:t>, de que pai?..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4DB4">
        <w:rPr>
          <w:rFonts w:ascii="Times New Roman" w:hAnsi="Times New Roman" w:cs="Times New Roman"/>
          <w:sz w:val="24"/>
          <w:szCs w:val="24"/>
        </w:rPr>
        <w:t>Se</w:t>
      </w:r>
      <w:r w:rsidR="00C94DB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tiver prova</w:t>
      </w:r>
      <w:r w:rsidR="00C94DB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escreva </w:t>
      </w:r>
      <w:r w:rsidR="00C94DB4">
        <w:rPr>
          <w:rFonts w:ascii="Times New Roman" w:hAnsi="Times New Roman" w:cs="Times New Roman"/>
          <w:sz w:val="24"/>
          <w:szCs w:val="24"/>
        </w:rPr>
        <w:t>uma queixa formal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De que pai </w:t>
      </w:r>
      <w:r w:rsidR="00C94DB4">
        <w:rPr>
          <w:rFonts w:ascii="Times New Roman" w:hAnsi="Times New Roman" w:cs="Times New Roman"/>
          <w:sz w:val="24"/>
          <w:szCs w:val="24"/>
        </w:rPr>
        <w:t>querem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tira</w:t>
      </w:r>
      <w:r w:rsidR="00C94DB4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filha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="00C94DB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está falando?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meu amigo... Que </w:t>
      </w:r>
      <w:r w:rsidR="00C94DB4">
        <w:rPr>
          <w:rFonts w:ascii="Times New Roman" w:hAnsi="Times New Roman" w:cs="Times New Roman"/>
          <w:sz w:val="24"/>
          <w:szCs w:val="24"/>
        </w:rPr>
        <w:t>foi</w:t>
      </w:r>
      <w:r w:rsidR="00C94DB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4DB4">
        <w:rPr>
          <w:rFonts w:ascii="Times New Roman" w:hAnsi="Times New Roman" w:cs="Times New Roman"/>
          <w:sz w:val="24"/>
          <w:szCs w:val="24"/>
        </w:rPr>
        <w:t>par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C94DB4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guerra... Que derramou </w:t>
      </w:r>
      <w:r w:rsidR="00B77A52">
        <w:rPr>
          <w:rFonts w:ascii="Times New Roman" w:hAnsi="Times New Roman" w:cs="Times New Roman"/>
          <w:sz w:val="24"/>
          <w:szCs w:val="24"/>
        </w:rPr>
        <w:t xml:space="preserve">seu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sangue...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414D">
        <w:rPr>
          <w:rFonts w:ascii="Times New Roman" w:hAnsi="Times New Roman" w:cs="Times New Roman"/>
          <w:sz w:val="24"/>
          <w:szCs w:val="24"/>
        </w:rPr>
        <w:t xml:space="preserve">disse </w:t>
      </w:r>
      <w:r w:rsidR="0024094F" w:rsidRPr="00C5704C">
        <w:rPr>
          <w:rFonts w:ascii="Times New Roman" w:hAnsi="Times New Roman" w:cs="Times New Roman"/>
          <w:sz w:val="24"/>
          <w:szCs w:val="24"/>
        </w:rPr>
        <w:t>Pávlov</w:t>
      </w:r>
      <w:r w:rsidR="00F1414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enrolando a língua</w:t>
      </w:r>
      <w:r w:rsidR="00F1414D">
        <w:rPr>
          <w:rFonts w:ascii="Times New Roman" w:hAnsi="Times New Roman" w:cs="Times New Roman"/>
          <w:sz w:val="24"/>
          <w:szCs w:val="24"/>
        </w:rPr>
        <w:t xml:space="preserve"> de tão bêbado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Andrei </w:t>
      </w:r>
      <w:r w:rsidR="00F1414D">
        <w:rPr>
          <w:rFonts w:ascii="Times New Roman" w:hAnsi="Times New Roman" w:cs="Times New Roman"/>
          <w:sz w:val="24"/>
          <w:szCs w:val="24"/>
        </w:rPr>
        <w:t>deu um murro na mesa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tanta força </w:t>
      </w:r>
      <w:r w:rsidRPr="00B77A52">
        <w:rPr>
          <w:rFonts w:ascii="Times New Roman" w:hAnsi="Times New Roman" w:cs="Times New Roman"/>
          <w:sz w:val="24"/>
          <w:szCs w:val="24"/>
          <w:highlight w:val="yellow"/>
        </w:rPr>
        <w:t xml:space="preserve">que fez quebrar </w:t>
      </w:r>
      <w:r w:rsidR="00B77A52" w:rsidRPr="00B77A52">
        <w:rPr>
          <w:rFonts w:ascii="Times New Roman" w:hAnsi="Times New Roman" w:cs="Times New Roman"/>
          <w:sz w:val="24"/>
          <w:szCs w:val="24"/>
          <w:highlight w:val="yellow"/>
        </w:rPr>
        <w:t>um</w:t>
      </w:r>
      <w:r w:rsidRPr="00B77A52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r w:rsidR="00B77A52" w:rsidRPr="00B77A52">
        <w:rPr>
          <w:rFonts w:ascii="Times New Roman" w:hAnsi="Times New Roman" w:cs="Times New Roman"/>
          <w:sz w:val="24"/>
          <w:szCs w:val="24"/>
          <w:highlight w:val="yellow"/>
        </w:rPr>
        <w:t>vasilha</w:t>
      </w:r>
      <w:r w:rsidRPr="00B77A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ins w:id="676" w:author="Daniela Mountian" w:date="2017-08-25T19:02:00Z">
        <w:r w:rsidR="0027396D">
          <w:rPr>
            <w:rFonts w:ascii="Times New Roman" w:hAnsi="Times New Roman" w:cs="Times New Roman"/>
            <w:sz w:val="24"/>
            <w:szCs w:val="24"/>
            <w:highlight w:val="yellow"/>
          </w:rPr>
          <w:t xml:space="preserve">cara </w:t>
        </w:r>
      </w:ins>
      <w:r w:rsidRPr="00B77A52">
        <w:rPr>
          <w:rFonts w:ascii="Times New Roman" w:hAnsi="Times New Roman" w:cs="Times New Roman"/>
          <w:sz w:val="24"/>
          <w:szCs w:val="24"/>
          <w:highlight w:val="yellow"/>
        </w:rPr>
        <w:t>da</w:t>
      </w:r>
      <w:r w:rsidR="006B22B3" w:rsidRPr="00B77A52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B77A52">
        <w:rPr>
          <w:rFonts w:ascii="Times New Roman" w:hAnsi="Times New Roman" w:cs="Times New Roman"/>
          <w:sz w:val="24"/>
          <w:szCs w:val="24"/>
          <w:highlight w:val="yellow"/>
        </w:rPr>
        <w:t>balconista Niura</w:t>
      </w:r>
      <w:del w:id="677" w:author="Daniela Mountian" w:date="2017-08-25T19:02:00Z">
        <w:r w:rsidR="00DC5890" w:rsidDel="0027396D">
          <w:rPr>
            <w:rFonts w:ascii="Times New Roman" w:hAnsi="Times New Roman" w:cs="Times New Roman"/>
            <w:sz w:val="24"/>
            <w:szCs w:val="24"/>
            <w:highlight w:val="yellow"/>
          </w:rPr>
          <w:delText>,</w:delText>
        </w:r>
        <w:r w:rsidRPr="00B77A52" w:rsidDel="0027396D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 </w:delText>
        </w:r>
        <w:r w:rsidR="00B77A52" w:rsidRPr="00B77A52" w:rsidDel="0027396D">
          <w:rPr>
            <w:rFonts w:ascii="Times New Roman" w:hAnsi="Times New Roman" w:cs="Times New Roman"/>
            <w:sz w:val="24"/>
            <w:szCs w:val="24"/>
            <w:highlight w:val="yellow"/>
          </w:rPr>
          <w:delText>de</w:delText>
        </w:r>
        <w:r w:rsidR="006B22B3" w:rsidRPr="00B77A52" w:rsidDel="0027396D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 </w:delText>
        </w:r>
        <w:r w:rsidRPr="00B77A52" w:rsidDel="0027396D">
          <w:rPr>
            <w:rFonts w:ascii="Times New Roman" w:hAnsi="Times New Roman" w:cs="Times New Roman"/>
            <w:sz w:val="24"/>
            <w:szCs w:val="24"/>
            <w:highlight w:val="yellow"/>
          </w:rPr>
          <w:delText>valor considerável</w:delText>
        </w:r>
      </w:del>
      <w:r w:rsidRPr="00B77A5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Cale a boca, miserável...</w:t>
      </w:r>
    </w:p>
    <w:p w:rsidR="0024094F" w:rsidRPr="00C5704C" w:rsidRDefault="006B22B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Estou quieto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Pávlov.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tudo em ordem, sargento, tudo em ordem...</w:t>
      </w:r>
    </w:p>
    <w:p w:rsidR="0024094F" w:rsidRPr="00C5704C" w:rsidRDefault="003E514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7A52"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para o </w:t>
      </w:r>
      <w:r w:rsidR="00B77A52">
        <w:rPr>
          <w:rFonts w:ascii="Times New Roman" w:hAnsi="Times New Roman" w:cs="Times New Roman"/>
          <w:sz w:val="24"/>
          <w:szCs w:val="24"/>
        </w:rPr>
        <w:t>inferno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sargento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R</w:t>
      </w:r>
      <w:r w:rsidRPr="00C5704C">
        <w:rPr>
          <w:rFonts w:ascii="Times New Roman" w:hAnsi="Times New Roman" w:cs="Times New Roman"/>
          <w:sz w:val="24"/>
          <w:szCs w:val="24"/>
        </w:rPr>
        <w:t xml:space="preserve">esolvam </w:t>
      </w:r>
      <w:r w:rsidR="0024094F" w:rsidRPr="00C5704C">
        <w:rPr>
          <w:rFonts w:ascii="Times New Roman" w:hAnsi="Times New Roman" w:cs="Times New Roman"/>
          <w:sz w:val="24"/>
          <w:szCs w:val="24"/>
        </w:rPr>
        <w:t>vocês mesmos, mas sem perturbar</w:t>
      </w:r>
      <w:r w:rsidR="00B77A52">
        <w:rPr>
          <w:rFonts w:ascii="Times New Roman" w:hAnsi="Times New Roman" w:cs="Times New Roman"/>
          <w:sz w:val="24"/>
          <w:szCs w:val="24"/>
        </w:rPr>
        <w:t xml:space="preserve"> a ordem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B77A5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</w:t>
      </w:r>
      <w:r w:rsidR="0024094F" w:rsidRPr="00C5704C">
        <w:rPr>
          <w:rFonts w:ascii="Times New Roman" w:hAnsi="Times New Roman" w:cs="Times New Roman"/>
          <w:sz w:val="24"/>
          <w:szCs w:val="24"/>
        </w:rPr>
        <w:t>le saiu. Depois disso, Pávlov, já em silêncio</w:t>
      </w:r>
      <w:r w:rsidR="006617F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bebeu mais</w:t>
      </w:r>
      <w:r>
        <w:rPr>
          <w:rFonts w:ascii="Times New Roman" w:hAnsi="Times New Roman" w:cs="Times New Roman"/>
          <w:sz w:val="24"/>
          <w:szCs w:val="24"/>
        </w:rPr>
        <w:t xml:space="preserve">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depois </w:t>
      </w:r>
      <w:r>
        <w:rPr>
          <w:rFonts w:ascii="Times New Roman" w:hAnsi="Times New Roman" w:cs="Times New Roman"/>
          <w:sz w:val="24"/>
          <w:szCs w:val="24"/>
        </w:rPr>
        <w:t>outra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depois cochilou, </w:t>
      </w:r>
      <w:r w:rsidR="00717F11">
        <w:rPr>
          <w:rFonts w:ascii="Times New Roman" w:hAnsi="Times New Roman" w:cs="Times New Roman"/>
          <w:sz w:val="24"/>
          <w:szCs w:val="24"/>
        </w:rPr>
        <w:t>apoiando</w:t>
      </w:r>
      <w:r w:rsidR="00717F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testa na mesa, mas </w:t>
      </w:r>
      <w:r w:rsidR="00EB5803">
        <w:rPr>
          <w:rFonts w:ascii="Times New Roman" w:hAnsi="Times New Roman" w:cs="Times New Roman"/>
          <w:sz w:val="24"/>
          <w:szCs w:val="24"/>
        </w:rPr>
        <w:t>foi despertado por uma leve brisa noturna</w:t>
      </w:r>
      <w:r w:rsidR="0024094F" w:rsidRPr="00C5704C">
        <w:rPr>
          <w:rFonts w:ascii="Times New Roman" w:hAnsi="Times New Roman" w:cs="Times New Roman"/>
          <w:sz w:val="24"/>
          <w:szCs w:val="24"/>
        </w:rPr>
        <w:t>, encostando as costas na parede.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Tudo estava </w:t>
      </w:r>
      <w:r w:rsidR="00EB5803">
        <w:rPr>
          <w:rFonts w:ascii="Times New Roman" w:hAnsi="Times New Roman" w:cs="Times New Roman"/>
          <w:sz w:val="24"/>
          <w:szCs w:val="24"/>
        </w:rPr>
        <w:t>em silêncio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27396D">
        <w:rPr>
          <w:rFonts w:ascii="Times New Roman" w:hAnsi="Times New Roman" w:cs="Times New Roman"/>
          <w:sz w:val="24"/>
          <w:szCs w:val="24"/>
        </w:rPr>
        <w:t>a tranquilidade urbana</w:t>
      </w:r>
      <w:r w:rsidR="00BF5E5C" w:rsidRPr="0027396D">
        <w:rPr>
          <w:rFonts w:ascii="Times New Roman" w:hAnsi="Times New Roman" w:cs="Times New Roman"/>
          <w:sz w:val="24"/>
          <w:szCs w:val="24"/>
        </w:rPr>
        <w:t xml:space="preserve"> em plenitude</w:t>
      </w:r>
      <w:r w:rsidRPr="0027396D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cidade </w:t>
      </w:r>
      <w:r w:rsidR="006617F7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Bor, à beira do Volga, sabia dormir com doçura. </w:t>
      </w:r>
      <w:r w:rsidR="00662E0D">
        <w:rPr>
          <w:rFonts w:ascii="Times New Roman" w:hAnsi="Times New Roman" w:cs="Times New Roman"/>
          <w:sz w:val="24"/>
          <w:szCs w:val="24"/>
        </w:rPr>
        <w:t>Não importa p</w:t>
      </w:r>
      <w:r w:rsidRPr="00C5704C">
        <w:rPr>
          <w:rFonts w:ascii="Times New Roman" w:hAnsi="Times New Roman" w:cs="Times New Roman"/>
          <w:sz w:val="24"/>
          <w:szCs w:val="24"/>
        </w:rPr>
        <w:t xml:space="preserve">ara </w:t>
      </w:r>
      <w:r w:rsidR="00662E0D">
        <w:rPr>
          <w:rFonts w:ascii="Times New Roman" w:hAnsi="Times New Roman" w:cs="Times New Roman"/>
          <w:sz w:val="24"/>
          <w:szCs w:val="24"/>
        </w:rPr>
        <w:t>que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2E0D">
        <w:rPr>
          <w:rFonts w:ascii="Times New Roman" w:hAnsi="Times New Roman" w:cs="Times New Roman"/>
          <w:sz w:val="24"/>
          <w:szCs w:val="24"/>
        </w:rPr>
        <w:t>se olhasse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havia nenhuma janela </w:t>
      </w:r>
      <w:r w:rsidR="00EB5803">
        <w:rPr>
          <w:rFonts w:ascii="Times New Roman" w:hAnsi="Times New Roman" w:cs="Times New Roman"/>
          <w:sz w:val="24"/>
          <w:szCs w:val="24"/>
        </w:rPr>
        <w:t>iluminada</w:t>
      </w:r>
      <w:r w:rsidRPr="00C5704C">
        <w:rPr>
          <w:rFonts w:ascii="Times New Roman" w:hAnsi="Times New Roman" w:cs="Times New Roman"/>
          <w:sz w:val="24"/>
          <w:szCs w:val="24"/>
        </w:rPr>
        <w:t>, nenhum barulho além do farfalhar das folhas, nenhum movimento além d</w:t>
      </w:r>
      <w:r w:rsidR="0062282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cintila</w:t>
      </w:r>
      <w:r w:rsidR="00622828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estrelas e </w:t>
      </w:r>
      <w:r w:rsidR="0062282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22828">
        <w:rPr>
          <w:rFonts w:ascii="Times New Roman" w:hAnsi="Times New Roman" w:cs="Times New Roman"/>
          <w:sz w:val="24"/>
          <w:szCs w:val="24"/>
        </w:rPr>
        <w:t>ir e vir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lua </w:t>
      </w:r>
      <w:r w:rsidR="00622828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entre </w:t>
      </w:r>
      <w:r w:rsidR="0062282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622828">
        <w:rPr>
          <w:rFonts w:ascii="Times New Roman" w:hAnsi="Times New Roman" w:cs="Times New Roman"/>
          <w:sz w:val="24"/>
          <w:szCs w:val="24"/>
        </w:rPr>
        <w:t>fissuras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nuvens de chuva.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Quando Pávlov acorda</w:t>
      </w:r>
      <w:r w:rsidR="00622828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17F7" w:rsidRPr="00C5704C">
        <w:rPr>
          <w:rFonts w:ascii="Times New Roman" w:hAnsi="Times New Roman" w:cs="Times New Roman"/>
          <w:sz w:val="24"/>
          <w:szCs w:val="24"/>
        </w:rPr>
        <w:t>des</w:t>
      </w:r>
      <w:r w:rsidR="006617F7">
        <w:rPr>
          <w:rFonts w:ascii="Times New Roman" w:hAnsi="Times New Roman" w:cs="Times New Roman"/>
          <w:sz w:val="24"/>
          <w:szCs w:val="24"/>
        </w:rPr>
        <w:t>s</w:t>
      </w:r>
      <w:r w:rsidR="006617F7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maneira, </w:t>
      </w:r>
      <w:r w:rsidR="0062282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a</w:t>
      </w:r>
      <w:r w:rsidR="00622828">
        <w:rPr>
          <w:rFonts w:ascii="Times New Roman" w:hAnsi="Times New Roman" w:cs="Times New Roman"/>
          <w:sz w:val="24"/>
          <w:szCs w:val="24"/>
        </w:rPr>
        <w:t xml:space="preserve"> 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tranquilidade, </w:t>
      </w:r>
      <w:r w:rsidR="00FD7FBB">
        <w:rPr>
          <w:rFonts w:ascii="Times New Roman" w:hAnsi="Times New Roman" w:cs="Times New Roman"/>
          <w:sz w:val="24"/>
          <w:szCs w:val="24"/>
        </w:rPr>
        <w:t>sentia</w:t>
      </w:r>
      <w:r w:rsidR="00DE4D9C">
        <w:rPr>
          <w:rFonts w:ascii="Times New Roman" w:hAnsi="Times New Roman" w:cs="Times New Roman"/>
          <w:sz w:val="24"/>
          <w:szCs w:val="24"/>
        </w:rPr>
        <w:t>, nos primeiros minutos,</w:t>
      </w:r>
      <w:r w:rsidR="00FD7FB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algo insólito, </w:t>
      </w:r>
      <w:r w:rsidR="006617F7">
        <w:rPr>
          <w:rFonts w:ascii="Times New Roman" w:hAnsi="Times New Roman" w:cs="Times New Roman"/>
          <w:sz w:val="24"/>
          <w:szCs w:val="24"/>
        </w:rPr>
        <w:t xml:space="preserve">algo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ele não podia entender. </w:t>
      </w:r>
      <w:r w:rsidR="0021388E">
        <w:rPr>
          <w:rFonts w:ascii="Times New Roman" w:hAnsi="Times New Roman" w:cs="Times New Roman"/>
          <w:sz w:val="24"/>
          <w:szCs w:val="24"/>
          <w:lang w:val="ru-RU"/>
        </w:rPr>
        <w:t>Т</w:t>
      </w:r>
      <w:r w:rsidRPr="00C5704C">
        <w:rPr>
          <w:rFonts w:ascii="Times New Roman" w:hAnsi="Times New Roman" w:cs="Times New Roman"/>
          <w:sz w:val="24"/>
          <w:szCs w:val="24"/>
        </w:rPr>
        <w:t xml:space="preserve">inha a impressão de que era </w:t>
      </w:r>
      <w:r w:rsidR="00DE4D9C">
        <w:rPr>
          <w:rFonts w:ascii="Times New Roman" w:hAnsi="Times New Roman" w:cs="Times New Roman"/>
          <w:sz w:val="24"/>
          <w:szCs w:val="24"/>
        </w:rPr>
        <w:t>novamente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bebê </w:t>
      </w:r>
      <w:r w:rsidR="00DE4D9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olha</w:t>
      </w:r>
      <w:r w:rsidR="00DE4D9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ber</w:t>
      </w:r>
      <w:r w:rsidR="00DE4D9C">
        <w:rPr>
          <w:rFonts w:ascii="Times New Roman" w:hAnsi="Times New Roman" w:cs="Times New Roman"/>
          <w:sz w:val="24"/>
          <w:szCs w:val="24"/>
        </w:rPr>
        <w:t>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4D9C">
        <w:rPr>
          <w:rFonts w:ascii="Times New Roman" w:hAnsi="Times New Roman" w:cs="Times New Roman"/>
          <w:sz w:val="24"/>
          <w:szCs w:val="24"/>
        </w:rPr>
        <w:t>por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janela </w:t>
      </w:r>
      <w:r w:rsidR="00DC5890">
        <w:rPr>
          <w:rFonts w:ascii="Times New Roman" w:hAnsi="Times New Roman" w:cs="Times New Roman"/>
          <w:sz w:val="24"/>
          <w:szCs w:val="24"/>
        </w:rPr>
        <w:t>sombria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ou </w:t>
      </w:r>
      <w:r w:rsidR="00DE4D9C">
        <w:rPr>
          <w:rFonts w:ascii="Times New Roman" w:hAnsi="Times New Roman" w:cs="Times New Roman"/>
          <w:sz w:val="24"/>
          <w:szCs w:val="24"/>
        </w:rPr>
        <w:t xml:space="preserve">de que lhe </w:t>
      </w:r>
      <w:r w:rsidR="00BF5E5C">
        <w:rPr>
          <w:rFonts w:ascii="Times New Roman" w:hAnsi="Times New Roman" w:cs="Times New Roman"/>
          <w:sz w:val="24"/>
          <w:szCs w:val="24"/>
        </w:rPr>
        <w:t>surgia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Palavra</w:t>
      </w:r>
      <w:r w:rsidR="00DE4D9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endereçada somente a ele, po</w:t>
      </w:r>
      <w:r w:rsidR="00DE4D9C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cada pessoa tem sua </w:t>
      </w:r>
      <w:r w:rsidR="00DE4D9C">
        <w:rPr>
          <w:rFonts w:ascii="Times New Roman" w:hAnsi="Times New Roman" w:cs="Times New Roman"/>
          <w:sz w:val="24"/>
          <w:szCs w:val="24"/>
        </w:rPr>
        <w:t xml:space="preserve">própria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Palavra e, se </w:t>
      </w:r>
      <w:r w:rsidR="00DE4D9C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a </w:t>
      </w:r>
      <w:r w:rsidR="00DE4D9C">
        <w:rPr>
          <w:rFonts w:ascii="Times New Roman" w:hAnsi="Times New Roman" w:cs="Times New Roman"/>
          <w:sz w:val="24"/>
          <w:szCs w:val="24"/>
        </w:rPr>
        <w:t>escuta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E4D9C">
        <w:rPr>
          <w:rFonts w:ascii="Times New Roman" w:hAnsi="Times New Roman" w:cs="Times New Roman"/>
          <w:sz w:val="24"/>
          <w:szCs w:val="24"/>
        </w:rPr>
        <w:t xml:space="preserve">a </w:t>
      </w:r>
      <w:r w:rsidR="000149CB">
        <w:rPr>
          <w:rFonts w:ascii="Times New Roman" w:hAnsi="Times New Roman" w:cs="Times New Roman"/>
          <w:sz w:val="24"/>
          <w:szCs w:val="24"/>
        </w:rPr>
        <w:t>P</w:t>
      </w:r>
      <w:r w:rsidR="00DE4D9C">
        <w:rPr>
          <w:rFonts w:ascii="Times New Roman" w:hAnsi="Times New Roman" w:cs="Times New Roman"/>
          <w:sz w:val="24"/>
          <w:szCs w:val="24"/>
        </w:rPr>
        <w:t>alavra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permanece inutilizada no mundo, ou </w:t>
      </w:r>
      <w:r w:rsidR="00DE4D9C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como se </w:t>
      </w:r>
      <w:r w:rsidR="00DE4D9C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visse pela primeira vez essa cintilação d</w:t>
      </w:r>
      <w:r w:rsidR="00DE4D9C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estrelas elevadas e a</w:t>
      </w:r>
      <w:r w:rsidR="00DE4D9C">
        <w:rPr>
          <w:rFonts w:ascii="Times New Roman" w:hAnsi="Times New Roman" w:cs="Times New Roman"/>
          <w:sz w:val="24"/>
          <w:szCs w:val="24"/>
        </w:rPr>
        <w:t xml:space="preserve"> tensão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678" w:author="Daniela Mountian" w:date="2017-08-25T19:14:00Z">
        <w:r w:rsidRPr="00C5704C" w:rsidDel="000149CB">
          <w:rPr>
            <w:rFonts w:ascii="Times New Roman" w:hAnsi="Times New Roman" w:cs="Times New Roman"/>
            <w:sz w:val="24"/>
            <w:szCs w:val="24"/>
          </w:rPr>
          <w:delText>insólita</w:delText>
        </w:r>
      </w:del>
      <w:ins w:id="679" w:author="Daniela Mountian" w:date="2017-08-25T19:16:00Z">
        <w:r w:rsidR="000F4143">
          <w:rPr>
            <w:rFonts w:ascii="Times New Roman" w:hAnsi="Times New Roman" w:cs="Times New Roman"/>
            <w:sz w:val="24"/>
            <w:szCs w:val="24"/>
          </w:rPr>
          <w:t xml:space="preserve">incomum </w:t>
        </w:r>
      </w:ins>
      <w:ins w:id="680" w:author="Daniela Mountian" w:date="2017-08-25T19:14:00Z">
        <w:r w:rsidR="000149CB">
          <w:rPr>
            <w:rFonts w:ascii="Times New Roman" w:hAnsi="Times New Roman" w:cs="Times New Roman"/>
            <w:sz w:val="24"/>
            <w:szCs w:val="24"/>
          </w:rPr>
          <w:t>produzida por essa visão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4D9C">
        <w:rPr>
          <w:rFonts w:ascii="Times New Roman" w:hAnsi="Times New Roman" w:cs="Times New Roman"/>
          <w:sz w:val="24"/>
          <w:szCs w:val="24"/>
        </w:rPr>
        <w:t>comprimi</w:t>
      </w:r>
      <w:r w:rsidR="00735EA2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testa</w:t>
      </w:r>
      <w:r w:rsidR="000149CB">
        <w:rPr>
          <w:rFonts w:ascii="Times New Roman" w:hAnsi="Times New Roman" w:cs="Times New Roman"/>
          <w:sz w:val="24"/>
          <w:szCs w:val="24"/>
        </w:rPr>
        <w:t xml:space="preserve"> dura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marinheiro</w:t>
      </w:r>
      <w:ins w:id="681" w:author="Daniela Mountian" w:date="2017-05-17T19:50:00Z">
        <w:r w:rsidR="00DE4D9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E4D9C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parec</w:t>
      </w:r>
      <w:r w:rsidR="00DE4D9C">
        <w:rPr>
          <w:rFonts w:ascii="Times New Roman" w:hAnsi="Times New Roman" w:cs="Times New Roman"/>
          <w:sz w:val="24"/>
          <w:szCs w:val="24"/>
        </w:rPr>
        <w:t>ia</w:t>
      </w:r>
      <w:ins w:id="682" w:author="Daniela Mountian" w:date="2017-08-25T19:15:00Z">
        <w:r w:rsidR="000F4143">
          <w:rPr>
            <w:rFonts w:ascii="Times New Roman" w:hAnsi="Times New Roman" w:cs="Times New Roman"/>
            <w:sz w:val="24"/>
            <w:szCs w:val="24"/>
          </w:rPr>
          <w:t>-lhe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DE4D9C">
        <w:rPr>
          <w:rFonts w:ascii="Times New Roman" w:hAnsi="Times New Roman" w:cs="Times New Roman"/>
          <w:sz w:val="24"/>
          <w:szCs w:val="24"/>
        </w:rPr>
        <w:t xml:space="preserve">algo </w:t>
      </w:r>
      <w:r w:rsidR="00616153">
        <w:rPr>
          <w:rFonts w:ascii="Times New Roman" w:hAnsi="Times New Roman" w:cs="Times New Roman"/>
          <w:sz w:val="24"/>
          <w:szCs w:val="24"/>
        </w:rPr>
        <w:t xml:space="preserve">iria </w:t>
      </w:r>
      <w:r w:rsidR="00DE4D9C">
        <w:rPr>
          <w:rFonts w:ascii="Times New Roman" w:hAnsi="Times New Roman" w:cs="Times New Roman"/>
          <w:sz w:val="24"/>
          <w:szCs w:val="24"/>
        </w:rPr>
        <w:t>jorrar a qualquer momento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um </w:t>
      </w:r>
      <w:r w:rsidR="00DE4D9C">
        <w:rPr>
          <w:rFonts w:ascii="Times New Roman" w:hAnsi="Times New Roman" w:cs="Times New Roman"/>
          <w:sz w:val="24"/>
          <w:szCs w:val="24"/>
        </w:rPr>
        <w:t>córrego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água pura </w:t>
      </w:r>
      <w:r w:rsidR="00DE4D9C">
        <w:rPr>
          <w:rFonts w:ascii="Times New Roman" w:hAnsi="Times New Roman" w:cs="Times New Roman"/>
          <w:sz w:val="24"/>
          <w:szCs w:val="24"/>
        </w:rPr>
        <w:t>jorrando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uma </w:t>
      </w:r>
      <w:r w:rsidR="00DE4D9C">
        <w:rPr>
          <w:rFonts w:ascii="Times New Roman" w:hAnsi="Times New Roman" w:cs="Times New Roman"/>
          <w:sz w:val="24"/>
          <w:szCs w:val="24"/>
        </w:rPr>
        <w:t xml:space="preserve">enorme </w:t>
      </w:r>
      <w:r w:rsidRPr="00C5704C">
        <w:rPr>
          <w:rFonts w:ascii="Times New Roman" w:hAnsi="Times New Roman" w:cs="Times New Roman"/>
          <w:sz w:val="24"/>
          <w:szCs w:val="24"/>
        </w:rPr>
        <w:t>pedra cinza pris</w:t>
      </w:r>
      <w:r w:rsidR="00735EA2">
        <w:rPr>
          <w:rFonts w:ascii="Times New Roman" w:hAnsi="Times New Roman" w:cs="Times New Roman"/>
          <w:sz w:val="24"/>
          <w:szCs w:val="24"/>
        </w:rPr>
        <w:t>ional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683"/>
      <w:r w:rsidRPr="00735EA2">
        <w:rPr>
          <w:rFonts w:ascii="Times New Roman" w:hAnsi="Times New Roman" w:cs="Times New Roman"/>
          <w:sz w:val="24"/>
          <w:szCs w:val="24"/>
        </w:rPr>
        <w:t>que</w:t>
      </w:r>
      <w:commentRangeEnd w:id="683"/>
      <w:r w:rsidR="00735EA2" w:rsidRPr="00735EA2">
        <w:rPr>
          <w:rStyle w:val="Refdecomentrio"/>
          <w:rFonts w:cs="Times New Roman"/>
          <w:lang w:val="x-none"/>
        </w:rPr>
        <w:commentReference w:id="683"/>
      </w:r>
      <w:r w:rsidRPr="00735EA2">
        <w:rPr>
          <w:rFonts w:ascii="Times New Roman" w:hAnsi="Times New Roman" w:cs="Times New Roman"/>
          <w:sz w:val="24"/>
          <w:szCs w:val="24"/>
        </w:rPr>
        <w:t xml:space="preserve"> </w:t>
      </w:r>
      <w:ins w:id="684" w:author="Daniela Mountian" w:date="2017-05-17T20:15:00Z">
        <w:r w:rsidR="00735EA2" w:rsidRPr="00735EA2">
          <w:rPr>
            <w:rFonts w:ascii="Times New Roman" w:hAnsi="Times New Roman" w:cs="Times New Roman"/>
            <w:sz w:val="24"/>
            <w:szCs w:val="24"/>
          </w:rPr>
          <w:t xml:space="preserve">era </w:t>
        </w:r>
      </w:ins>
      <w:del w:id="685" w:author="Daniela Mountian" w:date="2017-08-25T19:17:00Z">
        <w:r w:rsidRPr="000F4143" w:rsidDel="000F4143">
          <w:rPr>
            <w:rFonts w:ascii="Times New Roman" w:hAnsi="Times New Roman" w:cs="Times New Roman"/>
            <w:sz w:val="24"/>
            <w:szCs w:val="24"/>
            <w:highlight w:val="yellow"/>
          </w:rPr>
          <w:delText xml:space="preserve"> função</w:delText>
        </w:r>
        <w:r w:rsidRPr="00735EA2" w:rsidDel="000F4143">
          <w:rPr>
            <w:rFonts w:ascii="Times New Roman" w:hAnsi="Times New Roman" w:cs="Times New Roman"/>
            <w:sz w:val="24"/>
            <w:szCs w:val="24"/>
          </w:rPr>
          <w:delText xml:space="preserve"> d</w:delText>
        </w:r>
      </w:del>
      <w:r w:rsidRPr="00735EA2">
        <w:rPr>
          <w:rFonts w:ascii="Times New Roman" w:hAnsi="Times New Roman" w:cs="Times New Roman"/>
          <w:sz w:val="24"/>
          <w:szCs w:val="24"/>
        </w:rPr>
        <w:t>a testa de Pávlov para qualquer pensamento puro</w:t>
      </w:r>
      <w:r w:rsidRPr="00C5704C">
        <w:rPr>
          <w:rFonts w:ascii="Times New Roman" w:hAnsi="Times New Roman" w:cs="Times New Roman"/>
          <w:sz w:val="24"/>
          <w:szCs w:val="24"/>
        </w:rPr>
        <w:t>. No entanto, bastava se mexer</w:t>
      </w:r>
      <w:r w:rsidR="00DC5890">
        <w:rPr>
          <w:rFonts w:ascii="Times New Roman" w:hAnsi="Times New Roman" w:cs="Times New Roman"/>
          <w:sz w:val="24"/>
          <w:szCs w:val="24"/>
        </w:rPr>
        <w:t xml:space="preserve"> um pouco</w:t>
      </w:r>
      <w:r w:rsidRPr="00C5704C">
        <w:rPr>
          <w:rFonts w:ascii="Times New Roman" w:hAnsi="Times New Roman" w:cs="Times New Roman"/>
          <w:sz w:val="24"/>
          <w:szCs w:val="24"/>
        </w:rPr>
        <w:t>, respirar</w:t>
      </w:r>
      <w:ins w:id="686" w:author="Daniela Mountian" w:date="2017-08-25T19:21:00Z">
        <w:r w:rsidR="000F4143">
          <w:rPr>
            <w:rFonts w:ascii="Times New Roman" w:hAnsi="Times New Roman" w:cs="Times New Roman"/>
            <w:sz w:val="24"/>
            <w:szCs w:val="24"/>
          </w:rPr>
          <w:t xml:space="preserve"> fundo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0F4143">
        <w:rPr>
          <w:rFonts w:ascii="Times New Roman" w:hAnsi="Times New Roman" w:cs="Times New Roman"/>
          <w:sz w:val="24"/>
          <w:szCs w:val="24"/>
        </w:rPr>
        <w:t xml:space="preserve">endireitar os membros </w:t>
      </w:r>
      <w:r w:rsidR="00C5344D">
        <w:rPr>
          <w:rFonts w:ascii="Times New Roman" w:hAnsi="Times New Roman" w:cs="Times New Roman"/>
          <w:sz w:val="24"/>
          <w:szCs w:val="24"/>
        </w:rPr>
        <w:t>dormentes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5A90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volta</w:t>
      </w:r>
      <w:r w:rsidR="00A75A9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5A90">
        <w:rPr>
          <w:rFonts w:ascii="Times New Roman" w:hAnsi="Times New Roman" w:cs="Times New Roman"/>
          <w:sz w:val="24"/>
          <w:szCs w:val="24"/>
        </w:rPr>
        <w:t xml:space="preserve">às </w:t>
      </w:r>
      <w:r w:rsidRPr="00C5704C">
        <w:rPr>
          <w:rFonts w:ascii="Times New Roman" w:hAnsi="Times New Roman" w:cs="Times New Roman"/>
          <w:sz w:val="24"/>
          <w:szCs w:val="24"/>
        </w:rPr>
        <w:t>suas necessidades prementes, ou seja, antes de tudo</w:t>
      </w:r>
      <w:ins w:id="687" w:author="Daniela Mountian" w:date="2017-05-17T20:22:00Z">
        <w:r w:rsidR="00A75A90">
          <w:rPr>
            <w:rFonts w:ascii="Times New Roman" w:hAnsi="Times New Roman" w:cs="Times New Roman"/>
            <w:sz w:val="24"/>
            <w:szCs w:val="24"/>
            <w:lang w:val="ru-RU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5890">
        <w:rPr>
          <w:rFonts w:ascii="Times New Roman" w:hAnsi="Times New Roman" w:cs="Times New Roman"/>
          <w:sz w:val="24"/>
          <w:szCs w:val="24"/>
        </w:rPr>
        <w:t xml:space="preserve">ele </w:t>
      </w:r>
      <w:r w:rsidR="00A75A90">
        <w:rPr>
          <w:rFonts w:ascii="Times New Roman" w:hAnsi="Times New Roman" w:cs="Times New Roman"/>
          <w:sz w:val="24"/>
          <w:szCs w:val="24"/>
        </w:rPr>
        <w:t>apalpava 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calças. </w:t>
      </w:r>
      <w:r w:rsidR="00A75A9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estivessem secas ou </w:t>
      </w:r>
      <w:r w:rsidR="00A75A90">
        <w:rPr>
          <w:rFonts w:ascii="Times New Roman" w:hAnsi="Times New Roman" w:cs="Times New Roman"/>
          <w:sz w:val="24"/>
          <w:szCs w:val="24"/>
        </w:rPr>
        <w:t>apenas</w:t>
      </w:r>
      <w:r w:rsidR="00DE4D9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pouco molhadas </w:t>
      </w:r>
      <w:r w:rsidR="006E2495">
        <w:rPr>
          <w:rFonts w:ascii="Times New Roman" w:hAnsi="Times New Roman" w:cs="Times New Roman"/>
          <w:sz w:val="24"/>
          <w:szCs w:val="24"/>
        </w:rPr>
        <w:t>devido a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pequena necessidade, ele ia atrás de Váliuchka, uma </w:t>
      </w:r>
      <w:r w:rsidR="006E2495">
        <w:rPr>
          <w:rFonts w:ascii="Times New Roman" w:hAnsi="Times New Roman" w:cs="Times New Roman"/>
          <w:sz w:val="24"/>
          <w:szCs w:val="24"/>
        </w:rPr>
        <w:t xml:space="preserve">jovem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enfermeira, </w:t>
      </w:r>
      <w:r w:rsidR="00DE4D9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Tánetchka, técnica do departamento </w:t>
      </w:r>
      <w:r w:rsidRPr="000F4143">
        <w:rPr>
          <w:rFonts w:ascii="Times New Roman" w:hAnsi="Times New Roman" w:cs="Times New Roman"/>
          <w:sz w:val="24"/>
          <w:szCs w:val="24"/>
        </w:rPr>
        <w:t>d</w:t>
      </w:r>
      <w:r w:rsidR="006E2495" w:rsidRPr="000F4143">
        <w:rPr>
          <w:rFonts w:ascii="Times New Roman" w:hAnsi="Times New Roman" w:cs="Times New Roman"/>
          <w:sz w:val="24"/>
          <w:szCs w:val="24"/>
        </w:rPr>
        <w:t>e</w:t>
      </w:r>
      <w:r w:rsidRPr="000F4143">
        <w:rPr>
          <w:rFonts w:ascii="Times New Roman" w:hAnsi="Times New Roman" w:cs="Times New Roman"/>
          <w:sz w:val="24"/>
          <w:szCs w:val="24"/>
        </w:rPr>
        <w:t xml:space="preserve"> manutenção predial da 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E4D9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Ninka</w:t>
      </w:r>
      <w:r w:rsidR="000F414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4D9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Al</w:t>
      </w:r>
      <w:r w:rsidR="0061615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ksandra Ivánovna, ou </w:t>
      </w:r>
      <w:r w:rsidR="00DC5890">
        <w:rPr>
          <w:rFonts w:ascii="Times New Roman" w:hAnsi="Times New Roman" w:cs="Times New Roman"/>
          <w:sz w:val="24"/>
          <w:szCs w:val="24"/>
        </w:rPr>
        <w:t>de qualquer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</w:t>
      </w:r>
      <w:r w:rsidR="00DC589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escolha era </w:t>
      </w:r>
      <w:r w:rsidR="00BF5E5C">
        <w:rPr>
          <w:rFonts w:ascii="Times New Roman" w:hAnsi="Times New Roman" w:cs="Times New Roman"/>
          <w:sz w:val="24"/>
          <w:szCs w:val="24"/>
        </w:rPr>
        <w:t>farta</w:t>
      </w:r>
      <w:r w:rsidRPr="00C5704C">
        <w:rPr>
          <w:rFonts w:ascii="Times New Roman" w:hAnsi="Times New Roman" w:cs="Times New Roman"/>
          <w:sz w:val="24"/>
          <w:szCs w:val="24"/>
        </w:rPr>
        <w:t>. Mas</w:t>
      </w:r>
      <w:r w:rsidR="00DC589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as calças estivessem molhadas e grudentas </w:t>
      </w:r>
      <w:r w:rsidR="003B64E9">
        <w:rPr>
          <w:rFonts w:ascii="Times New Roman" w:hAnsi="Times New Roman" w:cs="Times New Roman"/>
          <w:sz w:val="24"/>
          <w:szCs w:val="24"/>
        </w:rPr>
        <w:t>de ponta a ponta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devido a uma necessidade maior, ou seja, quando, após </w:t>
      </w:r>
      <w:r w:rsidR="00DC5890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sono de bêbado, ele despertava com o traseiro assado </w:t>
      </w:r>
      <w:r w:rsidR="006161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acontecia especialmente </w:t>
      </w:r>
      <w:r w:rsidR="003B64E9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verão, pois </w:t>
      </w:r>
      <w:r w:rsidR="00717F11">
        <w:rPr>
          <w:rFonts w:ascii="Times New Roman" w:hAnsi="Times New Roman" w:cs="Times New Roman"/>
          <w:sz w:val="24"/>
          <w:szCs w:val="24"/>
        </w:rPr>
        <w:t>nessa estação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petiscavam frutas </w:t>
      </w:r>
      <w:ins w:id="688" w:author="Daniela Mountian" w:date="2017-08-25T19:27:00Z">
        <w:r w:rsidR="00002A28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maçãs </w:t>
      </w:r>
      <w:ins w:id="689" w:author="Daniela Mountian" w:date="2017-05-17T20:41:00Z">
        <w:r w:rsidR="003B64E9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690" w:author="Daniela Mountian" w:date="2017-05-17T20:41:00Z">
        <w:r w:rsidR="003B64E9">
          <w:rPr>
            <w:rFonts w:ascii="Times New Roman" w:hAnsi="Times New Roman" w:cs="Times New Roman"/>
            <w:sz w:val="24"/>
            <w:szCs w:val="24"/>
          </w:rPr>
          <w:t xml:space="preserve">as </w:t>
        </w:r>
      </w:ins>
      <w:r w:rsidRPr="00C5704C">
        <w:rPr>
          <w:rFonts w:ascii="Times New Roman" w:hAnsi="Times New Roman" w:cs="Times New Roman"/>
          <w:sz w:val="24"/>
          <w:szCs w:val="24"/>
        </w:rPr>
        <w:t>ameixas d</w:t>
      </w:r>
      <w:r w:rsidR="003B64E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Volga</w:t>
      </w:r>
      <w:ins w:id="691" w:author="Daniela Mountian" w:date="2017-08-25T19:27:00Z">
        <w:r w:rsidR="00002A28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61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 isso acontecesse, ele se dirigia somente para um lugar </w:t>
      </w:r>
      <w:r w:rsidR="006161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64E9">
        <w:rPr>
          <w:rFonts w:ascii="Times New Roman" w:hAnsi="Times New Roman" w:cs="Times New Roman"/>
          <w:sz w:val="24"/>
          <w:szCs w:val="24"/>
        </w:rPr>
        <w:t xml:space="preserve">para a casa de </w:t>
      </w:r>
      <w:r w:rsidRPr="00C5704C">
        <w:rPr>
          <w:rFonts w:ascii="Times New Roman" w:hAnsi="Times New Roman" w:cs="Times New Roman"/>
          <w:sz w:val="24"/>
          <w:szCs w:val="24"/>
        </w:rPr>
        <w:t>Aleks</w:t>
      </w:r>
      <w:r w:rsidR="0061615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ndra Ivánovna, a mesma viúva do </w:t>
      </w:r>
      <w:r w:rsidR="002752C6">
        <w:rPr>
          <w:rFonts w:ascii="Times New Roman" w:hAnsi="Times New Roman" w:cs="Times New Roman"/>
          <w:sz w:val="24"/>
          <w:szCs w:val="24"/>
        </w:rPr>
        <w:t>setor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comércio alimentício que </w:t>
      </w:r>
      <w:r w:rsidR="00930A94">
        <w:rPr>
          <w:rFonts w:ascii="Times New Roman" w:hAnsi="Times New Roman" w:cs="Times New Roman"/>
          <w:sz w:val="24"/>
          <w:szCs w:val="24"/>
        </w:rPr>
        <w:t>um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seduzira, </w:t>
      </w:r>
      <w:r w:rsidR="00930A94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jovem </w:t>
      </w:r>
      <w:r w:rsidR="00930A94">
        <w:rPr>
          <w:rFonts w:ascii="Times New Roman" w:hAnsi="Times New Roman" w:cs="Times New Roman"/>
          <w:sz w:val="24"/>
          <w:szCs w:val="24"/>
        </w:rPr>
        <w:t>ferido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guerra, </w:t>
      </w:r>
      <w:r w:rsidR="002752C6">
        <w:rPr>
          <w:rFonts w:ascii="Times New Roman" w:hAnsi="Times New Roman" w:cs="Times New Roman"/>
          <w:sz w:val="24"/>
          <w:szCs w:val="24"/>
        </w:rPr>
        <w:t>inaugur</w:t>
      </w:r>
      <w:r w:rsidR="00DC5890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52C6">
        <w:rPr>
          <w:rFonts w:ascii="Times New Roman" w:hAnsi="Times New Roman" w:cs="Times New Roman"/>
          <w:sz w:val="24"/>
          <w:szCs w:val="24"/>
        </w:rPr>
        <w:t>o rol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mulheres de Pávlov </w:t>
      </w:r>
      <w:r w:rsidR="002752C6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Bor. </w:t>
      </w:r>
      <w:r w:rsidR="000A07FE">
        <w:rPr>
          <w:rFonts w:ascii="Times New Roman" w:hAnsi="Times New Roman" w:cs="Times New Roman"/>
          <w:sz w:val="24"/>
          <w:szCs w:val="24"/>
        </w:rPr>
        <w:t>A essa altura</w:t>
      </w:r>
      <w:r w:rsidRPr="00C5704C">
        <w:rPr>
          <w:rFonts w:ascii="Times New Roman" w:hAnsi="Times New Roman" w:cs="Times New Roman"/>
          <w:sz w:val="24"/>
          <w:szCs w:val="24"/>
        </w:rPr>
        <w:t>, a viúva já se aproxima</w:t>
      </w:r>
      <w:r w:rsidR="001D021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cinquenta anos, </w:t>
      </w:r>
      <w:r w:rsidR="00616153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 sempre pronta para receber Pávlov, lavá-lo, alimentá-lo, </w:t>
      </w:r>
      <w:r w:rsidR="000A07FE">
        <w:rPr>
          <w:rFonts w:ascii="Times New Roman" w:hAnsi="Times New Roman" w:cs="Times New Roman"/>
          <w:sz w:val="24"/>
          <w:szCs w:val="24"/>
        </w:rPr>
        <w:t>ajeitá-lo na cama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02A28">
        <w:rPr>
          <w:rFonts w:ascii="Times New Roman" w:hAnsi="Times New Roman" w:cs="Times New Roman"/>
          <w:sz w:val="24"/>
          <w:szCs w:val="24"/>
        </w:rPr>
        <w:t>Agora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verão e, como durante a noite </w:t>
      </w:r>
      <w:r w:rsidR="008B1FCD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beb</w:t>
      </w:r>
      <w:r w:rsidR="008B1FCD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 e com</w:t>
      </w:r>
      <w:r w:rsidR="008B1FCD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muitas maçãs </w:t>
      </w:r>
      <w:r w:rsidR="008B1FCD">
        <w:rPr>
          <w:rFonts w:ascii="Times New Roman" w:hAnsi="Times New Roman" w:cs="Times New Roman"/>
          <w:sz w:val="24"/>
          <w:szCs w:val="24"/>
        </w:rPr>
        <w:t>podres</w:t>
      </w:r>
      <w:r w:rsidR="002D7FDB">
        <w:rPr>
          <w:rFonts w:ascii="Times New Roman" w:hAnsi="Times New Roman" w:cs="Times New Roman"/>
          <w:sz w:val="24"/>
          <w:szCs w:val="24"/>
        </w:rPr>
        <w:t xml:space="preserve"> e não lavadas</w:t>
      </w:r>
      <w:r w:rsidR="008B1F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vendidas pela imprestável </w:t>
      </w:r>
      <w:r w:rsidR="008B1FCD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>Niurka, sentiu</w:t>
      </w:r>
      <w:r w:rsidR="001D021C">
        <w:rPr>
          <w:rFonts w:ascii="Times New Roman" w:hAnsi="Times New Roman" w:cs="Times New Roman"/>
          <w:sz w:val="24"/>
          <w:szCs w:val="24"/>
        </w:rPr>
        <w:t>-se</w:t>
      </w:r>
      <w:r w:rsidR="00BF5E5C">
        <w:rPr>
          <w:rFonts w:ascii="Times New Roman" w:hAnsi="Times New Roman" w:cs="Times New Roman"/>
          <w:sz w:val="24"/>
          <w:szCs w:val="24"/>
        </w:rPr>
        <w:t>, ao despertar,</w:t>
      </w:r>
      <w:r w:rsidR="001D021C">
        <w:rPr>
          <w:rFonts w:ascii="Times New Roman" w:hAnsi="Times New Roman" w:cs="Times New Roman"/>
          <w:sz w:val="24"/>
          <w:szCs w:val="24"/>
        </w:rPr>
        <w:t xml:space="preserve"> completamente impelido a 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021C">
        <w:rPr>
          <w:rFonts w:ascii="Times New Roman" w:hAnsi="Times New Roman" w:cs="Times New Roman"/>
          <w:sz w:val="24"/>
          <w:szCs w:val="24"/>
        </w:rPr>
        <w:t>à casa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Aleksandra Ivánovna. Lá</w:t>
      </w:r>
      <w:r w:rsidR="001D021C">
        <w:rPr>
          <w:rFonts w:ascii="Times New Roman" w:hAnsi="Times New Roman" w:cs="Times New Roman"/>
          <w:sz w:val="24"/>
          <w:szCs w:val="24"/>
        </w:rPr>
        <w:t xml:space="preserve"> ele dormiu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resto da noite e parte do dia, pois, antes da caçada noturna ao judeu, era </w:t>
      </w:r>
      <w:r w:rsidR="001D021C">
        <w:rPr>
          <w:rFonts w:ascii="Times New Roman" w:hAnsi="Times New Roman" w:cs="Times New Roman"/>
          <w:sz w:val="24"/>
          <w:szCs w:val="24"/>
        </w:rPr>
        <w:t>preciso</w:t>
      </w:r>
      <w:r w:rsidR="001D021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estar</w:t>
      </w:r>
      <w:r w:rsidR="001D021C">
        <w:rPr>
          <w:rFonts w:ascii="Times New Roman" w:hAnsi="Times New Roman" w:cs="Times New Roman"/>
          <w:sz w:val="24"/>
          <w:szCs w:val="24"/>
        </w:rPr>
        <w:t xml:space="preserve"> “novo em folha”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Kopóssov e Pávlov </w:t>
      </w:r>
      <w:del w:id="692" w:author="Daniela Mountian" w:date="2017-08-25T19:31:00Z">
        <w:r w:rsidR="001D021C" w:rsidDel="00002A28">
          <w:rPr>
            <w:rFonts w:ascii="Times New Roman" w:hAnsi="Times New Roman" w:cs="Times New Roman"/>
            <w:sz w:val="24"/>
            <w:szCs w:val="24"/>
          </w:rPr>
          <w:delText xml:space="preserve">tramaram </w:delText>
        </w:r>
      </w:del>
      <w:ins w:id="693" w:author="Daniela Mountian" w:date="2017-08-25T19:31:00Z">
        <w:r w:rsidR="00002A28">
          <w:rPr>
            <w:rFonts w:ascii="Times New Roman" w:hAnsi="Times New Roman" w:cs="Times New Roman"/>
            <w:sz w:val="24"/>
            <w:szCs w:val="24"/>
          </w:rPr>
          <w:t xml:space="preserve">maquinaram </w:t>
        </w:r>
      </w:ins>
      <w:r w:rsidR="001D021C">
        <w:rPr>
          <w:rFonts w:ascii="Times New Roman" w:hAnsi="Times New Roman" w:cs="Times New Roman"/>
          <w:sz w:val="24"/>
          <w:szCs w:val="24"/>
        </w:rPr>
        <w:t>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esperteza</w:t>
      </w:r>
      <w:r w:rsidR="00FD5BE1">
        <w:rPr>
          <w:rFonts w:ascii="Times New Roman" w:hAnsi="Times New Roman" w:cs="Times New Roman"/>
          <w:sz w:val="24"/>
          <w:szCs w:val="24"/>
        </w:rPr>
        <w:t>:</w:t>
      </w:r>
      <w:r w:rsidR="00FD5BE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primeiro </w:t>
      </w:r>
      <w:r w:rsidR="00DC5890">
        <w:rPr>
          <w:rFonts w:ascii="Times New Roman" w:hAnsi="Times New Roman" w:cs="Times New Roman"/>
          <w:sz w:val="24"/>
          <w:szCs w:val="24"/>
        </w:rPr>
        <w:t>movido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5890">
        <w:rPr>
          <w:rFonts w:ascii="Times New Roman" w:hAnsi="Times New Roman" w:cs="Times New Roman"/>
          <w:sz w:val="24"/>
          <w:szCs w:val="24"/>
        </w:rPr>
        <w:t xml:space="preserve">pela </w:t>
      </w:r>
      <w:r w:rsidRPr="00C5704C">
        <w:rPr>
          <w:rFonts w:ascii="Times New Roman" w:hAnsi="Times New Roman" w:cs="Times New Roman"/>
          <w:sz w:val="24"/>
          <w:szCs w:val="24"/>
        </w:rPr>
        <w:t>amargura, o segundo</w:t>
      </w:r>
      <w:r w:rsidR="00DC5890">
        <w:rPr>
          <w:rFonts w:ascii="Times New Roman" w:hAnsi="Times New Roman" w:cs="Times New Roman"/>
          <w:sz w:val="24"/>
          <w:szCs w:val="24"/>
        </w:rPr>
        <w:t xml:space="preserve">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ódio. </w:t>
      </w:r>
      <w:r w:rsidRPr="00877703">
        <w:rPr>
          <w:rFonts w:ascii="Times New Roman" w:hAnsi="Times New Roman" w:cs="Times New Roman"/>
          <w:sz w:val="24"/>
          <w:szCs w:val="24"/>
        </w:rPr>
        <w:t xml:space="preserve">Kopóssov saiu </w:t>
      </w:r>
      <w:r w:rsidR="00D0048A">
        <w:rPr>
          <w:rFonts w:ascii="Times New Roman" w:hAnsi="Times New Roman" w:cs="Times New Roman"/>
          <w:sz w:val="24"/>
          <w:szCs w:val="24"/>
        </w:rPr>
        <w:t xml:space="preserve">um pouco mais cedo </w:t>
      </w:r>
      <w:r w:rsidRPr="00877703">
        <w:rPr>
          <w:rFonts w:ascii="Times New Roman" w:hAnsi="Times New Roman" w:cs="Times New Roman"/>
          <w:sz w:val="24"/>
          <w:szCs w:val="24"/>
        </w:rPr>
        <w:t>do trabalho,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Pávlov </w:t>
      </w:r>
      <w:r w:rsidR="00D0048A">
        <w:rPr>
          <w:rFonts w:ascii="Times New Roman" w:hAnsi="Times New Roman" w:cs="Times New Roman"/>
          <w:sz w:val="24"/>
          <w:szCs w:val="24"/>
        </w:rPr>
        <w:t xml:space="preserve">um pouco mais cedo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casa de Aleksandra Ivánovna, e eles </w:t>
      </w:r>
      <w:r w:rsidR="00D0048A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encontraram no próprio </w:t>
      </w:r>
      <w:r w:rsidR="00D0048A">
        <w:rPr>
          <w:rFonts w:ascii="Times New Roman" w:hAnsi="Times New Roman" w:cs="Times New Roman"/>
          <w:sz w:val="24"/>
          <w:szCs w:val="24"/>
        </w:rPr>
        <w:t>pico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no triângulo </w:t>
      </w:r>
      <w:r w:rsidR="00FD5BE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048A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um lugar </w:t>
      </w:r>
      <w:r w:rsidR="00D0048A">
        <w:rPr>
          <w:rFonts w:ascii="Times New Roman" w:hAnsi="Times New Roman" w:cs="Times New Roman"/>
          <w:sz w:val="24"/>
          <w:szCs w:val="24"/>
        </w:rPr>
        <w:t>com esse nome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floresta</w:t>
      </w:r>
      <w:r w:rsidR="00D0048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</w:t>
      </w:r>
      <w:r w:rsidR="00D0048A">
        <w:rPr>
          <w:rFonts w:ascii="Times New Roman" w:hAnsi="Times New Roman" w:cs="Times New Roman"/>
          <w:sz w:val="24"/>
          <w:szCs w:val="24"/>
        </w:rPr>
        <w:t xml:space="preserve"> </w:t>
      </w:r>
      <w:r w:rsidR="00FD5BE1">
        <w:rPr>
          <w:rFonts w:ascii="Times New Roman" w:hAnsi="Times New Roman" w:cs="Times New Roman"/>
          <w:sz w:val="24"/>
          <w:szCs w:val="24"/>
        </w:rPr>
        <w:t>ninguém lembrava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048A">
        <w:rPr>
          <w:rFonts w:ascii="Times New Roman" w:hAnsi="Times New Roman" w:cs="Times New Roman"/>
          <w:sz w:val="24"/>
          <w:szCs w:val="24"/>
        </w:rPr>
        <w:t>mais</w:t>
      </w:r>
      <w:r w:rsidR="00BF5E5C">
        <w:rPr>
          <w:rFonts w:ascii="Times New Roman" w:hAnsi="Times New Roman" w:cs="Times New Roman"/>
          <w:sz w:val="24"/>
          <w:szCs w:val="24"/>
        </w:rPr>
        <w:t xml:space="preserve"> por que era chamado assim</w:t>
      </w:r>
      <w:r w:rsidRPr="00C5704C">
        <w:rPr>
          <w:rFonts w:ascii="Times New Roman" w:hAnsi="Times New Roman" w:cs="Times New Roman"/>
          <w:sz w:val="24"/>
          <w:szCs w:val="24"/>
        </w:rPr>
        <w:t>... Pávlov estava bêbado, Kopóssov sóbrio, mas</w:t>
      </w:r>
      <w:r w:rsidR="00D0048A">
        <w:rPr>
          <w:rFonts w:ascii="Times New Roman" w:hAnsi="Times New Roman" w:cs="Times New Roman"/>
          <w:sz w:val="24"/>
          <w:szCs w:val="24"/>
        </w:rPr>
        <w:t xml:space="preserve"> munido de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machado de carpinteiro bem afiado</w:t>
      </w:r>
      <w:r w:rsidR="00D0048A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5E5C">
        <w:rPr>
          <w:rFonts w:ascii="Times New Roman" w:hAnsi="Times New Roman" w:cs="Times New Roman"/>
          <w:sz w:val="24"/>
          <w:szCs w:val="24"/>
        </w:rPr>
        <w:t>metera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atrás do cinto militar, sob o paletó.</w:t>
      </w:r>
    </w:p>
    <w:p w:rsidR="0024094F" w:rsidRPr="00C5704C" w:rsidRDefault="00FD5BE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Eles estão lá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Pávlov</w:t>
      </w:r>
      <w:r w:rsidR="00D0048A">
        <w:rPr>
          <w:rFonts w:ascii="Times New Roman" w:hAnsi="Times New Roman" w:cs="Times New Roman"/>
          <w:sz w:val="24"/>
          <w:szCs w:val="24"/>
        </w:rPr>
        <w:t xml:space="preserve"> em voz baixa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no lugar de </w:t>
      </w:r>
      <w:r w:rsidR="00B46C8C">
        <w:rPr>
          <w:rFonts w:ascii="Times New Roman" w:hAnsi="Times New Roman" w:cs="Times New Roman"/>
          <w:sz w:val="24"/>
          <w:szCs w:val="24"/>
        </w:rPr>
        <w:t>costume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Eu já os </w:t>
      </w:r>
      <w:r w:rsidR="00D0048A">
        <w:rPr>
          <w:rFonts w:ascii="Times New Roman" w:hAnsi="Times New Roman" w:cs="Times New Roman"/>
          <w:sz w:val="24"/>
          <w:szCs w:val="24"/>
        </w:rPr>
        <w:t>vi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estão </w:t>
      </w:r>
      <w:r w:rsidR="00D0048A">
        <w:rPr>
          <w:rFonts w:ascii="Times New Roman" w:hAnsi="Times New Roman" w:cs="Times New Roman"/>
          <w:sz w:val="24"/>
          <w:szCs w:val="24"/>
        </w:rPr>
        <w:t xml:space="preserve">ali </w:t>
      </w:r>
      <w:r w:rsidR="0024094F" w:rsidRPr="00C5704C">
        <w:rPr>
          <w:rFonts w:ascii="Times New Roman" w:hAnsi="Times New Roman" w:cs="Times New Roman"/>
          <w:sz w:val="24"/>
          <w:szCs w:val="24"/>
        </w:rPr>
        <w:t>abraçados, como sempre...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eslavo fica calado quando a fúria o tortura, acumulando </w:t>
      </w:r>
      <w:r w:rsidR="00D0048A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 para o momento decisivo. Kopóssov colocou a mão no machado e andou pelo atalho na direção indicada. Afastou cuidadosamente </w:t>
      </w:r>
      <w:r w:rsidR="00D0048A">
        <w:rPr>
          <w:rFonts w:ascii="Times New Roman" w:hAnsi="Times New Roman" w:cs="Times New Roman"/>
          <w:sz w:val="24"/>
          <w:szCs w:val="24"/>
        </w:rPr>
        <w:t>um</w:t>
      </w:r>
      <w:r w:rsidR="00D0048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arbusto molhado, porque </w:t>
      </w:r>
      <w:r w:rsidR="00D0048A">
        <w:rPr>
          <w:rFonts w:ascii="Times New Roman" w:hAnsi="Times New Roman" w:cs="Times New Roman"/>
          <w:sz w:val="24"/>
          <w:szCs w:val="24"/>
        </w:rPr>
        <w:t xml:space="preserve">chuviscava </w:t>
      </w:r>
      <w:r w:rsidRPr="00C5704C">
        <w:rPr>
          <w:rFonts w:ascii="Times New Roman" w:hAnsi="Times New Roman" w:cs="Times New Roman"/>
          <w:sz w:val="24"/>
          <w:szCs w:val="24"/>
        </w:rPr>
        <w:t>desde manhã, e</w:t>
      </w:r>
      <w:r w:rsidR="00D0048A">
        <w:rPr>
          <w:rFonts w:ascii="Times New Roman" w:hAnsi="Times New Roman" w:cs="Times New Roman"/>
          <w:sz w:val="24"/>
          <w:szCs w:val="24"/>
        </w:rPr>
        <w:t xml:space="preserve"> de fato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viu </w:t>
      </w:r>
      <w:r w:rsidR="00D0048A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longe sua filha </w:t>
      </w:r>
      <w:r w:rsidR="00B46C8C">
        <w:rPr>
          <w:rFonts w:ascii="Times New Roman" w:hAnsi="Times New Roman" w:cs="Times New Roman"/>
          <w:sz w:val="24"/>
          <w:szCs w:val="24"/>
        </w:rPr>
        <w:t>nos braços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judeu... O eslavo fica calado quando </w:t>
      </w:r>
      <w:r w:rsidR="00D0048A">
        <w:rPr>
          <w:rFonts w:ascii="Times New Roman" w:hAnsi="Times New Roman" w:cs="Times New Roman"/>
          <w:sz w:val="24"/>
          <w:szCs w:val="24"/>
        </w:rPr>
        <w:t xml:space="preserve">tomado pela </w:t>
      </w:r>
      <w:r w:rsidRPr="00C5704C">
        <w:rPr>
          <w:rFonts w:ascii="Times New Roman" w:hAnsi="Times New Roman" w:cs="Times New Roman"/>
          <w:sz w:val="24"/>
          <w:szCs w:val="24"/>
        </w:rPr>
        <w:t>f</w:t>
      </w:r>
      <w:r w:rsidR="00D0048A">
        <w:rPr>
          <w:rFonts w:ascii="Times New Roman" w:hAnsi="Times New Roman" w:cs="Times New Roman"/>
          <w:sz w:val="24"/>
          <w:szCs w:val="24"/>
        </w:rPr>
        <w:t>ú</w:t>
      </w:r>
      <w:r w:rsidRPr="00C5704C">
        <w:rPr>
          <w:rFonts w:ascii="Times New Roman" w:hAnsi="Times New Roman" w:cs="Times New Roman"/>
          <w:sz w:val="24"/>
          <w:szCs w:val="24"/>
        </w:rPr>
        <w:t>ri</w:t>
      </w:r>
      <w:r w:rsidR="00D0048A">
        <w:rPr>
          <w:rFonts w:ascii="Times New Roman" w:hAnsi="Times New Roman" w:cs="Times New Roman"/>
          <w:sz w:val="24"/>
          <w:szCs w:val="24"/>
        </w:rPr>
        <w:t>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5BE1" w:rsidRPr="00C5704C">
        <w:rPr>
          <w:rFonts w:ascii="Times New Roman" w:hAnsi="Times New Roman" w:cs="Times New Roman"/>
          <w:sz w:val="24"/>
          <w:szCs w:val="24"/>
        </w:rPr>
        <w:t>mas</w:t>
      </w:r>
      <w:r w:rsidR="00FD5BE1">
        <w:rPr>
          <w:rFonts w:ascii="Times New Roman" w:hAnsi="Times New Roman" w:cs="Times New Roman"/>
          <w:sz w:val="24"/>
          <w:szCs w:val="24"/>
        </w:rPr>
        <w:t>,</w:t>
      </w:r>
      <w:r w:rsidR="00FD5BE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momento decisivo, pode </w:t>
      </w:r>
      <w:r w:rsidR="007F3FFF">
        <w:rPr>
          <w:rFonts w:ascii="Times New Roman" w:hAnsi="Times New Roman" w:cs="Times New Roman"/>
          <w:sz w:val="24"/>
          <w:szCs w:val="24"/>
        </w:rPr>
        <w:t>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grito selvagem d</w:t>
      </w:r>
      <w:ins w:id="694" w:author="Daniela Mountian" w:date="2017-05-17T22:15:00Z">
        <w:r w:rsidR="007F3FFF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seus </w:t>
      </w:r>
      <w:r w:rsidR="00C424A9">
        <w:rPr>
          <w:rFonts w:ascii="Times New Roman" w:hAnsi="Times New Roman" w:cs="Times New Roman"/>
          <w:sz w:val="24"/>
          <w:szCs w:val="24"/>
        </w:rPr>
        <w:t>ancestrais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o qual, </w:t>
      </w:r>
      <w:r w:rsidR="007F3FFF">
        <w:rPr>
          <w:rFonts w:ascii="Times New Roman" w:hAnsi="Times New Roman" w:cs="Times New Roman"/>
          <w:sz w:val="24"/>
          <w:szCs w:val="24"/>
        </w:rPr>
        <w:t>na época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grande migração dos povos, </w:t>
      </w:r>
      <w:r w:rsidR="007F3FFF">
        <w:rPr>
          <w:rFonts w:ascii="Times New Roman" w:hAnsi="Times New Roman" w:cs="Times New Roman"/>
          <w:sz w:val="24"/>
          <w:szCs w:val="24"/>
        </w:rPr>
        <w:t>saqueavam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Cárpatos, sonhando se estabelecer </w:t>
      </w:r>
      <w:r w:rsidR="007F3FFF">
        <w:rPr>
          <w:rFonts w:ascii="Times New Roman" w:hAnsi="Times New Roman" w:cs="Times New Roman"/>
          <w:sz w:val="24"/>
          <w:szCs w:val="24"/>
        </w:rPr>
        <w:t xml:space="preserve">no Danúbio, e </w:t>
      </w:r>
      <w:r w:rsidRPr="00C5704C">
        <w:rPr>
          <w:rFonts w:ascii="Times New Roman" w:hAnsi="Times New Roman" w:cs="Times New Roman"/>
          <w:sz w:val="24"/>
          <w:szCs w:val="24"/>
        </w:rPr>
        <w:t>não no</w:t>
      </w:r>
      <w:r w:rsidR="00BF5E5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Dnieper... Então Kopóssov, o </w:t>
      </w:r>
      <w:r w:rsidR="007F3FFF">
        <w:rPr>
          <w:rFonts w:ascii="Times New Roman" w:hAnsi="Times New Roman" w:cs="Times New Roman"/>
          <w:sz w:val="24"/>
          <w:szCs w:val="24"/>
        </w:rPr>
        <w:t xml:space="preserve">pai </w:t>
      </w:r>
      <w:r w:rsidRPr="00C5704C">
        <w:rPr>
          <w:rFonts w:ascii="Times New Roman" w:hAnsi="Times New Roman" w:cs="Times New Roman"/>
          <w:sz w:val="24"/>
          <w:szCs w:val="24"/>
        </w:rPr>
        <w:t>sofredor</w:t>
      </w:r>
      <w:r w:rsidR="00FD5BE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machado de carpinteiro na mão, </w:t>
      </w:r>
      <w:r w:rsidR="007F3FFF">
        <w:rPr>
          <w:rFonts w:ascii="Times New Roman" w:hAnsi="Times New Roman" w:cs="Times New Roman"/>
          <w:sz w:val="24"/>
          <w:szCs w:val="24"/>
        </w:rPr>
        <w:t>deu exatamente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3FFF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grito in</w:t>
      </w:r>
      <w:r w:rsidR="00D52C59">
        <w:rPr>
          <w:rFonts w:ascii="Times New Roman" w:hAnsi="Times New Roman" w:cs="Times New Roman"/>
          <w:sz w:val="24"/>
          <w:szCs w:val="24"/>
        </w:rPr>
        <w:t>articulado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Já Pávlov gritou algo mais atual e articulado, </w:t>
      </w:r>
      <w:ins w:id="695" w:author="Daniela Mountian" w:date="2017-05-17T22:24:00Z">
        <w:r w:rsidR="007F3FFF">
          <w:rPr>
            <w:rFonts w:ascii="Times New Roman" w:hAnsi="Times New Roman" w:cs="Times New Roman"/>
            <w:sz w:val="24"/>
            <w:szCs w:val="24"/>
          </w:rPr>
          <w:t>mais precisamente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: “Bata nos </w:t>
      </w:r>
      <w:ins w:id="696" w:author="Daniela Mountian" w:date="2017-08-25T19:38:00Z">
        <w:r w:rsidR="00C424A9" w:rsidRPr="00981E86">
          <w:rPr>
            <w:rFonts w:ascii="Times New Roman" w:hAnsi="Times New Roman" w:cs="Times New Roman"/>
            <w:i/>
            <w:sz w:val="24"/>
            <w:szCs w:val="24"/>
          </w:rPr>
          <w:t>jid</w:t>
        </w:r>
        <w:r w:rsidR="00C424A9">
          <w:rPr>
            <w:rFonts w:ascii="Times New Roman" w:hAnsi="Times New Roman" w:cs="Times New Roman"/>
            <w:i/>
            <w:sz w:val="24"/>
            <w:szCs w:val="24"/>
          </w:rPr>
          <w:t>es</w:t>
        </w:r>
      </w:ins>
      <w:r w:rsidRPr="00981E8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salve a Rússia”.</w:t>
      </w:r>
    </w:p>
    <w:p w:rsidR="0024094F" w:rsidRPr="00C5704C" w:rsidRDefault="007F3FF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ssim que os viu, </w:t>
      </w:r>
      <w:r>
        <w:rPr>
          <w:rFonts w:ascii="Times New Roman" w:hAnsi="Times New Roman" w:cs="Times New Roman"/>
          <w:sz w:val="24"/>
          <w:szCs w:val="24"/>
        </w:rPr>
        <w:t xml:space="preserve">Tássia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estremeceu </w:t>
      </w:r>
      <w:r>
        <w:rPr>
          <w:rFonts w:ascii="Times New Roman" w:hAnsi="Times New Roman" w:cs="Times New Roman"/>
          <w:sz w:val="24"/>
          <w:szCs w:val="24"/>
        </w:rPr>
        <w:t>inteira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6F1FB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primeira vez, chorou de medo nos braços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amado.</w:t>
      </w:r>
    </w:p>
    <w:p w:rsidR="0024094F" w:rsidRPr="00C5704C" w:rsidRDefault="006F1FB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</w:t>
      </w:r>
      <w:r w:rsidR="00A8350D">
        <w:rPr>
          <w:rFonts w:ascii="Times New Roman" w:hAnsi="Times New Roman" w:cs="Times New Roman"/>
          <w:sz w:val="24"/>
          <w:szCs w:val="24"/>
        </w:rPr>
        <w:t>são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o Anticristo a 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ssia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3FF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</w:t>
      </w:r>
      <w:r w:rsidR="007F3FFF" w:rsidRPr="007F3FFF">
        <w:rPr>
          <w:rFonts w:ascii="Times New Roman" w:hAnsi="Times New Roman" w:cs="Times New Roman"/>
          <w:i/>
          <w:sz w:val="24"/>
          <w:szCs w:val="24"/>
        </w:rPr>
        <w:t>tiátia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seu amigo Pávlov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chorando e tremendo, respondeu Tássia.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eles querem?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perguntou o Anticristo, pois com ele às vezes acontecia </w:t>
      </w:r>
      <w:r w:rsidR="00BF5E5C">
        <w:rPr>
          <w:rFonts w:ascii="Times New Roman" w:hAnsi="Times New Roman" w:cs="Times New Roman"/>
          <w:sz w:val="24"/>
          <w:szCs w:val="24"/>
        </w:rPr>
        <w:t>o seguinte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7F3FFF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momentos extremos, </w:t>
      </w:r>
      <w:r w:rsidR="007F3FFF">
        <w:rPr>
          <w:rFonts w:ascii="Times New Roman" w:hAnsi="Times New Roman" w:cs="Times New Roman"/>
          <w:sz w:val="24"/>
          <w:szCs w:val="24"/>
        </w:rPr>
        <w:t>ele parava de repente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entender a vida que o cercava e</w:t>
      </w:r>
      <w:r w:rsidR="007F3FFF">
        <w:rPr>
          <w:rFonts w:ascii="Times New Roman" w:hAnsi="Times New Roman" w:cs="Times New Roman"/>
          <w:sz w:val="24"/>
          <w:szCs w:val="24"/>
        </w:rPr>
        <w:t xml:space="preserve"> de seu âmago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surgia </w:t>
      </w:r>
      <w:r w:rsidR="007F3FFF">
        <w:rPr>
          <w:rFonts w:ascii="Times New Roman" w:hAnsi="Times New Roman" w:cs="Times New Roman"/>
          <w:sz w:val="24"/>
          <w:szCs w:val="24"/>
        </w:rPr>
        <w:t>aquela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3FFF">
        <w:rPr>
          <w:rFonts w:ascii="Times New Roman" w:hAnsi="Times New Roman" w:cs="Times New Roman"/>
          <w:sz w:val="24"/>
          <w:szCs w:val="24"/>
        </w:rPr>
        <w:t xml:space="preserve">aversão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celestial </w:t>
      </w:r>
      <w:r w:rsidR="007F3FFF">
        <w:rPr>
          <w:rFonts w:ascii="Times New Roman" w:hAnsi="Times New Roman" w:cs="Times New Roman"/>
          <w:sz w:val="24"/>
          <w:szCs w:val="24"/>
        </w:rPr>
        <w:t>que sentia pelos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homens.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Tássia disse chorando a Dã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3FFF">
        <w:rPr>
          <w:rFonts w:ascii="Times New Roman" w:hAnsi="Times New Roman" w:cs="Times New Roman"/>
          <w:sz w:val="24"/>
          <w:szCs w:val="24"/>
        </w:rPr>
        <w:t xml:space="preserve">em mim </w:t>
      </w:r>
      <w:r w:rsidR="007F3FFF">
        <w:rPr>
          <w:rFonts w:ascii="Times New Roman" w:hAnsi="Times New Roman" w:cs="Times New Roman"/>
          <w:i/>
          <w:sz w:val="24"/>
          <w:szCs w:val="24"/>
        </w:rPr>
        <w:t>tiátia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3FFF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baterá, porque me ama, mas você ele </w:t>
      </w:r>
      <w:r>
        <w:rPr>
          <w:rFonts w:ascii="Times New Roman" w:hAnsi="Times New Roman" w:cs="Times New Roman"/>
          <w:sz w:val="24"/>
          <w:szCs w:val="24"/>
        </w:rPr>
        <w:t>partirá ao meio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o odeia. Corra, </w:t>
      </w:r>
      <w:r w:rsidR="007F3FFF">
        <w:rPr>
          <w:rFonts w:ascii="Times New Roman" w:hAnsi="Times New Roman" w:cs="Times New Roman"/>
          <w:i/>
          <w:sz w:val="24"/>
          <w:szCs w:val="24"/>
        </w:rPr>
        <w:t>tiátia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com o machado...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não nos tocará com o machado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nos </w:t>
      </w:r>
      <w:r w:rsidRPr="00C5704C">
        <w:rPr>
          <w:rFonts w:ascii="Times New Roman" w:hAnsi="Times New Roman" w:cs="Times New Roman"/>
          <w:sz w:val="24"/>
          <w:szCs w:val="24"/>
        </w:rPr>
        <w:t>tocar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com nada além de sua mão.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mão dele também é pesada, pode até </w:t>
      </w:r>
      <w:r w:rsidR="007F3FFF">
        <w:rPr>
          <w:rFonts w:ascii="Times New Roman" w:hAnsi="Times New Roman" w:cs="Times New Roman"/>
          <w:sz w:val="24"/>
          <w:szCs w:val="24"/>
        </w:rPr>
        <w:t>mutilar alguém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Tássia, tremendo de medo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Pávlov</w:t>
      </w:r>
      <w:r w:rsidR="00BF5E5C">
        <w:rPr>
          <w:rFonts w:ascii="Times New Roman" w:hAnsi="Times New Roman" w:cs="Times New Roman"/>
          <w:sz w:val="24"/>
          <w:szCs w:val="24"/>
        </w:rPr>
        <w:t xml:space="preserve"> </w:t>
      </w:r>
      <w:r w:rsidR="007F3FFF">
        <w:rPr>
          <w:rFonts w:ascii="Times New Roman" w:hAnsi="Times New Roman" w:cs="Times New Roman"/>
          <w:sz w:val="24"/>
          <w:szCs w:val="24"/>
        </w:rPr>
        <w:t>prefere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esganar.</w:t>
      </w:r>
    </w:p>
    <w:p w:rsidR="0024094F" w:rsidRPr="00C5704C" w:rsidRDefault="00C424A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ins w:id="697" w:author="Daniela Mountian" w:date="2017-08-25T19:43:00Z">
        <w:r>
          <w:rPr>
            <w:rFonts w:ascii="Times New Roman" w:hAnsi="Times New Roman" w:cs="Times New Roman"/>
            <w:sz w:val="24"/>
            <w:szCs w:val="24"/>
          </w:rPr>
          <w:t>Nesse meio-tempo</w:t>
        </w:r>
      </w:ins>
      <w:ins w:id="698" w:author="Daniela Mountian" w:date="2017-05-17T22:51:00Z">
        <w:r w:rsidR="007F3F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7657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Kopóssov e Pávlov já corriam, deslizando pela grama molhada</w:t>
      </w:r>
      <w:r w:rsidR="007F3FFF">
        <w:rPr>
          <w:rFonts w:ascii="Times New Roman" w:hAnsi="Times New Roman" w:cs="Times New Roman"/>
          <w:sz w:val="24"/>
          <w:szCs w:val="24"/>
        </w:rPr>
        <w:t xml:space="preserve">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declive, e se aproximavam. Suas faces raivosas já podiam ser distinguidas. </w:t>
      </w:r>
      <w:r w:rsidR="007F3FF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 Kopóssov, à raiva </w:t>
      </w:r>
      <w:r w:rsidR="007F3FFF">
        <w:rPr>
          <w:rFonts w:ascii="Times New Roman" w:hAnsi="Times New Roman" w:cs="Times New Roman"/>
          <w:sz w:val="24"/>
          <w:szCs w:val="24"/>
        </w:rPr>
        <w:t>misturada 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sofrimento </w:t>
      </w:r>
      <w:r w:rsidR="007F3FFF">
        <w:rPr>
          <w:rFonts w:ascii="Times New Roman" w:hAnsi="Times New Roman" w:cs="Times New Roman"/>
          <w:sz w:val="24"/>
          <w:szCs w:val="24"/>
        </w:rPr>
        <w:t>tornava-o</w:t>
      </w:r>
      <w:r w:rsidR="00BF5E5C">
        <w:rPr>
          <w:rFonts w:ascii="Times New Roman" w:hAnsi="Times New Roman" w:cs="Times New Roman"/>
          <w:sz w:val="24"/>
          <w:szCs w:val="24"/>
        </w:rPr>
        <w:t xml:space="preserve"> </w:t>
      </w:r>
      <w:r w:rsidR="007F3FFF">
        <w:rPr>
          <w:rFonts w:ascii="Times New Roman" w:hAnsi="Times New Roman" w:cs="Times New Roman"/>
          <w:sz w:val="24"/>
          <w:szCs w:val="24"/>
        </w:rPr>
        <w:t>bem pouco atraente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F3FF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 Pávlov, </w:t>
      </w:r>
      <w:r w:rsidR="007F3FFF">
        <w:rPr>
          <w:rFonts w:ascii="Times New Roman" w:hAnsi="Times New Roman" w:cs="Times New Roman"/>
          <w:sz w:val="24"/>
          <w:szCs w:val="24"/>
        </w:rPr>
        <w:t xml:space="preserve">ao contrário,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à raiva </w:t>
      </w:r>
      <w:r w:rsidR="007F3FFF">
        <w:rPr>
          <w:rFonts w:ascii="Times New Roman" w:hAnsi="Times New Roman" w:cs="Times New Roman"/>
          <w:sz w:val="24"/>
          <w:szCs w:val="24"/>
        </w:rPr>
        <w:t>misturada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alegria o f</w:t>
      </w:r>
      <w:r w:rsidR="007F3FF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z</w:t>
      </w:r>
      <w:r w:rsidR="007F3FFF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350D">
        <w:rPr>
          <w:rFonts w:ascii="Times New Roman" w:hAnsi="Times New Roman" w:cs="Times New Roman"/>
          <w:sz w:val="24"/>
          <w:szCs w:val="24"/>
        </w:rPr>
        <w:t>lembrar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eslavófilo satírico</w:t>
      </w:r>
      <w:r w:rsidR="00211C53">
        <w:rPr>
          <w:rFonts w:ascii="Times New Roman" w:hAnsi="Times New Roman" w:cs="Times New Roman"/>
          <w:sz w:val="24"/>
          <w:szCs w:val="24"/>
        </w:rPr>
        <w:t>,</w:t>
      </w:r>
      <w:r w:rsidR="007F3FFF">
        <w:rPr>
          <w:rFonts w:ascii="Times New Roman" w:hAnsi="Times New Roman" w:cs="Times New Roman"/>
          <w:sz w:val="24"/>
          <w:szCs w:val="24"/>
        </w:rPr>
        <w:t xml:space="preserve"> fascinante e espirituoso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Aperte-se contra mim, minha querida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aperte-se com força e não tenha medo... Eles não vão nos tocar com muita força.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>
        <w:rPr>
          <w:rFonts w:ascii="Times New Roman" w:hAnsi="Times New Roman" w:cs="Times New Roman"/>
          <w:sz w:val="24"/>
          <w:szCs w:val="24"/>
        </w:rPr>
        <w:t>como não?</w:t>
      </w:r>
      <w:r w:rsidR="00BF5E5C">
        <w:rPr>
          <w:rFonts w:ascii="Times New Roman" w:hAnsi="Times New Roman" w:cs="Times New Roman"/>
          <w:sz w:val="24"/>
          <w:szCs w:val="24"/>
          <w:lang w:val="ru-RU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Tássia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quase </w:t>
      </w:r>
      <w:r w:rsidR="00BF5E5C">
        <w:rPr>
          <w:rFonts w:ascii="Times New Roman" w:hAnsi="Times New Roman" w:cs="Times New Roman"/>
          <w:sz w:val="24"/>
          <w:szCs w:val="24"/>
        </w:rPr>
        <w:t>perdendo os sentidos.</w:t>
      </w:r>
      <w:r w:rsidR="00BF5E5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699" w:author="Daniela Mountian" w:date="2017-05-18T00:06:00Z">
        <w:r w:rsidR="00BF5E5C">
          <w:rPr>
            <w:rFonts w:ascii="Times New Roman" w:hAnsi="Times New Roman" w:cs="Times New Roman"/>
            <w:sz w:val="24"/>
            <w:szCs w:val="24"/>
          </w:rPr>
          <w:t>P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or que não</w:t>
      </w:r>
      <w:ins w:id="700" w:author="Daniela Mountian" w:date="2017-05-17T23:20:00Z">
        <w:r w:rsidR="00BF5E5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01" w:author="Daniela Mountian" w:date="2017-05-17T23:29:00Z">
        <w:r w:rsidR="00BF5E5C">
          <w:rPr>
            <w:rFonts w:ascii="Times New Roman" w:hAnsi="Times New Roman" w:cs="Times New Roman"/>
            <w:sz w:val="24"/>
            <w:szCs w:val="24"/>
          </w:rPr>
          <w:t>com muira for</w:t>
        </w:r>
      </w:ins>
      <w:ins w:id="702" w:author="Daniela Mountian" w:date="2017-05-18T00:06:00Z">
        <w:r w:rsidR="00BF5E5C">
          <w:rPr>
            <w:rFonts w:ascii="Times New Roman" w:hAnsi="Times New Roman" w:cs="Times New Roman"/>
            <w:sz w:val="24"/>
            <w:szCs w:val="24"/>
          </w:rPr>
          <w:t>ç</w:t>
        </w:r>
      </w:ins>
      <w:ins w:id="703" w:author="Daniela Mountian" w:date="2017-05-17T23:29:00Z">
        <w:r w:rsidR="00BF5E5C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estão com</w:t>
      </w:r>
      <w:r w:rsidR="00BF5E5C">
        <w:rPr>
          <w:rFonts w:ascii="Times New Roman" w:hAnsi="Times New Roman" w:cs="Times New Roman"/>
          <w:sz w:val="24"/>
          <w:szCs w:val="24"/>
        </w:rPr>
        <w:t xml:space="preserve"> tanto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ódio?</w:t>
      </w:r>
    </w:p>
    <w:p w:rsidR="0024094F" w:rsidRPr="00C5704C" w:rsidRDefault="007657B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Porque </w:t>
      </w:r>
      <w:r w:rsidR="00BF5E5C">
        <w:rPr>
          <w:rFonts w:ascii="Times New Roman" w:hAnsi="Times New Roman" w:cs="Times New Roman"/>
          <w:sz w:val="24"/>
          <w:szCs w:val="24"/>
        </w:rPr>
        <w:t xml:space="preserve">não terão tempo para isso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o Anticristo. </w:t>
      </w:r>
      <w:r w:rsidR="00BF5E5C" w:rsidRPr="00621342">
        <w:rPr>
          <w:rFonts w:ascii="Times New Roman" w:hAnsi="Times New Roman" w:cs="Times New Roman"/>
          <w:sz w:val="24"/>
          <w:szCs w:val="24"/>
        </w:rPr>
        <w:t>—</w:t>
      </w:r>
      <w:r w:rsidR="00BF5E5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Assim que </w:t>
      </w:r>
      <w:r w:rsidR="00BF5E5C">
        <w:rPr>
          <w:rFonts w:ascii="Times New Roman" w:hAnsi="Times New Roman" w:cs="Times New Roman"/>
          <w:sz w:val="24"/>
          <w:szCs w:val="24"/>
        </w:rPr>
        <w:t xml:space="preserve">nos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tocarem, ambos </w:t>
      </w:r>
      <w:r w:rsidR="00BF5E5C">
        <w:rPr>
          <w:rFonts w:ascii="Times New Roman" w:hAnsi="Times New Roman" w:cs="Times New Roman"/>
          <w:sz w:val="24"/>
          <w:szCs w:val="24"/>
        </w:rPr>
        <w:t>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morrer... 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Ainda que Tássia </w:t>
      </w:r>
      <w:r w:rsidR="00BF5E5C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estivesse </w:t>
      </w:r>
      <w:r w:rsidR="00BF5E5C">
        <w:rPr>
          <w:rFonts w:ascii="Times New Roman" w:hAnsi="Times New Roman" w:cs="Times New Roman"/>
          <w:sz w:val="24"/>
          <w:szCs w:val="24"/>
        </w:rPr>
        <w:t>trêmula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que ela viu </w:t>
      </w:r>
      <w:r w:rsidR="00BF5E5C">
        <w:rPr>
          <w:rFonts w:ascii="Times New Roman" w:hAnsi="Times New Roman" w:cs="Times New Roman"/>
          <w:sz w:val="24"/>
          <w:szCs w:val="24"/>
        </w:rPr>
        <w:t>à sua frente</w:t>
      </w:r>
      <w:r w:rsidRPr="00C5704C">
        <w:rPr>
          <w:rFonts w:ascii="Times New Roman" w:hAnsi="Times New Roman" w:cs="Times New Roman"/>
          <w:sz w:val="24"/>
          <w:szCs w:val="24"/>
        </w:rPr>
        <w:t>, perto d</w:t>
      </w:r>
      <w:r w:rsidR="00BF5E5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rosto, </w:t>
      </w:r>
      <w:r w:rsidR="00BF5E5C">
        <w:rPr>
          <w:rFonts w:ascii="Times New Roman" w:hAnsi="Times New Roman" w:cs="Times New Roman"/>
          <w:sz w:val="24"/>
          <w:szCs w:val="24"/>
        </w:rPr>
        <w:t>deixou-a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febril e </w:t>
      </w:r>
      <w:r w:rsidR="00BF5E5C">
        <w:rPr>
          <w:rFonts w:ascii="Times New Roman" w:hAnsi="Times New Roman" w:cs="Times New Roman"/>
          <w:sz w:val="24"/>
          <w:szCs w:val="24"/>
        </w:rPr>
        <w:t>fora de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Os </w:t>
      </w:r>
      <w:r w:rsidR="00BF5E5C">
        <w:rPr>
          <w:rFonts w:ascii="Times New Roman" w:hAnsi="Times New Roman" w:cs="Times New Roman"/>
          <w:sz w:val="24"/>
          <w:szCs w:val="24"/>
        </w:rPr>
        <w:t xml:space="preserve">olhos </w:t>
      </w:r>
      <w:r w:rsidR="00DF7EE5">
        <w:rPr>
          <w:rFonts w:ascii="Times New Roman" w:hAnsi="Times New Roman" w:cs="Times New Roman"/>
          <w:sz w:val="24"/>
          <w:szCs w:val="24"/>
        </w:rPr>
        <w:t xml:space="preserve">ardentes e </w:t>
      </w:r>
      <w:r w:rsidR="00BF5E5C">
        <w:rPr>
          <w:rFonts w:ascii="Times New Roman" w:hAnsi="Times New Roman" w:cs="Times New Roman"/>
          <w:sz w:val="24"/>
          <w:szCs w:val="24"/>
        </w:rPr>
        <w:t>fulminantes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5E5C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Áspide </w:t>
      </w:r>
      <w:r w:rsidR="00DF7EE5">
        <w:rPr>
          <w:rFonts w:ascii="Times New Roman" w:hAnsi="Times New Roman" w:cs="Times New Roman"/>
          <w:sz w:val="24"/>
          <w:szCs w:val="24"/>
        </w:rPr>
        <w:t>sobressaíram</w:t>
      </w:r>
      <w:ins w:id="704" w:author="Daniela Mountian" w:date="2017-05-18T09:39:00Z">
        <w:r w:rsidR="00DF7EE5">
          <w:rPr>
            <w:rFonts w:ascii="Times New Roman" w:hAnsi="Times New Roman" w:cs="Times New Roman"/>
            <w:sz w:val="24"/>
            <w:szCs w:val="24"/>
          </w:rPr>
          <w:t xml:space="preserve"> em </w:t>
        </w:r>
      </w:ins>
      <w:ins w:id="705" w:author="Daniela Mountian" w:date="2017-08-25T22:41:00Z">
        <w:r w:rsidR="006C76CB">
          <w:rPr>
            <w:rFonts w:ascii="Times New Roman" w:hAnsi="Times New Roman" w:cs="Times New Roman"/>
            <w:sz w:val="24"/>
            <w:szCs w:val="24"/>
          </w:rPr>
          <w:t>contraste</w:t>
        </w:r>
      </w:ins>
      <w:ins w:id="706" w:author="Daniela Mountian" w:date="2017-05-18T09:39:00Z">
        <w:r w:rsidR="00DF7EE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F7EE5">
        <w:rPr>
          <w:rFonts w:ascii="Times New Roman" w:hAnsi="Times New Roman" w:cs="Times New Roman"/>
          <w:sz w:val="24"/>
          <w:szCs w:val="24"/>
        </w:rPr>
        <w:t>aos</w:t>
      </w:r>
      <w:r w:rsidR="00BF5E5C">
        <w:rPr>
          <w:rFonts w:ascii="Times New Roman" w:hAnsi="Times New Roman" w:cs="Times New Roman"/>
          <w:sz w:val="24"/>
          <w:szCs w:val="24"/>
        </w:rPr>
        <w:t xml:space="preserve"> traços judeus, </w:t>
      </w:r>
      <w:r w:rsidR="00292DD5">
        <w:rPr>
          <w:rFonts w:ascii="Times New Roman" w:hAnsi="Times New Roman" w:cs="Times New Roman"/>
          <w:sz w:val="24"/>
          <w:szCs w:val="24"/>
        </w:rPr>
        <w:t>suaves</w:t>
      </w:r>
      <w:r w:rsidR="00292DD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dóceis d</w:t>
      </w:r>
      <w:r w:rsidR="00BF5E5C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amado, </w:t>
      </w:r>
      <w:r w:rsidR="00BF5E5C">
        <w:rPr>
          <w:rFonts w:ascii="Times New Roman" w:hAnsi="Times New Roman" w:cs="Times New Roman"/>
          <w:sz w:val="24"/>
          <w:szCs w:val="24"/>
        </w:rPr>
        <w:t>inflamando-se</w:t>
      </w:r>
      <w:r w:rsidR="009D4C3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o ódio do Inferno, com </w:t>
      </w:r>
      <w:r w:rsidR="00BF5E5C">
        <w:rPr>
          <w:rFonts w:ascii="Times New Roman" w:hAnsi="Times New Roman" w:cs="Times New Roman"/>
          <w:sz w:val="24"/>
          <w:szCs w:val="24"/>
        </w:rPr>
        <w:t>o Flagelo Universal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Deus... Tássia gelou e sentiu medo, </w:t>
      </w:r>
      <w:r w:rsidR="00BF5E5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não p</w:t>
      </w:r>
      <w:r w:rsidR="00BF5E5C">
        <w:rPr>
          <w:rFonts w:ascii="Times New Roman" w:hAnsi="Times New Roman" w:cs="Times New Roman"/>
          <w:sz w:val="24"/>
          <w:szCs w:val="24"/>
        </w:rPr>
        <w:t>elo homem que amava</w:t>
      </w:r>
      <w:r w:rsidRPr="00C5704C">
        <w:rPr>
          <w:rFonts w:ascii="Times New Roman" w:hAnsi="Times New Roman" w:cs="Times New Roman"/>
          <w:sz w:val="24"/>
          <w:szCs w:val="24"/>
        </w:rPr>
        <w:t>, que parecia ter sumido, mas p</w:t>
      </w:r>
      <w:r w:rsidR="00BF5E5C">
        <w:rPr>
          <w:rFonts w:ascii="Times New Roman" w:hAnsi="Times New Roman" w:cs="Times New Roman"/>
          <w:sz w:val="24"/>
          <w:szCs w:val="24"/>
        </w:rPr>
        <w:t>or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pai.</w:t>
      </w:r>
    </w:p>
    <w:p w:rsidR="0024094F" w:rsidRPr="00C5704C" w:rsidRDefault="00292DD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C76CB">
        <w:rPr>
          <w:rFonts w:ascii="Times New Roman" w:hAnsi="Times New Roman" w:cs="Times New Roman"/>
          <w:sz w:val="24"/>
          <w:szCs w:val="24"/>
        </w:rPr>
        <w:t>—</w:t>
      </w:r>
      <w:r w:rsidR="0024094F" w:rsidRPr="006C76CB">
        <w:rPr>
          <w:rFonts w:ascii="Times New Roman" w:hAnsi="Times New Roman" w:cs="Times New Roman"/>
          <w:sz w:val="24"/>
          <w:szCs w:val="24"/>
        </w:rPr>
        <w:t xml:space="preserve"> Não toque </w:t>
      </w:r>
      <w:r w:rsidR="00DF7EE5" w:rsidRPr="006C76CB">
        <w:rPr>
          <w:rFonts w:ascii="Times New Roman" w:hAnsi="Times New Roman" w:cs="Times New Roman"/>
          <w:sz w:val="24"/>
          <w:szCs w:val="24"/>
        </w:rPr>
        <w:t>em</w:t>
      </w:r>
      <w:r w:rsidR="0024094F" w:rsidRPr="006C76C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6C76CB">
        <w:rPr>
          <w:rFonts w:ascii="Times New Roman" w:hAnsi="Times New Roman" w:cs="Times New Roman"/>
          <w:i/>
          <w:sz w:val="24"/>
          <w:szCs w:val="24"/>
        </w:rPr>
        <w:t>t</w:t>
      </w:r>
      <w:r w:rsidR="00DF7EE5" w:rsidRPr="006C76CB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6C76CB">
        <w:rPr>
          <w:rFonts w:ascii="Times New Roman" w:hAnsi="Times New Roman" w:cs="Times New Roman"/>
          <w:i/>
          <w:sz w:val="24"/>
          <w:szCs w:val="24"/>
        </w:rPr>
        <w:t>t</w:t>
      </w:r>
      <w:r w:rsidR="00DF7EE5" w:rsidRPr="006C76CB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DF7EE5">
        <w:rPr>
          <w:rFonts w:ascii="Times New Roman" w:hAnsi="Times New Roman" w:cs="Times New Roman"/>
          <w:sz w:val="24"/>
          <w:szCs w:val="24"/>
        </w:rPr>
        <w:t xml:space="preserve"> </w:t>
      </w:r>
      <w:r w:rsidRPr="00DF7EE5">
        <w:rPr>
          <w:rFonts w:ascii="Times New Roman" w:hAnsi="Times New Roman" w:cs="Times New Roman"/>
          <w:sz w:val="24"/>
          <w:szCs w:val="24"/>
        </w:rPr>
        <w:t>—</w:t>
      </w:r>
      <w:r w:rsidR="0024094F" w:rsidRPr="00DF7EE5">
        <w:rPr>
          <w:rFonts w:ascii="Times New Roman" w:hAnsi="Times New Roman" w:cs="Times New Roman"/>
          <w:sz w:val="24"/>
          <w:szCs w:val="24"/>
        </w:rPr>
        <w:t xml:space="preserve"> </w:t>
      </w:r>
      <w:r w:rsidR="003D03D2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DF7EE5">
        <w:rPr>
          <w:rFonts w:ascii="Times New Roman" w:hAnsi="Times New Roman" w:cs="Times New Roman"/>
          <w:sz w:val="24"/>
          <w:szCs w:val="24"/>
        </w:rPr>
        <w:t xml:space="preserve">suplicava, sem saber a quem </w:t>
      </w:r>
      <w:r w:rsidR="00DF7EE5">
        <w:rPr>
          <w:rFonts w:ascii="Times New Roman" w:hAnsi="Times New Roman" w:cs="Times New Roman"/>
          <w:sz w:val="24"/>
          <w:szCs w:val="24"/>
        </w:rPr>
        <w:t xml:space="preserve">se dirigir </w:t>
      </w:r>
      <w:r w:rsidRPr="00DF7EE5">
        <w:rPr>
          <w:rFonts w:ascii="Times New Roman" w:hAnsi="Times New Roman" w:cs="Times New Roman"/>
          <w:sz w:val="24"/>
          <w:szCs w:val="24"/>
        </w:rPr>
        <w:t>—</w:t>
      </w:r>
      <w:r w:rsidR="0024094F" w:rsidRPr="00DF7EE5">
        <w:rPr>
          <w:rFonts w:ascii="Times New Roman" w:hAnsi="Times New Roman" w:cs="Times New Roman"/>
          <w:sz w:val="24"/>
          <w:szCs w:val="24"/>
        </w:rPr>
        <w:t xml:space="preserve">, não toque </w:t>
      </w:r>
      <w:r w:rsidR="00DF7EE5">
        <w:rPr>
          <w:rFonts w:ascii="Times New Roman" w:hAnsi="Times New Roman" w:cs="Times New Roman"/>
          <w:sz w:val="24"/>
          <w:szCs w:val="24"/>
        </w:rPr>
        <w:t>em</w:t>
      </w:r>
      <w:r w:rsidR="0024094F" w:rsidRPr="00DF7EE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DF7EE5">
        <w:rPr>
          <w:rFonts w:ascii="Times New Roman" w:hAnsi="Times New Roman" w:cs="Times New Roman"/>
          <w:i/>
          <w:sz w:val="24"/>
          <w:szCs w:val="24"/>
        </w:rPr>
        <w:t>t</w:t>
      </w:r>
      <w:r w:rsidR="00DF7EE5" w:rsidRPr="00DF7EE5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DF7EE5">
        <w:rPr>
          <w:rFonts w:ascii="Times New Roman" w:hAnsi="Times New Roman" w:cs="Times New Roman"/>
          <w:i/>
          <w:sz w:val="24"/>
          <w:szCs w:val="24"/>
        </w:rPr>
        <w:t>t</w:t>
      </w:r>
      <w:r w:rsidR="00DF7EE5" w:rsidRPr="00DF7EE5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DF7EE5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3D03D2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7EE5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ena </w:t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então </w:t>
      </w:r>
      <w:r w:rsidR="00DF7EE5">
        <w:rPr>
          <w:rFonts w:ascii="Times New Roman" w:hAnsi="Times New Roman" w:cs="Times New Roman"/>
          <w:sz w:val="24"/>
          <w:szCs w:val="24"/>
        </w:rPr>
        <w:t>serei obrigado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poupar o </w:t>
      </w:r>
      <w:r w:rsidR="003D03D2">
        <w:rPr>
          <w:rFonts w:ascii="Times New Roman" w:hAnsi="Times New Roman" w:cs="Times New Roman"/>
          <w:sz w:val="24"/>
          <w:szCs w:val="24"/>
        </w:rPr>
        <w:t>outro</w:t>
      </w:r>
      <w:r w:rsidR="003D03D2" w:rsidRPr="003D03D2">
        <w:rPr>
          <w:rFonts w:ascii="Times New Roman" w:hAnsi="Times New Roman" w:cs="Times New Roman"/>
          <w:sz w:val="24"/>
          <w:szCs w:val="24"/>
        </w:rPr>
        <w:t xml:space="preserve"> </w:t>
      </w:r>
      <w:r w:rsidR="003D03D2" w:rsidRPr="00C5704C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Pois </w:t>
      </w:r>
      <w:r w:rsidR="003D03D2">
        <w:rPr>
          <w:rFonts w:ascii="Times New Roman" w:hAnsi="Times New Roman" w:cs="Times New Roman"/>
          <w:sz w:val="24"/>
          <w:szCs w:val="24"/>
        </w:rPr>
        <w:t>eles tramaram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03D2">
        <w:rPr>
          <w:rFonts w:ascii="Times New Roman" w:hAnsi="Times New Roman" w:cs="Times New Roman"/>
          <w:sz w:val="24"/>
          <w:szCs w:val="24"/>
        </w:rPr>
        <w:t>juntos,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neste momento, não pode</w:t>
      </w:r>
      <w:r w:rsidR="003D03D2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03D2">
        <w:rPr>
          <w:rFonts w:ascii="Times New Roman" w:hAnsi="Times New Roman" w:cs="Times New Roman"/>
          <w:sz w:val="24"/>
          <w:szCs w:val="24"/>
        </w:rPr>
        <w:t>ser castigados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separado</w:t>
      </w:r>
      <w:r w:rsidR="003D03D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3D03D2">
        <w:rPr>
          <w:rFonts w:ascii="Times New Roman" w:hAnsi="Times New Roman" w:cs="Times New Roman"/>
          <w:sz w:val="24"/>
          <w:szCs w:val="24"/>
        </w:rPr>
        <w:t xml:space="preserve"> Mas depois cada um terá seu próprio suplício...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Kopóssov e Pávlov </w:t>
      </w:r>
      <w:r w:rsidR="00292DD5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consegui</w:t>
      </w:r>
      <w:r w:rsidR="003D03D2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parar, </w:t>
      </w:r>
      <w:r w:rsidR="00F46499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ins w:id="707" w:author="Daniela Mountian" w:date="2017-08-25T22:45:00Z">
        <w:r w:rsidR="006C76CB">
          <w:rPr>
            <w:rFonts w:ascii="Times New Roman" w:hAnsi="Times New Roman" w:cs="Times New Roman"/>
            <w:sz w:val="24"/>
            <w:szCs w:val="24"/>
          </w:rPr>
          <w:t>quando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708" w:author="Daniela Mountian" w:date="2017-08-25T22:45:00Z">
        <w:r w:rsidR="006C76CB">
          <w:rPr>
            <w:rFonts w:ascii="Times New Roman" w:hAnsi="Times New Roman" w:cs="Times New Roman"/>
            <w:sz w:val="24"/>
            <w:szCs w:val="24"/>
          </w:rPr>
          <w:t>se</w:t>
        </w:r>
      </w:ins>
      <w:ins w:id="709" w:author="Daniela Mountian" w:date="2017-05-18T10:20:00Z">
        <w:r w:rsidR="00F46499">
          <w:rPr>
            <w:rFonts w:ascii="Times New Roman" w:hAnsi="Times New Roman" w:cs="Times New Roman"/>
            <w:sz w:val="24"/>
            <w:szCs w:val="24"/>
          </w:rPr>
          <w:t xml:space="preserve"> desce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6499">
        <w:rPr>
          <w:rFonts w:ascii="Times New Roman" w:hAnsi="Times New Roman" w:cs="Times New Roman"/>
          <w:sz w:val="24"/>
          <w:szCs w:val="24"/>
        </w:rPr>
        <w:t>a toda a velocidade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uma montanha </w:t>
      </w:r>
      <w:ins w:id="710" w:author="Daniela Mountian" w:date="2017-08-25T22:45:00Z">
        <w:r w:rsidR="006C76CB">
          <w:rPr>
            <w:rFonts w:ascii="Times New Roman" w:hAnsi="Times New Roman" w:cs="Times New Roman"/>
            <w:sz w:val="24"/>
            <w:szCs w:val="24"/>
          </w:rPr>
          <w:t>íngreme</w:t>
        </w:r>
      </w:ins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F4649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D54733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711" w:author="Daniela Mountian" w:date="2017-08-25T22:48:00Z">
        <w:r w:rsidR="00CB1FC3">
          <w:rPr>
            <w:rFonts w:ascii="Times New Roman" w:hAnsi="Times New Roman" w:cs="Times New Roman"/>
            <w:sz w:val="24"/>
            <w:szCs w:val="24"/>
          </w:rPr>
          <w:t>puxados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por um vento </w:t>
      </w:r>
      <w:r w:rsidR="00A30640">
        <w:rPr>
          <w:rFonts w:ascii="Times New Roman" w:hAnsi="Times New Roman" w:cs="Times New Roman"/>
          <w:sz w:val="24"/>
          <w:szCs w:val="24"/>
        </w:rPr>
        <w:t>misterioso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B678A">
        <w:rPr>
          <w:rFonts w:ascii="Times New Roman" w:hAnsi="Times New Roman" w:cs="Times New Roman"/>
          <w:sz w:val="24"/>
          <w:szCs w:val="24"/>
        </w:rPr>
        <w:t xml:space="preserve">passaram correndo </w:t>
      </w:r>
      <w:r w:rsidR="00F46499">
        <w:rPr>
          <w:rFonts w:ascii="Times New Roman" w:hAnsi="Times New Roman" w:cs="Times New Roman"/>
          <w:sz w:val="24"/>
          <w:szCs w:val="24"/>
        </w:rPr>
        <w:t>pelos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amantes abraçados... E</w:t>
      </w:r>
      <w:r w:rsidR="00F46499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foram levados</w:t>
      </w:r>
      <w:del w:id="712" w:author="Daniela Mountian" w:date="2017-05-18T10:35:00Z">
        <w:r w:rsidRPr="00C5704C" w:rsidDel="00F4649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F46499">
        <w:rPr>
          <w:rFonts w:ascii="Times New Roman" w:hAnsi="Times New Roman" w:cs="Times New Roman"/>
          <w:sz w:val="24"/>
          <w:szCs w:val="24"/>
        </w:rPr>
        <w:t>entre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arbustos </w:t>
      </w:r>
      <w:r w:rsidR="00F46499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barranco, arrastados pelas encostas </w:t>
      </w:r>
      <w:r w:rsidR="00F46499">
        <w:rPr>
          <w:rFonts w:ascii="Times New Roman" w:hAnsi="Times New Roman" w:cs="Times New Roman"/>
          <w:sz w:val="24"/>
          <w:szCs w:val="24"/>
        </w:rPr>
        <w:t>lamacentas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escorregadias </w:t>
      </w:r>
      <w:ins w:id="713" w:author="Daniela Mountian" w:date="2017-08-25T22:48:00Z">
        <w:r w:rsidR="00CB1FC3">
          <w:rPr>
            <w:rFonts w:ascii="Times New Roman" w:hAnsi="Times New Roman" w:cs="Times New Roman"/>
            <w:sz w:val="24"/>
            <w:szCs w:val="24"/>
          </w:rPr>
          <w:t>devido à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chuva, e jogados </w:t>
      </w:r>
      <w:r w:rsidR="00F46499">
        <w:rPr>
          <w:rFonts w:ascii="Times New Roman" w:hAnsi="Times New Roman" w:cs="Times New Roman"/>
          <w:sz w:val="24"/>
          <w:szCs w:val="24"/>
        </w:rPr>
        <w:t>no riacho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F46499">
        <w:rPr>
          <w:rFonts w:ascii="Times New Roman" w:hAnsi="Times New Roman" w:cs="Times New Roman"/>
          <w:sz w:val="24"/>
          <w:szCs w:val="24"/>
        </w:rPr>
        <w:t>sussurrava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pacificamente entre as pedras... </w:t>
      </w:r>
      <w:r w:rsidR="00F46499">
        <w:rPr>
          <w:rFonts w:ascii="Times New Roman" w:hAnsi="Times New Roman" w:cs="Times New Roman"/>
          <w:sz w:val="24"/>
          <w:szCs w:val="24"/>
        </w:rPr>
        <w:t>Nessa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corrida involuntária, Kopóssov e Pávlov perderam a </w:t>
      </w:r>
      <w:r w:rsidR="00F46499">
        <w:rPr>
          <w:rFonts w:ascii="Times New Roman" w:hAnsi="Times New Roman" w:cs="Times New Roman"/>
          <w:sz w:val="24"/>
          <w:szCs w:val="24"/>
        </w:rPr>
        <w:t>capacidade</w:t>
      </w:r>
      <w:r w:rsidR="00F4649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F46499">
        <w:rPr>
          <w:rFonts w:ascii="Times New Roman" w:hAnsi="Times New Roman" w:cs="Times New Roman"/>
          <w:sz w:val="24"/>
          <w:szCs w:val="24"/>
        </w:rPr>
        <w:t>controlar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corpo</w:t>
      </w:r>
      <w:ins w:id="714" w:author="Daniela Mountian" w:date="2017-05-18T10:45:00Z">
        <w:r w:rsidR="00F4649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715" w:author="Daniela Mountian" w:date="2017-05-18T10:46:00Z">
        <w:r w:rsidR="00F46499">
          <w:rPr>
            <w:rFonts w:ascii="Times New Roman" w:hAnsi="Times New Roman" w:cs="Times New Roman"/>
            <w:sz w:val="24"/>
            <w:szCs w:val="24"/>
          </w:rPr>
          <w:t>seus braços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ins w:id="716" w:author="Daniela Mountian" w:date="2017-08-25T22:49:00Z">
        <w:r w:rsidR="00CB1FC3">
          <w:rPr>
            <w:rFonts w:ascii="Times New Roman" w:hAnsi="Times New Roman" w:cs="Times New Roman"/>
            <w:sz w:val="24"/>
            <w:szCs w:val="24"/>
          </w:rPr>
          <w:t xml:space="preserve">suas </w:t>
        </w:r>
      </w:ins>
      <w:r w:rsidRPr="00C5704C">
        <w:rPr>
          <w:rFonts w:ascii="Times New Roman" w:hAnsi="Times New Roman" w:cs="Times New Roman"/>
          <w:sz w:val="24"/>
          <w:szCs w:val="24"/>
        </w:rPr>
        <w:t>pernas.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="00F4649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Eh! </w:t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="00292DD5">
        <w:rPr>
          <w:rFonts w:ascii="Times New Roman" w:hAnsi="Times New Roman" w:cs="Times New Roman"/>
          <w:sz w:val="24"/>
          <w:szCs w:val="24"/>
        </w:rPr>
        <w:t xml:space="preserve"> </w:t>
      </w:r>
      <w:r w:rsidR="00354C54">
        <w:rPr>
          <w:rFonts w:ascii="Times New Roman" w:hAnsi="Times New Roman" w:cs="Times New Roman"/>
          <w:sz w:val="24"/>
          <w:szCs w:val="24"/>
        </w:rPr>
        <w:t xml:space="preserve">involuntariamente,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Kopóssov bateu </w:t>
      </w:r>
      <w:r w:rsidR="00354C54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machado de carpinteiro numa grande pedra </w:t>
      </w:r>
      <w:r w:rsidR="00354C54">
        <w:rPr>
          <w:rFonts w:ascii="Times New Roman" w:hAnsi="Times New Roman" w:cs="Times New Roman"/>
          <w:sz w:val="24"/>
          <w:szCs w:val="24"/>
        </w:rPr>
        <w:t>úmida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54C54">
        <w:rPr>
          <w:rFonts w:ascii="Times New Roman" w:hAnsi="Times New Roman" w:cs="Times New Roman"/>
          <w:sz w:val="24"/>
          <w:szCs w:val="24"/>
        </w:rPr>
        <w:t>Era um bom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machado, mas o cabo trincou.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E Pávlov</w:t>
      </w:r>
      <w:r w:rsidR="00354C54">
        <w:rPr>
          <w:rFonts w:ascii="Times New Roman" w:hAnsi="Times New Roman" w:cs="Times New Roman"/>
          <w:sz w:val="24"/>
          <w:szCs w:val="24"/>
        </w:rPr>
        <w:t>, bêbado,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sentiu as pedras do </w:t>
      </w:r>
      <w:r w:rsidR="00354C54">
        <w:rPr>
          <w:rFonts w:ascii="Times New Roman" w:hAnsi="Times New Roman" w:cs="Times New Roman"/>
          <w:sz w:val="24"/>
          <w:szCs w:val="24"/>
        </w:rPr>
        <w:t>riacho nos próprios ossos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Eh... </w:t>
      </w:r>
      <w:r w:rsidR="00354C54">
        <w:rPr>
          <w:rFonts w:ascii="Times New Roman" w:hAnsi="Times New Roman" w:cs="Times New Roman"/>
          <w:sz w:val="24"/>
          <w:szCs w:val="24"/>
        </w:rPr>
        <w:t>Ui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ins w:id="717" w:author="Daniela Mountian" w:date="2017-08-27T09:02:00Z">
        <w:r w:rsidR="00352D79">
          <w:rPr>
            <w:rFonts w:ascii="Times New Roman" w:hAnsi="Times New Roman" w:cs="Times New Roman"/>
            <w:sz w:val="24"/>
            <w:szCs w:val="24"/>
          </w:rPr>
          <w:t>Filho da mãe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354C54">
        <w:rPr>
          <w:rFonts w:ascii="Times New Roman" w:hAnsi="Times New Roman" w:cs="Times New Roman"/>
          <w:sz w:val="24"/>
          <w:szCs w:val="24"/>
        </w:rPr>
        <w:t>A g</w:t>
      </w:r>
      <w:r w:rsidRPr="00C5704C">
        <w:rPr>
          <w:rFonts w:ascii="Times New Roman" w:hAnsi="Times New Roman" w:cs="Times New Roman"/>
          <w:sz w:val="24"/>
          <w:szCs w:val="24"/>
        </w:rPr>
        <w:t xml:space="preserve">rama </w:t>
      </w:r>
      <w:r w:rsidR="00354C54">
        <w:rPr>
          <w:rFonts w:ascii="Times New Roman" w:hAnsi="Times New Roman" w:cs="Times New Roman"/>
          <w:sz w:val="24"/>
          <w:szCs w:val="24"/>
        </w:rPr>
        <w:t xml:space="preserve">está </w:t>
      </w:r>
      <w:r w:rsidRPr="00C5704C">
        <w:rPr>
          <w:rFonts w:ascii="Times New Roman" w:hAnsi="Times New Roman" w:cs="Times New Roman"/>
          <w:sz w:val="24"/>
          <w:szCs w:val="24"/>
        </w:rPr>
        <w:t>escorregadia... O judeu levou vantagem com a chuva da manhã.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354C54">
        <w:rPr>
          <w:rFonts w:ascii="Times New Roman" w:hAnsi="Times New Roman" w:cs="Times New Roman"/>
          <w:sz w:val="24"/>
          <w:szCs w:val="24"/>
        </w:rPr>
        <w:t>Logo</w:t>
      </w:r>
      <w:r w:rsidR="00354C5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Kopóssov e Pávlov desapareceram no barranco, os traços do Anticristo se apagaram, </w:t>
      </w:r>
      <w:r w:rsidR="00354C54">
        <w:rPr>
          <w:rFonts w:ascii="Times New Roman" w:hAnsi="Times New Roman" w:cs="Times New Roman"/>
          <w:sz w:val="24"/>
          <w:szCs w:val="24"/>
        </w:rPr>
        <w:t xml:space="preserve">instantaneamente, </w:t>
      </w:r>
      <w:r w:rsidRPr="00C5704C">
        <w:rPr>
          <w:rFonts w:ascii="Times New Roman" w:hAnsi="Times New Roman" w:cs="Times New Roman"/>
          <w:sz w:val="24"/>
          <w:szCs w:val="24"/>
        </w:rPr>
        <w:t>e diante de Tássia</w:t>
      </w:r>
      <w:r w:rsidR="00354C54">
        <w:rPr>
          <w:rFonts w:ascii="Times New Roman" w:hAnsi="Times New Roman" w:cs="Times New Roman"/>
          <w:sz w:val="24"/>
          <w:szCs w:val="24"/>
        </w:rPr>
        <w:t xml:space="preserve"> surgiu seu amado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="00292DD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Eu vou </w:t>
      </w:r>
      <w:r w:rsidR="00354C54">
        <w:rPr>
          <w:rFonts w:ascii="Times New Roman" w:hAnsi="Times New Roman" w:cs="Times New Roman"/>
          <w:sz w:val="24"/>
          <w:szCs w:val="24"/>
        </w:rPr>
        <w:t xml:space="preserve">para casa </w:t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Tássia </w:t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você também vá embora... </w:t>
      </w:r>
      <w:r w:rsidR="00354C54">
        <w:rPr>
          <w:rFonts w:ascii="Times New Roman" w:hAnsi="Times New Roman" w:cs="Times New Roman"/>
          <w:sz w:val="24"/>
          <w:szCs w:val="24"/>
        </w:rPr>
        <w:t>Avisarei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e onde vamos nos encontrar, porque aqui não </w:t>
      </w:r>
      <w:r w:rsidR="00354C54">
        <w:rPr>
          <w:rFonts w:ascii="Times New Roman" w:hAnsi="Times New Roman" w:cs="Times New Roman"/>
          <w:sz w:val="24"/>
          <w:szCs w:val="24"/>
        </w:rPr>
        <w:t>será mais possível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292DD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tema por mim, até </w:t>
      </w:r>
      <w:r w:rsidR="00354C54">
        <w:rPr>
          <w:rFonts w:ascii="Times New Roman" w:hAnsi="Times New Roman" w:cs="Times New Roman"/>
          <w:sz w:val="24"/>
          <w:szCs w:val="24"/>
        </w:rPr>
        <w:t>logo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="00292DD5">
        <w:rPr>
          <w:rFonts w:ascii="Times New Roman" w:hAnsi="Times New Roman" w:cs="Times New Roman"/>
          <w:sz w:val="24"/>
          <w:szCs w:val="24"/>
        </w:rPr>
        <w:t xml:space="preserve"> </w:t>
      </w:r>
      <w:r w:rsidR="00354C5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4C54">
        <w:rPr>
          <w:rFonts w:ascii="Times New Roman" w:hAnsi="Times New Roman" w:cs="Times New Roman"/>
          <w:sz w:val="24"/>
          <w:szCs w:val="24"/>
        </w:rPr>
        <w:t xml:space="preserve">eles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beijaram pela primeira vez, pois, a partir </w:t>
      </w:r>
      <w:r w:rsidR="00292DD5" w:rsidRPr="00C5704C">
        <w:rPr>
          <w:rFonts w:ascii="Times New Roman" w:hAnsi="Times New Roman" w:cs="Times New Roman"/>
          <w:sz w:val="24"/>
          <w:szCs w:val="24"/>
        </w:rPr>
        <w:t>des</w:t>
      </w:r>
      <w:r w:rsidR="00292DD5">
        <w:rPr>
          <w:rFonts w:ascii="Times New Roman" w:hAnsi="Times New Roman" w:cs="Times New Roman"/>
          <w:sz w:val="24"/>
          <w:szCs w:val="24"/>
        </w:rPr>
        <w:t>s</w:t>
      </w:r>
      <w:r w:rsidR="00292DD5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dia</w:t>
      </w:r>
      <w:r w:rsidR="00354C5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</w:t>
      </w:r>
      <w:r w:rsidR="00354C54">
        <w:rPr>
          <w:rFonts w:ascii="Times New Roman" w:hAnsi="Times New Roman" w:cs="Times New Roman"/>
          <w:sz w:val="24"/>
          <w:szCs w:val="24"/>
        </w:rPr>
        <w:t xml:space="preserve">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718" w:author="Daniela Mountian" w:date="2017-08-25T22:55:00Z">
        <w:r w:rsidRPr="00C5704C" w:rsidDel="00CB1FC3">
          <w:rPr>
            <w:rFonts w:ascii="Times New Roman" w:hAnsi="Times New Roman" w:cs="Times New Roman"/>
            <w:sz w:val="24"/>
            <w:szCs w:val="24"/>
          </w:rPr>
          <w:delText>mais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0640">
        <w:rPr>
          <w:rFonts w:ascii="Times New Roman" w:hAnsi="Times New Roman" w:cs="Times New Roman"/>
          <w:sz w:val="24"/>
          <w:szCs w:val="24"/>
        </w:rPr>
        <w:t>sublime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</w:t>
      </w:r>
      <w:r w:rsidR="00A30640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amor, </w:t>
      </w:r>
      <w:r w:rsidR="00A30640">
        <w:rPr>
          <w:rFonts w:ascii="Times New Roman" w:hAnsi="Times New Roman" w:cs="Times New Roman"/>
          <w:sz w:val="24"/>
          <w:szCs w:val="24"/>
        </w:rPr>
        <w:t xml:space="preserve">que era </w:t>
      </w:r>
      <w:ins w:id="719" w:author="Daniela Mountian" w:date="2017-08-25T22:54:00Z">
        <w:r w:rsidR="00CB1FC3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C5704C">
        <w:rPr>
          <w:rFonts w:ascii="Times New Roman" w:hAnsi="Times New Roman" w:cs="Times New Roman"/>
          <w:sz w:val="24"/>
          <w:szCs w:val="24"/>
        </w:rPr>
        <w:t>o terceiro</w:t>
      </w:r>
      <w:r w:rsidR="001B256F">
        <w:rPr>
          <w:rFonts w:ascii="Times New Roman" w:hAnsi="Times New Roman" w:cs="Times New Roman"/>
          <w:sz w:val="24"/>
          <w:szCs w:val="24"/>
        </w:rPr>
        <w:t xml:space="preserve"> tipo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ficou para trás, e </w:t>
      </w:r>
      <w:r w:rsidR="00292DD5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amor deles tornou-se humano, com beijos e </w:t>
      </w:r>
      <w:r w:rsidR="00354C54">
        <w:rPr>
          <w:rFonts w:ascii="Times New Roman" w:hAnsi="Times New Roman" w:cs="Times New Roman"/>
          <w:sz w:val="24"/>
          <w:szCs w:val="24"/>
        </w:rPr>
        <w:t>desejo de variedade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1B256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Tássia </w:t>
      </w:r>
      <w:r>
        <w:rPr>
          <w:rFonts w:ascii="Times New Roman" w:hAnsi="Times New Roman" w:cs="Times New Roman"/>
          <w:sz w:val="24"/>
          <w:szCs w:val="24"/>
        </w:rPr>
        <w:t>voltou 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casa,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mãe a viu e se alarmou.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Mamãe</w:t>
      </w:r>
      <w:ins w:id="720" w:author="Daniela Mountian" w:date="2017-08-25T22:58:00Z">
        <w:r w:rsidR="008B7EED">
          <w:rPr>
            <w:rFonts w:ascii="Times New Roman" w:hAnsi="Times New Roman" w:cs="Times New Roman"/>
            <w:sz w:val="24"/>
            <w:szCs w:val="24"/>
          </w:rPr>
          <w:t xml:space="preserve">, eu </w:t>
        </w:r>
      </w:ins>
      <w:ins w:id="721" w:author="Daniela Mountian" w:date="2017-08-25T22:59:00Z">
        <w:r w:rsidR="008B7EED">
          <w:rPr>
            <w:rFonts w:ascii="Times New Roman" w:hAnsi="Times New Roman" w:cs="Times New Roman"/>
            <w:sz w:val="24"/>
            <w:szCs w:val="24"/>
          </w:rPr>
          <w:t>me apaixonei...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2DD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Tássia e </w:t>
      </w:r>
      <w:ins w:id="722" w:author="Daniela Mountian" w:date="2017-05-18T11:40:00Z">
        <w:r w:rsidR="001B256F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abraçou, </w:t>
      </w:r>
      <w:ins w:id="723" w:author="Daniela Mountian" w:date="2017-08-25T22:58:00Z">
        <w:r w:rsidR="008B7EED">
          <w:rPr>
            <w:rFonts w:ascii="Times New Roman" w:hAnsi="Times New Roman" w:cs="Times New Roman"/>
            <w:sz w:val="24"/>
            <w:szCs w:val="24"/>
          </w:rPr>
          <w:t>pressionando</w:t>
        </w:r>
        <w:r w:rsidR="008B7EE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del w:id="724" w:author="Daniela Mountian" w:date="2017-08-25T22:58:00Z">
        <w:r w:rsidRPr="00C5704C" w:rsidDel="008B7EED">
          <w:rPr>
            <w:rFonts w:ascii="Times New Roman" w:hAnsi="Times New Roman" w:cs="Times New Roman"/>
            <w:sz w:val="24"/>
            <w:szCs w:val="24"/>
          </w:rPr>
          <w:delText xml:space="preserve">bochecha </w:delText>
        </w:r>
      </w:del>
      <w:ins w:id="725" w:author="Daniela Mountian" w:date="2017-08-25T22:58:00Z">
        <w:r w:rsidR="008B7EED">
          <w:rPr>
            <w:rFonts w:ascii="Times New Roman" w:hAnsi="Times New Roman" w:cs="Times New Roman"/>
            <w:sz w:val="24"/>
            <w:szCs w:val="24"/>
          </w:rPr>
          <w:t>face</w:t>
        </w:r>
        <w:r w:rsidR="008B7EE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contra a dela, de modo que as </w:t>
      </w:r>
      <w:r w:rsidR="00A30640">
        <w:rPr>
          <w:rFonts w:ascii="Times New Roman" w:hAnsi="Times New Roman" w:cs="Times New Roman"/>
          <w:sz w:val="24"/>
          <w:szCs w:val="24"/>
        </w:rPr>
        <w:t xml:space="preserve">duas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tranças douradas </w:t>
      </w:r>
      <w:r w:rsidR="00A30640">
        <w:rPr>
          <w:rFonts w:ascii="Times New Roman" w:hAnsi="Times New Roman" w:cs="Times New Roman"/>
          <w:sz w:val="24"/>
          <w:szCs w:val="24"/>
        </w:rPr>
        <w:t xml:space="preserve">e volumosas, </w:t>
      </w:r>
      <w:r w:rsidRPr="00C5704C">
        <w:rPr>
          <w:rFonts w:ascii="Times New Roman" w:hAnsi="Times New Roman" w:cs="Times New Roman"/>
          <w:sz w:val="24"/>
          <w:szCs w:val="24"/>
        </w:rPr>
        <w:t>da mãe e da filha</w:t>
      </w:r>
      <w:ins w:id="726" w:author="Daniela Mountian" w:date="2017-05-18T11:54:00Z">
        <w:r w:rsidR="00A3064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2DD5">
        <w:rPr>
          <w:rFonts w:ascii="Times New Roman" w:hAnsi="Times New Roman" w:cs="Times New Roman"/>
          <w:sz w:val="24"/>
          <w:szCs w:val="24"/>
        </w:rPr>
        <w:t>se uniram</w:t>
      </w:r>
      <w:ins w:id="727" w:author="Daniela Mountian" w:date="2017-08-25T22:59:00Z">
        <w:r w:rsidR="008B7EED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728" w:author="Daniela Mountian" w:date="2017-08-25T22:59:00Z">
        <w:r w:rsidR="00292DD5" w:rsidRPr="00621342" w:rsidDel="008B7EED">
          <w:rPr>
            <w:rFonts w:ascii="Times New Roman" w:hAnsi="Times New Roman" w:cs="Times New Roman"/>
            <w:sz w:val="24"/>
            <w:szCs w:val="24"/>
          </w:rPr>
          <w:delText>—</w:delText>
        </w:r>
        <w:r w:rsidR="00292DD5" w:rsidDel="008B7EED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729" w:author="Leila" w:date="2016-07-18T22:05:00Z">
        <w:del w:id="730" w:author="Daniela Mountian" w:date="2017-08-25T22:59:00Z">
          <w:r w:rsidR="00292DD5" w:rsidDel="008B7EED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731" w:author="Daniela Mountian" w:date="2017-08-25T22:59:00Z">
        <w:r w:rsidRPr="00C5704C" w:rsidDel="008B7EED">
          <w:rPr>
            <w:rFonts w:ascii="Times New Roman" w:hAnsi="Times New Roman" w:cs="Times New Roman"/>
            <w:sz w:val="24"/>
            <w:szCs w:val="24"/>
          </w:rPr>
          <w:delText>mamãe, eu me apaixonei por um homem...</w:delText>
        </w:r>
      </w:del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26FB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732" w:author="Daniela Mountian" w:date="2017-08-25T22:59:00Z">
        <w:r w:rsidRPr="00C5704C" w:rsidDel="008B7EED">
          <w:rPr>
            <w:rFonts w:ascii="Times New Roman" w:hAnsi="Times New Roman" w:cs="Times New Roman"/>
            <w:sz w:val="24"/>
            <w:szCs w:val="24"/>
          </w:rPr>
          <w:delText>Que homem é este</w:delText>
        </w:r>
      </w:del>
      <w:ins w:id="733" w:author="Daniela Mountian" w:date="2017-08-25T22:59:00Z">
        <w:r w:rsidR="008B7EED">
          <w:rPr>
            <w:rFonts w:ascii="Times New Roman" w:hAnsi="Times New Roman" w:cs="Times New Roman"/>
            <w:sz w:val="24"/>
            <w:szCs w:val="24"/>
          </w:rPr>
          <w:t>Por quem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626FBA" w:rsidRPr="00621342">
        <w:rPr>
          <w:rFonts w:ascii="Times New Roman" w:hAnsi="Times New Roman" w:cs="Times New Roman"/>
          <w:sz w:val="24"/>
          <w:szCs w:val="24"/>
        </w:rPr>
        <w:t>—</w:t>
      </w:r>
      <w:r w:rsidR="00626FB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perguntou a mãe cuidadosa, </w:t>
      </w:r>
      <w:r w:rsidR="00A30640">
        <w:rPr>
          <w:rFonts w:ascii="Times New Roman" w:hAnsi="Times New Roman" w:cs="Times New Roman"/>
          <w:sz w:val="24"/>
          <w:szCs w:val="24"/>
        </w:rPr>
        <w:t>mas também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 astuta.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26FB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vigia noturno </w:t>
      </w:r>
      <w:ins w:id="734" w:author="Daniela Mountian" w:date="2017-08-27T20:41:00Z">
        <w:r w:rsidR="00B852DF">
          <w:rPr>
            <w:rFonts w:ascii="Times New Roman" w:hAnsi="Times New Roman" w:cs="Times New Roman"/>
            <w:sz w:val="24"/>
            <w:szCs w:val="24"/>
          </w:rPr>
          <w:t xml:space="preserve">da </w:t>
        </w:r>
      </w:ins>
      <w:ins w:id="735" w:author="Daniela Mountian" w:date="2017-08-25T23:06:00Z">
        <w:r w:rsidR="008B7EED">
          <w:rPr>
            <w:rFonts w:ascii="Times New Roman" w:hAnsi="Times New Roman" w:cs="Times New Roman"/>
            <w:sz w:val="24"/>
            <w:szCs w:val="24"/>
          </w:rPr>
          <w:t>coope</w:t>
        </w:r>
      </w:ins>
      <w:ins w:id="736" w:author="Daniela Mountian" w:date="2017-08-25T23:07:00Z">
        <w:r w:rsidR="008B7EED">
          <w:rPr>
            <w:rFonts w:ascii="Times New Roman" w:hAnsi="Times New Roman" w:cs="Times New Roman"/>
            <w:sz w:val="24"/>
            <w:szCs w:val="24"/>
          </w:rPr>
          <w:t>r</w:t>
        </w:r>
      </w:ins>
      <w:ins w:id="737" w:author="Daniela Mountian" w:date="2017-08-25T23:06:00Z">
        <w:r w:rsidR="008B7EED">
          <w:rPr>
            <w:rFonts w:ascii="Times New Roman" w:hAnsi="Times New Roman" w:cs="Times New Roman"/>
            <w:sz w:val="24"/>
            <w:szCs w:val="24"/>
          </w:rPr>
          <w:t xml:space="preserve">ativa </w:t>
        </w:r>
      </w:ins>
      <w:ins w:id="738" w:author="Daniela Mountian" w:date="2017-05-18T11:56:00Z">
        <w:r w:rsidR="00A30640">
          <w:rPr>
            <w:rFonts w:ascii="Times New Roman" w:hAnsi="Times New Roman" w:cs="Times New Roman"/>
            <w:sz w:val="24"/>
            <w:szCs w:val="24"/>
          </w:rPr>
          <w:t>das empresas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peixe </w:t>
      </w:r>
      <w:r w:rsidR="00626FB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respondeu Tássia</w:t>
      </w:r>
      <w:r w:rsidR="00626FBA">
        <w:rPr>
          <w:rFonts w:ascii="Times New Roman" w:hAnsi="Times New Roman" w:cs="Times New Roman"/>
          <w:sz w:val="24"/>
          <w:szCs w:val="24"/>
        </w:rPr>
        <w:t xml:space="preserve"> </w:t>
      </w:r>
      <w:r w:rsidR="00626FB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aluga um quarto </w:t>
      </w:r>
      <w:r w:rsidR="00A30640">
        <w:rPr>
          <w:rFonts w:ascii="Times New Roman" w:hAnsi="Times New Roman" w:cs="Times New Roman"/>
          <w:sz w:val="24"/>
          <w:szCs w:val="24"/>
        </w:rPr>
        <w:t>na casa da</w:t>
      </w:r>
      <w:r w:rsidR="00A3064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velha Tchesnokova.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626FB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p</w:t>
      </w:r>
      <w:r w:rsidR="00A3064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r</w:t>
      </w:r>
      <w:r w:rsidR="00A3064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A30640">
        <w:rPr>
          <w:rFonts w:ascii="Times New Roman" w:hAnsi="Times New Roman" w:cs="Times New Roman"/>
          <w:sz w:val="24"/>
          <w:szCs w:val="24"/>
        </w:rPr>
        <w:t>tantos rodeios</w:t>
      </w:r>
      <w:r w:rsidR="00626FBA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6FB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a mãe, dissimulada</w:t>
      </w:r>
      <w:r w:rsidR="00626FBA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1F7C" w:rsidRPr="00621342">
        <w:rPr>
          <w:rFonts w:ascii="Times New Roman" w:hAnsi="Times New Roman" w:cs="Times New Roman"/>
          <w:sz w:val="24"/>
          <w:szCs w:val="24"/>
        </w:rPr>
        <w:t>—</w:t>
      </w:r>
      <w:r w:rsidR="00D71F7C">
        <w:rPr>
          <w:rFonts w:ascii="Times New Roman" w:hAnsi="Times New Roman" w:cs="Times New Roman"/>
          <w:sz w:val="24"/>
          <w:szCs w:val="24"/>
        </w:rPr>
        <w:t xml:space="preserve"> N</w:t>
      </w:r>
      <w:r w:rsidR="00D71F7C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fui eu mesma que a levei pela primeira vez </w:t>
      </w:r>
      <w:r w:rsidR="00A30640">
        <w:rPr>
          <w:rFonts w:ascii="Times New Roman" w:hAnsi="Times New Roman" w:cs="Times New Roman"/>
          <w:sz w:val="24"/>
          <w:szCs w:val="24"/>
        </w:rPr>
        <w:t>à ca</w:t>
      </w:r>
      <w:r w:rsidR="00EB678A">
        <w:rPr>
          <w:rFonts w:ascii="Times New Roman" w:hAnsi="Times New Roman" w:cs="Times New Roman"/>
          <w:sz w:val="24"/>
          <w:szCs w:val="24"/>
        </w:rPr>
        <w:t>sa</w:t>
      </w:r>
      <w:r w:rsidR="00A30640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Dã </w:t>
      </w:r>
      <w:r w:rsidR="00D71F7C" w:rsidRPr="00C5704C">
        <w:rPr>
          <w:rFonts w:ascii="Times New Roman" w:hAnsi="Times New Roman" w:cs="Times New Roman"/>
          <w:sz w:val="24"/>
          <w:szCs w:val="24"/>
        </w:rPr>
        <w:t>I</w:t>
      </w:r>
      <w:r w:rsidR="009D4C35">
        <w:rPr>
          <w:rFonts w:ascii="Times New Roman" w:hAnsi="Times New Roman" w:cs="Times New Roman"/>
          <w:sz w:val="24"/>
          <w:szCs w:val="24"/>
        </w:rPr>
        <w:t>á</w:t>
      </w:r>
      <w:r w:rsidR="00D71F7C" w:rsidRPr="00C5704C">
        <w:rPr>
          <w:rFonts w:ascii="Times New Roman" w:hAnsi="Times New Roman" w:cs="Times New Roman"/>
          <w:sz w:val="24"/>
          <w:szCs w:val="24"/>
        </w:rPr>
        <w:t>kovlevitch</w:t>
      </w:r>
      <w:r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D71F7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Ah, mamãe, como ele é doce</w:t>
      </w:r>
      <w:r w:rsidR="00A30640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1F7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0640">
        <w:rPr>
          <w:rFonts w:ascii="Times New Roman" w:hAnsi="Times New Roman" w:cs="Times New Roman"/>
          <w:sz w:val="24"/>
          <w:szCs w:val="24"/>
        </w:rPr>
        <w:t xml:space="preserve">a filha deixou escapar </w:t>
      </w:r>
      <w:r w:rsidR="00D54733">
        <w:rPr>
          <w:rFonts w:ascii="Times New Roman" w:hAnsi="Times New Roman" w:cs="Times New Roman"/>
          <w:sz w:val="24"/>
          <w:szCs w:val="24"/>
        </w:rPr>
        <w:t>de forma inocente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que fez </w:t>
      </w:r>
      <w:r w:rsidR="00A30640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mãe, apaixonada pelo mesmo homem</w:t>
      </w:r>
      <w:r w:rsidR="00D54733">
        <w:rPr>
          <w:rFonts w:ascii="Times New Roman" w:hAnsi="Times New Roman" w:cs="Times New Roman"/>
          <w:sz w:val="24"/>
          <w:szCs w:val="24"/>
        </w:rPr>
        <w:t xml:space="preserve"> que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B678A">
        <w:rPr>
          <w:rFonts w:ascii="Times New Roman" w:hAnsi="Times New Roman" w:cs="Times New Roman"/>
          <w:sz w:val="24"/>
          <w:szCs w:val="24"/>
        </w:rPr>
        <w:t>ser tomada pelo ódio e pelo ciúme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D71F7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 o </w:t>
      </w:r>
      <w:r w:rsidR="00EB678A">
        <w:rPr>
          <w:rFonts w:ascii="Times New Roman" w:hAnsi="Times New Roman" w:cs="Times New Roman"/>
          <w:sz w:val="24"/>
          <w:szCs w:val="24"/>
        </w:rPr>
        <w:t>seu</w:t>
      </w:r>
      <w:r w:rsidR="00EB678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 </w:t>
      </w:r>
      <w:r w:rsidR="00EB678A">
        <w:rPr>
          <w:rFonts w:ascii="Times New Roman" w:hAnsi="Times New Roman" w:cs="Times New Roman"/>
          <w:sz w:val="24"/>
          <w:szCs w:val="24"/>
        </w:rPr>
        <w:t>descobrir</w:t>
      </w:r>
      <w:r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D71F7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1F7C">
        <w:rPr>
          <w:rFonts w:ascii="Times New Roman" w:hAnsi="Times New Roman" w:cs="Times New Roman"/>
          <w:sz w:val="24"/>
          <w:szCs w:val="24"/>
        </w:rPr>
        <w:t>perguntou</w:t>
      </w:r>
      <w:r w:rsidR="00D71F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Vera, brava, como se ela </w:t>
      </w:r>
      <w:r w:rsidR="00EB678A">
        <w:rPr>
          <w:rFonts w:ascii="Times New Roman" w:hAnsi="Times New Roman" w:cs="Times New Roman"/>
          <w:sz w:val="24"/>
          <w:szCs w:val="24"/>
        </w:rPr>
        <w:t xml:space="preserve">mesma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tivesse </w:t>
      </w:r>
      <w:r w:rsidR="00EB678A">
        <w:rPr>
          <w:rFonts w:ascii="Times New Roman" w:hAnsi="Times New Roman" w:cs="Times New Roman"/>
          <w:sz w:val="24"/>
          <w:szCs w:val="24"/>
        </w:rPr>
        <w:t>tramado</w:t>
      </w:r>
      <w:r w:rsidR="00D71F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tudo.</w:t>
      </w:r>
    </w:p>
    <w:p w:rsidR="0024094F" w:rsidRPr="00C5704C" w:rsidRDefault="00D71F7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24094F" w:rsidRPr="003E766D">
        <w:rPr>
          <w:rFonts w:ascii="Times New Roman" w:hAnsi="Times New Roman" w:cs="Times New Roman"/>
          <w:i/>
          <w:sz w:val="24"/>
          <w:szCs w:val="24"/>
        </w:rPr>
        <w:t>t</w:t>
      </w:r>
      <w:r w:rsidR="00EB678A" w:rsidRPr="003E766D">
        <w:rPr>
          <w:rFonts w:ascii="Times New Roman" w:hAnsi="Times New Roman" w:cs="Times New Roman"/>
          <w:i/>
          <w:sz w:val="24"/>
          <w:szCs w:val="24"/>
        </w:rPr>
        <w:t>iá</w:t>
      </w:r>
      <w:r w:rsidR="0024094F" w:rsidRPr="003E766D">
        <w:rPr>
          <w:rFonts w:ascii="Times New Roman" w:hAnsi="Times New Roman" w:cs="Times New Roman"/>
          <w:i/>
          <w:sz w:val="24"/>
          <w:szCs w:val="24"/>
        </w:rPr>
        <w:t>t</w:t>
      </w:r>
      <w:r w:rsidR="00EB678A" w:rsidRPr="003E766D">
        <w:rPr>
          <w:rFonts w:ascii="Times New Roman" w:hAnsi="Times New Roman" w:cs="Times New Roman"/>
          <w:i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sabe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Tássia.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="00EB678A">
        <w:rPr>
          <w:rFonts w:ascii="Times New Roman" w:hAnsi="Times New Roman" w:cs="Times New Roman"/>
          <w:sz w:val="24"/>
          <w:szCs w:val="24"/>
        </w:rPr>
        <w:t>sobres</w:t>
      </w:r>
      <w:r w:rsidRPr="00C5704C">
        <w:rPr>
          <w:rFonts w:ascii="Times New Roman" w:hAnsi="Times New Roman" w:cs="Times New Roman"/>
          <w:sz w:val="24"/>
          <w:szCs w:val="24"/>
        </w:rPr>
        <w:t>saltou</w:t>
      </w:r>
      <w:r w:rsidR="00EB678A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B678A">
        <w:rPr>
          <w:rFonts w:ascii="Times New Roman" w:hAnsi="Times New Roman" w:cs="Times New Roman"/>
          <w:sz w:val="24"/>
          <w:szCs w:val="24"/>
        </w:rPr>
        <w:t>e dessa vez não foi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susto dissimulado.</w:t>
      </w:r>
    </w:p>
    <w:p w:rsidR="0024094F" w:rsidRPr="00C5704C" w:rsidRDefault="00D71F7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Desde quando?</w:t>
      </w:r>
    </w:p>
    <w:p w:rsidR="0024094F" w:rsidRPr="00C5704C" w:rsidRDefault="00D71F7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678A">
        <w:rPr>
          <w:rFonts w:ascii="Times New Roman" w:hAnsi="Times New Roman" w:cs="Times New Roman"/>
          <w:sz w:val="24"/>
          <w:szCs w:val="24"/>
        </w:rPr>
        <w:t>Ele acabou de descobrir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71F7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B678A">
        <w:rPr>
          <w:rFonts w:ascii="Times New Roman" w:hAnsi="Times New Roman" w:cs="Times New Roman"/>
          <w:sz w:val="24"/>
          <w:szCs w:val="24"/>
        </w:rPr>
        <w:t xml:space="preserve">o que </w:t>
      </w:r>
      <w:r w:rsidR="0024094F" w:rsidRPr="00C5704C">
        <w:rPr>
          <w:rFonts w:ascii="Times New Roman" w:hAnsi="Times New Roman" w:cs="Times New Roman"/>
          <w:sz w:val="24"/>
          <w:szCs w:val="24"/>
        </w:rPr>
        <w:t>ele fez, bateu</w:t>
      </w:r>
      <w:r w:rsidR="00600B24">
        <w:rPr>
          <w:rFonts w:ascii="Times New Roman" w:hAnsi="Times New Roman" w:cs="Times New Roman"/>
          <w:sz w:val="24"/>
          <w:szCs w:val="24"/>
        </w:rPr>
        <w:t xml:space="preserve"> nele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D71F7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queria</w:t>
      </w:r>
      <w:ins w:id="739" w:author="Daniela Mountian" w:date="2017-08-25T23:09:00Z">
        <w:r w:rsidR="00057661">
          <w:rPr>
            <w:rFonts w:ascii="Times New Roman" w:hAnsi="Times New Roman" w:cs="Times New Roman"/>
            <w:sz w:val="24"/>
            <w:szCs w:val="24"/>
          </w:rPr>
          <w:t>..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71F7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678A">
        <w:rPr>
          <w:rFonts w:ascii="Times New Roman" w:hAnsi="Times New Roman" w:cs="Times New Roman"/>
          <w:sz w:val="24"/>
          <w:szCs w:val="24"/>
        </w:rPr>
        <w:t>Quer dizer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678A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EB678A">
        <w:rPr>
          <w:rFonts w:ascii="Times New Roman" w:hAnsi="Times New Roman" w:cs="Times New Roman"/>
          <w:sz w:val="24"/>
          <w:szCs w:val="24"/>
        </w:rPr>
        <w:t xml:space="preserve">conseguiu </w:t>
      </w:r>
      <w:r w:rsidR="0024094F" w:rsidRPr="00C5704C">
        <w:rPr>
          <w:rFonts w:ascii="Times New Roman" w:hAnsi="Times New Roman" w:cs="Times New Roman"/>
          <w:sz w:val="24"/>
          <w:szCs w:val="24"/>
        </w:rPr>
        <w:t>alcanç</w:t>
      </w:r>
      <w:r w:rsidR="00EB678A">
        <w:rPr>
          <w:rFonts w:ascii="Times New Roman" w:hAnsi="Times New Roman" w:cs="Times New Roman"/>
          <w:sz w:val="24"/>
          <w:szCs w:val="24"/>
        </w:rPr>
        <w:t>á-lo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D71F7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Talvez </w:t>
      </w:r>
      <w:r w:rsidR="00EB678A">
        <w:rPr>
          <w:rFonts w:ascii="Times New Roman" w:hAnsi="Times New Roman" w:cs="Times New Roman"/>
          <w:sz w:val="24"/>
          <w:szCs w:val="24"/>
        </w:rPr>
        <w:t>tenha sido 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a filha de </w:t>
      </w:r>
      <w:r w:rsidR="00EB678A">
        <w:rPr>
          <w:rFonts w:ascii="Times New Roman" w:hAnsi="Times New Roman" w:cs="Times New Roman"/>
          <w:sz w:val="24"/>
          <w:szCs w:val="24"/>
        </w:rPr>
        <w:t xml:space="preserve">forma </w:t>
      </w:r>
      <w:r w:rsidR="00057661">
        <w:rPr>
          <w:rFonts w:ascii="Times New Roman" w:hAnsi="Times New Roman" w:cs="Times New Roman"/>
          <w:sz w:val="24"/>
          <w:szCs w:val="24"/>
        </w:rPr>
        <w:t>evasiva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81612">
        <w:rPr>
          <w:rFonts w:ascii="Times New Roman" w:hAnsi="Times New Roman" w:cs="Times New Roman"/>
          <w:sz w:val="24"/>
          <w:szCs w:val="24"/>
        </w:rPr>
        <w:t xml:space="preserve">No entanto, a </w:t>
      </w:r>
      <w:r w:rsidR="00681612">
        <w:rPr>
          <w:rFonts w:ascii="Times New Roman" w:hAnsi="Times New Roman" w:cs="Times New Roman"/>
          <w:sz w:val="24"/>
          <w:szCs w:val="24"/>
        </w:rPr>
        <w:t>estranheza</w:t>
      </w:r>
      <w:r w:rsidR="00B635DD" w:rsidRPr="00681612">
        <w:rPr>
          <w:rFonts w:ascii="Times New Roman" w:hAnsi="Times New Roman" w:cs="Times New Roman"/>
          <w:sz w:val="24"/>
          <w:szCs w:val="24"/>
        </w:rPr>
        <w:t xml:space="preserve"> da conversa</w:t>
      </w:r>
      <w:r w:rsidR="00B635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740" w:author="Daniela Mountian" w:date="2017-05-18T17:48:00Z">
        <w:r w:rsidR="00681612">
          <w:rPr>
            <w:rFonts w:ascii="Times New Roman" w:hAnsi="Times New Roman" w:cs="Times New Roman"/>
            <w:sz w:val="24"/>
            <w:szCs w:val="24"/>
          </w:rPr>
          <w:t xml:space="preserve">foi </w:t>
        </w:r>
      </w:ins>
      <w:ins w:id="741" w:author="Daniela Mountian" w:date="2017-08-25T23:14:00Z">
        <w:r w:rsidR="00057661">
          <w:rPr>
            <w:rFonts w:ascii="Times New Roman" w:hAnsi="Times New Roman" w:cs="Times New Roman"/>
            <w:sz w:val="24"/>
            <w:szCs w:val="24"/>
          </w:rPr>
          <w:t>dissipada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com um chute na porta, que escancarou, e na soleira </w:t>
      </w:r>
      <w:r w:rsidR="00681612">
        <w:rPr>
          <w:rFonts w:ascii="Times New Roman" w:hAnsi="Times New Roman" w:cs="Times New Roman"/>
          <w:sz w:val="24"/>
          <w:szCs w:val="24"/>
        </w:rPr>
        <w:t>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Kopóssov, </w:t>
      </w:r>
      <w:r w:rsidR="00681612">
        <w:rPr>
          <w:rFonts w:ascii="Times New Roman" w:hAnsi="Times New Roman" w:cs="Times New Roman"/>
          <w:sz w:val="24"/>
          <w:szCs w:val="24"/>
        </w:rPr>
        <w:t>cujo 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1612">
        <w:rPr>
          <w:rFonts w:ascii="Times New Roman" w:hAnsi="Times New Roman" w:cs="Times New Roman"/>
          <w:sz w:val="24"/>
          <w:szCs w:val="24"/>
        </w:rPr>
        <w:t>fez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pequena Ústia</w:t>
      </w:r>
      <w:r w:rsidR="00681612">
        <w:rPr>
          <w:rFonts w:ascii="Times New Roman" w:hAnsi="Times New Roman" w:cs="Times New Roman"/>
          <w:sz w:val="24"/>
          <w:szCs w:val="24"/>
        </w:rPr>
        <w:t xml:space="preserve"> cair no 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681612">
        <w:rPr>
          <w:rFonts w:ascii="Times New Roman" w:hAnsi="Times New Roman" w:cs="Times New Roman"/>
          <w:sz w:val="24"/>
          <w:szCs w:val="24"/>
        </w:rPr>
        <w:t>De fato</w:t>
      </w:r>
      <w:r w:rsidR="0005766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</w:t>
      </w:r>
      <w:r w:rsidR="00681612">
        <w:rPr>
          <w:rFonts w:ascii="Times New Roman" w:hAnsi="Times New Roman" w:cs="Times New Roman"/>
          <w:sz w:val="24"/>
          <w:szCs w:val="24"/>
        </w:rPr>
        <w:t>com que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assusta</w:t>
      </w:r>
      <w:r w:rsidR="00681612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8161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roupa molhada, rasgada pelos galhos, </w:t>
      </w:r>
      <w:r w:rsidR="00681612">
        <w:rPr>
          <w:rFonts w:ascii="Times New Roman" w:hAnsi="Times New Roman" w:cs="Times New Roman"/>
          <w:sz w:val="24"/>
          <w:szCs w:val="24"/>
        </w:rPr>
        <w:t>cheia de lama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boca torta, os lábios mordidos, os dedos brancos </w:t>
      </w:r>
      <w:r w:rsidR="00681612">
        <w:rPr>
          <w:rFonts w:ascii="Times New Roman" w:hAnsi="Times New Roman" w:cs="Times New Roman"/>
          <w:sz w:val="24"/>
          <w:szCs w:val="24"/>
          <w:lang w:val="en-GB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>s mãos fechadas</w:t>
      </w:r>
      <w:r w:rsidR="006816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81612">
        <w:rPr>
          <w:rFonts w:ascii="Times New Roman" w:hAnsi="Times New Roman" w:cs="Times New Roman"/>
          <w:sz w:val="24"/>
          <w:szCs w:val="24"/>
        </w:rPr>
        <w:t>de antemão</w:t>
      </w:r>
      <w:r w:rsidRPr="00C5704C">
        <w:rPr>
          <w:rFonts w:ascii="Times New Roman" w:hAnsi="Times New Roman" w:cs="Times New Roman"/>
          <w:sz w:val="24"/>
          <w:szCs w:val="24"/>
        </w:rPr>
        <w:t>. Sem palavras, Vera se atirou na frente dele para proteger a filha</w:t>
      </w:r>
      <w:r w:rsidR="00CE2CF0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palavras</w:t>
      </w:r>
      <w:r w:rsidR="00CE2CF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bateu na</w:t>
      </w:r>
      <w:r w:rsidR="00681612">
        <w:rPr>
          <w:rFonts w:ascii="Times New Roman" w:hAnsi="Times New Roman" w:cs="Times New Roman"/>
          <w:sz w:val="24"/>
          <w:szCs w:val="24"/>
        </w:rPr>
        <w:t xml:space="preserve"> esposa</w:t>
      </w:r>
      <w:ins w:id="742" w:author="Daniela Mountian" w:date="2017-08-25T23:24:00Z">
        <w:r w:rsidR="009253A0">
          <w:rPr>
            <w:rFonts w:ascii="Times New Roman" w:hAnsi="Times New Roman" w:cs="Times New Roman"/>
            <w:sz w:val="24"/>
            <w:szCs w:val="24"/>
          </w:rPr>
          <w:t xml:space="preserve"> com for</w:t>
        </w:r>
      </w:ins>
      <w:ins w:id="743" w:author="Daniela Mountian" w:date="2017-08-25T23:25:00Z">
        <w:r w:rsidR="009253A0">
          <w:rPr>
            <w:rFonts w:ascii="Times New Roman" w:hAnsi="Times New Roman" w:cs="Times New Roman"/>
            <w:sz w:val="24"/>
            <w:szCs w:val="24"/>
          </w:rPr>
          <w:t>ça</w:t>
        </w:r>
      </w:ins>
      <w:ins w:id="744" w:author="Daniela Mountian" w:date="2017-08-25T23:24:00Z">
        <w:r w:rsidR="009253A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745" w:author="Daniela Mountian" w:date="2017-08-25T23:26:00Z">
        <w:r w:rsidR="009253A0">
          <w:rPr>
            <w:rFonts w:ascii="Times New Roman" w:hAnsi="Times New Roman" w:cs="Times New Roman"/>
            <w:sz w:val="24"/>
            <w:szCs w:val="24"/>
          </w:rPr>
          <w:t xml:space="preserve">mas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como de </w:t>
      </w:r>
      <w:r w:rsidR="0010280B">
        <w:rPr>
          <w:rFonts w:ascii="Times New Roman" w:hAnsi="Times New Roman" w:cs="Times New Roman"/>
          <w:sz w:val="24"/>
          <w:szCs w:val="24"/>
        </w:rPr>
        <w:t>hábito</w:t>
      </w:r>
      <w:ins w:id="746" w:author="Daniela Mountian" w:date="2017-08-25T23:24:00Z">
        <w:r w:rsidR="009253A0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747" w:author="Daniela Mountian" w:date="2017-08-25T23:24:00Z">
        <w:r w:rsidRPr="00C5704C" w:rsidDel="009253A0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commentRangeStart w:id="748"/>
        <w:r w:rsidRPr="00C5704C" w:rsidDel="009253A0">
          <w:rPr>
            <w:rFonts w:ascii="Times New Roman" w:hAnsi="Times New Roman" w:cs="Times New Roman"/>
            <w:sz w:val="24"/>
            <w:szCs w:val="24"/>
          </w:rPr>
          <w:delText>com o braço es</w:delText>
        </w:r>
      </w:del>
      <w:del w:id="749" w:author="Daniela Mountian" w:date="2017-08-25T23:25:00Z">
        <w:r w:rsidRPr="00C5704C" w:rsidDel="009253A0">
          <w:rPr>
            <w:rFonts w:ascii="Times New Roman" w:hAnsi="Times New Roman" w:cs="Times New Roman"/>
            <w:sz w:val="24"/>
            <w:szCs w:val="24"/>
          </w:rPr>
          <w:delText>ticado</w:delText>
        </w:r>
      </w:del>
      <w:commentRangeEnd w:id="748"/>
      <w:r w:rsidR="0052619A">
        <w:rPr>
          <w:rStyle w:val="Refdecomentrio"/>
          <w:rFonts w:cs="Times New Roman"/>
          <w:lang w:val="x-none"/>
        </w:rPr>
        <w:commentReference w:id="748"/>
      </w:r>
      <w:del w:id="750" w:author="Daniela Mountian" w:date="2017-08-25T23:25:00Z">
        <w:r w:rsidRPr="00C5704C" w:rsidDel="009253A0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751" w:author="Daniela Mountian" w:date="2017-05-18T18:38:00Z">
        <w:r w:rsidR="0052619A">
          <w:rPr>
            <w:rFonts w:ascii="Times New Roman" w:hAnsi="Times New Roman" w:cs="Times New Roman"/>
            <w:sz w:val="24"/>
            <w:szCs w:val="24"/>
          </w:rPr>
          <w:t>portanto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ins w:id="752" w:author="Daniela Mountian" w:date="2017-08-25T23:25:00Z">
        <w:r w:rsidR="009253A0">
          <w:rPr>
            <w:rFonts w:ascii="Times New Roman" w:hAnsi="Times New Roman" w:cs="Times New Roman"/>
            <w:sz w:val="24"/>
            <w:szCs w:val="24"/>
          </w:rPr>
          <w:t>com força</w:t>
        </w:r>
      </w:ins>
      <w:ins w:id="753" w:author="Daniela Mountian" w:date="2017-05-18T18:25:00Z">
        <w:r w:rsidR="0052619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54" w:author="Daniela Mountian" w:date="2017-08-25T23:26:00Z">
        <w:r w:rsidR="009253A0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Pr="00C5704C">
        <w:rPr>
          <w:rFonts w:ascii="Times New Roman" w:hAnsi="Times New Roman" w:cs="Times New Roman"/>
          <w:sz w:val="24"/>
          <w:szCs w:val="24"/>
        </w:rPr>
        <w:t>suficiente</w:t>
      </w:r>
      <w:ins w:id="755" w:author="Daniela Mountian" w:date="2017-08-25T23:20:00Z">
        <w:r w:rsidR="009253A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ins w:id="756" w:author="Daniela Mountian" w:date="2017-08-25T23:29:00Z">
        <w:r w:rsidR="00FF5E0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ins w:id="757" w:author="Daniela Mountian" w:date="2017-08-25T23:29:00Z">
        <w:r w:rsidR="00FF5E0E">
          <w:rPr>
            <w:rFonts w:ascii="Times New Roman" w:hAnsi="Times New Roman" w:cs="Times New Roman"/>
            <w:sz w:val="24"/>
            <w:szCs w:val="24"/>
          </w:rPr>
          <w:t>costume,</w:t>
        </w:r>
        <w:r w:rsidR="00FF5E0E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bateu</w:t>
      </w:r>
      <w:r w:rsidR="00CE2CF0">
        <w:rPr>
          <w:rFonts w:ascii="Times New Roman" w:hAnsi="Times New Roman" w:cs="Times New Roman"/>
          <w:sz w:val="24"/>
          <w:szCs w:val="24"/>
        </w:rPr>
        <w:t xml:space="preserve"> com força demasiada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619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Tássia</w:t>
      </w:r>
      <w:r w:rsidR="0052619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23E6">
        <w:rPr>
          <w:rFonts w:ascii="Times New Roman" w:hAnsi="Times New Roman" w:cs="Times New Roman"/>
          <w:sz w:val="24"/>
          <w:szCs w:val="24"/>
        </w:rPr>
        <w:t>qu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9253A0">
        <w:rPr>
          <w:rFonts w:ascii="Times New Roman" w:hAnsi="Times New Roman" w:cs="Times New Roman"/>
          <w:sz w:val="24"/>
          <w:szCs w:val="24"/>
        </w:rPr>
        <w:t xml:space="preserve"> </w:t>
      </w:r>
      <w:r w:rsidR="0052619A">
        <w:rPr>
          <w:rFonts w:ascii="Times New Roman" w:hAnsi="Times New Roman" w:cs="Times New Roman"/>
          <w:sz w:val="24"/>
          <w:szCs w:val="24"/>
        </w:rPr>
        <w:t>no ato começou a sangrar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Vendo </w:t>
      </w:r>
      <w:r w:rsidR="0052619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filha </w:t>
      </w:r>
      <w:r w:rsidR="0052619A">
        <w:rPr>
          <w:rFonts w:ascii="Times New Roman" w:hAnsi="Times New Roman" w:cs="Times New Roman"/>
          <w:sz w:val="24"/>
          <w:szCs w:val="24"/>
        </w:rPr>
        <w:t>ensanguentada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Vera gritou </w:t>
      </w:r>
      <w:r w:rsidRPr="002B50C8">
        <w:rPr>
          <w:rFonts w:ascii="Times New Roman" w:hAnsi="Times New Roman" w:cs="Times New Roman"/>
          <w:sz w:val="24"/>
          <w:szCs w:val="24"/>
        </w:rPr>
        <w:t>selvagemente</w:t>
      </w:r>
      <w:r w:rsidR="006023E6">
        <w:rPr>
          <w:rFonts w:ascii="Times New Roman" w:hAnsi="Times New Roman" w:cs="Times New Roman"/>
          <w:sz w:val="24"/>
          <w:szCs w:val="24"/>
        </w:rPr>
        <w:t xml:space="preserve"> </w:t>
      </w:r>
      <w:r w:rsidR="006023E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7549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6023E6">
        <w:rPr>
          <w:rFonts w:ascii="Times New Roman" w:hAnsi="Times New Roman" w:cs="Times New Roman"/>
          <w:sz w:val="24"/>
          <w:szCs w:val="24"/>
        </w:rPr>
        <w:t xml:space="preserve">infeliz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mulher </w:t>
      </w:r>
      <w:r w:rsidR="006023E6">
        <w:rPr>
          <w:rFonts w:ascii="Times New Roman" w:hAnsi="Times New Roman" w:cs="Times New Roman"/>
          <w:sz w:val="24"/>
          <w:szCs w:val="24"/>
        </w:rPr>
        <w:t>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havia </w:t>
      </w:r>
      <w:r w:rsidR="006023E6">
        <w:rPr>
          <w:rFonts w:ascii="Times New Roman" w:hAnsi="Times New Roman" w:cs="Times New Roman"/>
          <w:sz w:val="24"/>
          <w:szCs w:val="24"/>
        </w:rPr>
        <w:t>causado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que era culpada de tudo. </w:t>
      </w:r>
      <w:ins w:id="758" w:author="Daniela Mountian" w:date="2017-08-25T23:17:00Z">
        <w:r w:rsidR="00057661">
          <w:rPr>
            <w:rFonts w:ascii="Times New Roman" w:hAnsi="Times New Roman" w:cs="Times New Roman"/>
            <w:sz w:val="24"/>
            <w:szCs w:val="24"/>
          </w:rPr>
          <w:t>No mesmo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instante</w:t>
      </w:r>
      <w:ins w:id="759" w:author="Daniela Mountian" w:date="2017-05-19T10:21:00Z">
        <w:r w:rsidR="003D18B6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661">
        <w:rPr>
          <w:rFonts w:ascii="Times New Roman" w:hAnsi="Times New Roman" w:cs="Times New Roman"/>
          <w:sz w:val="24"/>
          <w:szCs w:val="24"/>
        </w:rPr>
        <w:t xml:space="preserve">ela </w:t>
      </w:r>
      <w:r w:rsidR="00FF5E0E">
        <w:rPr>
          <w:rFonts w:ascii="Times New Roman" w:hAnsi="Times New Roman" w:cs="Times New Roman"/>
          <w:sz w:val="24"/>
          <w:szCs w:val="24"/>
        </w:rPr>
        <w:t xml:space="preserve">entendeu </w:t>
      </w:r>
      <w:r w:rsidRPr="00C5704C">
        <w:rPr>
          <w:rFonts w:ascii="Times New Roman" w:hAnsi="Times New Roman" w:cs="Times New Roman"/>
          <w:sz w:val="24"/>
          <w:szCs w:val="24"/>
        </w:rPr>
        <w:t>qual era o castigo d</w:t>
      </w:r>
      <w:r w:rsidR="006023E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6023E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23E6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o animal selvagem, o adultério... E ouviu, talvez sem razão, como um </w:t>
      </w:r>
      <w:r w:rsidR="006023E6">
        <w:rPr>
          <w:rFonts w:ascii="Times New Roman" w:hAnsi="Times New Roman" w:cs="Times New Roman"/>
          <w:sz w:val="24"/>
          <w:szCs w:val="24"/>
        </w:rPr>
        <w:t>fragor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suas têmporas, a maldição de Moisés contra o adultério: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2CF0">
        <w:rPr>
          <w:rFonts w:ascii="Times New Roman" w:hAnsi="Times New Roman" w:cs="Times New Roman"/>
          <w:sz w:val="24"/>
          <w:szCs w:val="24"/>
        </w:rPr>
        <w:t>“Que o Senhor 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280B">
        <w:rPr>
          <w:rFonts w:ascii="Times New Roman" w:hAnsi="Times New Roman" w:cs="Times New Roman"/>
          <w:sz w:val="24"/>
          <w:szCs w:val="24"/>
        </w:rPr>
        <w:t xml:space="preserve">lançe </w:t>
      </w:r>
      <w:r w:rsidR="00710F5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maldição</w:t>
      </w:r>
      <w:r w:rsidR="00945D96">
        <w:rPr>
          <w:rFonts w:ascii="Times New Roman" w:hAnsi="Times New Roman" w:cs="Times New Roman"/>
          <w:sz w:val="24"/>
          <w:szCs w:val="24"/>
        </w:rPr>
        <w:t xml:space="preserve"> e a imprecação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164F">
        <w:rPr>
          <w:rFonts w:ascii="Times New Roman" w:hAnsi="Times New Roman" w:cs="Times New Roman"/>
          <w:sz w:val="24"/>
          <w:szCs w:val="24"/>
        </w:rPr>
        <w:t xml:space="preserve">diante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teu povo, </w:t>
      </w:r>
      <w:r w:rsidR="00394FF3">
        <w:rPr>
          <w:rFonts w:ascii="Times New Roman" w:hAnsi="Times New Roman" w:cs="Times New Roman"/>
          <w:sz w:val="24"/>
          <w:szCs w:val="24"/>
        </w:rPr>
        <w:t>que Ele faça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280B">
        <w:rPr>
          <w:rFonts w:ascii="Times New Roman" w:hAnsi="Times New Roman" w:cs="Times New Roman"/>
          <w:sz w:val="24"/>
          <w:szCs w:val="24"/>
        </w:rPr>
        <w:t>t</w:t>
      </w:r>
      <w:r w:rsidR="006924CD">
        <w:rPr>
          <w:rFonts w:ascii="Times New Roman" w:hAnsi="Times New Roman" w:cs="Times New Roman"/>
          <w:sz w:val="24"/>
          <w:szCs w:val="24"/>
        </w:rPr>
        <w:t xml:space="preserve">eu </w:t>
      </w:r>
      <w:r w:rsidR="0010280B">
        <w:rPr>
          <w:rFonts w:ascii="Times New Roman" w:hAnsi="Times New Roman" w:cs="Times New Roman"/>
          <w:sz w:val="24"/>
          <w:szCs w:val="24"/>
        </w:rPr>
        <w:t>colo</w:t>
      </w:r>
      <w:r w:rsidR="006924CD">
        <w:rPr>
          <w:rFonts w:ascii="Times New Roman" w:hAnsi="Times New Roman" w:cs="Times New Roman"/>
          <w:sz w:val="24"/>
          <w:szCs w:val="24"/>
        </w:rPr>
        <w:t xml:space="preserve"> murchar e </w:t>
      </w:r>
      <w:r w:rsidR="0010280B">
        <w:rPr>
          <w:rFonts w:ascii="Times New Roman" w:hAnsi="Times New Roman" w:cs="Times New Roman"/>
          <w:sz w:val="24"/>
          <w:szCs w:val="24"/>
        </w:rPr>
        <w:t>t</w:t>
      </w:r>
      <w:r w:rsidR="006924CD">
        <w:rPr>
          <w:rFonts w:ascii="Times New Roman" w:hAnsi="Times New Roman" w:cs="Times New Roman"/>
          <w:sz w:val="24"/>
          <w:szCs w:val="24"/>
        </w:rPr>
        <w:t>eu ventre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inchar</w:t>
      </w:r>
      <w:r w:rsidR="009253A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9253A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78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AB490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os braço</w:t>
      </w:r>
      <w:r w:rsidR="00B46C8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erguidos,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la se atirou contra o marido, para defender a filha, </w:t>
      </w:r>
      <w:r w:rsidR="005B2779">
        <w:rPr>
          <w:rFonts w:ascii="Times New Roman" w:hAnsi="Times New Roman" w:cs="Times New Roman"/>
          <w:sz w:val="24"/>
          <w:szCs w:val="24"/>
        </w:rPr>
        <w:t>mesmo à custa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própria vida, ou para</w:t>
      </w:r>
      <w:r w:rsidR="00945D96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confessar tudo</w:t>
      </w:r>
      <w:r>
        <w:rPr>
          <w:rFonts w:ascii="Times New Roman" w:hAnsi="Times New Roman" w:cs="Times New Roman"/>
          <w:sz w:val="24"/>
          <w:szCs w:val="24"/>
        </w:rPr>
        <w:t xml:space="preserve"> a ele</w:t>
      </w:r>
      <w:r w:rsidR="0024094F" w:rsidRPr="00C5704C">
        <w:rPr>
          <w:rFonts w:ascii="Times New Roman" w:hAnsi="Times New Roman" w:cs="Times New Roman"/>
          <w:sz w:val="24"/>
          <w:szCs w:val="24"/>
        </w:rPr>
        <w:t>, diante d</w:t>
      </w:r>
      <w:r w:rsidR="00945D9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 filh</w:t>
      </w:r>
      <w:r w:rsidR="00945D9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s. Mas não </w:t>
      </w:r>
      <w:r w:rsidR="00394FF3">
        <w:rPr>
          <w:rFonts w:ascii="Times New Roman" w:hAnsi="Times New Roman" w:cs="Times New Roman"/>
          <w:sz w:val="24"/>
          <w:szCs w:val="24"/>
        </w:rPr>
        <w:t>havia</w:t>
      </w:r>
      <w:r w:rsidR="00394F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mais quem defender, </w:t>
      </w:r>
      <w:r w:rsidR="00945D96">
        <w:rPr>
          <w:rFonts w:ascii="Times New Roman" w:hAnsi="Times New Roman" w:cs="Times New Roman"/>
          <w:sz w:val="24"/>
          <w:szCs w:val="24"/>
        </w:rPr>
        <w:t xml:space="preserve">nem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quem confessar... Assim que bateu </w:t>
      </w:r>
      <w:r w:rsidR="00190F78">
        <w:rPr>
          <w:rFonts w:ascii="Times New Roman" w:hAnsi="Times New Roman" w:cs="Times New Roman"/>
          <w:sz w:val="24"/>
          <w:szCs w:val="24"/>
        </w:rPr>
        <w:t>em Tássia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45D96">
        <w:rPr>
          <w:rFonts w:ascii="Times New Roman" w:hAnsi="Times New Roman" w:cs="Times New Roman"/>
          <w:sz w:val="24"/>
          <w:szCs w:val="24"/>
        </w:rPr>
        <w:t xml:space="preserve">Andrei </w:t>
      </w:r>
      <w:del w:id="760" w:author="Daniela Mountian" w:date="2017-08-25T23:37:00Z">
        <w:r w:rsidR="0024094F" w:rsidRPr="00C5704C" w:rsidDel="00FF5E0E">
          <w:rPr>
            <w:rFonts w:ascii="Times New Roman" w:hAnsi="Times New Roman" w:cs="Times New Roman"/>
            <w:sz w:val="24"/>
            <w:szCs w:val="24"/>
          </w:rPr>
          <w:delText>amoleceu</w:delText>
        </w:r>
      </w:del>
      <w:ins w:id="761" w:author="Daniela Mountian" w:date="2017-08-25T23:37:00Z">
        <w:r w:rsidR="00FF5E0E">
          <w:rPr>
            <w:rFonts w:ascii="Times New Roman" w:hAnsi="Times New Roman" w:cs="Times New Roman"/>
            <w:sz w:val="24"/>
            <w:szCs w:val="24"/>
          </w:rPr>
          <w:t>enterneceu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começou a soluçar de forma </w:t>
      </w:r>
      <w:r w:rsidR="00190F78">
        <w:rPr>
          <w:rFonts w:ascii="Times New Roman" w:hAnsi="Times New Roman" w:cs="Times New Roman"/>
          <w:sz w:val="24"/>
          <w:szCs w:val="24"/>
        </w:rPr>
        <w:t>nada viril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90B99">
        <w:rPr>
          <w:rFonts w:ascii="Times New Roman" w:hAnsi="Times New Roman" w:cs="Times New Roman"/>
          <w:sz w:val="24"/>
          <w:szCs w:val="24"/>
        </w:rPr>
        <w:t>ao passo que</w:t>
      </w:r>
      <w:ins w:id="762" w:author="Daniela Mountian" w:date="2017-08-25T23:34:00Z">
        <w:r w:rsidR="00FF5E0E">
          <w:rPr>
            <w:rFonts w:ascii="Times New Roman" w:hAnsi="Times New Roman" w:cs="Times New Roman"/>
            <w:sz w:val="24"/>
            <w:szCs w:val="24"/>
          </w:rPr>
          <w:t>, quando batia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Vera</w:t>
      </w:r>
      <w:ins w:id="763" w:author="Daniela Mountian" w:date="2017-08-25T23:34:00Z">
        <w:r w:rsidR="00FF5E0E">
          <w:rPr>
            <w:rFonts w:ascii="Times New Roman" w:hAnsi="Times New Roman" w:cs="Times New Roman"/>
            <w:sz w:val="24"/>
            <w:szCs w:val="24"/>
          </w:rPr>
          <w:t>,</w:t>
        </w:r>
      </w:ins>
      <w:r w:rsidR="00190F78">
        <w:rPr>
          <w:rFonts w:ascii="Times New Roman" w:hAnsi="Times New Roman" w:cs="Times New Roman"/>
          <w:sz w:val="24"/>
          <w:szCs w:val="24"/>
        </w:rPr>
        <w:t xml:space="preserve"> </w:t>
      </w:r>
      <w:ins w:id="764" w:author="Daniela Mountian" w:date="2017-08-25T23:34:00Z">
        <w:r w:rsidR="00FF5E0E">
          <w:rPr>
            <w:rFonts w:ascii="Times New Roman" w:hAnsi="Times New Roman" w:cs="Times New Roman"/>
            <w:sz w:val="24"/>
            <w:szCs w:val="24"/>
          </w:rPr>
          <w:t>era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sempre com fúria</w:t>
      </w:r>
      <w:ins w:id="765" w:author="Daniela Mountian" w:date="2017-05-19T12:24:00Z">
        <w:r w:rsidR="00190F78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r w:rsidR="00190F78">
          <w:rPr>
            <w:rFonts w:ascii="Times New Roman" w:hAnsi="Times New Roman" w:cs="Times New Roman"/>
            <w:sz w:val="24"/>
            <w:szCs w:val="24"/>
          </w:rPr>
          <w:t>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5E0E">
        <w:rPr>
          <w:rFonts w:ascii="Times New Roman" w:hAnsi="Times New Roman" w:cs="Times New Roman"/>
          <w:sz w:val="24"/>
          <w:szCs w:val="24"/>
        </w:rPr>
        <w:t>desprendimento</w:t>
      </w:r>
      <w:r w:rsidR="0024094F" w:rsidRPr="00C5704C">
        <w:rPr>
          <w:rFonts w:ascii="Times New Roman" w:hAnsi="Times New Roman" w:cs="Times New Roman"/>
          <w:sz w:val="24"/>
          <w:szCs w:val="24"/>
        </w:rPr>
        <w:t>. Andrei deitou</w:t>
      </w:r>
      <w:r w:rsidR="00394FF3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cama </w:t>
      </w:r>
      <w:r w:rsidR="00690B99">
        <w:rPr>
          <w:rFonts w:ascii="Times New Roman" w:hAnsi="Times New Roman" w:cs="Times New Roman"/>
          <w:sz w:val="24"/>
          <w:szCs w:val="24"/>
        </w:rPr>
        <w:t>com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rosto </w:t>
      </w:r>
      <w:r w:rsidR="007024E9">
        <w:rPr>
          <w:rFonts w:ascii="Times New Roman" w:hAnsi="Times New Roman" w:cs="Times New Roman"/>
          <w:sz w:val="24"/>
          <w:szCs w:val="24"/>
        </w:rPr>
        <w:t xml:space="preserve">virado </w:t>
      </w:r>
      <w:r w:rsidR="0024094F" w:rsidRPr="00C5704C">
        <w:rPr>
          <w:rFonts w:ascii="Times New Roman" w:hAnsi="Times New Roman" w:cs="Times New Roman"/>
          <w:sz w:val="24"/>
          <w:szCs w:val="24"/>
        </w:rPr>
        <w:t>para baixo e Tássia sentou-se a</w:t>
      </w:r>
      <w:r w:rsidR="00FF5E0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lado, </w:t>
      </w:r>
      <w:r w:rsidR="00190F78">
        <w:rPr>
          <w:rFonts w:ascii="Times New Roman" w:hAnsi="Times New Roman" w:cs="Times New Roman"/>
          <w:sz w:val="24"/>
          <w:szCs w:val="24"/>
        </w:rPr>
        <w:t>pressionando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lenço </w:t>
      </w:r>
      <w:r w:rsidR="00690B99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>o</w:t>
      </w:r>
      <w:r w:rsidR="00690B99">
        <w:rPr>
          <w:rFonts w:ascii="Times New Roman" w:hAnsi="Times New Roman" w:cs="Times New Roman"/>
          <w:sz w:val="24"/>
          <w:szCs w:val="24"/>
        </w:rPr>
        <w:t>ntra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nariz </w:t>
      </w:r>
      <w:r w:rsidR="0024094F" w:rsidRPr="00D52C59">
        <w:rPr>
          <w:rFonts w:ascii="Times New Roman" w:hAnsi="Times New Roman" w:cs="Times New Roman"/>
          <w:sz w:val="24"/>
          <w:szCs w:val="24"/>
          <w:highlight w:val="yellow"/>
          <w:rPrChange w:id="766" w:author="Daniela Mountian" w:date="2017-05-26T01:13:00Z">
            <w:rPr>
              <w:rFonts w:ascii="Times New Roman" w:hAnsi="Times New Roman" w:cs="Times New Roman"/>
              <w:sz w:val="24"/>
              <w:szCs w:val="24"/>
            </w:rPr>
          </w:rPrChange>
        </w:rPr>
        <w:t>quebrado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90B99">
        <w:rPr>
          <w:rFonts w:ascii="Times New Roman" w:hAnsi="Times New Roman" w:cs="Times New Roman"/>
          <w:sz w:val="24"/>
          <w:szCs w:val="24"/>
        </w:rPr>
        <w:t>apoiando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mão na cabeça d</w:t>
      </w:r>
      <w:r w:rsidR="00690B99">
        <w:rPr>
          <w:rFonts w:ascii="Times New Roman" w:hAnsi="Times New Roman" w:cs="Times New Roman"/>
          <w:sz w:val="24"/>
          <w:szCs w:val="24"/>
        </w:rPr>
        <w:t>o pai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Vera entendeu que era </w:t>
      </w:r>
      <w:r w:rsidR="00190F78">
        <w:rPr>
          <w:rFonts w:ascii="Times New Roman" w:hAnsi="Times New Roman" w:cs="Times New Roman"/>
          <w:sz w:val="24"/>
          <w:szCs w:val="24"/>
        </w:rPr>
        <w:t>desnecessária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ali, e não apenas</w:t>
      </w:r>
      <w:r w:rsidR="00394FF3">
        <w:rPr>
          <w:rFonts w:ascii="Times New Roman" w:hAnsi="Times New Roman" w:cs="Times New Roman"/>
          <w:sz w:val="24"/>
          <w:szCs w:val="24"/>
        </w:rPr>
        <w:t xml:space="preserve"> </w:t>
      </w:r>
      <w:r w:rsidR="001D6252">
        <w:rPr>
          <w:rFonts w:ascii="Times New Roman" w:hAnsi="Times New Roman" w:cs="Times New Roman"/>
          <w:sz w:val="24"/>
          <w:szCs w:val="24"/>
        </w:rPr>
        <w:t>superou seu remorso</w:t>
      </w:r>
      <w:r w:rsidR="006E74DF">
        <w:rPr>
          <w:rFonts w:ascii="Times New Roman" w:hAnsi="Times New Roman" w:cs="Times New Roman"/>
          <w:sz w:val="24"/>
          <w:szCs w:val="24"/>
        </w:rPr>
        <w:t xml:space="preserve"> como </w:t>
      </w:r>
      <w:r w:rsidR="001D6252">
        <w:rPr>
          <w:rFonts w:ascii="Times New Roman" w:hAnsi="Times New Roman" w:cs="Times New Roman"/>
          <w:sz w:val="24"/>
          <w:szCs w:val="24"/>
        </w:rPr>
        <w:t>sentiu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vontade de levar até o fim o que planejara</w:t>
      </w:r>
      <w:r w:rsidR="007024E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si e para seu prazer.</w:t>
      </w:r>
    </w:p>
    <w:p w:rsidR="0024094F" w:rsidRPr="00C5704C" w:rsidRDefault="00394FF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</w:t>
      </w:r>
      <w:r w:rsidR="001D6252">
        <w:rPr>
          <w:rFonts w:ascii="Times New Roman" w:hAnsi="Times New Roman" w:cs="Times New Roman"/>
          <w:sz w:val="24"/>
          <w:szCs w:val="24"/>
        </w:rPr>
        <w:t xml:space="preserve"> passear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filhinha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6E74DF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assustada Ústia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vamos até a floresta, respirar </w:t>
      </w:r>
      <w:r w:rsidR="006E74DF">
        <w:rPr>
          <w:rFonts w:ascii="Times New Roman" w:hAnsi="Times New Roman" w:cs="Times New Roman"/>
          <w:sz w:val="24"/>
          <w:szCs w:val="24"/>
        </w:rPr>
        <w:t>um pouco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 </w:t>
      </w:r>
      <w:r w:rsidR="006E74DF">
        <w:rPr>
          <w:rFonts w:ascii="Times New Roman" w:hAnsi="Times New Roman" w:cs="Times New Roman"/>
          <w:sz w:val="24"/>
          <w:szCs w:val="24"/>
        </w:rPr>
        <w:t>puro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80804">
        <w:rPr>
          <w:rFonts w:ascii="Times New Roman" w:hAnsi="Times New Roman" w:cs="Times New Roman"/>
          <w:sz w:val="24"/>
          <w:szCs w:val="24"/>
        </w:rPr>
        <w:t xml:space="preserve">Quando Tássia </w:t>
      </w:r>
      <w:r w:rsidR="00D80804" w:rsidRPr="00D80804">
        <w:rPr>
          <w:rFonts w:ascii="Times New Roman" w:hAnsi="Times New Roman" w:cs="Times New Roman"/>
          <w:sz w:val="24"/>
          <w:szCs w:val="24"/>
        </w:rPr>
        <w:t>e seu</w:t>
      </w:r>
      <w:r w:rsidR="00D22CA4">
        <w:rPr>
          <w:rFonts w:ascii="Times New Roman" w:hAnsi="Times New Roman" w:cs="Times New Roman"/>
          <w:sz w:val="24"/>
          <w:szCs w:val="24"/>
        </w:rPr>
        <w:t xml:space="preserve"> pai</w:t>
      </w:r>
      <w:r w:rsidR="00D80804" w:rsidRPr="00D80804">
        <w:rPr>
          <w:rFonts w:ascii="Times New Roman" w:hAnsi="Times New Roman" w:cs="Times New Roman"/>
          <w:sz w:val="24"/>
          <w:szCs w:val="24"/>
        </w:rPr>
        <w:t xml:space="preserve"> </w:t>
      </w:r>
      <w:r w:rsidRPr="00D80804">
        <w:rPr>
          <w:rFonts w:ascii="Times New Roman" w:hAnsi="Times New Roman" w:cs="Times New Roman"/>
          <w:sz w:val="24"/>
          <w:szCs w:val="24"/>
        </w:rPr>
        <w:t xml:space="preserve">ficaram </w:t>
      </w:r>
      <w:ins w:id="767" w:author="Daniela Mountian" w:date="2017-08-25T23:39:00Z">
        <w:r w:rsidR="00713A54">
          <w:rPr>
            <w:rFonts w:ascii="Times New Roman" w:hAnsi="Times New Roman" w:cs="Times New Roman"/>
            <w:sz w:val="24"/>
            <w:szCs w:val="24"/>
          </w:rPr>
          <w:t>a sós</w:t>
        </w:r>
      </w:ins>
      <w:r w:rsidRPr="00D80804">
        <w:rPr>
          <w:rFonts w:ascii="Times New Roman" w:hAnsi="Times New Roman" w:cs="Times New Roman"/>
          <w:sz w:val="24"/>
          <w:szCs w:val="24"/>
        </w:rPr>
        <w:t>, ele disse:</w:t>
      </w:r>
    </w:p>
    <w:p w:rsidR="0024094F" w:rsidRPr="006210DA" w:rsidRDefault="00A321C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Filha, você é a minha única felicidade, será que eu </w:t>
      </w:r>
      <w:r w:rsidR="003C2553">
        <w:rPr>
          <w:rFonts w:ascii="Times New Roman" w:hAnsi="Times New Roman" w:cs="Times New Roman"/>
          <w:sz w:val="24"/>
          <w:szCs w:val="24"/>
        </w:rPr>
        <w:t xml:space="preserve">seria capaz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lhe desejar </w:t>
      </w:r>
      <w:r w:rsidR="003C2553">
        <w:rPr>
          <w:rFonts w:ascii="Times New Roman" w:hAnsi="Times New Roman" w:cs="Times New Roman"/>
          <w:sz w:val="24"/>
          <w:szCs w:val="24"/>
        </w:rPr>
        <w:t>algum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mal?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Tássia respondeu:</w:t>
      </w:r>
    </w:p>
    <w:p w:rsidR="0024094F" w:rsidRPr="00C5704C" w:rsidRDefault="00A321C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C2553">
        <w:rPr>
          <w:rFonts w:ascii="Times New Roman" w:hAnsi="Times New Roman" w:cs="Times New Roman"/>
          <w:i/>
          <w:sz w:val="24"/>
          <w:szCs w:val="24"/>
        </w:rPr>
        <w:t>Tiátia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sei que não </w:t>
      </w:r>
      <w:r w:rsidR="006210DA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vontade, foi Pávlov que</w:t>
      </w:r>
      <w:r w:rsidR="00713A54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instigou... </w:t>
      </w:r>
      <w:r w:rsidRPr="00C5704C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é um canalha...</w:t>
      </w:r>
    </w:p>
    <w:p w:rsidR="0024094F" w:rsidRPr="00C5704C" w:rsidRDefault="00A321C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Concordo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respondeu Kopóssov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>Pávlov</w:t>
      </w:r>
      <w:r w:rsidR="00713A54">
        <w:rPr>
          <w:rFonts w:ascii="Times New Roman" w:hAnsi="Times New Roman" w:cs="Times New Roman"/>
          <w:sz w:val="24"/>
          <w:szCs w:val="24"/>
        </w:rPr>
        <w:t>,</w:t>
      </w:r>
      <w:r w:rsidR="006210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10DA">
        <w:rPr>
          <w:rFonts w:ascii="Times New Roman" w:hAnsi="Times New Roman" w:cs="Times New Roman"/>
          <w:sz w:val="24"/>
          <w:szCs w:val="24"/>
        </w:rPr>
        <w:t>na certa</w:t>
      </w:r>
      <w:r w:rsidR="00713A5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um canalha, apesar de ser um </w:t>
      </w:r>
      <w:del w:id="768" w:author="Daniela Mountian" w:date="2017-05-19T13:39:00Z">
        <w:r w:rsidR="0024094F" w:rsidRPr="00C5704C" w:rsidDel="006210DA">
          <w:rPr>
            <w:rFonts w:ascii="Times New Roman" w:hAnsi="Times New Roman" w:cs="Times New Roman"/>
            <w:sz w:val="24"/>
            <w:szCs w:val="24"/>
          </w:rPr>
          <w:delText>combatente</w:delText>
        </w:r>
      </w:del>
      <w:ins w:id="769" w:author="Daniela Mountian" w:date="2017-05-19T13:39:00Z">
        <w:r w:rsidR="006210DA">
          <w:rPr>
            <w:rFonts w:ascii="Times New Roman" w:hAnsi="Times New Roman" w:cs="Times New Roman"/>
            <w:sz w:val="24"/>
            <w:szCs w:val="24"/>
          </w:rPr>
          <w:t>veterano de guerra</w:t>
        </w:r>
      </w:ins>
      <w:ins w:id="770" w:author="Daniela Mountian" w:date="2017-05-19T13:40:00Z">
        <w:r w:rsidR="006210DA">
          <w:rPr>
            <w:rFonts w:ascii="Times New Roman" w:hAnsi="Times New Roman" w:cs="Times New Roman"/>
            <w:sz w:val="24"/>
            <w:szCs w:val="24"/>
          </w:rPr>
          <w:t>...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10DA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será que não </w:t>
      </w:r>
      <w:r w:rsidR="00B44483">
        <w:rPr>
          <w:rFonts w:ascii="Times New Roman" w:hAnsi="Times New Roman" w:cs="Times New Roman"/>
          <w:sz w:val="24"/>
          <w:szCs w:val="24"/>
        </w:rPr>
        <w:t>existia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outro rapaz</w:t>
      </w:r>
      <w:r w:rsidR="006210DA">
        <w:rPr>
          <w:rFonts w:ascii="Times New Roman" w:hAnsi="Times New Roman" w:cs="Times New Roman"/>
          <w:sz w:val="24"/>
          <w:szCs w:val="24"/>
        </w:rPr>
        <w:t xml:space="preserve"> na cidade para você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10DA">
        <w:rPr>
          <w:rFonts w:ascii="Times New Roman" w:hAnsi="Times New Roman" w:cs="Times New Roman"/>
          <w:sz w:val="24"/>
          <w:szCs w:val="24"/>
        </w:rPr>
        <w:t>Por acaso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nossa cidade não é russa? </w:t>
      </w:r>
    </w:p>
    <w:p w:rsidR="0024094F" w:rsidRPr="00C5704C" w:rsidRDefault="00A321C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10DA">
        <w:rPr>
          <w:rFonts w:ascii="Times New Roman" w:hAnsi="Times New Roman" w:cs="Times New Roman"/>
          <w:i/>
          <w:sz w:val="24"/>
          <w:szCs w:val="24"/>
        </w:rPr>
        <w:t>Tiátia</w:t>
      </w:r>
      <w:r w:rsidR="00B44483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44483">
        <w:rPr>
          <w:rFonts w:ascii="Times New Roman" w:hAnsi="Times New Roman" w:cs="Times New Roman"/>
          <w:sz w:val="24"/>
          <w:szCs w:val="24"/>
        </w:rPr>
        <w:t>não posso viver sem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Tássia</w:t>
      </w:r>
      <w:ins w:id="771" w:author="Daniela Mountian" w:date="2017-08-25T23:42:00Z">
        <w:r w:rsidR="00713A54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uma moça de dezessete anos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772" w:author="Daniela Mountian" w:date="2017-08-25T23:42:00Z">
        <w:r w:rsidR="00713A54">
          <w:rPr>
            <w:rFonts w:ascii="Times New Roman" w:hAnsi="Times New Roman" w:cs="Times New Roman"/>
            <w:sz w:val="24"/>
            <w:szCs w:val="24"/>
          </w:rPr>
          <w:t>sem ele prefiro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 jogar no </w:t>
      </w:r>
      <w:del w:id="773" w:author="Daniela Mountian" w:date="2017-08-25T23:43:00Z">
        <w:r w:rsidR="0024094F" w:rsidRPr="00C5704C" w:rsidDel="00713A54">
          <w:rPr>
            <w:rFonts w:ascii="Times New Roman" w:hAnsi="Times New Roman" w:cs="Times New Roman"/>
            <w:sz w:val="24"/>
            <w:szCs w:val="24"/>
          </w:rPr>
          <w:delText xml:space="preserve">rio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Volga... </w:t>
      </w:r>
      <w:r w:rsidR="00B44483">
        <w:rPr>
          <w:rFonts w:ascii="Times New Roman" w:hAnsi="Times New Roman" w:cs="Times New Roman"/>
          <w:i/>
          <w:sz w:val="24"/>
          <w:szCs w:val="24"/>
        </w:rPr>
        <w:t xml:space="preserve">Tiátia, </w:t>
      </w:r>
      <w:r w:rsidR="00B4448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credite </w:t>
      </w:r>
      <w:r w:rsidR="00B44483">
        <w:rPr>
          <w:rFonts w:ascii="Times New Roman" w:hAnsi="Times New Roman" w:cs="Times New Roman"/>
          <w:sz w:val="24"/>
          <w:szCs w:val="24"/>
        </w:rPr>
        <w:t>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filha que ama</w:t>
      </w:r>
      <w:r w:rsidR="00B44483">
        <w:rPr>
          <w:rFonts w:ascii="Times New Roman" w:hAnsi="Times New Roman" w:cs="Times New Roman"/>
          <w:sz w:val="24"/>
          <w:szCs w:val="24"/>
        </w:rPr>
        <w:t xml:space="preserve"> você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Andrei Kopóssov ficou </w:t>
      </w:r>
      <w:r w:rsidR="00D22CA4">
        <w:rPr>
          <w:rFonts w:ascii="Times New Roman" w:hAnsi="Times New Roman" w:cs="Times New Roman"/>
          <w:sz w:val="24"/>
          <w:szCs w:val="24"/>
        </w:rPr>
        <w:t xml:space="preserve">um tempo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calado e </w:t>
      </w:r>
      <w:r w:rsidR="00D22CA4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24094F" w:rsidRPr="00C5704C" w:rsidRDefault="00A321C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2CA4">
        <w:rPr>
          <w:rFonts w:ascii="Times New Roman" w:hAnsi="Times New Roman" w:cs="Times New Roman"/>
          <w:sz w:val="24"/>
          <w:szCs w:val="24"/>
        </w:rPr>
        <w:t>Você pegou 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sua mãe depravada, a desgraça</w:t>
      </w:r>
      <w:r w:rsidR="00D22CA4">
        <w:rPr>
          <w:rFonts w:ascii="Times New Roman" w:hAnsi="Times New Roman" w:cs="Times New Roman"/>
          <w:sz w:val="24"/>
          <w:szCs w:val="24"/>
        </w:rPr>
        <w:t xml:space="preserve"> está aí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Não é à toa que você </w:t>
      </w:r>
      <w:r w:rsidR="00D22CA4">
        <w:rPr>
          <w:rFonts w:ascii="Times New Roman" w:hAnsi="Times New Roman" w:cs="Times New Roman"/>
          <w:sz w:val="24"/>
          <w:szCs w:val="24"/>
        </w:rPr>
        <w:t>se parece tanto com 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terminou a conversa, </w:t>
      </w:r>
      <w:r w:rsidR="00D22CA4">
        <w:rPr>
          <w:rFonts w:ascii="Times New Roman" w:hAnsi="Times New Roman" w:cs="Times New Roman"/>
          <w:sz w:val="24"/>
          <w:szCs w:val="24"/>
        </w:rPr>
        <w:t>embora ela tivesse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começado com sinceridade </w:t>
      </w:r>
      <w:r w:rsidR="00D22CA4">
        <w:rPr>
          <w:rFonts w:ascii="Times New Roman" w:hAnsi="Times New Roman" w:cs="Times New Roman"/>
          <w:sz w:val="24"/>
          <w:szCs w:val="24"/>
        </w:rPr>
        <w:t xml:space="preserve">e pudesse </w:t>
      </w:r>
      <w:r w:rsidR="00A321CB">
        <w:rPr>
          <w:rFonts w:ascii="Times New Roman" w:hAnsi="Times New Roman" w:cs="Times New Roman"/>
          <w:sz w:val="24"/>
          <w:szCs w:val="24"/>
        </w:rPr>
        <w:t>ter resolvido</w:t>
      </w:r>
      <w:r w:rsidR="00A321C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muita</w:t>
      </w:r>
      <w:r w:rsidR="00673AB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coisa</w:t>
      </w:r>
      <w:r w:rsidR="00673AB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... Mas n</w:t>
      </w:r>
      <w:r w:rsidR="001B2AA0">
        <w:rPr>
          <w:rFonts w:ascii="Times New Roman" w:hAnsi="Times New Roman" w:cs="Times New Roman"/>
          <w:sz w:val="24"/>
          <w:szCs w:val="24"/>
        </w:rPr>
        <w:t>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2AA0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>resolv</w:t>
      </w:r>
      <w:r w:rsidR="001B2AA0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>. Vera voltou com Úst</w:t>
      </w:r>
      <w:r w:rsidR="001B2AA0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 começou a preparar o jantar, e Andrei foi para sua bancada </w:t>
      </w:r>
      <w:r w:rsidR="00673AB6">
        <w:rPr>
          <w:rFonts w:ascii="Times New Roman" w:hAnsi="Times New Roman" w:cs="Times New Roman"/>
          <w:sz w:val="24"/>
          <w:szCs w:val="24"/>
        </w:rPr>
        <w:t>moldar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barrilzinhos para óleo, </w:t>
      </w:r>
      <w:r w:rsidR="00673AB6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tinas, </w:t>
      </w:r>
      <w:r w:rsidR="00673AB6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batedeiras para manteiga e outros</w:t>
      </w:r>
      <w:r w:rsidR="001B2A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B2AA0">
        <w:rPr>
          <w:rFonts w:ascii="Times New Roman" w:hAnsi="Times New Roman" w:cs="Times New Roman"/>
          <w:sz w:val="24"/>
          <w:szCs w:val="24"/>
        </w:rPr>
        <w:t>utensílios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madeira que pretendia levar </w:t>
      </w:r>
      <w:r w:rsidR="001B2AA0">
        <w:rPr>
          <w:rFonts w:ascii="Times New Roman" w:hAnsi="Times New Roman" w:cs="Times New Roman"/>
          <w:sz w:val="24"/>
          <w:szCs w:val="24"/>
        </w:rPr>
        <w:t>para a próxima feira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Górki.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ins w:id="774" w:author="Daniela Mountian" w:date="2017-08-25T23:47:00Z">
        <w:r w:rsidR="00713A54">
          <w:rPr>
            <w:rFonts w:ascii="Times New Roman" w:hAnsi="Times New Roman" w:cs="Times New Roman"/>
            <w:sz w:val="24"/>
            <w:szCs w:val="24"/>
          </w:rPr>
          <w:t>pretendia</w:t>
        </w:r>
      </w:ins>
      <w:ins w:id="775" w:author="Daniela Mountian" w:date="2017-08-25T23:46:00Z">
        <w:r w:rsidR="00713A5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executar </w:t>
      </w:r>
      <w:r w:rsidR="00D02227">
        <w:rPr>
          <w:rFonts w:ascii="Times New Roman" w:hAnsi="Times New Roman" w:cs="Times New Roman"/>
          <w:sz w:val="24"/>
          <w:szCs w:val="24"/>
        </w:rPr>
        <w:t>seu plano durante a viagem de seu marido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330BB">
        <w:rPr>
          <w:rFonts w:ascii="Times New Roman" w:hAnsi="Times New Roman" w:cs="Times New Roman"/>
          <w:sz w:val="24"/>
          <w:szCs w:val="24"/>
        </w:rPr>
        <w:t>E</w:t>
      </w:r>
      <w:r w:rsidR="00D02227">
        <w:rPr>
          <w:rFonts w:ascii="Times New Roman" w:hAnsi="Times New Roman" w:cs="Times New Roman"/>
          <w:sz w:val="24"/>
          <w:szCs w:val="24"/>
        </w:rPr>
        <w:t>ra difícil acreditar que tal plano se realizaria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D02227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não </w:t>
      </w:r>
      <w:r w:rsidR="00D02227">
        <w:rPr>
          <w:rFonts w:ascii="Times New Roman" w:hAnsi="Times New Roman" w:cs="Times New Roman"/>
          <w:sz w:val="24"/>
          <w:szCs w:val="24"/>
        </w:rPr>
        <w:t>podia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30BB">
        <w:rPr>
          <w:rFonts w:ascii="Times New Roman" w:hAnsi="Times New Roman" w:cs="Times New Roman"/>
          <w:sz w:val="24"/>
          <w:szCs w:val="24"/>
        </w:rPr>
        <w:t>aceitar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D02227">
        <w:rPr>
          <w:rFonts w:ascii="Times New Roman" w:hAnsi="Times New Roman" w:cs="Times New Roman"/>
          <w:sz w:val="24"/>
          <w:szCs w:val="24"/>
        </w:rPr>
        <w:t xml:space="preserve">ele </w:t>
      </w:r>
      <w:r w:rsidRPr="0051479E">
        <w:rPr>
          <w:rFonts w:ascii="Times New Roman" w:hAnsi="Times New Roman" w:cs="Times New Roman"/>
          <w:sz w:val="24"/>
          <w:szCs w:val="24"/>
          <w:highlight w:val="yellow"/>
          <w:rPrChange w:id="776" w:author="Daniela Mountian" w:date="2017-05-20T11:02:00Z">
            <w:rPr>
              <w:rFonts w:ascii="Times New Roman" w:hAnsi="Times New Roman" w:cs="Times New Roman"/>
              <w:sz w:val="24"/>
              <w:szCs w:val="24"/>
            </w:rPr>
          </w:rPrChange>
        </w:rPr>
        <w:t>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irrealizável.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7CB">
        <w:rPr>
          <w:rFonts w:ascii="Times New Roman" w:hAnsi="Times New Roman" w:cs="Times New Roman"/>
          <w:sz w:val="24"/>
          <w:szCs w:val="24"/>
        </w:rPr>
        <w:t xml:space="preserve">Uma mulher que </w:t>
      </w:r>
      <w:r w:rsidR="004330BB">
        <w:rPr>
          <w:rFonts w:ascii="Times New Roman" w:hAnsi="Times New Roman" w:cs="Times New Roman"/>
          <w:sz w:val="24"/>
          <w:szCs w:val="24"/>
        </w:rPr>
        <w:t xml:space="preserve">rejeita o </w:t>
      </w:r>
      <w:r w:rsidR="00D02227">
        <w:rPr>
          <w:rFonts w:ascii="Times New Roman" w:hAnsi="Times New Roman" w:cs="Times New Roman"/>
          <w:sz w:val="24"/>
          <w:szCs w:val="24"/>
        </w:rPr>
        <w:t>pudor</w:t>
      </w:r>
      <w:r w:rsidRPr="00A867CB">
        <w:rPr>
          <w:rFonts w:ascii="Times New Roman" w:hAnsi="Times New Roman" w:cs="Times New Roman"/>
          <w:sz w:val="24"/>
          <w:szCs w:val="24"/>
        </w:rPr>
        <w:t xml:space="preserve"> não deve </w:t>
      </w:r>
      <w:r w:rsidR="000513D4">
        <w:rPr>
          <w:rFonts w:ascii="Times New Roman" w:hAnsi="Times New Roman" w:cs="Times New Roman"/>
          <w:sz w:val="24"/>
          <w:szCs w:val="24"/>
        </w:rPr>
        <w:t>nutrir</w:t>
      </w:r>
      <w:r w:rsidRPr="00A867CB">
        <w:rPr>
          <w:rFonts w:ascii="Times New Roman" w:hAnsi="Times New Roman" w:cs="Times New Roman"/>
          <w:sz w:val="24"/>
          <w:szCs w:val="24"/>
        </w:rPr>
        <w:t xml:space="preserve"> grandes paixões, e </w:t>
      </w:r>
      <w:r w:rsidR="00673AB6">
        <w:rPr>
          <w:rFonts w:ascii="Times New Roman" w:hAnsi="Times New Roman" w:cs="Times New Roman"/>
          <w:sz w:val="24"/>
          <w:szCs w:val="24"/>
        </w:rPr>
        <w:t xml:space="preserve">é </w:t>
      </w:r>
      <w:r w:rsidRPr="00A867CB">
        <w:rPr>
          <w:rFonts w:ascii="Times New Roman" w:hAnsi="Times New Roman" w:cs="Times New Roman"/>
          <w:sz w:val="24"/>
          <w:szCs w:val="24"/>
        </w:rPr>
        <w:t xml:space="preserve">na </w:t>
      </w:r>
      <w:r w:rsidR="00673AB6">
        <w:rPr>
          <w:rFonts w:ascii="Times New Roman" w:hAnsi="Times New Roman" w:cs="Times New Roman"/>
          <w:sz w:val="24"/>
          <w:szCs w:val="24"/>
        </w:rPr>
        <w:t>vida trivial que está</w:t>
      </w:r>
      <w:r w:rsidRPr="00A867CB">
        <w:rPr>
          <w:rFonts w:ascii="Times New Roman" w:hAnsi="Times New Roman" w:cs="Times New Roman"/>
          <w:sz w:val="24"/>
          <w:szCs w:val="24"/>
        </w:rPr>
        <w:t xml:space="preserve"> sua salvação... Vera não conhecia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ssa verdade e, se a conhecesse, não </w:t>
      </w:r>
      <w:r w:rsidR="00673AB6">
        <w:rPr>
          <w:rFonts w:ascii="Times New Roman" w:hAnsi="Times New Roman" w:cs="Times New Roman"/>
          <w:sz w:val="24"/>
          <w:szCs w:val="24"/>
        </w:rPr>
        <w:t>seria capaz de</w:t>
      </w:r>
      <w:r w:rsidR="00673AB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3AB6">
        <w:rPr>
          <w:rFonts w:ascii="Times New Roman" w:hAnsi="Times New Roman" w:cs="Times New Roman"/>
          <w:sz w:val="24"/>
          <w:szCs w:val="24"/>
        </w:rPr>
        <w:t>cumpri</w:t>
      </w:r>
      <w:r w:rsidRPr="00C5704C">
        <w:rPr>
          <w:rFonts w:ascii="Times New Roman" w:hAnsi="Times New Roman" w:cs="Times New Roman"/>
          <w:sz w:val="24"/>
          <w:szCs w:val="24"/>
        </w:rPr>
        <w:t xml:space="preserve">-la... Por muitos anos, </w:t>
      </w:r>
      <w:r w:rsidR="003E766D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vivera </w:t>
      </w:r>
      <w:ins w:id="777" w:author="Daniela Mountian" w:date="2017-08-25T23:52:00Z">
        <w:r w:rsidR="00BE6661">
          <w:rPr>
            <w:rFonts w:ascii="Times New Roman" w:hAnsi="Times New Roman" w:cs="Times New Roman"/>
            <w:sz w:val="24"/>
            <w:szCs w:val="24"/>
          </w:rPr>
          <w:t>resignada</w:t>
        </w:r>
      </w:ins>
      <w:r w:rsidR="0050314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 seu</w:t>
      </w:r>
      <w:r w:rsidR="003E766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desejo</w:t>
      </w:r>
      <w:r w:rsidR="003E766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feminino</w:t>
      </w:r>
      <w:r w:rsidR="0050314D">
        <w:rPr>
          <w:rFonts w:ascii="Times New Roman" w:hAnsi="Times New Roman" w:cs="Times New Roman"/>
          <w:sz w:val="24"/>
          <w:szCs w:val="24"/>
        </w:rPr>
        <w:t>s mais íntimos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0314D"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 w:rsidR="0050314D">
        <w:rPr>
          <w:rFonts w:ascii="Times New Roman" w:hAnsi="Times New Roman" w:cs="Times New Roman"/>
          <w:sz w:val="24"/>
          <w:szCs w:val="24"/>
        </w:rPr>
        <w:t xml:space="preserve">começo </w:t>
      </w:r>
      <w:r w:rsidRPr="00C5704C">
        <w:rPr>
          <w:rFonts w:ascii="Times New Roman" w:hAnsi="Times New Roman" w:cs="Times New Roman"/>
          <w:sz w:val="24"/>
          <w:szCs w:val="24"/>
        </w:rPr>
        <w:t>insaciado</w:t>
      </w:r>
      <w:r w:rsidR="0050314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circunstâncias </w:t>
      </w:r>
      <w:r w:rsidR="00845433">
        <w:rPr>
          <w:rFonts w:ascii="Times New Roman" w:hAnsi="Times New Roman" w:cs="Times New Roman"/>
          <w:sz w:val="24"/>
          <w:szCs w:val="24"/>
        </w:rPr>
        <w:t>da guerra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depois</w:t>
      </w:r>
      <w:r w:rsidR="00845433">
        <w:rPr>
          <w:rFonts w:ascii="Times New Roman" w:hAnsi="Times New Roman" w:cs="Times New Roman"/>
          <w:sz w:val="24"/>
          <w:szCs w:val="24"/>
        </w:rPr>
        <w:t xml:space="preserve"> em 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E666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845433">
        <w:rPr>
          <w:rFonts w:ascii="Times New Roman" w:hAnsi="Times New Roman" w:cs="Times New Roman"/>
          <w:sz w:val="24"/>
          <w:szCs w:val="24"/>
        </w:rPr>
        <w:t xml:space="preserve">própria </w:t>
      </w:r>
      <w:r w:rsidRPr="00C5704C">
        <w:rPr>
          <w:rFonts w:ascii="Times New Roman" w:hAnsi="Times New Roman" w:cs="Times New Roman"/>
          <w:sz w:val="24"/>
          <w:szCs w:val="24"/>
        </w:rPr>
        <w:t>loucura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>... Ess</w:t>
      </w:r>
      <w:r w:rsidR="00845433">
        <w:rPr>
          <w:rFonts w:ascii="Times New Roman" w:hAnsi="Times New Roman" w:cs="Times New Roman"/>
          <w:sz w:val="24"/>
          <w:szCs w:val="24"/>
        </w:rPr>
        <w:t>e desejo</w:t>
      </w:r>
      <w:r w:rsidR="003A11E7">
        <w:rPr>
          <w:rFonts w:ascii="Times New Roman" w:hAnsi="Times New Roman" w:cs="Times New Roman"/>
          <w:sz w:val="24"/>
          <w:szCs w:val="24"/>
        </w:rPr>
        <w:t xml:space="preserve"> macerava nela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uma bebida</w:t>
      </w:r>
      <w:r w:rsidR="003A11E7">
        <w:rPr>
          <w:rFonts w:ascii="Times New Roman" w:hAnsi="Times New Roman" w:cs="Times New Roman"/>
          <w:sz w:val="24"/>
          <w:szCs w:val="24"/>
        </w:rPr>
        <w:t xml:space="preserve"> forte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3A11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5C47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Pr="00C5704C">
        <w:rPr>
          <w:rFonts w:ascii="Times New Roman" w:hAnsi="Times New Roman" w:cs="Times New Roman"/>
          <w:sz w:val="24"/>
          <w:szCs w:val="24"/>
        </w:rPr>
        <w:t>um gole</w:t>
      </w:r>
      <w:r w:rsidR="003A11E7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11E7">
        <w:rPr>
          <w:rFonts w:ascii="Times New Roman" w:hAnsi="Times New Roman" w:cs="Times New Roman"/>
          <w:sz w:val="24"/>
          <w:szCs w:val="24"/>
        </w:rPr>
        <w:t>nos</w:t>
      </w:r>
      <w:r w:rsidR="00A3122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faz ca</w:t>
      </w:r>
      <w:r w:rsidR="00B635DD" w:rsidRPr="00C5704C">
        <w:rPr>
          <w:rFonts w:ascii="Times New Roman" w:hAnsi="Times New Roman" w:cs="Times New Roman"/>
          <w:sz w:val="24"/>
          <w:szCs w:val="24"/>
        </w:rPr>
        <w:t xml:space="preserve">ir no esquecimento... Eis </w:t>
      </w:r>
      <w:r w:rsidRPr="00C5704C">
        <w:rPr>
          <w:rFonts w:ascii="Times New Roman" w:hAnsi="Times New Roman" w:cs="Times New Roman"/>
          <w:sz w:val="24"/>
          <w:szCs w:val="24"/>
        </w:rPr>
        <w:t>a morte, eis o nascimento, eis a eternidade...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homem </w:t>
      </w:r>
      <w:r w:rsidR="003A11E7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capaz de entender a Eternidade rebaixando </w:t>
      </w:r>
      <w:r w:rsidR="00DF60B5">
        <w:rPr>
          <w:rFonts w:ascii="Times New Roman" w:hAnsi="Times New Roman" w:cs="Times New Roman"/>
          <w:sz w:val="24"/>
          <w:szCs w:val="24"/>
        </w:rPr>
        <w:t>ao extremo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esse sentimento divino. E o rebaixamento </w:t>
      </w:r>
      <w:r w:rsidR="00DF60B5">
        <w:rPr>
          <w:rFonts w:ascii="Times New Roman" w:hAnsi="Times New Roman" w:cs="Times New Roman"/>
          <w:sz w:val="24"/>
          <w:szCs w:val="24"/>
        </w:rPr>
        <w:t xml:space="preserve">extremo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Eternidade é o prazer... Somente através do adultério, da luxúria, uma criatura </w:t>
      </w:r>
      <w:r w:rsidR="000921BB">
        <w:rPr>
          <w:rFonts w:ascii="Times New Roman" w:hAnsi="Times New Roman" w:cs="Times New Roman"/>
          <w:sz w:val="24"/>
          <w:szCs w:val="24"/>
        </w:rPr>
        <w:t>mortal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pode tocar o Eterno, e o amor recíproco enobrece a insignificância </w:t>
      </w:r>
      <w:r w:rsidR="006831D3">
        <w:rPr>
          <w:rFonts w:ascii="Times New Roman" w:hAnsi="Times New Roman" w:cs="Times New Roman"/>
          <w:sz w:val="24"/>
          <w:szCs w:val="24"/>
        </w:rPr>
        <w:t xml:space="preserve">infame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homem diante de Deus... </w:t>
      </w:r>
      <w:r w:rsidR="006831D3">
        <w:rPr>
          <w:rFonts w:ascii="Times New Roman" w:hAnsi="Times New Roman" w:cs="Times New Roman"/>
          <w:sz w:val="24"/>
          <w:szCs w:val="24"/>
        </w:rPr>
        <w:t>Uma Ideia Elevada está a</w:t>
      </w:r>
      <w:r w:rsidRPr="00C5704C">
        <w:rPr>
          <w:rFonts w:ascii="Times New Roman" w:hAnsi="Times New Roman" w:cs="Times New Roman"/>
          <w:sz w:val="24"/>
          <w:szCs w:val="24"/>
        </w:rPr>
        <w:t xml:space="preserve">cima do amor recíproco, no entanto </w:t>
      </w:r>
      <w:r w:rsidR="00B43E8E">
        <w:rPr>
          <w:rFonts w:ascii="Times New Roman" w:hAnsi="Times New Roman" w:cs="Times New Roman"/>
          <w:sz w:val="24"/>
          <w:szCs w:val="24"/>
        </w:rPr>
        <w:t xml:space="preserve">a existência dela </w:t>
      </w:r>
      <w:r w:rsidRPr="003D4D6D">
        <w:rPr>
          <w:rFonts w:ascii="Times New Roman" w:hAnsi="Times New Roman" w:cs="Times New Roman"/>
          <w:sz w:val="24"/>
          <w:szCs w:val="24"/>
          <w:highlight w:val="yellow"/>
          <w:rPrChange w:id="778" w:author="Daniela Mountian" w:date="2017-08-26T00:04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são </w:t>
      </w:r>
      <w:r w:rsidR="00B34A04" w:rsidRPr="003D4D6D">
        <w:rPr>
          <w:rFonts w:ascii="Times New Roman" w:hAnsi="Times New Roman" w:cs="Times New Roman"/>
          <w:sz w:val="24"/>
          <w:szCs w:val="24"/>
          <w:highlight w:val="yellow"/>
          <w:rPrChange w:id="779" w:author="Daniela Mountian" w:date="2017-08-26T00:04:00Z">
            <w:rPr>
              <w:rFonts w:ascii="Times New Roman" w:hAnsi="Times New Roman" w:cs="Times New Roman"/>
              <w:sz w:val="24"/>
              <w:szCs w:val="24"/>
            </w:rPr>
          </w:rPrChange>
        </w:rPr>
        <w:t>casos</w:t>
      </w:r>
      <w:r w:rsidR="00B34A0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raros e já não </w:t>
      </w:r>
      <w:r w:rsidR="002C18CA">
        <w:rPr>
          <w:rFonts w:ascii="Times New Roman" w:hAnsi="Times New Roman" w:cs="Times New Roman"/>
          <w:sz w:val="24"/>
          <w:szCs w:val="24"/>
        </w:rPr>
        <w:t>completamente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humanos, apesar de </w:t>
      </w:r>
      <w:r w:rsidR="002C18CA">
        <w:rPr>
          <w:rFonts w:ascii="Times New Roman" w:hAnsi="Times New Roman" w:cs="Times New Roman"/>
          <w:sz w:val="24"/>
          <w:szCs w:val="24"/>
        </w:rPr>
        <w:t>nascerem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os homens... A ideia d</w:t>
      </w:r>
      <w:r w:rsidR="00B34A0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salvação da linhagem </w:t>
      </w:r>
      <w:r w:rsidR="002C18CA">
        <w:rPr>
          <w:rFonts w:ascii="Times New Roman" w:hAnsi="Times New Roman" w:cs="Times New Roman"/>
          <w:sz w:val="24"/>
          <w:szCs w:val="24"/>
        </w:rPr>
        <w:t xml:space="preserve">humana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impeliu as filhas de Ló, </w:t>
      </w:r>
      <w:r w:rsidR="002C18CA">
        <w:rPr>
          <w:rFonts w:ascii="Times New Roman" w:hAnsi="Times New Roman" w:cs="Times New Roman"/>
          <w:sz w:val="24"/>
          <w:szCs w:val="24"/>
        </w:rPr>
        <w:t>após a destruição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Sodoma, </w:t>
      </w:r>
      <w:r w:rsidR="00B34A04">
        <w:rPr>
          <w:rFonts w:ascii="Times New Roman" w:hAnsi="Times New Roman" w:cs="Times New Roman"/>
          <w:sz w:val="24"/>
          <w:szCs w:val="24"/>
        </w:rPr>
        <w:t>a cometer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90051B">
        <w:rPr>
          <w:rFonts w:ascii="Times New Roman" w:hAnsi="Times New Roman" w:cs="Times New Roman"/>
          <w:sz w:val="24"/>
          <w:szCs w:val="24"/>
          <w:highlight w:val="yellow"/>
          <w:rPrChange w:id="780" w:author="Daniela Mountian" w:date="2017-05-19T18:04:00Z">
            <w:rPr>
              <w:rFonts w:ascii="Times New Roman" w:hAnsi="Times New Roman" w:cs="Times New Roman"/>
              <w:sz w:val="24"/>
              <w:szCs w:val="24"/>
            </w:rPr>
          </w:rPrChange>
        </w:rPr>
        <w:t>adultério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seu </w:t>
      </w:r>
      <w:r w:rsidR="00B34A04">
        <w:rPr>
          <w:rFonts w:ascii="Times New Roman" w:hAnsi="Times New Roman" w:cs="Times New Roman"/>
          <w:sz w:val="24"/>
          <w:szCs w:val="24"/>
        </w:rPr>
        <w:t xml:space="preserve">próprio </w:t>
      </w:r>
      <w:r w:rsidRPr="00C5704C">
        <w:rPr>
          <w:rFonts w:ascii="Times New Roman" w:hAnsi="Times New Roman" w:cs="Times New Roman"/>
          <w:sz w:val="24"/>
          <w:szCs w:val="24"/>
        </w:rPr>
        <w:t>pai, embebedado por elas.</w:t>
      </w:r>
      <w:r w:rsidR="0090051B">
        <w:rPr>
          <w:rStyle w:val="Refdenotaderodap"/>
          <w:rFonts w:ascii="Times New Roman" w:hAnsi="Times New Roman" w:cs="Times New Roman"/>
          <w:sz w:val="24"/>
          <w:szCs w:val="24"/>
        </w:rPr>
        <w:footnoteReference w:id="79"/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2A3179">
        <w:rPr>
          <w:rFonts w:ascii="Times New Roman" w:hAnsi="Times New Roman" w:cs="Times New Roman"/>
          <w:sz w:val="24"/>
          <w:szCs w:val="24"/>
        </w:rPr>
        <w:t>I</w:t>
      </w:r>
      <w:r w:rsidR="002A3179" w:rsidRPr="00C5704C">
        <w:rPr>
          <w:rFonts w:ascii="Times New Roman" w:hAnsi="Times New Roman" w:cs="Times New Roman"/>
          <w:sz w:val="24"/>
          <w:szCs w:val="24"/>
        </w:rPr>
        <w:t xml:space="preserve">deia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Nascimento do Messias impeliu Tamar </w:t>
      </w:r>
      <w:r w:rsidR="0090051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051B">
        <w:rPr>
          <w:rFonts w:ascii="Times New Roman" w:hAnsi="Times New Roman" w:cs="Times New Roman"/>
          <w:sz w:val="24"/>
          <w:szCs w:val="24"/>
        </w:rPr>
        <w:t xml:space="preserve">cometer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adultério com o pai de seu marido, Judá, </w:t>
      </w:r>
      <w:r w:rsidR="002A3179">
        <w:rPr>
          <w:rFonts w:ascii="Times New Roman" w:hAnsi="Times New Roman" w:cs="Times New Roman"/>
          <w:sz w:val="24"/>
          <w:szCs w:val="24"/>
        </w:rPr>
        <w:t>ao se disfarcar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meretriz e engan</w:t>
      </w:r>
      <w:r w:rsidR="002A3179" w:rsidRPr="003D4D6D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commentRangeStart w:id="781"/>
      <w:r w:rsidR="002A7127">
        <w:rPr>
          <w:rStyle w:val="Refdenotaderodap"/>
          <w:rFonts w:ascii="Times New Roman" w:hAnsi="Times New Roman" w:cs="Times New Roman"/>
          <w:sz w:val="24"/>
          <w:szCs w:val="24"/>
        </w:rPr>
        <w:footnoteReference w:id="80"/>
      </w:r>
      <w:commentRangeEnd w:id="781"/>
      <w:r w:rsidR="00BE6661">
        <w:rPr>
          <w:rStyle w:val="Refdecomentrio"/>
          <w:rFonts w:cs="Times New Roman"/>
          <w:lang w:val="x-none"/>
        </w:rPr>
        <w:commentReference w:id="781"/>
      </w:r>
      <w:r w:rsidRPr="00C5704C">
        <w:rPr>
          <w:rFonts w:ascii="Times New Roman" w:hAnsi="Times New Roman" w:cs="Times New Roman"/>
          <w:sz w:val="24"/>
          <w:szCs w:val="24"/>
        </w:rPr>
        <w:t xml:space="preserve"> O que impeliu Vera </w:t>
      </w:r>
      <w:r w:rsidR="00F21D1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adultério com o Anticristo, amante de sua filha, foi ocultado d</w:t>
      </w:r>
      <w:r w:rsidR="00F21D19">
        <w:rPr>
          <w:rFonts w:ascii="Times New Roman" w:hAnsi="Times New Roman" w:cs="Times New Roman"/>
          <w:sz w:val="24"/>
          <w:szCs w:val="24"/>
        </w:rPr>
        <w:t>essa</w:t>
      </w:r>
      <w:r w:rsidR="001108A2">
        <w:rPr>
          <w:rFonts w:ascii="Times New Roman" w:hAnsi="Times New Roman" w:cs="Times New Roman"/>
          <w:sz w:val="24"/>
          <w:szCs w:val="24"/>
        </w:rPr>
        <w:t xml:space="preserve"> </w:t>
      </w:r>
      <w:r w:rsidR="00FB443B">
        <w:rPr>
          <w:rFonts w:ascii="Times New Roman" w:hAnsi="Times New Roman" w:cs="Times New Roman"/>
          <w:sz w:val="24"/>
          <w:szCs w:val="24"/>
        </w:rPr>
        <w:t>mãe</w:t>
      </w:r>
      <w:r w:rsidR="001108A2">
        <w:rPr>
          <w:rFonts w:ascii="Times New Roman" w:hAnsi="Times New Roman" w:cs="Times New Roman"/>
          <w:sz w:val="24"/>
          <w:szCs w:val="24"/>
        </w:rPr>
        <w:t xml:space="preserve"> louca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08A2">
        <w:rPr>
          <w:rFonts w:ascii="Times New Roman" w:hAnsi="Times New Roman" w:cs="Times New Roman"/>
          <w:sz w:val="24"/>
          <w:szCs w:val="24"/>
        </w:rPr>
        <w:t>infeliz</w:t>
      </w:r>
      <w:r w:rsidRPr="00C5704C">
        <w:rPr>
          <w:rFonts w:ascii="Times New Roman" w:hAnsi="Times New Roman" w:cs="Times New Roman"/>
          <w:sz w:val="24"/>
          <w:szCs w:val="24"/>
        </w:rPr>
        <w:t>. Mas</w:t>
      </w:r>
      <w:r w:rsidR="00F21D1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08A2">
        <w:rPr>
          <w:rFonts w:ascii="Times New Roman" w:hAnsi="Times New Roman" w:cs="Times New Roman"/>
          <w:sz w:val="24"/>
          <w:szCs w:val="24"/>
        </w:rPr>
        <w:t>em seu desvario</w:t>
      </w:r>
      <w:r w:rsidRPr="00C5704C">
        <w:rPr>
          <w:rFonts w:ascii="Times New Roman" w:hAnsi="Times New Roman" w:cs="Times New Roman"/>
          <w:sz w:val="24"/>
          <w:szCs w:val="24"/>
        </w:rPr>
        <w:t>, ela era astuta e</w:t>
      </w:r>
      <w:ins w:id="782" w:author="Daniela Mountian" w:date="2017-09-03T20:33:00Z">
        <w:r w:rsidR="00F727A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783" w:author="Daniela Mountian" w:date="2017-08-26T00:06:00Z">
        <w:r w:rsidR="003D4D6D">
          <w:rPr>
            <w:rFonts w:ascii="Times New Roman" w:hAnsi="Times New Roman" w:cs="Times New Roman"/>
            <w:sz w:val="24"/>
            <w:szCs w:val="24"/>
          </w:rPr>
          <w:t>obstinada</w:t>
        </w:r>
      </w:ins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AA0946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sabia que Dã Iákovlevitch </w:t>
      </w:r>
      <w:r w:rsidR="00F21D19">
        <w:rPr>
          <w:rFonts w:ascii="Times New Roman" w:hAnsi="Times New Roman" w:cs="Times New Roman"/>
          <w:sz w:val="24"/>
          <w:szCs w:val="24"/>
        </w:rPr>
        <w:t>ficava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casa até o meio-dia, po</w:t>
      </w:r>
      <w:r w:rsidR="00F21D19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0946">
        <w:rPr>
          <w:rFonts w:ascii="Times New Roman" w:hAnsi="Times New Roman" w:cs="Times New Roman"/>
          <w:sz w:val="24"/>
          <w:szCs w:val="24"/>
        </w:rPr>
        <w:t xml:space="preserve">ele </w:t>
      </w:r>
      <w:r w:rsidR="00F21D19">
        <w:rPr>
          <w:rFonts w:ascii="Times New Roman" w:hAnsi="Times New Roman" w:cs="Times New Roman"/>
          <w:sz w:val="24"/>
          <w:szCs w:val="24"/>
        </w:rPr>
        <w:t>dormia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</w:t>
      </w:r>
      <w:r w:rsidR="0013417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13D4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>plantão noturno, ou seja, ela precisava achar um momento em que a velha Tchesnokova e a filha não estivessem em casa</w:t>
      </w:r>
      <w:r w:rsidR="00236450">
        <w:rPr>
          <w:rFonts w:ascii="Times New Roman" w:hAnsi="Times New Roman" w:cs="Times New Roman"/>
          <w:sz w:val="24"/>
          <w:szCs w:val="24"/>
        </w:rPr>
        <w:t>, e</w:t>
      </w:r>
      <w:r w:rsidRPr="00C5704C">
        <w:rPr>
          <w:rFonts w:ascii="Times New Roman" w:hAnsi="Times New Roman" w:cs="Times New Roman"/>
          <w:sz w:val="24"/>
          <w:szCs w:val="24"/>
        </w:rPr>
        <w:t xml:space="preserve">specialmente a </w:t>
      </w:r>
      <w:r w:rsidR="00FB443B">
        <w:rPr>
          <w:rFonts w:ascii="Times New Roman" w:hAnsi="Times New Roman" w:cs="Times New Roman"/>
          <w:sz w:val="24"/>
          <w:szCs w:val="24"/>
        </w:rPr>
        <w:t>segunda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36450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6450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filha </w:t>
      </w:r>
      <w:r w:rsidR="00236450">
        <w:rPr>
          <w:rFonts w:ascii="Times New Roman" w:hAnsi="Times New Roman" w:cs="Times New Roman"/>
          <w:sz w:val="24"/>
          <w:szCs w:val="24"/>
        </w:rPr>
        <w:t xml:space="preserve">que ama seu </w:t>
      </w:r>
      <w:r w:rsidRPr="00C5704C">
        <w:rPr>
          <w:rFonts w:ascii="Times New Roman" w:hAnsi="Times New Roman" w:cs="Times New Roman"/>
          <w:sz w:val="24"/>
          <w:szCs w:val="24"/>
        </w:rPr>
        <w:t>pai tem</w:t>
      </w:r>
      <w:r w:rsidR="009D4C3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ciúme até </w:t>
      </w:r>
      <w:r w:rsidR="00236450">
        <w:rPr>
          <w:rFonts w:ascii="Times New Roman" w:hAnsi="Times New Roman" w:cs="Times New Roman"/>
          <w:sz w:val="24"/>
          <w:szCs w:val="24"/>
        </w:rPr>
        <w:t>da própria</w:t>
      </w:r>
      <w:r w:rsidR="009D4C3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mãe, </w:t>
      </w:r>
      <w:r w:rsidR="00236450">
        <w:rPr>
          <w:rFonts w:ascii="Times New Roman" w:hAnsi="Times New Roman" w:cs="Times New Roman"/>
          <w:sz w:val="24"/>
          <w:szCs w:val="24"/>
        </w:rPr>
        <w:t>imagine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mulheres </w:t>
      </w:r>
      <w:r w:rsidR="00236450">
        <w:rPr>
          <w:rFonts w:ascii="Times New Roman" w:hAnsi="Times New Roman" w:cs="Times New Roman"/>
          <w:sz w:val="24"/>
          <w:szCs w:val="24"/>
        </w:rPr>
        <w:t>de fora..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236450">
        <w:rPr>
          <w:rFonts w:ascii="Times New Roman" w:hAnsi="Times New Roman" w:cs="Times New Roman"/>
          <w:sz w:val="24"/>
          <w:szCs w:val="24"/>
        </w:rPr>
        <w:t>a filha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6450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Dã Iákovlevitch era um caso </w:t>
      </w:r>
      <w:r w:rsidR="00236450">
        <w:rPr>
          <w:rFonts w:ascii="Times New Roman" w:hAnsi="Times New Roman" w:cs="Times New Roman"/>
          <w:sz w:val="24"/>
          <w:szCs w:val="24"/>
        </w:rPr>
        <w:t>à parte: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Ruthina era uma menina nervosa, empalidecia </w:t>
      </w:r>
      <w:r w:rsidR="00236450">
        <w:rPr>
          <w:rFonts w:ascii="Times New Roman" w:hAnsi="Times New Roman" w:cs="Times New Roman"/>
          <w:sz w:val="24"/>
          <w:szCs w:val="24"/>
        </w:rPr>
        <w:t>à toa e a ponto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6450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desmaiar. </w:t>
      </w:r>
      <w:r w:rsidR="00002DF0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aparência não </w:t>
      </w:r>
      <w:r w:rsidR="00002DF0">
        <w:rPr>
          <w:rFonts w:ascii="Times New Roman" w:hAnsi="Times New Roman" w:cs="Times New Roman"/>
          <w:sz w:val="24"/>
          <w:szCs w:val="24"/>
        </w:rPr>
        <w:t>condizia</w:t>
      </w:r>
      <w:r w:rsidR="00002DF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2DF0">
        <w:rPr>
          <w:rFonts w:ascii="Times New Roman" w:hAnsi="Times New Roman" w:cs="Times New Roman"/>
          <w:sz w:val="24"/>
          <w:szCs w:val="24"/>
        </w:rPr>
        <w:t>com 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2DF0">
        <w:rPr>
          <w:rFonts w:ascii="Times New Roman" w:hAnsi="Times New Roman" w:cs="Times New Roman"/>
          <w:sz w:val="24"/>
          <w:szCs w:val="24"/>
        </w:rPr>
        <w:t xml:space="preserve">caráter </w:t>
      </w:r>
      <w:r w:rsidRPr="00C5704C">
        <w:rPr>
          <w:rFonts w:ascii="Times New Roman" w:hAnsi="Times New Roman" w:cs="Times New Roman"/>
          <w:sz w:val="24"/>
          <w:szCs w:val="24"/>
        </w:rPr>
        <w:t>pa</w:t>
      </w:r>
      <w:r w:rsidR="00002DF0">
        <w:rPr>
          <w:rFonts w:ascii="Times New Roman" w:hAnsi="Times New Roman" w:cs="Times New Roman"/>
          <w:sz w:val="24"/>
          <w:szCs w:val="24"/>
        </w:rPr>
        <w:t>ssional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1281B">
        <w:rPr>
          <w:rFonts w:ascii="Times New Roman" w:hAnsi="Times New Roman" w:cs="Times New Roman"/>
          <w:sz w:val="24"/>
          <w:szCs w:val="24"/>
        </w:rPr>
        <w:t>ela parecia</w:t>
      </w:r>
      <w:r w:rsidR="00E128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aldeã, </w:t>
      </w:r>
      <w:r w:rsidR="00AB5B62">
        <w:rPr>
          <w:rFonts w:ascii="Times New Roman" w:hAnsi="Times New Roman" w:cs="Times New Roman"/>
          <w:sz w:val="24"/>
          <w:szCs w:val="24"/>
        </w:rPr>
        <w:t xml:space="preserve">eis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del w:id="784" w:author="Daniela Mountian" w:date="2017-05-19T18:54:00Z">
        <w:r w:rsidRPr="00C5704C" w:rsidDel="00E1281B">
          <w:rPr>
            <w:rFonts w:ascii="Times New Roman" w:hAnsi="Times New Roman" w:cs="Times New Roman"/>
            <w:sz w:val="24"/>
            <w:szCs w:val="24"/>
          </w:rPr>
          <w:delText>milagre</w:delText>
        </w:r>
      </w:del>
      <w:ins w:id="785" w:author="Daniela Mountian" w:date="2017-05-19T18:54:00Z">
        <w:r w:rsidR="00E1281B">
          <w:rPr>
            <w:rFonts w:ascii="Times New Roman" w:hAnsi="Times New Roman" w:cs="Times New Roman"/>
            <w:sz w:val="24"/>
            <w:szCs w:val="24"/>
          </w:rPr>
          <w:t>fenômeno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AA0946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idade </w:t>
      </w:r>
      <w:r w:rsidR="00AA0946">
        <w:rPr>
          <w:rFonts w:ascii="Times New Roman" w:hAnsi="Times New Roman" w:cs="Times New Roman"/>
          <w:sz w:val="24"/>
          <w:szCs w:val="24"/>
        </w:rPr>
        <w:t>de Rute, Vera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0946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igual</w:t>
      </w:r>
      <w:r w:rsidR="00AA0946">
        <w:rPr>
          <w:rFonts w:ascii="Times New Roman" w:hAnsi="Times New Roman" w:cs="Times New Roman"/>
          <w:sz w:val="24"/>
          <w:szCs w:val="24"/>
        </w:rPr>
        <w:t>zinha a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A0946">
        <w:rPr>
          <w:rFonts w:ascii="Times New Roman" w:hAnsi="Times New Roman" w:cs="Times New Roman"/>
          <w:sz w:val="24"/>
          <w:szCs w:val="24"/>
        </w:rPr>
        <w:t>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786" w:author="Daniela Mountian" w:date="2017-08-26T00:09:00Z">
        <w:r w:rsidR="009F139F">
          <w:rPr>
            <w:rFonts w:ascii="Times New Roman" w:hAnsi="Times New Roman" w:cs="Times New Roman"/>
            <w:sz w:val="24"/>
            <w:szCs w:val="24"/>
          </w:rPr>
          <w:t>compreendia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E1281B">
        <w:rPr>
          <w:rFonts w:ascii="Times New Roman" w:hAnsi="Times New Roman" w:cs="Times New Roman"/>
          <w:sz w:val="24"/>
          <w:szCs w:val="24"/>
        </w:rPr>
        <w:t>completar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dezesseis anos, </w:t>
      </w:r>
      <w:r w:rsidR="000038A5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cas</w:t>
      </w:r>
      <w:r w:rsidR="00AA0946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A0946">
        <w:rPr>
          <w:rFonts w:ascii="Times New Roman" w:hAnsi="Times New Roman" w:cs="Times New Roman"/>
          <w:sz w:val="24"/>
          <w:szCs w:val="24"/>
        </w:rPr>
        <w:t>De fato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A0946">
        <w:rPr>
          <w:rFonts w:ascii="Times New Roman" w:hAnsi="Times New Roman" w:cs="Times New Roman"/>
          <w:sz w:val="24"/>
          <w:szCs w:val="24"/>
        </w:rPr>
        <w:t xml:space="preserve">logo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AA0946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casou, aprende</w:t>
      </w:r>
      <w:r w:rsidR="00AA0946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muito rápido... </w:t>
      </w:r>
      <w:r w:rsidR="00FB443B">
        <w:rPr>
          <w:rFonts w:ascii="Times New Roman" w:hAnsi="Times New Roman" w:cs="Times New Roman"/>
          <w:sz w:val="24"/>
          <w:szCs w:val="24"/>
        </w:rPr>
        <w:t xml:space="preserve">Quanto à </w:t>
      </w:r>
      <w:r w:rsidR="00AA0946">
        <w:rPr>
          <w:rFonts w:ascii="Times New Roman" w:hAnsi="Times New Roman" w:cs="Times New Roman"/>
          <w:sz w:val="24"/>
          <w:szCs w:val="24"/>
        </w:rPr>
        <w:t>Rute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A0946">
        <w:rPr>
          <w:rFonts w:ascii="Times New Roman" w:hAnsi="Times New Roman" w:cs="Times New Roman"/>
          <w:sz w:val="24"/>
          <w:szCs w:val="24"/>
        </w:rPr>
        <w:t>a julgar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0946">
        <w:rPr>
          <w:rFonts w:ascii="Times New Roman" w:hAnsi="Times New Roman" w:cs="Times New Roman"/>
          <w:sz w:val="24"/>
          <w:szCs w:val="24"/>
        </w:rPr>
        <w:t>por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palidez e </w:t>
      </w:r>
      <w:r w:rsidR="00AA0946">
        <w:rPr>
          <w:rFonts w:ascii="Times New Roman" w:hAnsi="Times New Roman" w:cs="Times New Roman"/>
          <w:sz w:val="24"/>
          <w:szCs w:val="24"/>
        </w:rPr>
        <w:t>por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desmaio</w:t>
      </w:r>
      <w:r w:rsidR="00AA094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B443B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tinha mais nada a aprender, </w:t>
      </w:r>
      <w:r w:rsidRPr="009F139F">
        <w:rPr>
          <w:rFonts w:ascii="Times New Roman" w:hAnsi="Times New Roman" w:cs="Times New Roman"/>
          <w:sz w:val="24"/>
          <w:szCs w:val="24"/>
        </w:rPr>
        <w:t xml:space="preserve">embora </w:t>
      </w:r>
      <w:r w:rsidR="00AB5B62" w:rsidRPr="009F139F">
        <w:rPr>
          <w:rFonts w:ascii="Times New Roman" w:hAnsi="Times New Roman" w:cs="Times New Roman"/>
          <w:sz w:val="24"/>
          <w:szCs w:val="24"/>
        </w:rPr>
        <w:t xml:space="preserve">não </w:t>
      </w:r>
      <w:r w:rsidRPr="009F139F">
        <w:rPr>
          <w:rFonts w:ascii="Times New Roman" w:hAnsi="Times New Roman" w:cs="Times New Roman"/>
          <w:sz w:val="24"/>
          <w:szCs w:val="24"/>
        </w:rPr>
        <w:t xml:space="preserve">tivesse </w:t>
      </w:r>
      <w:r w:rsidR="00AB5B62" w:rsidRPr="009F139F">
        <w:rPr>
          <w:rFonts w:ascii="Times New Roman" w:hAnsi="Times New Roman" w:cs="Times New Roman"/>
          <w:sz w:val="24"/>
          <w:szCs w:val="24"/>
        </w:rPr>
        <w:t xml:space="preserve">nem </w:t>
      </w:r>
      <w:r w:rsidRPr="009F139F">
        <w:rPr>
          <w:rFonts w:ascii="Times New Roman" w:hAnsi="Times New Roman" w:cs="Times New Roman"/>
          <w:sz w:val="24"/>
          <w:szCs w:val="24"/>
        </w:rPr>
        <w:t>dez anos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Era </w:t>
      </w:r>
      <w:r w:rsidR="00AA0946">
        <w:rPr>
          <w:rFonts w:ascii="Times New Roman" w:hAnsi="Times New Roman" w:cs="Times New Roman"/>
          <w:sz w:val="24"/>
          <w:szCs w:val="24"/>
        </w:rPr>
        <w:t>astuta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possivelmente </w:t>
      </w:r>
      <w:r w:rsidR="0008164F">
        <w:rPr>
          <w:rFonts w:ascii="Times New Roman" w:hAnsi="Times New Roman" w:cs="Times New Roman"/>
          <w:sz w:val="24"/>
          <w:szCs w:val="24"/>
        </w:rPr>
        <w:t xml:space="preserve">já possuía </w:t>
      </w:r>
      <w:r w:rsidR="00AA0946">
        <w:rPr>
          <w:rFonts w:ascii="Times New Roman" w:hAnsi="Times New Roman" w:cs="Times New Roman"/>
          <w:sz w:val="24"/>
          <w:szCs w:val="24"/>
        </w:rPr>
        <w:t>a astúcia de uma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aí </w:t>
      </w:r>
      <w:r w:rsidR="00FB443B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 w:rsidR="00FB443B">
        <w:rPr>
          <w:rFonts w:ascii="Times New Roman" w:hAnsi="Times New Roman" w:cs="Times New Roman"/>
          <w:sz w:val="24"/>
          <w:szCs w:val="24"/>
        </w:rPr>
        <w:t>simples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08164F">
        <w:rPr>
          <w:rFonts w:ascii="Times New Roman" w:hAnsi="Times New Roman" w:cs="Times New Roman"/>
          <w:sz w:val="24"/>
          <w:szCs w:val="24"/>
        </w:rPr>
        <w:t>tratava-se de quem seria a mais astuta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443B">
        <w:rPr>
          <w:rFonts w:ascii="Times New Roman" w:hAnsi="Times New Roman" w:cs="Times New Roman"/>
          <w:sz w:val="24"/>
          <w:szCs w:val="24"/>
        </w:rPr>
        <w:lastRenderedPageBreak/>
        <w:t xml:space="preserve">E, </w:t>
      </w:r>
      <w:r w:rsidR="0008164F">
        <w:rPr>
          <w:rFonts w:ascii="Times New Roman" w:hAnsi="Times New Roman" w:cs="Times New Roman"/>
          <w:sz w:val="24"/>
          <w:szCs w:val="24"/>
        </w:rPr>
        <w:t xml:space="preserve">em matéria de </w:t>
      </w:r>
      <w:r w:rsidR="00FB443B">
        <w:rPr>
          <w:rFonts w:ascii="Times New Roman" w:hAnsi="Times New Roman" w:cs="Times New Roman"/>
          <w:sz w:val="24"/>
          <w:szCs w:val="24"/>
        </w:rPr>
        <w:t>astúcia</w:t>
      </w:r>
      <w:r w:rsidRPr="00FB443B">
        <w:rPr>
          <w:rFonts w:ascii="Times New Roman" w:hAnsi="Times New Roman" w:cs="Times New Roman"/>
          <w:sz w:val="24"/>
          <w:szCs w:val="24"/>
        </w:rPr>
        <w:t xml:space="preserve">, Vera </w:t>
      </w:r>
      <w:r w:rsidR="0008164F">
        <w:rPr>
          <w:rFonts w:ascii="Times New Roman" w:hAnsi="Times New Roman" w:cs="Times New Roman"/>
          <w:sz w:val="24"/>
          <w:szCs w:val="24"/>
        </w:rPr>
        <w:t>levava vantagem</w:t>
      </w:r>
      <w:r w:rsidRPr="00FB443B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164F">
        <w:rPr>
          <w:rFonts w:ascii="Times New Roman" w:hAnsi="Times New Roman" w:cs="Times New Roman"/>
          <w:sz w:val="24"/>
          <w:szCs w:val="24"/>
        </w:rPr>
        <w:t>Ela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sperou que </w:t>
      </w:r>
      <w:del w:id="787" w:author="Daniela Mountian" w:date="2017-08-26T00:14:00Z">
        <w:r w:rsidRPr="00C5704C" w:rsidDel="00073ED1">
          <w:rPr>
            <w:rFonts w:ascii="Times New Roman" w:hAnsi="Times New Roman" w:cs="Times New Roman"/>
            <w:sz w:val="24"/>
            <w:szCs w:val="24"/>
          </w:rPr>
          <w:delText xml:space="preserve">a velha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Tchesnokova e Ruthina fossem à feira, </w:t>
      </w:r>
      <w:r w:rsidR="0008164F" w:rsidRPr="00073ED1">
        <w:rPr>
          <w:rFonts w:ascii="Times New Roman" w:hAnsi="Times New Roman" w:cs="Times New Roman"/>
          <w:sz w:val="24"/>
          <w:szCs w:val="24"/>
        </w:rPr>
        <w:t>seguiu</w:t>
      </w:r>
      <w:r w:rsidRPr="00C5704C">
        <w:rPr>
          <w:rFonts w:ascii="Times New Roman" w:hAnsi="Times New Roman" w:cs="Times New Roman"/>
          <w:sz w:val="24"/>
          <w:szCs w:val="24"/>
        </w:rPr>
        <w:t xml:space="preserve">-as até lá e </w:t>
      </w:r>
      <w:del w:id="788" w:author="Daniela Mountian" w:date="2017-08-26T00:14:00Z">
        <w:r w:rsidRPr="00C5704C" w:rsidDel="00073ED1">
          <w:rPr>
            <w:rFonts w:ascii="Times New Roman" w:hAnsi="Times New Roman" w:cs="Times New Roman"/>
            <w:sz w:val="24"/>
            <w:szCs w:val="24"/>
          </w:rPr>
          <w:delText>depois</w:delText>
        </w:r>
      </w:del>
      <w:ins w:id="789" w:author="Daniela Mountian" w:date="2017-08-26T00:14:00Z">
        <w:r w:rsidR="00073ED1">
          <w:rPr>
            <w:rFonts w:ascii="Times New Roman" w:hAnsi="Times New Roman" w:cs="Times New Roman"/>
            <w:sz w:val="24"/>
            <w:szCs w:val="24"/>
          </w:rPr>
          <w:t>só então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bateu no portão</w:t>
      </w:r>
      <w:ins w:id="790" w:author="Daniela Mountian" w:date="2017-08-26T00:15:00Z">
        <w:r w:rsidR="00073ED1">
          <w:rPr>
            <w:rFonts w:ascii="Times New Roman" w:hAnsi="Times New Roman" w:cs="Times New Roman"/>
            <w:sz w:val="24"/>
            <w:szCs w:val="24"/>
          </w:rPr>
          <w:t xml:space="preserve"> da velha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Dã Iákovlevitch </w:t>
      </w:r>
      <w:r w:rsidR="0008164F">
        <w:rPr>
          <w:rFonts w:ascii="Times New Roman" w:hAnsi="Times New Roman" w:cs="Times New Roman"/>
          <w:sz w:val="24"/>
          <w:szCs w:val="24"/>
        </w:rPr>
        <w:t>o abriu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6289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Bom dia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minha filha Tássia não está </w:t>
      </w:r>
      <w:r w:rsidR="0008164F">
        <w:rPr>
          <w:rFonts w:ascii="Times New Roman" w:hAnsi="Times New Roman" w:cs="Times New Roman"/>
          <w:sz w:val="24"/>
          <w:szCs w:val="24"/>
        </w:rPr>
        <w:t>aí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46289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Anticristo, embaraçado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ela não </w:t>
      </w:r>
      <w:r w:rsidR="0008164F">
        <w:rPr>
          <w:rFonts w:ascii="Times New Roman" w:hAnsi="Times New Roman" w:cs="Times New Roman"/>
          <w:sz w:val="24"/>
          <w:szCs w:val="24"/>
        </w:rPr>
        <w:t>costuma vir</w:t>
      </w:r>
      <w:r w:rsidR="000816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aqui.</w:t>
      </w:r>
    </w:p>
    <w:p w:rsidR="0024094F" w:rsidRPr="00C5704C" w:rsidRDefault="0046289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ela só </w:t>
      </w:r>
      <w:r w:rsidR="0008164F">
        <w:rPr>
          <w:rFonts w:ascii="Times New Roman" w:hAnsi="Times New Roman" w:cs="Times New Roman"/>
          <w:sz w:val="24"/>
          <w:szCs w:val="24"/>
        </w:rPr>
        <w:t>costuma ir ao pico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Vera, tranc</w:t>
      </w:r>
      <w:r w:rsidR="0008164F">
        <w:rPr>
          <w:rFonts w:ascii="Times New Roman" w:hAnsi="Times New Roman" w:cs="Times New Roman"/>
          <w:sz w:val="24"/>
          <w:szCs w:val="24"/>
        </w:rPr>
        <w:t>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portão.</w:t>
      </w:r>
    </w:p>
    <w:p w:rsidR="00073ED1" w:rsidRDefault="000C1587" w:rsidP="00DA749A">
      <w:pPr>
        <w:spacing w:after="0" w:line="360" w:lineRule="auto"/>
        <w:ind w:firstLine="709"/>
        <w:jc w:val="both"/>
        <w:rPr>
          <w:ins w:id="791" w:author="Daniela Mountian" w:date="2017-08-26T00:17:00Z"/>
          <w:rFonts w:ascii="Times New Roman" w:hAnsi="Times New Roman" w:cs="Times New Roman"/>
          <w:sz w:val="24"/>
          <w:szCs w:val="24"/>
        </w:rPr>
      </w:pPr>
      <w:r w:rsidRPr="00073ED1">
        <w:rPr>
          <w:rFonts w:ascii="Times New Roman" w:hAnsi="Times New Roman" w:cs="Times New Roman"/>
          <w:sz w:val="24"/>
          <w:szCs w:val="24"/>
        </w:rPr>
        <w:t>A imagem de u</w:t>
      </w:r>
      <w:r w:rsidR="00134173" w:rsidRPr="00073ED1">
        <w:rPr>
          <w:rFonts w:ascii="Times New Roman" w:hAnsi="Times New Roman" w:cs="Times New Roman"/>
          <w:sz w:val="24"/>
          <w:szCs w:val="24"/>
        </w:rPr>
        <w:t>m</w:t>
      </w:r>
      <w:r w:rsidR="0024094F" w:rsidRPr="00073ED1">
        <w:rPr>
          <w:rFonts w:ascii="Times New Roman" w:hAnsi="Times New Roman" w:cs="Times New Roman"/>
          <w:sz w:val="24"/>
          <w:szCs w:val="24"/>
        </w:rPr>
        <w:t xml:space="preserve"> gancho</w:t>
      </w:r>
      <w:r w:rsidRPr="00073ED1">
        <w:rPr>
          <w:rFonts w:ascii="Times New Roman" w:hAnsi="Times New Roman" w:cs="Times New Roman"/>
          <w:sz w:val="24"/>
          <w:szCs w:val="24"/>
        </w:rPr>
        <w:t xml:space="preserve"> </w:t>
      </w:r>
      <w:r w:rsidR="00134173" w:rsidRPr="00073ED1">
        <w:rPr>
          <w:rFonts w:ascii="Times New Roman" w:hAnsi="Times New Roman" w:cs="Times New Roman"/>
          <w:sz w:val="24"/>
          <w:szCs w:val="24"/>
        </w:rPr>
        <w:t xml:space="preserve">ou </w:t>
      </w:r>
      <w:r w:rsidRPr="00073ED1">
        <w:rPr>
          <w:rFonts w:ascii="Times New Roman" w:hAnsi="Times New Roman" w:cs="Times New Roman"/>
          <w:sz w:val="24"/>
          <w:szCs w:val="24"/>
        </w:rPr>
        <w:t xml:space="preserve">de </w:t>
      </w:r>
      <w:r w:rsidR="00134173" w:rsidRPr="00073ED1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073ED1">
        <w:rPr>
          <w:rFonts w:ascii="Times New Roman" w:hAnsi="Times New Roman" w:cs="Times New Roman"/>
          <w:sz w:val="24"/>
          <w:szCs w:val="24"/>
        </w:rPr>
        <w:t xml:space="preserve">cadeado </w:t>
      </w:r>
      <w:r w:rsidR="00A93BED" w:rsidRPr="00073ED1">
        <w:rPr>
          <w:rFonts w:ascii="Times New Roman" w:hAnsi="Times New Roman" w:cs="Times New Roman"/>
          <w:sz w:val="24"/>
          <w:szCs w:val="24"/>
        </w:rPr>
        <w:t xml:space="preserve">trancando um portão </w:t>
      </w:r>
      <w:r w:rsidR="0024094F" w:rsidRPr="00A93BED">
        <w:rPr>
          <w:rFonts w:ascii="Times New Roman" w:hAnsi="Times New Roman" w:cs="Times New Roman"/>
          <w:sz w:val="24"/>
          <w:szCs w:val="24"/>
        </w:rPr>
        <w:t>por dentro provoca</w:t>
      </w:r>
      <w:r w:rsidR="0038232C">
        <w:rPr>
          <w:rFonts w:ascii="Times New Roman" w:hAnsi="Times New Roman" w:cs="Times New Roman"/>
          <w:sz w:val="24"/>
          <w:szCs w:val="24"/>
        </w:rPr>
        <w:t xml:space="preserve"> no 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5C47">
        <w:rPr>
          <w:rFonts w:ascii="Times New Roman" w:hAnsi="Times New Roman" w:cs="Times New Roman"/>
          <w:sz w:val="24"/>
          <w:szCs w:val="24"/>
        </w:rPr>
        <w:t>arrepios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BED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mulher </w:t>
      </w:r>
      <w:r w:rsidR="0038232C">
        <w:rPr>
          <w:rFonts w:ascii="Times New Roman" w:hAnsi="Times New Roman" w:cs="Times New Roman"/>
          <w:sz w:val="24"/>
          <w:szCs w:val="24"/>
        </w:rPr>
        <w:t>ávida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Será que Dã, </w:t>
      </w:r>
      <w:r w:rsidR="0008164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B6194E">
        <w:rPr>
          <w:rFonts w:ascii="Times New Roman" w:hAnsi="Times New Roman" w:cs="Times New Roman"/>
          <w:sz w:val="24"/>
          <w:szCs w:val="24"/>
        </w:rPr>
        <w:t>vindo de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terra </w:t>
      </w:r>
      <w:r w:rsidR="00B6194E">
        <w:rPr>
          <w:rFonts w:ascii="Times New Roman" w:hAnsi="Times New Roman" w:cs="Times New Roman"/>
          <w:sz w:val="24"/>
          <w:szCs w:val="24"/>
        </w:rPr>
        <w:t>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meretrizes frequentemente ameaçavam </w:t>
      </w:r>
      <w:r w:rsidR="00B6194E">
        <w:rPr>
          <w:rFonts w:ascii="Times New Roman" w:hAnsi="Times New Roman" w:cs="Times New Roman"/>
          <w:sz w:val="24"/>
          <w:szCs w:val="24"/>
        </w:rPr>
        <w:t>os desígnios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profetas, </w:t>
      </w:r>
      <w:ins w:id="792" w:author="Daniela Mountian" w:date="2017-08-26T00:20:00Z">
        <w:r w:rsidR="00610499">
          <w:rPr>
            <w:rFonts w:ascii="Times New Roman" w:hAnsi="Times New Roman" w:cs="Times New Roman"/>
            <w:sz w:val="24"/>
            <w:szCs w:val="24"/>
          </w:rPr>
          <w:t xml:space="preserve">não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entenderia </w:t>
      </w:r>
      <w:r w:rsidR="000D24CD" w:rsidRPr="00C5704C">
        <w:rPr>
          <w:rFonts w:ascii="Times New Roman" w:hAnsi="Times New Roman" w:cs="Times New Roman"/>
          <w:sz w:val="24"/>
          <w:szCs w:val="24"/>
        </w:rPr>
        <w:t>es</w:t>
      </w:r>
      <w:r w:rsidR="000D24CD">
        <w:rPr>
          <w:rFonts w:ascii="Times New Roman" w:hAnsi="Times New Roman" w:cs="Times New Roman"/>
          <w:sz w:val="24"/>
          <w:szCs w:val="24"/>
        </w:rPr>
        <w:t>s</w:t>
      </w:r>
      <w:r w:rsidR="000D24CD" w:rsidRPr="00C5704C">
        <w:rPr>
          <w:rFonts w:ascii="Times New Roman" w:hAnsi="Times New Roman" w:cs="Times New Roman"/>
          <w:sz w:val="24"/>
          <w:szCs w:val="24"/>
        </w:rPr>
        <w:t>e</w:t>
      </w:r>
      <w:r w:rsidR="00B6194E">
        <w:rPr>
          <w:rFonts w:ascii="Times New Roman" w:hAnsi="Times New Roman" w:cs="Times New Roman"/>
          <w:sz w:val="24"/>
          <w:szCs w:val="24"/>
        </w:rPr>
        <w:t>s</w:t>
      </w:r>
      <w:r w:rsidR="000D24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5C47">
        <w:rPr>
          <w:rFonts w:ascii="Times New Roman" w:hAnsi="Times New Roman" w:cs="Times New Roman"/>
          <w:sz w:val="24"/>
          <w:szCs w:val="24"/>
        </w:rPr>
        <w:t>arrepios</w:t>
      </w:r>
      <w:r w:rsidR="000D24CD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>... Ele</w:t>
      </w:r>
      <w:r w:rsidR="00B6194E">
        <w:rPr>
          <w:rFonts w:ascii="Times New Roman" w:hAnsi="Times New Roman" w:cs="Times New Roman"/>
          <w:sz w:val="24"/>
          <w:szCs w:val="24"/>
        </w:rPr>
        <w:t xml:space="preserve"> 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194E">
        <w:rPr>
          <w:rFonts w:ascii="Times New Roman" w:hAnsi="Times New Roman" w:cs="Times New Roman"/>
          <w:sz w:val="24"/>
          <w:szCs w:val="24"/>
        </w:rPr>
        <w:t>havia sido exposto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232C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B6194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232C">
        <w:rPr>
          <w:rFonts w:ascii="Times New Roman" w:hAnsi="Times New Roman" w:cs="Times New Roman"/>
          <w:sz w:val="24"/>
          <w:szCs w:val="24"/>
        </w:rPr>
        <w:t>flagelo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Senhor perto de Kertch, com </w:t>
      </w:r>
      <w:r w:rsidR="00B6194E">
        <w:rPr>
          <w:rFonts w:ascii="Times New Roman" w:hAnsi="Times New Roman" w:cs="Times New Roman"/>
          <w:sz w:val="24"/>
          <w:szCs w:val="24"/>
        </w:rPr>
        <w:t xml:space="preserve">a jovem prostituta Maria,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1935. </w:t>
      </w:r>
    </w:p>
    <w:p w:rsidR="0024094F" w:rsidRPr="00C5704C" w:rsidRDefault="0038232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ins w:id="793" w:author="Daniela Mountian" w:date="2017-08-26T00:19:00Z">
        <w:r w:rsidR="00610499">
          <w:rPr>
            <w:rFonts w:ascii="Times New Roman" w:hAnsi="Times New Roman" w:cs="Times New Roman"/>
            <w:sz w:val="24"/>
            <w:szCs w:val="24"/>
          </w:rPr>
          <w:t>ntão</w:t>
        </w:r>
      </w:ins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Anticristo disse a Vera:</w:t>
      </w:r>
    </w:p>
    <w:p w:rsidR="0024094F" w:rsidRPr="00C5704C" w:rsidRDefault="000D24C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você quer</w:t>
      </w:r>
      <w:r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u </w:t>
      </w:r>
      <w:r w:rsidR="0024094F" w:rsidRPr="00C5704C">
        <w:rPr>
          <w:rFonts w:ascii="Times New Roman" w:hAnsi="Times New Roman" w:cs="Times New Roman"/>
          <w:sz w:val="24"/>
          <w:szCs w:val="24"/>
        </w:rPr>
        <w:t>lhe d</w:t>
      </w:r>
      <w:r w:rsidR="00B6194E">
        <w:rPr>
          <w:rFonts w:ascii="Times New Roman" w:hAnsi="Times New Roman" w:cs="Times New Roman"/>
          <w:sz w:val="24"/>
          <w:szCs w:val="24"/>
        </w:rPr>
        <w:t>arei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tudo, </w:t>
      </w:r>
      <w:r w:rsidR="00B6194E">
        <w:rPr>
          <w:rFonts w:ascii="Times New Roman" w:hAnsi="Times New Roman" w:cs="Times New Roman"/>
          <w:sz w:val="24"/>
          <w:szCs w:val="24"/>
        </w:rPr>
        <w:t>apenas</w:t>
      </w:r>
      <w:r w:rsidR="00B619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vá embora</w:t>
      </w:r>
      <w:r w:rsidR="00B6194E">
        <w:rPr>
          <w:rFonts w:ascii="Times New Roman" w:hAnsi="Times New Roman" w:cs="Times New Roman"/>
          <w:sz w:val="24"/>
          <w:szCs w:val="24"/>
        </w:rPr>
        <w:t xml:space="preserve"> daqui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Vera, uma </w:t>
      </w:r>
      <w:r w:rsidR="00B938D7">
        <w:rPr>
          <w:rFonts w:ascii="Times New Roman" w:hAnsi="Times New Roman" w:cs="Times New Roman"/>
          <w:sz w:val="24"/>
          <w:szCs w:val="24"/>
        </w:rPr>
        <w:t>mulher</w:t>
      </w:r>
      <w:r w:rsidR="0038232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indômita de coração </w:t>
      </w:r>
      <w:r w:rsidRPr="00610499">
        <w:rPr>
          <w:rFonts w:ascii="Times New Roman" w:hAnsi="Times New Roman" w:cs="Times New Roman"/>
          <w:sz w:val="24"/>
          <w:szCs w:val="24"/>
        </w:rPr>
        <w:t>extenuado</w:t>
      </w:r>
      <w:r w:rsidRPr="00C5704C">
        <w:rPr>
          <w:rFonts w:ascii="Times New Roman" w:hAnsi="Times New Roman" w:cs="Times New Roman"/>
          <w:sz w:val="24"/>
          <w:szCs w:val="24"/>
        </w:rPr>
        <w:t>, respondeu:</w:t>
      </w:r>
    </w:p>
    <w:p w:rsidR="0024094F" w:rsidRPr="00C5704C" w:rsidRDefault="000D24C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quero nada além de você... Se você não ficar comigo, enviarei minha Tássia, </w:t>
      </w:r>
      <w:r w:rsidR="0038232C">
        <w:rPr>
          <w:rFonts w:ascii="Times New Roman" w:hAnsi="Times New Roman" w:cs="Times New Roman"/>
          <w:sz w:val="24"/>
          <w:szCs w:val="24"/>
        </w:rPr>
        <w:t>por quem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se apaixonou, para longe daqui, e </w:t>
      </w:r>
      <w:r w:rsidR="0038232C">
        <w:rPr>
          <w:rFonts w:ascii="Times New Roman" w:hAnsi="Times New Roman" w:cs="Times New Roman"/>
          <w:sz w:val="24"/>
          <w:szCs w:val="24"/>
        </w:rPr>
        <w:t xml:space="preserve">você </w:t>
      </w:r>
      <w:r w:rsidR="0024094F" w:rsidRPr="00C5704C">
        <w:rPr>
          <w:rFonts w:ascii="Times New Roman" w:hAnsi="Times New Roman" w:cs="Times New Roman"/>
          <w:sz w:val="24"/>
          <w:szCs w:val="24"/>
        </w:rPr>
        <w:t>nunca mais a verá... Ela não se atreverá a desobedecer</w:t>
      </w:r>
      <w:r w:rsidR="005E08C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914FB">
        <w:rPr>
          <w:rFonts w:ascii="Times New Roman" w:hAnsi="Times New Roman" w:cs="Times New Roman"/>
          <w:sz w:val="24"/>
          <w:szCs w:val="24"/>
        </w:rPr>
        <w:t>à</w:t>
      </w:r>
      <w:r w:rsidR="005E08CC">
        <w:rPr>
          <w:rFonts w:ascii="Times New Roman" w:hAnsi="Times New Roman" w:cs="Times New Roman"/>
          <w:sz w:val="24"/>
          <w:szCs w:val="24"/>
        </w:rPr>
        <w:t xml:space="preserve"> mãe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o meu marido, o pai dela, me </w:t>
      </w:r>
      <w:r w:rsidR="005E08CC">
        <w:rPr>
          <w:rFonts w:ascii="Times New Roman" w:hAnsi="Times New Roman" w:cs="Times New Roman"/>
          <w:sz w:val="24"/>
          <w:szCs w:val="24"/>
        </w:rPr>
        <w:t>apoiará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Anticristo lhe disse através do profeta Ezequiel:</w:t>
      </w:r>
    </w:p>
    <w:p w:rsidR="0024094F" w:rsidRPr="00C5704C" w:rsidRDefault="000D24C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38E0">
        <w:rPr>
          <w:rFonts w:ascii="Times New Roman" w:hAnsi="Times New Roman" w:cs="Times New Roman"/>
          <w:sz w:val="24"/>
          <w:szCs w:val="24"/>
        </w:rPr>
        <w:t>Você</w:t>
      </w:r>
      <w:commentRangeStart w:id="794"/>
      <w:r w:rsidR="005E08CC">
        <w:rPr>
          <w:rFonts w:ascii="Times New Roman" w:hAnsi="Times New Roman" w:cs="Times New Roman"/>
          <w:sz w:val="24"/>
          <w:szCs w:val="24"/>
        </w:rPr>
        <w:t xml:space="preserve">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commentRangeEnd w:id="794"/>
      <w:r w:rsidR="005E08CC">
        <w:rPr>
          <w:rStyle w:val="Refdecomentrio"/>
          <w:rFonts w:cs="Times New Roman"/>
          <w:lang w:val="x-none"/>
        </w:rPr>
        <w:commentReference w:id="794"/>
      </w:r>
      <w:r w:rsidR="007C6B8C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5E08C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meretriz, pois despreza</w:t>
      </w:r>
      <w:r w:rsidR="007C6B8C">
        <w:rPr>
          <w:rFonts w:ascii="Times New Roman" w:hAnsi="Times New Roman" w:cs="Times New Roman"/>
          <w:sz w:val="24"/>
          <w:szCs w:val="24"/>
        </w:rPr>
        <w:t xml:space="preserve"> presentes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138E0">
        <w:rPr>
          <w:rFonts w:ascii="Times New Roman" w:hAnsi="Times New Roman" w:cs="Times New Roman"/>
          <w:sz w:val="24"/>
          <w:szCs w:val="24"/>
        </w:rPr>
        <w:t>Você</w:t>
      </w:r>
      <w:r w:rsidR="005E08CC">
        <w:rPr>
          <w:rFonts w:ascii="Times New Roman" w:hAnsi="Times New Roman" w:cs="Times New Roman"/>
          <w:sz w:val="24"/>
          <w:szCs w:val="24"/>
        </w:rPr>
        <w:t xml:space="preserve"> </w:t>
      </w:r>
      <w:r w:rsidR="007C6B8C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7C6B8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mulher adúltera que, em lugar d</w:t>
      </w:r>
      <w:r w:rsidR="005E08C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marido, </w:t>
      </w:r>
      <w:r w:rsidR="007C6B8C">
        <w:rPr>
          <w:rFonts w:ascii="Times New Roman" w:hAnsi="Times New Roman" w:cs="Times New Roman"/>
          <w:sz w:val="24"/>
          <w:szCs w:val="24"/>
        </w:rPr>
        <w:t>acolhe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estranhos. Assim</w:t>
      </w:r>
      <w:r w:rsidR="00C138E0">
        <w:rPr>
          <w:rFonts w:ascii="Times New Roman" w:hAnsi="Times New Roman" w:cs="Times New Roman"/>
          <w:sz w:val="24"/>
          <w:szCs w:val="24"/>
        </w:rPr>
        <w:t>,</w:t>
      </w:r>
      <w:r w:rsidR="007C6B8C">
        <w:rPr>
          <w:rFonts w:ascii="Times New Roman" w:hAnsi="Times New Roman" w:cs="Times New Roman"/>
          <w:sz w:val="24"/>
          <w:szCs w:val="24"/>
        </w:rPr>
        <w:t xml:space="preserve"> em </w:t>
      </w:r>
      <w:r w:rsidR="00C138E0">
        <w:rPr>
          <w:rFonts w:ascii="Times New Roman" w:hAnsi="Times New Roman" w:cs="Times New Roman"/>
          <w:sz w:val="24"/>
          <w:szCs w:val="24"/>
        </w:rPr>
        <w:t>s</w:t>
      </w:r>
      <w:r w:rsidR="007C6B8C">
        <w:rPr>
          <w:rFonts w:ascii="Times New Roman" w:hAnsi="Times New Roman" w:cs="Times New Roman"/>
          <w:sz w:val="24"/>
          <w:szCs w:val="24"/>
        </w:rPr>
        <w:t>ua devassidão</w:t>
      </w:r>
      <w:r w:rsidR="00C138E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38E0">
        <w:rPr>
          <w:rFonts w:ascii="Times New Roman" w:hAnsi="Times New Roman" w:cs="Times New Roman"/>
          <w:sz w:val="24"/>
          <w:szCs w:val="24"/>
        </w:rPr>
        <w:t>você</w:t>
      </w:r>
      <w:r w:rsidR="005E08C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diferente das outras mulheres, pois ninguém </w:t>
      </w:r>
      <w:r w:rsidR="00C138E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procura; </w:t>
      </w:r>
      <w:r w:rsidR="005E08C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contrário, </w:t>
      </w:r>
      <w:ins w:id="795" w:author="Daniela Mountian" w:date="2017-05-20T19:18:00Z">
        <w:r w:rsidR="00C138E0">
          <w:rPr>
            <w:rFonts w:ascii="Times New Roman" w:hAnsi="Times New Roman" w:cs="Times New Roman"/>
            <w:sz w:val="24"/>
            <w:szCs w:val="24"/>
          </w:rPr>
          <w:t>você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6B8C">
        <w:rPr>
          <w:rFonts w:ascii="Times New Roman" w:hAnsi="Times New Roman" w:cs="Times New Roman"/>
          <w:sz w:val="24"/>
          <w:szCs w:val="24"/>
        </w:rPr>
        <w:t>mesma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6B8C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7C6B8C">
        <w:rPr>
          <w:rFonts w:ascii="Times New Roman" w:hAnsi="Times New Roman" w:cs="Times New Roman"/>
          <w:sz w:val="24"/>
          <w:szCs w:val="24"/>
        </w:rPr>
        <w:t>oferece presentes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descobre </w:t>
      </w:r>
      <w:r w:rsidR="00C138E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 nudez </w:t>
      </w:r>
      <w:r w:rsidR="00C138E0">
        <w:rPr>
          <w:rFonts w:ascii="Times New Roman" w:hAnsi="Times New Roman" w:cs="Times New Roman"/>
          <w:sz w:val="24"/>
          <w:szCs w:val="24"/>
        </w:rPr>
        <w:t>aos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38E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eus amantes</w:t>
      </w:r>
      <w:r w:rsidR="005E08CC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81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 respondeu no mesmo tom, </w:t>
      </w:r>
      <w:r w:rsidR="007C6B8C">
        <w:rPr>
          <w:rFonts w:ascii="Times New Roman" w:hAnsi="Times New Roman" w:cs="Times New Roman"/>
          <w:sz w:val="24"/>
          <w:szCs w:val="24"/>
        </w:rPr>
        <w:t xml:space="preserve">abatida </w:t>
      </w:r>
      <w:r w:rsidR="00C138E0">
        <w:rPr>
          <w:rFonts w:ascii="Times New Roman" w:hAnsi="Times New Roman" w:cs="Times New Roman"/>
          <w:sz w:val="24"/>
          <w:szCs w:val="24"/>
        </w:rPr>
        <w:t>por</w:t>
      </w:r>
      <w:r w:rsidR="007C6B8C">
        <w:rPr>
          <w:rFonts w:ascii="Times New Roman" w:hAnsi="Times New Roman" w:cs="Times New Roman"/>
          <w:sz w:val="24"/>
          <w:szCs w:val="24"/>
        </w:rPr>
        <w:t xml:space="preserve">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38E0" w:rsidRPr="00C5704C">
        <w:rPr>
          <w:rFonts w:ascii="Times New Roman" w:hAnsi="Times New Roman" w:cs="Times New Roman"/>
          <w:sz w:val="24"/>
          <w:szCs w:val="24"/>
        </w:rPr>
        <w:t xml:space="preserve">luxúria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melancólica: </w:t>
      </w:r>
    </w:p>
    <w:p w:rsidR="0024094F" w:rsidRPr="00C5704C" w:rsidRDefault="000D24C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6B8C">
        <w:rPr>
          <w:rFonts w:ascii="Times New Roman" w:hAnsi="Times New Roman" w:cs="Times New Roman"/>
          <w:sz w:val="24"/>
          <w:szCs w:val="24"/>
        </w:rPr>
        <w:t>Faz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tempo </w:t>
      </w:r>
      <w:r w:rsidR="007C6B8C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descubro minha nudez </w:t>
      </w:r>
      <w:r w:rsidR="00C138E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ninguém, nem </w:t>
      </w:r>
      <w:r w:rsidR="00C138E0">
        <w:rPr>
          <w:rFonts w:ascii="Times New Roman" w:hAnsi="Times New Roman" w:cs="Times New Roman"/>
          <w:sz w:val="24"/>
          <w:szCs w:val="24"/>
        </w:rPr>
        <w:t>mesmo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marido, </w:t>
      </w:r>
      <w:r w:rsidR="00C138E0">
        <w:rPr>
          <w:rFonts w:ascii="Times New Roman" w:hAnsi="Times New Roman" w:cs="Times New Roman"/>
          <w:sz w:val="24"/>
          <w:szCs w:val="24"/>
        </w:rPr>
        <w:t xml:space="preserve">só a </w:t>
      </w:r>
      <w:r w:rsidR="0024094F" w:rsidRPr="00C5704C">
        <w:rPr>
          <w:rFonts w:ascii="Times New Roman" w:hAnsi="Times New Roman" w:cs="Times New Roman"/>
          <w:sz w:val="24"/>
          <w:szCs w:val="24"/>
        </w:rPr>
        <w:t>você quero descobri</w:t>
      </w:r>
      <w:r w:rsidR="00C138E0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-</w:t>
      </w:r>
      <w:r w:rsidR="00C138E0">
        <w:rPr>
          <w:rFonts w:ascii="Times New Roman" w:hAnsi="Times New Roman" w:cs="Times New Roman"/>
          <w:sz w:val="24"/>
          <w:szCs w:val="24"/>
        </w:rPr>
        <w:t>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138E0">
        <w:rPr>
          <w:rFonts w:ascii="Times New Roman" w:hAnsi="Times New Roman" w:cs="Times New Roman"/>
          <w:sz w:val="24"/>
          <w:szCs w:val="24"/>
        </w:rPr>
        <w:t>Em relação</w:t>
      </w:r>
      <w:r w:rsidR="00C138E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38E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9A5C47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presente</w:t>
      </w:r>
      <w:r w:rsidR="00C138E0">
        <w:rPr>
          <w:rFonts w:ascii="Times New Roman" w:hAnsi="Times New Roman" w:cs="Times New Roman"/>
          <w:sz w:val="24"/>
          <w:szCs w:val="24"/>
        </w:rPr>
        <w:t>,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ins w:id="803" w:author="Daniela Mountian" w:date="2017-05-20T23:35:00Z">
        <w:r w:rsidR="002B50C8">
          <w:rPr>
            <w:rFonts w:ascii="Times New Roman" w:hAnsi="Times New Roman" w:cs="Times New Roman"/>
            <w:sz w:val="24"/>
            <w:szCs w:val="24"/>
          </w:rPr>
          <w:t xml:space="preserve">será </w:t>
        </w:r>
      </w:ins>
      <w:ins w:id="804" w:author="Daniela Mountian" w:date="2017-05-20T19:15:00Z">
        <w:r w:rsidR="00C138E0">
          <w:rPr>
            <w:rFonts w:ascii="Times New Roman" w:hAnsi="Times New Roman" w:cs="Times New Roman"/>
            <w:sz w:val="24"/>
            <w:szCs w:val="24"/>
          </w:rPr>
          <w:t xml:space="preserve">adornado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ouro e de prata, ele surgiu do meu sangue e </w:t>
      </w:r>
      <w:r w:rsidR="00C138E0">
        <w:rPr>
          <w:rFonts w:ascii="Times New Roman" w:hAnsi="Times New Roman" w:cs="Times New Roman"/>
          <w:sz w:val="24"/>
          <w:szCs w:val="24"/>
        </w:rPr>
        <w:t>vive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meu sangue... </w:t>
      </w:r>
      <w:r w:rsidR="009A5C47">
        <w:rPr>
          <w:rFonts w:ascii="Times New Roman" w:hAnsi="Times New Roman" w:cs="Times New Roman"/>
          <w:sz w:val="24"/>
          <w:szCs w:val="24"/>
        </w:rPr>
        <w:t>Seu</w:t>
      </w:r>
      <w:r w:rsidR="00C138E0">
        <w:rPr>
          <w:rFonts w:ascii="Times New Roman" w:hAnsi="Times New Roman" w:cs="Times New Roman"/>
          <w:sz w:val="24"/>
          <w:szCs w:val="24"/>
        </w:rPr>
        <w:t xml:space="preserve"> presente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será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minha </w:t>
      </w:r>
      <w:ins w:id="805" w:author="Daniela Mountian" w:date="2017-08-26T00:29:00Z">
        <w:r w:rsidR="003D0ACF">
          <w:rPr>
            <w:rFonts w:ascii="Times New Roman" w:hAnsi="Times New Roman" w:cs="Times New Roman"/>
            <w:sz w:val="24"/>
            <w:szCs w:val="24"/>
          </w:rPr>
          <w:t>amada</w:t>
        </w:r>
      </w:ins>
      <w:ins w:id="806" w:author="Daniela Mountian" w:date="2017-05-20T19:16:00Z">
        <w:r w:rsidR="00C138E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filha Tássia...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Anticristo disse:</w:t>
      </w:r>
    </w:p>
    <w:p w:rsidR="0024094F" w:rsidRPr="00C5704C" w:rsidRDefault="009F546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</w:t>
      </w:r>
      <w:r w:rsidR="00C138E0">
        <w:rPr>
          <w:rFonts w:ascii="Times New Roman" w:hAnsi="Times New Roman" w:cs="Times New Roman"/>
          <w:sz w:val="24"/>
          <w:szCs w:val="24"/>
        </w:rPr>
        <w:t xml:space="preserve"> sabia</w:t>
      </w:r>
      <w:r w:rsidR="0024094F" w:rsidRPr="00C5704C">
        <w:rPr>
          <w:rFonts w:ascii="Times New Roman" w:hAnsi="Times New Roman" w:cs="Times New Roman"/>
          <w:sz w:val="24"/>
          <w:szCs w:val="24"/>
        </w:rPr>
        <w:t>, mulher, que</w:t>
      </w:r>
      <w:r w:rsidR="00E62BF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2BF6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Senhor pune uma </w:t>
      </w:r>
      <w:r w:rsidR="00C138E0">
        <w:rPr>
          <w:rFonts w:ascii="Times New Roman" w:hAnsi="Times New Roman" w:cs="Times New Roman"/>
          <w:sz w:val="24"/>
          <w:szCs w:val="24"/>
        </w:rPr>
        <w:t xml:space="preserve">simples </w:t>
      </w:r>
      <w:r w:rsidR="0024094F" w:rsidRPr="00C5704C">
        <w:rPr>
          <w:rFonts w:ascii="Times New Roman" w:hAnsi="Times New Roman" w:cs="Times New Roman"/>
          <w:sz w:val="24"/>
          <w:szCs w:val="24"/>
        </w:rPr>
        <w:t>meretriz</w:t>
      </w:r>
      <w:r w:rsidR="00C138E0">
        <w:rPr>
          <w:rFonts w:ascii="Times New Roman" w:hAnsi="Times New Roman" w:cs="Times New Roman"/>
          <w:sz w:val="24"/>
          <w:szCs w:val="24"/>
        </w:rPr>
        <w:t xml:space="preserve"> </w:t>
      </w:r>
      <w:del w:id="807" w:author="Daniela Mountian" w:date="2017-08-26T00:32:00Z">
        <w:r w:rsidR="00E62BF6" w:rsidDel="003D0ACF">
          <w:rPr>
            <w:rFonts w:ascii="Times New Roman" w:hAnsi="Times New Roman" w:cs="Times New Roman"/>
            <w:sz w:val="24"/>
            <w:szCs w:val="24"/>
          </w:rPr>
          <w:delText>por</w:delText>
        </w:r>
      </w:del>
      <w:ins w:id="808" w:author="Daniela Mountian" w:date="2017-08-26T00:32:00Z">
        <w:r w:rsidR="003D0ACF">
          <w:rPr>
            <w:rFonts w:ascii="Times New Roman" w:hAnsi="Times New Roman" w:cs="Times New Roman"/>
            <w:sz w:val="24"/>
            <w:szCs w:val="24"/>
          </w:rPr>
          <w:t>como</w:t>
        </w:r>
      </w:ins>
      <w:r w:rsidR="00C138E0">
        <w:rPr>
          <w:rFonts w:ascii="Times New Roman" w:hAnsi="Times New Roman" w:cs="Times New Roman"/>
          <w:sz w:val="24"/>
          <w:szCs w:val="24"/>
        </w:rPr>
        <w:t xml:space="preserve">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pecado comum, </w:t>
      </w:r>
      <w:r w:rsidR="00C138E0">
        <w:rPr>
          <w:rFonts w:ascii="Times New Roman" w:hAnsi="Times New Roman" w:cs="Times New Roman"/>
          <w:sz w:val="24"/>
          <w:szCs w:val="24"/>
        </w:rPr>
        <w:t xml:space="preserve">do tipo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E62BF6">
        <w:rPr>
          <w:rFonts w:ascii="Times New Roman" w:hAnsi="Times New Roman" w:cs="Times New Roman"/>
          <w:sz w:val="24"/>
          <w:szCs w:val="24"/>
        </w:rPr>
        <w:t xml:space="preserve">os homens </w:t>
      </w:r>
      <w:r w:rsidR="0024094F" w:rsidRPr="00C5704C">
        <w:rPr>
          <w:rFonts w:ascii="Times New Roman" w:hAnsi="Times New Roman" w:cs="Times New Roman"/>
          <w:sz w:val="24"/>
          <w:szCs w:val="24"/>
        </w:rPr>
        <w:t>cometem</w:t>
      </w:r>
      <w:r w:rsidR="00E62BF6">
        <w:rPr>
          <w:rFonts w:ascii="Times New Roman" w:hAnsi="Times New Roman" w:cs="Times New Roman"/>
          <w:sz w:val="24"/>
          <w:szCs w:val="24"/>
        </w:rPr>
        <w:t xml:space="preserve"> a rodo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sua entrega à luxúria </w:t>
      </w:r>
      <w:r w:rsidR="00E62BF6">
        <w:rPr>
          <w:rFonts w:ascii="Times New Roman" w:hAnsi="Times New Roman" w:cs="Times New Roman"/>
          <w:sz w:val="24"/>
          <w:szCs w:val="24"/>
        </w:rPr>
        <w:t>terá uma punição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especial?... </w:t>
      </w:r>
      <w:r w:rsidR="00E62BF6">
        <w:rPr>
          <w:rFonts w:ascii="Times New Roman" w:hAnsi="Times New Roman" w:cs="Times New Roman"/>
          <w:sz w:val="24"/>
          <w:szCs w:val="24"/>
        </w:rPr>
        <w:t>A pena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2BF6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adúlteros </w:t>
      </w:r>
      <w:r w:rsidR="00E62BF6">
        <w:rPr>
          <w:rFonts w:ascii="Times New Roman" w:hAnsi="Times New Roman" w:cs="Times New Roman"/>
          <w:sz w:val="24"/>
          <w:szCs w:val="24"/>
        </w:rPr>
        <w:t>é a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2BF6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os que derramam sangue...</w:t>
      </w:r>
    </w:p>
    <w:p w:rsidR="0024094F" w:rsidRPr="003D0ACF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Vera, uma mulher russa que </w:t>
      </w:r>
      <w:r w:rsidR="001914FB">
        <w:rPr>
          <w:rFonts w:ascii="Times New Roman" w:hAnsi="Times New Roman" w:cs="Times New Roman"/>
          <w:sz w:val="24"/>
          <w:szCs w:val="24"/>
        </w:rPr>
        <w:t xml:space="preserve">povoou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sua habilidade um continente </w:t>
      </w:r>
      <w:r w:rsidR="00F20BB3">
        <w:rPr>
          <w:rFonts w:ascii="Times New Roman" w:hAnsi="Times New Roman" w:cs="Times New Roman"/>
          <w:sz w:val="24"/>
          <w:szCs w:val="24"/>
        </w:rPr>
        <w:t>enorme</w:t>
      </w:r>
      <w:r w:rsidR="00F20B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F20BB3">
        <w:rPr>
          <w:rFonts w:ascii="Times New Roman" w:hAnsi="Times New Roman" w:cs="Times New Roman"/>
          <w:sz w:val="24"/>
          <w:szCs w:val="24"/>
        </w:rPr>
        <w:t>des</w:t>
      </w:r>
      <w:r w:rsidRPr="00C5704C">
        <w:rPr>
          <w:rFonts w:ascii="Times New Roman" w:hAnsi="Times New Roman" w:cs="Times New Roman"/>
          <w:sz w:val="24"/>
          <w:szCs w:val="24"/>
        </w:rPr>
        <w:t>abitado, respondeu:</w:t>
      </w:r>
    </w:p>
    <w:p w:rsidR="0024094F" w:rsidRPr="00C5704C" w:rsidRDefault="000D169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30019D">
        <w:rPr>
          <w:rFonts w:ascii="Times New Roman" w:hAnsi="Times New Roman" w:cs="Times New Roman"/>
          <w:sz w:val="24"/>
          <w:szCs w:val="24"/>
        </w:rPr>
        <w:t>aceito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tudo...</w:t>
      </w:r>
    </w:p>
    <w:p w:rsidR="0024094F" w:rsidRPr="00C5704C" w:rsidRDefault="007505C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uando a necessidade </w:t>
      </w:r>
      <w:ins w:id="809" w:author="Daniela Mountian" w:date="2017-08-26T00:43:00Z">
        <w:r w:rsidR="001F241E">
          <w:rPr>
            <w:rFonts w:ascii="Times New Roman" w:hAnsi="Times New Roman" w:cs="Times New Roman"/>
            <w:sz w:val="24"/>
            <w:szCs w:val="24"/>
          </w:rPr>
          <w:t>faz</w:t>
        </w:r>
      </w:ins>
      <w:ins w:id="810" w:author="Daniela Mountian" w:date="2017-05-20T20:28:00Z">
        <w:r w:rsidR="0043603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uma habilidade</w:t>
      </w:r>
      <w:ins w:id="811" w:author="Daniela Mountian" w:date="2017-05-20T19:46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12" w:author="Daniela Mountian" w:date="2017-08-26T00:43:00Z">
        <w:r w:rsidR="001F241E">
          <w:rPr>
            <w:rFonts w:ascii="Times New Roman" w:hAnsi="Times New Roman" w:cs="Times New Roman"/>
            <w:sz w:val="24"/>
            <w:szCs w:val="24"/>
          </w:rPr>
          <w:t>se desenvolver</w:t>
        </w:r>
      </w:ins>
      <w:ins w:id="813" w:author="Daniela Mountian" w:date="2017-05-20T19:46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14" w:author="Daniela Mountian" w:date="2017-05-20T20:28:00Z">
        <w:r w:rsidR="0043603F">
          <w:rPr>
            <w:rFonts w:ascii="Times New Roman" w:hAnsi="Times New Roman" w:cs="Times New Roman"/>
            <w:sz w:val="24"/>
            <w:szCs w:val="24"/>
          </w:rPr>
          <w:t>ao extremo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815" w:author="Daniela Mountian" w:date="2017-08-26T00:43:00Z">
        <w:r w:rsidR="001F241E">
          <w:rPr>
            <w:rFonts w:ascii="Times New Roman" w:hAnsi="Times New Roman" w:cs="Times New Roman"/>
            <w:sz w:val="24"/>
            <w:szCs w:val="24"/>
          </w:rPr>
          <w:t>esta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não pode</w:t>
      </w:r>
      <w:r w:rsidR="001914F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se limit</w:t>
      </w:r>
      <w:r w:rsidR="001840B0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40B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F81B77">
        <w:rPr>
          <w:rFonts w:ascii="Times New Roman" w:hAnsi="Times New Roman" w:cs="Times New Roman"/>
          <w:sz w:val="24"/>
          <w:szCs w:val="24"/>
        </w:rPr>
        <w:t>que é exigido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A433F0">
        <w:rPr>
          <w:rFonts w:ascii="Times New Roman" w:hAnsi="Times New Roman" w:cs="Times New Roman"/>
          <w:sz w:val="24"/>
          <w:szCs w:val="24"/>
        </w:rPr>
        <w:t xml:space="preserve">sai à </w:t>
      </w:r>
      <w:r w:rsidR="009940AF">
        <w:rPr>
          <w:rFonts w:ascii="Times New Roman" w:hAnsi="Times New Roman" w:cs="Times New Roman"/>
          <w:sz w:val="24"/>
          <w:szCs w:val="24"/>
        </w:rPr>
        <w:t>procura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33F0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possibilidades de manifestar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1F39" w:rsidRPr="003D0AC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3D0ACF">
        <w:rPr>
          <w:rFonts w:ascii="Times New Roman" w:hAnsi="Times New Roman" w:cs="Times New Roman"/>
          <w:sz w:val="24"/>
          <w:szCs w:val="24"/>
        </w:rPr>
        <w:t xml:space="preserve"> favor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suas </w:t>
      </w:r>
      <w:r>
        <w:rPr>
          <w:rFonts w:ascii="Times New Roman" w:hAnsi="Times New Roman" w:cs="Times New Roman"/>
          <w:sz w:val="24"/>
          <w:szCs w:val="24"/>
        </w:rPr>
        <w:t xml:space="preserve">próprias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necessidades... </w:t>
      </w:r>
      <w:r w:rsidR="00B2624C">
        <w:rPr>
          <w:rFonts w:ascii="Times New Roman" w:hAnsi="Times New Roman" w:cs="Times New Roman"/>
          <w:sz w:val="24"/>
          <w:szCs w:val="24"/>
        </w:rPr>
        <w:t>Toda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habilidade que s</w:t>
      </w:r>
      <w:r w:rsidR="00CD1F3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rv</w:t>
      </w:r>
      <w:r w:rsidR="00CD1F3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1F39">
        <w:rPr>
          <w:rFonts w:ascii="Times New Roman" w:hAnsi="Times New Roman" w:cs="Times New Roman"/>
          <w:sz w:val="24"/>
          <w:szCs w:val="24"/>
        </w:rPr>
        <w:t>ao outro aspira</w:t>
      </w:r>
      <w:r w:rsidR="0024094F" w:rsidRPr="00C5704C">
        <w:rPr>
          <w:rFonts w:ascii="Times New Roman" w:hAnsi="Times New Roman" w:cs="Times New Roman"/>
          <w:sz w:val="24"/>
          <w:szCs w:val="24"/>
        </w:rPr>
        <w:t>, no fim das contas</w:t>
      </w:r>
      <w:r w:rsidR="009940A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servir também a si </w:t>
      </w:r>
      <w:r w:rsidR="001F241E">
        <w:rPr>
          <w:rFonts w:ascii="Times New Roman" w:hAnsi="Times New Roman" w:cs="Times New Roman"/>
          <w:sz w:val="24"/>
          <w:szCs w:val="24"/>
        </w:rPr>
        <w:t>mesma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940AF">
        <w:rPr>
          <w:rFonts w:ascii="Times New Roman" w:hAnsi="Times New Roman" w:cs="Times New Roman"/>
          <w:sz w:val="24"/>
          <w:szCs w:val="24"/>
        </w:rPr>
        <w:t xml:space="preserve">a </w:t>
      </w:r>
      <w:r w:rsidR="0025590A">
        <w:rPr>
          <w:rFonts w:ascii="Times New Roman" w:hAnsi="Times New Roman" w:cs="Times New Roman"/>
          <w:sz w:val="24"/>
          <w:szCs w:val="24"/>
        </w:rPr>
        <w:t xml:space="preserve">existir por si mesma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9940AF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deleitar</w:t>
      </w:r>
      <w:r w:rsidR="0043603F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consigo mesma. </w:t>
      </w:r>
      <w:ins w:id="816" w:author="Daniela Mountian" w:date="2017-08-26T00:44:00Z">
        <w:r w:rsidR="001F241E">
          <w:rPr>
            <w:rFonts w:ascii="Times New Roman" w:hAnsi="Times New Roman" w:cs="Times New Roman"/>
            <w:sz w:val="24"/>
            <w:szCs w:val="24"/>
          </w:rPr>
          <w:t>É</w:t>
        </w:r>
      </w:ins>
      <w:ins w:id="817" w:author="Daniela Mountian" w:date="2017-05-25T00:38:00Z">
        <w:r w:rsidR="00D9002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18" w:author="Daniela Mountian" w:date="2017-08-26T00:44:00Z">
        <w:r w:rsidR="001F241E">
          <w:rPr>
            <w:rFonts w:ascii="Times New Roman" w:hAnsi="Times New Roman" w:cs="Times New Roman"/>
            <w:sz w:val="24"/>
            <w:szCs w:val="24"/>
          </w:rPr>
          <w:t xml:space="preserve">essa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habilidade da mulher. E onde </w:t>
      </w:r>
      <w:r w:rsidR="00A433F0">
        <w:rPr>
          <w:rFonts w:ascii="Times New Roman" w:hAnsi="Times New Roman" w:cs="Times New Roman"/>
          <w:sz w:val="24"/>
          <w:szCs w:val="24"/>
        </w:rPr>
        <w:t>existe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habilidade</w:t>
      </w:r>
      <w:r w:rsidR="00A433F0">
        <w:rPr>
          <w:rFonts w:ascii="Times New Roman" w:hAnsi="Times New Roman" w:cs="Times New Roman"/>
          <w:sz w:val="24"/>
          <w:szCs w:val="24"/>
        </w:rPr>
        <w:t xml:space="preserve"> </w:t>
      </w:r>
      <w:r w:rsidR="00F81B77">
        <w:rPr>
          <w:rFonts w:ascii="Times New Roman" w:hAnsi="Times New Roman" w:cs="Times New Roman"/>
          <w:sz w:val="24"/>
          <w:szCs w:val="24"/>
        </w:rPr>
        <w:t>aprumada</w:t>
      </w:r>
      <w:r w:rsidR="0025590A">
        <w:rPr>
          <w:rFonts w:ascii="Times New Roman" w:hAnsi="Times New Roman" w:cs="Times New Roman"/>
          <w:sz w:val="24"/>
          <w:szCs w:val="24"/>
        </w:rPr>
        <w:t xml:space="preserve"> </w:t>
      </w:r>
      <w:r w:rsidR="00A433F0">
        <w:rPr>
          <w:rFonts w:ascii="Times New Roman" w:hAnsi="Times New Roman" w:cs="Times New Roman"/>
          <w:sz w:val="24"/>
          <w:szCs w:val="24"/>
        </w:rPr>
        <w:t xml:space="preserve">existe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arte: </w:t>
      </w:r>
      <w:r w:rsidR="0025590A">
        <w:rPr>
          <w:rFonts w:ascii="Times New Roman" w:hAnsi="Times New Roman" w:cs="Times New Roman"/>
          <w:sz w:val="24"/>
          <w:szCs w:val="24"/>
        </w:rPr>
        <w:t>seja a</w:t>
      </w:r>
      <w:r w:rsidR="0030019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43603F">
        <w:rPr>
          <w:rFonts w:ascii="Times New Roman" w:hAnsi="Times New Roman" w:cs="Times New Roman"/>
          <w:sz w:val="24"/>
          <w:szCs w:val="24"/>
        </w:rPr>
        <w:t>um poeta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 </w:t>
      </w:r>
      <w:r w:rsidR="0025590A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carpint</w:t>
      </w:r>
      <w:r w:rsidR="0043603F">
        <w:rPr>
          <w:rFonts w:ascii="Times New Roman" w:hAnsi="Times New Roman" w:cs="Times New Roman"/>
          <w:sz w:val="24"/>
          <w:szCs w:val="24"/>
        </w:rPr>
        <w:t>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43603F">
        <w:rPr>
          <w:rFonts w:ascii="Times New Roman" w:hAnsi="Times New Roman" w:cs="Times New Roman"/>
          <w:sz w:val="24"/>
          <w:szCs w:val="24"/>
        </w:rPr>
        <w:t>de uma mulher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Dã, </w:t>
      </w:r>
      <w:r w:rsidR="0030019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 olhou para Vera:</w:t>
      </w:r>
    </w:p>
    <w:p w:rsidR="0024094F" w:rsidRPr="00C5704C" w:rsidRDefault="009940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sabe como </w:t>
      </w:r>
      <w:r w:rsidR="00A433F0">
        <w:rPr>
          <w:rFonts w:ascii="Times New Roman" w:hAnsi="Times New Roman" w:cs="Times New Roman"/>
          <w:sz w:val="24"/>
          <w:szCs w:val="24"/>
        </w:rPr>
        <w:t>é o julgamento do</w:t>
      </w:r>
      <w:ins w:id="819" w:author="Leila" w:date="2016-07-19T11:20:00Z">
        <w:r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tribunal do Senhor? </w:t>
      </w:r>
      <w:r w:rsidR="00A433F0" w:rsidRPr="00621342">
        <w:rPr>
          <w:rFonts w:ascii="Times New Roman" w:hAnsi="Times New Roman" w:cs="Times New Roman"/>
          <w:sz w:val="24"/>
          <w:szCs w:val="24"/>
        </w:rPr>
        <w:t>—</w:t>
      </w:r>
      <w:r w:rsidR="00A433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2C0882">
        <w:rPr>
          <w:rFonts w:ascii="Times New Roman" w:hAnsi="Times New Roman" w:cs="Times New Roman"/>
          <w:sz w:val="24"/>
          <w:szCs w:val="24"/>
        </w:rPr>
        <w:t xml:space="preserve">irá abandoná-la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fúria sangrenta e </w:t>
      </w:r>
      <w:r w:rsidR="00A433F0">
        <w:rPr>
          <w:rFonts w:ascii="Times New Roman" w:hAnsi="Times New Roman" w:cs="Times New Roman"/>
          <w:sz w:val="24"/>
          <w:szCs w:val="24"/>
        </w:rPr>
        <w:t>ao ciúme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951A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30019D">
        <w:rPr>
          <w:rFonts w:ascii="Times New Roman" w:hAnsi="Times New Roman" w:cs="Times New Roman"/>
          <w:sz w:val="24"/>
          <w:szCs w:val="24"/>
        </w:rPr>
        <w:t>aceito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0882">
        <w:rPr>
          <w:rFonts w:ascii="Times New Roman" w:hAnsi="Times New Roman" w:cs="Times New Roman"/>
          <w:sz w:val="24"/>
          <w:szCs w:val="24"/>
        </w:rPr>
        <w:t xml:space="preserve">Vera </w:t>
      </w:r>
      <w:r w:rsidR="0024094F" w:rsidRPr="00C5704C">
        <w:rPr>
          <w:rFonts w:ascii="Times New Roman" w:hAnsi="Times New Roman" w:cs="Times New Roman"/>
          <w:sz w:val="24"/>
          <w:szCs w:val="24"/>
        </w:rPr>
        <w:t>limitav</w:t>
      </w:r>
      <w:r w:rsidR="002C0882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-se a repetir, </w:t>
      </w:r>
      <w:r w:rsidR="002C0882">
        <w:rPr>
          <w:rFonts w:ascii="Times New Roman" w:hAnsi="Times New Roman" w:cs="Times New Roman"/>
          <w:sz w:val="24"/>
          <w:szCs w:val="24"/>
        </w:rPr>
        <w:t>apoiando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costas no portão trancado, pois </w:t>
      </w:r>
      <w:r w:rsidR="002C0882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pernas </w:t>
      </w:r>
      <w:r w:rsidR="002C0882">
        <w:rPr>
          <w:rFonts w:ascii="Times New Roman" w:hAnsi="Times New Roman" w:cs="Times New Roman"/>
          <w:sz w:val="24"/>
          <w:szCs w:val="24"/>
        </w:rPr>
        <w:t>mal se</w:t>
      </w:r>
      <w:ins w:id="820" w:author="Leila" w:date="2016-07-26T12:00:00Z">
        <w:r w:rsidR="00EE553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seguravam.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CF1D5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voltou a </w:t>
      </w:r>
      <w:r w:rsidR="00CF1D54">
        <w:rPr>
          <w:rFonts w:ascii="Times New Roman" w:hAnsi="Times New Roman" w:cs="Times New Roman"/>
          <w:sz w:val="24"/>
          <w:szCs w:val="24"/>
        </w:rPr>
        <w:t>fitar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Vera e viu diante de si a mã</w:t>
      </w:r>
      <w:r w:rsidR="00CF1D5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ainda jovem de </w:t>
      </w:r>
      <w:r w:rsidR="00CF1D54">
        <w:rPr>
          <w:rFonts w:ascii="Times New Roman" w:hAnsi="Times New Roman" w:cs="Times New Roman"/>
          <w:sz w:val="24"/>
          <w:szCs w:val="24"/>
        </w:rPr>
        <w:t xml:space="preserve">sua amada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Tássia, da qual poderia ser separado se não satisfizesse a paixão </w:t>
      </w:r>
      <w:r w:rsidR="00CF1D54">
        <w:rPr>
          <w:rFonts w:ascii="Times New Roman" w:hAnsi="Times New Roman" w:cs="Times New Roman"/>
          <w:sz w:val="24"/>
          <w:szCs w:val="24"/>
        </w:rPr>
        <w:t>da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carregara no ventre... </w:t>
      </w:r>
      <w:ins w:id="821" w:author="Daniela Mountian" w:date="2017-08-26T00:59:00Z">
        <w:r w:rsidR="00F0365D">
          <w:rPr>
            <w:rFonts w:ascii="Times New Roman" w:hAnsi="Times New Roman" w:cs="Times New Roman"/>
            <w:sz w:val="24"/>
            <w:szCs w:val="24"/>
          </w:rPr>
          <w:t>A situação não parecia completamente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human</w:t>
      </w:r>
      <w:ins w:id="822" w:author="Daniela Mountian" w:date="2017-08-26T00:59:00Z">
        <w:r w:rsidR="00F0365D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F1D54">
        <w:rPr>
          <w:rFonts w:ascii="Times New Roman" w:hAnsi="Times New Roman" w:cs="Times New Roman"/>
          <w:sz w:val="24"/>
          <w:szCs w:val="24"/>
        </w:rPr>
        <w:t xml:space="preserve">mas tudo </w:t>
      </w:r>
      <w:r w:rsidR="005D2237">
        <w:rPr>
          <w:rFonts w:ascii="Times New Roman" w:hAnsi="Times New Roman" w:cs="Times New Roman"/>
          <w:sz w:val="24"/>
          <w:szCs w:val="24"/>
        </w:rPr>
        <w:t>s</w:t>
      </w:r>
      <w:r w:rsidR="00CF1D54">
        <w:rPr>
          <w:rFonts w:ascii="Times New Roman" w:hAnsi="Times New Roman" w:cs="Times New Roman"/>
          <w:sz w:val="24"/>
          <w:szCs w:val="24"/>
        </w:rPr>
        <w:t>e misturava na 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hAnsi="Times New Roman" w:cs="Times New Roman"/>
          <w:sz w:val="24"/>
          <w:szCs w:val="24"/>
        </w:rPr>
        <w:t>d</w:t>
      </w:r>
      <w:r w:rsidR="00A147F8">
        <w:rPr>
          <w:rFonts w:ascii="Times New Roman" w:hAnsi="Times New Roman" w:cs="Times New Roman"/>
          <w:sz w:val="24"/>
          <w:szCs w:val="24"/>
        </w:rPr>
        <w:t>o</w:t>
      </w:r>
      <w:r w:rsidR="00CF1D5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Anticristo</w:t>
      </w:r>
      <w:r w:rsidR="00DF7810">
        <w:rPr>
          <w:rFonts w:ascii="Times New Roman" w:hAnsi="Times New Roman" w:cs="Times New Roman"/>
          <w:sz w:val="24"/>
          <w:szCs w:val="24"/>
        </w:rPr>
        <w:t>,</w:t>
      </w:r>
      <w:r w:rsidR="00CF1D54">
        <w:rPr>
          <w:rFonts w:ascii="Times New Roman" w:hAnsi="Times New Roman" w:cs="Times New Roman"/>
          <w:sz w:val="24"/>
          <w:szCs w:val="24"/>
        </w:rPr>
        <w:t xml:space="preserve"> e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1D54">
        <w:rPr>
          <w:rFonts w:ascii="Times New Roman" w:hAnsi="Times New Roman" w:cs="Times New Roman"/>
          <w:sz w:val="24"/>
          <w:szCs w:val="24"/>
        </w:rPr>
        <w:t>não sabia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ins w:id="823" w:author="Daniela Mountian" w:date="2017-08-26T01:01:00Z">
        <w:r w:rsidR="00CB7144">
          <w:rPr>
            <w:rFonts w:ascii="Times New Roman" w:hAnsi="Times New Roman" w:cs="Times New Roman"/>
            <w:sz w:val="24"/>
            <w:szCs w:val="24"/>
          </w:rPr>
          <w:t xml:space="preserve">ali </w:t>
        </w:r>
      </w:ins>
      <w:ins w:id="824" w:author="Daniela Mountian" w:date="2017-08-26T00:55:00Z">
        <w:r w:rsidR="00F0365D">
          <w:rPr>
            <w:rFonts w:ascii="Times New Roman" w:hAnsi="Times New Roman" w:cs="Times New Roman"/>
            <w:sz w:val="24"/>
            <w:szCs w:val="24"/>
          </w:rPr>
          <w:t>havia</w:t>
        </w:r>
      </w:ins>
      <w:r w:rsidR="00A147F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Ideia </w:t>
      </w:r>
      <w:r w:rsidR="000204B0">
        <w:rPr>
          <w:rFonts w:ascii="Times New Roman" w:hAnsi="Times New Roman" w:cs="Times New Roman"/>
          <w:sz w:val="24"/>
          <w:szCs w:val="24"/>
        </w:rPr>
        <w:t>semelhante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04B0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Tamar... </w:t>
      </w:r>
      <w:r w:rsidR="000204B0">
        <w:rPr>
          <w:rFonts w:ascii="Times New Roman" w:hAnsi="Times New Roman" w:cs="Times New Roman"/>
          <w:sz w:val="24"/>
          <w:szCs w:val="24"/>
        </w:rPr>
        <w:t>Ele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lembrou das palavras do profeta Ezequiel: “Eis </w:t>
      </w:r>
      <w:r w:rsidR="000204B0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que todo</w:t>
      </w:r>
      <w:r w:rsidR="000204B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0204B0">
        <w:rPr>
          <w:rFonts w:ascii="Times New Roman" w:hAnsi="Times New Roman" w:cs="Times New Roman"/>
          <w:sz w:val="24"/>
          <w:szCs w:val="24"/>
        </w:rPr>
        <w:t>falam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provérbios </w:t>
      </w:r>
      <w:r w:rsidR="000204B0">
        <w:rPr>
          <w:rFonts w:ascii="Times New Roman" w:hAnsi="Times New Roman" w:cs="Times New Roman"/>
          <w:sz w:val="24"/>
          <w:szCs w:val="24"/>
        </w:rPr>
        <w:t>podem dizer sobre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ti: tal mãe, tal filha”</w:t>
      </w:r>
      <w:r w:rsidR="00CF1D54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82"/>
      </w:r>
      <w:r w:rsidRPr="00C5704C">
        <w:rPr>
          <w:rFonts w:ascii="Times New Roman" w:hAnsi="Times New Roman" w:cs="Times New Roman"/>
          <w:sz w:val="24"/>
          <w:szCs w:val="24"/>
        </w:rPr>
        <w:t xml:space="preserve"> Lembrou </w:t>
      </w:r>
      <w:r w:rsidR="000204B0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seu último encontro com Tássia </w:t>
      </w:r>
      <w:r w:rsidR="000204B0">
        <w:rPr>
          <w:rFonts w:ascii="Times New Roman" w:hAnsi="Times New Roman" w:cs="Times New Roman"/>
          <w:sz w:val="24"/>
          <w:szCs w:val="24"/>
        </w:rPr>
        <w:t>havia terminado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 beijo, </w:t>
      </w:r>
      <w:r w:rsidR="000204B0">
        <w:rPr>
          <w:rFonts w:ascii="Times New Roman" w:hAnsi="Times New Roman" w:cs="Times New Roman"/>
          <w:sz w:val="24"/>
          <w:szCs w:val="24"/>
        </w:rPr>
        <w:t>isto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o rebaixamento </w:t>
      </w:r>
      <w:r w:rsidR="004951AF">
        <w:rPr>
          <w:rFonts w:ascii="Times New Roman" w:hAnsi="Times New Roman" w:cs="Times New Roman"/>
          <w:sz w:val="24"/>
          <w:szCs w:val="24"/>
        </w:rPr>
        <w:t xml:space="preserve">do que </w:t>
      </w:r>
      <w:r w:rsidR="000204B0">
        <w:rPr>
          <w:rFonts w:ascii="Times New Roman" w:hAnsi="Times New Roman" w:cs="Times New Roman"/>
          <w:sz w:val="24"/>
          <w:szCs w:val="24"/>
        </w:rPr>
        <w:t xml:space="preserve">havia </w:t>
      </w:r>
      <w:r w:rsidR="004951AF">
        <w:rPr>
          <w:rFonts w:ascii="Times New Roman" w:hAnsi="Times New Roman" w:cs="Times New Roman"/>
          <w:sz w:val="24"/>
          <w:szCs w:val="24"/>
        </w:rPr>
        <w:t>de</w:t>
      </w:r>
      <w:r w:rsidR="004951A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73FD6">
        <w:rPr>
          <w:rFonts w:ascii="Times New Roman" w:hAnsi="Times New Roman" w:cs="Times New Roman"/>
          <w:sz w:val="24"/>
          <w:szCs w:val="24"/>
        </w:rPr>
        <w:t>sublime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51AF">
        <w:rPr>
          <w:rFonts w:ascii="Times New Roman" w:hAnsi="Times New Roman" w:cs="Times New Roman"/>
          <w:sz w:val="24"/>
          <w:szCs w:val="24"/>
        </w:rPr>
        <w:t>e uniforme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eles. Talvez</w:t>
      </w:r>
      <w:ins w:id="825" w:author="Daniela Mountian" w:date="2017-08-26T01:03:00Z">
        <w:r w:rsidR="00CB7144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04B0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próximo encontro</w:t>
      </w:r>
      <w:ins w:id="826" w:author="Daniela Mountian" w:date="2017-08-26T01:03:00Z">
        <w:r w:rsidR="00CB7144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ele e Tássia deseja</w:t>
      </w:r>
      <w:r w:rsidR="000204B0">
        <w:rPr>
          <w:rFonts w:ascii="Times New Roman" w:hAnsi="Times New Roman" w:cs="Times New Roman"/>
          <w:sz w:val="24"/>
          <w:szCs w:val="24"/>
        </w:rPr>
        <w:t>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04B0">
        <w:rPr>
          <w:rFonts w:ascii="Times New Roman" w:hAnsi="Times New Roman" w:cs="Times New Roman"/>
          <w:sz w:val="24"/>
          <w:szCs w:val="24"/>
        </w:rPr>
        <w:t>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variedade, então </w:t>
      </w:r>
      <w:r w:rsidR="000204B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0204B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04B0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</w:t>
      </w:r>
      <w:r w:rsidR="000204B0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</w:t>
      </w:r>
      <w:ins w:id="827" w:author="Daniela Mountian" w:date="2017-08-26T01:03:00Z">
        <w:r w:rsidR="00CB7144">
          <w:rPr>
            <w:rFonts w:ascii="Times New Roman" w:hAnsi="Times New Roman" w:cs="Times New Roman"/>
            <w:sz w:val="24"/>
            <w:szCs w:val="24"/>
          </w:rPr>
          <w:t xml:space="preserve">a decaída </w:t>
        </w:r>
      </w:ins>
      <w:r w:rsidR="00B42FC2">
        <w:rPr>
          <w:rFonts w:ascii="Times New Roman" w:hAnsi="Times New Roman" w:cs="Times New Roman"/>
          <w:sz w:val="24"/>
          <w:szCs w:val="24"/>
        </w:rPr>
        <w:t>Vera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queria se sujeitar, poderia cair também sobre sua filha pura</w:t>
      </w:r>
      <w:r w:rsidR="00873FD6">
        <w:rPr>
          <w:rFonts w:ascii="Times New Roman" w:hAnsi="Times New Roman" w:cs="Times New Roman"/>
          <w:sz w:val="24"/>
          <w:szCs w:val="24"/>
        </w:rPr>
        <w:t xml:space="preserve"> e doce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5A514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>mas lembre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disse o Senhor: “</w:t>
      </w:r>
      <w:r w:rsidR="00DB70F8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farei </w:t>
      </w:r>
      <w:r w:rsidR="0024094F" w:rsidRPr="00CB7144">
        <w:rPr>
          <w:rFonts w:ascii="Times New Roman" w:hAnsi="Times New Roman" w:cs="Times New Roman"/>
          <w:sz w:val="24"/>
          <w:szCs w:val="24"/>
        </w:rPr>
        <w:t>tu</w:t>
      </w:r>
      <w:r w:rsidR="001914FB" w:rsidRPr="00CB714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70F8">
        <w:rPr>
          <w:rFonts w:ascii="Times New Roman" w:hAnsi="Times New Roman" w:cs="Times New Roman"/>
          <w:sz w:val="24"/>
          <w:szCs w:val="24"/>
        </w:rPr>
        <w:t>co</w:t>
      </w:r>
      <w:r w:rsidR="001914FB">
        <w:rPr>
          <w:rFonts w:ascii="Times New Roman" w:hAnsi="Times New Roman" w:cs="Times New Roman"/>
          <w:sz w:val="24"/>
          <w:szCs w:val="24"/>
        </w:rPr>
        <w:t>nduta</w:t>
      </w:r>
      <w:r w:rsidR="00DB70F8">
        <w:rPr>
          <w:rFonts w:ascii="Times New Roman" w:hAnsi="Times New Roman" w:cs="Times New Roman"/>
          <w:sz w:val="24"/>
          <w:szCs w:val="24"/>
        </w:rPr>
        <w:t xml:space="preserve"> recair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</w:t>
      </w:r>
      <w:r w:rsidR="0024094F" w:rsidRPr="00CB7144">
        <w:rPr>
          <w:rFonts w:ascii="Times New Roman" w:hAnsi="Times New Roman" w:cs="Times New Roman"/>
          <w:sz w:val="24"/>
          <w:szCs w:val="24"/>
        </w:rPr>
        <w:t>tua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cabeça”</w:t>
      </w:r>
      <w:r w:rsidR="00A93BED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83"/>
      </w:r>
    </w:p>
    <w:p w:rsidR="0024094F" w:rsidRPr="00C5704C" w:rsidRDefault="00BB03C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DB70F8">
        <w:rPr>
          <w:rFonts w:ascii="Times New Roman" w:hAnsi="Times New Roman" w:cs="Times New Roman"/>
          <w:sz w:val="24"/>
          <w:szCs w:val="24"/>
        </w:rPr>
        <w:t>aceito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 </w:t>
      </w:r>
      <w:r w:rsidR="00DB70F8">
        <w:rPr>
          <w:rFonts w:ascii="Times New Roman" w:hAnsi="Times New Roman" w:cs="Times New Roman"/>
          <w:sz w:val="24"/>
          <w:szCs w:val="24"/>
        </w:rPr>
        <w:t>disse, ou melhor,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sussurrou.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quintal da casa da velha Tchesnokova havia um </w:t>
      </w:r>
      <w:r w:rsidR="00C5344D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desses que </w:t>
      </w:r>
      <w:r w:rsidR="00C5344D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encontra</w:t>
      </w:r>
      <w:r w:rsidR="00C5344D">
        <w:rPr>
          <w:rFonts w:ascii="Times New Roman" w:hAnsi="Times New Roman" w:cs="Times New Roman"/>
          <w:sz w:val="24"/>
          <w:szCs w:val="24"/>
        </w:rPr>
        <w:t>m</w:t>
      </w:r>
      <w:r w:rsidR="00C53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com frequência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qui</w:t>
      </w:r>
      <w:r w:rsidR="00BB03CC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tais </w:t>
      </w:r>
      <w:r w:rsidR="00C5344D">
        <w:rPr>
          <w:rFonts w:ascii="Times New Roman" w:hAnsi="Times New Roman" w:cs="Times New Roman"/>
          <w:sz w:val="24"/>
          <w:szCs w:val="24"/>
        </w:rPr>
        <w:t>de regiões não completamente rurais</w:t>
      </w:r>
      <w:r w:rsidR="005D2237">
        <w:rPr>
          <w:rFonts w:ascii="Times New Roman" w:hAnsi="Times New Roman" w:cs="Times New Roman"/>
          <w:sz w:val="24"/>
          <w:szCs w:val="24"/>
        </w:rPr>
        <w:t xml:space="preserve"> nem </w:t>
      </w:r>
      <w:ins w:id="828" w:author="Daniela Mountian" w:date="2017-08-26T01:12:00Z">
        <w:r w:rsidR="00D970C9">
          <w:rPr>
            <w:rFonts w:ascii="Times New Roman" w:hAnsi="Times New Roman" w:cs="Times New Roman"/>
            <w:sz w:val="24"/>
            <w:szCs w:val="24"/>
          </w:rPr>
          <w:t xml:space="preserve">completamente </w:t>
        </w:r>
      </w:ins>
      <w:r w:rsidR="005D2237">
        <w:rPr>
          <w:rFonts w:ascii="Times New Roman" w:hAnsi="Times New Roman" w:cs="Times New Roman"/>
          <w:sz w:val="24"/>
          <w:szCs w:val="24"/>
        </w:rPr>
        <w:t>urbanas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Antigamente Tchesnokova mantinha lá uma vaca e </w:t>
      </w:r>
      <w:r w:rsidR="00C5344D">
        <w:rPr>
          <w:rFonts w:ascii="Times New Roman" w:hAnsi="Times New Roman" w:cs="Times New Roman"/>
          <w:sz w:val="24"/>
          <w:szCs w:val="24"/>
        </w:rPr>
        <w:t>pequenos animais,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ela</w:t>
      </w:r>
      <w:r w:rsidR="00C534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tivera que </w:t>
      </w:r>
      <w:r w:rsidR="00C5344D">
        <w:rPr>
          <w:rFonts w:ascii="Times New Roman" w:hAnsi="Times New Roman" w:cs="Times New Roman"/>
          <w:sz w:val="24"/>
          <w:szCs w:val="24"/>
        </w:rPr>
        <w:t>abrir 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de tudo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imposto</w:t>
      </w:r>
      <w:r w:rsidR="00C5344D">
        <w:rPr>
          <w:rFonts w:ascii="Times New Roman" w:hAnsi="Times New Roman" w:cs="Times New Roman"/>
          <w:sz w:val="24"/>
          <w:szCs w:val="24"/>
        </w:rPr>
        <w:t xml:space="preserve"> salgado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pós-guerra qu</w:t>
      </w:r>
      <w:r w:rsidR="00C5344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taxa</w:t>
      </w:r>
      <w:r w:rsidR="00C5344D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883FA1">
        <w:rPr>
          <w:rFonts w:ascii="Times New Roman" w:hAnsi="Times New Roman" w:cs="Times New Roman"/>
          <w:sz w:val="24"/>
          <w:szCs w:val="24"/>
        </w:rPr>
        <w:t xml:space="preserve">apenas </w:t>
      </w:r>
      <w:r w:rsidRPr="00C5704C">
        <w:rPr>
          <w:rFonts w:ascii="Times New Roman" w:hAnsi="Times New Roman" w:cs="Times New Roman"/>
          <w:sz w:val="24"/>
          <w:szCs w:val="24"/>
        </w:rPr>
        <w:t>vaca</w:t>
      </w:r>
      <w:r w:rsidR="00B861FF">
        <w:rPr>
          <w:rFonts w:ascii="Times New Roman" w:hAnsi="Times New Roman" w:cs="Times New Roman"/>
          <w:sz w:val="24"/>
          <w:szCs w:val="24"/>
        </w:rPr>
        <w:t>s</w:t>
      </w:r>
      <w:r w:rsidR="00C534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qualquer pintinho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de uso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particular, para liquidar 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tendência </w:t>
      </w:r>
      <w:r w:rsidR="00C5344D">
        <w:rPr>
          <w:rFonts w:ascii="Times New Roman" w:hAnsi="Times New Roman" w:cs="Times New Roman"/>
          <w:sz w:val="24"/>
          <w:szCs w:val="24"/>
        </w:rPr>
        <w:t>para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propriedade </w:t>
      </w:r>
      <w:r w:rsidR="00C5344D">
        <w:rPr>
          <w:rFonts w:ascii="Times New Roman" w:hAnsi="Times New Roman" w:cs="Times New Roman"/>
          <w:sz w:val="24"/>
          <w:szCs w:val="24"/>
        </w:rPr>
        <w:t>privada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5344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gora </w:t>
      </w:r>
      <w:r w:rsidR="00C5344D">
        <w:rPr>
          <w:rFonts w:ascii="Times New Roman" w:hAnsi="Times New Roman" w:cs="Times New Roman"/>
          <w:sz w:val="24"/>
          <w:szCs w:val="24"/>
        </w:rPr>
        <w:t>no celeiro</w:t>
      </w:r>
      <w:r w:rsidR="00D970C9">
        <w:rPr>
          <w:rFonts w:ascii="Times New Roman" w:hAnsi="Times New Roman" w:cs="Times New Roman"/>
          <w:sz w:val="24"/>
          <w:szCs w:val="24"/>
        </w:rPr>
        <w:t>,</w:t>
      </w:r>
      <w:r w:rsidR="00C5344D">
        <w:rPr>
          <w:rFonts w:ascii="Times New Roman" w:hAnsi="Times New Roman" w:cs="Times New Roman"/>
          <w:sz w:val="24"/>
          <w:szCs w:val="24"/>
        </w:rPr>
        <w:t xml:space="preserve"> </w:t>
      </w:r>
      <w:r w:rsidR="001914FB">
        <w:rPr>
          <w:rFonts w:ascii="Times New Roman" w:hAnsi="Times New Roman" w:cs="Times New Roman"/>
          <w:sz w:val="24"/>
          <w:szCs w:val="24"/>
        </w:rPr>
        <w:t>coberto pel</w:t>
      </w:r>
      <w:r w:rsidR="00C5344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palha que sobra</w:t>
      </w:r>
      <w:r w:rsidR="00C5344D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</w:t>
      </w:r>
      <w:r w:rsidR="00C5344D">
        <w:rPr>
          <w:rFonts w:ascii="Times New Roman" w:hAnsi="Times New Roman" w:cs="Times New Roman"/>
          <w:sz w:val="24"/>
          <w:szCs w:val="24"/>
        </w:rPr>
        <w:t>animais</w:t>
      </w:r>
      <w:r w:rsidR="00D970C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14FB">
        <w:rPr>
          <w:rFonts w:ascii="Times New Roman" w:hAnsi="Times New Roman" w:cs="Times New Roman"/>
          <w:sz w:val="24"/>
          <w:szCs w:val="24"/>
        </w:rPr>
        <w:t xml:space="preserve">guardavam </w:t>
      </w:r>
      <w:r w:rsidR="00C5344D">
        <w:rPr>
          <w:rFonts w:ascii="Times New Roman" w:hAnsi="Times New Roman" w:cs="Times New Roman"/>
          <w:sz w:val="24"/>
          <w:szCs w:val="24"/>
        </w:rPr>
        <w:t>quinquilharias</w:t>
      </w:r>
      <w:r w:rsidR="00D970C9">
        <w:rPr>
          <w:rFonts w:ascii="Times New Roman" w:hAnsi="Times New Roman" w:cs="Times New Roman"/>
          <w:sz w:val="24"/>
          <w:szCs w:val="24"/>
        </w:rPr>
        <w:t xml:space="preserve"> </w:t>
      </w:r>
      <w:r w:rsidR="00D970C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bicicleta do filho mais velho</w:t>
      </w:r>
      <w:r w:rsidR="00C5344D">
        <w:rPr>
          <w:rFonts w:ascii="Times New Roman" w:hAnsi="Times New Roman" w:cs="Times New Roman"/>
          <w:sz w:val="24"/>
          <w:szCs w:val="24"/>
        </w:rPr>
        <w:t xml:space="preserve"> de Tchesnokova</w:t>
      </w:r>
      <w:r w:rsidRPr="00C5704C">
        <w:rPr>
          <w:rFonts w:ascii="Times New Roman" w:hAnsi="Times New Roman" w:cs="Times New Roman"/>
          <w:sz w:val="24"/>
          <w:szCs w:val="24"/>
        </w:rPr>
        <w:t>, morto na guerra, e as ferramentas necessárias para casa...</w:t>
      </w:r>
    </w:p>
    <w:p w:rsidR="0024094F" w:rsidRPr="00C5704C" w:rsidRDefault="000D175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forma inesperada para si mesma,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Rute, que era Pelágia, a filha adotiva do Anticristo, </w:t>
      </w:r>
      <w:r w:rsidR="00D970C9">
        <w:rPr>
          <w:rFonts w:ascii="Times New Roman" w:hAnsi="Times New Roman" w:cs="Times New Roman"/>
          <w:sz w:val="24"/>
          <w:szCs w:val="24"/>
        </w:rPr>
        <w:t xml:space="preserve">disse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à velha Tchesnokova que precisava voltar para casa </w:t>
      </w:r>
      <w:r w:rsidR="001914FB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44D">
        <w:rPr>
          <w:rFonts w:ascii="Times New Roman" w:hAnsi="Times New Roman" w:cs="Times New Roman"/>
          <w:sz w:val="24"/>
          <w:szCs w:val="24"/>
        </w:rPr>
        <w:t>ver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C5344D">
        <w:rPr>
          <w:rFonts w:ascii="Times New Roman" w:hAnsi="Times New Roman" w:cs="Times New Roman"/>
          <w:sz w:val="24"/>
          <w:szCs w:val="24"/>
        </w:rPr>
        <w:t xml:space="preserve"> quando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344D">
        <w:rPr>
          <w:rFonts w:ascii="Times New Roman" w:hAnsi="Times New Roman" w:cs="Times New Roman"/>
          <w:sz w:val="24"/>
          <w:szCs w:val="24"/>
        </w:rPr>
        <w:t xml:space="preserve">ao </w:t>
      </w:r>
      <w:r w:rsidR="00A64049">
        <w:rPr>
          <w:rFonts w:ascii="Times New Roman" w:hAnsi="Times New Roman" w:cs="Times New Roman"/>
          <w:sz w:val="24"/>
          <w:szCs w:val="24"/>
        </w:rPr>
        <w:t>chega</w:t>
      </w:r>
      <w:r w:rsidR="009E1DC1">
        <w:rPr>
          <w:rFonts w:ascii="Times New Roman" w:hAnsi="Times New Roman" w:cs="Times New Roman"/>
          <w:sz w:val="24"/>
          <w:szCs w:val="24"/>
        </w:rPr>
        <w:t>r</w:t>
      </w:r>
      <w:r w:rsidR="00A64049">
        <w:rPr>
          <w:rFonts w:ascii="Times New Roman" w:hAnsi="Times New Roman" w:cs="Times New Roman"/>
          <w:sz w:val="24"/>
          <w:szCs w:val="24"/>
        </w:rPr>
        <w:t xml:space="preserve"> lá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o encontrou em </w:t>
      </w:r>
      <w:r w:rsidR="00C5344D">
        <w:rPr>
          <w:rFonts w:ascii="Times New Roman" w:hAnsi="Times New Roman" w:cs="Times New Roman"/>
          <w:sz w:val="24"/>
          <w:szCs w:val="24"/>
        </w:rPr>
        <w:t>parte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algum</w:t>
      </w:r>
      <w:r w:rsidR="00C5344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pensou </w:t>
      </w:r>
      <w:r w:rsidR="00D970C9">
        <w:rPr>
          <w:rFonts w:ascii="Times New Roman" w:hAnsi="Times New Roman" w:cs="Times New Roman"/>
          <w:sz w:val="24"/>
          <w:szCs w:val="24"/>
        </w:rPr>
        <w:t>inicialmente</w:t>
      </w:r>
      <w:r w:rsidR="00C5344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procurá-lo no </w:t>
      </w:r>
      <w:r w:rsidR="00C5344D">
        <w:rPr>
          <w:rFonts w:ascii="Times New Roman" w:hAnsi="Times New Roman" w:cs="Times New Roman"/>
          <w:sz w:val="24"/>
          <w:szCs w:val="24"/>
        </w:rPr>
        <w:t>celeiro</w:t>
      </w:r>
      <w:r w:rsidR="0024094F" w:rsidRPr="00C5704C">
        <w:rPr>
          <w:rFonts w:ascii="Times New Roman" w:hAnsi="Times New Roman" w:cs="Times New Roman"/>
          <w:sz w:val="24"/>
          <w:szCs w:val="24"/>
        </w:rPr>
        <w:t>, pois achava que ele est</w:t>
      </w:r>
      <w:r w:rsidR="00C5344D">
        <w:rPr>
          <w:rFonts w:ascii="Times New Roman" w:hAnsi="Times New Roman" w:cs="Times New Roman"/>
          <w:sz w:val="24"/>
          <w:szCs w:val="24"/>
        </w:rPr>
        <w:t>ivesse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floresta, perto do </w:t>
      </w:r>
      <w:r w:rsidR="00C5344D">
        <w:rPr>
          <w:rFonts w:ascii="Times New Roman" w:hAnsi="Times New Roman" w:cs="Times New Roman"/>
          <w:sz w:val="24"/>
          <w:szCs w:val="24"/>
        </w:rPr>
        <w:t>pico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C5344D">
        <w:rPr>
          <w:rFonts w:ascii="Times New Roman" w:hAnsi="Times New Roman" w:cs="Times New Roman"/>
          <w:sz w:val="24"/>
          <w:szCs w:val="24"/>
        </w:rPr>
        <w:t>F</w:t>
      </w:r>
      <w:r w:rsidR="0024094F" w:rsidRPr="00C5704C">
        <w:rPr>
          <w:rFonts w:ascii="Times New Roman" w:hAnsi="Times New Roman" w:cs="Times New Roman"/>
          <w:sz w:val="24"/>
          <w:szCs w:val="24"/>
        </w:rPr>
        <w:t>azia algum tempo que Rute sabia dos encontros d</w:t>
      </w:r>
      <w:r w:rsidR="00D970C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70C9">
        <w:rPr>
          <w:rFonts w:ascii="Times New Roman" w:hAnsi="Times New Roman" w:cs="Times New Roman"/>
          <w:sz w:val="24"/>
          <w:szCs w:val="24"/>
        </w:rPr>
        <w:t xml:space="preserve">seu </w:t>
      </w:r>
      <w:r w:rsidR="0024094F" w:rsidRPr="00C5704C">
        <w:rPr>
          <w:rFonts w:ascii="Times New Roman" w:hAnsi="Times New Roman" w:cs="Times New Roman"/>
          <w:sz w:val="24"/>
          <w:szCs w:val="24"/>
        </w:rPr>
        <w:t>pai com Tássia, a irmã mais velha de Úst</w:t>
      </w:r>
      <w:r w:rsidR="00C5344D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Kopóssova, mas </w:t>
      </w:r>
      <w:r w:rsidR="001914FB">
        <w:rPr>
          <w:rFonts w:ascii="Times New Roman" w:hAnsi="Times New Roman" w:cs="Times New Roman"/>
          <w:sz w:val="24"/>
          <w:szCs w:val="24"/>
        </w:rPr>
        <w:t xml:space="preserve">ela </w:t>
      </w:r>
      <w:r w:rsidR="00C20908">
        <w:rPr>
          <w:rFonts w:ascii="Times New Roman" w:hAnsi="Times New Roman" w:cs="Times New Roman"/>
          <w:sz w:val="24"/>
          <w:szCs w:val="24"/>
        </w:rPr>
        <w:t>guard</w:t>
      </w:r>
      <w:r w:rsidR="008A28EF">
        <w:rPr>
          <w:rFonts w:ascii="Times New Roman" w:hAnsi="Times New Roman" w:cs="Times New Roman"/>
          <w:sz w:val="24"/>
          <w:szCs w:val="24"/>
        </w:rPr>
        <w:t>ava</w:t>
      </w:r>
      <w:r w:rsidR="00C20908">
        <w:rPr>
          <w:rFonts w:ascii="Times New Roman" w:hAnsi="Times New Roman" w:cs="Times New Roman"/>
          <w:sz w:val="24"/>
          <w:szCs w:val="24"/>
        </w:rPr>
        <w:t xml:space="preserve"> segredo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somente chorava baixinho </w:t>
      </w:r>
      <w:r w:rsidR="001914FB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noite. Não </w:t>
      </w:r>
      <w:r w:rsidR="00157C22" w:rsidRPr="00D970C9">
        <w:rPr>
          <w:rFonts w:ascii="Times New Roman" w:hAnsi="Times New Roman" w:cs="Times New Roman"/>
          <w:sz w:val="24"/>
          <w:szCs w:val="24"/>
        </w:rPr>
        <w:t xml:space="preserve">encontrando </w:t>
      </w:r>
      <w:r w:rsidR="0024094F" w:rsidRPr="00D970C9">
        <w:rPr>
          <w:rFonts w:ascii="Times New Roman" w:hAnsi="Times New Roman" w:cs="Times New Roman"/>
          <w:sz w:val="24"/>
          <w:szCs w:val="24"/>
        </w:rPr>
        <w:t>o pai, Rute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quis ir até seu quarto </w:t>
      </w:r>
      <w:r w:rsidR="009A7973">
        <w:rPr>
          <w:rFonts w:ascii="Times New Roman" w:hAnsi="Times New Roman" w:cs="Times New Roman"/>
          <w:sz w:val="24"/>
          <w:szCs w:val="24"/>
        </w:rPr>
        <w:t>para estirar</w:t>
      </w:r>
      <w:r w:rsidR="00D970C9">
        <w:rPr>
          <w:rFonts w:ascii="Times New Roman" w:hAnsi="Times New Roman" w:cs="Times New Roman"/>
          <w:sz w:val="24"/>
          <w:szCs w:val="24"/>
        </w:rPr>
        <w:t>-se</w:t>
      </w:r>
      <w:r w:rsidR="009A7973">
        <w:rPr>
          <w:rFonts w:ascii="Times New Roman" w:hAnsi="Times New Roman" w:cs="Times New Roman"/>
          <w:sz w:val="24"/>
          <w:szCs w:val="24"/>
        </w:rPr>
        <w:t xml:space="preserve"> na cama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chorar, pois lá ninguém </w:t>
      </w:r>
      <w:r w:rsidR="00D970C9">
        <w:rPr>
          <w:rFonts w:ascii="Times New Roman" w:hAnsi="Times New Roman" w:cs="Times New Roman"/>
          <w:sz w:val="24"/>
          <w:szCs w:val="24"/>
        </w:rPr>
        <w:t>descobriria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</w:t>
      </w:r>
      <w:r w:rsidR="009A797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7973">
        <w:rPr>
          <w:rFonts w:ascii="Times New Roman" w:hAnsi="Times New Roman" w:cs="Times New Roman"/>
          <w:sz w:val="24"/>
          <w:szCs w:val="24"/>
        </w:rPr>
        <w:t>tristeza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entanto, um </w:t>
      </w:r>
      <w:r w:rsidR="00036102">
        <w:rPr>
          <w:rFonts w:ascii="Times New Roman" w:hAnsi="Times New Roman" w:cs="Times New Roman"/>
          <w:sz w:val="24"/>
          <w:szCs w:val="24"/>
        </w:rPr>
        <w:t xml:space="preserve">leve </w:t>
      </w:r>
      <w:r w:rsidR="0024094F" w:rsidRPr="00C5704C">
        <w:rPr>
          <w:rFonts w:ascii="Times New Roman" w:hAnsi="Times New Roman" w:cs="Times New Roman"/>
          <w:sz w:val="24"/>
          <w:szCs w:val="24"/>
        </w:rPr>
        <w:t>ruído</w:t>
      </w:r>
      <w:r w:rsidR="00A640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no barracão atraiu</w:t>
      </w:r>
      <w:r w:rsidR="00C5344D">
        <w:rPr>
          <w:rFonts w:ascii="Times New Roman" w:hAnsi="Times New Roman" w:cs="Times New Roman"/>
          <w:sz w:val="24"/>
          <w:szCs w:val="24"/>
        </w:rPr>
        <w:t xml:space="preserve"> sua atenção</w:t>
      </w:r>
      <w:r w:rsidR="0024094F" w:rsidRPr="00C5704C">
        <w:rPr>
          <w:rFonts w:ascii="Times New Roman" w:hAnsi="Times New Roman" w:cs="Times New Roman"/>
          <w:sz w:val="24"/>
          <w:szCs w:val="24"/>
        </w:rPr>
        <w:t>. Rute aproximou-se cuidadosamente, olhou p</w:t>
      </w:r>
      <w:r w:rsidR="00A64049">
        <w:rPr>
          <w:rFonts w:ascii="Times New Roman" w:hAnsi="Times New Roman" w:cs="Times New Roman"/>
          <w:sz w:val="24"/>
          <w:szCs w:val="24"/>
        </w:rPr>
        <w:t>or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fresta e viu o que lhe parec</w:t>
      </w:r>
      <w:r w:rsidR="00C569D2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69D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inferno, </w:t>
      </w:r>
      <w:r w:rsidR="00A64049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9E1DC1">
        <w:rPr>
          <w:rFonts w:ascii="Times New Roman" w:hAnsi="Times New Roman" w:cs="Times New Roman"/>
          <w:sz w:val="24"/>
          <w:szCs w:val="24"/>
        </w:rPr>
        <w:t>nem</w:t>
      </w:r>
      <w:r w:rsidR="008A28EF">
        <w:rPr>
          <w:rFonts w:ascii="Times New Roman" w:hAnsi="Times New Roman" w:cs="Times New Roman"/>
          <w:sz w:val="24"/>
          <w:szCs w:val="24"/>
        </w:rPr>
        <w:t xml:space="preserve"> mesmo</w:t>
      </w:r>
      <w:r w:rsidR="009E1DC1">
        <w:rPr>
          <w:rFonts w:ascii="Times New Roman" w:hAnsi="Times New Roman" w:cs="Times New Roman"/>
          <w:sz w:val="24"/>
          <w:szCs w:val="24"/>
        </w:rPr>
        <w:t xml:space="preserve"> a todos os adultos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1DC1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dado conhecer. Ela viu seu pai com uma aparência terrível, e pernas nuas</w:t>
      </w:r>
      <w:r w:rsidR="009E1DC1">
        <w:rPr>
          <w:rFonts w:ascii="Times New Roman" w:hAnsi="Times New Roman" w:cs="Times New Roman"/>
          <w:sz w:val="24"/>
          <w:szCs w:val="24"/>
        </w:rPr>
        <w:t xml:space="preserve"> de mulher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levantadas acima dele, como </w:t>
      </w:r>
      <w:r w:rsidR="00157C22">
        <w:rPr>
          <w:rFonts w:ascii="Times New Roman" w:hAnsi="Times New Roman" w:cs="Times New Roman"/>
          <w:sz w:val="24"/>
          <w:szCs w:val="24"/>
        </w:rPr>
        <w:t>se o</w:t>
      </w:r>
      <w:r w:rsidR="00157C2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engoli</w:t>
      </w:r>
      <w:r w:rsidR="00157C22">
        <w:rPr>
          <w:rFonts w:ascii="Times New Roman" w:hAnsi="Times New Roman" w:cs="Times New Roman"/>
          <w:sz w:val="24"/>
          <w:szCs w:val="24"/>
        </w:rPr>
        <w:t>ssem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8A28E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canto, sobre a palha, Vera se </w:t>
      </w:r>
      <w:r>
        <w:rPr>
          <w:rFonts w:ascii="Times New Roman" w:hAnsi="Times New Roman" w:cs="Times New Roman"/>
          <w:sz w:val="24"/>
          <w:szCs w:val="24"/>
        </w:rPr>
        <w:t>deitava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costas, para </w:t>
      </w:r>
      <w:r w:rsidR="008B2126">
        <w:rPr>
          <w:rFonts w:ascii="Times New Roman" w:hAnsi="Times New Roman" w:cs="Times New Roman"/>
          <w:sz w:val="24"/>
          <w:szCs w:val="24"/>
        </w:rPr>
        <w:t>melhor acomodar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ventre, saciado pela primeira vez em muito tempo, respirando avidamente, como se enchesse o peito </w:t>
      </w:r>
      <w:r w:rsidR="00CB137B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ar limpo da montanha. Não, não era uma respiração comum, </w:t>
      </w:r>
      <w:r w:rsidR="00D40F60">
        <w:rPr>
          <w:rFonts w:ascii="Times New Roman" w:hAnsi="Times New Roman" w:cs="Times New Roman"/>
          <w:sz w:val="24"/>
          <w:szCs w:val="24"/>
        </w:rPr>
        <w:t xml:space="preserve">não eram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inspirações e </w:t>
      </w:r>
      <w:r w:rsidR="00D40F60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expirações do ventre </w:t>
      </w:r>
      <w:r w:rsidR="00CB137B">
        <w:rPr>
          <w:rFonts w:ascii="Times New Roman" w:hAnsi="Times New Roman" w:cs="Times New Roman"/>
          <w:sz w:val="24"/>
          <w:szCs w:val="24"/>
        </w:rPr>
        <w:t xml:space="preserve">que </w:t>
      </w:r>
      <w:r w:rsidR="00D40F60">
        <w:rPr>
          <w:rFonts w:ascii="Times New Roman" w:hAnsi="Times New Roman" w:cs="Times New Roman"/>
          <w:sz w:val="24"/>
          <w:szCs w:val="24"/>
        </w:rPr>
        <w:t xml:space="preserve">sentem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prazer </w:t>
      </w:r>
      <w:r w:rsidR="00A147F8">
        <w:rPr>
          <w:rFonts w:ascii="Times New Roman" w:hAnsi="Times New Roman" w:cs="Times New Roman"/>
          <w:sz w:val="24"/>
          <w:szCs w:val="24"/>
        </w:rPr>
        <w:t>rotineiro</w:t>
      </w:r>
      <w:r w:rsidR="00CB137B">
        <w:rPr>
          <w:rFonts w:ascii="Times New Roman" w:hAnsi="Times New Roman" w:cs="Times New Roman"/>
          <w:sz w:val="24"/>
          <w:szCs w:val="24"/>
        </w:rPr>
        <w:t xml:space="preserve"> da </w:t>
      </w:r>
      <w:r w:rsidR="0024094F" w:rsidRPr="00C5704C">
        <w:rPr>
          <w:rFonts w:ascii="Times New Roman" w:hAnsi="Times New Roman" w:cs="Times New Roman"/>
          <w:sz w:val="24"/>
          <w:szCs w:val="24"/>
        </w:rPr>
        <w:t>no</w:t>
      </w:r>
      <w:r w:rsidR="00CB137B">
        <w:rPr>
          <w:rFonts w:ascii="Times New Roman" w:hAnsi="Times New Roman" w:cs="Times New Roman"/>
          <w:sz w:val="24"/>
          <w:szCs w:val="24"/>
        </w:rPr>
        <w:t>ite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147F8">
        <w:rPr>
          <w:rFonts w:ascii="Times New Roman" w:hAnsi="Times New Roman" w:cs="Times New Roman"/>
          <w:sz w:val="24"/>
          <w:szCs w:val="24"/>
        </w:rPr>
        <w:t xml:space="preserve">que </w:t>
      </w:r>
      <w:r w:rsidR="00CB137B">
        <w:rPr>
          <w:rFonts w:ascii="Times New Roman" w:hAnsi="Times New Roman" w:cs="Times New Roman"/>
          <w:sz w:val="24"/>
          <w:szCs w:val="24"/>
        </w:rPr>
        <w:t>geraram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Tássia e Ústia... </w:t>
      </w:r>
      <w:r w:rsidR="00D40F6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ram </w:t>
      </w:r>
      <w:r w:rsidR="00D40F60">
        <w:rPr>
          <w:rFonts w:ascii="Times New Roman" w:hAnsi="Times New Roman" w:cs="Times New Roman"/>
          <w:sz w:val="24"/>
          <w:szCs w:val="24"/>
        </w:rPr>
        <w:t>sopros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plenos pulmões, no </w:t>
      </w:r>
      <w:r w:rsidR="00F70835">
        <w:rPr>
          <w:rFonts w:ascii="Times New Roman" w:hAnsi="Times New Roman" w:cs="Times New Roman"/>
          <w:sz w:val="24"/>
          <w:szCs w:val="24"/>
        </w:rPr>
        <w:t>alto da montanha</w:t>
      </w:r>
      <w:r w:rsidR="001840B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onde o ar é tão limpo que, </w:t>
      </w:r>
      <w:r w:rsidR="00F4083D">
        <w:rPr>
          <w:rFonts w:ascii="Times New Roman" w:hAnsi="Times New Roman" w:cs="Times New Roman"/>
          <w:sz w:val="24"/>
          <w:szCs w:val="24"/>
        </w:rPr>
        <w:t>um pouco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</w:t>
      </w:r>
      <w:r w:rsidR="00F4083D">
        <w:rPr>
          <w:rFonts w:ascii="Times New Roman" w:hAnsi="Times New Roman" w:cs="Times New Roman"/>
          <w:sz w:val="24"/>
          <w:szCs w:val="24"/>
        </w:rPr>
        <w:t xml:space="preserve"> alto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4083D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083D">
        <w:rPr>
          <w:rFonts w:ascii="Times New Roman" w:hAnsi="Times New Roman" w:cs="Times New Roman"/>
          <w:sz w:val="24"/>
          <w:szCs w:val="24"/>
        </w:rPr>
        <w:t xml:space="preserve">tornaria </w:t>
      </w:r>
      <w:r w:rsidR="00A147F8">
        <w:rPr>
          <w:rFonts w:ascii="Times New Roman" w:hAnsi="Times New Roman" w:cs="Times New Roman"/>
          <w:sz w:val="24"/>
          <w:szCs w:val="24"/>
        </w:rPr>
        <w:t xml:space="preserve">insalubre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a vida, pois a vida necessita de </w:t>
      </w:r>
      <w:r w:rsidR="00A147F8">
        <w:rPr>
          <w:rFonts w:ascii="Times New Roman" w:hAnsi="Times New Roman" w:cs="Times New Roman"/>
          <w:sz w:val="24"/>
          <w:szCs w:val="24"/>
        </w:rPr>
        <w:t>lufadas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 </w:t>
      </w:r>
      <w:r w:rsidR="008F3D83">
        <w:rPr>
          <w:rFonts w:ascii="Times New Roman" w:hAnsi="Times New Roman" w:cs="Times New Roman"/>
          <w:sz w:val="24"/>
          <w:szCs w:val="24"/>
        </w:rPr>
        <w:t xml:space="preserve">de camadas </w:t>
      </w:r>
      <w:r w:rsidR="0024094F" w:rsidRPr="00C5704C">
        <w:rPr>
          <w:rFonts w:ascii="Times New Roman" w:hAnsi="Times New Roman" w:cs="Times New Roman"/>
          <w:sz w:val="24"/>
          <w:szCs w:val="24"/>
        </w:rPr>
        <w:t>mais baix</w:t>
      </w:r>
      <w:r w:rsidR="008F3D83">
        <w:rPr>
          <w:rFonts w:ascii="Times New Roman" w:hAnsi="Times New Roman" w:cs="Times New Roman"/>
          <w:sz w:val="24"/>
          <w:szCs w:val="24"/>
        </w:rPr>
        <w:t>as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elementar</w:t>
      </w:r>
      <w:r w:rsidR="008F3D83">
        <w:rPr>
          <w:rFonts w:ascii="Times New Roman" w:hAnsi="Times New Roman" w:cs="Times New Roman"/>
          <w:sz w:val="24"/>
          <w:szCs w:val="24"/>
        </w:rPr>
        <w:t>es;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cada inspiração era incomparável, </w:t>
      </w:r>
      <w:r w:rsidR="007C1414">
        <w:rPr>
          <w:rFonts w:ascii="Times New Roman" w:hAnsi="Times New Roman" w:cs="Times New Roman"/>
          <w:sz w:val="24"/>
          <w:szCs w:val="24"/>
        </w:rPr>
        <w:t>como se fosse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primeira, e cada expiração era uma doce lembrança do que havia</w:t>
      </w:r>
      <w:r w:rsidR="00883FA1">
        <w:rPr>
          <w:rFonts w:ascii="Times New Roman" w:hAnsi="Times New Roman" w:cs="Times New Roman"/>
          <w:sz w:val="24"/>
          <w:szCs w:val="24"/>
        </w:rPr>
        <w:t xml:space="preserve"> </w:t>
      </w:r>
      <w:r w:rsidR="00A147F8">
        <w:rPr>
          <w:rFonts w:ascii="Times New Roman" w:hAnsi="Times New Roman" w:cs="Times New Roman"/>
          <w:sz w:val="24"/>
          <w:szCs w:val="24"/>
        </w:rPr>
        <w:t>acabado de acontecer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Porém, quanto mais profunda </w:t>
      </w:r>
      <w:r w:rsidR="007C1414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inspiraç</w:t>
      </w:r>
      <w:r w:rsidR="007C1414"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>, mais curta a e</w:t>
      </w:r>
      <w:r w:rsidR="007C1414">
        <w:rPr>
          <w:rFonts w:ascii="Times New Roman" w:hAnsi="Times New Roman" w:cs="Times New Roman"/>
          <w:sz w:val="24"/>
          <w:szCs w:val="24"/>
        </w:rPr>
        <w:t>x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piração, e eis que </w:t>
      </w:r>
      <w:r w:rsidR="00196DAA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existe mais</w:t>
      </w:r>
      <w:r w:rsidR="00883FA1">
        <w:rPr>
          <w:rFonts w:ascii="Times New Roman" w:hAnsi="Times New Roman" w:cs="Times New Roman"/>
          <w:sz w:val="24"/>
          <w:szCs w:val="24"/>
        </w:rPr>
        <w:t xml:space="preserve"> </w:t>
      </w:r>
      <w:r w:rsidR="00196DAA">
        <w:rPr>
          <w:rFonts w:ascii="Times New Roman" w:hAnsi="Times New Roman" w:cs="Times New Roman"/>
          <w:sz w:val="24"/>
          <w:szCs w:val="24"/>
        </w:rPr>
        <w:t>e, em seu lugar,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DAA">
        <w:rPr>
          <w:rFonts w:ascii="Times New Roman" w:hAnsi="Times New Roman" w:cs="Times New Roman"/>
          <w:sz w:val="24"/>
          <w:szCs w:val="24"/>
        </w:rPr>
        <w:t>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 w:rsidR="00196DAA">
        <w:rPr>
          <w:rFonts w:ascii="Times New Roman" w:hAnsi="Times New Roman" w:cs="Times New Roman"/>
          <w:sz w:val="24"/>
          <w:szCs w:val="24"/>
        </w:rPr>
        <w:t xml:space="preserve">inspiração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eterna e profunda, como antes da morte, porque o último </w:t>
      </w:r>
      <w:r w:rsidR="00196DAA">
        <w:rPr>
          <w:rFonts w:ascii="Times New Roman" w:hAnsi="Times New Roman" w:cs="Times New Roman"/>
          <w:sz w:val="24"/>
          <w:szCs w:val="24"/>
        </w:rPr>
        <w:t>suspiro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39F6">
        <w:rPr>
          <w:rFonts w:ascii="Times New Roman" w:hAnsi="Times New Roman" w:cs="Times New Roman"/>
          <w:sz w:val="24"/>
          <w:szCs w:val="24"/>
        </w:rPr>
        <w:t>do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196DAA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inspiração</w:t>
      </w:r>
      <w:r w:rsidR="00196DAA">
        <w:rPr>
          <w:rFonts w:ascii="Times New Roman" w:hAnsi="Times New Roman" w:cs="Times New Roman"/>
          <w:sz w:val="24"/>
          <w:szCs w:val="24"/>
        </w:rPr>
        <w:t>, enquanto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expiração é </w:t>
      </w:r>
      <w:r w:rsidR="00196DAA">
        <w:rPr>
          <w:rFonts w:ascii="Times New Roman" w:hAnsi="Times New Roman" w:cs="Times New Roman"/>
          <w:sz w:val="24"/>
          <w:szCs w:val="24"/>
        </w:rPr>
        <w:t>liberada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pelo cadáver...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Rute, uma menina viva que se </w:t>
      </w:r>
      <w:r w:rsidR="009C5896">
        <w:rPr>
          <w:rFonts w:ascii="Times New Roman" w:hAnsi="Times New Roman" w:cs="Times New Roman"/>
          <w:sz w:val="24"/>
          <w:szCs w:val="24"/>
        </w:rPr>
        <w:t xml:space="preserve">achava </w:t>
      </w:r>
      <w:r w:rsidRPr="00C5704C">
        <w:rPr>
          <w:rFonts w:ascii="Times New Roman" w:hAnsi="Times New Roman" w:cs="Times New Roman"/>
          <w:sz w:val="24"/>
          <w:szCs w:val="24"/>
        </w:rPr>
        <w:t>no inferno, viu as pe</w:t>
      </w:r>
      <w:r w:rsidR="00157C22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nas da mulher caír</w:t>
      </w:r>
      <w:r w:rsidR="00B739F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como mortas, </w:t>
      </w:r>
      <w:r w:rsidR="00B739F6">
        <w:rPr>
          <w:rFonts w:ascii="Times New Roman" w:hAnsi="Times New Roman" w:cs="Times New Roman"/>
          <w:sz w:val="24"/>
          <w:szCs w:val="24"/>
        </w:rPr>
        <w:t xml:space="preserve">moles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pesadas, sobre a palha podre. </w:t>
      </w:r>
      <w:r w:rsidR="0003610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claridade se </w:t>
      </w:r>
      <w:r w:rsidR="00B739F6">
        <w:rPr>
          <w:rFonts w:ascii="Times New Roman" w:hAnsi="Times New Roman" w:cs="Times New Roman"/>
          <w:sz w:val="24"/>
          <w:szCs w:val="24"/>
        </w:rPr>
        <w:t>apagou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739F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crepúsculo do dia nublado</w:t>
      </w:r>
      <w:r w:rsidR="00B739F6">
        <w:rPr>
          <w:rFonts w:ascii="Times New Roman" w:hAnsi="Times New Roman" w:cs="Times New Roman"/>
          <w:sz w:val="24"/>
          <w:szCs w:val="24"/>
        </w:rPr>
        <w:t xml:space="preserve"> se impôs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Rute, na escuridão do </w:t>
      </w:r>
      <w:r w:rsidR="00883FA1">
        <w:rPr>
          <w:rFonts w:ascii="Times New Roman" w:hAnsi="Times New Roman" w:cs="Times New Roman"/>
          <w:sz w:val="24"/>
          <w:szCs w:val="24"/>
        </w:rPr>
        <w:t>celeiro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C5896" w:rsidRPr="00C5704C">
        <w:rPr>
          <w:rFonts w:ascii="Times New Roman" w:hAnsi="Times New Roman" w:cs="Times New Roman"/>
          <w:sz w:val="24"/>
          <w:szCs w:val="24"/>
        </w:rPr>
        <w:t>distingui</w:t>
      </w:r>
      <w:r w:rsidR="009C5896">
        <w:rPr>
          <w:rFonts w:ascii="Times New Roman" w:hAnsi="Times New Roman" w:cs="Times New Roman"/>
          <w:sz w:val="24"/>
          <w:szCs w:val="24"/>
        </w:rPr>
        <w:t>u</w:t>
      </w:r>
      <w:r w:rsidR="009C5896" w:rsidRPr="00C5704C">
        <w:rPr>
          <w:rFonts w:ascii="Times New Roman" w:hAnsi="Times New Roman" w:cs="Times New Roman"/>
          <w:sz w:val="24"/>
          <w:szCs w:val="24"/>
        </w:rPr>
        <w:t xml:space="preserve"> apenas vagamente </w:t>
      </w:r>
      <w:r w:rsidRPr="00C5704C">
        <w:rPr>
          <w:rFonts w:ascii="Times New Roman" w:hAnsi="Times New Roman" w:cs="Times New Roman"/>
          <w:sz w:val="24"/>
          <w:szCs w:val="24"/>
        </w:rPr>
        <w:t>as sombras do pai e d</w:t>
      </w:r>
      <w:r w:rsidR="00A23F67">
        <w:rPr>
          <w:rFonts w:ascii="Times New Roman" w:hAnsi="Times New Roman" w:cs="Times New Roman"/>
          <w:sz w:val="24"/>
          <w:szCs w:val="24"/>
        </w:rPr>
        <w:t>e Vera</w:t>
      </w:r>
      <w:r w:rsidR="00C569D2">
        <w:rPr>
          <w:rFonts w:ascii="Times New Roman" w:hAnsi="Times New Roman" w:cs="Times New Roman"/>
          <w:sz w:val="24"/>
          <w:szCs w:val="24"/>
        </w:rPr>
        <w:t xml:space="preserve"> em movimento</w:t>
      </w:r>
      <w:r w:rsidR="0048374F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8374F">
        <w:rPr>
          <w:rFonts w:ascii="Times New Roman" w:hAnsi="Times New Roman" w:cs="Times New Roman"/>
          <w:sz w:val="24"/>
          <w:szCs w:val="24"/>
        </w:rPr>
        <w:t xml:space="preserve">ao </w:t>
      </w:r>
      <w:r w:rsidR="00B739F6">
        <w:rPr>
          <w:rFonts w:ascii="Times New Roman" w:hAnsi="Times New Roman" w:cs="Times New Roman"/>
          <w:sz w:val="24"/>
          <w:szCs w:val="24"/>
        </w:rPr>
        <w:t>prestar atenção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39F6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sussurro deles, </w:t>
      </w:r>
      <w:r w:rsidR="0048374F">
        <w:rPr>
          <w:rFonts w:ascii="Times New Roman" w:hAnsi="Times New Roman" w:cs="Times New Roman"/>
          <w:sz w:val="24"/>
          <w:szCs w:val="24"/>
        </w:rPr>
        <w:t>escutou</w:t>
      </w:r>
      <w:r w:rsidR="004837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 riso baixinho</w:t>
      </w:r>
      <w:r w:rsidR="00B739F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alegre</w:t>
      </w:r>
      <w:r w:rsidR="00B739F6">
        <w:rPr>
          <w:rFonts w:ascii="Times New Roman" w:hAnsi="Times New Roman" w:cs="Times New Roman"/>
          <w:sz w:val="24"/>
          <w:szCs w:val="24"/>
        </w:rPr>
        <w:t xml:space="preserve"> de mulher</w:t>
      </w:r>
      <w:r w:rsidRPr="00C5704C">
        <w:rPr>
          <w:rFonts w:ascii="Times New Roman" w:hAnsi="Times New Roman" w:cs="Times New Roman"/>
          <w:sz w:val="24"/>
          <w:szCs w:val="24"/>
        </w:rPr>
        <w:t>... E</w:t>
      </w:r>
      <w:r w:rsidR="009C5896">
        <w:rPr>
          <w:rFonts w:ascii="Times New Roman" w:hAnsi="Times New Roman" w:cs="Times New Roman"/>
          <w:sz w:val="24"/>
          <w:szCs w:val="24"/>
        </w:rPr>
        <w:t>, assim,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Rute repetiu o </w:t>
      </w:r>
      <w:r w:rsidR="00B739F6">
        <w:rPr>
          <w:rFonts w:ascii="Times New Roman" w:hAnsi="Times New Roman" w:cs="Times New Roman"/>
          <w:sz w:val="24"/>
          <w:szCs w:val="24"/>
        </w:rPr>
        <w:t>destino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Ánnuchka Emiliánova, </w:t>
      </w:r>
      <w:r w:rsidR="00B739F6">
        <w:rPr>
          <w:rFonts w:ascii="Times New Roman" w:hAnsi="Times New Roman" w:cs="Times New Roman"/>
          <w:sz w:val="24"/>
          <w:szCs w:val="24"/>
        </w:rPr>
        <w:t>a mártir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infeliz de Brussi</w:t>
      </w:r>
      <w:r w:rsidR="00B739F6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 qu</w:t>
      </w:r>
      <w:r w:rsidR="00B739F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39F6">
        <w:rPr>
          <w:rFonts w:ascii="Times New Roman" w:hAnsi="Times New Roman" w:cs="Times New Roman"/>
          <w:sz w:val="24"/>
          <w:szCs w:val="24"/>
        </w:rPr>
        <w:t>fo</w:t>
      </w:r>
      <w:r w:rsidR="00B938D7">
        <w:rPr>
          <w:rFonts w:ascii="Times New Roman" w:hAnsi="Times New Roman" w:cs="Times New Roman"/>
          <w:sz w:val="24"/>
          <w:szCs w:val="24"/>
        </w:rPr>
        <w:t>ra</w:t>
      </w:r>
      <w:r w:rsidR="00B739F6">
        <w:rPr>
          <w:rFonts w:ascii="Times New Roman" w:hAnsi="Times New Roman" w:cs="Times New Roman"/>
          <w:sz w:val="24"/>
          <w:szCs w:val="24"/>
        </w:rPr>
        <w:t xml:space="preserve"> impelida à maldade pel</w:t>
      </w:r>
      <w:r w:rsidR="0048374F">
        <w:rPr>
          <w:rFonts w:ascii="Times New Roman" w:hAnsi="Times New Roman" w:cs="Times New Roman"/>
          <w:sz w:val="24"/>
          <w:szCs w:val="24"/>
        </w:rPr>
        <w:t>a</w:t>
      </w:r>
      <w:r w:rsidR="004837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felicidade alheia. </w:t>
      </w:r>
      <w:r w:rsidR="00B739F6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dito perto da praça ocupada da vila de Brussi</w:t>
      </w:r>
      <w:r w:rsidR="00B739F6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ny: “Quem</w:t>
      </w:r>
      <w:r w:rsidR="009126B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9126B2">
        <w:rPr>
          <w:rFonts w:ascii="Times New Roman" w:hAnsi="Times New Roman" w:cs="Times New Roman"/>
          <w:sz w:val="24"/>
          <w:szCs w:val="24"/>
        </w:rPr>
        <w:lastRenderedPageBreak/>
        <w:t>contrariedade,</w:t>
      </w:r>
      <w:r w:rsidR="009126B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conserva o senso prático da infância é capaz de cometer grandes maldades”. </w:t>
      </w:r>
      <w:r w:rsidR="009C5896">
        <w:rPr>
          <w:rFonts w:ascii="Times New Roman" w:hAnsi="Times New Roman" w:cs="Times New Roman"/>
          <w:sz w:val="24"/>
          <w:szCs w:val="24"/>
        </w:rPr>
        <w:t xml:space="preserve">No mesmo instante,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Rute </w:t>
      </w:r>
      <w:r w:rsidR="00773554">
        <w:rPr>
          <w:rFonts w:ascii="Times New Roman" w:hAnsi="Times New Roman" w:cs="Times New Roman"/>
          <w:sz w:val="24"/>
          <w:szCs w:val="24"/>
        </w:rPr>
        <w:t>soube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 vingar do pai</w:t>
      </w:r>
      <w:r w:rsidR="0018316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que ele </w:t>
      </w:r>
      <w:r w:rsidR="00183169">
        <w:rPr>
          <w:rFonts w:ascii="Times New Roman" w:hAnsi="Times New Roman" w:cs="Times New Roman"/>
          <w:sz w:val="24"/>
          <w:szCs w:val="24"/>
        </w:rPr>
        <w:t>fizera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3169">
        <w:rPr>
          <w:rFonts w:ascii="Times New Roman" w:hAnsi="Times New Roman" w:cs="Times New Roman"/>
          <w:sz w:val="24"/>
          <w:szCs w:val="24"/>
        </w:rPr>
        <w:t xml:space="preserve">a ela, </w:t>
      </w:r>
      <w:r w:rsidRPr="00C5704C">
        <w:rPr>
          <w:rFonts w:ascii="Times New Roman" w:hAnsi="Times New Roman" w:cs="Times New Roman"/>
          <w:sz w:val="24"/>
          <w:szCs w:val="24"/>
        </w:rPr>
        <w:t>sua filha amada, e d</w:t>
      </w:r>
      <w:r w:rsidR="00F67BE9">
        <w:rPr>
          <w:rFonts w:ascii="Times New Roman" w:hAnsi="Times New Roman" w:cs="Times New Roman"/>
          <w:sz w:val="24"/>
          <w:szCs w:val="24"/>
        </w:rPr>
        <w:t>e Vera</w:t>
      </w:r>
      <w:r w:rsidR="0018316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3169">
        <w:rPr>
          <w:rFonts w:ascii="Times New Roman" w:hAnsi="Times New Roman" w:cs="Times New Roman"/>
          <w:sz w:val="24"/>
          <w:szCs w:val="24"/>
        </w:rPr>
        <w:t xml:space="preserve">pelo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183169">
        <w:rPr>
          <w:rFonts w:ascii="Times New Roman" w:hAnsi="Times New Roman" w:cs="Times New Roman"/>
          <w:sz w:val="24"/>
          <w:szCs w:val="24"/>
        </w:rPr>
        <w:t>e</w:t>
      </w:r>
      <w:r w:rsidR="00036102">
        <w:rPr>
          <w:rFonts w:ascii="Times New Roman" w:hAnsi="Times New Roman" w:cs="Times New Roman"/>
          <w:sz w:val="24"/>
          <w:szCs w:val="24"/>
        </w:rPr>
        <w:t>sta</w:t>
      </w:r>
      <w:r w:rsidR="0018316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fizera </w:t>
      </w:r>
      <w:r w:rsidR="00183169">
        <w:rPr>
          <w:rFonts w:ascii="Times New Roman" w:hAnsi="Times New Roman" w:cs="Times New Roman"/>
          <w:sz w:val="24"/>
          <w:szCs w:val="24"/>
        </w:rPr>
        <w:t xml:space="preserve">a ele, </w:t>
      </w:r>
      <w:r w:rsidR="00280D2D">
        <w:rPr>
          <w:rFonts w:ascii="Times New Roman" w:hAnsi="Times New Roman" w:cs="Times New Roman"/>
          <w:sz w:val="24"/>
          <w:szCs w:val="24"/>
        </w:rPr>
        <w:t>seu</w:t>
      </w:r>
      <w:r w:rsidR="00280D2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 amado. </w:t>
      </w:r>
      <w:r w:rsidR="00B861FF">
        <w:rPr>
          <w:rFonts w:ascii="Times New Roman" w:hAnsi="Times New Roman" w:cs="Times New Roman"/>
          <w:sz w:val="24"/>
          <w:szCs w:val="24"/>
        </w:rPr>
        <w:t>A menina</w:t>
      </w:r>
      <w:r w:rsidR="00183169">
        <w:rPr>
          <w:rFonts w:ascii="Times New Roman" w:hAnsi="Times New Roman" w:cs="Times New Roman"/>
          <w:sz w:val="24"/>
          <w:szCs w:val="24"/>
        </w:rPr>
        <w:t xml:space="preserve"> s</w:t>
      </w:r>
      <w:r w:rsidRPr="00C5704C">
        <w:rPr>
          <w:rFonts w:ascii="Times New Roman" w:hAnsi="Times New Roman" w:cs="Times New Roman"/>
          <w:sz w:val="24"/>
          <w:szCs w:val="24"/>
        </w:rPr>
        <w:t>abia</w:t>
      </w:r>
      <w:r w:rsidR="0018316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Ústia</w:t>
      </w:r>
      <w:r w:rsidR="0018316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morava a família Kopóssov</w:t>
      </w:r>
      <w:r w:rsidR="00183169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3169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>perto, na</w:t>
      </w:r>
      <w:r w:rsidR="00A23F67">
        <w:rPr>
          <w:rFonts w:ascii="Times New Roman" w:hAnsi="Times New Roman" w:cs="Times New Roman"/>
          <w:sz w:val="24"/>
          <w:szCs w:val="24"/>
        </w:rPr>
        <w:t xml:space="preserve"> casa </w:t>
      </w:r>
      <w:r w:rsidR="00F67BE9">
        <w:rPr>
          <w:rFonts w:ascii="Times New Roman" w:hAnsi="Times New Roman" w:cs="Times New Roman"/>
          <w:sz w:val="24"/>
          <w:szCs w:val="24"/>
        </w:rPr>
        <w:t xml:space="preserve">nº </w:t>
      </w:r>
      <w:r w:rsidR="00A23F67">
        <w:rPr>
          <w:rFonts w:ascii="Times New Roman" w:hAnsi="Times New Roman" w:cs="Times New Roman"/>
          <w:sz w:val="24"/>
          <w:szCs w:val="24"/>
        </w:rPr>
        <w:t>2 da</w:t>
      </w:r>
      <w:ins w:id="829" w:author="Leila" w:date="2016-07-19T11:43:00Z">
        <w:r w:rsidR="00280D2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Derjávin... </w:t>
      </w:r>
      <w:r w:rsidR="00183169">
        <w:rPr>
          <w:rFonts w:ascii="Times New Roman" w:hAnsi="Times New Roman" w:cs="Times New Roman"/>
          <w:sz w:val="24"/>
          <w:szCs w:val="24"/>
        </w:rPr>
        <w:t>Rute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83169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>correndo</w:t>
      </w:r>
      <w:r w:rsidR="00183169">
        <w:rPr>
          <w:rFonts w:ascii="Times New Roman" w:hAnsi="Times New Roman" w:cs="Times New Roman"/>
          <w:sz w:val="24"/>
          <w:szCs w:val="24"/>
        </w:rPr>
        <w:t xml:space="preserve"> </w:t>
      </w:r>
      <w:r w:rsidR="00C569D2">
        <w:rPr>
          <w:rFonts w:ascii="Times New Roman" w:hAnsi="Times New Roman" w:cs="Times New Roman"/>
          <w:sz w:val="24"/>
          <w:szCs w:val="24"/>
        </w:rPr>
        <w:t xml:space="preserve">até </w:t>
      </w:r>
      <w:r w:rsidR="00183169">
        <w:rPr>
          <w:rFonts w:ascii="Times New Roman" w:hAnsi="Times New Roman" w:cs="Times New Roman"/>
          <w:sz w:val="24"/>
          <w:szCs w:val="24"/>
        </w:rPr>
        <w:t>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viu Ústia sentada no quintal </w:t>
      </w:r>
      <w:r w:rsidR="00183169">
        <w:rPr>
          <w:rFonts w:ascii="Times New Roman" w:hAnsi="Times New Roman" w:cs="Times New Roman"/>
          <w:sz w:val="24"/>
          <w:szCs w:val="24"/>
        </w:rPr>
        <w:t>separando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frutinhas</w:t>
      </w:r>
      <w:r w:rsidR="00183169">
        <w:rPr>
          <w:rFonts w:ascii="Times New Roman" w:hAnsi="Times New Roman" w:cs="Times New Roman"/>
          <w:sz w:val="24"/>
          <w:szCs w:val="24"/>
        </w:rPr>
        <w:t xml:space="preserve"> silvestres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80D2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Onde está sua irmã Tássia?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 Rute, que era Pelágia.</w:t>
      </w:r>
    </w:p>
    <w:p w:rsidR="0024094F" w:rsidRPr="00C5704C" w:rsidRDefault="00280D2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Não é da sua conta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respondeu Ústia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>, não brin</w:t>
      </w:r>
      <w:r w:rsidR="0024094F" w:rsidRPr="00C5704C">
        <w:rPr>
          <w:rFonts w:ascii="Times New Roman" w:hAnsi="Times New Roman" w:cs="Times New Roman"/>
          <w:sz w:val="24"/>
          <w:szCs w:val="24"/>
        </w:rPr>
        <w:t>co mais com você, você é judia e tem muito dinheiro.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Nesse </w:t>
      </w:r>
      <w:r w:rsidR="004C54C8">
        <w:rPr>
          <w:rFonts w:ascii="Times New Roman" w:hAnsi="Times New Roman" w:cs="Times New Roman"/>
          <w:sz w:val="24"/>
          <w:szCs w:val="24"/>
        </w:rPr>
        <w:t>meio-tempo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Tássia </w:t>
      </w:r>
      <w:r w:rsidR="004C54C8">
        <w:rPr>
          <w:rFonts w:ascii="Times New Roman" w:hAnsi="Times New Roman" w:cs="Times New Roman"/>
          <w:sz w:val="24"/>
          <w:szCs w:val="24"/>
        </w:rPr>
        <w:t>apareceu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quintal e disse à irmã:</w:t>
      </w:r>
    </w:p>
    <w:p w:rsidR="0024094F" w:rsidRPr="00C5704C" w:rsidRDefault="00280D2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lhe ensinou essas coisas, você não tem vergonha?</w:t>
      </w:r>
    </w:p>
    <w:p w:rsidR="0024094F" w:rsidRPr="00C5704C" w:rsidRDefault="00280D2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54C8">
        <w:rPr>
          <w:rFonts w:ascii="Times New Roman" w:hAnsi="Times New Roman" w:cs="Times New Roman"/>
          <w:sz w:val="24"/>
          <w:szCs w:val="24"/>
        </w:rPr>
        <w:t xml:space="preserve">Que </w:t>
      </w:r>
      <w:r w:rsidR="00C569D2">
        <w:rPr>
          <w:rFonts w:ascii="Times New Roman" w:hAnsi="Times New Roman" w:cs="Times New Roman"/>
          <w:sz w:val="24"/>
          <w:szCs w:val="24"/>
        </w:rPr>
        <w:t xml:space="preserve">me </w:t>
      </w:r>
      <w:r w:rsidR="004C54C8">
        <w:rPr>
          <w:rFonts w:ascii="Times New Roman" w:hAnsi="Times New Roman" w:cs="Times New Roman"/>
          <w:sz w:val="24"/>
          <w:szCs w:val="24"/>
        </w:rPr>
        <w:t>importa?</w:t>
      </w:r>
      <w:r w:rsidR="00C569D2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Ústia</w:t>
      </w:r>
      <w:r w:rsidR="004C54C8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54C8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la não veio atrás de mim, </w:t>
      </w:r>
      <w:r w:rsidR="004C54C8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>de você.</w:t>
      </w:r>
    </w:p>
    <w:p w:rsidR="0024094F" w:rsidRPr="00C5704C" w:rsidRDefault="00280D2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aconteceu?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Tássia, assust</w:t>
      </w:r>
      <w:r w:rsidR="004C54C8">
        <w:rPr>
          <w:rFonts w:ascii="Times New Roman" w:hAnsi="Times New Roman" w:cs="Times New Roman"/>
          <w:sz w:val="24"/>
          <w:szCs w:val="24"/>
        </w:rPr>
        <w:t>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 aparência da menina, </w:t>
      </w:r>
      <w:r w:rsidR="004C54C8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estava muito pálida. </w:t>
      </w:r>
      <w:r w:rsidR="00DD4E76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Alguma coisa com seu </w:t>
      </w:r>
      <w:r w:rsidR="004C54C8">
        <w:rPr>
          <w:rFonts w:ascii="Times New Roman" w:hAnsi="Times New Roman" w:cs="Times New Roman"/>
          <w:i/>
          <w:sz w:val="24"/>
          <w:szCs w:val="24"/>
        </w:rPr>
        <w:t>tiátia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4C54C8" w:rsidRDefault="00DD4E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54C8">
        <w:rPr>
          <w:rFonts w:ascii="Times New Roman" w:hAnsi="Times New Roman" w:cs="Times New Roman"/>
          <w:sz w:val="24"/>
          <w:szCs w:val="24"/>
        </w:rPr>
        <w:t>Sim, 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 </w:t>
      </w:r>
      <w:r w:rsidR="004C54C8" w:rsidRPr="004C54C8">
        <w:rPr>
          <w:rFonts w:ascii="Times New Roman" w:hAnsi="Times New Roman" w:cs="Times New Roman"/>
          <w:i/>
          <w:sz w:val="24"/>
          <w:szCs w:val="24"/>
        </w:rPr>
        <w:t>tiátia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Rute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amos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até </w:t>
      </w:r>
      <w:r w:rsidR="004C54C8">
        <w:rPr>
          <w:rFonts w:ascii="Times New Roman" w:hAnsi="Times New Roman" w:cs="Times New Roman"/>
          <w:sz w:val="24"/>
          <w:szCs w:val="24"/>
        </w:rPr>
        <w:t>minha</w:t>
      </w:r>
      <w:r w:rsidR="004C54C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casa...</w:t>
      </w:r>
    </w:p>
    <w:p w:rsidR="0024094F" w:rsidRPr="00C5704C" w:rsidRDefault="004C54C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 de si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Tássia correu atrás de Rute, entrou no quintal e se dirigiu </w:t>
      </w:r>
      <w:proofErr w:type="gramStart"/>
      <w:r w:rsidR="00B861FF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</w:t>
      </w:r>
      <w:r w:rsidR="007B5955">
        <w:rPr>
          <w:rFonts w:ascii="Times New Roman" w:hAnsi="Times New Roman" w:cs="Times New Roman"/>
          <w:sz w:val="24"/>
          <w:szCs w:val="24"/>
        </w:rPr>
        <w:t xml:space="preserve"> dela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87706">
        <w:rPr>
          <w:rFonts w:ascii="Times New Roman" w:hAnsi="Times New Roman" w:cs="Times New Roman"/>
          <w:sz w:val="24"/>
          <w:szCs w:val="24"/>
        </w:rPr>
        <w:t>sem nenhuma</w:t>
      </w:r>
      <w:r w:rsidR="007B5955">
        <w:rPr>
          <w:rFonts w:ascii="Times New Roman" w:hAnsi="Times New Roman" w:cs="Times New Roman"/>
          <w:sz w:val="24"/>
          <w:szCs w:val="24"/>
        </w:rPr>
        <w:t xml:space="preserve"> cautela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51EF5">
        <w:rPr>
          <w:rFonts w:ascii="Times New Roman" w:hAnsi="Times New Roman" w:cs="Times New Roman"/>
          <w:sz w:val="24"/>
          <w:szCs w:val="24"/>
        </w:rPr>
        <w:t xml:space="preserve">já que </w:t>
      </w:r>
      <w:r w:rsidR="007B5955">
        <w:rPr>
          <w:rFonts w:ascii="Times New Roman" w:hAnsi="Times New Roman" w:cs="Times New Roman"/>
          <w:sz w:val="24"/>
          <w:szCs w:val="24"/>
        </w:rPr>
        <w:t>havia combinado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Dã de se encontrar</w:t>
      </w:r>
      <w:r w:rsidR="00DD4E76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somente na floresta ou em outro lugar afastado.</w:t>
      </w:r>
    </w:p>
    <w:p w:rsidR="0024094F" w:rsidRPr="00C5704C" w:rsidRDefault="00DD4E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é </w:t>
      </w:r>
      <w:r w:rsidR="007B5955">
        <w:rPr>
          <w:rFonts w:ascii="Times New Roman" w:hAnsi="Times New Roman" w:cs="Times New Roman"/>
          <w:sz w:val="24"/>
          <w:szCs w:val="24"/>
        </w:rPr>
        <w:t>aqui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Rute, e apontou para o </w:t>
      </w:r>
      <w:r w:rsidR="007B5955">
        <w:rPr>
          <w:rFonts w:ascii="Times New Roman" w:hAnsi="Times New Roman" w:cs="Times New Roman"/>
          <w:sz w:val="24"/>
          <w:szCs w:val="24"/>
        </w:rPr>
        <w:t>celeiro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lhe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pela fresta </w:t>
      </w:r>
      <w:r w:rsidR="00353EB2">
        <w:rPr>
          <w:rFonts w:ascii="Times New Roman" w:hAnsi="Times New Roman" w:cs="Times New Roman"/>
          <w:sz w:val="24"/>
          <w:szCs w:val="24"/>
        </w:rPr>
        <w:t xml:space="preserve">e veja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que meu pai </w:t>
      </w:r>
      <w:r w:rsidR="007B5955">
        <w:rPr>
          <w:rFonts w:ascii="Times New Roman" w:hAnsi="Times New Roman" w:cs="Times New Roman"/>
          <w:sz w:val="24"/>
          <w:szCs w:val="24"/>
        </w:rPr>
        <w:t xml:space="preserve">e sua mãe </w:t>
      </w:r>
      <w:r w:rsidR="0024094F" w:rsidRPr="00C5704C">
        <w:rPr>
          <w:rFonts w:ascii="Times New Roman" w:hAnsi="Times New Roman" w:cs="Times New Roman"/>
          <w:sz w:val="24"/>
          <w:szCs w:val="24"/>
        </w:rPr>
        <w:t>est</w:t>
      </w:r>
      <w:r w:rsidR="007B5955"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fazendo...           </w:t>
      </w:r>
    </w:p>
    <w:p w:rsidR="0024094F" w:rsidRPr="00C5704C" w:rsidRDefault="007B595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esconcertada, Tássia olhou pela fresta e viu o que Rute </w:t>
      </w:r>
      <w:r w:rsidR="00751EF5">
        <w:rPr>
          <w:rFonts w:ascii="Times New Roman" w:hAnsi="Times New Roman" w:cs="Times New Roman"/>
          <w:sz w:val="24"/>
          <w:szCs w:val="24"/>
        </w:rPr>
        <w:t xml:space="preserve">havia </w:t>
      </w:r>
      <w:r w:rsidR="00387706">
        <w:rPr>
          <w:rFonts w:ascii="Times New Roman" w:hAnsi="Times New Roman" w:cs="Times New Roman"/>
          <w:sz w:val="24"/>
          <w:szCs w:val="24"/>
        </w:rPr>
        <w:t>visto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Pois o Anticristo e Vera compreenderam que </w:t>
      </w:r>
      <w:r w:rsidR="00751EF5">
        <w:rPr>
          <w:rFonts w:ascii="Times New Roman" w:hAnsi="Times New Roman" w:cs="Times New Roman"/>
          <w:sz w:val="24"/>
          <w:szCs w:val="24"/>
        </w:rPr>
        <w:t>essa</w:t>
      </w:r>
      <w:r w:rsidR="00751EF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751EF5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festa terrena, que </w:t>
      </w:r>
      <w:r w:rsidR="00751EF5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se repetiria, por isso se esforça</w:t>
      </w:r>
      <w:r w:rsidR="00751EF5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1EF5">
        <w:rPr>
          <w:rFonts w:ascii="Times New Roman" w:hAnsi="Times New Roman" w:cs="Times New Roman"/>
          <w:sz w:val="24"/>
          <w:szCs w:val="24"/>
        </w:rPr>
        <w:t>para</w:t>
      </w:r>
      <w:r w:rsidR="00751EF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prolongá-la...</w:t>
      </w:r>
    </w:p>
    <w:p w:rsidR="0024094F" w:rsidRPr="00C5704C" w:rsidRDefault="0030157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 mudança </w:t>
      </w:r>
      <w:r w:rsidR="00D320BF">
        <w:rPr>
          <w:rFonts w:ascii="Times New Roman" w:hAnsi="Times New Roman" w:cs="Times New Roman"/>
          <w:sz w:val="24"/>
          <w:szCs w:val="24"/>
        </w:rPr>
        <w:t>instantânea aconteceu</w:t>
      </w:r>
      <w:r w:rsidR="003877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Tássia. </w:t>
      </w:r>
      <w:r>
        <w:rPr>
          <w:rFonts w:ascii="Times New Roman" w:hAnsi="Times New Roman" w:cs="Times New Roman"/>
          <w:sz w:val="24"/>
          <w:szCs w:val="24"/>
        </w:rPr>
        <w:t>Onde foi parar</w:t>
      </w:r>
      <w:r w:rsidR="00DD4E7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C569D2">
        <w:rPr>
          <w:rFonts w:ascii="Times New Roman" w:hAnsi="Times New Roman" w:cs="Times New Roman"/>
          <w:sz w:val="24"/>
          <w:szCs w:val="24"/>
        </w:rPr>
        <w:t>doçura de menina</w:t>
      </w:r>
      <w:r w:rsidR="0024094F" w:rsidRPr="00C5704C">
        <w:rPr>
          <w:rFonts w:ascii="Times New Roman" w:hAnsi="Times New Roman" w:cs="Times New Roman"/>
          <w:sz w:val="24"/>
          <w:szCs w:val="24"/>
        </w:rPr>
        <w:t>? Eva</w:t>
      </w:r>
      <w:r w:rsidR="00C569D2">
        <w:rPr>
          <w:rFonts w:ascii="Times New Roman" w:hAnsi="Times New Roman" w:cs="Times New Roman"/>
          <w:sz w:val="24"/>
          <w:szCs w:val="24"/>
        </w:rPr>
        <w:t>, a mãe ancestral, que,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69D2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paixão</w:t>
      </w:r>
      <w:r w:rsidR="00C569D2">
        <w:rPr>
          <w:rFonts w:ascii="Times New Roman" w:hAnsi="Times New Roman" w:cs="Times New Roman"/>
          <w:sz w:val="24"/>
          <w:szCs w:val="24"/>
        </w:rPr>
        <w:t xml:space="preserve"> desmedida</w:t>
      </w:r>
      <w:r w:rsidR="0024094F" w:rsidRPr="00C5704C">
        <w:rPr>
          <w:rFonts w:ascii="Times New Roman" w:hAnsi="Times New Roman" w:cs="Times New Roman"/>
          <w:sz w:val="24"/>
          <w:szCs w:val="24"/>
        </w:rPr>
        <w:t>, seduzi</w:t>
      </w:r>
      <w:r w:rsidR="00EB3D27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Adão</w:t>
      </w:r>
      <w:r w:rsidR="00C569D2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69D2">
        <w:rPr>
          <w:rFonts w:ascii="Times New Roman" w:hAnsi="Times New Roman" w:cs="Times New Roman"/>
          <w:sz w:val="24"/>
          <w:szCs w:val="24"/>
        </w:rPr>
        <w:t>ger</w:t>
      </w:r>
      <w:r w:rsidR="00EB3D27">
        <w:rPr>
          <w:rFonts w:ascii="Times New Roman" w:hAnsi="Times New Roman" w:cs="Times New Roman"/>
          <w:sz w:val="24"/>
          <w:szCs w:val="24"/>
        </w:rPr>
        <w:t>ara</w:t>
      </w:r>
      <w:r w:rsidR="00641F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Caim</w:t>
      </w:r>
      <w:r w:rsidR="00C569D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amaldiçoada por Deus, </w:t>
      </w:r>
      <w:r w:rsidR="00C569D2">
        <w:rPr>
          <w:rFonts w:ascii="Times New Roman" w:hAnsi="Times New Roman" w:cs="Times New Roman"/>
          <w:sz w:val="24"/>
          <w:szCs w:val="24"/>
        </w:rPr>
        <w:t>manifestou-se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Tássia, para </w:t>
      </w:r>
      <w:r w:rsidR="00C569D2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com o pecado da inveja o do adultério</w:t>
      </w:r>
      <w:r w:rsidR="00C569D2">
        <w:rPr>
          <w:rFonts w:ascii="Times New Roman" w:hAnsi="Times New Roman" w:cs="Times New Roman"/>
          <w:sz w:val="24"/>
          <w:szCs w:val="24"/>
        </w:rPr>
        <w:t xml:space="preserve"> fosse punido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51FD">
        <w:rPr>
          <w:rFonts w:ascii="Times New Roman" w:hAnsi="Times New Roman" w:cs="Times New Roman"/>
          <w:sz w:val="24"/>
          <w:szCs w:val="24"/>
        </w:rPr>
        <w:t>Ela saiu correndo do quintal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61FF">
        <w:rPr>
          <w:rFonts w:ascii="Times New Roman" w:hAnsi="Times New Roman" w:cs="Times New Roman"/>
          <w:sz w:val="24"/>
          <w:szCs w:val="24"/>
        </w:rPr>
        <w:t xml:space="preserve">da casa </w:t>
      </w:r>
      <w:r w:rsidR="00F67BE9">
        <w:rPr>
          <w:rFonts w:ascii="Times New Roman" w:hAnsi="Times New Roman" w:cs="Times New Roman"/>
          <w:sz w:val="24"/>
          <w:szCs w:val="24"/>
        </w:rPr>
        <w:t xml:space="preserve">nº </w:t>
      </w:r>
      <w:r w:rsidR="00B861FF">
        <w:rPr>
          <w:rFonts w:ascii="Times New Roman" w:hAnsi="Times New Roman" w:cs="Times New Roman"/>
          <w:sz w:val="24"/>
          <w:szCs w:val="24"/>
        </w:rPr>
        <w:t>30 d</w:t>
      </w:r>
      <w:r w:rsidR="00575D7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Derjávin</w:t>
      </w:r>
      <w:r w:rsidR="00B861FF">
        <w:rPr>
          <w:rFonts w:ascii="Times New Roman" w:hAnsi="Times New Roman" w:cs="Times New Roman"/>
          <w:sz w:val="24"/>
          <w:szCs w:val="24"/>
        </w:rPr>
        <w:t xml:space="preserve"> e foi</w:t>
      </w:r>
      <w:r w:rsidR="005A21EC">
        <w:rPr>
          <w:rFonts w:ascii="Times New Roman" w:hAnsi="Times New Roman" w:cs="Times New Roman"/>
          <w:sz w:val="24"/>
          <w:szCs w:val="24"/>
        </w:rPr>
        <w:t xml:space="preserve"> até </w:t>
      </w:r>
      <w:r w:rsidRPr="00C5704C">
        <w:rPr>
          <w:rFonts w:ascii="Times New Roman" w:hAnsi="Times New Roman" w:cs="Times New Roman"/>
          <w:sz w:val="24"/>
          <w:szCs w:val="24"/>
        </w:rPr>
        <w:t>o cais d</w:t>
      </w:r>
      <w:r w:rsidR="00003E7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rio, onde se </w:t>
      </w:r>
      <w:r w:rsidR="005A21EC">
        <w:rPr>
          <w:rFonts w:ascii="Times New Roman" w:hAnsi="Times New Roman" w:cs="Times New Roman"/>
          <w:sz w:val="24"/>
          <w:szCs w:val="24"/>
        </w:rPr>
        <w:t xml:space="preserve">acomodou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um banco </w:t>
      </w:r>
      <w:r w:rsidR="000C05E8">
        <w:rPr>
          <w:rFonts w:ascii="Times New Roman" w:hAnsi="Times New Roman" w:cs="Times New Roman"/>
          <w:sz w:val="24"/>
          <w:szCs w:val="24"/>
        </w:rPr>
        <w:t xml:space="preserve">e ficou </w:t>
      </w:r>
      <w:r w:rsidRPr="00C5704C">
        <w:rPr>
          <w:rFonts w:ascii="Times New Roman" w:hAnsi="Times New Roman" w:cs="Times New Roman"/>
          <w:sz w:val="24"/>
          <w:szCs w:val="24"/>
        </w:rPr>
        <w:t>à espera d</w:t>
      </w:r>
      <w:r w:rsidR="000C05E8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pai, que voltar</w:t>
      </w:r>
      <w:r w:rsidR="000C05E8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05E8">
        <w:rPr>
          <w:rFonts w:ascii="Times New Roman" w:hAnsi="Times New Roman" w:cs="Times New Roman"/>
          <w:sz w:val="24"/>
          <w:szCs w:val="24"/>
        </w:rPr>
        <w:t>nesse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D4E76">
        <w:rPr>
          <w:rFonts w:ascii="Times New Roman" w:hAnsi="Times New Roman" w:cs="Times New Roman"/>
          <w:sz w:val="24"/>
          <w:szCs w:val="24"/>
        </w:rPr>
        <w:t xml:space="preserve">dia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feira de Górki. </w:t>
      </w:r>
      <w:r w:rsidR="000C05E8">
        <w:rPr>
          <w:rFonts w:ascii="Times New Roman" w:hAnsi="Times New Roman" w:cs="Times New Roman"/>
          <w:sz w:val="24"/>
          <w:szCs w:val="24"/>
        </w:rPr>
        <w:t>Quanto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Rute, </w:t>
      </w:r>
      <w:r w:rsidR="000C05E8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Pelágia, </w:t>
      </w:r>
      <w:r w:rsidR="000C05E8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correu </w:t>
      </w:r>
      <w:r w:rsidR="005A21EC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 </w:t>
      </w:r>
      <w:r w:rsidR="000C05E8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andou </w:t>
      </w:r>
      <w:r w:rsidR="00A5652C">
        <w:rPr>
          <w:rFonts w:ascii="Times New Roman" w:hAnsi="Times New Roman" w:cs="Times New Roman"/>
          <w:sz w:val="24"/>
          <w:szCs w:val="24"/>
        </w:rPr>
        <w:t xml:space="preserve">longamente </w:t>
      </w:r>
      <w:r w:rsidRPr="00C5704C">
        <w:rPr>
          <w:rFonts w:ascii="Times New Roman" w:hAnsi="Times New Roman" w:cs="Times New Roman"/>
          <w:sz w:val="24"/>
          <w:szCs w:val="24"/>
        </w:rPr>
        <w:t>na esperança de perder</w:t>
      </w:r>
      <w:r w:rsidR="000C05E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A21EC">
        <w:rPr>
          <w:rFonts w:ascii="Times New Roman" w:hAnsi="Times New Roman" w:cs="Times New Roman"/>
          <w:sz w:val="24"/>
          <w:szCs w:val="24"/>
        </w:rPr>
        <w:t>embrenhou-se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21EC" w:rsidRPr="00C16100">
        <w:rPr>
          <w:rFonts w:ascii="Times New Roman" w:hAnsi="Times New Roman" w:cs="Times New Roman"/>
          <w:sz w:val="24"/>
          <w:szCs w:val="24"/>
        </w:rPr>
        <w:t>n</w:t>
      </w:r>
      <w:r w:rsidR="00EB3D27" w:rsidRPr="00C16100">
        <w:rPr>
          <w:rFonts w:ascii="Times New Roman" w:hAnsi="Times New Roman" w:cs="Times New Roman"/>
          <w:sz w:val="24"/>
          <w:szCs w:val="24"/>
        </w:rPr>
        <w:t>a</w:t>
      </w:r>
      <w:r w:rsidR="005A21EC" w:rsidRPr="00C16100">
        <w:rPr>
          <w:rFonts w:ascii="Times New Roman" w:hAnsi="Times New Roman" w:cs="Times New Roman"/>
          <w:sz w:val="24"/>
          <w:szCs w:val="24"/>
        </w:rPr>
        <w:t xml:space="preserve"> mata</w:t>
      </w:r>
      <w:r w:rsidR="005A21E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até cair</w:t>
      </w:r>
      <w:r w:rsidR="00A5652C">
        <w:rPr>
          <w:rFonts w:ascii="Times New Roman" w:hAnsi="Times New Roman" w:cs="Times New Roman"/>
          <w:sz w:val="24"/>
          <w:szCs w:val="24"/>
        </w:rPr>
        <w:t>, esgotada,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4BAC">
        <w:rPr>
          <w:rFonts w:ascii="Times New Roman" w:hAnsi="Times New Roman" w:cs="Times New Roman"/>
          <w:sz w:val="24"/>
          <w:szCs w:val="24"/>
        </w:rPr>
        <w:t>sobre</w:t>
      </w:r>
      <w:r w:rsidR="00003E77">
        <w:rPr>
          <w:rFonts w:ascii="Times New Roman" w:hAnsi="Times New Roman" w:cs="Times New Roman"/>
          <w:sz w:val="24"/>
          <w:szCs w:val="24"/>
        </w:rPr>
        <w:t xml:space="preserve"> 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arbustos, gasta</w:t>
      </w:r>
      <w:r w:rsidR="00003E77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resto de suas forças </w:t>
      </w:r>
      <w:r w:rsidR="006B1FE0">
        <w:rPr>
          <w:rFonts w:ascii="Times New Roman" w:hAnsi="Times New Roman" w:cs="Times New Roman"/>
          <w:sz w:val="24"/>
          <w:szCs w:val="24"/>
        </w:rPr>
        <w:t>em lágrimas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Tássia ficou sentada no cais</w:t>
      </w:r>
      <w:r w:rsidR="00003E77">
        <w:rPr>
          <w:rFonts w:ascii="Times New Roman" w:hAnsi="Times New Roman" w:cs="Times New Roman"/>
          <w:sz w:val="24"/>
          <w:szCs w:val="24"/>
        </w:rPr>
        <w:t xml:space="preserve"> até anoitecer</w:t>
      </w:r>
      <w:r w:rsidRPr="00C5704C">
        <w:rPr>
          <w:rFonts w:ascii="Times New Roman" w:hAnsi="Times New Roman" w:cs="Times New Roman"/>
          <w:sz w:val="24"/>
          <w:szCs w:val="24"/>
        </w:rPr>
        <w:t>, petrificada e sem pensa</w:t>
      </w:r>
      <w:r w:rsidR="00003E77">
        <w:rPr>
          <w:rFonts w:ascii="Times New Roman" w:hAnsi="Times New Roman" w:cs="Times New Roman"/>
          <w:sz w:val="24"/>
          <w:szCs w:val="24"/>
        </w:rPr>
        <w:t>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ouvindo com indiferença as conversas </w:t>
      </w:r>
      <w:r w:rsidR="00003E77">
        <w:rPr>
          <w:rFonts w:ascii="Times New Roman" w:hAnsi="Times New Roman" w:cs="Times New Roman"/>
          <w:sz w:val="24"/>
          <w:szCs w:val="24"/>
        </w:rPr>
        <w:t>ao redor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os gritos das pequenas </w:t>
      </w:r>
      <w:r w:rsidR="00003E77">
        <w:rPr>
          <w:rFonts w:ascii="Times New Roman" w:hAnsi="Times New Roman" w:cs="Times New Roman"/>
          <w:sz w:val="24"/>
          <w:szCs w:val="24"/>
        </w:rPr>
        <w:t>gaivotas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ávidas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do Volga, apelidadas </w:t>
      </w:r>
      <w:r w:rsidR="00003E77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macaquinho</w:t>
      </w:r>
      <w:r w:rsidR="00003E77">
        <w:rPr>
          <w:rFonts w:ascii="Times New Roman" w:hAnsi="Times New Roman" w:cs="Times New Roman"/>
          <w:sz w:val="24"/>
          <w:szCs w:val="24"/>
        </w:rPr>
        <w:t>s”</w:t>
      </w:r>
      <w:r w:rsidRPr="00C5704C">
        <w:rPr>
          <w:rFonts w:ascii="Times New Roman" w:hAnsi="Times New Roman" w:cs="Times New Roman"/>
          <w:sz w:val="24"/>
          <w:szCs w:val="24"/>
        </w:rPr>
        <w:t>. À noite</w:t>
      </w:r>
      <w:ins w:id="830" w:author="Daniela Mountian" w:date="2017-08-26T01:56:00Z">
        <w:r w:rsidR="00A5652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3E77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chegou. Tinha vendido todos </w:t>
      </w:r>
      <w:r w:rsidR="00003E77">
        <w:rPr>
          <w:rFonts w:ascii="Times New Roman" w:hAnsi="Times New Roman" w:cs="Times New Roman"/>
          <w:sz w:val="24"/>
          <w:szCs w:val="24"/>
        </w:rPr>
        <w:t>os utensílios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madeira </w:t>
      </w:r>
      <w:r w:rsidR="00883FA1">
        <w:rPr>
          <w:rFonts w:ascii="Times New Roman" w:hAnsi="Times New Roman" w:cs="Times New Roman"/>
          <w:sz w:val="24"/>
          <w:szCs w:val="24"/>
        </w:rPr>
        <w:t>por uma boa soma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mesmo depois de beber, sobr</w:t>
      </w:r>
      <w:r w:rsidR="00B861FF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3E77">
        <w:rPr>
          <w:rFonts w:ascii="Times New Roman" w:hAnsi="Times New Roman" w:cs="Times New Roman"/>
          <w:sz w:val="24"/>
          <w:szCs w:val="24"/>
        </w:rPr>
        <w:t xml:space="preserve">dinheiro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a farinha e o toucinho... </w:t>
      </w:r>
      <w:r w:rsidR="00003E77">
        <w:rPr>
          <w:rFonts w:ascii="Times New Roman" w:hAnsi="Times New Roman" w:cs="Times New Roman"/>
          <w:sz w:val="24"/>
          <w:szCs w:val="24"/>
        </w:rPr>
        <w:t>Ele v</w:t>
      </w:r>
      <w:r w:rsidRPr="00C5704C">
        <w:rPr>
          <w:rFonts w:ascii="Times New Roman" w:hAnsi="Times New Roman" w:cs="Times New Roman"/>
          <w:sz w:val="24"/>
          <w:szCs w:val="24"/>
        </w:rPr>
        <w:t>iu Tássia e se alegrou.</w:t>
      </w:r>
    </w:p>
    <w:p w:rsidR="0024094F" w:rsidRPr="00C5704C" w:rsidRDefault="00DD4E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3E77">
        <w:rPr>
          <w:rFonts w:ascii="Times New Roman" w:hAnsi="Times New Roman" w:cs="Times New Roman"/>
          <w:sz w:val="24"/>
          <w:szCs w:val="24"/>
        </w:rPr>
        <w:t>Olá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filhinha... Veio encontrar seu </w:t>
      </w:r>
      <w:r w:rsidR="00003E77">
        <w:rPr>
          <w:rFonts w:ascii="Times New Roman" w:hAnsi="Times New Roman" w:cs="Times New Roman"/>
          <w:i/>
          <w:sz w:val="24"/>
          <w:szCs w:val="24"/>
        </w:rPr>
        <w:t>tiátia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DD4E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5D7A">
        <w:rPr>
          <w:rFonts w:ascii="Times New Roman" w:hAnsi="Times New Roman" w:cs="Times New Roman"/>
          <w:sz w:val="24"/>
          <w:szCs w:val="24"/>
        </w:rPr>
        <w:t>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Tássia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agora </w:t>
      </w:r>
      <w:r w:rsidR="00575D7A">
        <w:rPr>
          <w:rFonts w:ascii="Times New Roman" w:hAnsi="Times New Roman" w:cs="Times New Roman"/>
          <w:sz w:val="24"/>
          <w:szCs w:val="24"/>
        </w:rPr>
        <w:t>você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5D7A">
        <w:rPr>
          <w:rFonts w:ascii="Times New Roman" w:hAnsi="Times New Roman" w:cs="Times New Roman"/>
          <w:sz w:val="24"/>
          <w:szCs w:val="24"/>
        </w:rPr>
        <w:t>é meu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5D7A">
        <w:rPr>
          <w:rFonts w:ascii="Times New Roman" w:hAnsi="Times New Roman" w:cs="Times New Roman"/>
          <w:sz w:val="24"/>
          <w:szCs w:val="24"/>
        </w:rPr>
        <w:t>pai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5D7A">
        <w:rPr>
          <w:rFonts w:ascii="Times New Roman" w:hAnsi="Times New Roman" w:cs="Times New Roman"/>
          <w:sz w:val="24"/>
          <w:szCs w:val="24"/>
        </w:rPr>
        <w:t>minh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mãe... Ela despedaçou meu amor... </w:t>
      </w:r>
      <w:r w:rsidR="00B861F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u vi mamãe</w:t>
      </w:r>
      <w:r w:rsidR="00883FA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</w:t>
      </w:r>
      <w:r w:rsidR="00575D7A">
        <w:rPr>
          <w:rFonts w:ascii="Times New Roman" w:hAnsi="Times New Roman" w:cs="Times New Roman"/>
          <w:sz w:val="24"/>
          <w:szCs w:val="24"/>
        </w:rPr>
        <w:t>celeiro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Tchesnokova, </w:t>
      </w:r>
      <w:r w:rsidR="00575D7A">
        <w:rPr>
          <w:rFonts w:ascii="Times New Roman" w:hAnsi="Times New Roman" w:cs="Times New Roman"/>
          <w:sz w:val="24"/>
          <w:szCs w:val="24"/>
        </w:rPr>
        <w:t xml:space="preserve">sobre a palha,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575D7A">
        <w:rPr>
          <w:rFonts w:ascii="Times New Roman" w:hAnsi="Times New Roman" w:cs="Times New Roman"/>
          <w:sz w:val="24"/>
          <w:szCs w:val="24"/>
        </w:rPr>
        <w:t>não ouso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dizer com quem...</w:t>
      </w:r>
    </w:p>
    <w:p w:rsidR="00DD4E76" w:rsidRDefault="00DD4E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não diga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pai respondeu </w:t>
      </w:r>
      <w:r w:rsidR="00575D7A">
        <w:rPr>
          <w:rFonts w:ascii="Times New Roman" w:hAnsi="Times New Roman" w:cs="Times New Roman"/>
          <w:sz w:val="24"/>
          <w:szCs w:val="24"/>
        </w:rPr>
        <w:t>em voz baixa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5D7A">
        <w:rPr>
          <w:rFonts w:ascii="Times New Roman" w:hAnsi="Times New Roman" w:cs="Times New Roman"/>
          <w:sz w:val="24"/>
          <w:szCs w:val="24"/>
        </w:rPr>
        <w:t>e ponderada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apenas curvando-se </w:t>
      </w:r>
      <w:r w:rsidR="00C2107D">
        <w:rPr>
          <w:rFonts w:ascii="Times New Roman" w:hAnsi="Times New Roman" w:cs="Times New Roman"/>
          <w:sz w:val="24"/>
          <w:szCs w:val="24"/>
        </w:rPr>
        <w:t xml:space="preserve">um pouco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mais sob o peso dos produtos que trouxera de Górki, como se a farinha e o toucinho tivessem se transformado em ferro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não diga nada, filhinha... Vamos para casa...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DD4E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casa, Vera os </w:t>
      </w:r>
      <w:r>
        <w:rPr>
          <w:rFonts w:ascii="Times New Roman" w:hAnsi="Times New Roman" w:cs="Times New Roman"/>
          <w:sz w:val="24"/>
          <w:szCs w:val="24"/>
        </w:rPr>
        <w:t>recebeu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35B3">
        <w:rPr>
          <w:rFonts w:ascii="Times New Roman" w:hAnsi="Times New Roman" w:cs="Times New Roman"/>
          <w:sz w:val="24"/>
          <w:szCs w:val="24"/>
        </w:rPr>
        <w:t>de forma inusitadamente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alegre, </w:t>
      </w:r>
      <w:r w:rsidR="001935B3">
        <w:rPr>
          <w:rFonts w:ascii="Times New Roman" w:hAnsi="Times New Roman" w:cs="Times New Roman"/>
          <w:sz w:val="24"/>
          <w:szCs w:val="24"/>
        </w:rPr>
        <w:t xml:space="preserve">chegou a ser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carinhosa com </w:t>
      </w:r>
      <w:r w:rsidR="00883FA1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marido, o que não acontecia</w:t>
      </w:r>
      <w:r w:rsidR="001935B3">
        <w:rPr>
          <w:rFonts w:ascii="Times New Roman" w:hAnsi="Times New Roman" w:cs="Times New Roman"/>
          <w:sz w:val="24"/>
          <w:szCs w:val="24"/>
        </w:rPr>
        <w:t xml:space="preserve"> fazia </w:t>
      </w:r>
      <w:r w:rsidR="00524BAC">
        <w:rPr>
          <w:rFonts w:ascii="Times New Roman" w:hAnsi="Times New Roman" w:cs="Times New Roman"/>
          <w:sz w:val="24"/>
          <w:szCs w:val="24"/>
        </w:rPr>
        <w:t xml:space="preserve">muito </w:t>
      </w:r>
      <w:r w:rsidR="001935B3">
        <w:rPr>
          <w:rFonts w:ascii="Times New Roman" w:hAnsi="Times New Roman" w:cs="Times New Roman"/>
          <w:sz w:val="24"/>
          <w:szCs w:val="24"/>
        </w:rPr>
        <w:t>tempo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D4E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aqueci a estufa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quer</w:t>
      </w:r>
      <w:r w:rsidR="001935B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35B3">
        <w:rPr>
          <w:rFonts w:ascii="Times New Roman" w:hAnsi="Times New Roman" w:cs="Times New Roman"/>
          <w:sz w:val="24"/>
          <w:szCs w:val="24"/>
        </w:rPr>
        <w:t>preparar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panquecas de trigo</w:t>
      </w:r>
      <w:r w:rsidR="001935B3">
        <w:rPr>
          <w:rFonts w:ascii="Times New Roman" w:hAnsi="Times New Roman" w:cs="Times New Roman"/>
          <w:sz w:val="24"/>
          <w:szCs w:val="24"/>
        </w:rPr>
        <w:t>-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sarraceno...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Na casa dos Kopóssov havia uma estufa que, na Rússia, é </w:t>
      </w:r>
      <w:r w:rsidR="00A5652C">
        <w:rPr>
          <w:rFonts w:ascii="Times New Roman" w:hAnsi="Times New Roman" w:cs="Times New Roman"/>
          <w:sz w:val="24"/>
          <w:szCs w:val="24"/>
        </w:rPr>
        <w:t>conhecida por</w:t>
      </w:r>
      <w:r w:rsidR="00A5652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“russa”, </w:t>
      </w:r>
      <w:r w:rsidR="001935B3">
        <w:rPr>
          <w:rFonts w:ascii="Times New Roman" w:hAnsi="Times New Roman" w:cs="Times New Roman"/>
          <w:sz w:val="24"/>
          <w:szCs w:val="24"/>
        </w:rPr>
        <w:t>embora ela</w:t>
      </w:r>
      <w:r w:rsidR="00DD4E7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35B3">
        <w:rPr>
          <w:rFonts w:ascii="Times New Roman" w:hAnsi="Times New Roman" w:cs="Times New Roman"/>
          <w:sz w:val="24"/>
          <w:szCs w:val="24"/>
        </w:rPr>
        <w:t xml:space="preserve">possa </w:t>
      </w:r>
      <w:r w:rsidRPr="00C5704C">
        <w:rPr>
          <w:rFonts w:ascii="Times New Roman" w:hAnsi="Times New Roman" w:cs="Times New Roman"/>
          <w:sz w:val="24"/>
          <w:szCs w:val="24"/>
        </w:rPr>
        <w:t>ser encontrada em outros lugares. Mas na Rússia muita</w:t>
      </w:r>
      <w:r w:rsidR="001935B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coisa</w:t>
      </w:r>
      <w:r w:rsidR="001935B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35B3">
        <w:rPr>
          <w:rFonts w:ascii="Times New Roman" w:hAnsi="Times New Roman" w:cs="Times New Roman"/>
          <w:sz w:val="24"/>
          <w:szCs w:val="24"/>
        </w:rPr>
        <w:t>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chamada</w:t>
      </w:r>
      <w:r w:rsidR="001935B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“russa</w:t>
      </w:r>
      <w:r w:rsidR="00524BA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4C23A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bétulas são </w:t>
      </w:r>
      <w:r w:rsidR="001935B3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russas</w:t>
      </w:r>
      <w:r w:rsidR="001935B3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>, mesmo que cresçam mundo</w:t>
      </w:r>
      <w:r w:rsidR="001935B3">
        <w:rPr>
          <w:rFonts w:ascii="Times New Roman" w:hAnsi="Times New Roman" w:cs="Times New Roman"/>
          <w:sz w:val="24"/>
          <w:szCs w:val="24"/>
        </w:rPr>
        <w:t xml:space="preserve"> afora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céu também </w:t>
      </w:r>
      <w:r w:rsidR="00F939DE">
        <w:rPr>
          <w:rFonts w:ascii="Times New Roman" w:hAnsi="Times New Roman" w:cs="Times New Roman"/>
          <w:sz w:val="24"/>
          <w:szCs w:val="24"/>
        </w:rPr>
        <w:t xml:space="preserve">é </w:t>
      </w:r>
      <w:r w:rsidR="001935B3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russo</w:t>
      </w:r>
      <w:r w:rsidR="001935B3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apesar de existir em </w:t>
      </w:r>
      <w:r w:rsidR="00524BAC">
        <w:rPr>
          <w:rFonts w:ascii="Times New Roman" w:hAnsi="Times New Roman" w:cs="Times New Roman"/>
          <w:sz w:val="24"/>
          <w:szCs w:val="24"/>
        </w:rPr>
        <w:t>toda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4BAC">
        <w:rPr>
          <w:rFonts w:ascii="Times New Roman" w:hAnsi="Times New Roman" w:cs="Times New Roman"/>
          <w:sz w:val="24"/>
          <w:szCs w:val="24"/>
        </w:rPr>
        <w:t>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24BAC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casa dos Kopóssov havia uma estufa russa </w:t>
      </w:r>
      <w:r w:rsidR="00524BA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4BAC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se assa pão</w:t>
      </w:r>
      <w:r w:rsidR="00524BA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4BAC">
        <w:rPr>
          <w:rFonts w:ascii="Times New Roman" w:hAnsi="Times New Roman" w:cs="Times New Roman"/>
          <w:sz w:val="24"/>
          <w:szCs w:val="24"/>
        </w:rPr>
        <w:t>cozinha</w:t>
      </w:r>
      <w:r w:rsidR="00102A37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4BAC">
        <w:rPr>
          <w:rFonts w:ascii="Times New Roman" w:hAnsi="Times New Roman" w:cs="Times New Roman"/>
          <w:i/>
          <w:sz w:val="24"/>
          <w:szCs w:val="24"/>
        </w:rPr>
        <w:t>schi</w:t>
      </w:r>
      <w:r w:rsidR="00B861FF" w:rsidRPr="00B861FF">
        <w:rPr>
          <w:rStyle w:val="Refdenotaderodap"/>
          <w:rFonts w:ascii="Times New Roman" w:hAnsi="Times New Roman" w:cs="Times New Roman"/>
          <w:sz w:val="24"/>
          <w:szCs w:val="24"/>
        </w:rPr>
        <w:footnoteReference w:id="84"/>
      </w:r>
      <w:r w:rsidR="00524B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2777C">
        <w:rPr>
          <w:rFonts w:ascii="Times New Roman" w:hAnsi="Times New Roman" w:cs="Times New Roman"/>
          <w:sz w:val="24"/>
          <w:szCs w:val="24"/>
        </w:rPr>
        <w:t xml:space="preserve">em rescaldo </w:t>
      </w:r>
      <w:r w:rsidR="00524BAC">
        <w:rPr>
          <w:rFonts w:ascii="Times New Roman" w:hAnsi="Times New Roman" w:cs="Times New Roman"/>
          <w:sz w:val="24"/>
          <w:szCs w:val="24"/>
        </w:rPr>
        <w:t>numa caldeira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ferro e </w:t>
      </w:r>
      <w:r w:rsidR="00524BAC">
        <w:rPr>
          <w:rFonts w:ascii="Times New Roman" w:hAnsi="Times New Roman" w:cs="Times New Roman"/>
          <w:sz w:val="24"/>
          <w:szCs w:val="24"/>
        </w:rPr>
        <w:t>se douram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panquecas </w:t>
      </w:r>
      <w:r w:rsidR="00524BAC">
        <w:rPr>
          <w:rFonts w:ascii="Times New Roman" w:hAnsi="Times New Roman" w:cs="Times New Roman"/>
          <w:sz w:val="24"/>
          <w:szCs w:val="24"/>
        </w:rPr>
        <w:t>magníficas</w:t>
      </w:r>
      <w:r w:rsidRPr="00C5704C">
        <w:rPr>
          <w:rFonts w:ascii="Times New Roman" w:hAnsi="Times New Roman" w:cs="Times New Roman"/>
          <w:sz w:val="24"/>
          <w:szCs w:val="24"/>
        </w:rPr>
        <w:t>... Andrei gostava d</w:t>
      </w:r>
      <w:r w:rsidR="00524BA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panquecas de trigo</w:t>
      </w:r>
      <w:r w:rsidR="00524BAC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sarraceno, mas fazia tempo que Vera não </w:t>
      </w:r>
      <w:r w:rsidR="00B861FF">
        <w:rPr>
          <w:rFonts w:ascii="Times New Roman" w:hAnsi="Times New Roman" w:cs="Times New Roman"/>
          <w:sz w:val="24"/>
          <w:szCs w:val="24"/>
        </w:rPr>
        <w:t>fazia</w:t>
      </w:r>
      <w:r w:rsidR="00E05CF5">
        <w:rPr>
          <w:rFonts w:ascii="Times New Roman" w:hAnsi="Times New Roman" w:cs="Times New Roman"/>
          <w:sz w:val="24"/>
          <w:szCs w:val="24"/>
        </w:rPr>
        <w:t xml:space="preserve"> panquecas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05CF5">
        <w:rPr>
          <w:rFonts w:ascii="Times New Roman" w:hAnsi="Times New Roman" w:cs="Times New Roman"/>
          <w:sz w:val="24"/>
          <w:szCs w:val="24"/>
        </w:rPr>
        <w:t>sua especialidade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2427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Muito bem, mulher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 tirando os produtos que </w:t>
      </w:r>
      <w:r w:rsidR="00B861FF">
        <w:rPr>
          <w:rFonts w:ascii="Times New Roman" w:hAnsi="Times New Roman" w:cs="Times New Roman"/>
          <w:sz w:val="24"/>
          <w:szCs w:val="24"/>
        </w:rPr>
        <w:t>trouxera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se </w:t>
      </w:r>
      <w:r w:rsidR="00B861FF">
        <w:rPr>
          <w:rFonts w:ascii="Times New Roman" w:hAnsi="Times New Roman" w:cs="Times New Roman"/>
          <w:sz w:val="24"/>
          <w:szCs w:val="24"/>
        </w:rPr>
        <w:t>fossem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carga </w:t>
      </w:r>
      <w:r w:rsidR="00B861FF">
        <w:rPr>
          <w:rFonts w:ascii="Times New Roman" w:hAnsi="Times New Roman" w:cs="Times New Roman"/>
          <w:sz w:val="24"/>
          <w:szCs w:val="24"/>
        </w:rPr>
        <w:t>pesada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83FA1">
        <w:rPr>
          <w:rFonts w:ascii="Times New Roman" w:hAnsi="Times New Roman" w:cs="Times New Roman"/>
          <w:sz w:val="24"/>
          <w:szCs w:val="24"/>
        </w:rPr>
        <w:t>achei</w:t>
      </w:r>
      <w:r w:rsidR="00883FA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61FF">
        <w:rPr>
          <w:rFonts w:ascii="Times New Roman" w:hAnsi="Times New Roman" w:cs="Times New Roman"/>
          <w:sz w:val="24"/>
          <w:szCs w:val="24"/>
        </w:rPr>
        <w:t>justamente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farinha de trigo</w:t>
      </w:r>
      <w:r w:rsidR="00B861FF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C5704C">
        <w:rPr>
          <w:rFonts w:ascii="Times New Roman" w:hAnsi="Times New Roman" w:cs="Times New Roman"/>
          <w:sz w:val="24"/>
          <w:szCs w:val="24"/>
        </w:rPr>
        <w:t>de trigo</w:t>
      </w:r>
      <w:r w:rsidR="00B861FF">
        <w:rPr>
          <w:rFonts w:ascii="Times New Roman" w:hAnsi="Times New Roman" w:cs="Times New Roman"/>
          <w:sz w:val="24"/>
          <w:szCs w:val="24"/>
        </w:rPr>
        <w:t>-</w:t>
      </w:r>
      <w:r w:rsidR="0024094F" w:rsidRPr="00C5704C">
        <w:rPr>
          <w:rFonts w:ascii="Times New Roman" w:hAnsi="Times New Roman" w:cs="Times New Roman"/>
          <w:sz w:val="24"/>
          <w:szCs w:val="24"/>
        </w:rPr>
        <w:t>sarraceno</w:t>
      </w:r>
      <w:r w:rsidR="0052777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um </w:t>
      </w:r>
      <w:r w:rsidR="00B861FF">
        <w:rPr>
          <w:rFonts w:ascii="Times New Roman" w:hAnsi="Times New Roman" w:cs="Times New Roman"/>
          <w:sz w:val="24"/>
          <w:szCs w:val="24"/>
        </w:rPr>
        <w:t>belo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toucinho... </w:t>
      </w:r>
      <w:r w:rsidR="00B861FF">
        <w:rPr>
          <w:rFonts w:ascii="Times New Roman" w:hAnsi="Times New Roman" w:cs="Times New Roman"/>
          <w:sz w:val="24"/>
          <w:szCs w:val="24"/>
        </w:rPr>
        <w:t xml:space="preserve">Prepare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panquecas </w:t>
      </w:r>
      <w:r w:rsidR="00B861FF">
        <w:rPr>
          <w:rFonts w:ascii="Times New Roman" w:hAnsi="Times New Roman" w:cs="Times New Roman"/>
          <w:sz w:val="24"/>
          <w:szCs w:val="24"/>
        </w:rPr>
        <w:t>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61FF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861FF">
        <w:rPr>
          <w:rFonts w:ascii="Times New Roman" w:hAnsi="Times New Roman" w:cs="Times New Roman"/>
          <w:sz w:val="24"/>
          <w:szCs w:val="24"/>
        </w:rPr>
        <w:t>à moda russa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B861FF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anquecas</w:t>
      </w:r>
      <w:r w:rsidR="00B861F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fritas </w:t>
      </w:r>
      <w:r w:rsidR="00B861FF">
        <w:rPr>
          <w:rFonts w:ascii="Times New Roman" w:hAnsi="Times New Roman" w:cs="Times New Roman"/>
          <w:sz w:val="24"/>
          <w:szCs w:val="24"/>
        </w:rPr>
        <w:t>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toucinho</w:t>
      </w:r>
      <w:r w:rsidR="00B861FF">
        <w:rPr>
          <w:rFonts w:ascii="Times New Roman" w:hAnsi="Times New Roman" w:cs="Times New Roman"/>
          <w:sz w:val="24"/>
          <w:szCs w:val="24"/>
        </w:rPr>
        <w:t xml:space="preserve"> são excelentes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AC38A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Posso </w:t>
      </w:r>
      <w:r w:rsidR="00B861FF">
        <w:rPr>
          <w:rFonts w:ascii="Times New Roman" w:hAnsi="Times New Roman" w:cs="Times New Roman"/>
          <w:sz w:val="24"/>
          <w:szCs w:val="24"/>
        </w:rPr>
        <w:t>fritar 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toucinho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 tentava agradar ao marido de </w:t>
      </w:r>
      <w:r w:rsidR="00B861FF">
        <w:rPr>
          <w:rFonts w:ascii="Times New Roman" w:hAnsi="Times New Roman" w:cs="Times New Roman"/>
          <w:sz w:val="24"/>
          <w:szCs w:val="24"/>
        </w:rPr>
        <w:t>todas as formas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e, ao passar </w:t>
      </w:r>
      <w:r w:rsidR="00B861FF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ele, </w:t>
      </w:r>
      <w:r w:rsidR="00B861FF">
        <w:rPr>
          <w:rFonts w:ascii="Times New Roman" w:hAnsi="Times New Roman" w:cs="Times New Roman"/>
          <w:sz w:val="24"/>
          <w:szCs w:val="24"/>
        </w:rPr>
        <w:t>roçou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cabelo como que por acaso, mas</w:t>
      </w:r>
      <w:r w:rsidR="00B861F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verdade</w:t>
      </w:r>
      <w:r w:rsidR="00B861F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61FF">
        <w:rPr>
          <w:rFonts w:ascii="Times New Roman" w:hAnsi="Times New Roman" w:cs="Times New Roman"/>
          <w:sz w:val="24"/>
          <w:szCs w:val="24"/>
        </w:rPr>
        <w:t>seduzia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-o. </w:t>
      </w:r>
    </w:p>
    <w:p w:rsidR="0024094F" w:rsidRPr="00C5704C" w:rsidRDefault="00AC38A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61FF">
        <w:rPr>
          <w:rFonts w:ascii="Times New Roman" w:hAnsi="Times New Roman" w:cs="Times New Roman"/>
          <w:sz w:val="24"/>
          <w:szCs w:val="24"/>
        </w:rPr>
        <w:t>Andriucha, 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 se lavar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B861FF">
        <w:rPr>
          <w:rFonts w:ascii="Times New Roman" w:hAnsi="Times New Roman" w:cs="Times New Roman"/>
          <w:sz w:val="24"/>
          <w:szCs w:val="24"/>
        </w:rPr>
        <w:t xml:space="preserve">ela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861FF">
        <w:rPr>
          <w:rFonts w:ascii="Times New Roman" w:hAnsi="Times New Roman" w:cs="Times New Roman"/>
          <w:sz w:val="24"/>
          <w:szCs w:val="24"/>
        </w:rPr>
        <w:t>acabou de voltar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viagem...</w:t>
      </w:r>
    </w:p>
    <w:p w:rsidR="0024094F" w:rsidRPr="00C5704C" w:rsidRDefault="00AC38A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já </w:t>
      </w:r>
      <w:r w:rsidR="00B861FF">
        <w:rPr>
          <w:rFonts w:ascii="Times New Roman" w:hAnsi="Times New Roman" w:cs="Times New Roman"/>
          <w:sz w:val="24"/>
          <w:szCs w:val="24"/>
        </w:rPr>
        <w:t>me lavei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você, Tássia, </w:t>
      </w:r>
      <w:r w:rsidR="007924C3">
        <w:rPr>
          <w:rFonts w:ascii="Times New Roman" w:hAnsi="Times New Roman" w:cs="Times New Roman"/>
          <w:sz w:val="24"/>
          <w:szCs w:val="24"/>
        </w:rPr>
        <w:t>leve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Úst</w:t>
      </w:r>
      <w:r w:rsidR="007924C3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7924C3">
        <w:rPr>
          <w:rFonts w:ascii="Times New Roman" w:hAnsi="Times New Roman" w:cs="Times New Roman"/>
          <w:sz w:val="24"/>
          <w:szCs w:val="24"/>
        </w:rPr>
        <w:t>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passear </w:t>
      </w:r>
      <w:r w:rsidR="007924C3"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panquecas </w:t>
      </w:r>
      <w:r w:rsidR="001840B0">
        <w:rPr>
          <w:rFonts w:ascii="Times New Roman" w:hAnsi="Times New Roman" w:cs="Times New Roman"/>
          <w:sz w:val="24"/>
          <w:szCs w:val="24"/>
        </w:rPr>
        <w:t xml:space="preserve">ficam </w:t>
      </w:r>
      <w:r w:rsidR="00B861FF">
        <w:rPr>
          <w:rFonts w:ascii="Times New Roman" w:hAnsi="Times New Roman" w:cs="Times New Roman"/>
          <w:sz w:val="24"/>
          <w:szCs w:val="24"/>
        </w:rPr>
        <w:t>prontas</w:t>
      </w:r>
      <w:r w:rsidR="0024094F" w:rsidRPr="00C5704C">
        <w:rPr>
          <w:rFonts w:ascii="Times New Roman" w:hAnsi="Times New Roman" w:cs="Times New Roman"/>
          <w:sz w:val="24"/>
          <w:szCs w:val="24"/>
        </w:rPr>
        <w:t>. O tempo está bom...</w:t>
      </w:r>
    </w:p>
    <w:p w:rsidR="0024094F" w:rsidRPr="00C5704C" w:rsidRDefault="00AC38A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verdade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Vera, agitada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vá, filhinha, </w:t>
      </w:r>
      <w:r w:rsidR="00036102">
        <w:rPr>
          <w:rFonts w:ascii="Times New Roman" w:hAnsi="Times New Roman" w:cs="Times New Roman"/>
          <w:sz w:val="24"/>
          <w:szCs w:val="24"/>
        </w:rPr>
        <w:t xml:space="preserve">vá </w:t>
      </w:r>
      <w:r w:rsidR="0024094F" w:rsidRPr="00C5704C">
        <w:rPr>
          <w:rFonts w:ascii="Times New Roman" w:hAnsi="Times New Roman" w:cs="Times New Roman"/>
          <w:sz w:val="24"/>
          <w:szCs w:val="24"/>
        </w:rPr>
        <w:t>passear com Úst</w:t>
      </w:r>
      <w:r w:rsidR="001F18FE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Sem dizer nada, Tássia pegou Úst</w:t>
      </w:r>
      <w:r w:rsidR="005C28A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1F18F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saiu, e bastou o gancho </w:t>
      </w:r>
      <w:r w:rsidR="00883FA1">
        <w:rPr>
          <w:rFonts w:ascii="Times New Roman" w:hAnsi="Times New Roman" w:cs="Times New Roman"/>
          <w:sz w:val="24"/>
          <w:szCs w:val="24"/>
        </w:rPr>
        <w:t xml:space="preserve">trancar 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porta por dentro </w:t>
      </w:r>
      <w:r w:rsidR="00F4483F">
        <w:rPr>
          <w:rFonts w:ascii="Times New Roman" w:hAnsi="Times New Roman" w:cs="Times New Roman"/>
          <w:sz w:val="24"/>
          <w:szCs w:val="24"/>
        </w:rPr>
        <w:t>para</w:t>
      </w:r>
      <w:r w:rsidR="00F4483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Vera</w:t>
      </w:r>
      <w:r w:rsidR="00883FA1">
        <w:rPr>
          <w:rFonts w:ascii="Times New Roman" w:hAnsi="Times New Roman" w:cs="Times New Roman"/>
          <w:sz w:val="24"/>
          <w:szCs w:val="24"/>
        </w:rPr>
        <w:t xml:space="preserve"> sentir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pela primeira vez em muito tempo, desejo </w:t>
      </w:r>
      <w:r w:rsidR="00883FA1">
        <w:rPr>
          <w:rFonts w:ascii="Times New Roman" w:hAnsi="Times New Roman" w:cs="Times New Roman"/>
          <w:sz w:val="24"/>
          <w:szCs w:val="24"/>
        </w:rPr>
        <w:t>por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marido... Ela se aproximou, sentou</w:t>
      </w:r>
      <w:r w:rsidR="00640A4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8AA">
        <w:rPr>
          <w:rFonts w:ascii="Times New Roman" w:hAnsi="Times New Roman" w:cs="Times New Roman"/>
          <w:sz w:val="24"/>
          <w:szCs w:val="24"/>
        </w:rPr>
        <w:t>no banco</w:t>
      </w:r>
      <w:r w:rsidR="003B369F">
        <w:rPr>
          <w:rFonts w:ascii="Times New Roman" w:hAnsi="Times New Roman" w:cs="Times New Roman"/>
          <w:sz w:val="24"/>
          <w:szCs w:val="24"/>
        </w:rPr>
        <w:t>,</w:t>
      </w:r>
      <w:r w:rsidR="005C28AA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640A48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lado, </w:t>
      </w:r>
      <w:r w:rsidR="00D320BF">
        <w:rPr>
          <w:rFonts w:ascii="Times New Roman" w:hAnsi="Times New Roman" w:cs="Times New Roman"/>
          <w:sz w:val="24"/>
          <w:szCs w:val="24"/>
        </w:rPr>
        <w:t>olhou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5C28AA">
        <w:rPr>
          <w:rFonts w:ascii="Times New Roman" w:hAnsi="Times New Roman" w:cs="Times New Roman"/>
          <w:sz w:val="24"/>
          <w:szCs w:val="24"/>
        </w:rPr>
        <w:t>t</w:t>
      </w:r>
      <w:r w:rsidR="00D320BF">
        <w:rPr>
          <w:rFonts w:ascii="Times New Roman" w:hAnsi="Times New Roman" w:cs="Times New Roman"/>
          <w:sz w:val="24"/>
          <w:szCs w:val="24"/>
        </w:rPr>
        <w:t>ernur</w:t>
      </w:r>
      <w:r w:rsidR="005C28A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20BF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>os botões de sua camisa militar</w:t>
      </w:r>
      <w:r w:rsidR="005C28A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desbotada de tantas lavagens, </w:t>
      </w:r>
      <w:r w:rsidR="00D320BF">
        <w:rPr>
          <w:rFonts w:ascii="Times New Roman" w:hAnsi="Times New Roman" w:cs="Times New Roman"/>
          <w:sz w:val="24"/>
          <w:szCs w:val="24"/>
        </w:rPr>
        <w:t>escorregou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mão </w:t>
      </w:r>
      <w:r w:rsidR="00D320BF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>trás d</w:t>
      </w:r>
      <w:r w:rsidR="00D320BF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gola, </w:t>
      </w:r>
      <w:r w:rsidR="003B369F">
        <w:rPr>
          <w:rFonts w:ascii="Times New Roman" w:hAnsi="Times New Roman" w:cs="Times New Roman"/>
          <w:sz w:val="24"/>
          <w:szCs w:val="24"/>
        </w:rPr>
        <w:t xml:space="preserve">mais </w:t>
      </w:r>
      <w:r w:rsidRPr="003B369F">
        <w:rPr>
          <w:rFonts w:ascii="Times New Roman" w:hAnsi="Times New Roman" w:cs="Times New Roman"/>
          <w:sz w:val="24"/>
          <w:szCs w:val="24"/>
        </w:rPr>
        <w:t>perto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corpo do qual</w:t>
      </w:r>
      <w:r w:rsidR="00D320BF">
        <w:rPr>
          <w:rFonts w:ascii="Times New Roman" w:hAnsi="Times New Roman" w:cs="Times New Roman"/>
          <w:sz w:val="24"/>
          <w:szCs w:val="24"/>
        </w:rPr>
        <w:t>, por seu próprio desvario,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175C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afasta</w:t>
      </w:r>
      <w:r w:rsidR="000D175C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0D175C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20BF">
        <w:rPr>
          <w:rFonts w:ascii="Times New Roman" w:hAnsi="Times New Roman" w:cs="Times New Roman"/>
          <w:sz w:val="24"/>
          <w:szCs w:val="24"/>
        </w:rPr>
        <w:t>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tempo... </w:t>
      </w:r>
      <w:r w:rsidR="00D320BF">
        <w:rPr>
          <w:rFonts w:ascii="Times New Roman" w:hAnsi="Times New Roman" w:cs="Times New Roman"/>
          <w:sz w:val="24"/>
          <w:szCs w:val="24"/>
        </w:rPr>
        <w:t>No 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20BF">
        <w:rPr>
          <w:rFonts w:ascii="Times New Roman" w:hAnsi="Times New Roman" w:cs="Times New Roman"/>
          <w:sz w:val="24"/>
          <w:szCs w:val="24"/>
        </w:rPr>
        <w:t>instante,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</w:t>
      </w:r>
      <w:r w:rsidR="00D320BF">
        <w:rPr>
          <w:rFonts w:ascii="Times New Roman" w:hAnsi="Times New Roman" w:cs="Times New Roman"/>
          <w:sz w:val="24"/>
          <w:szCs w:val="24"/>
        </w:rPr>
        <w:t>agarrou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pescoço </w:t>
      </w:r>
      <w:r w:rsidR="00D320BF">
        <w:rPr>
          <w:rFonts w:ascii="Times New Roman" w:hAnsi="Times New Roman" w:cs="Times New Roman"/>
          <w:sz w:val="24"/>
          <w:szCs w:val="24"/>
        </w:rPr>
        <w:t xml:space="preserve">com uma mão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D320BF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outra </w:t>
      </w:r>
      <w:r w:rsidR="00D320BF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perna, como </w:t>
      </w:r>
      <w:r w:rsidR="00640A48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pega uma galinha antes de matá-la, e a levou até a estufa.</w:t>
      </w:r>
    </w:p>
    <w:p w:rsidR="0024094F" w:rsidRPr="00C5704C" w:rsidRDefault="00640A4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há com você?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>.. Por quê?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Vera, </w:t>
      </w:r>
      <w:r w:rsidR="00D320BF">
        <w:rPr>
          <w:rFonts w:ascii="Times New Roman" w:hAnsi="Times New Roman" w:cs="Times New Roman"/>
          <w:sz w:val="24"/>
          <w:szCs w:val="24"/>
        </w:rPr>
        <w:t>apavorada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640A4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 que há comigo</w:t>
      </w:r>
      <w:r w:rsidR="00A23F67">
        <w:rPr>
          <w:rFonts w:ascii="Times New Roman" w:hAnsi="Times New Roman" w:cs="Times New Roman"/>
          <w:sz w:val="24"/>
          <w:szCs w:val="24"/>
        </w:rPr>
        <w:t xml:space="preserve"> só eu sei, mas por quê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Andrei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isso você deve saber...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bateu a cabeça de Vera na quina da estufa, </w:t>
      </w:r>
      <w:r w:rsidR="00D320BF">
        <w:rPr>
          <w:rFonts w:ascii="Times New Roman" w:hAnsi="Times New Roman" w:cs="Times New Roman"/>
          <w:sz w:val="24"/>
          <w:szCs w:val="24"/>
        </w:rPr>
        <w:t>o que fez de imediato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trança </w:t>
      </w:r>
      <w:r w:rsidR="00A23F67">
        <w:rPr>
          <w:rFonts w:ascii="Times New Roman" w:hAnsi="Times New Roman" w:cs="Times New Roman"/>
          <w:sz w:val="24"/>
          <w:szCs w:val="24"/>
        </w:rPr>
        <w:t>dourada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20BF">
        <w:rPr>
          <w:rFonts w:ascii="Times New Roman" w:hAnsi="Times New Roman" w:cs="Times New Roman"/>
          <w:sz w:val="24"/>
          <w:szCs w:val="24"/>
        </w:rPr>
        <w:t>matizar-se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sangue</w:t>
      </w:r>
      <w:r w:rsidR="003E3E23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E3E23">
        <w:rPr>
          <w:rFonts w:ascii="Times New Roman" w:hAnsi="Times New Roman" w:cs="Times New Roman"/>
          <w:sz w:val="24"/>
          <w:szCs w:val="24"/>
        </w:rPr>
        <w:t>D</w:t>
      </w:r>
      <w:r w:rsidR="003E3E23" w:rsidRPr="00C5704C">
        <w:rPr>
          <w:rFonts w:ascii="Times New Roman" w:hAnsi="Times New Roman" w:cs="Times New Roman"/>
          <w:sz w:val="24"/>
          <w:szCs w:val="24"/>
        </w:rPr>
        <w:t xml:space="preserve">epois </w:t>
      </w:r>
      <w:r w:rsidR="003E3E23">
        <w:rPr>
          <w:rFonts w:ascii="Times New Roman" w:hAnsi="Times New Roman" w:cs="Times New Roman"/>
          <w:sz w:val="24"/>
          <w:szCs w:val="24"/>
        </w:rPr>
        <w:t>disso</w:t>
      </w:r>
      <w:r w:rsidR="00D320B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D320BF">
        <w:rPr>
          <w:rFonts w:ascii="Times New Roman" w:hAnsi="Times New Roman" w:cs="Times New Roman"/>
          <w:sz w:val="24"/>
          <w:szCs w:val="24"/>
        </w:rPr>
        <w:t>tentou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20BF">
        <w:rPr>
          <w:rFonts w:ascii="Times New Roman" w:hAnsi="Times New Roman" w:cs="Times New Roman"/>
          <w:sz w:val="24"/>
          <w:szCs w:val="24"/>
        </w:rPr>
        <w:t>meter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cabeça de Vera </w:t>
      </w:r>
      <w:r w:rsidR="00E47920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estufa </w:t>
      </w:r>
      <w:r w:rsidRPr="0021377B">
        <w:rPr>
          <w:rFonts w:ascii="Times New Roman" w:hAnsi="Times New Roman" w:cs="Times New Roman"/>
          <w:sz w:val="24"/>
          <w:szCs w:val="24"/>
        </w:rPr>
        <w:t>quente</w:t>
      </w:r>
      <w:r w:rsidR="00D320B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1377B" w:rsidRPr="00621342">
        <w:rPr>
          <w:rFonts w:ascii="Times New Roman" w:hAnsi="Times New Roman" w:cs="Times New Roman"/>
          <w:sz w:val="24"/>
          <w:szCs w:val="24"/>
        </w:rPr>
        <w:t>—</w:t>
      </w:r>
      <w:r w:rsidR="0021377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 uma mão</w:t>
      </w:r>
      <w:r w:rsidR="00D320BF">
        <w:rPr>
          <w:rFonts w:ascii="Times New Roman" w:hAnsi="Times New Roman" w:cs="Times New Roman"/>
          <w:sz w:val="24"/>
          <w:szCs w:val="24"/>
        </w:rPr>
        <w:t xml:space="preserve"> empurrava a 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20BF">
        <w:rPr>
          <w:rFonts w:ascii="Times New Roman" w:hAnsi="Times New Roman" w:cs="Times New Roman"/>
          <w:sz w:val="24"/>
          <w:szCs w:val="24"/>
        </w:rPr>
        <w:t xml:space="preserve">dela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com </w:t>
      </w:r>
      <w:r w:rsidR="0021377B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outra </w:t>
      </w:r>
      <w:r w:rsidR="00D320BF">
        <w:rPr>
          <w:rFonts w:ascii="Times New Roman" w:hAnsi="Times New Roman" w:cs="Times New Roman"/>
          <w:sz w:val="24"/>
          <w:szCs w:val="24"/>
        </w:rPr>
        <w:t xml:space="preserve">enfiava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palha. </w:t>
      </w:r>
      <w:r w:rsidR="00D320BF">
        <w:rPr>
          <w:rFonts w:ascii="Times New Roman" w:hAnsi="Times New Roman" w:cs="Times New Roman"/>
          <w:sz w:val="24"/>
          <w:szCs w:val="24"/>
          <w:lang w:val="ru-RU"/>
        </w:rPr>
        <w:t>Е 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palha incendiou... </w:t>
      </w:r>
      <w:r w:rsidR="00D320BF">
        <w:rPr>
          <w:rFonts w:ascii="Times New Roman" w:hAnsi="Times New Roman" w:cs="Times New Roman"/>
          <w:sz w:val="24"/>
          <w:szCs w:val="24"/>
        </w:rPr>
        <w:t>A essa altura</w:t>
      </w:r>
      <w:r w:rsidRPr="00C5704C">
        <w:rPr>
          <w:rFonts w:ascii="Times New Roman" w:hAnsi="Times New Roman" w:cs="Times New Roman"/>
          <w:sz w:val="24"/>
          <w:szCs w:val="24"/>
        </w:rPr>
        <w:t>, bater</w:t>
      </w:r>
      <w:r w:rsidR="00D320BF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porta... Geralmente, </w:t>
      </w:r>
      <w:r w:rsidR="002008D7">
        <w:rPr>
          <w:rFonts w:ascii="Times New Roman" w:hAnsi="Times New Roman" w:cs="Times New Roman"/>
          <w:sz w:val="24"/>
          <w:szCs w:val="24"/>
        </w:rPr>
        <w:t>quando alg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vizinha </w:t>
      </w:r>
      <w:r w:rsidR="00D320BF">
        <w:rPr>
          <w:rFonts w:ascii="Times New Roman" w:hAnsi="Times New Roman" w:cs="Times New Roman"/>
          <w:sz w:val="24"/>
          <w:szCs w:val="24"/>
        </w:rPr>
        <w:t>i</w:t>
      </w:r>
      <w:r w:rsidR="002008D7">
        <w:rPr>
          <w:rFonts w:ascii="Times New Roman" w:hAnsi="Times New Roman" w:cs="Times New Roman"/>
          <w:sz w:val="24"/>
          <w:szCs w:val="24"/>
        </w:rPr>
        <w:t>a</w:t>
      </w:r>
      <w:r w:rsidR="00D320BF">
        <w:rPr>
          <w:rFonts w:ascii="Times New Roman" w:hAnsi="Times New Roman" w:cs="Times New Roman"/>
          <w:sz w:val="24"/>
          <w:szCs w:val="24"/>
        </w:rPr>
        <w:t xml:space="preserve"> </w:t>
      </w:r>
      <w:r w:rsidR="007976C8">
        <w:rPr>
          <w:rFonts w:ascii="Times New Roman" w:hAnsi="Times New Roman" w:cs="Times New Roman"/>
          <w:sz w:val="24"/>
          <w:szCs w:val="24"/>
        </w:rPr>
        <w:t>pedir pão</w:t>
      </w:r>
      <w:r w:rsidRPr="00C5704C">
        <w:rPr>
          <w:rFonts w:ascii="Times New Roman" w:hAnsi="Times New Roman" w:cs="Times New Roman"/>
          <w:sz w:val="24"/>
          <w:szCs w:val="24"/>
        </w:rPr>
        <w:t>, batia na porta</w:t>
      </w:r>
      <w:r w:rsidR="002008D7">
        <w:rPr>
          <w:rFonts w:ascii="Times New Roman" w:hAnsi="Times New Roman" w:cs="Times New Roman"/>
          <w:sz w:val="24"/>
          <w:szCs w:val="24"/>
        </w:rPr>
        <w:t xml:space="preserve"> várias vezes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B42725">
        <w:rPr>
          <w:rFonts w:ascii="Times New Roman" w:hAnsi="Times New Roman" w:cs="Times New Roman"/>
          <w:sz w:val="24"/>
          <w:szCs w:val="24"/>
        </w:rPr>
        <w:t>, sem resposta,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ia embora. Mas essa não </w:t>
      </w:r>
      <w:r w:rsidR="002008D7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batia com força, fazendo o gancho da porta s</w:t>
      </w:r>
      <w:r w:rsidR="002008D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ltar... Como se </w:t>
      </w:r>
      <w:r w:rsidR="007976C8" w:rsidRPr="00C5704C">
        <w:rPr>
          <w:rFonts w:ascii="Times New Roman" w:hAnsi="Times New Roman" w:cs="Times New Roman"/>
          <w:sz w:val="24"/>
          <w:szCs w:val="24"/>
        </w:rPr>
        <w:t>des</w:t>
      </w:r>
      <w:r w:rsidR="007976C8">
        <w:rPr>
          <w:rFonts w:ascii="Times New Roman" w:hAnsi="Times New Roman" w:cs="Times New Roman"/>
          <w:sz w:val="24"/>
          <w:szCs w:val="24"/>
        </w:rPr>
        <w:t>s</w:t>
      </w:r>
      <w:r w:rsidR="007976C8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vez </w:t>
      </w:r>
      <w:r w:rsidR="00E47920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viesse por vontade própria, mas enviada por Deus... </w:t>
      </w:r>
      <w:r w:rsidR="00E43D5B">
        <w:rPr>
          <w:rFonts w:ascii="Times New Roman" w:hAnsi="Times New Roman" w:cs="Times New Roman"/>
          <w:sz w:val="24"/>
          <w:szCs w:val="24"/>
        </w:rPr>
        <w:t>Com as</w:t>
      </w:r>
      <w:r w:rsidR="002008D7">
        <w:rPr>
          <w:rFonts w:ascii="Times New Roman" w:hAnsi="Times New Roman" w:cs="Times New Roman"/>
          <w:sz w:val="24"/>
          <w:szCs w:val="24"/>
        </w:rPr>
        <w:t xml:space="preserve"> batidas</w:t>
      </w:r>
      <w:r w:rsidR="00E43D5B">
        <w:rPr>
          <w:rFonts w:ascii="Times New Roman" w:hAnsi="Times New Roman" w:cs="Times New Roman"/>
          <w:sz w:val="24"/>
          <w:szCs w:val="24"/>
        </w:rPr>
        <w:t xml:space="preserve"> na porta</w:t>
      </w:r>
      <w:r w:rsidR="002008D7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Andrei </w:t>
      </w:r>
      <w:r w:rsidR="00036102">
        <w:rPr>
          <w:rFonts w:ascii="Times New Roman" w:hAnsi="Times New Roman" w:cs="Times New Roman"/>
          <w:sz w:val="24"/>
          <w:szCs w:val="24"/>
        </w:rPr>
        <w:t>caiu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 </w:t>
      </w:r>
      <w:r w:rsidR="002008D7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soltou Vera, </w:t>
      </w:r>
      <w:r w:rsidR="002008D7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ensanguentada e queimada, </w:t>
      </w:r>
      <w:r w:rsidR="00F67BE9">
        <w:rPr>
          <w:rFonts w:ascii="Times New Roman" w:hAnsi="Times New Roman" w:cs="Times New Roman"/>
          <w:sz w:val="24"/>
          <w:szCs w:val="24"/>
        </w:rPr>
        <w:t>ergueu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gancho </w:t>
      </w:r>
      <w:r w:rsidR="002008D7">
        <w:rPr>
          <w:rFonts w:ascii="Times New Roman" w:hAnsi="Times New Roman" w:cs="Times New Roman"/>
          <w:sz w:val="24"/>
          <w:szCs w:val="24"/>
        </w:rPr>
        <w:t xml:space="preserve">da porta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008D7">
        <w:rPr>
          <w:rFonts w:ascii="Times New Roman" w:hAnsi="Times New Roman" w:cs="Times New Roman"/>
          <w:sz w:val="24"/>
          <w:szCs w:val="24"/>
        </w:rPr>
        <w:t xml:space="preserve">saiu </w:t>
      </w:r>
      <w:r w:rsidRPr="00C5704C">
        <w:rPr>
          <w:rFonts w:ascii="Times New Roman" w:hAnsi="Times New Roman" w:cs="Times New Roman"/>
          <w:sz w:val="24"/>
          <w:szCs w:val="24"/>
        </w:rPr>
        <w:t>corre</w:t>
      </w:r>
      <w:r w:rsidR="002008D7">
        <w:rPr>
          <w:rFonts w:ascii="Times New Roman" w:hAnsi="Times New Roman" w:cs="Times New Roman"/>
          <w:sz w:val="24"/>
          <w:szCs w:val="24"/>
        </w:rPr>
        <w:t>ndo</w:t>
      </w:r>
      <w:r w:rsidR="00E47920">
        <w:rPr>
          <w:rFonts w:ascii="Times New Roman" w:hAnsi="Times New Roman" w:cs="Times New Roman"/>
          <w:sz w:val="24"/>
          <w:szCs w:val="24"/>
        </w:rPr>
        <w:t xml:space="preserve"> de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008D7">
        <w:rPr>
          <w:rFonts w:ascii="Times New Roman" w:hAnsi="Times New Roman" w:cs="Times New Roman"/>
          <w:sz w:val="24"/>
          <w:szCs w:val="24"/>
        </w:rPr>
        <w:t>N</w:t>
      </w:r>
      <w:r w:rsidR="007976C8" w:rsidRPr="00C5704C">
        <w:rPr>
          <w:rFonts w:ascii="Times New Roman" w:hAnsi="Times New Roman" w:cs="Times New Roman"/>
          <w:sz w:val="24"/>
          <w:szCs w:val="24"/>
        </w:rPr>
        <w:t>es</w:t>
      </w:r>
      <w:r w:rsidR="007976C8">
        <w:rPr>
          <w:rFonts w:ascii="Times New Roman" w:hAnsi="Times New Roman" w:cs="Times New Roman"/>
          <w:sz w:val="24"/>
          <w:szCs w:val="24"/>
        </w:rPr>
        <w:t>s</w:t>
      </w:r>
      <w:r w:rsidR="007976C8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momento, Tássia e Úst</w:t>
      </w:r>
      <w:r w:rsidR="0021377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2008D7">
        <w:rPr>
          <w:rFonts w:ascii="Times New Roman" w:hAnsi="Times New Roman" w:cs="Times New Roman"/>
          <w:sz w:val="24"/>
          <w:szCs w:val="24"/>
        </w:rPr>
        <w:t xml:space="preserve"> </w:t>
      </w:r>
      <w:r w:rsidR="00116940">
        <w:rPr>
          <w:rFonts w:ascii="Times New Roman" w:hAnsi="Times New Roman" w:cs="Times New Roman"/>
          <w:sz w:val="24"/>
          <w:szCs w:val="24"/>
        </w:rPr>
        <w:t>precipitaram-se</w:t>
      </w:r>
      <w:r w:rsidR="002008D7">
        <w:rPr>
          <w:rFonts w:ascii="Times New Roman" w:hAnsi="Times New Roman" w:cs="Times New Roman"/>
          <w:sz w:val="24"/>
          <w:szCs w:val="24"/>
        </w:rPr>
        <w:t xml:space="preserve"> </w:t>
      </w:r>
      <w:r w:rsidR="00116940">
        <w:rPr>
          <w:rFonts w:ascii="Times New Roman" w:hAnsi="Times New Roman" w:cs="Times New Roman"/>
          <w:sz w:val="24"/>
          <w:szCs w:val="24"/>
        </w:rPr>
        <w:t>na direção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ambas </w:t>
      </w:r>
      <w:r w:rsidR="00E43D5B">
        <w:rPr>
          <w:rFonts w:ascii="Times New Roman" w:hAnsi="Times New Roman" w:cs="Times New Roman"/>
          <w:sz w:val="24"/>
          <w:szCs w:val="24"/>
        </w:rPr>
        <w:t xml:space="preserve">se </w:t>
      </w:r>
      <w:r w:rsidR="002008D7">
        <w:rPr>
          <w:rFonts w:ascii="Times New Roman" w:hAnsi="Times New Roman" w:cs="Times New Roman"/>
          <w:sz w:val="24"/>
          <w:szCs w:val="24"/>
        </w:rPr>
        <w:t>desfazendo em lágrimas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008D7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 meio do caminho, Tássia</w:t>
      </w:r>
      <w:r w:rsidR="002008D7">
        <w:rPr>
          <w:rFonts w:ascii="Times New Roman" w:hAnsi="Times New Roman" w:cs="Times New Roman"/>
          <w:sz w:val="24"/>
          <w:szCs w:val="24"/>
        </w:rPr>
        <w:t xml:space="preserve"> de repente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lembrou da voz </w:t>
      </w:r>
      <w:r w:rsidR="002008D7">
        <w:rPr>
          <w:rFonts w:ascii="Times New Roman" w:hAnsi="Times New Roman" w:cs="Times New Roman"/>
          <w:sz w:val="24"/>
          <w:szCs w:val="24"/>
        </w:rPr>
        <w:t>mansa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</w:t>
      </w:r>
      <w:r w:rsidR="002008D7">
        <w:rPr>
          <w:rFonts w:ascii="Times New Roman" w:hAnsi="Times New Roman" w:cs="Times New Roman"/>
          <w:sz w:val="24"/>
          <w:szCs w:val="24"/>
        </w:rPr>
        <w:t xml:space="preserve">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e retornou </w:t>
      </w:r>
      <w:r w:rsidR="002008D7">
        <w:rPr>
          <w:rFonts w:ascii="Times New Roman" w:hAnsi="Times New Roman" w:cs="Times New Roman"/>
          <w:sz w:val="24"/>
          <w:szCs w:val="24"/>
        </w:rPr>
        <w:t xml:space="preserve">depressa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casa. Andrei apareceu na soleira, viu </w:t>
      </w:r>
      <w:r w:rsidR="002008D7">
        <w:rPr>
          <w:rFonts w:ascii="Times New Roman" w:hAnsi="Times New Roman" w:cs="Times New Roman"/>
          <w:sz w:val="24"/>
          <w:szCs w:val="24"/>
        </w:rPr>
        <w:t>os vizinhos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indignado</w:t>
      </w:r>
      <w:r w:rsidR="002008D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volta, viu a esposa, ensanguentada </w:t>
      </w:r>
      <w:r w:rsidR="007976C8">
        <w:rPr>
          <w:rFonts w:ascii="Times New Roman" w:hAnsi="Times New Roman" w:cs="Times New Roman"/>
          <w:sz w:val="24"/>
          <w:szCs w:val="24"/>
        </w:rPr>
        <w:t xml:space="preserve">e </w:t>
      </w:r>
      <w:r w:rsidR="00E47920">
        <w:rPr>
          <w:rFonts w:ascii="Times New Roman" w:hAnsi="Times New Roman" w:cs="Times New Roman"/>
          <w:sz w:val="24"/>
          <w:szCs w:val="24"/>
        </w:rPr>
        <w:t>queimada</w:t>
      </w:r>
      <w:r w:rsidR="0045501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abraçada p</w:t>
      </w:r>
      <w:r w:rsidR="00455017">
        <w:rPr>
          <w:rFonts w:ascii="Times New Roman" w:hAnsi="Times New Roman" w:cs="Times New Roman"/>
          <w:sz w:val="24"/>
          <w:szCs w:val="24"/>
        </w:rPr>
        <w:t>or 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filhas em pranto, e</w:t>
      </w:r>
      <w:r w:rsidR="00455017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24094F" w:rsidRPr="00C5704C" w:rsidRDefault="007976C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Entrem para que as pessoas não as vejam nesse estado.</w:t>
      </w:r>
    </w:p>
    <w:p w:rsidR="0024094F" w:rsidRPr="00C5704C" w:rsidRDefault="007976C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é um </w:t>
      </w:r>
      <w:r w:rsidR="002008D7">
        <w:rPr>
          <w:rFonts w:ascii="Times New Roman" w:hAnsi="Times New Roman" w:cs="Times New Roman"/>
          <w:sz w:val="24"/>
          <w:szCs w:val="24"/>
        </w:rPr>
        <w:t>tirano!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gritavam de todos os lados</w:t>
      </w:r>
      <w:r w:rsidR="00571C71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775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1C71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 que bate na </w:t>
      </w:r>
      <w:r w:rsidR="00571C71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esposa? </w:t>
      </w:r>
      <w:r w:rsidR="0024094F" w:rsidRPr="00E43D5B">
        <w:rPr>
          <w:rFonts w:ascii="Times New Roman" w:hAnsi="Times New Roman" w:cs="Times New Roman"/>
          <w:sz w:val="24"/>
          <w:szCs w:val="24"/>
        </w:rPr>
        <w:t xml:space="preserve">Será que não </w:t>
      </w:r>
      <w:r w:rsidR="00571C71" w:rsidRPr="00E43D5B">
        <w:rPr>
          <w:rFonts w:ascii="Times New Roman" w:hAnsi="Times New Roman" w:cs="Times New Roman"/>
          <w:sz w:val="24"/>
          <w:szCs w:val="24"/>
        </w:rPr>
        <w:t>existe</w:t>
      </w:r>
      <w:r w:rsidR="0024094F" w:rsidRPr="00E43D5B">
        <w:rPr>
          <w:rFonts w:ascii="Times New Roman" w:hAnsi="Times New Roman" w:cs="Times New Roman"/>
          <w:sz w:val="24"/>
          <w:szCs w:val="24"/>
        </w:rPr>
        <w:t xml:space="preserve"> justiça para você?</w:t>
      </w:r>
      <w:r w:rsidR="0024094F" w:rsidRPr="00C5704C">
        <w:rPr>
          <w:rFonts w:ascii="Times New Roman" w:hAnsi="Times New Roman" w:cs="Times New Roman"/>
          <w:sz w:val="24"/>
          <w:szCs w:val="24"/>
        </w:rPr>
        <w:t>..</w:t>
      </w:r>
      <w:r w:rsidR="002C7759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C775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Entrem em casa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voltou a </w:t>
      </w:r>
      <w:r w:rsidR="00571C71">
        <w:rPr>
          <w:rFonts w:ascii="Times New Roman" w:hAnsi="Times New Roman" w:cs="Times New Roman"/>
          <w:sz w:val="24"/>
          <w:szCs w:val="24"/>
        </w:rPr>
        <w:t>dizer</w:t>
      </w:r>
      <w:r w:rsidR="00571C7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Andrei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vou mais bater... Eu não </w:t>
      </w:r>
      <w:r w:rsidR="00571C71">
        <w:rPr>
          <w:rFonts w:ascii="Times New Roman" w:hAnsi="Times New Roman" w:cs="Times New Roman"/>
          <w:sz w:val="24"/>
          <w:szCs w:val="24"/>
        </w:rPr>
        <w:t>me sinto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bem...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Ness</w:t>
      </w:r>
      <w:r w:rsidR="00412F3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2F31">
        <w:rPr>
          <w:rFonts w:ascii="Times New Roman" w:hAnsi="Times New Roman" w:cs="Times New Roman"/>
          <w:sz w:val="24"/>
          <w:szCs w:val="24"/>
        </w:rPr>
        <w:t>intervalo</w:t>
      </w:r>
      <w:r w:rsidRPr="00C5704C">
        <w:rPr>
          <w:rFonts w:ascii="Times New Roman" w:hAnsi="Times New Roman" w:cs="Times New Roman"/>
          <w:sz w:val="24"/>
          <w:szCs w:val="24"/>
        </w:rPr>
        <w:t>, alguém trouxe uma toalha molhada</w:t>
      </w:r>
      <w:r w:rsidR="00412F31">
        <w:rPr>
          <w:rFonts w:ascii="Times New Roman" w:hAnsi="Times New Roman" w:cs="Times New Roman"/>
          <w:sz w:val="24"/>
          <w:szCs w:val="24"/>
        </w:rPr>
        <w:t xml:space="preserve"> </w:t>
      </w:r>
      <w:r w:rsidR="00E47920">
        <w:rPr>
          <w:rFonts w:ascii="Times New Roman" w:hAnsi="Times New Roman" w:cs="Times New Roman"/>
          <w:sz w:val="24"/>
          <w:szCs w:val="24"/>
        </w:rPr>
        <w:t>à</w:t>
      </w:r>
      <w:r w:rsidR="00412F31">
        <w:rPr>
          <w:rFonts w:ascii="Times New Roman" w:hAnsi="Times New Roman" w:cs="Times New Roman"/>
          <w:sz w:val="24"/>
          <w:szCs w:val="24"/>
        </w:rPr>
        <w:t xml:space="preserve"> Vera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12F31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47920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colocou na cabeça </w:t>
      </w:r>
      <w:r w:rsidR="007A6BFE">
        <w:rPr>
          <w:rFonts w:ascii="Times New Roman" w:hAnsi="Times New Roman" w:cs="Times New Roman"/>
          <w:sz w:val="24"/>
          <w:szCs w:val="24"/>
        </w:rPr>
        <w:t>ensanguentada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55017">
        <w:rPr>
          <w:rFonts w:ascii="Times New Roman" w:hAnsi="Times New Roman" w:cs="Times New Roman"/>
          <w:sz w:val="24"/>
          <w:szCs w:val="24"/>
        </w:rPr>
        <w:t xml:space="preserve">a dor aliviou um pouco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o sangue parou de </w:t>
      </w:r>
      <w:r w:rsidR="00E47920">
        <w:rPr>
          <w:rFonts w:ascii="Times New Roman" w:hAnsi="Times New Roman" w:cs="Times New Roman"/>
          <w:sz w:val="24"/>
          <w:szCs w:val="24"/>
        </w:rPr>
        <w:t>jorrar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C7759" w:rsidRPr="00C5704C">
        <w:rPr>
          <w:rFonts w:ascii="Times New Roman" w:hAnsi="Times New Roman" w:cs="Times New Roman"/>
          <w:sz w:val="24"/>
          <w:szCs w:val="24"/>
        </w:rPr>
        <w:t>coagul</w:t>
      </w:r>
      <w:r w:rsidR="002C7759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73554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pegou </w:t>
      </w:r>
      <w:r w:rsidR="0021377B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as</w:t>
      </w:r>
      <w:r w:rsidR="00E47920">
        <w:rPr>
          <w:rFonts w:ascii="Times New Roman" w:hAnsi="Times New Roman" w:cs="Times New Roman"/>
          <w:sz w:val="24"/>
          <w:szCs w:val="24"/>
        </w:rPr>
        <w:t xml:space="preserve"> duas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filhas e voltou para casa.</w:t>
      </w:r>
    </w:p>
    <w:p w:rsidR="0024094F" w:rsidRPr="00C5704C" w:rsidRDefault="002C775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Dê </w:t>
      </w:r>
      <w:r w:rsidR="00B161C6">
        <w:rPr>
          <w:rFonts w:ascii="Times New Roman" w:hAnsi="Times New Roman" w:cs="Times New Roman"/>
          <w:sz w:val="24"/>
          <w:szCs w:val="24"/>
        </w:rPr>
        <w:t xml:space="preserve">um pedaço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pão com sal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 disse </w:t>
      </w:r>
      <w:r w:rsidR="00E47920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quero comer.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Ela lhe deu o pão</w:t>
      </w:r>
      <w:r w:rsidR="00F81B77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se sentou no banco</w:t>
      </w:r>
      <w:r w:rsidR="00E4792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comeu </w:t>
      </w:r>
      <w:r w:rsidR="00E47920">
        <w:rPr>
          <w:rFonts w:ascii="Times New Roman" w:hAnsi="Times New Roman" w:cs="Times New Roman"/>
          <w:sz w:val="24"/>
          <w:szCs w:val="24"/>
        </w:rPr>
        <w:t>um</w:t>
      </w:r>
      <w:r w:rsidR="00355B3A">
        <w:rPr>
          <w:rFonts w:ascii="Times New Roman" w:hAnsi="Times New Roman" w:cs="Times New Roman"/>
          <w:sz w:val="24"/>
          <w:szCs w:val="24"/>
        </w:rPr>
        <w:t>a</w:t>
      </w:r>
      <w:r w:rsidR="00E47920">
        <w:rPr>
          <w:rFonts w:ascii="Times New Roman" w:hAnsi="Times New Roman" w:cs="Times New Roman"/>
          <w:sz w:val="24"/>
          <w:szCs w:val="24"/>
        </w:rPr>
        <w:t xml:space="preserve"> be</w:t>
      </w:r>
      <w:r w:rsidR="00355B3A">
        <w:rPr>
          <w:rFonts w:ascii="Times New Roman" w:hAnsi="Times New Roman" w:cs="Times New Roman"/>
          <w:sz w:val="24"/>
          <w:szCs w:val="24"/>
        </w:rPr>
        <w:t>la</w:t>
      </w:r>
      <w:r w:rsidR="00E47920">
        <w:rPr>
          <w:rFonts w:ascii="Times New Roman" w:hAnsi="Times New Roman" w:cs="Times New Roman"/>
          <w:sz w:val="24"/>
          <w:szCs w:val="24"/>
        </w:rPr>
        <w:t xml:space="preserve"> </w:t>
      </w:r>
      <w:r w:rsidR="00355B3A">
        <w:rPr>
          <w:rFonts w:ascii="Times New Roman" w:hAnsi="Times New Roman" w:cs="Times New Roman"/>
          <w:sz w:val="24"/>
          <w:szCs w:val="24"/>
        </w:rPr>
        <w:t>porção</w:t>
      </w:r>
      <w:r w:rsidR="00E47920">
        <w:rPr>
          <w:rFonts w:ascii="Times New Roman" w:hAnsi="Times New Roman" w:cs="Times New Roman"/>
          <w:sz w:val="24"/>
          <w:szCs w:val="24"/>
        </w:rPr>
        <w:t>, metade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5FFD">
        <w:rPr>
          <w:rFonts w:ascii="Times New Roman" w:hAnsi="Times New Roman" w:cs="Times New Roman"/>
          <w:sz w:val="24"/>
          <w:szCs w:val="24"/>
        </w:rPr>
        <w:t>do naco</w:t>
      </w:r>
      <w:r w:rsidR="00116940">
        <w:rPr>
          <w:rFonts w:ascii="Times New Roman" w:hAnsi="Times New Roman" w:cs="Times New Roman"/>
          <w:sz w:val="24"/>
          <w:szCs w:val="24"/>
        </w:rPr>
        <w:t xml:space="preserve"> que havia em casa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B73F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 dê água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estou com sede.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Vera deu-lhe uma </w:t>
      </w:r>
      <w:r w:rsidR="00E47920">
        <w:rPr>
          <w:rFonts w:ascii="Times New Roman" w:hAnsi="Times New Roman" w:cs="Times New Roman"/>
          <w:sz w:val="24"/>
          <w:szCs w:val="24"/>
        </w:rPr>
        <w:t>caneca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madeira </w:t>
      </w:r>
      <w:r w:rsidR="00E47920">
        <w:rPr>
          <w:rFonts w:ascii="Times New Roman" w:hAnsi="Times New Roman" w:cs="Times New Roman"/>
          <w:sz w:val="24"/>
          <w:szCs w:val="24"/>
        </w:rPr>
        <w:t>cheia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 a tomou de um fôlego. </w:t>
      </w:r>
    </w:p>
    <w:p w:rsidR="0024094F" w:rsidRPr="00C5704C" w:rsidRDefault="00B73F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Dê mais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disse. </w:t>
      </w:r>
    </w:p>
    <w:p w:rsidR="0024094F" w:rsidRPr="00C5704C" w:rsidRDefault="0080125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d</w:t>
      </w:r>
      <w:r w:rsidR="0024094F" w:rsidRPr="00C5704C">
        <w:rPr>
          <w:rFonts w:ascii="Times New Roman" w:hAnsi="Times New Roman" w:cs="Times New Roman"/>
          <w:sz w:val="24"/>
          <w:szCs w:val="24"/>
        </w:rPr>
        <w:t>eu</w:t>
      </w:r>
      <w:r w:rsidR="00B73F34">
        <w:rPr>
          <w:rFonts w:ascii="Times New Roman" w:hAnsi="Times New Roman" w:cs="Times New Roman"/>
          <w:sz w:val="24"/>
          <w:szCs w:val="24"/>
        </w:rPr>
        <w:t>-lhe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mais... Andrei </w:t>
      </w:r>
      <w:r>
        <w:rPr>
          <w:rFonts w:ascii="Times New Roman" w:hAnsi="Times New Roman" w:cs="Times New Roman"/>
          <w:sz w:val="24"/>
          <w:szCs w:val="24"/>
        </w:rPr>
        <w:t>virou outra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caneca </w:t>
      </w:r>
      <w:r w:rsidR="0024094F" w:rsidRPr="00C5704C">
        <w:rPr>
          <w:rFonts w:ascii="Times New Roman" w:hAnsi="Times New Roman" w:cs="Times New Roman"/>
          <w:sz w:val="24"/>
          <w:szCs w:val="24"/>
        </w:rPr>
        <w:t>cheia.</w:t>
      </w:r>
    </w:p>
    <w:p w:rsidR="00801259" w:rsidRDefault="00B73F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 eu vou dormir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B161C6">
        <w:rPr>
          <w:rFonts w:ascii="Times New Roman" w:hAnsi="Times New Roman" w:cs="Times New Roman"/>
          <w:sz w:val="24"/>
          <w:szCs w:val="24"/>
        </w:rPr>
        <w:t xml:space="preserve"> ele</w:t>
      </w:r>
      <w:r w:rsidR="0024094F" w:rsidRPr="00C5704C">
        <w:rPr>
          <w:rFonts w:ascii="Times New Roman" w:hAnsi="Times New Roman" w:cs="Times New Roman"/>
          <w:sz w:val="24"/>
          <w:szCs w:val="24"/>
        </w:rPr>
        <w:t>, subi</w:t>
      </w:r>
      <w:r w:rsidR="00801259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estufa russa.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80125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Passado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lgum tempo, Vera e </w:t>
      </w:r>
      <w:r>
        <w:rPr>
          <w:rFonts w:ascii="Times New Roman" w:hAnsi="Times New Roman" w:cs="Times New Roman"/>
          <w:sz w:val="24"/>
          <w:szCs w:val="24"/>
        </w:rPr>
        <w:t>suas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filhas ouvi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am ronco</w:t>
      </w:r>
      <w:r w:rsidR="0077355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B73F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511E4"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amos </w:t>
      </w:r>
      <w:r w:rsidR="00E511E4">
        <w:rPr>
          <w:rFonts w:ascii="Times New Roman" w:hAnsi="Times New Roman" w:cs="Times New Roman"/>
          <w:sz w:val="24"/>
          <w:szCs w:val="24"/>
        </w:rPr>
        <w:t>dormir t</w:t>
      </w:r>
      <w:r w:rsidR="00F81B77">
        <w:rPr>
          <w:rFonts w:ascii="Times New Roman" w:hAnsi="Times New Roman" w:cs="Times New Roman"/>
          <w:sz w:val="24"/>
          <w:szCs w:val="24"/>
        </w:rPr>
        <w:t>ambé</w:t>
      </w:r>
      <w:r w:rsidR="00E511E4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</w:t>
      </w:r>
      <w:r>
        <w:rPr>
          <w:rFonts w:ascii="Times New Roman" w:hAnsi="Times New Roman" w:cs="Times New Roman"/>
          <w:sz w:val="24"/>
          <w:szCs w:val="24"/>
        </w:rPr>
        <w:t>, deitando-se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as filhas no leito </w:t>
      </w:r>
      <w:r w:rsidR="0021377B">
        <w:rPr>
          <w:rFonts w:ascii="Times New Roman" w:hAnsi="Times New Roman" w:cs="Times New Roman"/>
          <w:sz w:val="24"/>
          <w:szCs w:val="24"/>
        </w:rPr>
        <w:t xml:space="preserve">de tijolos </w:t>
      </w:r>
      <w:r w:rsidR="00E511E4">
        <w:rPr>
          <w:rFonts w:ascii="Times New Roman" w:hAnsi="Times New Roman" w:cs="Times New Roman"/>
          <w:sz w:val="24"/>
          <w:szCs w:val="24"/>
        </w:rPr>
        <w:t>junto à estufa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De repente, começaram a ouvir gemidos de Andrei. </w:t>
      </w:r>
    </w:p>
    <w:p w:rsidR="0024094F" w:rsidRPr="00C5704C" w:rsidRDefault="00C82D1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 diversos tipos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gemidos. Existe 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gemido </w:t>
      </w:r>
      <w:r w:rsidR="0024094F" w:rsidRPr="009A5C47">
        <w:rPr>
          <w:rFonts w:ascii="Times New Roman" w:hAnsi="Times New Roman" w:cs="Times New Roman"/>
          <w:sz w:val="24"/>
          <w:szCs w:val="24"/>
          <w:highlight w:val="yellow"/>
          <w:rPrChange w:id="831" w:author="Daniela Mountian" w:date="2017-05-22T21:47:00Z">
            <w:rPr>
              <w:rFonts w:ascii="Times New Roman" w:hAnsi="Times New Roman" w:cs="Times New Roman"/>
              <w:sz w:val="24"/>
              <w:szCs w:val="24"/>
            </w:rPr>
          </w:rPrChange>
        </w:rPr>
        <w:t>animado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A5C47">
        <w:rPr>
          <w:rFonts w:ascii="Times New Roman" w:hAnsi="Times New Roman" w:cs="Times New Roman"/>
          <w:sz w:val="24"/>
          <w:szCs w:val="24"/>
        </w:rPr>
        <w:t>através do qual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homem chama</w:t>
      </w:r>
      <w:r w:rsidR="00B73F34">
        <w:rPr>
          <w:rFonts w:ascii="Times New Roman" w:hAnsi="Times New Roman" w:cs="Times New Roman"/>
          <w:sz w:val="24"/>
          <w:szCs w:val="24"/>
        </w:rPr>
        <w:t xml:space="preserve">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atenção para si</w:t>
      </w:r>
      <w:r w:rsidR="009A5C47">
        <w:rPr>
          <w:rFonts w:ascii="Times New Roman" w:hAnsi="Times New Roman" w:cs="Times New Roman"/>
          <w:sz w:val="24"/>
          <w:szCs w:val="24"/>
        </w:rPr>
        <w:t xml:space="preserve"> 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A5C4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existe </w:t>
      </w:r>
      <w:r w:rsidR="009A5C4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gemido indiferente para com tudo </w:t>
      </w:r>
      <w:r w:rsidR="009A5C47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é vivo, </w:t>
      </w:r>
      <w:r w:rsidR="009A5C47">
        <w:rPr>
          <w:rFonts w:ascii="Times New Roman" w:hAnsi="Times New Roman" w:cs="Times New Roman"/>
          <w:sz w:val="24"/>
          <w:szCs w:val="24"/>
        </w:rPr>
        <w:t>através do qual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5C47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 diz a si mesmo </w:t>
      </w:r>
      <w:r w:rsidR="009A5C4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não poderia dizer de outro modo. </w:t>
      </w:r>
      <w:r w:rsidR="00842C0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outro modo</w:t>
      </w:r>
      <w:r w:rsidR="00842C0C">
        <w:rPr>
          <w:rFonts w:ascii="Times New Roman" w:hAnsi="Times New Roman" w:cs="Times New Roman"/>
          <w:sz w:val="24"/>
          <w:szCs w:val="24"/>
        </w:rPr>
        <w:t xml:space="preserve"> de dizê-lo seria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pronunciar as palavras do </w:t>
      </w:r>
      <w:r w:rsidR="009A5C4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almo, desconhecidas</w:t>
      </w:r>
      <w:r w:rsidR="009A5C47">
        <w:rPr>
          <w:rFonts w:ascii="Times New Roman" w:hAnsi="Times New Roman" w:cs="Times New Roman"/>
          <w:sz w:val="24"/>
          <w:szCs w:val="24"/>
        </w:rPr>
        <w:t xml:space="preserve"> por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nunca ouvidas </w:t>
      </w:r>
      <w:r w:rsidR="00842C0C">
        <w:rPr>
          <w:rFonts w:ascii="Times New Roman" w:hAnsi="Times New Roman" w:cs="Times New Roman"/>
          <w:sz w:val="24"/>
          <w:szCs w:val="24"/>
        </w:rPr>
        <w:t>nem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lidas: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“Estou </w:t>
      </w:r>
      <w:r w:rsidR="00B42725">
        <w:rPr>
          <w:rFonts w:ascii="Times New Roman" w:hAnsi="Times New Roman" w:cs="Times New Roman"/>
          <w:sz w:val="24"/>
          <w:szCs w:val="24"/>
        </w:rPr>
        <w:t>farto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B42725">
        <w:rPr>
          <w:rFonts w:ascii="Times New Roman" w:hAnsi="Times New Roman" w:cs="Times New Roman"/>
          <w:sz w:val="24"/>
          <w:szCs w:val="24"/>
        </w:rPr>
        <w:t>meus lamentos,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minha garganta secou</w:t>
      </w:r>
      <w:r w:rsidR="00B4272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meus olhos </w:t>
      </w:r>
      <w:r w:rsidR="00B42725">
        <w:rPr>
          <w:rFonts w:ascii="Times New Roman" w:hAnsi="Times New Roman" w:cs="Times New Roman"/>
          <w:sz w:val="24"/>
          <w:szCs w:val="24"/>
        </w:rPr>
        <w:t>se fatigam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2725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espera de Deus”</w:t>
      </w:r>
      <w:r w:rsidR="00B4272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8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</w:t>
      </w:r>
      <w:r w:rsidR="00B42725"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momentos e circunstâncias em que </w:t>
      </w:r>
      <w:r w:rsidR="0042684A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possível dizer isso </w:t>
      </w:r>
      <w:r w:rsidR="00986B08">
        <w:rPr>
          <w:rFonts w:ascii="Times New Roman" w:hAnsi="Times New Roman" w:cs="Times New Roman"/>
          <w:sz w:val="24"/>
          <w:szCs w:val="24"/>
        </w:rPr>
        <w:t>por meio</w:t>
      </w:r>
      <w:r w:rsidR="00986B0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6B08">
        <w:rPr>
          <w:rFonts w:ascii="Times New Roman" w:hAnsi="Times New Roman" w:cs="Times New Roman"/>
          <w:sz w:val="24"/>
          <w:szCs w:val="24"/>
        </w:rPr>
        <w:t>d</w:t>
      </w:r>
      <w:r w:rsidR="00B4272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gemido</w:t>
      </w:r>
      <w:r w:rsidR="00B4272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42725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6B08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Kopóssov </w:t>
      </w:r>
      <w:r w:rsidR="00B42725">
        <w:rPr>
          <w:rFonts w:ascii="Times New Roman" w:hAnsi="Times New Roman" w:cs="Times New Roman"/>
          <w:sz w:val="24"/>
          <w:szCs w:val="24"/>
        </w:rPr>
        <w:t>estivesse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Livro dos Salmos</w:t>
      </w:r>
      <w:r w:rsidR="00B42725">
        <w:rPr>
          <w:rFonts w:ascii="Times New Roman" w:hAnsi="Times New Roman" w:cs="Times New Roman"/>
          <w:sz w:val="24"/>
          <w:szCs w:val="24"/>
        </w:rPr>
        <w:t xml:space="preserve"> nas mãos,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4AFA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diria com mais precisão o que disse com </w:t>
      </w:r>
      <w:r w:rsidR="00B42725">
        <w:rPr>
          <w:rFonts w:ascii="Times New Roman" w:hAnsi="Times New Roman" w:cs="Times New Roman"/>
          <w:sz w:val="24"/>
          <w:szCs w:val="24"/>
        </w:rPr>
        <w:t>seu</w:t>
      </w:r>
      <w:r w:rsidR="00C14AFA">
        <w:rPr>
          <w:rFonts w:ascii="Times New Roman" w:hAnsi="Times New Roman" w:cs="Times New Roman"/>
          <w:sz w:val="24"/>
          <w:szCs w:val="24"/>
        </w:rPr>
        <w:t>s</w:t>
      </w:r>
      <w:r w:rsidR="00B4272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gemido</w:t>
      </w:r>
      <w:r w:rsidR="00C14AF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D21273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D21273">
        <w:rPr>
          <w:rFonts w:ascii="Times New Roman" w:hAnsi="Times New Roman" w:cs="Times New Roman"/>
          <w:sz w:val="24"/>
          <w:szCs w:val="24"/>
        </w:rPr>
        <w:t xml:space="preserve"> série de passagens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Bíblia russa foi traduzida </w:t>
      </w:r>
      <w:r w:rsidR="00D21273">
        <w:rPr>
          <w:rFonts w:ascii="Times New Roman" w:hAnsi="Times New Roman" w:cs="Times New Roman"/>
          <w:sz w:val="24"/>
          <w:szCs w:val="24"/>
        </w:rPr>
        <w:t xml:space="preserve">de </w:t>
      </w:r>
      <w:r w:rsidR="00BC1E04">
        <w:rPr>
          <w:rFonts w:ascii="Times New Roman" w:hAnsi="Times New Roman" w:cs="Times New Roman"/>
          <w:sz w:val="24"/>
          <w:szCs w:val="24"/>
        </w:rPr>
        <w:t>maneira</w:t>
      </w:r>
      <w:r w:rsidR="00D21273">
        <w:rPr>
          <w:rFonts w:ascii="Times New Roman" w:hAnsi="Times New Roman" w:cs="Times New Roman"/>
          <w:sz w:val="24"/>
          <w:szCs w:val="24"/>
        </w:rPr>
        <w:t xml:space="preserve"> </w:t>
      </w:r>
      <w:r w:rsidR="00BC1E04">
        <w:rPr>
          <w:rFonts w:ascii="Times New Roman" w:hAnsi="Times New Roman" w:cs="Times New Roman"/>
          <w:sz w:val="24"/>
          <w:szCs w:val="24"/>
        </w:rPr>
        <w:t>desajeitada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42684A">
        <w:rPr>
          <w:rStyle w:val="Refdenotaderodap"/>
          <w:rFonts w:ascii="Times New Roman" w:hAnsi="Times New Roman" w:cs="Times New Roman"/>
          <w:sz w:val="24"/>
          <w:szCs w:val="24"/>
        </w:rPr>
        <w:footnoteReference w:id="86"/>
      </w:r>
      <w:r w:rsidRPr="00C5704C">
        <w:rPr>
          <w:rFonts w:ascii="Times New Roman" w:hAnsi="Times New Roman" w:cs="Times New Roman"/>
          <w:sz w:val="24"/>
          <w:szCs w:val="24"/>
        </w:rPr>
        <w:t xml:space="preserve"> Assim, o </w:t>
      </w:r>
      <w:r w:rsidR="00D2127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almo </w:t>
      </w:r>
      <w:ins w:id="862" w:author="Daniela Mountian" w:date="2017-05-22T23:00:00Z">
        <w:r w:rsidR="00D21273">
          <w:rPr>
            <w:rFonts w:ascii="Times New Roman" w:hAnsi="Times New Roman" w:cs="Times New Roman"/>
            <w:sz w:val="24"/>
            <w:szCs w:val="24"/>
          </w:rPr>
          <w:t>n</w:t>
        </w:r>
      </w:ins>
      <w:ins w:id="863" w:author="Daniela Mountian" w:date="2017-05-22T23:01:00Z">
        <w:r w:rsidR="00D21273">
          <w:rPr>
            <w:rFonts w:ascii="Times New Roman" w:hAnsi="Times New Roman" w:cs="Times New Roman"/>
            <w:sz w:val="24"/>
            <w:szCs w:val="24"/>
          </w:rPr>
          <w:t>º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87, versículo 4, </w:t>
      </w:r>
      <w:r w:rsidR="00D21273">
        <w:rPr>
          <w:rFonts w:ascii="Times New Roman" w:hAnsi="Times New Roman" w:cs="Times New Roman"/>
          <w:sz w:val="24"/>
          <w:szCs w:val="24"/>
        </w:rPr>
        <w:t>necessário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1273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D21273">
        <w:rPr>
          <w:rFonts w:ascii="Times New Roman" w:hAnsi="Times New Roman" w:cs="Times New Roman"/>
          <w:sz w:val="24"/>
          <w:szCs w:val="24"/>
        </w:rPr>
        <w:t>homem que agonizava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foi </w:t>
      </w:r>
      <w:r w:rsidR="00D21273">
        <w:rPr>
          <w:rFonts w:ascii="Times New Roman" w:hAnsi="Times New Roman" w:cs="Times New Roman"/>
          <w:sz w:val="24"/>
          <w:szCs w:val="24"/>
        </w:rPr>
        <w:t xml:space="preserve">assim </w:t>
      </w:r>
      <w:r w:rsidR="00773554">
        <w:rPr>
          <w:rFonts w:ascii="Times New Roman" w:hAnsi="Times New Roman" w:cs="Times New Roman"/>
          <w:sz w:val="24"/>
          <w:szCs w:val="24"/>
        </w:rPr>
        <w:t>vertido</w:t>
      </w:r>
      <w:r w:rsidRPr="00C5704C">
        <w:rPr>
          <w:rFonts w:ascii="Times New Roman" w:hAnsi="Times New Roman" w:cs="Times New Roman"/>
          <w:sz w:val="24"/>
          <w:szCs w:val="24"/>
        </w:rPr>
        <w:t>: “Pois minha alma está saturada de desgraças, e minha vida se aproxima do inferno”</w:t>
      </w:r>
      <w:r w:rsidR="00D2127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D21273">
        <w:rPr>
          <w:rFonts w:ascii="Times New Roman" w:hAnsi="Times New Roman" w:cs="Times New Roman"/>
          <w:sz w:val="24"/>
          <w:szCs w:val="24"/>
        </w:rPr>
        <w:t>enquanto,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1273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o original</w:t>
      </w:r>
      <w:r w:rsidR="00986B08">
        <w:rPr>
          <w:rFonts w:ascii="Times New Roman" w:hAnsi="Times New Roman" w:cs="Times New Roman"/>
          <w:sz w:val="24"/>
          <w:szCs w:val="24"/>
        </w:rPr>
        <w:t>, teríamos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“Pois minha alma </w:t>
      </w:r>
      <w:r w:rsidR="00986B08" w:rsidRPr="00C5704C">
        <w:rPr>
          <w:rFonts w:ascii="Times New Roman" w:hAnsi="Times New Roman" w:cs="Times New Roman"/>
          <w:sz w:val="24"/>
          <w:szCs w:val="24"/>
        </w:rPr>
        <w:t>est</w:t>
      </w:r>
      <w:r w:rsidR="00986B08">
        <w:rPr>
          <w:rFonts w:ascii="Times New Roman" w:hAnsi="Times New Roman" w:cs="Times New Roman"/>
          <w:sz w:val="24"/>
          <w:szCs w:val="24"/>
        </w:rPr>
        <w:t>á</w:t>
      </w:r>
      <w:r w:rsidR="00986B0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saturada de </w:t>
      </w:r>
      <w:r w:rsidR="00D21273">
        <w:rPr>
          <w:rFonts w:ascii="Times New Roman" w:hAnsi="Times New Roman" w:cs="Times New Roman"/>
          <w:sz w:val="24"/>
          <w:szCs w:val="24"/>
        </w:rPr>
        <w:t>ofensas</w:t>
      </w:r>
      <w:r w:rsidRPr="00C5704C">
        <w:rPr>
          <w:rFonts w:ascii="Times New Roman" w:hAnsi="Times New Roman" w:cs="Times New Roman"/>
          <w:sz w:val="24"/>
          <w:szCs w:val="24"/>
        </w:rPr>
        <w:t>, e minha vida se aproxima do túmulo”.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vida e a morte de Andrei Kopóssov, da cidade de Bor, da região de Górki, antiga província de </w:t>
      </w:r>
      <w:r w:rsidRPr="0042684A">
        <w:rPr>
          <w:rFonts w:ascii="Times New Roman" w:hAnsi="Times New Roman" w:cs="Times New Roman"/>
          <w:sz w:val="24"/>
          <w:szCs w:val="24"/>
        </w:rPr>
        <w:t>Níjn</w:t>
      </w:r>
      <w:ins w:id="864" w:author="Daniela Mountian" w:date="2017-09-04T04:11:00Z">
        <w:r w:rsidR="00C16100">
          <w:rPr>
            <w:rFonts w:ascii="Times New Roman" w:hAnsi="Times New Roman" w:cs="Times New Roman"/>
            <w:sz w:val="24"/>
            <w:szCs w:val="24"/>
          </w:rPr>
          <w:t>i</w:t>
        </w:r>
      </w:ins>
      <w:r w:rsidRPr="0042684A">
        <w:rPr>
          <w:rFonts w:ascii="Times New Roman" w:hAnsi="Times New Roman" w:cs="Times New Roman"/>
          <w:sz w:val="24"/>
          <w:szCs w:val="24"/>
        </w:rPr>
        <w:t>-Nóvgorod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36102">
        <w:rPr>
          <w:rFonts w:ascii="Times New Roman" w:hAnsi="Times New Roman" w:cs="Times New Roman"/>
          <w:sz w:val="24"/>
          <w:szCs w:val="24"/>
        </w:rPr>
        <w:t>é a prova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imprecisão </w:t>
      </w:r>
      <w:r w:rsidR="00C05077" w:rsidRPr="00C5704C">
        <w:rPr>
          <w:rFonts w:ascii="Times New Roman" w:hAnsi="Times New Roman" w:cs="Times New Roman"/>
          <w:sz w:val="24"/>
          <w:szCs w:val="24"/>
        </w:rPr>
        <w:t>des</w:t>
      </w:r>
      <w:r w:rsidR="00C05077">
        <w:rPr>
          <w:rFonts w:ascii="Times New Roman" w:hAnsi="Times New Roman" w:cs="Times New Roman"/>
          <w:sz w:val="24"/>
          <w:szCs w:val="24"/>
        </w:rPr>
        <w:t>s</w:t>
      </w:r>
      <w:r w:rsidR="00C05077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tradução </w:t>
      </w:r>
      <w:r w:rsidR="00944D9C" w:rsidRPr="00CF4B22">
        <w:rPr>
          <w:rFonts w:ascii="Times New Roman" w:hAnsi="Times New Roman" w:cs="Times New Roman"/>
          <w:sz w:val="24"/>
          <w:szCs w:val="24"/>
        </w:rPr>
        <w:t>russa</w:t>
      </w:r>
      <w:r w:rsidR="00944D9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Bíblia. Entre </w:t>
      </w:r>
      <w:r w:rsidR="0010667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alma </w:t>
      </w:r>
      <w:r w:rsidR="00106679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saturada de desgraças</w:t>
      </w:r>
      <w:r w:rsidR="00106679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10667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alma </w:t>
      </w:r>
      <w:r w:rsidR="00106679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saturada de </w:t>
      </w:r>
      <w:r w:rsidR="00106679">
        <w:rPr>
          <w:rFonts w:ascii="Times New Roman" w:hAnsi="Times New Roman" w:cs="Times New Roman"/>
          <w:sz w:val="24"/>
          <w:szCs w:val="24"/>
        </w:rPr>
        <w:t>ofensas”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há uma grande diferença. </w:t>
      </w:r>
      <w:r w:rsidR="00106679">
        <w:rPr>
          <w:rFonts w:ascii="Times New Roman" w:hAnsi="Times New Roman" w:cs="Times New Roman"/>
          <w:sz w:val="24"/>
          <w:szCs w:val="24"/>
        </w:rPr>
        <w:t>Descer ao inferno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causa d</w:t>
      </w:r>
      <w:r w:rsidR="0010667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desgraças </w:t>
      </w:r>
      <w:r w:rsidR="00106679">
        <w:rPr>
          <w:rFonts w:ascii="Times New Roman" w:hAnsi="Times New Roman" w:cs="Times New Roman"/>
          <w:sz w:val="24"/>
          <w:szCs w:val="24"/>
        </w:rPr>
        <w:t>seria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injusto, mas </w:t>
      </w:r>
      <w:r w:rsidR="00106679">
        <w:rPr>
          <w:rFonts w:ascii="Times New Roman" w:hAnsi="Times New Roman" w:cs="Times New Roman"/>
          <w:sz w:val="24"/>
          <w:szCs w:val="24"/>
        </w:rPr>
        <w:t>ofensas levam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invariavelmente ao túmulo... Essa é </w:t>
      </w:r>
      <w:r w:rsidR="00106679" w:rsidRPr="007D704D">
        <w:rPr>
          <w:rFonts w:ascii="Times New Roman" w:hAnsi="Times New Roman" w:cs="Times New Roman"/>
          <w:sz w:val="24"/>
          <w:szCs w:val="24"/>
        </w:rPr>
        <w:t>apenas</w:t>
      </w:r>
      <w:r w:rsidR="0010667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uma das imprecisões d</w:t>
      </w:r>
      <w:r w:rsidR="0010667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6679">
        <w:rPr>
          <w:rFonts w:ascii="Times New Roman" w:hAnsi="Times New Roman" w:cs="Times New Roman"/>
          <w:sz w:val="24"/>
          <w:szCs w:val="24"/>
        </w:rPr>
        <w:t>versão russa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Bíblia. Felizmente, o gemido </w:t>
      </w:r>
      <w:r w:rsidR="00106679">
        <w:rPr>
          <w:rFonts w:ascii="Times New Roman" w:hAnsi="Times New Roman" w:cs="Times New Roman"/>
          <w:sz w:val="24"/>
          <w:szCs w:val="24"/>
        </w:rPr>
        <w:t>agônico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exige tradução. </w:t>
      </w:r>
    </w:p>
    <w:p w:rsidR="0024094F" w:rsidRPr="00C5704C" w:rsidRDefault="00C050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>
        <w:rPr>
          <w:rFonts w:ascii="Times New Roman" w:hAnsi="Times New Roman" w:cs="Times New Roman"/>
          <w:sz w:val="24"/>
          <w:szCs w:val="24"/>
        </w:rPr>
        <w:t>melhor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6679">
        <w:rPr>
          <w:rFonts w:ascii="Times New Roman" w:hAnsi="Times New Roman" w:cs="Times New Roman"/>
          <w:sz w:val="24"/>
          <w:szCs w:val="24"/>
        </w:rPr>
        <w:t>ir ver o que há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Vera.</w:t>
      </w:r>
    </w:p>
    <w:p w:rsidR="0024094F" w:rsidRPr="00C5704C" w:rsidRDefault="00C050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não posso, tenho medo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Tássia e</w:t>
      </w:r>
      <w:r w:rsidR="007D704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129C">
        <w:rPr>
          <w:rFonts w:ascii="Times New Roman" w:hAnsi="Times New Roman" w:cs="Times New Roman"/>
          <w:sz w:val="24"/>
          <w:szCs w:val="24"/>
        </w:rPr>
        <w:t>subitamente</w:t>
      </w:r>
      <w:r w:rsidR="007D704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sentiu uma </w:t>
      </w:r>
      <w:r w:rsidR="00665FFD">
        <w:rPr>
          <w:rFonts w:ascii="Times New Roman" w:hAnsi="Times New Roman" w:cs="Times New Roman"/>
          <w:sz w:val="24"/>
          <w:szCs w:val="24"/>
        </w:rPr>
        <w:t>pontada no estômago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7A6BFE">
        <w:rPr>
          <w:rFonts w:ascii="Times New Roman" w:hAnsi="Times New Roman" w:cs="Times New Roman"/>
          <w:sz w:val="24"/>
          <w:szCs w:val="24"/>
        </w:rPr>
        <w:t>fez</w:t>
      </w:r>
      <w:r w:rsidR="00665FFD">
        <w:rPr>
          <w:rFonts w:ascii="Times New Roman" w:hAnsi="Times New Roman" w:cs="Times New Roman"/>
          <w:sz w:val="24"/>
          <w:szCs w:val="24"/>
        </w:rPr>
        <w:t xml:space="preserve">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calafrio</w:t>
      </w:r>
      <w:r w:rsidR="002F129C">
        <w:rPr>
          <w:rFonts w:ascii="Times New Roman" w:hAnsi="Times New Roman" w:cs="Times New Roman"/>
          <w:sz w:val="24"/>
          <w:szCs w:val="24"/>
        </w:rPr>
        <w:t xml:space="preserve"> </w:t>
      </w:r>
      <w:r w:rsidR="007A6BFE">
        <w:rPr>
          <w:rFonts w:ascii="Times New Roman" w:hAnsi="Times New Roman" w:cs="Times New Roman"/>
          <w:sz w:val="24"/>
          <w:szCs w:val="24"/>
        </w:rPr>
        <w:t xml:space="preserve">passar </w:t>
      </w:r>
      <w:r w:rsidR="00665FFD">
        <w:rPr>
          <w:rFonts w:ascii="Times New Roman" w:hAnsi="Times New Roman" w:cs="Times New Roman"/>
          <w:sz w:val="24"/>
          <w:szCs w:val="24"/>
        </w:rPr>
        <w:t>por todo o seu</w:t>
      </w:r>
      <w:r w:rsidR="002F129C">
        <w:rPr>
          <w:rFonts w:ascii="Times New Roman" w:hAnsi="Times New Roman" w:cs="Times New Roman"/>
          <w:sz w:val="24"/>
          <w:szCs w:val="24"/>
        </w:rPr>
        <w:t xml:space="preserve"> corpo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Vera se levantou, afastou a cortininha e viu o marido deitado </w:t>
      </w:r>
      <w:r w:rsidR="00106679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lado. Os olhos estavam abertos, e seu olhar era </w:t>
      </w:r>
      <w:r w:rsidR="004B7005">
        <w:rPr>
          <w:rFonts w:ascii="Times New Roman" w:hAnsi="Times New Roman" w:cs="Times New Roman"/>
          <w:sz w:val="24"/>
          <w:szCs w:val="24"/>
        </w:rPr>
        <w:t xml:space="preserve">incomumente </w:t>
      </w:r>
      <w:r w:rsidR="002F129C">
        <w:rPr>
          <w:rFonts w:ascii="Times New Roman" w:hAnsi="Times New Roman" w:cs="Times New Roman"/>
          <w:sz w:val="24"/>
          <w:szCs w:val="24"/>
        </w:rPr>
        <w:t>profundo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F129C">
        <w:rPr>
          <w:rFonts w:ascii="Times New Roman" w:hAnsi="Times New Roman" w:cs="Times New Roman"/>
          <w:sz w:val="24"/>
          <w:szCs w:val="24"/>
        </w:rPr>
        <w:t>ausente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050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</w:t>
      </w:r>
      <w:r w:rsidR="00036102">
        <w:rPr>
          <w:rFonts w:ascii="Times New Roman" w:hAnsi="Times New Roman" w:cs="Times New Roman"/>
          <w:sz w:val="24"/>
          <w:szCs w:val="24"/>
        </w:rPr>
        <w:t xml:space="preserve">não </w:t>
      </w:r>
      <w:r w:rsidR="002F129C">
        <w:rPr>
          <w:rFonts w:ascii="Times New Roman" w:hAnsi="Times New Roman" w:cs="Times New Roman"/>
          <w:sz w:val="24"/>
          <w:szCs w:val="24"/>
        </w:rPr>
        <w:t>está desconfortável</w:t>
      </w:r>
      <w:r w:rsidR="00036102">
        <w:rPr>
          <w:rFonts w:ascii="Times New Roman" w:hAnsi="Times New Roman" w:cs="Times New Roman"/>
          <w:sz w:val="24"/>
          <w:szCs w:val="24"/>
        </w:rPr>
        <w:t xml:space="preserve"> </w:t>
      </w:r>
      <w:r w:rsidR="002F129C">
        <w:rPr>
          <w:rFonts w:ascii="Times New Roman" w:hAnsi="Times New Roman" w:cs="Times New Roman"/>
          <w:sz w:val="24"/>
          <w:szCs w:val="24"/>
        </w:rPr>
        <w:t>nessa posição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Andrei?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Vera.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Andrei não respondeu, </w:t>
      </w:r>
      <w:r w:rsidR="004B7005">
        <w:rPr>
          <w:rFonts w:ascii="Times New Roman" w:hAnsi="Times New Roman" w:cs="Times New Roman"/>
          <w:sz w:val="24"/>
          <w:szCs w:val="24"/>
        </w:rPr>
        <w:t xml:space="preserve">ficou com o mesmo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olhar </w:t>
      </w:r>
      <w:r w:rsidR="004B7005">
        <w:rPr>
          <w:rFonts w:ascii="Times New Roman" w:hAnsi="Times New Roman" w:cs="Times New Roman"/>
          <w:sz w:val="24"/>
          <w:szCs w:val="24"/>
        </w:rPr>
        <w:t>profundo e ignoto,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7005">
        <w:rPr>
          <w:rFonts w:ascii="Times New Roman" w:hAnsi="Times New Roman" w:cs="Times New Roman"/>
          <w:sz w:val="24"/>
          <w:szCs w:val="24"/>
        </w:rPr>
        <w:t>fixo num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canto do quarto, onde a escuridão antes do amanhecer</w:t>
      </w:r>
      <w:r w:rsidR="007E28F3" w:rsidRPr="007E28F3">
        <w:rPr>
          <w:rFonts w:ascii="Times New Roman" w:hAnsi="Times New Roman" w:cs="Times New Roman"/>
          <w:sz w:val="24"/>
          <w:szCs w:val="24"/>
        </w:rPr>
        <w:t xml:space="preserve"> </w:t>
      </w:r>
      <w:r w:rsidR="007E28F3">
        <w:rPr>
          <w:rFonts w:ascii="Times New Roman" w:hAnsi="Times New Roman" w:cs="Times New Roman"/>
          <w:sz w:val="24"/>
          <w:szCs w:val="24"/>
        </w:rPr>
        <w:t>fervilhava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Vera começou </w:t>
      </w:r>
      <w:r w:rsidR="004B7005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virar o marido, para </w:t>
      </w:r>
      <w:r w:rsidR="004B7005">
        <w:rPr>
          <w:rFonts w:ascii="Times New Roman" w:hAnsi="Times New Roman" w:cs="Times New Roman"/>
          <w:sz w:val="24"/>
          <w:szCs w:val="24"/>
        </w:rPr>
        <w:t xml:space="preserve">que, </w:t>
      </w:r>
      <w:r w:rsidRPr="00C5704C">
        <w:rPr>
          <w:rFonts w:ascii="Times New Roman" w:hAnsi="Times New Roman" w:cs="Times New Roman"/>
          <w:sz w:val="24"/>
          <w:szCs w:val="24"/>
        </w:rPr>
        <w:t>deit</w:t>
      </w:r>
      <w:r w:rsidR="004B7005">
        <w:rPr>
          <w:rFonts w:ascii="Times New Roman" w:hAnsi="Times New Roman" w:cs="Times New Roman"/>
          <w:sz w:val="24"/>
          <w:szCs w:val="24"/>
        </w:rPr>
        <w:t>ad</w:t>
      </w:r>
      <w:r w:rsidRPr="00C5704C">
        <w:rPr>
          <w:rFonts w:ascii="Times New Roman" w:hAnsi="Times New Roman" w:cs="Times New Roman"/>
          <w:sz w:val="24"/>
          <w:szCs w:val="24"/>
        </w:rPr>
        <w:t>o de costas</w:t>
      </w:r>
      <w:r w:rsidR="004B70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7005">
        <w:rPr>
          <w:rFonts w:ascii="Times New Roman" w:hAnsi="Times New Roman" w:cs="Times New Roman"/>
          <w:sz w:val="24"/>
          <w:szCs w:val="24"/>
        </w:rPr>
        <w:t>o a</w:t>
      </w:r>
      <w:r w:rsidRPr="00C5704C">
        <w:rPr>
          <w:rFonts w:ascii="Times New Roman" w:hAnsi="Times New Roman" w:cs="Times New Roman"/>
          <w:sz w:val="24"/>
          <w:szCs w:val="24"/>
        </w:rPr>
        <w:t>comoda</w:t>
      </w:r>
      <w:r w:rsidR="004B7005">
        <w:rPr>
          <w:rFonts w:ascii="Times New Roman" w:hAnsi="Times New Roman" w:cs="Times New Roman"/>
          <w:sz w:val="24"/>
          <w:szCs w:val="24"/>
        </w:rPr>
        <w:t>sse melhor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4B70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7005">
        <w:rPr>
          <w:rFonts w:ascii="Times New Roman" w:hAnsi="Times New Roman" w:cs="Times New Roman"/>
          <w:sz w:val="24"/>
          <w:szCs w:val="24"/>
        </w:rPr>
        <w:t>no</w:t>
      </w:r>
      <w:r w:rsidR="00C050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momento</w:t>
      </w:r>
      <w:r w:rsidR="00036102">
        <w:rPr>
          <w:rFonts w:ascii="Times New Roman" w:hAnsi="Times New Roman" w:cs="Times New Roman"/>
          <w:sz w:val="24"/>
          <w:szCs w:val="24"/>
        </w:rPr>
        <w:t xml:space="preserve"> </w:t>
      </w:r>
      <w:r w:rsidR="004B7005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C05077">
        <w:rPr>
          <w:rFonts w:ascii="Times New Roman" w:hAnsi="Times New Roman" w:cs="Times New Roman"/>
          <w:sz w:val="24"/>
          <w:szCs w:val="24"/>
        </w:rPr>
        <w:t>virava</w:t>
      </w:r>
      <w:r w:rsidRPr="00C5704C">
        <w:rPr>
          <w:rFonts w:ascii="Times New Roman" w:hAnsi="Times New Roman" w:cs="Times New Roman"/>
          <w:sz w:val="24"/>
          <w:szCs w:val="24"/>
        </w:rPr>
        <w:t>, ele morreu. Mas Vera não entendeu isso</w:t>
      </w:r>
      <w:r w:rsidR="004B7005">
        <w:rPr>
          <w:rFonts w:ascii="Times New Roman" w:hAnsi="Times New Roman" w:cs="Times New Roman"/>
          <w:sz w:val="24"/>
          <w:szCs w:val="24"/>
        </w:rPr>
        <w:t xml:space="preserve"> de imediato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3594A">
        <w:rPr>
          <w:rFonts w:ascii="Times New Roman" w:hAnsi="Times New Roman" w:cs="Times New Roman"/>
          <w:sz w:val="24"/>
          <w:szCs w:val="24"/>
        </w:rPr>
        <w:t>Nem</w:t>
      </w:r>
      <w:r w:rsidR="004B7005" w:rsidRPr="00F67BE9">
        <w:rPr>
          <w:rFonts w:ascii="Times New Roman" w:hAnsi="Times New Roman" w:cs="Times New Roman"/>
          <w:sz w:val="24"/>
          <w:szCs w:val="24"/>
        </w:rPr>
        <w:t xml:space="preserve"> q</w:t>
      </w:r>
      <w:r w:rsidRPr="00F67BE9">
        <w:rPr>
          <w:rFonts w:ascii="Times New Roman" w:hAnsi="Times New Roman" w:cs="Times New Roman"/>
          <w:sz w:val="24"/>
          <w:szCs w:val="24"/>
        </w:rPr>
        <w:t>uando a língua de Andrei</w:t>
      </w:r>
      <w:r w:rsidR="00C3594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4387">
        <w:rPr>
          <w:rFonts w:ascii="Times New Roman" w:hAnsi="Times New Roman" w:cs="Times New Roman"/>
          <w:sz w:val="24"/>
          <w:szCs w:val="24"/>
        </w:rPr>
        <w:t xml:space="preserve">tão grande </w:t>
      </w:r>
      <w:r w:rsidRPr="00C5704C">
        <w:rPr>
          <w:rFonts w:ascii="Times New Roman" w:hAnsi="Times New Roman" w:cs="Times New Roman"/>
          <w:sz w:val="24"/>
          <w:szCs w:val="24"/>
        </w:rPr>
        <w:t>que não se sabe como cab</w:t>
      </w:r>
      <w:r w:rsidR="00854387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4387">
        <w:rPr>
          <w:rFonts w:ascii="Times New Roman" w:hAnsi="Times New Roman" w:cs="Times New Roman"/>
          <w:sz w:val="24"/>
          <w:szCs w:val="24"/>
        </w:rPr>
        <w:t>em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boca, </w:t>
      </w:r>
      <w:r w:rsidR="00773554">
        <w:rPr>
          <w:rFonts w:ascii="Times New Roman" w:hAnsi="Times New Roman" w:cs="Times New Roman"/>
          <w:sz w:val="24"/>
          <w:szCs w:val="24"/>
        </w:rPr>
        <w:t>lançou-se para fora</w:t>
      </w:r>
      <w:r w:rsidR="007E28F3">
        <w:rPr>
          <w:rFonts w:ascii="Times New Roman" w:hAnsi="Times New Roman" w:cs="Times New Roman"/>
          <w:sz w:val="24"/>
          <w:szCs w:val="24"/>
        </w:rPr>
        <w:t>, como uma onda,</w:t>
      </w:r>
      <w:r w:rsidR="00C3594A">
        <w:rPr>
          <w:rFonts w:ascii="Times New Roman" w:hAnsi="Times New Roman" w:cs="Times New Roman"/>
          <w:sz w:val="24"/>
          <w:szCs w:val="24"/>
        </w:rPr>
        <w:t xml:space="preserve"> e </w:t>
      </w:r>
      <w:r w:rsidR="007E28F3">
        <w:rPr>
          <w:rFonts w:ascii="Times New Roman" w:hAnsi="Times New Roman" w:cs="Times New Roman"/>
          <w:sz w:val="24"/>
          <w:szCs w:val="24"/>
        </w:rPr>
        <w:t>no ato</w:t>
      </w:r>
      <w:r w:rsidR="00773554">
        <w:rPr>
          <w:rFonts w:ascii="Times New Roman" w:hAnsi="Times New Roman" w:cs="Times New Roman"/>
          <w:sz w:val="24"/>
          <w:szCs w:val="24"/>
        </w:rPr>
        <w:t xml:space="preserve"> se</w:t>
      </w:r>
      <w:r w:rsidR="00C3594A">
        <w:rPr>
          <w:rFonts w:ascii="Times New Roman" w:hAnsi="Times New Roman" w:cs="Times New Roman"/>
          <w:sz w:val="24"/>
          <w:szCs w:val="24"/>
        </w:rPr>
        <w:t xml:space="preserve"> </w:t>
      </w:r>
      <w:r w:rsidR="00773554">
        <w:rPr>
          <w:rFonts w:ascii="Times New Roman" w:hAnsi="Times New Roman" w:cs="Times New Roman"/>
          <w:sz w:val="24"/>
          <w:szCs w:val="24"/>
        </w:rPr>
        <w:t>encolheu,</w:t>
      </w:r>
      <w:r w:rsidR="00C3594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773554">
        <w:rPr>
          <w:rFonts w:ascii="Times New Roman" w:hAnsi="Times New Roman" w:cs="Times New Roman"/>
          <w:sz w:val="24"/>
          <w:szCs w:val="24"/>
        </w:rPr>
        <w:t>que acionada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mola</w:t>
      </w:r>
      <w:r w:rsidR="00773554">
        <w:rPr>
          <w:rFonts w:ascii="Times New Roman" w:hAnsi="Times New Roman" w:cs="Times New Roman"/>
          <w:sz w:val="24"/>
          <w:szCs w:val="24"/>
        </w:rPr>
        <w:t>,</w:t>
      </w:r>
      <w:r w:rsidR="00C3594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Vera entend</w:t>
      </w:r>
      <w:r w:rsidR="00854387">
        <w:rPr>
          <w:rFonts w:ascii="Times New Roman" w:hAnsi="Times New Roman" w:cs="Times New Roman"/>
          <w:sz w:val="24"/>
          <w:szCs w:val="24"/>
        </w:rPr>
        <w:t>eu</w:t>
      </w:r>
      <w:r w:rsidR="00C3594A">
        <w:rPr>
          <w:rFonts w:ascii="Times New Roman" w:hAnsi="Times New Roman" w:cs="Times New Roman"/>
          <w:sz w:val="24"/>
          <w:szCs w:val="24"/>
        </w:rPr>
        <w:t xml:space="preserve"> o que ocorrera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3594A">
        <w:rPr>
          <w:rFonts w:ascii="Times New Roman" w:hAnsi="Times New Roman" w:cs="Times New Roman"/>
          <w:sz w:val="24"/>
          <w:szCs w:val="24"/>
        </w:rPr>
        <w:t>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as pe</w:t>
      </w:r>
      <w:r w:rsidR="000B0176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nas de Andrei se </w:t>
      </w:r>
      <w:r w:rsidR="007A6BFE">
        <w:rPr>
          <w:rFonts w:ascii="Times New Roman" w:hAnsi="Times New Roman" w:cs="Times New Roman"/>
          <w:sz w:val="24"/>
          <w:szCs w:val="24"/>
        </w:rPr>
        <w:t>esticaram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sozinhas e seus olhos se fecharam, </w:t>
      </w:r>
      <w:r w:rsidR="00773554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entendeu e chorou </w:t>
      </w:r>
      <w:r w:rsidR="00773554">
        <w:rPr>
          <w:rFonts w:ascii="Times New Roman" w:hAnsi="Times New Roman" w:cs="Times New Roman"/>
          <w:sz w:val="24"/>
          <w:szCs w:val="24"/>
        </w:rPr>
        <w:t>por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marido morto, sentada à sua cabeceira.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pequena Úst</w:t>
      </w:r>
      <w:r w:rsidR="0003610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acordou e </w:t>
      </w:r>
      <w:r w:rsidR="00773554">
        <w:rPr>
          <w:rFonts w:ascii="Times New Roman" w:hAnsi="Times New Roman" w:cs="Times New Roman"/>
          <w:sz w:val="24"/>
          <w:szCs w:val="24"/>
        </w:rPr>
        <w:t>caiu no choro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E28F3">
        <w:rPr>
          <w:rFonts w:ascii="Times New Roman" w:hAnsi="Times New Roman" w:cs="Times New Roman"/>
          <w:sz w:val="24"/>
          <w:szCs w:val="24"/>
        </w:rPr>
        <w:t xml:space="preserve">não pela morte do pai, da qual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ainda </w:t>
      </w:r>
      <w:r w:rsidR="007E28F3">
        <w:rPr>
          <w:rFonts w:ascii="Times New Roman" w:hAnsi="Times New Roman" w:cs="Times New Roman"/>
          <w:sz w:val="24"/>
          <w:szCs w:val="24"/>
        </w:rPr>
        <w:t>não sabia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porque </w:t>
      </w:r>
      <w:r w:rsidR="00773554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estava</w:t>
      </w:r>
      <w:r w:rsidR="00A13FA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chorando... Pois</w:t>
      </w:r>
      <w:r w:rsidR="00665FF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5FFD">
        <w:rPr>
          <w:rFonts w:ascii="Times New Roman" w:hAnsi="Times New Roman" w:cs="Times New Roman"/>
          <w:sz w:val="24"/>
          <w:szCs w:val="24"/>
        </w:rPr>
        <w:t>toda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vez que </w:t>
      </w:r>
      <w:r w:rsidR="00665FFD">
        <w:rPr>
          <w:rFonts w:ascii="Times New Roman" w:hAnsi="Times New Roman" w:cs="Times New Roman"/>
          <w:sz w:val="24"/>
          <w:szCs w:val="24"/>
        </w:rPr>
        <w:t>seu pai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batia </w:t>
      </w:r>
      <w:r w:rsidR="00665FF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5FFD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e </w:t>
      </w:r>
      <w:r w:rsidR="00665FFD">
        <w:rPr>
          <w:rFonts w:ascii="Times New Roman" w:hAnsi="Times New Roman" w:cs="Times New Roman"/>
          <w:sz w:val="24"/>
          <w:szCs w:val="24"/>
        </w:rPr>
        <w:t>e</w:t>
      </w:r>
      <w:r w:rsidR="00251505">
        <w:rPr>
          <w:rFonts w:ascii="Times New Roman" w:hAnsi="Times New Roman" w:cs="Times New Roman"/>
          <w:sz w:val="24"/>
          <w:szCs w:val="24"/>
        </w:rPr>
        <w:t>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chorava, Ústia </w:t>
      </w:r>
      <w:r w:rsidR="00665FFD">
        <w:rPr>
          <w:rFonts w:ascii="Times New Roman" w:hAnsi="Times New Roman" w:cs="Times New Roman"/>
          <w:sz w:val="24"/>
          <w:szCs w:val="24"/>
        </w:rPr>
        <w:t>caía no choro</w:t>
      </w:r>
      <w:r w:rsidR="00251505">
        <w:rPr>
          <w:rFonts w:ascii="Times New Roman" w:hAnsi="Times New Roman" w:cs="Times New Roman"/>
          <w:sz w:val="24"/>
          <w:szCs w:val="24"/>
        </w:rPr>
        <w:t xml:space="preserve"> em seguida</w:t>
      </w:r>
      <w:r w:rsidRPr="00C5704C">
        <w:rPr>
          <w:rFonts w:ascii="Times New Roman" w:hAnsi="Times New Roman" w:cs="Times New Roman"/>
          <w:sz w:val="24"/>
          <w:szCs w:val="24"/>
        </w:rPr>
        <w:t>... Já Tássia, nos primeiros minutos após</w:t>
      </w:r>
      <w:r w:rsidR="00665FFD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5FFD">
        <w:rPr>
          <w:rFonts w:ascii="Times New Roman" w:hAnsi="Times New Roman" w:cs="Times New Roman"/>
          <w:sz w:val="24"/>
          <w:szCs w:val="24"/>
        </w:rPr>
        <w:t>acontecido</w:t>
      </w:r>
      <w:r w:rsidRPr="00C5704C">
        <w:rPr>
          <w:rFonts w:ascii="Times New Roman" w:hAnsi="Times New Roman" w:cs="Times New Roman"/>
          <w:sz w:val="24"/>
          <w:szCs w:val="24"/>
        </w:rPr>
        <w:t>, não consegui</w:t>
      </w:r>
      <w:r w:rsidR="00665FFD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aproximar do pai </w:t>
      </w:r>
      <w:r w:rsidR="00665FFD">
        <w:rPr>
          <w:rFonts w:ascii="Times New Roman" w:hAnsi="Times New Roman" w:cs="Times New Roman"/>
          <w:sz w:val="24"/>
          <w:szCs w:val="24"/>
        </w:rPr>
        <w:t>devido 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5FFD">
        <w:rPr>
          <w:rFonts w:ascii="Times New Roman" w:hAnsi="Times New Roman" w:cs="Times New Roman"/>
          <w:sz w:val="24"/>
          <w:szCs w:val="24"/>
        </w:rPr>
        <w:t>pontadas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5FFD">
        <w:rPr>
          <w:rFonts w:ascii="Times New Roman" w:hAnsi="Times New Roman" w:cs="Times New Roman"/>
          <w:sz w:val="24"/>
          <w:szCs w:val="24"/>
        </w:rPr>
        <w:t>no estômago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65FFD">
        <w:rPr>
          <w:rFonts w:ascii="Times New Roman" w:hAnsi="Times New Roman" w:cs="Times New Roman"/>
          <w:sz w:val="24"/>
          <w:szCs w:val="24"/>
        </w:rPr>
        <w:t>sentindo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calafrio</w:t>
      </w:r>
      <w:r w:rsidR="0003610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665FFD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passou </w:t>
      </w:r>
      <w:r w:rsidR="000B0176" w:rsidRPr="00C5704C">
        <w:rPr>
          <w:rFonts w:ascii="Times New Roman" w:hAnsi="Times New Roman" w:cs="Times New Roman"/>
          <w:sz w:val="24"/>
          <w:szCs w:val="24"/>
        </w:rPr>
        <w:t>es</w:t>
      </w:r>
      <w:r w:rsidR="000B0176">
        <w:rPr>
          <w:rFonts w:ascii="Times New Roman" w:hAnsi="Times New Roman" w:cs="Times New Roman"/>
          <w:sz w:val="24"/>
          <w:szCs w:val="24"/>
        </w:rPr>
        <w:t>s</w:t>
      </w:r>
      <w:r w:rsidR="000B0176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minutos no quintal, </w:t>
      </w:r>
      <w:r w:rsidR="000B0176">
        <w:rPr>
          <w:rFonts w:ascii="Times New Roman" w:hAnsi="Times New Roman" w:cs="Times New Roman"/>
          <w:sz w:val="24"/>
          <w:szCs w:val="24"/>
        </w:rPr>
        <w:t>no</w:t>
      </w:r>
      <w:r w:rsidR="000B017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frio noturno.</w:t>
      </w:r>
      <w:r w:rsidR="00665FFD">
        <w:rPr>
          <w:rFonts w:ascii="Times New Roman" w:hAnsi="Times New Roman" w:cs="Times New Roman"/>
          <w:sz w:val="24"/>
          <w:szCs w:val="24"/>
        </w:rPr>
        <w:t>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Parecia que </w:t>
      </w:r>
      <w:r w:rsidR="000B0176" w:rsidRPr="00C5704C">
        <w:rPr>
          <w:rFonts w:ascii="Times New Roman" w:hAnsi="Times New Roman" w:cs="Times New Roman"/>
          <w:sz w:val="24"/>
          <w:szCs w:val="24"/>
        </w:rPr>
        <w:t>es</w:t>
      </w:r>
      <w:r w:rsidR="000B0176">
        <w:rPr>
          <w:rFonts w:ascii="Times New Roman" w:hAnsi="Times New Roman" w:cs="Times New Roman"/>
          <w:sz w:val="24"/>
          <w:szCs w:val="24"/>
        </w:rPr>
        <w:t>s</w:t>
      </w:r>
      <w:r w:rsidR="000B017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terrível noite </w:t>
      </w:r>
      <w:r w:rsidR="00251505">
        <w:rPr>
          <w:rFonts w:ascii="Times New Roman" w:hAnsi="Times New Roman" w:cs="Times New Roman"/>
          <w:sz w:val="24"/>
          <w:szCs w:val="24"/>
        </w:rPr>
        <w:t>não teria fim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251505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>fim</w:t>
      </w:r>
      <w:r w:rsidR="00251505">
        <w:rPr>
          <w:rFonts w:ascii="Times New Roman" w:hAnsi="Times New Roman" w:cs="Times New Roman"/>
          <w:sz w:val="24"/>
          <w:szCs w:val="24"/>
        </w:rPr>
        <w:t xml:space="preserve"> chegou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 manhã, tudo já </w:t>
      </w:r>
      <w:r w:rsidR="00B42FC2">
        <w:rPr>
          <w:rFonts w:ascii="Times New Roman" w:hAnsi="Times New Roman" w:cs="Times New Roman"/>
          <w:sz w:val="24"/>
          <w:szCs w:val="24"/>
        </w:rPr>
        <w:t>havia</w:t>
      </w:r>
      <w:r w:rsidR="00665FFD">
        <w:rPr>
          <w:rFonts w:ascii="Times New Roman" w:hAnsi="Times New Roman" w:cs="Times New Roman"/>
          <w:sz w:val="24"/>
          <w:szCs w:val="24"/>
        </w:rPr>
        <w:t xml:space="preserve"> voltado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normal. </w:t>
      </w:r>
      <w:r w:rsidRPr="00F67BE9">
        <w:rPr>
          <w:rFonts w:ascii="Times New Roman" w:hAnsi="Times New Roman" w:cs="Times New Roman"/>
          <w:sz w:val="24"/>
          <w:szCs w:val="24"/>
        </w:rPr>
        <w:t>Úst</w:t>
      </w:r>
      <w:r w:rsidR="00036102" w:rsidRPr="00F67BE9">
        <w:rPr>
          <w:rFonts w:ascii="Times New Roman" w:hAnsi="Times New Roman" w:cs="Times New Roman"/>
          <w:sz w:val="24"/>
          <w:szCs w:val="24"/>
        </w:rPr>
        <w:t>i</w:t>
      </w:r>
      <w:r w:rsidRPr="00F67BE9">
        <w:rPr>
          <w:rFonts w:ascii="Times New Roman" w:hAnsi="Times New Roman" w:cs="Times New Roman"/>
          <w:sz w:val="24"/>
          <w:szCs w:val="24"/>
        </w:rPr>
        <w:t>a foi levada para</w:t>
      </w:r>
      <w:r w:rsidR="00F42DCA" w:rsidRPr="00F67BE9">
        <w:rPr>
          <w:rFonts w:ascii="Times New Roman" w:hAnsi="Times New Roman" w:cs="Times New Roman"/>
          <w:sz w:val="24"/>
          <w:szCs w:val="24"/>
        </w:rPr>
        <w:t xml:space="preserve"> a casa</w:t>
      </w:r>
      <w:r w:rsidRPr="00F67BE9">
        <w:rPr>
          <w:rFonts w:ascii="Times New Roman" w:hAnsi="Times New Roman" w:cs="Times New Roman"/>
          <w:sz w:val="24"/>
          <w:szCs w:val="24"/>
        </w:rPr>
        <w:t xml:space="preserve"> </w:t>
      </w:r>
      <w:r w:rsidR="00F42DCA" w:rsidRPr="00F67BE9">
        <w:rPr>
          <w:rFonts w:ascii="Times New Roman" w:hAnsi="Times New Roman" w:cs="Times New Roman"/>
          <w:sz w:val="24"/>
          <w:szCs w:val="24"/>
        </w:rPr>
        <w:t>d</w:t>
      </w:r>
      <w:r w:rsidRPr="00F67BE9">
        <w:rPr>
          <w:rFonts w:ascii="Times New Roman" w:hAnsi="Times New Roman" w:cs="Times New Roman"/>
          <w:sz w:val="24"/>
          <w:szCs w:val="24"/>
        </w:rPr>
        <w:t>os vizinhos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Vera e Tássia lavaram o corpo de Andrei numa </w:t>
      </w:r>
      <w:r w:rsidR="00242A79">
        <w:rPr>
          <w:rFonts w:ascii="Times New Roman" w:hAnsi="Times New Roman" w:cs="Times New Roman"/>
          <w:sz w:val="24"/>
          <w:szCs w:val="24"/>
        </w:rPr>
        <w:t>tina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lavar roupa. Pela primeira vez na vida, Tássia viu o corpo nu d</w:t>
      </w:r>
      <w:r w:rsidR="003478C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pai e </w:t>
      </w:r>
      <w:r w:rsidR="003478C4">
        <w:rPr>
          <w:rFonts w:ascii="Times New Roman" w:hAnsi="Times New Roman" w:cs="Times New Roman"/>
          <w:sz w:val="24"/>
          <w:szCs w:val="24"/>
        </w:rPr>
        <w:t>sentiu</w:t>
      </w:r>
      <w:r w:rsidR="00B635DD" w:rsidRPr="00C5704C">
        <w:rPr>
          <w:rFonts w:ascii="Times New Roman" w:hAnsi="Times New Roman" w:cs="Times New Roman"/>
          <w:sz w:val="24"/>
          <w:szCs w:val="24"/>
        </w:rPr>
        <w:t xml:space="preserve">, além do pesar de filha, </w:t>
      </w:r>
      <w:r w:rsidR="003478C4">
        <w:rPr>
          <w:rFonts w:ascii="Times New Roman" w:hAnsi="Times New Roman" w:cs="Times New Roman"/>
          <w:sz w:val="24"/>
          <w:szCs w:val="24"/>
        </w:rPr>
        <w:t>um</w:t>
      </w:r>
      <w:r w:rsidR="003478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478C4">
        <w:rPr>
          <w:rFonts w:ascii="Times New Roman" w:hAnsi="Times New Roman" w:cs="Times New Roman"/>
          <w:sz w:val="24"/>
          <w:szCs w:val="24"/>
        </w:rPr>
        <w:t>constrangimento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desagradável. </w:t>
      </w:r>
      <w:r w:rsidR="00251505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Vera </w:t>
      </w:r>
      <w:r w:rsidRPr="00A867CB">
        <w:rPr>
          <w:rFonts w:ascii="Times New Roman" w:hAnsi="Times New Roman" w:cs="Times New Roman"/>
          <w:sz w:val="24"/>
          <w:szCs w:val="24"/>
        </w:rPr>
        <w:t xml:space="preserve">não via </w:t>
      </w:r>
      <w:r w:rsidR="003478C4">
        <w:rPr>
          <w:rFonts w:ascii="Times New Roman" w:hAnsi="Times New Roman" w:cs="Times New Roman"/>
          <w:sz w:val="24"/>
          <w:szCs w:val="24"/>
        </w:rPr>
        <w:t>esse</w:t>
      </w:r>
      <w:r w:rsidRPr="00A867CB">
        <w:rPr>
          <w:rFonts w:ascii="Times New Roman" w:hAnsi="Times New Roman" w:cs="Times New Roman"/>
          <w:sz w:val="24"/>
          <w:szCs w:val="24"/>
        </w:rPr>
        <w:t xml:space="preserve"> corpo nu</w:t>
      </w:r>
      <w:r w:rsidR="003478C4">
        <w:rPr>
          <w:rFonts w:ascii="Times New Roman" w:hAnsi="Times New Roman" w:cs="Times New Roman"/>
          <w:sz w:val="24"/>
          <w:szCs w:val="24"/>
        </w:rPr>
        <w:t xml:space="preserve"> fazia muito tempo</w:t>
      </w:r>
      <w:r w:rsidRPr="00A867CB">
        <w:rPr>
          <w:rFonts w:ascii="Times New Roman" w:hAnsi="Times New Roman" w:cs="Times New Roman"/>
          <w:sz w:val="24"/>
          <w:szCs w:val="24"/>
        </w:rPr>
        <w:t xml:space="preserve"> e </w:t>
      </w:r>
      <w:r w:rsidR="003478C4">
        <w:rPr>
          <w:rFonts w:ascii="Times New Roman" w:hAnsi="Times New Roman" w:cs="Times New Roman"/>
          <w:sz w:val="24"/>
          <w:szCs w:val="24"/>
        </w:rPr>
        <w:t>sentiu</w:t>
      </w:r>
      <w:r w:rsidRPr="00A867CB">
        <w:rPr>
          <w:rFonts w:ascii="Times New Roman" w:hAnsi="Times New Roman" w:cs="Times New Roman"/>
          <w:sz w:val="24"/>
          <w:szCs w:val="24"/>
        </w:rPr>
        <w:t xml:space="preserve">, além do pesar de esposa, </w:t>
      </w:r>
      <w:r w:rsidR="003478C4">
        <w:rPr>
          <w:rFonts w:ascii="Times New Roman" w:hAnsi="Times New Roman" w:cs="Times New Roman"/>
          <w:sz w:val="24"/>
          <w:szCs w:val="24"/>
        </w:rPr>
        <w:t xml:space="preserve">repulsa e </w:t>
      </w:r>
      <w:r w:rsidRPr="00A867CB">
        <w:rPr>
          <w:rFonts w:ascii="Times New Roman" w:hAnsi="Times New Roman" w:cs="Times New Roman"/>
          <w:sz w:val="24"/>
          <w:szCs w:val="24"/>
        </w:rPr>
        <w:t>um</w:t>
      </w:r>
      <w:r w:rsidR="003478C4">
        <w:rPr>
          <w:rFonts w:ascii="Times New Roman" w:hAnsi="Times New Roman" w:cs="Times New Roman"/>
          <w:sz w:val="24"/>
          <w:szCs w:val="24"/>
        </w:rPr>
        <w:t>a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3478C4">
        <w:rPr>
          <w:rFonts w:ascii="Times New Roman" w:hAnsi="Times New Roman" w:cs="Times New Roman"/>
          <w:sz w:val="24"/>
          <w:szCs w:val="24"/>
        </w:rPr>
        <w:t>espécie de</w:t>
      </w:r>
      <w:r w:rsidRPr="00A867CB">
        <w:rPr>
          <w:rFonts w:ascii="Times New Roman" w:hAnsi="Times New Roman" w:cs="Times New Roman"/>
          <w:sz w:val="24"/>
          <w:szCs w:val="24"/>
        </w:rPr>
        <w:t xml:space="preserve"> horror... Quando começaram a vestir Andrei, não acharam </w:t>
      </w:r>
      <w:proofErr w:type="gramStart"/>
      <w:r w:rsidR="007B541F">
        <w:rPr>
          <w:rFonts w:ascii="Times New Roman" w:hAnsi="Times New Roman" w:cs="Times New Roman"/>
          <w:sz w:val="24"/>
          <w:szCs w:val="24"/>
        </w:rPr>
        <w:t xml:space="preserve">meias </w:t>
      </w:r>
      <w:r w:rsidR="00BC1E04">
        <w:rPr>
          <w:rFonts w:ascii="Times New Roman" w:hAnsi="Times New Roman" w:cs="Times New Roman"/>
          <w:sz w:val="24"/>
          <w:szCs w:val="24"/>
        </w:rPr>
        <w:t>decentes</w:t>
      </w:r>
      <w:proofErr w:type="gramEnd"/>
      <w:r w:rsidRPr="00A867CB">
        <w:rPr>
          <w:rFonts w:ascii="Times New Roman" w:hAnsi="Times New Roman" w:cs="Times New Roman"/>
          <w:sz w:val="24"/>
          <w:szCs w:val="24"/>
        </w:rPr>
        <w:t>, po</w:t>
      </w:r>
      <w:r w:rsidR="00BC1E04">
        <w:rPr>
          <w:rFonts w:ascii="Times New Roman" w:hAnsi="Times New Roman" w:cs="Times New Roman"/>
          <w:sz w:val="24"/>
          <w:szCs w:val="24"/>
        </w:rPr>
        <w:t>is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BC1E04">
        <w:rPr>
          <w:rFonts w:ascii="Times New Roman" w:hAnsi="Times New Roman" w:cs="Times New Roman"/>
          <w:sz w:val="24"/>
          <w:szCs w:val="24"/>
        </w:rPr>
        <w:t>ele só usava roupas puídas</w:t>
      </w:r>
      <w:r w:rsidRPr="00A867CB">
        <w:rPr>
          <w:rFonts w:ascii="Times New Roman" w:hAnsi="Times New Roman" w:cs="Times New Roman"/>
          <w:sz w:val="24"/>
          <w:szCs w:val="24"/>
        </w:rPr>
        <w:t xml:space="preserve">, </w:t>
      </w:r>
      <w:r w:rsidR="00251505">
        <w:rPr>
          <w:rFonts w:ascii="Times New Roman" w:hAnsi="Times New Roman" w:cs="Times New Roman"/>
          <w:sz w:val="24"/>
          <w:szCs w:val="24"/>
        </w:rPr>
        <w:t>bebendo</w:t>
      </w:r>
      <w:r w:rsidRPr="00A867CB">
        <w:rPr>
          <w:rFonts w:ascii="Times New Roman" w:hAnsi="Times New Roman" w:cs="Times New Roman"/>
          <w:sz w:val="24"/>
          <w:szCs w:val="24"/>
        </w:rPr>
        <w:t xml:space="preserve"> todo </w:t>
      </w:r>
      <w:r w:rsidR="00726908">
        <w:rPr>
          <w:rFonts w:ascii="Times New Roman" w:hAnsi="Times New Roman" w:cs="Times New Roman"/>
          <w:sz w:val="24"/>
          <w:szCs w:val="24"/>
        </w:rPr>
        <w:t>seu</w:t>
      </w:r>
      <w:r w:rsidR="00726908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>dinheiro</w:t>
      </w:r>
      <w:r w:rsidRPr="00C5704C">
        <w:rPr>
          <w:rFonts w:ascii="Times New Roman" w:hAnsi="Times New Roman" w:cs="Times New Roman"/>
          <w:sz w:val="24"/>
          <w:szCs w:val="24"/>
        </w:rPr>
        <w:t>. Vera</w:t>
      </w:r>
      <w:r w:rsidR="00BC1E04">
        <w:rPr>
          <w:rFonts w:ascii="Times New Roman" w:hAnsi="Times New Roman" w:cs="Times New Roman"/>
          <w:sz w:val="24"/>
          <w:szCs w:val="24"/>
        </w:rPr>
        <w:t xml:space="preserve"> foi obrigada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1E04">
        <w:rPr>
          <w:rFonts w:ascii="Times New Roman" w:hAnsi="Times New Roman" w:cs="Times New Roman"/>
          <w:sz w:val="24"/>
          <w:szCs w:val="24"/>
        </w:rPr>
        <w:t>enfiar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nos pés do marido </w:t>
      </w:r>
      <w:r w:rsidR="00BC1E04">
        <w:rPr>
          <w:rFonts w:ascii="Times New Roman" w:hAnsi="Times New Roman" w:cs="Times New Roman"/>
          <w:sz w:val="24"/>
          <w:szCs w:val="24"/>
        </w:rPr>
        <w:t>seu único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53B6">
        <w:rPr>
          <w:rFonts w:ascii="Times New Roman" w:hAnsi="Times New Roman" w:cs="Times New Roman"/>
          <w:sz w:val="24"/>
          <w:szCs w:val="24"/>
        </w:rPr>
        <w:t xml:space="preserve">e belo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 de meias de seda, </w:t>
      </w:r>
      <w:r w:rsidR="00251505">
        <w:rPr>
          <w:rFonts w:ascii="Times New Roman" w:hAnsi="Times New Roman" w:cs="Times New Roman"/>
          <w:sz w:val="24"/>
          <w:szCs w:val="24"/>
        </w:rPr>
        <w:t xml:space="preserve">que foi </w:t>
      </w:r>
      <w:r w:rsidRPr="00C5704C">
        <w:rPr>
          <w:rFonts w:ascii="Times New Roman" w:hAnsi="Times New Roman" w:cs="Times New Roman"/>
          <w:sz w:val="24"/>
          <w:szCs w:val="24"/>
        </w:rPr>
        <w:t>corta</w:t>
      </w:r>
      <w:r w:rsidR="00251505">
        <w:rPr>
          <w:rFonts w:ascii="Times New Roman" w:hAnsi="Times New Roman" w:cs="Times New Roman"/>
          <w:sz w:val="24"/>
          <w:szCs w:val="24"/>
        </w:rPr>
        <w:t>d</w:t>
      </w:r>
      <w:r w:rsidR="00BC1E0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que parecesse de homem. Porém, vestido </w:t>
      </w:r>
      <w:r w:rsidR="00BC1E04">
        <w:rPr>
          <w:rFonts w:ascii="Times New Roman" w:hAnsi="Times New Roman" w:cs="Times New Roman"/>
          <w:sz w:val="24"/>
          <w:szCs w:val="24"/>
        </w:rPr>
        <w:t>em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terno de festa e colocado </w:t>
      </w:r>
      <w:r w:rsidR="00BC1E04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caixão, Andrei Kopóssov adquiriu para a esposa e a filha a aparência de um</w:t>
      </w:r>
      <w:r w:rsidR="00BC1E04">
        <w:rPr>
          <w:rFonts w:ascii="Times New Roman" w:hAnsi="Times New Roman" w:cs="Times New Roman"/>
          <w:sz w:val="24"/>
          <w:szCs w:val="24"/>
        </w:rPr>
        <w:t xml:space="preserve"> morto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familiar, </w:t>
      </w:r>
      <w:r w:rsidR="00BC1E04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conforme as </w:t>
      </w:r>
      <w:r w:rsidR="00251505">
        <w:rPr>
          <w:rFonts w:ascii="Times New Roman" w:hAnsi="Times New Roman" w:cs="Times New Roman"/>
          <w:sz w:val="24"/>
          <w:szCs w:val="24"/>
        </w:rPr>
        <w:t>crenças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pagãs, deve </w:t>
      </w:r>
      <w:r w:rsidR="00BC1E04">
        <w:rPr>
          <w:rFonts w:ascii="Times New Roman" w:hAnsi="Times New Roman" w:cs="Times New Roman"/>
          <w:sz w:val="24"/>
          <w:szCs w:val="24"/>
        </w:rPr>
        <w:t>ser lembrado apenas pelo lado bom, e</w:t>
      </w:r>
      <w:r w:rsidR="00251505">
        <w:rPr>
          <w:rFonts w:ascii="Times New Roman" w:hAnsi="Times New Roman" w:cs="Times New Roman"/>
          <w:sz w:val="24"/>
          <w:szCs w:val="24"/>
        </w:rPr>
        <w:t>nquanto</w:t>
      </w:r>
      <w:r w:rsidR="00BC1E04">
        <w:rPr>
          <w:rFonts w:ascii="Times New Roman" w:hAnsi="Times New Roman" w:cs="Times New Roman"/>
          <w:sz w:val="24"/>
          <w:szCs w:val="24"/>
        </w:rPr>
        <w:t xml:space="preserve"> </w:t>
      </w:r>
      <w:r w:rsidR="00251505">
        <w:rPr>
          <w:rFonts w:ascii="Times New Roman" w:hAnsi="Times New Roman" w:cs="Times New Roman"/>
          <w:sz w:val="24"/>
          <w:szCs w:val="24"/>
        </w:rPr>
        <w:t>tudo o ele que fez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ruim</w:t>
      </w:r>
      <w:r w:rsidR="00251505">
        <w:rPr>
          <w:rFonts w:ascii="Times New Roman" w:hAnsi="Times New Roman" w:cs="Times New Roman"/>
          <w:sz w:val="24"/>
          <w:szCs w:val="24"/>
        </w:rPr>
        <w:t xml:space="preserve"> deve ser esquecido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A13FAF">
        <w:rPr>
          <w:rFonts w:ascii="Times New Roman" w:hAnsi="Times New Roman" w:cs="Times New Roman"/>
          <w:sz w:val="24"/>
          <w:szCs w:val="24"/>
        </w:rPr>
        <w:t>É o defunto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nome do qual faz</w:t>
      </w:r>
      <w:r w:rsidR="00A13FAF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jura</w:t>
      </w:r>
      <w:r w:rsidR="00BC1E04">
        <w:rPr>
          <w:rFonts w:ascii="Times New Roman" w:hAnsi="Times New Roman" w:cs="Times New Roman"/>
          <w:sz w:val="24"/>
          <w:szCs w:val="24"/>
        </w:rPr>
        <w:t>mentos</w:t>
      </w:r>
      <w:r w:rsidRPr="00C5704C">
        <w:rPr>
          <w:rFonts w:ascii="Times New Roman" w:hAnsi="Times New Roman" w:cs="Times New Roman"/>
          <w:sz w:val="24"/>
          <w:szCs w:val="24"/>
        </w:rPr>
        <w:t>, cuja sombra</w:t>
      </w:r>
      <w:r w:rsidR="00FB5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53B6">
        <w:rPr>
          <w:rFonts w:ascii="Times New Roman" w:hAnsi="Times New Roman" w:cs="Times New Roman"/>
          <w:sz w:val="24"/>
          <w:szCs w:val="24"/>
        </w:rPr>
        <w:t>sagrada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consola na triste</w:t>
      </w:r>
      <w:r w:rsidR="00B635DD" w:rsidRPr="00C5704C">
        <w:rPr>
          <w:rFonts w:ascii="Times New Roman" w:hAnsi="Times New Roman" w:cs="Times New Roman"/>
          <w:sz w:val="24"/>
          <w:szCs w:val="24"/>
        </w:rPr>
        <w:t>za</w:t>
      </w:r>
      <w:r w:rsidR="00A13FAF">
        <w:rPr>
          <w:rFonts w:ascii="Times New Roman" w:hAnsi="Times New Roman" w:cs="Times New Roman"/>
          <w:sz w:val="24"/>
          <w:szCs w:val="24"/>
        </w:rPr>
        <w:t>,</w:t>
      </w:r>
      <w:r w:rsidR="00B635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FAF">
        <w:rPr>
          <w:rFonts w:ascii="Times New Roman" w:hAnsi="Times New Roman" w:cs="Times New Roman"/>
          <w:sz w:val="24"/>
          <w:szCs w:val="24"/>
        </w:rPr>
        <w:t xml:space="preserve">cujo </w:t>
      </w:r>
      <w:r w:rsidR="00B635DD" w:rsidRPr="00C5704C">
        <w:rPr>
          <w:rFonts w:ascii="Times New Roman" w:hAnsi="Times New Roman" w:cs="Times New Roman"/>
          <w:sz w:val="24"/>
          <w:szCs w:val="24"/>
        </w:rPr>
        <w:t>corpo</w:t>
      </w:r>
      <w:r w:rsidR="00A13FAF">
        <w:rPr>
          <w:rFonts w:ascii="Times New Roman" w:hAnsi="Times New Roman" w:cs="Times New Roman"/>
          <w:sz w:val="24"/>
          <w:szCs w:val="24"/>
        </w:rPr>
        <w:t xml:space="preserve"> em decomposição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FAF">
        <w:rPr>
          <w:rFonts w:ascii="Times New Roman" w:hAnsi="Times New Roman" w:cs="Times New Roman"/>
          <w:sz w:val="24"/>
          <w:szCs w:val="24"/>
        </w:rPr>
        <w:t>por vezes torna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esposa mais fiel </w:t>
      </w:r>
      <w:r w:rsidR="00EB3D27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A13FAF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vivo</w:t>
      </w:r>
      <w:r w:rsidR="00A13FAF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FAF">
        <w:rPr>
          <w:rFonts w:ascii="Times New Roman" w:hAnsi="Times New Roman" w:cs="Times New Roman"/>
          <w:sz w:val="24"/>
          <w:szCs w:val="24"/>
        </w:rPr>
        <w:t>repleto de</w:t>
      </w:r>
      <w:r w:rsidR="00A13F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13FAF">
        <w:rPr>
          <w:rFonts w:ascii="Times New Roman" w:hAnsi="Times New Roman" w:cs="Times New Roman"/>
          <w:sz w:val="24"/>
          <w:szCs w:val="24"/>
        </w:rPr>
        <w:t>seiva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força </w:t>
      </w:r>
      <w:r w:rsidR="00A13FAF">
        <w:rPr>
          <w:rFonts w:ascii="Times New Roman" w:hAnsi="Times New Roman" w:cs="Times New Roman"/>
          <w:sz w:val="24"/>
          <w:szCs w:val="24"/>
        </w:rPr>
        <w:t>viril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Vera sabia que agora seria fiel àquele corpo </w:t>
      </w:r>
      <w:r w:rsidR="00A13FAF">
        <w:rPr>
          <w:rFonts w:ascii="Times New Roman" w:hAnsi="Times New Roman" w:cs="Times New Roman"/>
          <w:sz w:val="24"/>
          <w:szCs w:val="24"/>
        </w:rPr>
        <w:t>que se decompunha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70202">
        <w:rPr>
          <w:rFonts w:ascii="Times New Roman" w:hAnsi="Times New Roman" w:cs="Times New Roman"/>
          <w:sz w:val="24"/>
          <w:szCs w:val="24"/>
        </w:rPr>
        <w:t xml:space="preserve">até </w:t>
      </w:r>
      <w:r w:rsidR="00925032" w:rsidRPr="00C70202">
        <w:rPr>
          <w:rFonts w:ascii="Times New Roman" w:hAnsi="Times New Roman" w:cs="Times New Roman"/>
          <w:sz w:val="24"/>
          <w:szCs w:val="24"/>
        </w:rPr>
        <w:t>desaparecer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Tássia sabia que seria fiel aos desejos do pai morto, </w:t>
      </w:r>
      <w:r w:rsidR="00A13FAF">
        <w:rPr>
          <w:rFonts w:ascii="Times New Roman" w:hAnsi="Times New Roman" w:cs="Times New Roman"/>
          <w:sz w:val="24"/>
          <w:szCs w:val="24"/>
        </w:rPr>
        <w:t>já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não </w:t>
      </w:r>
      <w:r w:rsidR="00A13FAF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fora </w:t>
      </w:r>
      <w:r w:rsidR="00A13FAF">
        <w:rPr>
          <w:rFonts w:ascii="Times New Roman" w:hAnsi="Times New Roman" w:cs="Times New Roman"/>
          <w:sz w:val="24"/>
          <w:szCs w:val="24"/>
        </w:rPr>
        <w:lastRenderedPageBreak/>
        <w:t xml:space="preserve">quando </w:t>
      </w:r>
      <w:r w:rsidR="00CC460C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FAF">
        <w:rPr>
          <w:rFonts w:ascii="Times New Roman" w:hAnsi="Times New Roman" w:cs="Times New Roman"/>
          <w:sz w:val="24"/>
          <w:szCs w:val="24"/>
        </w:rPr>
        <w:t xml:space="preserve">estava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vivo... Não será </w:t>
      </w:r>
      <w:r w:rsidR="00A13FAF">
        <w:rPr>
          <w:rFonts w:ascii="Times New Roman" w:hAnsi="Times New Roman" w:cs="Times New Roman"/>
          <w:sz w:val="24"/>
          <w:szCs w:val="24"/>
        </w:rPr>
        <w:t>com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 que ela </w:t>
      </w:r>
      <w:r w:rsidR="00A13FAF">
        <w:rPr>
          <w:rFonts w:ascii="Times New Roman" w:hAnsi="Times New Roman" w:cs="Times New Roman"/>
          <w:sz w:val="24"/>
          <w:szCs w:val="24"/>
        </w:rPr>
        <w:t>perpetuará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linhagem dos Kopóssov... </w:t>
      </w:r>
      <w:r w:rsidR="00901BE8" w:rsidRPr="00C5704C">
        <w:rPr>
          <w:rFonts w:ascii="Times New Roman" w:hAnsi="Times New Roman" w:cs="Times New Roman"/>
          <w:sz w:val="24"/>
          <w:szCs w:val="24"/>
        </w:rPr>
        <w:t>Es</w:t>
      </w:r>
      <w:r w:rsidR="00901BE8">
        <w:rPr>
          <w:rFonts w:ascii="Times New Roman" w:hAnsi="Times New Roman" w:cs="Times New Roman"/>
          <w:sz w:val="24"/>
          <w:szCs w:val="24"/>
        </w:rPr>
        <w:t>s</w:t>
      </w:r>
      <w:r w:rsidR="00901BE8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linhagem será russa, da região do Volga... Será </w:t>
      </w:r>
      <w:r w:rsidR="007C3011">
        <w:rPr>
          <w:rFonts w:ascii="Times New Roman" w:hAnsi="Times New Roman" w:cs="Times New Roman"/>
          <w:sz w:val="24"/>
          <w:szCs w:val="24"/>
        </w:rPr>
        <w:t xml:space="preserve">a linhagem </w:t>
      </w:r>
      <w:r w:rsidRPr="00C5704C">
        <w:rPr>
          <w:rFonts w:ascii="Times New Roman" w:hAnsi="Times New Roman" w:cs="Times New Roman"/>
          <w:sz w:val="24"/>
          <w:szCs w:val="24"/>
        </w:rPr>
        <w:t>de 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v, um motorista d</w:t>
      </w:r>
      <w:r w:rsidR="00A23F6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segunda classe, </w:t>
      </w:r>
      <w:r w:rsidR="00CC460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filho de Serguéievna, a velha </w:t>
      </w:r>
      <w:r w:rsidR="00CC460C">
        <w:rPr>
          <w:rFonts w:ascii="Times New Roman" w:hAnsi="Times New Roman" w:cs="Times New Roman"/>
          <w:sz w:val="24"/>
          <w:szCs w:val="24"/>
        </w:rPr>
        <w:t>sentinela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Tássia </w:t>
      </w:r>
      <w:r w:rsidR="00CC460C">
        <w:rPr>
          <w:rFonts w:ascii="Times New Roman" w:hAnsi="Times New Roman" w:cs="Times New Roman"/>
          <w:sz w:val="24"/>
          <w:szCs w:val="24"/>
        </w:rPr>
        <w:t>terá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dois filhos </w:t>
      </w:r>
      <w:r w:rsidR="00901BE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 e Varfolomei 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v... C</w:t>
      </w:r>
      <w:r w:rsidR="00CC460C">
        <w:rPr>
          <w:rFonts w:ascii="Times New Roman" w:hAnsi="Times New Roman" w:cs="Times New Roman"/>
          <w:sz w:val="24"/>
          <w:szCs w:val="24"/>
        </w:rPr>
        <w:t>laro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C3011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ainda não via tão longe, nem conhecia seu futuro sobrenome, mas </w:t>
      </w:r>
      <w:r w:rsidR="00CC460C">
        <w:rPr>
          <w:rFonts w:ascii="Times New Roman" w:hAnsi="Times New Roman" w:cs="Times New Roman"/>
          <w:sz w:val="24"/>
          <w:szCs w:val="24"/>
        </w:rPr>
        <w:t xml:space="preserve">sabia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CC460C">
        <w:rPr>
          <w:rFonts w:ascii="Times New Roman" w:hAnsi="Times New Roman" w:cs="Times New Roman"/>
          <w:sz w:val="24"/>
          <w:szCs w:val="24"/>
        </w:rPr>
        <w:t>seria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Quando </w:t>
      </w:r>
      <w:r w:rsidR="00A10442">
        <w:rPr>
          <w:rFonts w:ascii="Times New Roman" w:hAnsi="Times New Roman" w:cs="Times New Roman"/>
          <w:sz w:val="24"/>
          <w:szCs w:val="24"/>
        </w:rPr>
        <w:t>estavam reunidos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volta do defunto</w:t>
      </w:r>
      <w:r w:rsidR="00B42FC2">
        <w:rPr>
          <w:rFonts w:ascii="Times New Roman" w:hAnsi="Times New Roman" w:cs="Times New Roman"/>
          <w:sz w:val="24"/>
          <w:szCs w:val="24"/>
        </w:rPr>
        <w:t xml:space="preserve"> </w:t>
      </w:r>
      <w:r w:rsidR="00B42FC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0D41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 a </w:t>
      </w:r>
      <w:r w:rsidR="00901BE8">
        <w:rPr>
          <w:rFonts w:ascii="Times New Roman" w:hAnsi="Times New Roman" w:cs="Times New Roman"/>
          <w:sz w:val="24"/>
          <w:szCs w:val="24"/>
        </w:rPr>
        <w:t>R</w:t>
      </w:r>
      <w:r w:rsidR="00901BE8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r w:rsidRPr="00C5704C">
        <w:rPr>
          <w:rFonts w:ascii="Times New Roman" w:hAnsi="Times New Roman" w:cs="Times New Roman"/>
          <w:sz w:val="24"/>
          <w:szCs w:val="24"/>
        </w:rPr>
        <w:t>Derjávin</w:t>
      </w:r>
      <w:r w:rsidR="00260440">
        <w:rPr>
          <w:rFonts w:ascii="Times New Roman" w:hAnsi="Times New Roman" w:cs="Times New Roman"/>
          <w:sz w:val="24"/>
          <w:szCs w:val="24"/>
        </w:rPr>
        <w:t xml:space="preserve"> compareceu à cerimônia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exceção </w:t>
      </w:r>
      <w:r w:rsidRPr="005A5350">
        <w:rPr>
          <w:rFonts w:ascii="Times New Roman" w:hAnsi="Times New Roman" w:cs="Times New Roman"/>
          <w:sz w:val="24"/>
          <w:szCs w:val="24"/>
        </w:rPr>
        <w:t>d</w:t>
      </w:r>
      <w:r w:rsidR="00EA1277" w:rsidRPr="005A535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Tchesnokova</w:t>
      </w:r>
      <w:r w:rsidR="004B31A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80D41">
        <w:rPr>
          <w:rFonts w:ascii="Times New Roman" w:hAnsi="Times New Roman" w:cs="Times New Roman"/>
          <w:sz w:val="24"/>
          <w:szCs w:val="24"/>
        </w:rPr>
        <w:t>a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27C0">
        <w:rPr>
          <w:rFonts w:ascii="Times New Roman" w:hAnsi="Times New Roman" w:cs="Times New Roman"/>
          <w:sz w:val="24"/>
          <w:szCs w:val="24"/>
        </w:rPr>
        <w:t xml:space="preserve">nº </w:t>
      </w:r>
      <w:r w:rsidR="00A80D41">
        <w:rPr>
          <w:rFonts w:ascii="Times New Roman" w:hAnsi="Times New Roman" w:cs="Times New Roman"/>
          <w:sz w:val="24"/>
          <w:szCs w:val="24"/>
        </w:rPr>
        <w:t>30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C3011">
        <w:rPr>
          <w:rFonts w:ascii="Times New Roman" w:hAnsi="Times New Roman" w:cs="Times New Roman"/>
          <w:sz w:val="24"/>
          <w:szCs w:val="24"/>
        </w:rPr>
        <w:t xml:space="preserve">uma </w:t>
      </w:r>
      <w:r w:rsidR="007C3011">
        <w:rPr>
          <w:rFonts w:ascii="Times New Roman" w:hAnsi="Times New Roman" w:cs="Times New Roman"/>
          <w:i/>
          <w:sz w:val="24"/>
          <w:szCs w:val="24"/>
        </w:rPr>
        <w:t>velha crente</w:t>
      </w:r>
      <w:r w:rsidR="00B42FC2">
        <w:rPr>
          <w:rFonts w:ascii="Times New Roman" w:hAnsi="Times New Roman" w:cs="Times New Roman"/>
          <w:sz w:val="24"/>
          <w:szCs w:val="24"/>
        </w:rPr>
        <w:t xml:space="preserve"> </w:t>
      </w:r>
      <w:r w:rsidR="00B42FC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52C59">
        <w:rPr>
          <w:rFonts w:ascii="Times New Roman" w:hAnsi="Times New Roman" w:cs="Times New Roman"/>
          <w:sz w:val="24"/>
          <w:szCs w:val="24"/>
        </w:rPr>
        <w:t>Pávlov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apareceu </w:t>
      </w:r>
      <w:r w:rsidR="00D52C59">
        <w:rPr>
          <w:rFonts w:ascii="Times New Roman" w:hAnsi="Times New Roman" w:cs="Times New Roman"/>
          <w:sz w:val="24"/>
          <w:szCs w:val="24"/>
        </w:rPr>
        <w:t>de supetão</w:t>
      </w:r>
      <w:r w:rsidRPr="00C5704C">
        <w:rPr>
          <w:rFonts w:ascii="Times New Roman" w:hAnsi="Times New Roman" w:cs="Times New Roman"/>
          <w:sz w:val="24"/>
          <w:szCs w:val="24"/>
        </w:rPr>
        <w:t>, bêbado</w:t>
      </w:r>
      <w:r w:rsidR="00B42FC2">
        <w:rPr>
          <w:rFonts w:ascii="Times New Roman" w:hAnsi="Times New Roman" w:cs="Times New Roman"/>
          <w:sz w:val="24"/>
          <w:szCs w:val="24"/>
        </w:rPr>
        <w:t>,</w:t>
      </w:r>
      <w:r w:rsidR="00B42FC2" w:rsidRPr="00B42FC2">
        <w:rPr>
          <w:rFonts w:ascii="Times New Roman" w:hAnsi="Times New Roman" w:cs="Times New Roman"/>
          <w:sz w:val="24"/>
          <w:szCs w:val="24"/>
        </w:rPr>
        <w:t xml:space="preserve"> </w:t>
      </w:r>
      <w:r w:rsidR="00B42FC2">
        <w:rPr>
          <w:rFonts w:ascii="Times New Roman" w:hAnsi="Times New Roman" w:cs="Times New Roman"/>
          <w:sz w:val="24"/>
          <w:szCs w:val="24"/>
        </w:rPr>
        <w:t>naturalmente</w:t>
      </w:r>
      <w:r w:rsidRPr="00C5704C">
        <w:rPr>
          <w:rFonts w:ascii="Times New Roman" w:hAnsi="Times New Roman" w:cs="Times New Roman"/>
          <w:sz w:val="24"/>
          <w:szCs w:val="24"/>
        </w:rPr>
        <w:t>. Ele se aproximou do caixão, sentou</w:t>
      </w:r>
      <w:r w:rsidR="00901BE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3F67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lado, olhou</w:t>
      </w:r>
      <w:r w:rsidR="00A23F67">
        <w:rPr>
          <w:rFonts w:ascii="Times New Roman" w:hAnsi="Times New Roman" w:cs="Times New Roman"/>
          <w:sz w:val="24"/>
          <w:szCs w:val="24"/>
        </w:rPr>
        <w:t xml:space="preserve"> para o morto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23F67">
        <w:rPr>
          <w:rFonts w:ascii="Times New Roman" w:hAnsi="Times New Roman" w:cs="Times New Roman"/>
          <w:sz w:val="24"/>
          <w:szCs w:val="24"/>
        </w:rPr>
        <w:t>subitamente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pegou </w:t>
      </w:r>
      <w:r w:rsidR="00A23F67">
        <w:rPr>
          <w:rFonts w:ascii="Times New Roman" w:hAnsi="Times New Roman" w:cs="Times New Roman"/>
          <w:sz w:val="24"/>
          <w:szCs w:val="24"/>
        </w:rPr>
        <w:t>sua mão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A23F67" w:rsidRDefault="00901B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Andriucha, o que você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tem,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350">
        <w:rPr>
          <w:rFonts w:ascii="Times New Roman" w:hAnsi="Times New Roman" w:cs="Times New Roman"/>
          <w:sz w:val="24"/>
          <w:szCs w:val="24"/>
        </w:rPr>
        <w:t>irmão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>... Vamos</w:t>
      </w:r>
      <w:r>
        <w:rPr>
          <w:rFonts w:ascii="Times New Roman" w:hAnsi="Times New Roman" w:cs="Times New Roman"/>
          <w:sz w:val="24"/>
          <w:szCs w:val="24"/>
        </w:rPr>
        <w:t xml:space="preserve"> beber</w:t>
      </w:r>
      <w:r w:rsidR="00A23F67">
        <w:rPr>
          <w:rFonts w:ascii="Times New Roman" w:hAnsi="Times New Roman" w:cs="Times New Roman"/>
          <w:sz w:val="24"/>
          <w:szCs w:val="24"/>
        </w:rPr>
        <w:t xml:space="preserve"> alguma coisa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B42FC2">
        <w:rPr>
          <w:rFonts w:ascii="Times New Roman" w:hAnsi="Times New Roman" w:cs="Times New Roman"/>
          <w:sz w:val="24"/>
          <w:szCs w:val="24"/>
        </w:rPr>
        <w:t>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F6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A23F67">
        <w:rPr>
          <w:rFonts w:ascii="Times New Roman" w:hAnsi="Times New Roman" w:cs="Times New Roman"/>
          <w:sz w:val="24"/>
          <w:szCs w:val="24"/>
        </w:rPr>
        <w:t>corpo jazia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silêncio, sem se mexer, como um</w:t>
      </w:r>
      <w:r w:rsidR="005A535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350">
        <w:rPr>
          <w:rFonts w:ascii="Times New Roman" w:hAnsi="Times New Roman" w:cs="Times New Roman"/>
          <w:sz w:val="24"/>
          <w:szCs w:val="24"/>
        </w:rPr>
        <w:t>estátua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Pávlov soltou a mão, </w:t>
      </w:r>
      <w:r w:rsidR="00A23F67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caiu sobre o peito </w:t>
      </w:r>
      <w:r w:rsidR="00A23F67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morto. </w:t>
      </w:r>
    </w:p>
    <w:p w:rsidR="0024094F" w:rsidRPr="00C5704C" w:rsidRDefault="00901B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vou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Pávlov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senão sou capaz de chorar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3F67">
        <w:rPr>
          <w:rFonts w:ascii="Times New Roman" w:hAnsi="Times New Roman" w:cs="Times New Roman"/>
          <w:sz w:val="24"/>
          <w:szCs w:val="24"/>
        </w:rPr>
        <w:t xml:space="preserve">disse </w:t>
      </w:r>
      <w:r w:rsidR="00EA1277">
        <w:rPr>
          <w:rFonts w:ascii="Times New Roman" w:hAnsi="Times New Roman" w:cs="Times New Roman"/>
          <w:sz w:val="24"/>
          <w:szCs w:val="24"/>
        </w:rPr>
        <w:t xml:space="preserve">ele </w:t>
      </w:r>
      <w:r w:rsidR="00A23F67">
        <w:rPr>
          <w:rFonts w:ascii="Times New Roman" w:hAnsi="Times New Roman" w:cs="Times New Roman"/>
          <w:sz w:val="24"/>
          <w:szCs w:val="24"/>
        </w:rPr>
        <w:t>e saiu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A23F6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meio-tempo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as sentinelas da nação, velhas </w:t>
      </w:r>
      <w:r w:rsidR="00F6185F">
        <w:rPr>
          <w:rFonts w:ascii="Times New Roman" w:hAnsi="Times New Roman" w:cs="Times New Roman"/>
          <w:sz w:val="24"/>
          <w:szCs w:val="24"/>
        </w:rPr>
        <w:t>instaladas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 bancos</w:t>
      </w:r>
      <w:r w:rsidR="00260440">
        <w:rPr>
          <w:rFonts w:ascii="Times New Roman" w:hAnsi="Times New Roman" w:cs="Times New Roman"/>
          <w:sz w:val="24"/>
          <w:szCs w:val="24"/>
        </w:rPr>
        <w:t xml:space="preserve"> da cidade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B3D27">
        <w:rPr>
          <w:rFonts w:ascii="Times New Roman" w:hAnsi="Times New Roman" w:cs="Times New Roman"/>
          <w:sz w:val="24"/>
          <w:szCs w:val="24"/>
        </w:rPr>
        <w:t>comentar</w:t>
      </w:r>
      <w:r w:rsidR="00905EAE">
        <w:rPr>
          <w:rFonts w:ascii="Times New Roman" w:hAnsi="Times New Roman" w:cs="Times New Roman"/>
          <w:sz w:val="24"/>
          <w:szCs w:val="24"/>
        </w:rPr>
        <w:t>am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4B31A4" w:rsidRDefault="005470D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97183D">
        <w:rPr>
          <w:rFonts w:ascii="Times New Roman" w:hAnsi="Times New Roman" w:cs="Times New Roman"/>
          <w:sz w:val="24"/>
          <w:szCs w:val="24"/>
        </w:rPr>
        <w:t>a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0440">
        <w:rPr>
          <w:rFonts w:ascii="Times New Roman" w:hAnsi="Times New Roman" w:cs="Times New Roman"/>
          <w:sz w:val="24"/>
          <w:szCs w:val="24"/>
        </w:rPr>
        <w:t>nº 2,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Kopóssov, ele mesmo morreu... A esposa </w:t>
      </w:r>
      <w:r w:rsidR="00A23F67">
        <w:rPr>
          <w:rFonts w:ascii="Times New Roman" w:hAnsi="Times New Roman" w:cs="Times New Roman"/>
          <w:sz w:val="24"/>
          <w:szCs w:val="24"/>
        </w:rPr>
        <w:t xml:space="preserve">indecente </w:t>
      </w:r>
      <w:r w:rsidR="0024094F" w:rsidRPr="00C5704C">
        <w:rPr>
          <w:rFonts w:ascii="Times New Roman" w:hAnsi="Times New Roman" w:cs="Times New Roman"/>
          <w:sz w:val="24"/>
          <w:szCs w:val="24"/>
        </w:rPr>
        <w:t>acabou com ele... E</w:t>
      </w:r>
      <w:r w:rsidR="00EB3D2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97183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7E69">
        <w:rPr>
          <w:rFonts w:ascii="Times New Roman" w:hAnsi="Times New Roman" w:cs="Times New Roman"/>
          <w:sz w:val="24"/>
          <w:szCs w:val="24"/>
        </w:rPr>
        <w:t>nº 30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filha </w:t>
      </w:r>
      <w:r w:rsidR="00BE7E69">
        <w:rPr>
          <w:rFonts w:ascii="Times New Roman" w:hAnsi="Times New Roman" w:cs="Times New Roman"/>
          <w:sz w:val="24"/>
          <w:szCs w:val="24"/>
        </w:rPr>
        <w:t xml:space="preserve">do judeu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desapareceu, </w:t>
      </w:r>
      <w:r w:rsidR="00BE7E69">
        <w:rPr>
          <w:rFonts w:ascii="Times New Roman" w:hAnsi="Times New Roman" w:cs="Times New Roman"/>
          <w:sz w:val="24"/>
          <w:szCs w:val="24"/>
        </w:rPr>
        <w:t>faz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dois dias</w:t>
      </w:r>
      <w:r w:rsidR="00BE7E69">
        <w:rPr>
          <w:rFonts w:ascii="Times New Roman" w:hAnsi="Times New Roman" w:cs="Times New Roman"/>
          <w:sz w:val="24"/>
          <w:szCs w:val="24"/>
        </w:rPr>
        <w:t xml:space="preserve">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estão procurando. </w:t>
      </w:r>
      <w:r w:rsidR="00A23F6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judeu perdeu totalmente a cabeça, porque </w:t>
      </w:r>
      <w:r w:rsidR="006E7A4D">
        <w:rPr>
          <w:rFonts w:ascii="Times New Roman" w:hAnsi="Times New Roman" w:cs="Times New Roman"/>
          <w:sz w:val="24"/>
          <w:szCs w:val="24"/>
        </w:rPr>
        <w:t>su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filha, </w:t>
      </w:r>
      <w:r w:rsidR="004B31A4">
        <w:rPr>
          <w:rFonts w:ascii="Times New Roman" w:hAnsi="Times New Roman" w:cs="Times New Roman"/>
          <w:sz w:val="24"/>
          <w:szCs w:val="24"/>
        </w:rPr>
        <w:t xml:space="preserve">ao que </w:t>
      </w:r>
      <w:proofErr w:type="gramStart"/>
      <w:r w:rsidR="004B31A4">
        <w:rPr>
          <w:rFonts w:ascii="Times New Roman" w:hAnsi="Times New Roman" w:cs="Times New Roman"/>
          <w:sz w:val="24"/>
          <w:szCs w:val="24"/>
        </w:rPr>
        <w:t>parece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afogou no Volga...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Serguéievna acrescentou </w:t>
      </w:r>
      <w:r w:rsidR="004B31A4">
        <w:rPr>
          <w:rFonts w:ascii="Times New Roman" w:hAnsi="Times New Roman" w:cs="Times New Roman"/>
          <w:sz w:val="24"/>
          <w:szCs w:val="24"/>
        </w:rPr>
        <w:t>de sua parte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5470D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Tomara que todos</w:t>
      </w:r>
      <w:r w:rsidR="004B31A4">
        <w:rPr>
          <w:rFonts w:ascii="Times New Roman" w:hAnsi="Times New Roman" w:cs="Times New Roman"/>
          <w:sz w:val="24"/>
          <w:szCs w:val="24"/>
        </w:rPr>
        <w:t xml:space="preserve">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percam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cabeça e se </w:t>
      </w:r>
      <w:r w:rsidR="004B31A4">
        <w:rPr>
          <w:rFonts w:ascii="Times New Roman" w:hAnsi="Times New Roman" w:cs="Times New Roman"/>
          <w:sz w:val="24"/>
          <w:szCs w:val="24"/>
        </w:rPr>
        <w:t>afoguem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no Volga...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filho de Serguéievna, Serguei </w:t>
      </w:r>
      <w:r w:rsidRPr="001762D7">
        <w:rPr>
          <w:rFonts w:ascii="Times New Roman" w:hAnsi="Times New Roman" w:cs="Times New Roman"/>
          <w:sz w:val="24"/>
          <w:szCs w:val="24"/>
        </w:rPr>
        <w:t>Vess</w:t>
      </w:r>
      <w:r w:rsidR="00C70202" w:rsidRPr="001762D7">
        <w:rPr>
          <w:rFonts w:ascii="Times New Roman" w:hAnsi="Times New Roman" w:cs="Times New Roman"/>
          <w:sz w:val="24"/>
          <w:szCs w:val="24"/>
        </w:rPr>
        <w:t>e</w:t>
      </w:r>
      <w:r w:rsidRPr="001762D7">
        <w:rPr>
          <w:rFonts w:ascii="Times New Roman" w:hAnsi="Times New Roman" w:cs="Times New Roman"/>
          <w:sz w:val="24"/>
          <w:szCs w:val="24"/>
        </w:rPr>
        <w:t>l</w:t>
      </w:r>
      <w:r w:rsidR="00C70202" w:rsidRPr="001762D7">
        <w:rPr>
          <w:rFonts w:ascii="Times New Roman" w:hAnsi="Times New Roman" w:cs="Times New Roman"/>
          <w:sz w:val="24"/>
          <w:szCs w:val="24"/>
        </w:rPr>
        <w:t>ó</w:t>
      </w:r>
      <w:r w:rsidRPr="001762D7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10442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futuro continuador da linhagem dos Kopóssov, </w:t>
      </w:r>
      <w:r w:rsidR="0097183D">
        <w:rPr>
          <w:rFonts w:ascii="Times New Roman" w:hAnsi="Times New Roman" w:cs="Times New Roman"/>
          <w:sz w:val="24"/>
          <w:szCs w:val="24"/>
        </w:rPr>
        <w:t>fato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ele ainda nem </w:t>
      </w:r>
      <w:r w:rsidR="00A10442">
        <w:rPr>
          <w:rFonts w:ascii="Times New Roman" w:hAnsi="Times New Roman" w:cs="Times New Roman"/>
          <w:sz w:val="24"/>
          <w:szCs w:val="24"/>
        </w:rPr>
        <w:t>suspeitava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ouvindo </w:t>
      </w:r>
      <w:r w:rsidR="00A10442">
        <w:rPr>
          <w:rFonts w:ascii="Times New Roman" w:hAnsi="Times New Roman" w:cs="Times New Roman"/>
          <w:sz w:val="24"/>
          <w:szCs w:val="24"/>
        </w:rPr>
        <w:t>as palavras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10442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mãe, riu e disse:</w:t>
      </w:r>
    </w:p>
    <w:p w:rsidR="0024094F" w:rsidRPr="00C5704C" w:rsidRDefault="00FD560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Mamãe, se todos </w:t>
      </w:r>
      <w:r w:rsidR="00A10442"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afogassem no Volga, os peixes iriam </w:t>
      </w:r>
      <w:r w:rsidR="00F67BE9">
        <w:rPr>
          <w:rFonts w:ascii="Times New Roman" w:hAnsi="Times New Roman" w:cs="Times New Roman"/>
          <w:sz w:val="24"/>
          <w:szCs w:val="24"/>
        </w:rPr>
        <w:t>morrer de tanto fedor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A10442">
        <w:rPr>
          <w:rFonts w:ascii="Times New Roman" w:hAnsi="Times New Roman" w:cs="Times New Roman"/>
          <w:sz w:val="24"/>
          <w:szCs w:val="24"/>
        </w:rPr>
        <w:t xml:space="preserve">Parece 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judia não se afogou no rio, mas se perdeu na </w:t>
      </w:r>
      <w:r w:rsidR="006E7A4D">
        <w:rPr>
          <w:rFonts w:ascii="Times New Roman" w:hAnsi="Times New Roman" w:cs="Times New Roman"/>
          <w:sz w:val="24"/>
          <w:szCs w:val="24"/>
        </w:rPr>
        <w:t>floresta</w:t>
      </w:r>
      <w:r w:rsidR="0024094F" w:rsidRPr="00C5704C">
        <w:rPr>
          <w:rFonts w:ascii="Times New Roman" w:hAnsi="Times New Roman" w:cs="Times New Roman"/>
          <w:sz w:val="24"/>
          <w:szCs w:val="24"/>
        </w:rPr>
        <w:t>... Ela foi vista lá pela última vez...</w:t>
      </w:r>
    </w:p>
    <w:p w:rsidR="0024094F" w:rsidRPr="00C5704C" w:rsidRDefault="00FD560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Nada mal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Serguéievna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F67BE9">
        <w:rPr>
          <w:rFonts w:ascii="Times New Roman" w:hAnsi="Times New Roman" w:cs="Times New Roman"/>
          <w:sz w:val="24"/>
          <w:szCs w:val="24"/>
        </w:rPr>
        <w:t>floresta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também </w:t>
      </w:r>
      <w:r w:rsidR="00F67BE9">
        <w:rPr>
          <w:rFonts w:ascii="Times New Roman" w:hAnsi="Times New Roman" w:cs="Times New Roman"/>
          <w:sz w:val="24"/>
          <w:szCs w:val="24"/>
        </w:rPr>
        <w:t>não é coisa que se despreze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Não </w:t>
      </w:r>
      <w:r w:rsidR="00F67BE9">
        <w:rPr>
          <w:rFonts w:ascii="Times New Roman" w:hAnsi="Times New Roman" w:cs="Times New Roman"/>
          <w:sz w:val="24"/>
          <w:szCs w:val="24"/>
        </w:rPr>
        <w:t>se consegue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sair de lá sem conhec</w:t>
      </w:r>
      <w:r w:rsidR="00F67BE9">
        <w:rPr>
          <w:rFonts w:ascii="Times New Roman" w:hAnsi="Times New Roman" w:cs="Times New Roman"/>
          <w:sz w:val="24"/>
          <w:szCs w:val="24"/>
        </w:rPr>
        <w:t>ê-la bem</w:t>
      </w:r>
      <w:r w:rsidR="0024094F" w:rsidRPr="00C5704C">
        <w:rPr>
          <w:rFonts w:ascii="Times New Roman" w:hAnsi="Times New Roman" w:cs="Times New Roman"/>
          <w:sz w:val="24"/>
          <w:szCs w:val="24"/>
        </w:rPr>
        <w:t>, e n</w:t>
      </w:r>
      <w:r w:rsidR="0092503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3D27">
        <w:rPr>
          <w:rFonts w:ascii="Times New Roman" w:hAnsi="Times New Roman" w:cs="Times New Roman"/>
          <w:sz w:val="24"/>
          <w:szCs w:val="24"/>
        </w:rPr>
        <w:t xml:space="preserve">mata </w:t>
      </w:r>
      <w:r w:rsidR="00D52C59">
        <w:rPr>
          <w:rFonts w:ascii="Times New Roman" w:hAnsi="Times New Roman" w:cs="Times New Roman"/>
          <w:sz w:val="24"/>
          <w:szCs w:val="24"/>
        </w:rPr>
        <w:t>densa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67BE9">
        <w:rPr>
          <w:rFonts w:ascii="Times New Roman" w:hAnsi="Times New Roman" w:cs="Times New Roman"/>
          <w:sz w:val="24"/>
          <w:szCs w:val="24"/>
        </w:rPr>
        <w:t>num lugar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afastado, </w:t>
      </w:r>
      <w:r w:rsidR="00F67BE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urso pode </w:t>
      </w:r>
      <w:r w:rsidR="00F67BE9">
        <w:rPr>
          <w:rFonts w:ascii="Times New Roman" w:hAnsi="Times New Roman" w:cs="Times New Roman"/>
          <w:sz w:val="24"/>
          <w:szCs w:val="24"/>
        </w:rPr>
        <w:t>fazê-la em pedaços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um homem </w:t>
      </w:r>
      <w:r w:rsidR="00DE1813">
        <w:rPr>
          <w:rFonts w:ascii="Times New Roman" w:hAnsi="Times New Roman" w:cs="Times New Roman"/>
          <w:sz w:val="24"/>
          <w:szCs w:val="24"/>
        </w:rPr>
        <w:t>bem-disposto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pode </w:t>
      </w:r>
      <w:r w:rsidR="00C63B69">
        <w:rPr>
          <w:rFonts w:ascii="Times New Roman" w:hAnsi="Times New Roman" w:cs="Times New Roman"/>
          <w:sz w:val="24"/>
          <w:szCs w:val="24"/>
        </w:rPr>
        <w:t>ultrajá-la</w:t>
      </w:r>
      <w:r w:rsidR="0024094F" w:rsidRPr="00C5704C">
        <w:rPr>
          <w:rFonts w:ascii="Times New Roman" w:hAnsi="Times New Roman" w:cs="Times New Roman"/>
          <w:sz w:val="24"/>
          <w:szCs w:val="24"/>
        </w:rPr>
        <w:t>... Nada mal...</w:t>
      </w:r>
    </w:p>
    <w:p w:rsidR="0024094F" w:rsidRPr="00C5704C" w:rsidRDefault="00F67BE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efeito,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Anticristo procura</w:t>
      </w:r>
      <w:r w:rsidR="00C63B69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3B69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filha </w:t>
      </w:r>
      <w:r w:rsidR="00925032">
        <w:rPr>
          <w:rFonts w:ascii="Times New Roman" w:hAnsi="Times New Roman" w:cs="Times New Roman"/>
          <w:sz w:val="24"/>
          <w:szCs w:val="24"/>
        </w:rPr>
        <w:t xml:space="preserve">como um louco </w:t>
      </w:r>
      <w:r w:rsidR="00C63B69">
        <w:rPr>
          <w:rFonts w:ascii="Times New Roman" w:hAnsi="Times New Roman" w:cs="Times New Roman"/>
          <w:sz w:val="24"/>
          <w:szCs w:val="24"/>
        </w:rPr>
        <w:t>havia dois dias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>
        <w:rPr>
          <w:rFonts w:ascii="Times New Roman" w:hAnsi="Times New Roman" w:cs="Times New Roman"/>
          <w:sz w:val="24"/>
          <w:szCs w:val="24"/>
        </w:rPr>
        <w:t>nem a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0C87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4EF3">
        <w:rPr>
          <w:rFonts w:ascii="Times New Roman" w:hAnsi="Times New Roman" w:cs="Times New Roman"/>
          <w:sz w:val="24"/>
          <w:szCs w:val="24"/>
        </w:rPr>
        <w:t>concecido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saber tudo, </w:t>
      </w:r>
      <w:r w:rsidR="00CC3CCA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somente o que o Senhor desej</w:t>
      </w:r>
      <w:r w:rsidR="00470C87">
        <w:rPr>
          <w:rFonts w:ascii="Times New Roman" w:hAnsi="Times New Roman" w:cs="Times New Roman"/>
          <w:sz w:val="24"/>
          <w:szCs w:val="24"/>
        </w:rPr>
        <w:t>ava</w:t>
      </w:r>
      <w:r w:rsidR="00C63B69">
        <w:rPr>
          <w:rFonts w:ascii="Times New Roman" w:hAnsi="Times New Roman" w:cs="Times New Roman"/>
          <w:sz w:val="24"/>
          <w:szCs w:val="24"/>
        </w:rPr>
        <w:t xml:space="preserve"> que ele soubesse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Ele não sabia onde Rute estava, mas sabia por que </w:t>
      </w:r>
      <w:r w:rsidR="00C63B69">
        <w:rPr>
          <w:rFonts w:ascii="Times New Roman" w:hAnsi="Times New Roman" w:cs="Times New Roman"/>
          <w:sz w:val="24"/>
          <w:szCs w:val="24"/>
        </w:rPr>
        <w:t xml:space="preserve">ela </w:t>
      </w:r>
      <w:r w:rsidR="00CC3CCA" w:rsidRPr="00C5704C">
        <w:rPr>
          <w:rFonts w:ascii="Times New Roman" w:hAnsi="Times New Roman" w:cs="Times New Roman"/>
          <w:sz w:val="24"/>
          <w:szCs w:val="24"/>
        </w:rPr>
        <w:t>desaparece</w:t>
      </w:r>
      <w:r w:rsidR="00CC3CCA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63B69">
        <w:rPr>
          <w:rFonts w:ascii="Times New Roman" w:hAnsi="Times New Roman" w:cs="Times New Roman"/>
          <w:sz w:val="24"/>
          <w:szCs w:val="24"/>
        </w:rPr>
        <w:lastRenderedPageBreak/>
        <w:t>suportava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sofrimento </w:t>
      </w:r>
      <w:r w:rsidR="00C63B69">
        <w:rPr>
          <w:rFonts w:ascii="Times New Roman" w:hAnsi="Times New Roman" w:cs="Times New Roman"/>
          <w:sz w:val="24"/>
          <w:szCs w:val="24"/>
        </w:rPr>
        <w:t xml:space="preserve">desmedido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religioso de </w:t>
      </w:r>
      <w:r w:rsidR="00C63B69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pai judeu que ama </w:t>
      </w:r>
      <w:r w:rsidR="00C63B69">
        <w:rPr>
          <w:rFonts w:ascii="Times New Roman" w:hAnsi="Times New Roman" w:cs="Times New Roman"/>
          <w:sz w:val="24"/>
          <w:szCs w:val="24"/>
        </w:rPr>
        <w:t>incondicionalmente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criança. A bondosa Tchesnokova afligia-se com ele, mas se afligia </w:t>
      </w:r>
      <w:r w:rsidR="00C63B69">
        <w:rPr>
          <w:rFonts w:ascii="Times New Roman" w:hAnsi="Times New Roman" w:cs="Times New Roman"/>
          <w:sz w:val="24"/>
          <w:szCs w:val="24"/>
        </w:rPr>
        <w:t>à maneira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russ</w:t>
      </w:r>
      <w:r w:rsidR="00C63B6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 um sentimento inconsciente da </w:t>
      </w:r>
      <w:r w:rsidR="00C63B69">
        <w:rPr>
          <w:rFonts w:ascii="Times New Roman" w:hAnsi="Times New Roman" w:cs="Times New Roman"/>
          <w:sz w:val="24"/>
          <w:szCs w:val="24"/>
        </w:rPr>
        <w:t>infinitude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espaço e do povo. Por mais que </w:t>
      </w:r>
      <w:r w:rsidR="00CC3CCA" w:rsidRPr="00470C87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470C87">
        <w:rPr>
          <w:rFonts w:ascii="Times New Roman" w:hAnsi="Times New Roman" w:cs="Times New Roman"/>
          <w:sz w:val="24"/>
          <w:szCs w:val="24"/>
        </w:rPr>
        <w:t>perca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63B6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fim</w:t>
      </w:r>
      <w:r w:rsidR="00C63B69">
        <w:rPr>
          <w:rFonts w:ascii="Times New Roman" w:hAnsi="Times New Roman" w:cs="Times New Roman"/>
          <w:sz w:val="24"/>
          <w:szCs w:val="24"/>
        </w:rPr>
        <w:t xml:space="preserve"> </w:t>
      </w:r>
      <w:r w:rsidR="00470C87">
        <w:rPr>
          <w:rFonts w:ascii="Times New Roman" w:hAnsi="Times New Roman" w:cs="Times New Roman"/>
          <w:sz w:val="24"/>
          <w:szCs w:val="24"/>
        </w:rPr>
        <w:t>jamais</w:t>
      </w:r>
      <w:r w:rsidR="00C63B69">
        <w:rPr>
          <w:rFonts w:ascii="Times New Roman" w:hAnsi="Times New Roman" w:cs="Times New Roman"/>
          <w:sz w:val="24"/>
          <w:szCs w:val="24"/>
        </w:rPr>
        <w:t xml:space="preserve"> chegará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C3CC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se há de fazer, querido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C63B6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Deus d</w:t>
      </w:r>
      <w:r w:rsidR="0097183D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, Deus tir</w:t>
      </w:r>
      <w:r w:rsidR="0097183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</w:t>
      </w:r>
      <w:r w:rsidR="00C63B6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cada alma e cada palmo </w:t>
      </w:r>
      <w:r w:rsidR="00F6185F">
        <w:rPr>
          <w:rFonts w:ascii="Times New Roman" w:hAnsi="Times New Roman" w:cs="Times New Roman"/>
          <w:sz w:val="24"/>
          <w:szCs w:val="24"/>
        </w:rPr>
        <w:t xml:space="preserve">de terra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são </w:t>
      </w:r>
      <w:r w:rsidR="00116940">
        <w:rPr>
          <w:rFonts w:ascii="Times New Roman" w:hAnsi="Times New Roman" w:cs="Times New Roman"/>
          <w:sz w:val="24"/>
          <w:szCs w:val="24"/>
        </w:rPr>
        <w:t>considerados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6185F">
        <w:rPr>
          <w:rFonts w:ascii="Times New Roman" w:hAnsi="Times New Roman" w:cs="Times New Roman"/>
          <w:sz w:val="24"/>
          <w:szCs w:val="24"/>
        </w:rPr>
        <w:t>a 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perda é </w:t>
      </w:r>
      <w:r w:rsidR="00F6185F">
        <w:rPr>
          <w:rFonts w:ascii="Times New Roman" w:hAnsi="Times New Roman" w:cs="Times New Roman"/>
          <w:sz w:val="24"/>
          <w:szCs w:val="24"/>
        </w:rPr>
        <w:t>imensurável</w:t>
      </w:r>
      <w:r w:rsidRPr="00C5704C">
        <w:rPr>
          <w:rFonts w:ascii="Times New Roman" w:hAnsi="Times New Roman" w:cs="Times New Roman"/>
          <w:sz w:val="24"/>
          <w:szCs w:val="24"/>
        </w:rPr>
        <w:t>... E</w:t>
      </w:r>
      <w:r w:rsidR="00470C8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6940">
        <w:rPr>
          <w:rFonts w:ascii="Times New Roman" w:hAnsi="Times New Roman" w:cs="Times New Roman"/>
          <w:sz w:val="24"/>
          <w:szCs w:val="24"/>
        </w:rPr>
        <w:t>em seu pesar</w:t>
      </w:r>
      <w:r w:rsidR="00470C87">
        <w:rPr>
          <w:rFonts w:ascii="Times New Roman" w:hAnsi="Times New Roman" w:cs="Times New Roman"/>
          <w:sz w:val="24"/>
          <w:szCs w:val="24"/>
        </w:rPr>
        <w:t>,</w:t>
      </w:r>
      <w:r w:rsidR="0011694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97183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 judeu, o Anticristo, </w:t>
      </w:r>
      <w:r w:rsidR="00116940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enviado de Deus, não queria acreditar </w:t>
      </w:r>
      <w:r w:rsidR="00470C87">
        <w:rPr>
          <w:rFonts w:ascii="Times New Roman" w:hAnsi="Times New Roman" w:cs="Times New Roman"/>
          <w:sz w:val="24"/>
          <w:szCs w:val="24"/>
        </w:rPr>
        <w:t>no</w:t>
      </w:r>
      <w:r w:rsidR="00116940">
        <w:rPr>
          <w:rFonts w:ascii="Times New Roman" w:hAnsi="Times New Roman" w:cs="Times New Roman"/>
          <w:sz w:val="24"/>
          <w:szCs w:val="24"/>
        </w:rPr>
        <w:t xml:space="preserve"> desígnio</w:t>
      </w:r>
      <w:r w:rsidR="00470C87">
        <w:rPr>
          <w:rFonts w:ascii="Times New Roman" w:hAnsi="Times New Roman" w:cs="Times New Roman"/>
          <w:sz w:val="24"/>
          <w:szCs w:val="24"/>
        </w:rPr>
        <w:t xml:space="preserve"> divino</w:t>
      </w:r>
      <w:r w:rsidRPr="00C5704C">
        <w:rPr>
          <w:rFonts w:ascii="Times New Roman" w:hAnsi="Times New Roman" w:cs="Times New Roman"/>
          <w:sz w:val="24"/>
          <w:szCs w:val="24"/>
        </w:rPr>
        <w:t>. E disse</w:t>
      </w:r>
      <w:r w:rsidR="0011694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do profeta Jeremias</w:t>
      </w:r>
      <w:r w:rsidR="0011694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694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justo Jó </w:t>
      </w:r>
      <w:r w:rsidR="00116940">
        <w:rPr>
          <w:rFonts w:ascii="Times New Roman" w:hAnsi="Times New Roman" w:cs="Times New Roman"/>
          <w:sz w:val="24"/>
          <w:szCs w:val="24"/>
        </w:rPr>
        <w:t>consagr</w:t>
      </w:r>
      <w:r w:rsidR="0097183D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6940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destino e cuja vulgarização </w:t>
      </w:r>
      <w:r w:rsidR="00116940">
        <w:rPr>
          <w:rFonts w:ascii="Times New Roman" w:hAnsi="Times New Roman" w:cs="Times New Roman"/>
          <w:sz w:val="24"/>
          <w:szCs w:val="24"/>
        </w:rPr>
        <w:t>é a base d</w:t>
      </w:r>
      <w:r w:rsidRPr="00C5704C">
        <w:rPr>
          <w:rFonts w:ascii="Times New Roman" w:hAnsi="Times New Roman" w:cs="Times New Roman"/>
          <w:sz w:val="24"/>
          <w:szCs w:val="24"/>
        </w:rPr>
        <w:t>o ateísmo:</w:t>
      </w:r>
    </w:p>
    <w:p w:rsidR="0024094F" w:rsidRPr="00C5704C" w:rsidRDefault="00CC3CC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6940">
        <w:rPr>
          <w:rFonts w:ascii="Times New Roman" w:hAnsi="Times New Roman" w:cs="Times New Roman"/>
          <w:sz w:val="24"/>
          <w:szCs w:val="24"/>
        </w:rPr>
        <w:t>Tu serás j</w:t>
      </w:r>
      <w:r w:rsidR="0024094F" w:rsidRPr="00C5704C">
        <w:rPr>
          <w:rFonts w:ascii="Times New Roman" w:hAnsi="Times New Roman" w:cs="Times New Roman"/>
          <w:sz w:val="24"/>
          <w:szCs w:val="24"/>
        </w:rPr>
        <w:t>usto</w:t>
      </w:r>
      <w:r w:rsidR="00116940">
        <w:rPr>
          <w:rFonts w:ascii="Times New Roman" w:hAnsi="Times New Roman" w:cs="Times New Roman"/>
          <w:sz w:val="24"/>
          <w:szCs w:val="24"/>
        </w:rPr>
        <w:t>, Senhor,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09C4">
        <w:rPr>
          <w:rFonts w:ascii="Times New Roman" w:hAnsi="Times New Roman" w:cs="Times New Roman"/>
          <w:sz w:val="24"/>
          <w:szCs w:val="24"/>
        </w:rPr>
        <w:t>ainda que</w:t>
      </w:r>
      <w:r w:rsidR="00116940">
        <w:rPr>
          <w:rFonts w:ascii="Times New Roman" w:hAnsi="Times New Roman" w:cs="Times New Roman"/>
          <w:sz w:val="24"/>
          <w:szCs w:val="24"/>
        </w:rPr>
        <w:t xml:space="preserve"> eu </w:t>
      </w:r>
      <w:r w:rsidR="001509C4">
        <w:rPr>
          <w:rFonts w:ascii="Times New Roman" w:hAnsi="Times New Roman" w:cs="Times New Roman"/>
          <w:sz w:val="24"/>
          <w:szCs w:val="24"/>
        </w:rPr>
        <w:t xml:space="preserve">o </w:t>
      </w:r>
      <w:r w:rsidR="00116940">
        <w:rPr>
          <w:rFonts w:ascii="Times New Roman" w:hAnsi="Times New Roman" w:cs="Times New Roman"/>
          <w:sz w:val="24"/>
          <w:szCs w:val="24"/>
        </w:rPr>
        <w:t>question</w:t>
      </w:r>
      <w:r w:rsidR="001509C4">
        <w:rPr>
          <w:rFonts w:ascii="Times New Roman" w:hAnsi="Times New Roman" w:cs="Times New Roman"/>
          <w:sz w:val="24"/>
          <w:szCs w:val="24"/>
        </w:rPr>
        <w:t>e</w:t>
      </w:r>
      <w:r w:rsidR="00116940">
        <w:rPr>
          <w:rFonts w:ascii="Times New Roman" w:hAnsi="Times New Roman" w:cs="Times New Roman"/>
          <w:sz w:val="24"/>
          <w:szCs w:val="24"/>
        </w:rPr>
        <w:t xml:space="preserve"> em juízo</w:t>
      </w:r>
      <w:r w:rsidR="0024094F" w:rsidRPr="00C5704C">
        <w:rPr>
          <w:rFonts w:ascii="Times New Roman" w:hAnsi="Times New Roman" w:cs="Times New Roman"/>
          <w:sz w:val="24"/>
          <w:szCs w:val="24"/>
        </w:rPr>
        <w:t>, no entanto falarei contigo</w:t>
      </w:r>
      <w:r w:rsidR="0011694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sobre a justiça. Por que o caminho dos ímpios é </w:t>
      </w:r>
      <w:r w:rsidR="00116940">
        <w:rPr>
          <w:rFonts w:ascii="Times New Roman" w:hAnsi="Times New Roman" w:cs="Times New Roman"/>
          <w:sz w:val="24"/>
          <w:szCs w:val="24"/>
        </w:rPr>
        <w:t xml:space="preserve">afortunado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os </w:t>
      </w:r>
      <w:r w:rsidR="00116940">
        <w:rPr>
          <w:rFonts w:ascii="Times New Roman" w:hAnsi="Times New Roman" w:cs="Times New Roman"/>
          <w:sz w:val="24"/>
          <w:szCs w:val="24"/>
        </w:rPr>
        <w:t>pérfidos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prosperam?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8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Senhor respondeu ao Anticristo, que havia perdido </w:t>
      </w:r>
      <w:r w:rsidR="00AC67C8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filha Rute, </w:t>
      </w:r>
      <w:r w:rsidR="00AC67C8">
        <w:rPr>
          <w:rFonts w:ascii="Times New Roman" w:hAnsi="Times New Roman" w:cs="Times New Roman"/>
          <w:sz w:val="24"/>
          <w:szCs w:val="24"/>
        </w:rPr>
        <w:t>da mesma form</w:t>
      </w:r>
      <w:r w:rsidR="0097183D">
        <w:rPr>
          <w:rFonts w:ascii="Times New Roman" w:hAnsi="Times New Roman" w:cs="Times New Roman"/>
          <w:sz w:val="24"/>
          <w:szCs w:val="24"/>
        </w:rPr>
        <w:t>a</w:t>
      </w:r>
      <w:r w:rsidR="00AC67C8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67C8">
        <w:rPr>
          <w:rFonts w:ascii="Times New Roman" w:hAnsi="Times New Roman" w:cs="Times New Roman"/>
          <w:sz w:val="24"/>
          <w:szCs w:val="24"/>
        </w:rPr>
        <w:t xml:space="preserve">este </w:t>
      </w:r>
      <w:r w:rsidRPr="00C5704C">
        <w:rPr>
          <w:rFonts w:ascii="Times New Roman" w:hAnsi="Times New Roman" w:cs="Times New Roman"/>
          <w:sz w:val="24"/>
          <w:szCs w:val="24"/>
        </w:rPr>
        <w:t>responder</w:t>
      </w:r>
      <w:r w:rsidR="00AC67C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67C8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Maria, que </w:t>
      </w:r>
      <w:r w:rsidR="00AC67C8">
        <w:rPr>
          <w:rFonts w:ascii="Times New Roman" w:hAnsi="Times New Roman" w:cs="Times New Roman"/>
          <w:sz w:val="24"/>
          <w:szCs w:val="24"/>
        </w:rPr>
        <w:t>perd</w:t>
      </w:r>
      <w:r w:rsidR="00E27ACA">
        <w:rPr>
          <w:rFonts w:ascii="Times New Roman" w:hAnsi="Times New Roman" w:cs="Times New Roman"/>
          <w:sz w:val="24"/>
          <w:szCs w:val="24"/>
        </w:rPr>
        <w:t>era</w:t>
      </w:r>
      <w:r w:rsidR="005116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67C8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 Vássia. Ele respondeu através do profeta Isaías:</w:t>
      </w:r>
    </w:p>
    <w:p w:rsidR="0024094F" w:rsidRPr="00C5704C" w:rsidRDefault="00B7117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509C4">
        <w:rPr>
          <w:rFonts w:ascii="Times New Roman" w:hAnsi="Times New Roman" w:cs="Times New Roman"/>
          <w:sz w:val="24"/>
          <w:szCs w:val="24"/>
        </w:rPr>
        <w:t>—</w:t>
      </w:r>
      <w:r w:rsidR="0024094F" w:rsidRPr="001509C4">
        <w:rPr>
          <w:rFonts w:ascii="Times New Roman" w:hAnsi="Times New Roman" w:cs="Times New Roman"/>
          <w:sz w:val="24"/>
          <w:szCs w:val="24"/>
        </w:rPr>
        <w:t xml:space="preserve"> Eu me revelei </w:t>
      </w:r>
      <w:r w:rsidR="002D648D" w:rsidRPr="001509C4">
        <w:rPr>
          <w:rFonts w:ascii="Times New Roman" w:hAnsi="Times New Roman" w:cs="Times New Roman"/>
          <w:sz w:val="24"/>
          <w:szCs w:val="24"/>
        </w:rPr>
        <w:t>a</w:t>
      </w:r>
      <w:r w:rsidR="0024094F" w:rsidRPr="001509C4">
        <w:rPr>
          <w:rFonts w:ascii="Times New Roman" w:hAnsi="Times New Roman" w:cs="Times New Roman"/>
          <w:sz w:val="24"/>
          <w:szCs w:val="24"/>
        </w:rPr>
        <w:t xml:space="preserve">os que </w:t>
      </w:r>
      <w:r w:rsidR="00925032" w:rsidRPr="001509C4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1509C4">
        <w:rPr>
          <w:rFonts w:ascii="Times New Roman" w:hAnsi="Times New Roman" w:cs="Times New Roman"/>
          <w:sz w:val="24"/>
          <w:szCs w:val="24"/>
        </w:rPr>
        <w:t>pergunta</w:t>
      </w:r>
      <w:r w:rsidR="002D648D" w:rsidRPr="001509C4">
        <w:rPr>
          <w:rFonts w:ascii="Times New Roman" w:hAnsi="Times New Roman" w:cs="Times New Roman"/>
          <w:sz w:val="24"/>
          <w:szCs w:val="24"/>
        </w:rPr>
        <w:t>vam</w:t>
      </w:r>
      <w:r w:rsidR="0024094F" w:rsidRPr="001509C4">
        <w:rPr>
          <w:rFonts w:ascii="Times New Roman" w:hAnsi="Times New Roman" w:cs="Times New Roman"/>
          <w:sz w:val="24"/>
          <w:szCs w:val="24"/>
        </w:rPr>
        <w:t xml:space="preserve"> por </w:t>
      </w:r>
      <w:r w:rsidR="00A96499" w:rsidRPr="001509C4">
        <w:rPr>
          <w:rFonts w:ascii="Times New Roman" w:hAnsi="Times New Roman" w:cs="Times New Roman"/>
          <w:sz w:val="24"/>
          <w:szCs w:val="24"/>
        </w:rPr>
        <w:t>m</w:t>
      </w:r>
      <w:r w:rsidR="0024094F" w:rsidRPr="001509C4">
        <w:rPr>
          <w:rFonts w:ascii="Times New Roman" w:hAnsi="Times New Roman" w:cs="Times New Roman"/>
          <w:sz w:val="24"/>
          <w:szCs w:val="24"/>
        </w:rPr>
        <w:t>im.</w:t>
      </w:r>
      <w:r w:rsidR="002D648D" w:rsidRPr="001509C4">
        <w:rPr>
          <w:rFonts w:ascii="Times New Roman" w:hAnsi="Times New Roman" w:cs="Times New Roman"/>
          <w:sz w:val="24"/>
          <w:szCs w:val="24"/>
        </w:rPr>
        <w:t xml:space="preserve"> [...]</w:t>
      </w:r>
      <w:r w:rsidR="0024094F" w:rsidRPr="001509C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02344">
        <w:rPr>
          <w:rFonts w:ascii="Times New Roman" w:hAnsi="Times New Roman" w:cs="Times New Roman"/>
          <w:sz w:val="24"/>
          <w:szCs w:val="24"/>
        </w:rPr>
        <w:t>“</w:t>
      </w:r>
      <w:r w:rsidR="00C02344">
        <w:rPr>
          <w:rFonts w:ascii="Times New Roman" w:hAnsi="Times New Roman" w:cs="Times New Roman"/>
          <w:sz w:val="24"/>
          <w:szCs w:val="24"/>
        </w:rPr>
        <w:t>Aqui estou</w:t>
      </w:r>
      <w:r w:rsidR="0024094F" w:rsidRPr="00C02344">
        <w:rPr>
          <w:rFonts w:ascii="Times New Roman" w:hAnsi="Times New Roman" w:cs="Times New Roman"/>
          <w:sz w:val="24"/>
          <w:szCs w:val="24"/>
        </w:rPr>
        <w:t xml:space="preserve">! </w:t>
      </w:r>
      <w:r w:rsidR="00C02344">
        <w:rPr>
          <w:rFonts w:ascii="Times New Roman" w:hAnsi="Times New Roman" w:cs="Times New Roman"/>
          <w:sz w:val="24"/>
          <w:szCs w:val="24"/>
        </w:rPr>
        <w:t>Aqui estou</w:t>
      </w:r>
      <w:r w:rsidR="0024094F" w:rsidRPr="00C02344">
        <w:rPr>
          <w:rFonts w:ascii="Times New Roman" w:hAnsi="Times New Roman" w:cs="Times New Roman"/>
          <w:sz w:val="24"/>
          <w:szCs w:val="24"/>
        </w:rPr>
        <w:t>!”</w:t>
      </w:r>
      <w:r w:rsidR="00A96499" w:rsidRPr="00C02344">
        <w:rPr>
          <w:rFonts w:ascii="Times New Roman" w:hAnsi="Times New Roman" w:cs="Times New Roman"/>
          <w:sz w:val="24"/>
          <w:szCs w:val="24"/>
        </w:rPr>
        <w:t>,</w:t>
      </w:r>
      <w:r w:rsidR="0024094F" w:rsidRPr="00A96499">
        <w:rPr>
          <w:rFonts w:ascii="Times New Roman" w:hAnsi="Times New Roman" w:cs="Times New Roman"/>
          <w:sz w:val="24"/>
          <w:szCs w:val="24"/>
        </w:rPr>
        <w:t xml:space="preserve"> dizia Eu a um</w:t>
      </w:r>
      <w:r w:rsidR="00A96499" w:rsidRPr="00A96499">
        <w:rPr>
          <w:rFonts w:ascii="Times New Roman" w:hAnsi="Times New Roman" w:cs="Times New Roman"/>
          <w:sz w:val="24"/>
          <w:szCs w:val="24"/>
        </w:rPr>
        <w:t xml:space="preserve"> povo</w:t>
      </w:r>
      <w:r w:rsidR="0024094F" w:rsidRPr="00A96499">
        <w:rPr>
          <w:rFonts w:ascii="Times New Roman" w:hAnsi="Times New Roman" w:cs="Times New Roman"/>
          <w:sz w:val="24"/>
          <w:szCs w:val="24"/>
        </w:rPr>
        <w:t xml:space="preserve"> que não </w:t>
      </w:r>
      <w:r w:rsidR="002D502A" w:rsidRPr="00A96499">
        <w:rPr>
          <w:rFonts w:ascii="Times New Roman" w:hAnsi="Times New Roman" w:cs="Times New Roman"/>
          <w:sz w:val="24"/>
          <w:szCs w:val="24"/>
        </w:rPr>
        <w:t xml:space="preserve">me </w:t>
      </w:r>
      <w:r w:rsidR="0024094F" w:rsidRPr="00A96499">
        <w:rPr>
          <w:rFonts w:ascii="Times New Roman" w:hAnsi="Times New Roman" w:cs="Times New Roman"/>
          <w:sz w:val="24"/>
          <w:szCs w:val="24"/>
        </w:rPr>
        <w:t xml:space="preserve">chamava </w:t>
      </w:r>
      <w:r w:rsidR="002D502A" w:rsidRPr="00A96499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A96499">
        <w:rPr>
          <w:rFonts w:ascii="Times New Roman" w:hAnsi="Times New Roman" w:cs="Times New Roman"/>
          <w:sz w:val="24"/>
          <w:szCs w:val="24"/>
        </w:rPr>
        <w:t>Meu nome...</w:t>
      </w:r>
      <w:r w:rsidR="002D502A" w:rsidRPr="00A96499">
        <w:rPr>
          <w:rStyle w:val="Refdenotaderodap"/>
          <w:rFonts w:ascii="Times New Roman" w:hAnsi="Times New Roman" w:cs="Times New Roman"/>
          <w:sz w:val="24"/>
          <w:szCs w:val="24"/>
        </w:rPr>
        <w:footnoteReference w:id="8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Anticristo </w:t>
      </w:r>
      <w:r w:rsidR="00AC67C8">
        <w:rPr>
          <w:rFonts w:ascii="Times New Roman" w:hAnsi="Times New Roman" w:cs="Times New Roman"/>
          <w:sz w:val="24"/>
          <w:szCs w:val="24"/>
        </w:rPr>
        <w:t>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AC67C8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>sabia</w:t>
      </w:r>
      <w:r w:rsidR="00C02344">
        <w:rPr>
          <w:rFonts w:ascii="Times New Roman" w:hAnsi="Times New Roman" w:cs="Times New Roman"/>
          <w:sz w:val="24"/>
          <w:szCs w:val="24"/>
        </w:rPr>
        <w:t>,</w:t>
      </w:r>
      <w:r w:rsidR="00AC67C8">
        <w:rPr>
          <w:rFonts w:ascii="Times New Roman" w:hAnsi="Times New Roman" w:cs="Times New Roman"/>
          <w:sz w:val="24"/>
          <w:szCs w:val="24"/>
        </w:rPr>
        <w:t xml:space="preserve"> </w:t>
      </w:r>
      <w:r w:rsidR="00C02344">
        <w:rPr>
          <w:rFonts w:ascii="Times New Roman" w:hAnsi="Times New Roman" w:cs="Times New Roman"/>
          <w:sz w:val="24"/>
          <w:szCs w:val="24"/>
        </w:rPr>
        <w:t>mas,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67C8">
        <w:rPr>
          <w:rFonts w:ascii="Times New Roman" w:hAnsi="Times New Roman" w:cs="Times New Roman"/>
          <w:sz w:val="24"/>
          <w:szCs w:val="24"/>
        </w:rPr>
        <w:t>no infortúnio</w:t>
      </w:r>
      <w:r w:rsidR="00C0234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esquecido. Quem não escolheu, mas foi escolhido, não pode fazer perguntas ao Senhor. Deve fazer perguntas a si mesmo e esperar as respostas do Senhor.</w:t>
      </w:r>
    </w:p>
    <w:p w:rsidR="0024094F" w:rsidRPr="00C5704C" w:rsidRDefault="00A9649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 foi </w:t>
      </w:r>
      <w:r>
        <w:rPr>
          <w:rFonts w:ascii="Times New Roman" w:hAnsi="Times New Roman" w:cs="Times New Roman"/>
          <w:sz w:val="24"/>
          <w:szCs w:val="24"/>
        </w:rPr>
        <w:t xml:space="preserve">de novo </w:t>
      </w:r>
      <w:r w:rsidR="0024094F" w:rsidRPr="00A506FA">
        <w:rPr>
          <w:rFonts w:ascii="Times New Roman" w:hAnsi="Times New Roman" w:cs="Times New Roman"/>
          <w:sz w:val="24"/>
          <w:szCs w:val="24"/>
        </w:rPr>
        <w:t xml:space="preserve">à </w:t>
      </w:r>
      <w:r w:rsidR="00D52C59">
        <w:rPr>
          <w:rFonts w:ascii="Times New Roman" w:hAnsi="Times New Roman" w:cs="Times New Roman"/>
          <w:sz w:val="24"/>
          <w:szCs w:val="24"/>
        </w:rPr>
        <w:t>mata densa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 onde </w:t>
      </w:r>
      <w:r w:rsidR="00D52C59" w:rsidRPr="00A506FA">
        <w:rPr>
          <w:rFonts w:ascii="Times New Roman" w:hAnsi="Times New Roman" w:cs="Times New Roman"/>
          <w:sz w:val="24"/>
          <w:szCs w:val="24"/>
        </w:rPr>
        <w:t>fazia pou</w:t>
      </w:r>
      <w:r w:rsidR="00EA1277" w:rsidRPr="00A506FA">
        <w:rPr>
          <w:rFonts w:ascii="Times New Roman" w:hAnsi="Times New Roman" w:cs="Times New Roman"/>
          <w:sz w:val="24"/>
          <w:szCs w:val="24"/>
        </w:rPr>
        <w:t>c</w:t>
      </w:r>
      <w:r w:rsidR="00D52C59" w:rsidRPr="00A506FA">
        <w:rPr>
          <w:rFonts w:ascii="Times New Roman" w:hAnsi="Times New Roman" w:cs="Times New Roman"/>
          <w:sz w:val="24"/>
          <w:szCs w:val="24"/>
        </w:rPr>
        <w:t>o que</w:t>
      </w:r>
      <w:r w:rsidR="0024094F" w:rsidRPr="00A506FA">
        <w:rPr>
          <w:rFonts w:ascii="Times New Roman" w:hAnsi="Times New Roman" w:cs="Times New Roman"/>
          <w:sz w:val="24"/>
          <w:szCs w:val="24"/>
        </w:rPr>
        <w:t xml:space="preserve"> volta</w:t>
      </w:r>
      <w:r w:rsidR="00D52C59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molhado </w:t>
      </w:r>
      <w:r>
        <w:rPr>
          <w:rFonts w:ascii="Times New Roman" w:hAnsi="Times New Roman" w:cs="Times New Roman"/>
          <w:sz w:val="24"/>
          <w:szCs w:val="24"/>
        </w:rPr>
        <w:t>pela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umidade da floresta... Quanto mais o Anticristo se afastava d</w:t>
      </w:r>
      <w:r w:rsidR="008D51E6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lugares habitados, mais </w:t>
      </w:r>
      <w:r w:rsidR="00A85A6F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>
        <w:rPr>
          <w:rFonts w:ascii="Times New Roman" w:hAnsi="Times New Roman" w:cs="Times New Roman"/>
          <w:sz w:val="24"/>
          <w:szCs w:val="24"/>
        </w:rPr>
        <w:t>atingido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tristeza, mais </w:t>
      </w:r>
      <w:r w:rsidR="008D51E6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ansiava p</w:t>
      </w:r>
      <w:r w:rsidR="008D51E6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solidão, como um animal que se esconde de todos para morrer, pois </w:t>
      </w:r>
      <w:r w:rsidR="0006291A" w:rsidRPr="00C5704C">
        <w:rPr>
          <w:rFonts w:ascii="Times New Roman" w:hAnsi="Times New Roman" w:cs="Times New Roman"/>
          <w:sz w:val="24"/>
          <w:szCs w:val="24"/>
        </w:rPr>
        <w:t>es</w:t>
      </w:r>
      <w:r w:rsidR="0006291A">
        <w:rPr>
          <w:rFonts w:ascii="Times New Roman" w:hAnsi="Times New Roman" w:cs="Times New Roman"/>
          <w:sz w:val="24"/>
          <w:szCs w:val="24"/>
        </w:rPr>
        <w:t>s</w:t>
      </w:r>
      <w:r w:rsidR="00A85A6F">
        <w:rPr>
          <w:rFonts w:ascii="Times New Roman" w:hAnsi="Times New Roman" w:cs="Times New Roman"/>
          <w:sz w:val="24"/>
          <w:szCs w:val="24"/>
        </w:rPr>
        <w:t>a</w:t>
      </w:r>
      <w:r w:rsidR="000629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36B2">
        <w:rPr>
          <w:rFonts w:ascii="Times New Roman" w:hAnsi="Times New Roman" w:cs="Times New Roman"/>
          <w:sz w:val="24"/>
          <w:szCs w:val="24"/>
        </w:rPr>
        <w:t xml:space="preserve">grave </w:t>
      </w:r>
      <w:r w:rsidR="00A85A6F">
        <w:rPr>
          <w:rFonts w:ascii="Times New Roman" w:hAnsi="Times New Roman" w:cs="Times New Roman"/>
          <w:sz w:val="24"/>
          <w:szCs w:val="24"/>
        </w:rPr>
        <w:t xml:space="preserve">questão </w:t>
      </w:r>
      <w:r w:rsidR="0024094F" w:rsidRPr="00C5704C">
        <w:rPr>
          <w:rFonts w:ascii="Times New Roman" w:hAnsi="Times New Roman" w:cs="Times New Roman"/>
          <w:sz w:val="24"/>
          <w:szCs w:val="24"/>
        </w:rPr>
        <w:t>deve se</w:t>
      </w:r>
      <w:r w:rsidR="00A85A6F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36B2">
        <w:rPr>
          <w:rFonts w:ascii="Times New Roman" w:hAnsi="Times New Roman" w:cs="Times New Roman"/>
          <w:sz w:val="24"/>
          <w:szCs w:val="24"/>
        </w:rPr>
        <w:t xml:space="preserve">solucionada </w:t>
      </w:r>
      <w:r w:rsidR="00A85A6F">
        <w:rPr>
          <w:rFonts w:ascii="Times New Roman" w:hAnsi="Times New Roman" w:cs="Times New Roman"/>
          <w:sz w:val="24"/>
          <w:szCs w:val="24"/>
        </w:rPr>
        <w:t>longe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</w:t>
      </w:r>
      <w:r w:rsidR="00A85A6F">
        <w:rPr>
          <w:rFonts w:ascii="Times New Roman" w:hAnsi="Times New Roman" w:cs="Times New Roman"/>
          <w:sz w:val="24"/>
          <w:szCs w:val="24"/>
        </w:rPr>
        <w:t>pequenezas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5A6F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cotidiano... </w:t>
      </w:r>
      <w:r w:rsidR="00A85A6F">
        <w:rPr>
          <w:rFonts w:ascii="Times New Roman" w:hAnsi="Times New Roman" w:cs="Times New Roman"/>
          <w:sz w:val="24"/>
          <w:szCs w:val="24"/>
        </w:rPr>
        <w:t>O bom 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</w:t>
      </w:r>
      <w:r w:rsidR="00A85A6F">
        <w:rPr>
          <w:rFonts w:ascii="Times New Roman" w:hAnsi="Times New Roman" w:cs="Times New Roman"/>
          <w:sz w:val="24"/>
          <w:szCs w:val="24"/>
        </w:rPr>
        <w:t>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5A6F">
        <w:rPr>
          <w:rFonts w:ascii="Times New Roman" w:hAnsi="Times New Roman" w:cs="Times New Roman"/>
          <w:sz w:val="24"/>
          <w:szCs w:val="24"/>
        </w:rPr>
        <w:t xml:space="preserve">entre seus </w:t>
      </w:r>
      <w:r w:rsidR="00BA344D">
        <w:rPr>
          <w:rFonts w:ascii="Times New Roman" w:hAnsi="Times New Roman" w:cs="Times New Roman"/>
          <w:sz w:val="24"/>
          <w:szCs w:val="24"/>
        </w:rPr>
        <w:t>semelhantes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85A6F">
        <w:rPr>
          <w:rFonts w:ascii="Times New Roman" w:hAnsi="Times New Roman" w:cs="Times New Roman"/>
          <w:sz w:val="24"/>
          <w:szCs w:val="24"/>
        </w:rPr>
        <w:t>mas</w:t>
      </w:r>
      <w:r w:rsidR="00BA344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mo</w:t>
      </w:r>
      <w:r w:rsidR="00925032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r</w:t>
      </w:r>
      <w:r w:rsidR="00A85A6F"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longe </w:t>
      </w:r>
      <w:r w:rsidR="00BA344D">
        <w:rPr>
          <w:rFonts w:ascii="Times New Roman" w:hAnsi="Times New Roman" w:cs="Times New Roman"/>
          <w:sz w:val="24"/>
          <w:szCs w:val="24"/>
        </w:rPr>
        <w:t>deles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Anticristo entendeu que </w:t>
      </w:r>
      <w:r w:rsidR="00A85A6F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fora enviado pelo Senhor </w:t>
      </w:r>
      <w:r w:rsidR="00211837">
        <w:rPr>
          <w:rFonts w:ascii="Times New Roman" w:hAnsi="Times New Roman" w:cs="Times New Roman"/>
          <w:sz w:val="24"/>
          <w:szCs w:val="24"/>
        </w:rPr>
        <w:t xml:space="preserve">a Bor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amaldiçoar, mas para </w:t>
      </w:r>
      <w:r w:rsidR="00D52C5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 amaldiçoado. Somente o Senhor pode amaldiçoar </w:t>
      </w:r>
      <w:r w:rsidR="008032A4">
        <w:rPr>
          <w:rFonts w:ascii="Times New Roman" w:hAnsi="Times New Roman" w:cs="Times New Roman"/>
          <w:sz w:val="24"/>
          <w:szCs w:val="24"/>
        </w:rPr>
        <w:t>sem ser</w:t>
      </w:r>
      <w:r w:rsidR="0092503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amaldiçoado.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21183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sentou</w:t>
      </w:r>
      <w:r w:rsidR="00F11E13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</w:t>
      </w:r>
      <w:r w:rsidR="00C01F94">
        <w:rPr>
          <w:rFonts w:ascii="Times New Roman" w:hAnsi="Times New Roman" w:cs="Times New Roman"/>
          <w:sz w:val="24"/>
          <w:szCs w:val="24"/>
        </w:rPr>
        <w:t>cepo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podre</w:t>
      </w:r>
      <w:r w:rsidR="0021183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coberto de musgo</w:t>
      </w:r>
      <w:r w:rsidR="0021183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11837">
        <w:rPr>
          <w:rFonts w:ascii="Times New Roman" w:hAnsi="Times New Roman" w:cs="Times New Roman"/>
          <w:sz w:val="24"/>
          <w:szCs w:val="24"/>
        </w:rPr>
        <w:t>pôs as mãos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1837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cabeça. </w:t>
      </w:r>
      <w:r w:rsidR="00211837">
        <w:rPr>
          <w:rFonts w:ascii="Times New Roman" w:hAnsi="Times New Roman" w:cs="Times New Roman"/>
          <w:sz w:val="24"/>
          <w:szCs w:val="24"/>
        </w:rPr>
        <w:t>Enquanto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sua filha Rute, que era Pelágia, estava </w:t>
      </w:r>
      <w:r w:rsidR="00C01F94">
        <w:rPr>
          <w:rFonts w:ascii="Times New Roman" w:hAnsi="Times New Roman" w:cs="Times New Roman"/>
          <w:sz w:val="24"/>
          <w:szCs w:val="24"/>
        </w:rPr>
        <w:t>por perto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dez minutos de caminhada </w:t>
      </w:r>
      <w:r w:rsidR="008A4A4B">
        <w:rPr>
          <w:rFonts w:ascii="Times New Roman" w:hAnsi="Times New Roman" w:cs="Times New Roman"/>
          <w:sz w:val="24"/>
          <w:szCs w:val="24"/>
        </w:rPr>
        <w:t>por entre as árvores derrubadas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tempestade</w:t>
      </w:r>
      <w:r w:rsidR="008A4A4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865" w:author="Daniela Mountian" w:date="2017-08-26T12:55:00Z">
        <w:r w:rsidR="008A7F3F">
          <w:rPr>
            <w:rFonts w:ascii="Times New Roman" w:hAnsi="Times New Roman" w:cs="Times New Roman"/>
            <w:sz w:val="24"/>
            <w:szCs w:val="24"/>
          </w:rPr>
          <w:t xml:space="preserve">por entre </w:t>
        </w:r>
      </w:ins>
      <w:r w:rsidR="008A4A4B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arbusto</w:t>
      </w:r>
      <w:r w:rsidR="008A4A4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espinhoso</w:t>
      </w:r>
      <w:r w:rsidR="008A4A4B">
        <w:rPr>
          <w:rFonts w:ascii="Times New Roman" w:hAnsi="Times New Roman" w:cs="Times New Roman"/>
          <w:sz w:val="24"/>
          <w:szCs w:val="24"/>
        </w:rPr>
        <w:t>s e enredados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teias </w:t>
      </w:r>
      <w:r w:rsidR="008A4A4B">
        <w:rPr>
          <w:rFonts w:ascii="Times New Roman" w:hAnsi="Times New Roman" w:cs="Times New Roman"/>
          <w:sz w:val="24"/>
          <w:szCs w:val="24"/>
        </w:rPr>
        <w:t>de aranha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A4A4B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o terceiro dia </w:t>
      </w:r>
      <w:r w:rsidR="00F11E13" w:rsidRPr="008A4A4B">
        <w:rPr>
          <w:rFonts w:ascii="Times New Roman" w:hAnsi="Times New Roman" w:cs="Times New Roman"/>
          <w:sz w:val="24"/>
          <w:szCs w:val="24"/>
          <w:highlight w:val="yellow"/>
          <w:rPrChange w:id="866" w:author="Daniela Mountian" w:date="2017-05-25T11:48:00Z">
            <w:rPr>
              <w:rFonts w:ascii="Times New Roman" w:hAnsi="Times New Roman" w:cs="Times New Roman"/>
              <w:sz w:val="24"/>
              <w:szCs w:val="24"/>
            </w:rPr>
          </w:rPrChange>
        </w:rPr>
        <w:t>em</w:t>
      </w:r>
      <w:r w:rsidR="00F11E1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8A4A4B">
        <w:rPr>
          <w:rFonts w:ascii="Times New Roman" w:hAnsi="Times New Roman" w:cs="Times New Roman"/>
          <w:sz w:val="24"/>
          <w:szCs w:val="24"/>
        </w:rPr>
        <w:t xml:space="preserve">ela </w:t>
      </w:r>
      <w:r w:rsidR="00F11E13">
        <w:rPr>
          <w:rFonts w:ascii="Times New Roman" w:hAnsi="Times New Roman" w:cs="Times New Roman"/>
          <w:sz w:val="24"/>
          <w:szCs w:val="24"/>
        </w:rPr>
        <w:t>vagava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</w:t>
      </w:r>
      <w:r w:rsidR="008A4A4B">
        <w:rPr>
          <w:rFonts w:ascii="Times New Roman" w:hAnsi="Times New Roman" w:cs="Times New Roman"/>
          <w:sz w:val="24"/>
          <w:szCs w:val="24"/>
        </w:rPr>
        <w:t>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alimentando-se de frutas </w:t>
      </w:r>
      <w:r w:rsidR="008A4A4B">
        <w:rPr>
          <w:rFonts w:ascii="Times New Roman" w:hAnsi="Times New Roman" w:cs="Times New Roman"/>
          <w:sz w:val="24"/>
          <w:szCs w:val="24"/>
        </w:rPr>
        <w:t xml:space="preserve">silvestres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901E14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folhas, bebendo </w:t>
      </w:r>
      <w:r w:rsidR="008A4A4B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poças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de </w:t>
      </w:r>
      <w:r w:rsidR="008A4A4B">
        <w:rPr>
          <w:rFonts w:ascii="Times New Roman" w:hAnsi="Times New Roman" w:cs="Times New Roman"/>
          <w:sz w:val="24"/>
          <w:szCs w:val="24"/>
        </w:rPr>
        <w:t>água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dormindo encostada </w:t>
      </w:r>
      <w:r w:rsidR="008A4A4B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troncos d</w:t>
      </w:r>
      <w:r w:rsidR="00F90C7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árvores. </w:t>
      </w:r>
      <w:r w:rsidR="00C01F94">
        <w:rPr>
          <w:rFonts w:ascii="Times New Roman" w:hAnsi="Times New Roman" w:cs="Times New Roman"/>
          <w:sz w:val="24"/>
          <w:szCs w:val="24"/>
        </w:rPr>
        <w:t xml:space="preserve">Ela estava quase sem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voz de tanto gritar e </w:t>
      </w:r>
      <w:r w:rsidR="00C01F94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vestido </w:t>
      </w:r>
      <w:r w:rsidR="00F90C75">
        <w:rPr>
          <w:rFonts w:ascii="Times New Roman" w:hAnsi="Times New Roman" w:cs="Times New Roman"/>
          <w:sz w:val="24"/>
          <w:szCs w:val="24"/>
        </w:rPr>
        <w:t xml:space="preserve">se achava </w:t>
      </w:r>
      <w:r w:rsidRPr="00C5704C">
        <w:rPr>
          <w:rFonts w:ascii="Times New Roman" w:hAnsi="Times New Roman" w:cs="Times New Roman"/>
          <w:sz w:val="24"/>
          <w:szCs w:val="24"/>
        </w:rPr>
        <w:t>em pedaços</w:t>
      </w:r>
      <w:r w:rsidR="00C01F94">
        <w:rPr>
          <w:rFonts w:ascii="Times New Roman" w:hAnsi="Times New Roman" w:cs="Times New Roman"/>
          <w:sz w:val="24"/>
          <w:szCs w:val="24"/>
        </w:rPr>
        <w:t>, rasgado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pelos galhos das árvores... </w:t>
      </w:r>
      <w:r w:rsidR="00C01F94">
        <w:rPr>
          <w:rFonts w:ascii="Times New Roman" w:hAnsi="Times New Roman" w:cs="Times New Roman"/>
          <w:sz w:val="24"/>
          <w:szCs w:val="24"/>
        </w:rPr>
        <w:t>Nesse instante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01F94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sai</w:t>
      </w:r>
      <w:r w:rsidR="00C01F9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C01F94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clareira aquecida pelo sol, ela decidi</w:t>
      </w:r>
      <w:r w:rsidR="00C01F94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descansar um pouco, deitou</w:t>
      </w:r>
      <w:r w:rsidR="00D154E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proofErr w:type="gramStart"/>
      <w:r w:rsidR="00613472">
        <w:rPr>
          <w:rFonts w:ascii="Times New Roman" w:hAnsi="Times New Roman" w:cs="Times New Roman"/>
          <w:sz w:val="24"/>
          <w:szCs w:val="24"/>
        </w:rPr>
        <w:t>adormeceu,</w:t>
      </w:r>
      <w:proofErr w:type="gramEnd"/>
      <w:r w:rsidR="00613472">
        <w:rPr>
          <w:rFonts w:ascii="Times New Roman" w:hAnsi="Times New Roman" w:cs="Times New Roman"/>
          <w:sz w:val="24"/>
          <w:szCs w:val="24"/>
        </w:rPr>
        <w:t xml:space="preserve"> esgotada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Seu sono era pesado e a levou para longe dali, mas só </w:t>
      </w:r>
      <w:r w:rsidR="00C01F94">
        <w:rPr>
          <w:rFonts w:ascii="Times New Roman" w:hAnsi="Times New Roman" w:cs="Times New Roman"/>
          <w:sz w:val="24"/>
          <w:szCs w:val="24"/>
        </w:rPr>
        <w:t xml:space="preserve">ao despertar 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entendeu </w:t>
      </w:r>
      <w:r w:rsidR="00C01F94">
        <w:rPr>
          <w:rFonts w:ascii="Times New Roman" w:hAnsi="Times New Roman" w:cs="Times New Roman"/>
          <w:sz w:val="24"/>
          <w:szCs w:val="24"/>
        </w:rPr>
        <w:t>aonde</w:t>
      </w:r>
      <w:r w:rsidR="00F90C75">
        <w:rPr>
          <w:rFonts w:ascii="Times New Roman" w:hAnsi="Times New Roman" w:cs="Times New Roman"/>
          <w:sz w:val="24"/>
          <w:szCs w:val="24"/>
        </w:rPr>
        <w:t xml:space="preserve"> 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Assim, dormindo, ela foi surpreendida por Pávlov, </w:t>
      </w:r>
      <w:r w:rsidR="00F90C75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 </w:t>
      </w:r>
      <w:r w:rsidR="00DE1813" w:rsidRPr="00B833AF">
        <w:rPr>
          <w:rFonts w:ascii="Times New Roman" w:hAnsi="Times New Roman" w:cs="Times New Roman"/>
          <w:sz w:val="24"/>
          <w:szCs w:val="24"/>
        </w:rPr>
        <w:t>bem-disposto</w:t>
      </w:r>
      <w:r w:rsidRPr="00C5704C">
        <w:rPr>
          <w:rFonts w:ascii="Times New Roman" w:hAnsi="Times New Roman" w:cs="Times New Roman"/>
          <w:sz w:val="24"/>
          <w:szCs w:val="24"/>
        </w:rPr>
        <w:t>, sempre pronto</w:t>
      </w:r>
      <w:r w:rsidR="00DE181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F90C75">
        <w:rPr>
          <w:rFonts w:ascii="Times New Roman" w:hAnsi="Times New Roman" w:cs="Times New Roman"/>
          <w:sz w:val="24"/>
          <w:szCs w:val="24"/>
        </w:rPr>
        <w:t>ultrajar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menina</w:t>
      </w:r>
      <w:r w:rsidR="00DE1813">
        <w:rPr>
          <w:rFonts w:ascii="Times New Roman" w:hAnsi="Times New Roman" w:cs="Times New Roman"/>
          <w:sz w:val="24"/>
          <w:szCs w:val="24"/>
        </w:rPr>
        <w:t>s na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especialmente </w:t>
      </w:r>
      <w:r w:rsidR="00F90C75">
        <w:rPr>
          <w:rFonts w:ascii="Times New Roman" w:hAnsi="Times New Roman" w:cs="Times New Roman"/>
          <w:sz w:val="24"/>
          <w:szCs w:val="24"/>
        </w:rPr>
        <w:t xml:space="preserve">se fosse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menina judia, conforme as esperanças da velha </w:t>
      </w:r>
      <w:r w:rsidR="00A25E0C" w:rsidRPr="00C5704C">
        <w:rPr>
          <w:rFonts w:ascii="Times New Roman" w:hAnsi="Times New Roman" w:cs="Times New Roman"/>
          <w:sz w:val="24"/>
          <w:szCs w:val="24"/>
        </w:rPr>
        <w:t>Serguéievna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do enterro de Andrei Kopóssov, </w:t>
      </w:r>
      <w:r w:rsidR="00DE1813">
        <w:rPr>
          <w:rFonts w:ascii="Times New Roman" w:hAnsi="Times New Roman" w:cs="Times New Roman"/>
          <w:sz w:val="24"/>
          <w:szCs w:val="24"/>
        </w:rPr>
        <w:t xml:space="preserve">Pávlov </w:t>
      </w:r>
      <w:r w:rsidRPr="00C5704C">
        <w:rPr>
          <w:rFonts w:ascii="Times New Roman" w:hAnsi="Times New Roman" w:cs="Times New Roman"/>
          <w:sz w:val="24"/>
          <w:szCs w:val="24"/>
        </w:rPr>
        <w:t>bebe</w:t>
      </w:r>
      <w:r w:rsidR="00DE1813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E1813">
        <w:rPr>
          <w:rFonts w:ascii="Times New Roman" w:hAnsi="Times New Roman" w:cs="Times New Roman"/>
          <w:sz w:val="24"/>
          <w:szCs w:val="24"/>
        </w:rPr>
        <w:t>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1813">
        <w:rPr>
          <w:rFonts w:ascii="Times New Roman" w:hAnsi="Times New Roman" w:cs="Times New Roman"/>
          <w:sz w:val="24"/>
          <w:szCs w:val="24"/>
        </w:rPr>
        <w:t xml:space="preserve">à missa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memória do </w:t>
      </w:r>
      <w:r w:rsidR="005B5813">
        <w:rPr>
          <w:rFonts w:ascii="Times New Roman" w:hAnsi="Times New Roman" w:cs="Times New Roman"/>
          <w:sz w:val="24"/>
          <w:szCs w:val="24"/>
        </w:rPr>
        <w:t>morto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chor</w:t>
      </w:r>
      <w:r w:rsidR="00DE1813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>, mas não visita</w:t>
      </w:r>
      <w:r w:rsidR="00DE1813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1813">
        <w:rPr>
          <w:rFonts w:ascii="Times New Roman" w:hAnsi="Times New Roman" w:cs="Times New Roman"/>
          <w:sz w:val="24"/>
          <w:szCs w:val="24"/>
        </w:rPr>
        <w:t xml:space="preserve">nenhuma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mulher, de modo que </w:t>
      </w:r>
      <w:r w:rsidR="005B5813">
        <w:rPr>
          <w:rFonts w:ascii="Times New Roman" w:hAnsi="Times New Roman" w:cs="Times New Roman"/>
          <w:sz w:val="24"/>
          <w:szCs w:val="24"/>
        </w:rPr>
        <w:t>havia muita energia acumulada nele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B5813">
        <w:rPr>
          <w:rFonts w:ascii="Times New Roman" w:hAnsi="Times New Roman" w:cs="Times New Roman"/>
          <w:sz w:val="24"/>
          <w:szCs w:val="24"/>
        </w:rPr>
        <w:t>Arrastado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fora </w:t>
      </w:r>
      <w:r w:rsidR="005B5813">
        <w:rPr>
          <w:rFonts w:ascii="Times New Roman" w:hAnsi="Times New Roman" w:cs="Times New Roman"/>
          <w:sz w:val="24"/>
          <w:szCs w:val="24"/>
        </w:rPr>
        <w:t>da cerimônia de tão bêbado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5B5813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5813">
        <w:rPr>
          <w:rFonts w:ascii="Times New Roman" w:hAnsi="Times New Roman" w:cs="Times New Roman"/>
          <w:sz w:val="24"/>
          <w:szCs w:val="24"/>
        </w:rPr>
        <w:t>dirigiu-se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5813">
        <w:rPr>
          <w:rFonts w:ascii="Times New Roman" w:hAnsi="Times New Roman" w:cs="Times New Roman"/>
          <w:sz w:val="24"/>
          <w:szCs w:val="24"/>
        </w:rPr>
        <w:t xml:space="preserve">à floresta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5B5813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espingarda</w:t>
      </w:r>
      <w:r w:rsidR="005B58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1E14">
        <w:rPr>
          <w:rFonts w:ascii="Times New Roman" w:hAnsi="Times New Roman" w:cs="Times New Roman"/>
          <w:sz w:val="24"/>
          <w:szCs w:val="24"/>
        </w:rPr>
        <w:t>levemente</w:t>
      </w:r>
      <w:r w:rsidR="005B5813">
        <w:rPr>
          <w:rFonts w:ascii="Times New Roman" w:hAnsi="Times New Roman" w:cs="Times New Roman"/>
          <w:sz w:val="24"/>
          <w:szCs w:val="24"/>
        </w:rPr>
        <w:t xml:space="preserve"> mais sóbrio</w:t>
      </w:r>
      <w:r w:rsidRPr="00C5704C">
        <w:rPr>
          <w:rFonts w:ascii="Times New Roman" w:hAnsi="Times New Roman" w:cs="Times New Roman"/>
          <w:sz w:val="24"/>
          <w:szCs w:val="24"/>
        </w:rPr>
        <w:t>. Entrou n</w:t>
      </w:r>
      <w:r w:rsidR="005B5813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brenha onde </w:t>
      </w:r>
      <w:r w:rsidR="005B5813">
        <w:rPr>
          <w:rFonts w:ascii="Times New Roman" w:hAnsi="Times New Roman" w:cs="Times New Roman"/>
          <w:sz w:val="24"/>
          <w:szCs w:val="24"/>
        </w:rPr>
        <w:t>nunca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4F79">
        <w:rPr>
          <w:rFonts w:ascii="Times New Roman" w:hAnsi="Times New Roman" w:cs="Times New Roman"/>
          <w:sz w:val="24"/>
          <w:szCs w:val="24"/>
        </w:rPr>
        <w:t>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5813">
        <w:rPr>
          <w:rFonts w:ascii="Times New Roman" w:hAnsi="Times New Roman" w:cs="Times New Roman"/>
          <w:sz w:val="24"/>
          <w:szCs w:val="24"/>
        </w:rPr>
        <w:t>estado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5B58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uma miragem diante de um </w:t>
      </w:r>
      <w:r w:rsidR="00DB4F79">
        <w:rPr>
          <w:rFonts w:ascii="Times New Roman" w:hAnsi="Times New Roman" w:cs="Times New Roman"/>
          <w:sz w:val="24"/>
          <w:szCs w:val="24"/>
        </w:rPr>
        <w:t xml:space="preserve">homem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sedento no deserto, diante de Pávlov </w:t>
      </w:r>
      <w:r w:rsidR="00DB4F79">
        <w:rPr>
          <w:rFonts w:ascii="Times New Roman" w:hAnsi="Times New Roman" w:cs="Times New Roman"/>
          <w:sz w:val="24"/>
          <w:szCs w:val="24"/>
        </w:rPr>
        <w:t xml:space="preserve">apareceu </w:t>
      </w:r>
      <w:r w:rsidRPr="00C5704C">
        <w:rPr>
          <w:rFonts w:ascii="Times New Roman" w:hAnsi="Times New Roman" w:cs="Times New Roman"/>
          <w:sz w:val="24"/>
          <w:szCs w:val="24"/>
        </w:rPr>
        <w:t>uma menina dorm</w:t>
      </w:r>
      <w:r w:rsidR="00EB3D27">
        <w:rPr>
          <w:rFonts w:ascii="Times New Roman" w:hAnsi="Times New Roman" w:cs="Times New Roman"/>
          <w:sz w:val="24"/>
          <w:szCs w:val="24"/>
        </w:rPr>
        <w:t>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totalmente </w:t>
      </w:r>
      <w:r w:rsidR="00B44EF3">
        <w:rPr>
          <w:rFonts w:ascii="Times New Roman" w:hAnsi="Times New Roman" w:cs="Times New Roman"/>
          <w:sz w:val="24"/>
          <w:szCs w:val="24"/>
        </w:rPr>
        <w:t>indefesa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B635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4F79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notou que </w:t>
      </w:r>
      <w:r w:rsidR="00DB4F7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pernas nuas </w:t>
      </w:r>
      <w:r w:rsidR="00DB4F79">
        <w:rPr>
          <w:rFonts w:ascii="Times New Roman" w:hAnsi="Times New Roman" w:cs="Times New Roman"/>
          <w:sz w:val="24"/>
          <w:szCs w:val="24"/>
        </w:rPr>
        <w:t xml:space="preserve">eram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bem </w:t>
      </w:r>
      <w:r w:rsidR="00DB4F79">
        <w:rPr>
          <w:rFonts w:ascii="Times New Roman" w:hAnsi="Times New Roman" w:cs="Times New Roman"/>
          <w:sz w:val="24"/>
          <w:szCs w:val="24"/>
        </w:rPr>
        <w:t>constituídas</w:t>
      </w:r>
      <w:r w:rsidR="00DB4F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B4F79">
        <w:rPr>
          <w:rFonts w:ascii="Times New Roman" w:hAnsi="Times New Roman" w:cs="Times New Roman"/>
          <w:sz w:val="24"/>
          <w:szCs w:val="24"/>
        </w:rPr>
        <w:t>para sua 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DB4F79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seios </w:t>
      </w:r>
      <w:r w:rsidR="00DB4F79">
        <w:rPr>
          <w:rFonts w:ascii="Times New Roman" w:hAnsi="Times New Roman" w:cs="Times New Roman"/>
          <w:sz w:val="24"/>
          <w:szCs w:val="24"/>
        </w:rPr>
        <w:t xml:space="preserve">em crescimento </w:t>
      </w:r>
      <w:r w:rsidRPr="00C5704C">
        <w:rPr>
          <w:rFonts w:ascii="Times New Roman" w:hAnsi="Times New Roman" w:cs="Times New Roman"/>
          <w:sz w:val="24"/>
          <w:szCs w:val="24"/>
        </w:rPr>
        <w:t>frescos e f</w:t>
      </w:r>
      <w:r w:rsidR="00DB4F79">
        <w:rPr>
          <w:rFonts w:ascii="Times New Roman" w:hAnsi="Times New Roman" w:cs="Times New Roman"/>
          <w:sz w:val="24"/>
          <w:szCs w:val="24"/>
        </w:rPr>
        <w:t>irmes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esgotamento e o medo que Rute experimentara </w:t>
      </w:r>
      <w:r w:rsidR="00DB4F7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dias e </w:t>
      </w:r>
      <w:r w:rsidR="00DB4F79">
        <w:rPr>
          <w:rFonts w:ascii="Times New Roman" w:hAnsi="Times New Roman" w:cs="Times New Roman"/>
          <w:sz w:val="24"/>
          <w:szCs w:val="24"/>
        </w:rPr>
        <w:t xml:space="preserve">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noites </w:t>
      </w:r>
      <w:r w:rsidR="00DB4F79">
        <w:rPr>
          <w:rFonts w:ascii="Times New Roman" w:hAnsi="Times New Roman" w:cs="Times New Roman"/>
          <w:sz w:val="24"/>
          <w:szCs w:val="24"/>
        </w:rPr>
        <w:t>passados na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uniram-se à tranquilidade d</w:t>
      </w:r>
      <w:r w:rsidR="00DB4F79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sono puro, e </w:t>
      </w:r>
      <w:r w:rsidR="007A6BFE">
        <w:rPr>
          <w:rFonts w:ascii="Times New Roman" w:hAnsi="Times New Roman" w:cs="Times New Roman"/>
          <w:sz w:val="24"/>
          <w:szCs w:val="24"/>
        </w:rPr>
        <w:t>a expressão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6BFE">
        <w:rPr>
          <w:rFonts w:ascii="Times New Roman" w:hAnsi="Times New Roman" w:cs="Times New Roman"/>
          <w:sz w:val="24"/>
          <w:szCs w:val="24"/>
        </w:rPr>
        <w:t xml:space="preserve">confiante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menina seduzia o homem e o animal </w:t>
      </w:r>
      <w:r w:rsidR="002A15CE">
        <w:rPr>
          <w:rFonts w:ascii="Times New Roman" w:hAnsi="Times New Roman" w:cs="Times New Roman"/>
          <w:sz w:val="24"/>
          <w:szCs w:val="24"/>
        </w:rPr>
        <w:t>embrenhados na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Com um </w:t>
      </w:r>
      <w:r w:rsidR="002A15CE">
        <w:rPr>
          <w:rFonts w:ascii="Times New Roman" w:hAnsi="Times New Roman" w:cs="Times New Roman"/>
          <w:sz w:val="24"/>
          <w:szCs w:val="24"/>
        </w:rPr>
        <w:t>bramido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15CE">
        <w:rPr>
          <w:rFonts w:ascii="Times New Roman" w:hAnsi="Times New Roman" w:cs="Times New Roman"/>
          <w:sz w:val="24"/>
          <w:szCs w:val="24"/>
        </w:rPr>
        <w:t>inarticulado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Pávlov se atirou contra ela e, quando ele se inclinou, ela abriu os olhos. Se Pávlov pudesse voltar a si, </w:t>
      </w:r>
      <w:r w:rsidR="002A15CE">
        <w:rPr>
          <w:rFonts w:ascii="Times New Roman" w:hAnsi="Times New Roman" w:cs="Times New Roman"/>
          <w:sz w:val="24"/>
          <w:szCs w:val="24"/>
        </w:rPr>
        <w:t>lembrar-se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15CE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momentos </w:t>
      </w:r>
      <w:r w:rsidR="002A15CE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>qu</w:t>
      </w:r>
      <w:r w:rsidR="002A15C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mesmo acorda</w:t>
      </w:r>
      <w:r w:rsidR="002A15CE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a a</w:t>
      </w:r>
      <w:r w:rsidRPr="00A867CB">
        <w:rPr>
          <w:rFonts w:ascii="Times New Roman" w:hAnsi="Times New Roman" w:cs="Times New Roman"/>
          <w:sz w:val="24"/>
          <w:szCs w:val="24"/>
        </w:rPr>
        <w:t xml:space="preserve">o pé de uma cerca, </w:t>
      </w:r>
      <w:r w:rsidR="002A15CE">
        <w:rPr>
          <w:rFonts w:ascii="Times New Roman" w:hAnsi="Times New Roman" w:cs="Times New Roman"/>
          <w:sz w:val="24"/>
          <w:szCs w:val="24"/>
        </w:rPr>
        <w:t>na solidão</w:t>
      </w:r>
      <w:r w:rsidRPr="00A867CB">
        <w:rPr>
          <w:rFonts w:ascii="Times New Roman" w:hAnsi="Times New Roman" w:cs="Times New Roman"/>
          <w:sz w:val="24"/>
          <w:szCs w:val="24"/>
        </w:rPr>
        <w:t xml:space="preserve"> e </w:t>
      </w:r>
      <w:r w:rsidR="002A15CE">
        <w:rPr>
          <w:rFonts w:ascii="Times New Roman" w:hAnsi="Times New Roman" w:cs="Times New Roman"/>
          <w:sz w:val="24"/>
          <w:szCs w:val="24"/>
        </w:rPr>
        <w:t xml:space="preserve">na </w:t>
      </w:r>
      <w:r w:rsidRPr="00A867CB">
        <w:rPr>
          <w:rFonts w:ascii="Times New Roman" w:hAnsi="Times New Roman" w:cs="Times New Roman"/>
          <w:sz w:val="24"/>
          <w:szCs w:val="24"/>
        </w:rPr>
        <w:t>tranquil</w:t>
      </w:r>
      <w:r w:rsidR="002A15CE">
        <w:rPr>
          <w:rFonts w:ascii="Times New Roman" w:hAnsi="Times New Roman" w:cs="Times New Roman"/>
          <w:sz w:val="24"/>
          <w:szCs w:val="24"/>
        </w:rPr>
        <w:t>idade</w:t>
      </w:r>
      <w:r w:rsidRPr="00A867CB">
        <w:rPr>
          <w:rFonts w:ascii="Times New Roman" w:hAnsi="Times New Roman" w:cs="Times New Roman"/>
          <w:sz w:val="24"/>
          <w:szCs w:val="24"/>
        </w:rPr>
        <w:t xml:space="preserve">, à espera de uma Palavra, dirigida </w:t>
      </w:r>
      <w:r w:rsidR="002A15CE">
        <w:rPr>
          <w:rFonts w:ascii="Times New Roman" w:hAnsi="Times New Roman" w:cs="Times New Roman"/>
          <w:sz w:val="24"/>
          <w:szCs w:val="24"/>
        </w:rPr>
        <w:t xml:space="preserve">somente </w:t>
      </w:r>
      <w:r w:rsidR="003A1D6D">
        <w:rPr>
          <w:rFonts w:ascii="Times New Roman" w:hAnsi="Times New Roman" w:cs="Times New Roman"/>
          <w:sz w:val="24"/>
          <w:szCs w:val="24"/>
        </w:rPr>
        <w:t>a</w:t>
      </w:r>
      <w:r w:rsidR="003A1D6D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 xml:space="preserve">ele, </w:t>
      </w:r>
      <w:r w:rsidR="00901E14">
        <w:rPr>
          <w:rFonts w:ascii="Times New Roman" w:hAnsi="Times New Roman" w:cs="Times New Roman"/>
          <w:sz w:val="24"/>
          <w:szCs w:val="24"/>
        </w:rPr>
        <w:t>a qual</w:t>
      </w:r>
      <w:r w:rsidRPr="00A867CB">
        <w:rPr>
          <w:rFonts w:ascii="Times New Roman" w:hAnsi="Times New Roman" w:cs="Times New Roman"/>
          <w:sz w:val="24"/>
          <w:szCs w:val="24"/>
        </w:rPr>
        <w:t xml:space="preserve"> estava à </w:t>
      </w:r>
      <w:r w:rsidR="000E36B2">
        <w:rPr>
          <w:rFonts w:ascii="Times New Roman" w:hAnsi="Times New Roman" w:cs="Times New Roman"/>
          <w:sz w:val="24"/>
          <w:szCs w:val="24"/>
        </w:rPr>
        <w:t xml:space="preserve">sua </w:t>
      </w:r>
      <w:r w:rsidRPr="00A867CB">
        <w:rPr>
          <w:rFonts w:ascii="Times New Roman" w:hAnsi="Times New Roman" w:cs="Times New Roman"/>
          <w:sz w:val="24"/>
          <w:szCs w:val="24"/>
        </w:rPr>
        <w:t xml:space="preserve">procura </w:t>
      </w:r>
      <w:r w:rsidR="002A15CE">
        <w:rPr>
          <w:rFonts w:ascii="Times New Roman" w:hAnsi="Times New Roman" w:cs="Times New Roman"/>
          <w:sz w:val="24"/>
          <w:szCs w:val="24"/>
        </w:rPr>
        <w:t>pelo</w:t>
      </w:r>
      <w:r w:rsidRPr="00A867CB">
        <w:rPr>
          <w:rFonts w:ascii="Times New Roman" w:hAnsi="Times New Roman" w:cs="Times New Roman"/>
          <w:sz w:val="24"/>
          <w:szCs w:val="24"/>
        </w:rPr>
        <w:t xml:space="preserve"> mundo</w:t>
      </w:r>
      <w:r w:rsidR="002A15CE">
        <w:rPr>
          <w:rFonts w:ascii="Times New Roman" w:hAnsi="Times New Roman" w:cs="Times New Roman"/>
          <w:sz w:val="24"/>
          <w:szCs w:val="24"/>
        </w:rPr>
        <w:t>...</w:t>
      </w:r>
      <w:r w:rsidRPr="00A867CB">
        <w:rPr>
          <w:rFonts w:ascii="Times New Roman" w:hAnsi="Times New Roman" w:cs="Times New Roman"/>
          <w:sz w:val="24"/>
          <w:szCs w:val="24"/>
        </w:rPr>
        <w:t xml:space="preserve"> Mas </w:t>
      </w:r>
      <w:r w:rsidR="003A1D6D" w:rsidRPr="00A867CB">
        <w:rPr>
          <w:rFonts w:ascii="Times New Roman" w:hAnsi="Times New Roman" w:cs="Times New Roman"/>
          <w:sz w:val="24"/>
          <w:szCs w:val="24"/>
        </w:rPr>
        <w:t xml:space="preserve">a </w:t>
      </w:r>
      <w:r w:rsidRPr="00A867CB">
        <w:rPr>
          <w:rFonts w:ascii="Times New Roman" w:hAnsi="Times New Roman" w:cs="Times New Roman"/>
          <w:sz w:val="24"/>
          <w:szCs w:val="24"/>
        </w:rPr>
        <w:t>Palavra não encontrou Pávlov</w:t>
      </w:r>
      <w:ins w:id="867" w:author="Daniela Mountian" w:date="2017-08-26T13:11:00Z">
        <w:r w:rsidR="006303BD">
          <w:rPr>
            <w:rFonts w:ascii="Times New Roman" w:hAnsi="Times New Roman" w:cs="Times New Roman"/>
            <w:sz w:val="24"/>
            <w:szCs w:val="24"/>
          </w:rPr>
          <w:t>...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6303BD">
        <w:rPr>
          <w:rFonts w:ascii="Times New Roman" w:hAnsi="Times New Roman" w:cs="Times New Roman"/>
          <w:sz w:val="24"/>
          <w:szCs w:val="24"/>
        </w:rPr>
        <w:t>Ele</w:t>
      </w:r>
      <w:r w:rsidRPr="00A867CB">
        <w:rPr>
          <w:rFonts w:ascii="Times New Roman" w:hAnsi="Times New Roman" w:cs="Times New Roman"/>
          <w:sz w:val="24"/>
          <w:szCs w:val="24"/>
        </w:rPr>
        <w:t xml:space="preserve"> até se alegrou com o despertar da judia, e o </w:t>
      </w:r>
      <w:r w:rsidR="000E36B2">
        <w:rPr>
          <w:rFonts w:ascii="Times New Roman" w:hAnsi="Times New Roman" w:cs="Times New Roman"/>
          <w:sz w:val="24"/>
          <w:szCs w:val="24"/>
        </w:rPr>
        <w:t>violador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0E36B2">
        <w:rPr>
          <w:rFonts w:ascii="Times New Roman" w:hAnsi="Times New Roman" w:cs="Times New Roman"/>
          <w:sz w:val="24"/>
          <w:szCs w:val="24"/>
        </w:rPr>
        <w:t>sentiu um</w:t>
      </w:r>
      <w:r w:rsidR="007A6BFE">
        <w:rPr>
          <w:rFonts w:ascii="Times New Roman" w:hAnsi="Times New Roman" w:cs="Times New Roman"/>
          <w:sz w:val="24"/>
          <w:szCs w:val="24"/>
        </w:rPr>
        <w:t>a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7A6BFE">
        <w:rPr>
          <w:rFonts w:ascii="Times New Roman" w:hAnsi="Times New Roman" w:cs="Times New Roman"/>
          <w:sz w:val="24"/>
          <w:szCs w:val="24"/>
        </w:rPr>
        <w:t>alegr</w:t>
      </w:r>
      <w:r w:rsidR="007A6BFE">
        <w:rPr>
          <w:rFonts w:ascii="Times New Roman" w:hAnsi="Times New Roman" w:cs="Times New Roman"/>
          <w:sz w:val="24"/>
          <w:szCs w:val="24"/>
        </w:rPr>
        <w:t>ia raivosa</w:t>
      </w:r>
      <w:r w:rsidRPr="007A6BFE">
        <w:rPr>
          <w:rFonts w:ascii="Times New Roman" w:hAnsi="Times New Roman" w:cs="Times New Roman"/>
          <w:sz w:val="24"/>
          <w:szCs w:val="24"/>
        </w:rPr>
        <w:t xml:space="preserve"> </w:t>
      </w:r>
      <w:r w:rsidR="007A6BFE">
        <w:rPr>
          <w:rFonts w:ascii="Times New Roman" w:hAnsi="Times New Roman" w:cs="Times New Roman"/>
          <w:sz w:val="24"/>
          <w:szCs w:val="24"/>
        </w:rPr>
        <w:t>diante da</w:t>
      </w:r>
      <w:r w:rsidRPr="007A6BFE">
        <w:rPr>
          <w:rFonts w:ascii="Times New Roman" w:hAnsi="Times New Roman" w:cs="Times New Roman"/>
          <w:sz w:val="24"/>
          <w:szCs w:val="24"/>
        </w:rPr>
        <w:t xml:space="preserve"> fraqueza </w:t>
      </w:r>
      <w:r w:rsidR="000E36B2" w:rsidRPr="007A6BFE">
        <w:rPr>
          <w:rFonts w:ascii="Times New Roman" w:hAnsi="Times New Roman" w:cs="Times New Roman"/>
          <w:sz w:val="24"/>
          <w:szCs w:val="24"/>
        </w:rPr>
        <w:t>de quem</w:t>
      </w:r>
      <w:r w:rsidRPr="007A6BFE">
        <w:rPr>
          <w:rFonts w:ascii="Times New Roman" w:hAnsi="Times New Roman" w:cs="Times New Roman"/>
          <w:sz w:val="24"/>
          <w:szCs w:val="24"/>
        </w:rPr>
        <w:t xml:space="preserve"> </w:t>
      </w:r>
      <w:r w:rsidR="000E36B2" w:rsidRPr="007A6BFE">
        <w:rPr>
          <w:rFonts w:ascii="Times New Roman" w:hAnsi="Times New Roman" w:cs="Times New Roman"/>
          <w:sz w:val="24"/>
          <w:szCs w:val="24"/>
        </w:rPr>
        <w:t>ele</w:t>
      </w:r>
      <w:r w:rsidRPr="007A6BFE">
        <w:rPr>
          <w:rFonts w:ascii="Times New Roman" w:hAnsi="Times New Roman" w:cs="Times New Roman"/>
          <w:sz w:val="24"/>
          <w:szCs w:val="24"/>
        </w:rPr>
        <w:t xml:space="preserve"> odiava.</w:t>
      </w:r>
    </w:p>
    <w:p w:rsidR="0024094F" w:rsidRPr="00C5704C" w:rsidRDefault="003A1D6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B635D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36B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h</w:t>
      </w:r>
      <w:r w:rsidR="000E36B2">
        <w:rPr>
          <w:rFonts w:ascii="Times New Roman" w:hAnsi="Times New Roman" w:cs="Times New Roman"/>
          <w:sz w:val="24"/>
          <w:szCs w:val="24"/>
        </w:rPr>
        <w:t xml:space="preserve">, minha pequena Sara, </w:t>
      </w:r>
      <w:r w:rsidR="00FD237A">
        <w:rPr>
          <w:rFonts w:ascii="Times New Roman" w:hAnsi="Times New Roman" w:cs="Times New Roman"/>
          <w:sz w:val="24"/>
          <w:szCs w:val="24"/>
        </w:rPr>
        <w:t>farei um estrago</w:t>
      </w:r>
      <w:r w:rsidR="00FD23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D237A">
        <w:rPr>
          <w:rFonts w:ascii="Times New Roman" w:hAnsi="Times New Roman" w:cs="Times New Roman"/>
          <w:sz w:val="24"/>
          <w:szCs w:val="24"/>
        </w:rPr>
        <w:t>aí na frente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!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Pávlov, em êxtase.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237A">
        <w:rPr>
          <w:rFonts w:ascii="Times New Roman" w:hAnsi="Times New Roman" w:cs="Times New Roman"/>
          <w:sz w:val="24"/>
          <w:szCs w:val="24"/>
        </w:rPr>
        <w:t>Vai ficar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dodói... </w:t>
      </w:r>
      <w:r w:rsidR="00901E14">
        <w:rPr>
          <w:rFonts w:ascii="Times New Roman" w:hAnsi="Times New Roman" w:cs="Times New Roman"/>
          <w:i/>
          <w:iCs/>
          <w:sz w:val="24"/>
          <w:szCs w:val="24"/>
        </w:rPr>
        <w:t>A</w:t>
      </w:r>
      <w:del w:id="868" w:author="Daniela Mountian" w:date="2017-08-26T13:23:00Z">
        <w:r w:rsidR="000C498A" w:rsidDel="006303BD">
          <w:rPr>
            <w:rFonts w:ascii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zohen vei</w:t>
      </w:r>
      <w:r w:rsidR="0024094F" w:rsidRPr="00DA749A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8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D237A" w:rsidRPr="00621342">
        <w:rPr>
          <w:rFonts w:ascii="Times New Roman" w:hAnsi="Times New Roman" w:cs="Times New Roman"/>
          <w:sz w:val="24"/>
          <w:szCs w:val="24"/>
        </w:rPr>
        <w:t>—</w:t>
      </w:r>
      <w:r w:rsidR="00FD237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FD237A">
        <w:rPr>
          <w:rFonts w:ascii="Times New Roman" w:hAnsi="Times New Roman" w:cs="Times New Roman"/>
          <w:sz w:val="24"/>
          <w:szCs w:val="24"/>
        </w:rPr>
        <w:t>todo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eslavo com um</w:t>
      </w:r>
      <w:r w:rsidR="00FD237A">
        <w:rPr>
          <w:rFonts w:ascii="Times New Roman" w:hAnsi="Times New Roman" w:cs="Times New Roman"/>
          <w:sz w:val="24"/>
          <w:szCs w:val="24"/>
        </w:rPr>
        <w:t xml:space="preserve"> desejo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D237A">
        <w:rPr>
          <w:rFonts w:ascii="Times New Roman" w:hAnsi="Times New Roman" w:cs="Times New Roman"/>
          <w:sz w:val="24"/>
          <w:szCs w:val="24"/>
        </w:rPr>
        <w:t>irrefreado</w:t>
      </w:r>
      <w:r w:rsidR="0024094F" w:rsidRPr="00C5704C">
        <w:rPr>
          <w:rFonts w:ascii="Times New Roman" w:hAnsi="Times New Roman" w:cs="Times New Roman"/>
          <w:sz w:val="24"/>
          <w:szCs w:val="24"/>
        </w:rPr>
        <w:t>, ele aprendera duas</w:t>
      </w:r>
      <w:r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três expressões </w:t>
      </w:r>
      <w:r w:rsidR="00FD237A">
        <w:rPr>
          <w:rFonts w:ascii="Times New Roman" w:hAnsi="Times New Roman" w:cs="Times New Roman"/>
          <w:sz w:val="24"/>
          <w:szCs w:val="24"/>
        </w:rPr>
        <w:t>em iídiche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877" w:author="Daniela Mountian" w:date="2017-08-26T13:44:00Z">
        <w:r w:rsidR="00FD237A" w:rsidDel="00221AA7">
          <w:rPr>
            <w:rFonts w:ascii="Times New Roman" w:hAnsi="Times New Roman" w:cs="Times New Roman"/>
            <w:sz w:val="24"/>
            <w:szCs w:val="24"/>
          </w:rPr>
          <w:delText>a maior parte</w:delText>
        </w:r>
      </w:del>
      <w:ins w:id="878" w:author="Daniela Mountian" w:date="2017-08-26T13:44:00Z">
        <w:r w:rsidR="00221AA7">
          <w:rPr>
            <w:rFonts w:ascii="Times New Roman" w:hAnsi="Times New Roman" w:cs="Times New Roman"/>
            <w:sz w:val="24"/>
            <w:szCs w:val="24"/>
          </w:rPr>
          <w:t>principalmente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tristes, que lhe pareciam especialmente engraçadas e que sua língua </w:t>
      </w:r>
      <w:r w:rsidR="00FD237A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eslav</w:t>
      </w:r>
      <w:r w:rsidR="00FD237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3D27">
        <w:rPr>
          <w:rFonts w:ascii="Times New Roman" w:hAnsi="Times New Roman" w:cs="Times New Roman"/>
          <w:sz w:val="24"/>
          <w:szCs w:val="24"/>
        </w:rPr>
        <w:t xml:space="preserve">de fato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reproduzia de forma </w:t>
      </w:r>
      <w:r w:rsidR="00EB3D27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ômica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879" w:author="Daniela Mountian" w:date="2017-05-25T15:14:00Z">
        <w:r w:rsidR="006E716B" w:rsidRPr="007A6BFE">
          <w:rPr>
            <w:rFonts w:ascii="Times New Roman" w:hAnsi="Times New Roman" w:cs="Times New Roman"/>
            <w:i/>
            <w:sz w:val="24"/>
            <w:szCs w:val="24"/>
          </w:rPr>
          <w:t>A</w:t>
        </w:r>
      </w:ins>
      <w:r w:rsidR="0024094F" w:rsidRPr="006E716B">
        <w:rPr>
          <w:rFonts w:ascii="Times New Roman" w:hAnsi="Times New Roman" w:cs="Times New Roman"/>
          <w:i/>
          <w:iCs/>
          <w:sz w:val="24"/>
          <w:szCs w:val="24"/>
        </w:rPr>
        <w:t>zohen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vei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repetiu Pávlov e de repente sentiu </w:t>
      </w:r>
      <w:r w:rsidR="00FD237A">
        <w:rPr>
          <w:rFonts w:ascii="Times New Roman" w:hAnsi="Times New Roman" w:cs="Times New Roman"/>
          <w:sz w:val="24"/>
          <w:szCs w:val="24"/>
        </w:rPr>
        <w:t>em suas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costas uma respiração quente e úmida...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Era</w:t>
      </w:r>
      <w:r w:rsidR="003A1D6D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ursas que </w:t>
      </w:r>
      <w:r w:rsidR="006E716B">
        <w:rPr>
          <w:rFonts w:ascii="Times New Roman" w:hAnsi="Times New Roman" w:cs="Times New Roman"/>
          <w:sz w:val="24"/>
          <w:szCs w:val="24"/>
        </w:rPr>
        <w:t>haviam saído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7402D6">
        <w:rPr>
          <w:rFonts w:ascii="Times New Roman" w:hAnsi="Times New Roman" w:cs="Times New Roman"/>
          <w:sz w:val="24"/>
          <w:szCs w:val="24"/>
        </w:rPr>
        <w:t>a</w:t>
      </w:r>
      <w:r w:rsidR="00925032">
        <w:rPr>
          <w:rFonts w:ascii="Times New Roman" w:hAnsi="Times New Roman" w:cs="Times New Roman"/>
          <w:sz w:val="24"/>
          <w:szCs w:val="24"/>
        </w:rPr>
        <w:t xml:space="preserve"> mata</w:t>
      </w:r>
      <w:r w:rsidR="00EB3D27">
        <w:rPr>
          <w:rFonts w:ascii="Times New Roman" w:hAnsi="Times New Roman" w:cs="Times New Roman"/>
          <w:sz w:val="24"/>
          <w:szCs w:val="24"/>
        </w:rPr>
        <w:t xml:space="preserve"> densa</w:t>
      </w:r>
      <w:r w:rsidR="006E71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716B">
        <w:rPr>
          <w:rFonts w:ascii="Times New Roman" w:hAnsi="Times New Roman" w:cs="Times New Roman"/>
          <w:sz w:val="24"/>
          <w:szCs w:val="24"/>
        </w:rPr>
        <w:t>tal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acontecera perto d</w:t>
      </w:r>
      <w:r w:rsidR="006E716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Belém, </w:t>
      </w:r>
      <w:r w:rsidR="006E716B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ursas bíblicas </w:t>
      </w:r>
      <w:r w:rsidR="006E716B">
        <w:rPr>
          <w:rFonts w:ascii="Times New Roman" w:hAnsi="Times New Roman" w:cs="Times New Roman"/>
          <w:sz w:val="24"/>
          <w:szCs w:val="24"/>
        </w:rPr>
        <w:t>surgiram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6E716B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floresta para </w:t>
      </w:r>
      <w:r w:rsidR="006E716B">
        <w:rPr>
          <w:rFonts w:ascii="Times New Roman" w:hAnsi="Times New Roman" w:cs="Times New Roman"/>
          <w:sz w:val="24"/>
          <w:szCs w:val="24"/>
        </w:rPr>
        <w:t>castigar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atendendo </w:t>
      </w:r>
      <w:r w:rsidR="006E716B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chamad</w:t>
      </w:r>
      <w:r w:rsidR="006E716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profeta Eliseu, </w:t>
      </w:r>
      <w:r w:rsidR="006E716B">
        <w:rPr>
          <w:rFonts w:ascii="Times New Roman" w:hAnsi="Times New Roman" w:cs="Times New Roman"/>
          <w:sz w:val="24"/>
          <w:szCs w:val="24"/>
        </w:rPr>
        <w:t>as crianças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716B">
        <w:rPr>
          <w:rFonts w:ascii="Times New Roman" w:hAnsi="Times New Roman" w:cs="Times New Roman"/>
          <w:sz w:val="24"/>
          <w:szCs w:val="24"/>
        </w:rPr>
        <w:t>maldosas que o ofenderam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A232C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Pávlov </w:t>
      </w:r>
      <w:r w:rsidR="006A232C">
        <w:rPr>
          <w:rFonts w:ascii="Times New Roman" w:hAnsi="Times New Roman" w:cs="Times New Roman"/>
          <w:sz w:val="24"/>
          <w:szCs w:val="24"/>
        </w:rPr>
        <w:lastRenderedPageBreak/>
        <w:t>levasse</w:t>
      </w:r>
      <w:r w:rsidR="006E716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espingarda no ombro, ela era </w:t>
      </w:r>
      <w:ins w:id="880" w:author="Daniela Mountian" w:date="2017-08-26T13:49:00Z">
        <w:r w:rsidR="00221AA7">
          <w:rPr>
            <w:rFonts w:ascii="Times New Roman" w:hAnsi="Times New Roman" w:cs="Times New Roman"/>
            <w:sz w:val="24"/>
            <w:szCs w:val="24"/>
          </w:rPr>
          <w:t>fajuta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as ursas estavam </w:t>
      </w:r>
      <w:r w:rsidR="006A232C">
        <w:rPr>
          <w:rFonts w:ascii="Times New Roman" w:hAnsi="Times New Roman" w:cs="Times New Roman"/>
          <w:sz w:val="24"/>
          <w:szCs w:val="24"/>
        </w:rPr>
        <w:t xml:space="preserve">muito </w:t>
      </w:r>
      <w:r w:rsidR="003A1D6D">
        <w:rPr>
          <w:rFonts w:ascii="Times New Roman" w:hAnsi="Times New Roman" w:cs="Times New Roman"/>
          <w:sz w:val="24"/>
          <w:szCs w:val="24"/>
        </w:rPr>
        <w:t>perto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Seria </w:t>
      </w:r>
      <w:r w:rsidR="00E45196">
        <w:rPr>
          <w:rFonts w:ascii="Times New Roman" w:hAnsi="Times New Roman" w:cs="Times New Roman"/>
          <w:sz w:val="24"/>
          <w:szCs w:val="24"/>
        </w:rPr>
        <w:t>horrível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E45196">
        <w:rPr>
          <w:rFonts w:ascii="Times New Roman" w:hAnsi="Times New Roman" w:cs="Times New Roman"/>
          <w:sz w:val="24"/>
          <w:szCs w:val="24"/>
        </w:rPr>
        <w:t xml:space="preserve">elas </w:t>
      </w:r>
      <w:r w:rsidRPr="00C5704C">
        <w:rPr>
          <w:rFonts w:ascii="Times New Roman" w:hAnsi="Times New Roman" w:cs="Times New Roman"/>
          <w:sz w:val="24"/>
          <w:szCs w:val="24"/>
        </w:rPr>
        <w:t>lhe quebrassem as costelas</w:t>
      </w:r>
      <w:r w:rsidR="0067644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6440">
        <w:rPr>
          <w:rFonts w:ascii="Times New Roman" w:hAnsi="Times New Roman" w:cs="Times New Roman"/>
          <w:sz w:val="24"/>
          <w:szCs w:val="24"/>
        </w:rPr>
        <w:t xml:space="preserve">ainda pior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o </w:t>
      </w:r>
      <w:r w:rsidR="00676440">
        <w:rPr>
          <w:rFonts w:ascii="Times New Roman" w:hAnsi="Times New Roman" w:cs="Times New Roman"/>
          <w:sz w:val="24"/>
          <w:szCs w:val="24"/>
        </w:rPr>
        <w:t>despedaçassem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925032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Pávlov </w:t>
      </w:r>
      <w:r w:rsidR="00676440">
        <w:rPr>
          <w:rFonts w:ascii="Times New Roman" w:hAnsi="Times New Roman" w:cs="Times New Roman"/>
          <w:sz w:val="24"/>
          <w:szCs w:val="24"/>
        </w:rPr>
        <w:t xml:space="preserve">caiu no </w:t>
      </w:r>
      <w:r w:rsidRPr="00C5704C">
        <w:rPr>
          <w:rFonts w:ascii="Times New Roman" w:hAnsi="Times New Roman" w:cs="Times New Roman"/>
          <w:sz w:val="24"/>
          <w:szCs w:val="24"/>
        </w:rPr>
        <w:t>chor</w:t>
      </w:r>
      <w:r w:rsidR="0067644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76440">
        <w:rPr>
          <w:rFonts w:ascii="Times New Roman" w:hAnsi="Times New Roman" w:cs="Times New Roman"/>
          <w:sz w:val="24"/>
          <w:szCs w:val="24"/>
        </w:rPr>
        <w:t>Não conseguia mexer</w:t>
      </w:r>
      <w:r w:rsidR="00E45196">
        <w:rPr>
          <w:rFonts w:ascii="Times New Roman" w:hAnsi="Times New Roman" w:cs="Times New Roman"/>
          <w:sz w:val="24"/>
          <w:szCs w:val="24"/>
        </w:rPr>
        <w:t xml:space="preserve"> nem as pernas nem os braços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76440">
        <w:rPr>
          <w:rFonts w:ascii="Times New Roman" w:hAnsi="Times New Roman" w:cs="Times New Roman"/>
          <w:sz w:val="24"/>
          <w:szCs w:val="24"/>
        </w:rPr>
        <w:t xml:space="preserve">ficou ali parado, </w:t>
      </w:r>
      <w:r w:rsidRPr="00C5704C">
        <w:rPr>
          <w:rFonts w:ascii="Times New Roman" w:hAnsi="Times New Roman" w:cs="Times New Roman"/>
          <w:sz w:val="24"/>
          <w:szCs w:val="24"/>
        </w:rPr>
        <w:t>chora</w:t>
      </w:r>
      <w:r w:rsidR="00676440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6440">
        <w:rPr>
          <w:rFonts w:ascii="Times New Roman" w:hAnsi="Times New Roman" w:cs="Times New Roman"/>
          <w:sz w:val="24"/>
          <w:szCs w:val="24"/>
        </w:rPr>
        <w:t>e suplicando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E600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quero viver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6440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ele sabia a quem dizia isso, se </w:t>
      </w:r>
      <w:r w:rsidR="00676440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menina que queria violar ou </w:t>
      </w:r>
      <w:r w:rsidR="00676440">
        <w:rPr>
          <w:rFonts w:ascii="Times New Roman" w:hAnsi="Times New Roman" w:cs="Times New Roman"/>
          <w:sz w:val="24"/>
          <w:szCs w:val="24"/>
        </w:rPr>
        <w:t>às criaturas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selvagens </w:t>
      </w:r>
      <w:r w:rsidR="00E45196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insensatas.</w:t>
      </w:r>
    </w:p>
    <w:p w:rsidR="0024094F" w:rsidRPr="00C5704C" w:rsidRDefault="00E4519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duas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ursas </w:t>
      </w:r>
      <w:r>
        <w:rPr>
          <w:rFonts w:ascii="Times New Roman" w:hAnsi="Times New Roman" w:cs="Times New Roman"/>
          <w:sz w:val="24"/>
          <w:szCs w:val="24"/>
        </w:rPr>
        <w:t>espicharam-se 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Pávlov</w:t>
      </w:r>
      <w:r>
        <w:rPr>
          <w:rFonts w:ascii="Times New Roman" w:hAnsi="Times New Roman" w:cs="Times New Roman"/>
          <w:sz w:val="24"/>
          <w:szCs w:val="24"/>
        </w:rPr>
        <w:t xml:space="preserve"> 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cheiraram... E ele não agradou... Elas cuspiram </w:t>
      </w:r>
      <w:r w:rsidR="005565D2">
        <w:rPr>
          <w:rFonts w:ascii="Times New Roman" w:hAnsi="Times New Roman" w:cs="Times New Roman"/>
          <w:sz w:val="24"/>
          <w:szCs w:val="24"/>
        </w:rPr>
        <w:t>em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rosto, uma</w:t>
      </w:r>
      <w:r w:rsidR="005565D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depois </w:t>
      </w:r>
      <w:r w:rsidR="005565D2"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outra, </w:t>
      </w:r>
      <w:ins w:id="881" w:author="Daniela Mountian" w:date="2017-05-25T16:11:00Z">
        <w:r>
          <w:rPr>
            <w:rFonts w:ascii="Times New Roman" w:hAnsi="Times New Roman" w:cs="Times New Roman"/>
            <w:sz w:val="24"/>
            <w:szCs w:val="24"/>
          </w:rPr>
          <w:t>cobrindo</w:t>
        </w:r>
      </w:ins>
      <w:ins w:id="882" w:author="Leila" w:date="2016-07-19T15:39:00Z">
        <w:r w:rsidR="002E600C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883" w:author="Daniela Mountian" w:date="2017-05-25T18:43:00Z">
        <w:r w:rsidR="00925032" w:rsidRPr="00480158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480158">
        <w:rPr>
          <w:rFonts w:ascii="Times New Roman" w:hAnsi="Times New Roman" w:cs="Times New Roman"/>
          <w:sz w:val="24"/>
          <w:szCs w:val="24"/>
        </w:rPr>
        <w:t xml:space="preserve"> </w:t>
      </w:r>
      <w:ins w:id="884" w:author="Daniela Mountian" w:date="2017-05-25T18:43:00Z">
        <w:r w:rsidR="00925032" w:rsidRPr="00480158">
          <w:rPr>
            <w:rFonts w:ascii="Times New Roman" w:hAnsi="Times New Roman" w:cs="Times New Roman"/>
            <w:sz w:val="24"/>
            <w:szCs w:val="24"/>
          </w:rPr>
          <w:t>ex-</w:t>
        </w:r>
      </w:ins>
      <w:r w:rsidR="0024094F" w:rsidRPr="00480158">
        <w:rPr>
          <w:rFonts w:ascii="Times New Roman" w:hAnsi="Times New Roman" w:cs="Times New Roman"/>
          <w:sz w:val="24"/>
          <w:szCs w:val="24"/>
        </w:rPr>
        <w:t>combatente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marinha </w:t>
      </w:r>
      <w:r w:rsidR="005565D2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saliva </w:t>
      </w:r>
      <w:r w:rsidR="005565D2">
        <w:rPr>
          <w:rFonts w:ascii="Times New Roman" w:hAnsi="Times New Roman" w:cs="Times New Roman"/>
          <w:sz w:val="24"/>
          <w:szCs w:val="24"/>
        </w:rPr>
        <w:t>cheia de muco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565D2">
        <w:rPr>
          <w:rFonts w:ascii="Times New Roman" w:hAnsi="Times New Roman" w:cs="Times New Roman"/>
          <w:sz w:val="24"/>
          <w:szCs w:val="24"/>
        </w:rPr>
        <w:t>Então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cheiraram Rute, lamberam suas mãos e foram embora, </w:t>
      </w:r>
      <w:r w:rsidR="005565D2">
        <w:rPr>
          <w:rFonts w:ascii="Times New Roman" w:hAnsi="Times New Roman" w:cs="Times New Roman"/>
          <w:sz w:val="24"/>
          <w:szCs w:val="24"/>
        </w:rPr>
        <w:t>desaparecendo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65D2">
        <w:rPr>
          <w:rFonts w:ascii="Times New Roman" w:hAnsi="Times New Roman" w:cs="Times New Roman"/>
          <w:sz w:val="24"/>
          <w:szCs w:val="24"/>
        </w:rPr>
        <w:t>entre 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arbusto</w:t>
      </w:r>
      <w:r w:rsidR="005565D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43FEF">
        <w:rPr>
          <w:rFonts w:ascii="Times New Roman" w:hAnsi="Times New Roman" w:cs="Times New Roman"/>
          <w:sz w:val="24"/>
          <w:szCs w:val="24"/>
        </w:rPr>
        <w:t>Com sua partida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Pávlov perdeu </w:t>
      </w:r>
      <w:r w:rsidR="003C6E18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5032">
        <w:rPr>
          <w:rFonts w:ascii="Times New Roman" w:hAnsi="Times New Roman" w:cs="Times New Roman"/>
          <w:sz w:val="24"/>
          <w:szCs w:val="24"/>
        </w:rPr>
        <w:t>equilíbrio</w:t>
      </w:r>
      <w:r w:rsidR="0092503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o </w:t>
      </w:r>
      <w:r w:rsidR="005565D2">
        <w:rPr>
          <w:rFonts w:ascii="Times New Roman" w:hAnsi="Times New Roman" w:cs="Times New Roman"/>
          <w:sz w:val="24"/>
          <w:szCs w:val="24"/>
        </w:rPr>
        <w:t>pavor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5032">
        <w:rPr>
          <w:rFonts w:ascii="Times New Roman" w:hAnsi="Times New Roman" w:cs="Times New Roman"/>
          <w:sz w:val="24"/>
          <w:szCs w:val="24"/>
        </w:rPr>
        <w:t xml:space="preserve">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lhe propici</w:t>
      </w:r>
      <w:r w:rsidR="00925032">
        <w:rPr>
          <w:rFonts w:ascii="Times New Roman" w:hAnsi="Times New Roman" w:cs="Times New Roman"/>
          <w:sz w:val="24"/>
          <w:szCs w:val="24"/>
        </w:rPr>
        <w:t>ado</w:t>
      </w:r>
      <w:r w:rsidR="007B7F6D">
        <w:rPr>
          <w:rFonts w:ascii="Times New Roman" w:hAnsi="Times New Roman" w:cs="Times New Roman"/>
          <w:sz w:val="24"/>
          <w:szCs w:val="24"/>
        </w:rPr>
        <w:t xml:space="preserve"> por um instante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Caiu </w:t>
      </w:r>
      <w:r w:rsidR="00202804">
        <w:rPr>
          <w:rFonts w:ascii="Times New Roman" w:hAnsi="Times New Roman" w:cs="Times New Roman"/>
          <w:sz w:val="24"/>
          <w:szCs w:val="24"/>
        </w:rPr>
        <w:t>tal como se postava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02804">
        <w:rPr>
          <w:rFonts w:ascii="Times New Roman" w:hAnsi="Times New Roman" w:cs="Times New Roman"/>
          <w:sz w:val="24"/>
          <w:szCs w:val="24"/>
        </w:rPr>
        <w:t xml:space="preserve">todo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esticado. Assim caem as pessoas paralisadas... Semiparalisado </w:t>
      </w:r>
      <w:r w:rsidR="00202804">
        <w:rPr>
          <w:rFonts w:ascii="Times New Roman" w:hAnsi="Times New Roman" w:cs="Times New Roman"/>
          <w:sz w:val="24"/>
          <w:szCs w:val="24"/>
        </w:rPr>
        <w:t>e privado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faculdade de falar, </w:t>
      </w:r>
      <w:r w:rsidR="00202804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arrastou-se pela floresta </w:t>
      </w:r>
      <w:r w:rsidR="00202804">
        <w:rPr>
          <w:rFonts w:ascii="Times New Roman" w:hAnsi="Times New Roman" w:cs="Times New Roman"/>
          <w:sz w:val="24"/>
          <w:szCs w:val="24"/>
        </w:rPr>
        <w:t>em busca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pessoas, </w:t>
      </w:r>
      <w:r w:rsidR="00202804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vida. </w:t>
      </w:r>
      <w:r w:rsidR="00202804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dezenove horas </w:t>
      </w:r>
      <w:r w:rsidR="00202804">
        <w:rPr>
          <w:rFonts w:ascii="Times New Roman" w:hAnsi="Times New Roman" w:cs="Times New Roman"/>
          <w:sz w:val="24"/>
          <w:szCs w:val="24"/>
        </w:rPr>
        <w:t xml:space="preserve">em ponto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dia seguinte ele </w:t>
      </w:r>
      <w:r w:rsidR="007070DA">
        <w:rPr>
          <w:rFonts w:ascii="Times New Roman" w:hAnsi="Times New Roman" w:cs="Times New Roman"/>
          <w:sz w:val="24"/>
          <w:szCs w:val="24"/>
        </w:rPr>
        <w:t>chegou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2804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estrada, e</w:t>
      </w:r>
      <w:r w:rsidR="00202804">
        <w:rPr>
          <w:rFonts w:ascii="Times New Roman" w:hAnsi="Times New Roman" w:cs="Times New Roman"/>
          <w:sz w:val="24"/>
          <w:szCs w:val="24"/>
        </w:rPr>
        <w:t>, 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 sorte, </w:t>
      </w:r>
      <w:r w:rsidR="00202804">
        <w:rPr>
          <w:rFonts w:ascii="Times New Roman" w:hAnsi="Times New Roman" w:cs="Times New Roman"/>
          <w:sz w:val="24"/>
          <w:szCs w:val="24"/>
        </w:rPr>
        <w:t>ali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fácil encontrar home</w:t>
      </w:r>
      <w:r w:rsidR="00D52C59">
        <w:rPr>
          <w:rFonts w:ascii="Times New Roman" w:hAnsi="Times New Roman" w:cs="Times New Roman"/>
          <w:sz w:val="24"/>
          <w:szCs w:val="24"/>
        </w:rPr>
        <w:t>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russo</w:t>
      </w:r>
      <w:r w:rsidR="00D52C5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del w:id="885" w:author="Daniela Mountian" w:date="2017-08-26T13:59:00Z">
        <w:r w:rsidR="0024094F" w:rsidRPr="00C5704C" w:rsidDel="003C6E18">
          <w:rPr>
            <w:rFonts w:ascii="Times New Roman" w:hAnsi="Times New Roman" w:cs="Times New Roman"/>
            <w:sz w:val="24"/>
            <w:szCs w:val="24"/>
          </w:rPr>
          <w:delText>paral</w:delText>
        </w:r>
        <w:r w:rsidR="00202804" w:rsidDel="003C6E18">
          <w:rPr>
            <w:rFonts w:ascii="Times New Roman" w:hAnsi="Times New Roman" w:cs="Times New Roman"/>
            <w:sz w:val="24"/>
            <w:szCs w:val="24"/>
          </w:rPr>
          <w:delText>í</w:delText>
        </w:r>
        <w:r w:rsidR="0024094F" w:rsidRPr="00C5704C" w:rsidDel="003C6E18">
          <w:rPr>
            <w:rFonts w:ascii="Times New Roman" w:hAnsi="Times New Roman" w:cs="Times New Roman"/>
            <w:sz w:val="24"/>
            <w:szCs w:val="24"/>
          </w:rPr>
          <w:delText>tico</w:delText>
        </w:r>
      </w:del>
      <w:ins w:id="886" w:author="Daniela Mountian" w:date="2017-08-26T13:59:00Z">
        <w:r w:rsidR="003C6E18">
          <w:rPr>
            <w:rFonts w:ascii="Times New Roman" w:hAnsi="Times New Roman" w:cs="Times New Roman"/>
            <w:sz w:val="24"/>
            <w:szCs w:val="24"/>
          </w:rPr>
          <w:t>inválido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consegui</w:t>
      </w:r>
      <w:r w:rsidR="007070DA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70DA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explicar</w:t>
      </w:r>
      <w:r w:rsidR="00EB3D27">
        <w:rPr>
          <w:rFonts w:ascii="Times New Roman" w:hAnsi="Times New Roman" w:cs="Times New Roman"/>
          <w:sz w:val="24"/>
          <w:szCs w:val="24"/>
        </w:rPr>
        <w:t xml:space="preserve"> </w:t>
      </w:r>
      <w:r w:rsidR="00EA1277">
        <w:rPr>
          <w:rFonts w:ascii="Times New Roman" w:hAnsi="Times New Roman" w:cs="Times New Roman"/>
          <w:sz w:val="24"/>
          <w:szCs w:val="24"/>
        </w:rPr>
        <w:t xml:space="preserve">a </w:t>
      </w:r>
      <w:r w:rsidR="00EB3D27">
        <w:rPr>
          <w:rFonts w:ascii="Times New Roman" w:hAnsi="Times New Roman" w:cs="Times New Roman"/>
          <w:sz w:val="24"/>
          <w:szCs w:val="24"/>
        </w:rPr>
        <w:t>alguém</w:t>
      </w:r>
      <w:r w:rsidR="0092503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70DA" w:rsidRPr="00C5704C">
        <w:rPr>
          <w:rFonts w:ascii="Times New Roman" w:hAnsi="Times New Roman" w:cs="Times New Roman"/>
          <w:sz w:val="24"/>
          <w:szCs w:val="24"/>
        </w:rPr>
        <w:t>pedi</w:t>
      </w:r>
      <w:r w:rsidR="00925032">
        <w:rPr>
          <w:rFonts w:ascii="Times New Roman" w:hAnsi="Times New Roman" w:cs="Times New Roman"/>
          <w:sz w:val="24"/>
          <w:szCs w:val="24"/>
        </w:rPr>
        <w:t>ndo</w:t>
      </w:r>
      <w:r w:rsidR="007070D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ser levado </w:t>
      </w:r>
      <w:r w:rsidR="00202804">
        <w:rPr>
          <w:rFonts w:ascii="Times New Roman" w:hAnsi="Times New Roman" w:cs="Times New Roman"/>
          <w:sz w:val="24"/>
          <w:szCs w:val="24"/>
        </w:rPr>
        <w:t>à casa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Aleksandra </w:t>
      </w:r>
      <w:r w:rsidR="00983024" w:rsidRPr="00C5704C">
        <w:rPr>
          <w:rFonts w:ascii="Times New Roman" w:hAnsi="Times New Roman" w:cs="Times New Roman"/>
          <w:sz w:val="24"/>
          <w:szCs w:val="24"/>
        </w:rPr>
        <w:t>Iv</w:t>
      </w:r>
      <w:r w:rsidR="00983024">
        <w:rPr>
          <w:rFonts w:ascii="Times New Roman" w:hAnsi="Times New Roman" w:cs="Times New Roman"/>
          <w:sz w:val="24"/>
          <w:szCs w:val="24"/>
        </w:rPr>
        <w:t>á</w:t>
      </w:r>
      <w:r w:rsidR="00983024" w:rsidRPr="00C5704C">
        <w:rPr>
          <w:rFonts w:ascii="Times New Roman" w:hAnsi="Times New Roman" w:cs="Times New Roman"/>
          <w:sz w:val="24"/>
          <w:szCs w:val="24"/>
        </w:rPr>
        <w:t>novna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viúva de cinquenta anos. Pois </w:t>
      </w:r>
      <w:r w:rsidR="00202804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fala voltou </w:t>
      </w:r>
      <w:r w:rsidR="00202804">
        <w:rPr>
          <w:rFonts w:ascii="Times New Roman" w:hAnsi="Times New Roman" w:cs="Times New Roman"/>
          <w:sz w:val="24"/>
          <w:szCs w:val="24"/>
        </w:rPr>
        <w:t>aos poucos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52C59"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2804">
        <w:rPr>
          <w:rFonts w:ascii="Times New Roman" w:hAnsi="Times New Roman" w:cs="Times New Roman"/>
          <w:sz w:val="24"/>
          <w:szCs w:val="24"/>
        </w:rPr>
        <w:t>sua virilidade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deixou para sempre.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Aleksandra </w:t>
      </w:r>
      <w:r w:rsidR="00983024" w:rsidRPr="00C5704C">
        <w:rPr>
          <w:rFonts w:ascii="Times New Roman" w:hAnsi="Times New Roman" w:cs="Times New Roman"/>
          <w:sz w:val="24"/>
          <w:szCs w:val="24"/>
        </w:rPr>
        <w:t>Iv</w:t>
      </w:r>
      <w:r w:rsidR="00983024">
        <w:rPr>
          <w:rFonts w:ascii="Times New Roman" w:hAnsi="Times New Roman" w:cs="Times New Roman"/>
          <w:sz w:val="24"/>
          <w:szCs w:val="24"/>
        </w:rPr>
        <w:t>á</w:t>
      </w:r>
      <w:r w:rsidR="00983024" w:rsidRPr="00C5704C">
        <w:rPr>
          <w:rFonts w:ascii="Times New Roman" w:hAnsi="Times New Roman" w:cs="Times New Roman"/>
          <w:sz w:val="24"/>
          <w:szCs w:val="24"/>
        </w:rPr>
        <w:t>novna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0280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funcionária do </w:t>
      </w:r>
      <w:r w:rsidR="00202804">
        <w:rPr>
          <w:rFonts w:ascii="Times New Roman" w:hAnsi="Times New Roman" w:cs="Times New Roman"/>
          <w:sz w:val="24"/>
          <w:szCs w:val="24"/>
        </w:rPr>
        <w:t>setor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983024" w:rsidRPr="00C5704C">
        <w:rPr>
          <w:rFonts w:ascii="Times New Roman" w:hAnsi="Times New Roman" w:cs="Times New Roman"/>
          <w:sz w:val="24"/>
          <w:szCs w:val="24"/>
        </w:rPr>
        <w:t>com</w:t>
      </w:r>
      <w:r w:rsidR="00983024">
        <w:rPr>
          <w:rFonts w:ascii="Times New Roman" w:hAnsi="Times New Roman" w:cs="Times New Roman"/>
          <w:sz w:val="24"/>
          <w:szCs w:val="24"/>
        </w:rPr>
        <w:t>é</w:t>
      </w:r>
      <w:r w:rsidR="00983024" w:rsidRPr="00C5704C">
        <w:rPr>
          <w:rFonts w:ascii="Times New Roman" w:hAnsi="Times New Roman" w:cs="Times New Roman"/>
          <w:sz w:val="24"/>
          <w:szCs w:val="24"/>
        </w:rPr>
        <w:t xml:space="preserve">rcio </w:t>
      </w:r>
      <w:r w:rsidRPr="00C5704C">
        <w:rPr>
          <w:rFonts w:ascii="Times New Roman" w:hAnsi="Times New Roman" w:cs="Times New Roman"/>
          <w:sz w:val="24"/>
          <w:szCs w:val="24"/>
        </w:rPr>
        <w:t>alimentício, estava pronta para recebê-lo</w:t>
      </w:r>
      <w:ins w:id="887" w:author="Daniela Mountian" w:date="2017-05-25T18:46:00Z">
        <w:r w:rsidR="0092503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5032">
        <w:rPr>
          <w:rFonts w:ascii="Times New Roman" w:hAnsi="Times New Roman" w:cs="Times New Roman"/>
          <w:sz w:val="24"/>
          <w:szCs w:val="24"/>
        </w:rPr>
        <w:t>fosse como fosse</w:t>
      </w:r>
      <w:r w:rsidRPr="00C5704C">
        <w:rPr>
          <w:rFonts w:ascii="Times New Roman" w:hAnsi="Times New Roman" w:cs="Times New Roman"/>
          <w:sz w:val="24"/>
          <w:szCs w:val="24"/>
        </w:rPr>
        <w:t>, po</w:t>
      </w:r>
      <w:r w:rsidR="001234AF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era </w:t>
      </w:r>
      <w:r w:rsidR="0098302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única </w:t>
      </w:r>
      <w:r w:rsidR="001234AF">
        <w:rPr>
          <w:rFonts w:ascii="Times New Roman" w:hAnsi="Times New Roman" w:cs="Times New Roman"/>
          <w:sz w:val="24"/>
          <w:szCs w:val="24"/>
        </w:rPr>
        <w:t>de su</w:t>
      </w:r>
      <w:r w:rsidRPr="00C5704C">
        <w:rPr>
          <w:rFonts w:ascii="Times New Roman" w:hAnsi="Times New Roman" w:cs="Times New Roman"/>
          <w:sz w:val="24"/>
          <w:szCs w:val="24"/>
        </w:rPr>
        <w:t>as mulheres que o amava</w:t>
      </w:r>
      <w:r w:rsidR="001234A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34AF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esde então, </w:t>
      </w:r>
      <w:r w:rsidR="00925032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</w:t>
      </w:r>
      <w:r w:rsidR="0098302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levá-lo </w:t>
      </w:r>
      <w:r w:rsidR="001234AF">
        <w:rPr>
          <w:rFonts w:ascii="Times New Roman" w:hAnsi="Times New Roman" w:cs="Times New Roman"/>
          <w:sz w:val="24"/>
          <w:szCs w:val="24"/>
        </w:rPr>
        <w:t>todos os dias</w:t>
      </w:r>
      <w:r w:rsidR="00925032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num</w:t>
      </w:r>
      <w:r w:rsidR="001234AF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34AF">
        <w:rPr>
          <w:rFonts w:ascii="Times New Roman" w:hAnsi="Times New Roman" w:cs="Times New Roman"/>
          <w:sz w:val="24"/>
          <w:szCs w:val="24"/>
        </w:rPr>
        <w:t>cadeira de rodas</w:t>
      </w:r>
      <w:r w:rsidR="0092503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respirar </w:t>
      </w:r>
      <w:r w:rsidRPr="003C6E18">
        <w:rPr>
          <w:rFonts w:ascii="Times New Roman" w:hAnsi="Times New Roman" w:cs="Times New Roman"/>
          <w:sz w:val="24"/>
          <w:szCs w:val="24"/>
        </w:rPr>
        <w:t>ar fresco</w:t>
      </w:r>
      <w:r w:rsidRPr="00C5704C">
        <w:rPr>
          <w:rFonts w:ascii="Times New Roman" w:hAnsi="Times New Roman" w:cs="Times New Roman"/>
          <w:sz w:val="24"/>
          <w:szCs w:val="24"/>
        </w:rPr>
        <w:t>, dizendo aos conhecidos:</w:t>
      </w:r>
    </w:p>
    <w:p w:rsidR="0024094F" w:rsidRPr="00C5704C" w:rsidRDefault="0098302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34AF">
        <w:rPr>
          <w:rFonts w:ascii="Times New Roman" w:hAnsi="Times New Roman" w:cs="Times New Roman"/>
          <w:sz w:val="24"/>
          <w:szCs w:val="24"/>
        </w:rPr>
        <w:t>Suas 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elhas feridas de guerra </w:t>
      </w:r>
      <w:r w:rsidR="001234AF">
        <w:rPr>
          <w:rFonts w:ascii="Times New Roman" w:hAnsi="Times New Roman" w:cs="Times New Roman"/>
          <w:sz w:val="24"/>
          <w:szCs w:val="24"/>
        </w:rPr>
        <w:t>reapareceram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1234AF">
        <w:rPr>
          <w:rFonts w:ascii="Times New Roman" w:hAnsi="Times New Roman" w:cs="Times New Roman"/>
          <w:sz w:val="24"/>
          <w:szCs w:val="24"/>
          <w:lang w:val="en-GB"/>
        </w:rPr>
        <w:t>Acabaram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Stiopa...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Rute, através do </w:t>
      </w:r>
      <w:del w:id="888" w:author="Daniela Mountian" w:date="2017-08-26T14:03:00Z">
        <w:r w:rsidRPr="00C5704C" w:rsidDel="003C6E18">
          <w:rPr>
            <w:rFonts w:ascii="Times New Roman" w:hAnsi="Times New Roman" w:cs="Times New Roman"/>
            <w:sz w:val="24"/>
            <w:szCs w:val="24"/>
          </w:rPr>
          <w:delText>Presságio</w:delText>
        </w:r>
      </w:del>
      <w:ins w:id="889" w:author="Daniela Mountian" w:date="2017-08-26T14:03:00Z">
        <w:r w:rsidR="003C6E18">
          <w:rPr>
            <w:rFonts w:ascii="Times New Roman" w:hAnsi="Times New Roman" w:cs="Times New Roman"/>
            <w:sz w:val="24"/>
            <w:szCs w:val="24"/>
          </w:rPr>
          <w:t>Sinal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890" w:author="Daniela Mountian" w:date="2017-08-26T14:06:00Z">
        <w:r w:rsidRPr="00C5704C" w:rsidDel="00C00B98">
          <w:rPr>
            <w:rFonts w:ascii="Times New Roman" w:hAnsi="Times New Roman" w:cs="Times New Roman"/>
            <w:sz w:val="24"/>
            <w:szCs w:val="24"/>
          </w:rPr>
          <w:delText>qu</w:delText>
        </w:r>
      </w:del>
      <w:del w:id="891" w:author="Daniela Mountian" w:date="2017-08-26T14:05:00Z">
        <w:r w:rsidRPr="00C5704C" w:rsidDel="00C00B98">
          <w:rPr>
            <w:rFonts w:ascii="Times New Roman" w:hAnsi="Times New Roman" w:cs="Times New Roman"/>
            <w:sz w:val="24"/>
            <w:szCs w:val="24"/>
          </w:rPr>
          <w:delText>e</w:delText>
        </w:r>
      </w:del>
      <w:del w:id="892" w:author="Daniela Mountian" w:date="2017-08-26T14:06:00Z">
        <w:r w:rsidRPr="00C5704C" w:rsidDel="00C00B9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893" w:author="Daniela Mountian" w:date="2017-08-26T14:05:00Z">
        <w:r w:rsidRPr="00C5704C" w:rsidDel="00C00B98">
          <w:rPr>
            <w:rFonts w:ascii="Times New Roman" w:hAnsi="Times New Roman" w:cs="Times New Roman"/>
            <w:sz w:val="24"/>
            <w:szCs w:val="24"/>
          </w:rPr>
          <w:delText xml:space="preserve">fizera </w:delText>
        </w:r>
      </w:del>
      <w:ins w:id="894" w:author="Daniela Mountian" w:date="2017-08-26T14:07:00Z">
        <w:r w:rsidR="00C00B98">
          <w:rPr>
            <w:rFonts w:ascii="Times New Roman" w:hAnsi="Times New Roman" w:cs="Times New Roman"/>
            <w:sz w:val="24"/>
            <w:szCs w:val="24"/>
          </w:rPr>
          <w:t>revelado na</w:t>
        </w:r>
      </w:ins>
      <w:ins w:id="895" w:author="Daniela Mountian" w:date="2017-08-26T14:06:00Z">
        <w:r w:rsidR="00C00B98">
          <w:rPr>
            <w:rFonts w:ascii="Times New Roman" w:hAnsi="Times New Roman" w:cs="Times New Roman"/>
            <w:sz w:val="24"/>
            <w:szCs w:val="24"/>
          </w:rPr>
          <w:t xml:space="preserve"> perda </w:t>
        </w:r>
      </w:ins>
      <w:ins w:id="896" w:author="Daniela Mountian" w:date="2017-08-26T14:07:00Z">
        <w:r w:rsidR="00C00B98">
          <w:rPr>
            <w:rFonts w:ascii="Times New Roman" w:hAnsi="Times New Roman" w:cs="Times New Roman"/>
            <w:sz w:val="24"/>
            <w:szCs w:val="24"/>
          </w:rPr>
          <w:t>d</w:t>
        </w:r>
      </w:ins>
      <w:ins w:id="897" w:author="Daniela Mountian" w:date="2017-08-26T14:47:00Z">
        <w:r w:rsidR="00DD6C15">
          <w:rPr>
            <w:rFonts w:ascii="Times New Roman" w:hAnsi="Times New Roman" w:cs="Times New Roman"/>
            <w:sz w:val="24"/>
            <w:szCs w:val="24"/>
          </w:rPr>
          <w:t>a</w:t>
        </w:r>
      </w:ins>
      <w:ins w:id="898" w:author="Daniela Mountian" w:date="2017-08-26T14:07:00Z">
        <w:r w:rsidR="00C00B98">
          <w:rPr>
            <w:rFonts w:ascii="Times New Roman" w:hAnsi="Times New Roman" w:cs="Times New Roman"/>
            <w:sz w:val="24"/>
            <w:szCs w:val="24"/>
          </w:rPr>
          <w:t xml:space="preserve"> virilidade de </w:t>
        </w:r>
      </w:ins>
      <w:r w:rsidRPr="00C5704C">
        <w:rPr>
          <w:rFonts w:ascii="Times New Roman" w:hAnsi="Times New Roman" w:cs="Times New Roman"/>
          <w:sz w:val="24"/>
          <w:szCs w:val="24"/>
        </w:rPr>
        <w:t>Pávlov</w:t>
      </w:r>
      <w:del w:id="899" w:author="Daniela Mountian" w:date="2017-08-26T14:07:00Z">
        <w:r w:rsidRPr="00C5704C" w:rsidDel="00C00B98">
          <w:rPr>
            <w:rFonts w:ascii="Times New Roman" w:hAnsi="Times New Roman" w:cs="Times New Roman"/>
            <w:sz w:val="24"/>
            <w:szCs w:val="24"/>
          </w:rPr>
          <w:delText xml:space="preserve"> perder</w:delText>
        </w:r>
      </w:del>
      <w:del w:id="900" w:author="Daniela Mountian" w:date="2017-05-25T18:50:00Z">
        <w:r w:rsidRPr="00C5704C" w:rsidDel="0092503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901" w:author="Daniela Mountian" w:date="2017-05-25T17:02:00Z">
        <w:r w:rsidRPr="00C5704C" w:rsidDel="001234AF">
          <w:rPr>
            <w:rFonts w:ascii="Times New Roman" w:hAnsi="Times New Roman" w:cs="Times New Roman"/>
            <w:sz w:val="24"/>
            <w:szCs w:val="24"/>
          </w:rPr>
          <w:delText>a</w:delText>
        </w:r>
      </w:del>
      <w:del w:id="902" w:author="Daniela Mountian" w:date="2017-08-26T14:07:00Z">
        <w:r w:rsidRPr="00C5704C" w:rsidDel="00C00B9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1234AF" w:rsidDel="00C00B98">
          <w:rPr>
            <w:rFonts w:ascii="Times New Roman" w:hAnsi="Times New Roman" w:cs="Times New Roman"/>
            <w:sz w:val="24"/>
            <w:szCs w:val="24"/>
          </w:rPr>
          <w:delText>sua força viril</w:delText>
        </w:r>
      </w:del>
      <w:r w:rsidRPr="00C5704C">
        <w:rPr>
          <w:rFonts w:ascii="Times New Roman" w:hAnsi="Times New Roman" w:cs="Times New Roman"/>
          <w:sz w:val="24"/>
          <w:szCs w:val="24"/>
        </w:rPr>
        <w:t>, entendeu que era a profetisa Pelágia,</w:t>
      </w:r>
      <w:ins w:id="903" w:author="Daniela Mountian" w:date="2017-05-25T18:01:00Z">
        <w:r w:rsidR="00FF042D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90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nascida na vila de Brussi</w:t>
      </w:r>
      <w:r w:rsidR="001234AF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ny, perto da cidade de Rj</w:t>
      </w:r>
      <w:r w:rsidR="001234AF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v. Ela se lembrou de que isso lhe fora dito no son</w:t>
      </w:r>
      <w:r w:rsidR="00B34490">
        <w:rPr>
          <w:rFonts w:ascii="Times New Roman" w:hAnsi="Times New Roman" w:cs="Times New Roman"/>
          <w:sz w:val="24"/>
          <w:szCs w:val="24"/>
        </w:rPr>
        <w:t>h</w:t>
      </w:r>
      <w:r w:rsidRPr="00C5704C">
        <w:rPr>
          <w:rFonts w:ascii="Times New Roman" w:hAnsi="Times New Roman" w:cs="Times New Roman"/>
          <w:sz w:val="24"/>
          <w:szCs w:val="24"/>
        </w:rPr>
        <w:t xml:space="preserve">o interrompido por Pávlov. </w:t>
      </w:r>
      <w:r w:rsidR="00B34490">
        <w:rPr>
          <w:rFonts w:ascii="Times New Roman" w:hAnsi="Times New Roman" w:cs="Times New Roman"/>
          <w:sz w:val="24"/>
          <w:szCs w:val="24"/>
        </w:rPr>
        <w:t>Da mesma forma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Eliseu recebe</w:t>
      </w:r>
      <w:r w:rsidR="006728EC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espírito do profeta Elias, Pelágia recebeu o espírito d</w:t>
      </w:r>
      <w:r w:rsidR="00B3449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pai, o Anticristo. E </w:t>
      </w:r>
      <w:r w:rsidR="00B34490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Pávlov quem contribuiu para isso. </w:t>
      </w:r>
      <w:r w:rsidR="00A23096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728EC">
        <w:rPr>
          <w:rFonts w:ascii="Times New Roman" w:hAnsi="Times New Roman" w:cs="Times New Roman"/>
          <w:sz w:val="24"/>
          <w:szCs w:val="24"/>
        </w:rPr>
        <w:t>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Pávlov </w:t>
      </w:r>
      <w:r w:rsidR="006728EC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criado </w:t>
      </w:r>
      <w:r w:rsidR="006728EC">
        <w:rPr>
          <w:rFonts w:ascii="Times New Roman" w:hAnsi="Times New Roman" w:cs="Times New Roman"/>
          <w:sz w:val="24"/>
          <w:szCs w:val="24"/>
        </w:rPr>
        <w:t xml:space="preserve">em vão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 Senhor.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Pelágia pôs-se a caminho e rapidamente encontrou </w:t>
      </w:r>
      <w:r w:rsidR="00EA1277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pai, que</w:t>
      </w:r>
      <w:r w:rsidR="006728EC">
        <w:rPr>
          <w:rFonts w:ascii="Times New Roman" w:hAnsi="Times New Roman" w:cs="Times New Roman"/>
          <w:sz w:val="24"/>
          <w:szCs w:val="24"/>
        </w:rPr>
        <w:t xml:space="preserve"> se sentava,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28EC">
        <w:rPr>
          <w:rFonts w:ascii="Times New Roman" w:hAnsi="Times New Roman" w:cs="Times New Roman"/>
          <w:sz w:val="24"/>
          <w:szCs w:val="24"/>
        </w:rPr>
        <w:t>desanimado, num cepo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podre. E disse:</w:t>
      </w:r>
    </w:p>
    <w:p w:rsidR="0024094F" w:rsidRPr="00A867CB" w:rsidRDefault="0098302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Eu estou aqui...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Anticristo se atirou à filha, viva e </w:t>
      </w:r>
      <w:r w:rsidR="006728EC">
        <w:rPr>
          <w:rFonts w:ascii="Times New Roman" w:hAnsi="Times New Roman" w:cs="Times New Roman"/>
          <w:sz w:val="24"/>
          <w:szCs w:val="24"/>
        </w:rPr>
        <w:t>intacta</w:t>
      </w:r>
      <w:r w:rsidRPr="00C5704C">
        <w:rPr>
          <w:rFonts w:ascii="Times New Roman" w:hAnsi="Times New Roman" w:cs="Times New Roman"/>
          <w:sz w:val="24"/>
          <w:szCs w:val="24"/>
        </w:rPr>
        <w:t>, e eles se abraçaram com alegria.</w:t>
      </w:r>
    </w:p>
    <w:p w:rsidR="00C90F81" w:rsidRDefault="0024094F" w:rsidP="00DA749A">
      <w:pPr>
        <w:spacing w:after="0" w:line="360" w:lineRule="auto"/>
        <w:ind w:firstLine="709"/>
        <w:jc w:val="both"/>
        <w:rPr>
          <w:ins w:id="941" w:author="Daniela Mountian" w:date="2017-08-26T14:56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profeta Jonas, que passara três dias </w:t>
      </w:r>
      <w:r w:rsidR="005433B1">
        <w:rPr>
          <w:rFonts w:ascii="Times New Roman" w:hAnsi="Times New Roman" w:cs="Times New Roman"/>
          <w:sz w:val="24"/>
          <w:szCs w:val="24"/>
        </w:rPr>
        <w:t>no ventre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5433B1">
        <w:rPr>
          <w:rFonts w:ascii="Times New Roman" w:hAnsi="Times New Roman" w:cs="Times New Roman"/>
          <w:sz w:val="24"/>
          <w:szCs w:val="24"/>
        </w:rPr>
        <w:t>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baleia,</w:t>
      </w:r>
      <w:r w:rsidR="00623508">
        <w:rPr>
          <w:rStyle w:val="Refdenotaderodap"/>
          <w:rFonts w:ascii="Times New Roman" w:hAnsi="Times New Roman" w:cs="Times New Roman"/>
          <w:sz w:val="24"/>
          <w:szCs w:val="24"/>
        </w:rPr>
        <w:footnoteReference w:id="91"/>
      </w:r>
      <w:r w:rsidRPr="00C5704C">
        <w:rPr>
          <w:rFonts w:ascii="Times New Roman" w:hAnsi="Times New Roman" w:cs="Times New Roman"/>
          <w:sz w:val="24"/>
          <w:szCs w:val="24"/>
        </w:rPr>
        <w:t xml:space="preserve"> purificou a cidade de Nínive do pecado com sua maldição. </w:t>
      </w:r>
      <w:ins w:id="942" w:author="Daniela Mountian" w:date="2017-05-25T17:16:00Z">
        <w:r w:rsidR="005433B1">
          <w:rPr>
            <w:rFonts w:ascii="Times New Roman" w:hAnsi="Times New Roman" w:cs="Times New Roman"/>
            <w:sz w:val="24"/>
            <w:szCs w:val="24"/>
          </w:rPr>
          <w:t xml:space="preserve">Também por </w:t>
        </w:r>
      </w:ins>
      <w:ins w:id="943" w:author="Daniela Mountian" w:date="2017-05-26T00:28:00Z">
        <w:r w:rsidR="00EB3D27">
          <w:rPr>
            <w:rFonts w:ascii="Times New Roman" w:hAnsi="Times New Roman" w:cs="Times New Roman"/>
            <w:sz w:val="24"/>
            <w:szCs w:val="24"/>
          </w:rPr>
          <w:t>um</w:t>
        </w:r>
      </w:ins>
      <w:r w:rsidRPr="00C5704C">
        <w:rPr>
          <w:rFonts w:ascii="Times New Roman" w:hAnsi="Times New Roman" w:cs="Times New Roman"/>
          <w:sz w:val="24"/>
          <w:szCs w:val="24"/>
        </w:rPr>
        <w:t>a maldição</w:t>
      </w:r>
      <w:r w:rsidR="00EB3D27">
        <w:rPr>
          <w:rFonts w:ascii="Times New Roman" w:hAnsi="Times New Roman" w:cs="Times New Roman"/>
          <w:sz w:val="24"/>
          <w:szCs w:val="24"/>
        </w:rPr>
        <w:t>,</w:t>
      </w:r>
      <w:r w:rsidR="005433B1">
        <w:rPr>
          <w:rFonts w:ascii="Times New Roman" w:hAnsi="Times New Roman" w:cs="Times New Roman"/>
          <w:sz w:val="24"/>
          <w:szCs w:val="24"/>
        </w:rPr>
        <w:t xml:space="preserve"> Anticristo, que havia pecado,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purificou. </w:t>
      </w:r>
    </w:p>
    <w:p w:rsidR="0024094F" w:rsidRPr="00C5704C" w:rsidRDefault="005433B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Disse Dã,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Anticristo:</w:t>
      </w:r>
    </w:p>
    <w:p w:rsidR="0024094F" w:rsidRPr="00C5704C" w:rsidRDefault="00A80F3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Perdoa-me, Senhor.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 sua filha, a profetisa Pelágia, respondeu:</w:t>
      </w:r>
    </w:p>
    <w:p w:rsidR="0024094F" w:rsidRPr="00C5704C" w:rsidRDefault="00A80F3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Senhor é a minha força e o meu canto.</w:t>
      </w:r>
      <w:r w:rsidR="007F09C1">
        <w:rPr>
          <w:rStyle w:val="Refdenotaderodap"/>
          <w:rFonts w:ascii="Times New Roman" w:hAnsi="Times New Roman" w:cs="Times New Roman"/>
          <w:sz w:val="24"/>
          <w:szCs w:val="24"/>
        </w:rPr>
        <w:footnoteReference w:id="92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Ela agora sabia quem era seu pai, mas </w:t>
      </w:r>
      <w:r w:rsidR="00EB3D27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sabia quem era sua filha</w:t>
      </w:r>
      <w:r w:rsidR="007F09C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</w:t>
      </w:r>
      <w:r w:rsidR="007F09C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Rute </w:t>
      </w:r>
      <w:r w:rsidR="007F09C1">
        <w:rPr>
          <w:rFonts w:ascii="Times New Roman" w:hAnsi="Times New Roman" w:cs="Times New Roman"/>
          <w:sz w:val="24"/>
          <w:szCs w:val="24"/>
        </w:rPr>
        <w:t>tivesse aprendido as palavras dos profetas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</w:t>
      </w:r>
      <w:r w:rsidRPr="00C90F81">
        <w:rPr>
          <w:rFonts w:ascii="Times New Roman" w:hAnsi="Times New Roman" w:cs="Times New Roman"/>
          <w:i/>
          <w:sz w:val="24"/>
          <w:szCs w:val="24"/>
        </w:rPr>
        <w:t>velha</w:t>
      </w:r>
      <w:r w:rsidR="00C90F81" w:rsidRPr="00C90F81">
        <w:rPr>
          <w:rFonts w:ascii="Times New Roman" w:hAnsi="Times New Roman" w:cs="Times New Roman"/>
          <w:i/>
          <w:sz w:val="24"/>
          <w:szCs w:val="24"/>
        </w:rPr>
        <w:t xml:space="preserve"> crente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Tchesnokova. Dã, </w:t>
      </w:r>
      <w:r w:rsidR="007F09C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EB3D2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disse:</w:t>
      </w:r>
    </w:p>
    <w:p w:rsidR="0024094F" w:rsidRPr="00C5704C" w:rsidRDefault="00A80F3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Rute, minha filha, você cresceu </w:t>
      </w:r>
      <w:r w:rsidR="007F09C1">
        <w:rPr>
          <w:rFonts w:ascii="Times New Roman" w:hAnsi="Times New Roman" w:cs="Times New Roman"/>
          <w:sz w:val="24"/>
          <w:szCs w:val="24"/>
        </w:rPr>
        <w:t>nessas paragens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agora nós devemos </w:t>
      </w:r>
      <w:r w:rsidR="007F09C1">
        <w:rPr>
          <w:rFonts w:ascii="Times New Roman" w:hAnsi="Times New Roman" w:cs="Times New Roman"/>
          <w:sz w:val="24"/>
          <w:szCs w:val="24"/>
        </w:rPr>
        <w:t>deixá-las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A80F3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6940">
        <w:rPr>
          <w:rFonts w:ascii="Times New Roman" w:hAnsi="Times New Roman" w:cs="Times New Roman"/>
          <w:sz w:val="24"/>
          <w:szCs w:val="24"/>
        </w:rPr>
        <w:t>Eu não me importo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profetisa Pelágia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onde você estiver será </w:t>
      </w:r>
      <w:r w:rsidR="007F09C1">
        <w:rPr>
          <w:rFonts w:ascii="Times New Roman" w:hAnsi="Times New Roman" w:cs="Times New Roman"/>
          <w:sz w:val="24"/>
          <w:szCs w:val="24"/>
        </w:rPr>
        <w:t>meu lugar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Anticristo se alegrou, porque o Senhor o envia</w:t>
      </w:r>
      <w:r w:rsidR="007F09C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próxima </w:t>
      </w:r>
      <w:r w:rsidR="007F09C1">
        <w:rPr>
          <w:rFonts w:ascii="Times New Roman" w:hAnsi="Times New Roman" w:cs="Times New Roman"/>
          <w:sz w:val="24"/>
          <w:szCs w:val="24"/>
        </w:rPr>
        <w:t>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: Vítebsk, </w:t>
      </w:r>
      <w:r w:rsidR="007F09C1">
        <w:rPr>
          <w:rFonts w:ascii="Times New Roman" w:hAnsi="Times New Roman" w:cs="Times New Roman"/>
          <w:sz w:val="24"/>
          <w:szCs w:val="24"/>
        </w:rPr>
        <w:t xml:space="preserve">onde,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29 de setembro de 1949, </w:t>
      </w:r>
      <w:ins w:id="944" w:author="Daniela Mountian" w:date="2017-05-25T17:35:00Z">
        <w:r w:rsidR="00B76468" w:rsidRPr="00C5704C">
          <w:rPr>
            <w:rFonts w:ascii="Times New Roman" w:hAnsi="Times New Roman" w:cs="Times New Roman"/>
            <w:sz w:val="24"/>
            <w:szCs w:val="24"/>
          </w:rPr>
          <w:t>Kukhari</w:t>
        </w:r>
        <w:r w:rsidR="00B76468">
          <w:rPr>
            <w:rFonts w:ascii="Times New Roman" w:hAnsi="Times New Roman" w:cs="Times New Roman"/>
            <w:sz w:val="24"/>
            <w:szCs w:val="24"/>
          </w:rPr>
          <w:t>e</w:t>
        </w:r>
        <w:r w:rsidR="00B76468" w:rsidRPr="00C5704C">
          <w:rPr>
            <w:rFonts w:ascii="Times New Roman" w:hAnsi="Times New Roman" w:cs="Times New Roman"/>
            <w:sz w:val="24"/>
            <w:szCs w:val="24"/>
          </w:rPr>
          <w:t>nko</w:t>
        </w:r>
      </w:ins>
      <w:ins w:id="945" w:author="Daniela Mountian" w:date="2017-09-03T20:47:00Z">
        <w:r w:rsidR="00B517F2">
          <w:rPr>
            <w:rFonts w:ascii="Times New Roman" w:hAnsi="Times New Roman" w:cs="Times New Roman"/>
            <w:sz w:val="24"/>
            <w:szCs w:val="24"/>
          </w:rPr>
          <w:t>,</w:t>
        </w:r>
        <w:r w:rsidR="00B517F2" w:rsidRPr="00B517F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B517F2">
          <w:rPr>
            <w:rFonts w:ascii="Times New Roman" w:hAnsi="Times New Roman" w:cs="Times New Roman"/>
            <w:sz w:val="24"/>
            <w:szCs w:val="24"/>
          </w:rPr>
          <w:t>Aleksá</w:t>
        </w:r>
        <w:r w:rsidR="00B517F2" w:rsidRPr="00C5704C">
          <w:rPr>
            <w:rFonts w:ascii="Times New Roman" w:hAnsi="Times New Roman" w:cs="Times New Roman"/>
            <w:sz w:val="24"/>
            <w:szCs w:val="24"/>
          </w:rPr>
          <w:t>ndr Semiónovitch</w:t>
        </w:r>
      </w:ins>
      <w:ins w:id="946" w:author="Daniela Mountian" w:date="2017-05-25T17:35:00Z">
        <w:r w:rsidR="00B76468" w:rsidRPr="00C5704C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B76468" w:rsidRPr="00C5704C">
        <w:rPr>
          <w:rFonts w:ascii="Times New Roman" w:hAnsi="Times New Roman" w:cs="Times New Roman"/>
          <w:sz w:val="24"/>
          <w:szCs w:val="24"/>
        </w:rPr>
        <w:t xml:space="preserve">nascido </w:t>
      </w:r>
      <w:r w:rsidR="00B76468">
        <w:rPr>
          <w:rFonts w:ascii="Times New Roman" w:hAnsi="Times New Roman" w:cs="Times New Roman"/>
          <w:sz w:val="24"/>
          <w:szCs w:val="24"/>
        </w:rPr>
        <w:t>em</w:t>
      </w:r>
      <w:r w:rsidR="00B76468" w:rsidRPr="00C5704C">
        <w:rPr>
          <w:rFonts w:ascii="Times New Roman" w:hAnsi="Times New Roman" w:cs="Times New Roman"/>
          <w:sz w:val="24"/>
          <w:szCs w:val="24"/>
        </w:rPr>
        <w:t xml:space="preserve"> 1912, </w:t>
      </w:r>
      <w:del w:id="947" w:author="Leila" w:date="2016-07-19T15:50:00Z">
        <w:r w:rsidRPr="00C5704C" w:rsidDel="00A80F3A">
          <w:rPr>
            <w:rFonts w:ascii="Times New Roman" w:hAnsi="Times New Roman" w:cs="Times New Roman"/>
            <w:sz w:val="24"/>
            <w:szCs w:val="24"/>
          </w:rPr>
          <w:delText xml:space="preserve">será </w:delText>
        </w:r>
      </w:del>
      <w:ins w:id="948" w:author="Leila" w:date="2016-07-19T15:50:00Z">
        <w:r w:rsidR="00A80F3A">
          <w:rPr>
            <w:rFonts w:ascii="Times New Roman" w:hAnsi="Times New Roman" w:cs="Times New Roman"/>
            <w:sz w:val="24"/>
            <w:szCs w:val="24"/>
          </w:rPr>
          <w:t>seria</w:t>
        </w:r>
        <w:r w:rsidR="00A80F3A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condenado como </w:t>
      </w:r>
      <w:r w:rsidR="00B76468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inimigo</w:t>
      </w:r>
      <w:r w:rsidR="00B76468">
        <w:rPr>
          <w:rFonts w:ascii="Times New Roman" w:hAnsi="Times New Roman" w:cs="Times New Roman"/>
          <w:sz w:val="24"/>
          <w:szCs w:val="24"/>
        </w:rPr>
        <w:t xml:space="preserve"> perigoso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poder soviético</w:t>
      </w:r>
      <w:del w:id="949" w:author="Daniela Mountian" w:date="2017-05-25T17:35:00Z">
        <w:r w:rsidRPr="00C5704C" w:rsidDel="00B7646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80F3A" w:rsidRPr="00C5704C" w:rsidDel="00B76468">
          <w:rPr>
            <w:rFonts w:ascii="Times New Roman" w:hAnsi="Times New Roman" w:cs="Times New Roman"/>
            <w:sz w:val="24"/>
            <w:szCs w:val="24"/>
          </w:rPr>
          <w:delText>Kukhari</w:delText>
        </w:r>
        <w:r w:rsidR="00A80F3A" w:rsidDel="00B76468">
          <w:rPr>
            <w:rFonts w:ascii="Times New Roman" w:hAnsi="Times New Roman" w:cs="Times New Roman"/>
            <w:sz w:val="24"/>
            <w:szCs w:val="24"/>
          </w:rPr>
          <w:delText>e</w:delText>
        </w:r>
        <w:r w:rsidR="00A80F3A" w:rsidRPr="00C5704C" w:rsidDel="00B76468">
          <w:rPr>
            <w:rFonts w:ascii="Times New Roman" w:hAnsi="Times New Roman" w:cs="Times New Roman"/>
            <w:sz w:val="24"/>
            <w:szCs w:val="24"/>
          </w:rPr>
          <w:delText>nko</w:delText>
        </w:r>
        <w:r w:rsidRPr="00C5704C" w:rsidDel="00B76468">
          <w:rPr>
            <w:rFonts w:ascii="Times New Roman" w:hAnsi="Times New Roman" w:cs="Times New Roman"/>
            <w:sz w:val="24"/>
            <w:szCs w:val="24"/>
          </w:rPr>
          <w:delText>, Aleksandr Semiónovitch, nascido no ano de 1912, e</w:delText>
        </w:r>
      </w:del>
      <w:r w:rsidR="00B76468">
        <w:rPr>
          <w:rFonts w:ascii="Times New Roman" w:hAnsi="Times New Roman" w:cs="Times New Roman"/>
          <w:sz w:val="24"/>
          <w:szCs w:val="24"/>
        </w:rPr>
        <w:t>, sendo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6468">
        <w:rPr>
          <w:rFonts w:ascii="Times New Roman" w:hAnsi="Times New Roman" w:cs="Times New Roman"/>
          <w:sz w:val="24"/>
          <w:szCs w:val="24"/>
        </w:rPr>
        <w:t>transferido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os campos </w:t>
      </w:r>
      <w:r w:rsidR="00B65581" w:rsidRPr="00C75E1E">
        <w:rPr>
          <w:rFonts w:ascii="Times New Roman" w:hAnsi="Times New Roman" w:cs="Times New Roman"/>
          <w:sz w:val="24"/>
          <w:szCs w:val="24"/>
        </w:rPr>
        <w:t xml:space="preserve">de </w:t>
      </w:r>
      <w:r w:rsidR="00B65581">
        <w:rPr>
          <w:rFonts w:ascii="Times New Roman" w:hAnsi="Times New Roman" w:cs="Times New Roman"/>
          <w:sz w:val="24"/>
          <w:szCs w:val="24"/>
        </w:rPr>
        <w:t>t</w:t>
      </w:r>
      <w:r w:rsidR="00B65581" w:rsidRPr="00C75E1E">
        <w:rPr>
          <w:rFonts w:ascii="Times New Roman" w:hAnsi="Times New Roman" w:cs="Times New Roman"/>
          <w:sz w:val="24"/>
          <w:szCs w:val="24"/>
        </w:rPr>
        <w:t xml:space="preserve">rabalho </w:t>
      </w:r>
      <w:r w:rsidR="00B65581">
        <w:rPr>
          <w:rFonts w:ascii="Times New Roman" w:hAnsi="Times New Roman" w:cs="Times New Roman"/>
          <w:sz w:val="24"/>
          <w:szCs w:val="24"/>
        </w:rPr>
        <w:t>c</w:t>
      </w:r>
      <w:r w:rsidR="00B65581" w:rsidRPr="00C75E1E">
        <w:rPr>
          <w:rFonts w:ascii="Times New Roman" w:hAnsi="Times New Roman" w:cs="Times New Roman"/>
          <w:sz w:val="24"/>
          <w:szCs w:val="24"/>
        </w:rPr>
        <w:t>orrecional</w:t>
      </w:r>
      <w:r w:rsidR="00B6558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5581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B65581">
        <w:rPr>
          <w:rFonts w:ascii="Times New Roman" w:hAnsi="Times New Roman" w:cs="Times New Roman"/>
          <w:sz w:val="24"/>
          <w:szCs w:val="24"/>
          <w:highlight w:val="yellow"/>
          <w:rPrChange w:id="950" w:author="Daniela Mountian" w:date="2017-05-25T17:44:00Z">
            <w:rPr>
              <w:rFonts w:ascii="Times New Roman" w:hAnsi="Times New Roman" w:cs="Times New Roman"/>
              <w:sz w:val="24"/>
              <w:szCs w:val="24"/>
            </w:rPr>
          </w:rPrChange>
        </w:rPr>
        <w:t>Burepolómsk</w:t>
      </w:r>
      <w:r w:rsidR="0005790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76468">
        <w:rPr>
          <w:rFonts w:ascii="Times New Roman" w:hAnsi="Times New Roman" w:cs="Times New Roman"/>
          <w:sz w:val="24"/>
          <w:szCs w:val="24"/>
        </w:rPr>
        <w:t>Mas i</w:t>
      </w:r>
      <w:r w:rsidRPr="00C5704C">
        <w:rPr>
          <w:rFonts w:ascii="Times New Roman" w:hAnsi="Times New Roman" w:cs="Times New Roman"/>
          <w:sz w:val="24"/>
          <w:szCs w:val="24"/>
        </w:rPr>
        <w:t xml:space="preserve">sso já </w:t>
      </w:r>
      <w:r w:rsidR="00B76468">
        <w:rPr>
          <w:rFonts w:ascii="Times New Roman" w:hAnsi="Times New Roman" w:cs="Times New Roman"/>
          <w:sz w:val="24"/>
          <w:szCs w:val="24"/>
        </w:rPr>
        <w:t>é</w:t>
      </w:r>
      <w:r w:rsidR="00A80F3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EB3D27">
        <w:rPr>
          <w:rFonts w:ascii="Times New Roman" w:hAnsi="Times New Roman" w:cs="Times New Roman"/>
          <w:sz w:val="24"/>
          <w:szCs w:val="24"/>
        </w:rPr>
        <w:t>preâmbulo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parábola seguinte.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br w:type="page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4</w:t>
      </w:r>
    </w:p>
    <w:p w:rsidR="00B635DD" w:rsidRPr="00C5704C" w:rsidRDefault="00B635DD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4094F" w:rsidRPr="0001424E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Existe uma questão russa</w:t>
      </w:r>
      <w:r w:rsidR="00247FBF">
        <w:rPr>
          <w:rFonts w:ascii="Times New Roman" w:hAnsi="Times New Roman" w:cs="Times New Roman"/>
          <w:sz w:val="24"/>
          <w:szCs w:val="24"/>
        </w:rPr>
        <w:t xml:space="preserve"> eterna e</w:t>
      </w:r>
      <w:r w:rsidRPr="00C5704C">
        <w:rPr>
          <w:rFonts w:ascii="Times New Roman" w:hAnsi="Times New Roman" w:cs="Times New Roman"/>
          <w:sz w:val="24"/>
          <w:szCs w:val="24"/>
        </w:rPr>
        <w:t>, pode</w:t>
      </w:r>
      <w:r w:rsidR="00C67F38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se dizer</w:t>
      </w:r>
      <w:r w:rsidR="00D8315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fundamental: </w:t>
      </w:r>
      <w:r w:rsidR="0044609E">
        <w:rPr>
          <w:rFonts w:ascii="Times New Roman" w:hAnsi="Times New Roman" w:cs="Times New Roman"/>
          <w:sz w:val="24"/>
          <w:szCs w:val="24"/>
        </w:rPr>
        <w:t>“Q</w:t>
      </w:r>
      <w:r w:rsidRPr="00C5704C">
        <w:rPr>
          <w:rFonts w:ascii="Times New Roman" w:hAnsi="Times New Roman" w:cs="Times New Roman"/>
          <w:sz w:val="24"/>
          <w:szCs w:val="24"/>
        </w:rPr>
        <w:t>uem est</w:t>
      </w:r>
      <w:r w:rsidR="00D8315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arruinando a Rússia?</w:t>
      </w:r>
      <w:r w:rsidR="0044609E">
        <w:rPr>
          <w:rFonts w:ascii="Times New Roman" w:hAnsi="Times New Roman" w:cs="Times New Roman"/>
          <w:sz w:val="24"/>
          <w:szCs w:val="24"/>
        </w:rPr>
        <w:t>”.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Assim que um homem russo </w:t>
      </w:r>
      <w:r w:rsidR="00D8315E">
        <w:rPr>
          <w:rFonts w:ascii="Times New Roman" w:hAnsi="Times New Roman" w:cs="Times New Roman"/>
          <w:sz w:val="24"/>
          <w:szCs w:val="24"/>
        </w:rPr>
        <w:t>se faz essa</w:t>
      </w:r>
      <w:r w:rsidR="00C67F3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questão, </w:t>
      </w:r>
      <w:r w:rsidR="00D8315E">
        <w:rPr>
          <w:rFonts w:ascii="Times New Roman" w:hAnsi="Times New Roman" w:cs="Times New Roman"/>
          <w:sz w:val="24"/>
          <w:szCs w:val="24"/>
        </w:rPr>
        <w:t>ele olha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os lados, </w:t>
      </w:r>
      <w:r w:rsidR="008D4CB1">
        <w:rPr>
          <w:rFonts w:ascii="Times New Roman" w:hAnsi="Times New Roman" w:cs="Times New Roman"/>
          <w:sz w:val="24"/>
          <w:szCs w:val="24"/>
        </w:rPr>
        <w:t xml:space="preserve">se não </w:t>
      </w:r>
      <w:r w:rsidR="004F6C1D">
        <w:rPr>
          <w:rFonts w:ascii="Times New Roman" w:hAnsi="Times New Roman" w:cs="Times New Roman"/>
          <w:sz w:val="24"/>
          <w:szCs w:val="24"/>
        </w:rPr>
        <w:t>se tratar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claro, </w:t>
      </w:r>
      <w:r w:rsidR="004F6C1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literato </w:t>
      </w:r>
      <w:r w:rsidR="0033160E">
        <w:rPr>
          <w:rFonts w:ascii="Times New Roman" w:hAnsi="Times New Roman" w:cs="Times New Roman"/>
          <w:sz w:val="24"/>
          <w:szCs w:val="24"/>
        </w:rPr>
        <w:t>genuinamente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russo. Mas</w:t>
      </w:r>
      <w:r w:rsidR="00D8315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for duplamente russo, ou seja, um homem e um literato russo, </w:t>
      </w:r>
      <w:r w:rsidR="004F6C1D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C67F38">
        <w:rPr>
          <w:rFonts w:ascii="Times New Roman" w:hAnsi="Times New Roman" w:cs="Times New Roman"/>
          <w:sz w:val="24"/>
          <w:szCs w:val="24"/>
        </w:rPr>
        <w:t>olha</w:t>
      </w:r>
      <w:r w:rsidR="008D4CB1">
        <w:rPr>
          <w:rFonts w:ascii="Times New Roman" w:hAnsi="Times New Roman" w:cs="Times New Roman"/>
          <w:sz w:val="24"/>
          <w:szCs w:val="24"/>
        </w:rPr>
        <w:t>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00CE">
        <w:rPr>
          <w:rFonts w:ascii="Times New Roman" w:hAnsi="Times New Roman" w:cs="Times New Roman"/>
          <w:sz w:val="24"/>
          <w:szCs w:val="24"/>
        </w:rPr>
        <w:t>ao redor</w:t>
      </w:r>
      <w:r w:rsidR="00D8315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mas, </w:t>
      </w:r>
      <w:r w:rsidR="00CC6E9C">
        <w:rPr>
          <w:rFonts w:ascii="Times New Roman" w:hAnsi="Times New Roman" w:cs="Times New Roman"/>
          <w:sz w:val="24"/>
          <w:szCs w:val="24"/>
        </w:rPr>
        <w:t>coloca</w:t>
      </w:r>
      <w:r w:rsidR="004F6C1D">
        <w:rPr>
          <w:rFonts w:ascii="Times New Roman" w:hAnsi="Times New Roman" w:cs="Times New Roman"/>
          <w:sz w:val="24"/>
          <w:szCs w:val="24"/>
        </w:rPr>
        <w:t>ndo-se</w:t>
      </w:r>
      <w:r w:rsidR="00CC6E9C">
        <w:rPr>
          <w:rFonts w:ascii="Times New Roman" w:hAnsi="Times New Roman" w:cs="Times New Roman"/>
          <w:sz w:val="24"/>
          <w:szCs w:val="24"/>
        </w:rPr>
        <w:t xml:space="preserve"> essa questão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C67F38">
        <w:rPr>
          <w:rFonts w:ascii="Times New Roman" w:hAnsi="Times New Roman" w:cs="Times New Roman"/>
          <w:sz w:val="24"/>
          <w:szCs w:val="24"/>
        </w:rPr>
        <w:t xml:space="preserve"> </w:t>
      </w:r>
      <w:r w:rsidR="00CC6E9C">
        <w:rPr>
          <w:rFonts w:ascii="Times New Roman" w:hAnsi="Times New Roman" w:cs="Times New Roman"/>
          <w:sz w:val="24"/>
          <w:szCs w:val="24"/>
        </w:rPr>
        <w:t>crava</w:t>
      </w:r>
      <w:r w:rsidR="008D4CB1">
        <w:rPr>
          <w:rFonts w:ascii="Times New Roman" w:hAnsi="Times New Roman" w:cs="Times New Roman"/>
          <w:sz w:val="24"/>
          <w:szCs w:val="24"/>
        </w:rPr>
        <w:t>rá</w:t>
      </w:r>
      <w:r w:rsidR="00CC6E9C">
        <w:rPr>
          <w:rFonts w:ascii="Times New Roman" w:hAnsi="Times New Roman" w:cs="Times New Roman"/>
          <w:sz w:val="24"/>
          <w:szCs w:val="24"/>
        </w:rPr>
        <w:t xml:space="preserve"> os olhos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6E9C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toalha de mesa </w:t>
      </w:r>
      <w:r w:rsidR="00CC6E9C">
        <w:rPr>
          <w:rFonts w:ascii="Times New Roman" w:hAnsi="Times New Roman" w:cs="Times New Roman"/>
          <w:sz w:val="24"/>
          <w:szCs w:val="24"/>
        </w:rPr>
        <w:t>suja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vinho, como se procurasse </w:t>
      </w:r>
      <w:r w:rsidR="00CC6E9C">
        <w:rPr>
          <w:rFonts w:ascii="Times New Roman" w:hAnsi="Times New Roman" w:cs="Times New Roman"/>
          <w:sz w:val="24"/>
          <w:szCs w:val="24"/>
        </w:rPr>
        <w:t xml:space="preserve">nela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resposta a </w:t>
      </w:r>
      <w:r w:rsidR="00C67F38" w:rsidRPr="00C5704C">
        <w:rPr>
          <w:rFonts w:ascii="Times New Roman" w:hAnsi="Times New Roman" w:cs="Times New Roman"/>
          <w:sz w:val="24"/>
          <w:szCs w:val="24"/>
        </w:rPr>
        <w:t>es</w:t>
      </w:r>
      <w:r w:rsidR="00C67F38">
        <w:rPr>
          <w:rFonts w:ascii="Times New Roman" w:hAnsi="Times New Roman" w:cs="Times New Roman"/>
          <w:sz w:val="24"/>
          <w:szCs w:val="24"/>
        </w:rPr>
        <w:t>s</w:t>
      </w:r>
      <w:r w:rsidR="00C67F38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A500CE">
        <w:rPr>
          <w:rFonts w:ascii="Times New Roman" w:hAnsi="Times New Roman" w:cs="Times New Roman"/>
          <w:sz w:val="24"/>
          <w:szCs w:val="24"/>
        </w:rPr>
        <w:t>velho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enigma russo.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Na época </w:t>
      </w:r>
      <w:r w:rsidR="00C2547E" w:rsidRPr="00C5704C">
        <w:rPr>
          <w:rFonts w:ascii="Times New Roman" w:hAnsi="Times New Roman" w:cs="Times New Roman"/>
          <w:sz w:val="24"/>
          <w:szCs w:val="24"/>
        </w:rPr>
        <w:t>d</w:t>
      </w:r>
      <w:r w:rsidR="00C2547E">
        <w:rPr>
          <w:rFonts w:ascii="Times New Roman" w:hAnsi="Times New Roman" w:cs="Times New Roman"/>
          <w:sz w:val="24"/>
          <w:szCs w:val="24"/>
        </w:rPr>
        <w:t>e</w:t>
      </w:r>
      <w:r w:rsidR="00C254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951"/>
      <w:r w:rsidRPr="00C5704C">
        <w:rPr>
          <w:rFonts w:ascii="Times New Roman" w:hAnsi="Times New Roman" w:cs="Times New Roman"/>
          <w:sz w:val="24"/>
          <w:szCs w:val="24"/>
        </w:rPr>
        <w:t>Vladímir, o Cristianizador</w:t>
      </w:r>
      <w:r w:rsidR="00CC6E9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951"/>
      <w:r w:rsidR="00C159B5">
        <w:rPr>
          <w:rStyle w:val="Refdecomentrio"/>
          <w:rFonts w:cs="Times New Roman"/>
          <w:lang w:val="x-none"/>
        </w:rPr>
        <w:commentReference w:id="951"/>
      </w:r>
      <w:r w:rsidRPr="00C5704C">
        <w:rPr>
          <w:rFonts w:ascii="Times New Roman" w:hAnsi="Times New Roman" w:cs="Times New Roman"/>
          <w:sz w:val="24"/>
          <w:szCs w:val="24"/>
        </w:rPr>
        <w:t>o homem russo</w:t>
      </w:r>
      <w:r w:rsidR="00135DC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pagão</w:t>
      </w:r>
      <w:r w:rsidR="00135DCE">
        <w:rPr>
          <w:rFonts w:ascii="Times New Roman" w:hAnsi="Times New Roman" w:cs="Times New Roman"/>
          <w:sz w:val="24"/>
          <w:szCs w:val="24"/>
        </w:rPr>
        <w:t>, est</w:t>
      </w:r>
      <w:r w:rsidR="00313016">
        <w:rPr>
          <w:rFonts w:ascii="Times New Roman" w:hAnsi="Times New Roman" w:cs="Times New Roman"/>
          <w:sz w:val="24"/>
          <w:szCs w:val="24"/>
        </w:rPr>
        <w:t>e</w:t>
      </w:r>
      <w:r w:rsidR="00135DCE">
        <w:rPr>
          <w:rFonts w:ascii="Times New Roman" w:hAnsi="Times New Roman" w:cs="Times New Roman"/>
          <w:sz w:val="24"/>
          <w:szCs w:val="24"/>
        </w:rPr>
        <w:t>v</w:t>
      </w:r>
      <w:r w:rsidR="0031301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iminência </w:t>
      </w:r>
      <w:r w:rsidR="00135DCE">
        <w:rPr>
          <w:rFonts w:ascii="Times New Roman" w:hAnsi="Times New Roman" w:cs="Times New Roman"/>
          <w:sz w:val="24"/>
          <w:szCs w:val="24"/>
        </w:rPr>
        <w:t xml:space="preserve">de adotar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fé muçulmana. </w:t>
      </w:r>
      <w:r w:rsidR="00313016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D03664">
        <w:rPr>
          <w:rFonts w:ascii="Times New Roman" w:hAnsi="Times New Roman" w:cs="Times New Roman"/>
          <w:i/>
          <w:sz w:val="24"/>
          <w:szCs w:val="24"/>
        </w:rPr>
        <w:t>Rus</w:t>
      </w:r>
      <w:ins w:id="952" w:author="Daniela Mountian" w:date="2017-08-26T15:39:00Z">
        <w:r w:rsidR="00900EAA" w:rsidRPr="00900EAA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93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547E">
        <w:rPr>
          <w:rFonts w:ascii="Times New Roman" w:hAnsi="Times New Roman" w:cs="Times New Roman"/>
          <w:sz w:val="24"/>
          <w:szCs w:val="24"/>
        </w:rPr>
        <w:t>teriam sido</w:t>
      </w:r>
      <w:r w:rsidR="00C254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erguidas mesquitas </w:t>
      </w:r>
      <w:r w:rsidRPr="006621EC">
        <w:rPr>
          <w:rFonts w:ascii="Times New Roman" w:hAnsi="Times New Roman" w:cs="Times New Roman"/>
          <w:sz w:val="24"/>
          <w:szCs w:val="24"/>
          <w:highlight w:val="yellow"/>
          <w:rPrChange w:id="963" w:author="Daniela Mountian" w:date="2017-05-28T17:51:00Z">
            <w:rPr>
              <w:rFonts w:ascii="Times New Roman" w:hAnsi="Times New Roman" w:cs="Times New Roman"/>
              <w:sz w:val="24"/>
              <w:szCs w:val="24"/>
            </w:rPr>
          </w:rPrChange>
        </w:rPr>
        <w:t>russas</w:t>
      </w:r>
      <w:r w:rsidR="00990C4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pedra e de madeira. Mikula Selian</w:t>
      </w:r>
      <w:r w:rsidR="00313016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novitch </w:t>
      </w:r>
      <w:r w:rsidR="006A0070">
        <w:rPr>
          <w:rFonts w:ascii="Times New Roman" w:hAnsi="Times New Roman" w:cs="Times New Roman"/>
          <w:sz w:val="24"/>
          <w:szCs w:val="24"/>
        </w:rPr>
        <w:t>usaria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turbante</w:t>
      </w:r>
      <w:r w:rsidR="0026613D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Iaroslavna</w:t>
      </w:r>
      <w:r w:rsidR="00247FBF">
        <w:rPr>
          <w:rStyle w:val="Refdenotaderodap"/>
          <w:rFonts w:ascii="Times New Roman" w:hAnsi="Times New Roman" w:cs="Times New Roman"/>
          <w:sz w:val="24"/>
          <w:szCs w:val="24"/>
        </w:rPr>
        <w:footnoteReference w:id="94"/>
      </w:r>
      <w:r w:rsidRPr="00C5704C">
        <w:rPr>
          <w:rFonts w:ascii="Times New Roman" w:hAnsi="Times New Roman" w:cs="Times New Roman"/>
          <w:sz w:val="24"/>
          <w:szCs w:val="24"/>
        </w:rPr>
        <w:t xml:space="preserve"> um xador, e não </w:t>
      </w:r>
      <w:r w:rsidR="0026613D">
        <w:rPr>
          <w:rFonts w:ascii="Times New Roman" w:hAnsi="Times New Roman" w:cs="Times New Roman"/>
          <w:sz w:val="24"/>
          <w:szCs w:val="24"/>
        </w:rPr>
        <w:t>haveria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questões fatais, tão peculiares ao cristianismo. Mas, no último momento, contra a vontade da maioria dos nobres e de todo o povo, Vladímir</w:t>
      </w:r>
      <w:r w:rsidR="00D20783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95"/>
      </w:r>
      <w:r w:rsidRPr="00C5704C">
        <w:rPr>
          <w:rFonts w:ascii="Times New Roman" w:hAnsi="Times New Roman" w:cs="Times New Roman"/>
          <w:sz w:val="24"/>
          <w:szCs w:val="24"/>
        </w:rPr>
        <w:t xml:space="preserve"> retirou a delegação de </w:t>
      </w:r>
      <w:r w:rsidRPr="00990C4F">
        <w:rPr>
          <w:rFonts w:ascii="Times New Roman" w:hAnsi="Times New Roman" w:cs="Times New Roman"/>
          <w:sz w:val="24"/>
          <w:szCs w:val="24"/>
        </w:rPr>
        <w:t>Corásmia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enviou para Bizâncio. Assim, </w:t>
      </w:r>
      <w:r w:rsidR="008D4CB1">
        <w:rPr>
          <w:rFonts w:ascii="Times New Roman" w:hAnsi="Times New Roman" w:cs="Times New Roman"/>
          <w:sz w:val="24"/>
          <w:szCs w:val="24"/>
        </w:rPr>
        <w:t xml:space="preserve">por mero acaso, </w:t>
      </w:r>
      <w:r w:rsidR="00990C4F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lugar do </w:t>
      </w:r>
      <w:r w:rsidR="007D0329">
        <w:rPr>
          <w:rFonts w:ascii="Times New Roman" w:hAnsi="Times New Roman" w:cs="Times New Roman"/>
          <w:sz w:val="24"/>
          <w:szCs w:val="24"/>
        </w:rPr>
        <w:t>islamismo</w:t>
      </w:r>
      <w:r w:rsidR="007D03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russo</w:t>
      </w:r>
      <w:ins w:id="970" w:author="Daniela Mountian" w:date="2017-08-26T15:42:00Z">
        <w:r w:rsidR="00900EAA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surgiu o cristianismo russo. No entanto, ser</w:t>
      </w:r>
      <w:r w:rsidR="0092320B">
        <w:rPr>
          <w:rFonts w:ascii="Times New Roman" w:hAnsi="Times New Roman" w:cs="Times New Roman"/>
          <w:sz w:val="24"/>
          <w:szCs w:val="24"/>
        </w:rPr>
        <w:t>á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geografia da Rússia </w:t>
      </w:r>
      <w:r w:rsidR="0092320B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tão cristã? </w:t>
      </w:r>
      <w:r w:rsidR="0047130C">
        <w:rPr>
          <w:rFonts w:ascii="Times New Roman" w:hAnsi="Times New Roman" w:cs="Times New Roman"/>
          <w:sz w:val="24"/>
          <w:szCs w:val="24"/>
        </w:rPr>
        <w:t>Ao</w:t>
      </w:r>
      <w:r w:rsidR="0092320B">
        <w:rPr>
          <w:rFonts w:ascii="Times New Roman" w:hAnsi="Times New Roman" w:cs="Times New Roman"/>
          <w:sz w:val="24"/>
          <w:szCs w:val="24"/>
        </w:rPr>
        <w:t xml:space="preserve"> leste, </w:t>
      </w:r>
      <w:r w:rsidR="004F6C1D">
        <w:rPr>
          <w:rFonts w:ascii="Times New Roman" w:hAnsi="Times New Roman" w:cs="Times New Roman"/>
          <w:sz w:val="24"/>
          <w:szCs w:val="24"/>
        </w:rPr>
        <w:t>d</w:t>
      </w:r>
      <w:r w:rsidR="001C78B6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320B">
        <w:rPr>
          <w:rFonts w:ascii="Times New Roman" w:hAnsi="Times New Roman" w:cs="Times New Roman"/>
          <w:sz w:val="24"/>
          <w:szCs w:val="24"/>
        </w:rPr>
        <w:t xml:space="preserve">montes </w:t>
      </w:r>
      <w:r w:rsidRPr="00C5704C">
        <w:rPr>
          <w:rFonts w:ascii="Times New Roman" w:hAnsi="Times New Roman" w:cs="Times New Roman"/>
          <w:sz w:val="24"/>
          <w:szCs w:val="24"/>
        </w:rPr>
        <w:t>Ura</w:t>
      </w:r>
      <w:r w:rsidR="001C78B6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92320B">
        <w:rPr>
          <w:rFonts w:ascii="Times New Roman" w:hAnsi="Times New Roman" w:cs="Times New Roman"/>
          <w:sz w:val="24"/>
          <w:szCs w:val="24"/>
        </w:rPr>
        <w:t>a cordilheira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Altai, a Rússia </w:t>
      </w:r>
      <w:r w:rsidR="0092320B">
        <w:rPr>
          <w:rFonts w:ascii="Times New Roman" w:hAnsi="Times New Roman" w:cs="Times New Roman"/>
          <w:sz w:val="24"/>
          <w:szCs w:val="24"/>
        </w:rPr>
        <w:t>cai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Ásia</w:t>
      </w:r>
      <w:r w:rsidR="0092320B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130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sul, da Turquia </w:t>
      </w:r>
      <w:r w:rsidR="0092320B" w:rsidRPr="00C64A5B">
        <w:rPr>
          <w:rFonts w:ascii="Times New Roman" w:hAnsi="Times New Roman" w:cs="Times New Roman"/>
          <w:sz w:val="24"/>
          <w:szCs w:val="24"/>
          <w:highlight w:val="yellow"/>
          <w:rPrChange w:id="971" w:author="Daniela Mountian" w:date="2017-05-28T16:19:00Z">
            <w:rPr>
              <w:rFonts w:ascii="Times New Roman" w:hAnsi="Times New Roman" w:cs="Times New Roman"/>
              <w:sz w:val="24"/>
              <w:szCs w:val="24"/>
            </w:rPr>
          </w:rPrChange>
        </w:rPr>
        <w:t>ao</w:t>
      </w:r>
      <w:r w:rsidRPr="00C64A5B">
        <w:rPr>
          <w:rFonts w:ascii="Times New Roman" w:hAnsi="Times New Roman" w:cs="Times New Roman"/>
          <w:sz w:val="24"/>
          <w:szCs w:val="24"/>
          <w:highlight w:val="yellow"/>
          <w:rPrChange w:id="972" w:author="Daniela Mountian" w:date="2017-05-28T16:19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Bálcãs, a Ásia </w:t>
      </w:r>
      <w:r w:rsidR="0092320B">
        <w:rPr>
          <w:rFonts w:ascii="Times New Roman" w:hAnsi="Times New Roman" w:cs="Times New Roman"/>
          <w:sz w:val="24"/>
          <w:szCs w:val="24"/>
        </w:rPr>
        <w:t>avança sobre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Rússia</w:t>
      </w:r>
      <w:ins w:id="973" w:author="Daniela Mountian" w:date="2017-05-27T17:16:00Z">
        <w:r w:rsidR="0092320B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o </w:t>
      </w:r>
      <w:del w:id="974" w:author="Daniela Mountian" w:date="2017-08-26T15:43:00Z">
        <w:r w:rsidRPr="00C5704C" w:rsidDel="00900EAA">
          <w:rPr>
            <w:rFonts w:ascii="Times New Roman" w:hAnsi="Times New Roman" w:cs="Times New Roman"/>
            <w:sz w:val="24"/>
            <w:szCs w:val="24"/>
          </w:rPr>
          <w:delText xml:space="preserve">rio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Volga, </w:t>
      </w:r>
      <w:r w:rsidR="0092320B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relíquia nacional, desemboca </w:t>
      </w:r>
      <w:r w:rsidR="004F6C1D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>na Ásia...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Ei</w:t>
      </w:r>
      <w:r w:rsidR="008D4CB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imagem da jovem Rússia </w:t>
      </w:r>
      <w:r w:rsidR="00A249E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64176B">
        <w:rPr>
          <w:rFonts w:ascii="Times New Roman" w:hAnsi="Times New Roman" w:cs="Times New Roman"/>
          <w:sz w:val="24"/>
          <w:szCs w:val="24"/>
        </w:rPr>
        <w:t xml:space="preserve">a </w:t>
      </w:r>
      <w:r w:rsidR="00C45B12">
        <w:rPr>
          <w:rFonts w:ascii="Times New Roman" w:hAnsi="Times New Roman" w:cs="Times New Roman"/>
          <w:sz w:val="24"/>
          <w:szCs w:val="24"/>
        </w:rPr>
        <w:t>n</w:t>
      </w:r>
      <w:r w:rsidR="0064176B">
        <w:rPr>
          <w:rFonts w:ascii="Times New Roman" w:hAnsi="Times New Roman" w:cs="Times New Roman"/>
          <w:sz w:val="24"/>
          <w:szCs w:val="24"/>
        </w:rPr>
        <w:t>ó</w:t>
      </w:r>
      <w:r w:rsidR="00C45B12">
        <w:rPr>
          <w:rFonts w:ascii="Times New Roman" w:hAnsi="Times New Roman" w:cs="Times New Roman"/>
          <w:sz w:val="24"/>
          <w:szCs w:val="24"/>
        </w:rPr>
        <w:t>r</w:t>
      </w:r>
      <w:r w:rsidR="0064176B">
        <w:rPr>
          <w:rFonts w:ascii="Times New Roman" w:hAnsi="Times New Roman" w:cs="Times New Roman"/>
          <w:sz w:val="24"/>
          <w:szCs w:val="24"/>
        </w:rPr>
        <w:t>dica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meditativa, severa... </w:t>
      </w:r>
      <w:r w:rsidR="008D4CB1">
        <w:rPr>
          <w:rFonts w:ascii="Times New Roman" w:hAnsi="Times New Roman" w:cs="Times New Roman"/>
          <w:sz w:val="24"/>
          <w:szCs w:val="24"/>
        </w:rPr>
        <w:t xml:space="preserve">No leste, </w:t>
      </w:r>
      <w:ins w:id="975" w:author="Daniela Mountian" w:date="2017-08-26T16:06:00Z">
        <w:r w:rsidR="00252ED3">
          <w:rPr>
            <w:rFonts w:ascii="Times New Roman" w:hAnsi="Times New Roman" w:cs="Times New Roman"/>
            <w:sz w:val="24"/>
            <w:szCs w:val="24"/>
          </w:rPr>
          <w:t>rosto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redond</w:t>
      </w:r>
      <w:ins w:id="976" w:author="Daniela Mountian" w:date="2017-08-26T16:06:00Z">
        <w:r w:rsidR="00252ED3">
          <w:rPr>
            <w:rFonts w:ascii="Times New Roman" w:hAnsi="Times New Roman" w:cs="Times New Roman"/>
            <w:sz w:val="24"/>
            <w:szCs w:val="24"/>
          </w:rPr>
          <w:t>o</w:t>
        </w:r>
      </w:ins>
      <w:r w:rsidR="008D4CB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977" w:author="Daniela Mountian" w:date="2017-08-26T16:06:00Z">
        <w:r w:rsidR="00252ED3">
          <w:rPr>
            <w:rFonts w:ascii="Times New Roman" w:hAnsi="Times New Roman" w:cs="Times New Roman"/>
            <w:sz w:val="24"/>
            <w:szCs w:val="24"/>
          </w:rPr>
          <w:t xml:space="preserve">cabelos </w:t>
        </w:r>
      </w:ins>
      <w:r w:rsidRPr="00252ED3">
        <w:rPr>
          <w:rFonts w:ascii="Times New Roman" w:hAnsi="Times New Roman" w:cs="Times New Roman"/>
          <w:sz w:val="24"/>
          <w:szCs w:val="24"/>
        </w:rPr>
        <w:t>castanh</w:t>
      </w:r>
      <w:ins w:id="978" w:author="Daniela Mountian" w:date="2017-08-26T16:06:00Z">
        <w:r w:rsidR="00252ED3">
          <w:rPr>
            <w:rFonts w:ascii="Times New Roman" w:hAnsi="Times New Roman" w:cs="Times New Roman"/>
            <w:sz w:val="24"/>
            <w:szCs w:val="24"/>
          </w:rPr>
          <w:t>os</w:t>
        </w:r>
      </w:ins>
      <w:ins w:id="979" w:author="Daniela Mountian" w:date="2017-08-26T16:03:00Z">
        <w:r w:rsidR="00252ED3">
          <w:rPr>
            <w:rFonts w:ascii="Times New Roman" w:hAnsi="Times New Roman" w:cs="Times New Roman"/>
            <w:sz w:val="24"/>
            <w:szCs w:val="24"/>
          </w:rPr>
          <w:t xml:space="preserve"> e,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980" w:author="Daniela Mountian" w:date="2017-05-27T17:42:00Z">
        <w:r w:rsidR="009C5205">
          <w:rPr>
            <w:rFonts w:ascii="Times New Roman" w:hAnsi="Times New Roman" w:cs="Times New Roman"/>
            <w:sz w:val="24"/>
            <w:szCs w:val="24"/>
          </w:rPr>
          <w:t xml:space="preserve">no sul, </w:t>
        </w:r>
      </w:ins>
      <w:ins w:id="981" w:author="Daniela Mountian" w:date="2017-08-26T16:07:00Z">
        <w:r w:rsidR="00252ED3">
          <w:rPr>
            <w:rFonts w:ascii="Times New Roman" w:hAnsi="Times New Roman" w:cs="Times New Roman"/>
            <w:sz w:val="24"/>
            <w:szCs w:val="24"/>
          </w:rPr>
          <w:t>pretos</w:t>
        </w:r>
      </w:ins>
      <w:ins w:id="982" w:author="Daniela Mountian" w:date="2017-08-26T16:02:00Z">
        <w:r w:rsidR="00252ED3">
          <w:rPr>
            <w:rFonts w:ascii="Times New Roman" w:hAnsi="Times New Roman" w:cs="Times New Roman"/>
            <w:sz w:val="24"/>
            <w:szCs w:val="24"/>
          </w:rPr>
          <w:t>;</w:t>
        </w:r>
      </w:ins>
      <w:ins w:id="983" w:author="Daniela Mountian" w:date="2017-05-27T19:19:00Z">
        <w:r w:rsidR="004F6C1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no leste, </w:t>
      </w:r>
      <w:ins w:id="984" w:author="Daniela Mountian" w:date="2017-05-27T19:19:00Z">
        <w:r w:rsidR="004F6C1D">
          <w:rPr>
            <w:rFonts w:ascii="Times New Roman" w:hAnsi="Times New Roman" w:cs="Times New Roman"/>
            <w:sz w:val="24"/>
            <w:szCs w:val="24"/>
          </w:rPr>
          <w:t xml:space="preserve">olhos </w:t>
        </w:r>
      </w:ins>
      <w:ins w:id="985" w:author="Daniela Mountian" w:date="2017-05-27T17:44:00Z">
        <w:r w:rsidR="009C5205">
          <w:rPr>
            <w:rFonts w:ascii="Times New Roman" w:hAnsi="Times New Roman" w:cs="Times New Roman"/>
            <w:sz w:val="24"/>
            <w:szCs w:val="24"/>
          </w:rPr>
          <w:t>claros</w:t>
        </w:r>
      </w:ins>
      <w:ins w:id="986" w:author="Daniela Mountian" w:date="2017-08-26T16:02:00Z">
        <w:r w:rsidR="00252ED3">
          <w:rPr>
            <w:rFonts w:ascii="Times New Roman" w:hAnsi="Times New Roman" w:cs="Times New Roman"/>
            <w:sz w:val="24"/>
            <w:szCs w:val="24"/>
          </w:rPr>
          <w:t xml:space="preserve"> e estreitos</w:t>
        </w:r>
      </w:ins>
      <w:ins w:id="987" w:author="Daniela Mountian" w:date="2017-08-26T16:03:00Z">
        <w:r w:rsidR="00252ED3">
          <w:rPr>
            <w:rFonts w:ascii="Times New Roman" w:hAnsi="Times New Roman" w:cs="Times New Roman"/>
            <w:sz w:val="24"/>
            <w:szCs w:val="24"/>
          </w:rPr>
          <w:t xml:space="preserve"> e,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no sul, </w:t>
      </w:r>
      <w:r w:rsidR="009C5205">
        <w:rPr>
          <w:rFonts w:ascii="Times New Roman" w:hAnsi="Times New Roman" w:cs="Times New Roman"/>
          <w:sz w:val="24"/>
          <w:szCs w:val="24"/>
        </w:rPr>
        <w:t>escuros</w:t>
      </w:r>
      <w:r w:rsidR="004F6C1D">
        <w:rPr>
          <w:rFonts w:ascii="Times New Roman" w:hAnsi="Times New Roman" w:cs="Times New Roman"/>
          <w:sz w:val="24"/>
          <w:szCs w:val="24"/>
        </w:rPr>
        <w:t xml:space="preserve"> e</w:t>
      </w:r>
      <w:r w:rsidR="00541C9B">
        <w:rPr>
          <w:rFonts w:ascii="Times New Roman" w:hAnsi="Times New Roman" w:cs="Times New Roman"/>
          <w:sz w:val="24"/>
          <w:szCs w:val="24"/>
        </w:rPr>
        <w:t xml:space="preserve"> encobertos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4B52">
        <w:rPr>
          <w:rFonts w:ascii="Times New Roman" w:hAnsi="Times New Roman" w:cs="Times New Roman"/>
          <w:sz w:val="24"/>
          <w:szCs w:val="24"/>
        </w:rPr>
        <w:t xml:space="preserve">firmes </w:t>
      </w:r>
      <w:r w:rsidRPr="00C5704C">
        <w:rPr>
          <w:rFonts w:ascii="Times New Roman" w:hAnsi="Times New Roman" w:cs="Times New Roman"/>
          <w:sz w:val="24"/>
          <w:szCs w:val="24"/>
        </w:rPr>
        <w:t>maçãs d</w:t>
      </w:r>
      <w:r w:rsidR="00A64B52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 asiáticas. </w:t>
      </w:r>
      <w:r w:rsidR="005E090F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>az trezentos</w:t>
      </w:r>
      <w:r w:rsidR="00541C9B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quatrocentos anos que nesta Rússia de maçãs d</w:t>
      </w:r>
      <w:r w:rsidR="0084207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salientes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988" w:author="Daniela Mountian" w:date="2017-08-26T16:15:00Z">
        <w:r w:rsidR="00842070" w:rsidDel="006E6785">
          <w:rPr>
            <w:rFonts w:ascii="Times New Roman" w:hAnsi="Times New Roman" w:cs="Times New Roman"/>
            <w:sz w:val="24"/>
            <w:szCs w:val="24"/>
          </w:rPr>
          <w:delText>reside</w:delText>
        </w:r>
        <w:r w:rsidRPr="00C5704C" w:rsidDel="006E678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989" w:author="Daniela Mountian" w:date="2017-08-26T16:14:00Z">
        <w:r w:rsidRPr="00C5704C" w:rsidDel="006E6785">
          <w:rPr>
            <w:rFonts w:ascii="Times New Roman" w:hAnsi="Times New Roman" w:cs="Times New Roman"/>
            <w:sz w:val="24"/>
            <w:szCs w:val="24"/>
          </w:rPr>
          <w:delText>um</w:delText>
        </w:r>
      </w:del>
      <w:del w:id="990" w:author="Daniela Mountian" w:date="2017-08-26T16:15:00Z">
        <w:r w:rsidRPr="00C5704C" w:rsidDel="006E6785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991" w:author="Daniela Mountian" w:date="2017-08-26T16:15:00Z">
        <w:r w:rsidR="006E6785">
          <w:rPr>
            <w:rFonts w:ascii="Times New Roman" w:hAnsi="Times New Roman" w:cs="Times New Roman"/>
            <w:sz w:val="24"/>
            <w:szCs w:val="24"/>
          </w:rPr>
          <w:t>existe 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ideia nacional. </w:t>
      </w:r>
      <w:r w:rsidR="003D385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842070">
        <w:rPr>
          <w:rFonts w:ascii="Times New Roman" w:hAnsi="Times New Roman" w:cs="Times New Roman"/>
          <w:sz w:val="24"/>
          <w:szCs w:val="24"/>
        </w:rPr>
        <w:t>remont</w:t>
      </w:r>
      <w:r w:rsidR="00EA1277">
        <w:rPr>
          <w:rFonts w:ascii="Times New Roman" w:hAnsi="Times New Roman" w:cs="Times New Roman"/>
          <w:sz w:val="24"/>
          <w:szCs w:val="24"/>
        </w:rPr>
        <w:t>ássemos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às origens, antes </w:t>
      </w:r>
      <w:r w:rsidR="00C45B12" w:rsidRPr="00C5704C">
        <w:rPr>
          <w:rFonts w:ascii="Times New Roman" w:hAnsi="Times New Roman" w:cs="Times New Roman"/>
          <w:sz w:val="24"/>
          <w:szCs w:val="24"/>
        </w:rPr>
        <w:t>des</w:t>
      </w:r>
      <w:r w:rsidR="00C45B12">
        <w:rPr>
          <w:rFonts w:ascii="Times New Roman" w:hAnsi="Times New Roman" w:cs="Times New Roman"/>
          <w:sz w:val="24"/>
          <w:szCs w:val="24"/>
        </w:rPr>
        <w:t>s</w:t>
      </w:r>
      <w:r w:rsidR="00C45B12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geografia, quando eslavos do leste, expulsos das margens do </w:t>
      </w:r>
      <w:del w:id="992" w:author="Daniela Mountian" w:date="2017-08-26T16:13:00Z">
        <w:r w:rsidRPr="00C5704C" w:rsidDel="006E6785">
          <w:rPr>
            <w:rFonts w:ascii="Times New Roman" w:hAnsi="Times New Roman" w:cs="Times New Roman"/>
            <w:sz w:val="24"/>
            <w:szCs w:val="24"/>
          </w:rPr>
          <w:delText xml:space="preserve">rio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Don, povoar</w:t>
      </w:r>
      <w:r w:rsidR="00F35BB1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</w:t>
      </w:r>
      <w:r w:rsidR="00F35BB1">
        <w:rPr>
          <w:rFonts w:ascii="Times New Roman" w:hAnsi="Times New Roman" w:cs="Times New Roman"/>
          <w:sz w:val="24"/>
          <w:szCs w:val="24"/>
        </w:rPr>
        <w:t>redondezas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rio Dnieper,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negociante e viajante árabe olh</w:t>
      </w:r>
      <w:r w:rsidR="00F35BB1">
        <w:rPr>
          <w:rFonts w:ascii="Times New Roman" w:hAnsi="Times New Roman" w:cs="Times New Roman"/>
          <w:sz w:val="24"/>
          <w:szCs w:val="24"/>
        </w:rPr>
        <w:t>a</w:t>
      </w:r>
      <w:r w:rsidR="003D3858">
        <w:rPr>
          <w:rFonts w:ascii="Times New Roman" w:hAnsi="Times New Roman" w:cs="Times New Roman"/>
          <w:sz w:val="24"/>
          <w:szCs w:val="24"/>
        </w:rPr>
        <w:t>ria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5BB1">
        <w:rPr>
          <w:rFonts w:ascii="Times New Roman" w:hAnsi="Times New Roman" w:cs="Times New Roman"/>
          <w:sz w:val="24"/>
          <w:szCs w:val="24"/>
        </w:rPr>
        <w:t>para seus olhos irriquietos de nômade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</w:t>
      </w:r>
      <w:r w:rsidR="003D3858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“Se este povo aprender a montar </w:t>
      </w:r>
      <w:r w:rsidR="00F35BB1">
        <w:rPr>
          <w:rFonts w:ascii="Times New Roman" w:hAnsi="Times New Roman" w:cs="Times New Roman"/>
          <w:sz w:val="24"/>
          <w:szCs w:val="24"/>
        </w:rPr>
        <w:t xml:space="preserve">num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cavalo, será o </w:t>
      </w:r>
      <w:r w:rsidRPr="00563E5B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humanidade”. </w:t>
      </w:r>
      <w:r w:rsidR="0068303D">
        <w:rPr>
          <w:rFonts w:ascii="Times New Roman" w:hAnsi="Times New Roman" w:cs="Times New Roman"/>
          <w:sz w:val="24"/>
          <w:szCs w:val="24"/>
        </w:rPr>
        <w:t xml:space="preserve">Uma fala </w:t>
      </w:r>
      <w:r w:rsidRPr="00C5704C">
        <w:rPr>
          <w:rFonts w:ascii="Times New Roman" w:hAnsi="Times New Roman" w:cs="Times New Roman"/>
          <w:sz w:val="24"/>
          <w:szCs w:val="24"/>
        </w:rPr>
        <w:t>prof</w:t>
      </w:r>
      <w:r w:rsidR="0068303D">
        <w:rPr>
          <w:rFonts w:ascii="Times New Roman" w:hAnsi="Times New Roman" w:cs="Times New Roman"/>
          <w:sz w:val="24"/>
          <w:szCs w:val="24"/>
        </w:rPr>
        <w:t>ética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8303D">
        <w:rPr>
          <w:rFonts w:ascii="Times New Roman" w:hAnsi="Times New Roman" w:cs="Times New Roman"/>
          <w:sz w:val="24"/>
          <w:szCs w:val="24"/>
        </w:rPr>
        <w:t xml:space="preserve">clara </w:t>
      </w:r>
      <w:r w:rsidRPr="00C5704C">
        <w:rPr>
          <w:rFonts w:ascii="Times New Roman" w:hAnsi="Times New Roman" w:cs="Times New Roman"/>
          <w:sz w:val="24"/>
          <w:szCs w:val="24"/>
        </w:rPr>
        <w:t>e nada enigmátic</w:t>
      </w:r>
      <w:r w:rsidR="0068303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enigma </w:t>
      </w:r>
      <w:r w:rsidR="0068303D">
        <w:rPr>
          <w:rFonts w:ascii="Times New Roman" w:hAnsi="Times New Roman" w:cs="Times New Roman"/>
          <w:sz w:val="24"/>
          <w:szCs w:val="24"/>
        </w:rPr>
        <w:t xml:space="preserve">mais </w:t>
      </w:r>
      <w:r w:rsidR="003D3858">
        <w:rPr>
          <w:rFonts w:ascii="Times New Roman" w:hAnsi="Times New Roman" w:cs="Times New Roman"/>
          <w:sz w:val="24"/>
          <w:szCs w:val="24"/>
        </w:rPr>
        <w:t xml:space="preserve">profundo </w:t>
      </w:r>
      <w:r w:rsidR="00EA1277" w:rsidRPr="00563E5B">
        <w:rPr>
          <w:rFonts w:ascii="Times New Roman" w:hAnsi="Times New Roman" w:cs="Times New Roman"/>
          <w:sz w:val="24"/>
          <w:szCs w:val="24"/>
        </w:rPr>
        <w:t>se dá</w:t>
      </w:r>
      <w:r w:rsidR="00EA1277">
        <w:rPr>
          <w:rFonts w:ascii="Times New Roman" w:hAnsi="Times New Roman" w:cs="Times New Roman"/>
          <w:sz w:val="24"/>
          <w:szCs w:val="24"/>
        </w:rPr>
        <w:t xml:space="preserve"> </w:t>
      </w:r>
      <w:r w:rsidR="00692555">
        <w:rPr>
          <w:rFonts w:ascii="Times New Roman" w:hAnsi="Times New Roman" w:cs="Times New Roman"/>
          <w:sz w:val="24"/>
          <w:szCs w:val="24"/>
        </w:rPr>
        <w:t>quando</w:t>
      </w:r>
      <w:r w:rsidR="003D3858">
        <w:rPr>
          <w:rFonts w:ascii="Times New Roman" w:hAnsi="Times New Roman" w:cs="Times New Roman"/>
          <w:sz w:val="24"/>
          <w:szCs w:val="24"/>
        </w:rPr>
        <w:t xml:space="preserve"> não existe enigma algum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92555">
        <w:rPr>
          <w:rFonts w:ascii="Times New Roman" w:hAnsi="Times New Roman" w:cs="Times New Roman"/>
          <w:sz w:val="24"/>
          <w:szCs w:val="24"/>
        </w:rPr>
        <w:t xml:space="preserve">O poço mais profundo </w:t>
      </w:r>
      <w:r w:rsidR="00692555" w:rsidRPr="00563E5B">
        <w:rPr>
          <w:rFonts w:ascii="Times New Roman" w:hAnsi="Times New Roman" w:cs="Times New Roman"/>
          <w:sz w:val="24"/>
          <w:szCs w:val="24"/>
        </w:rPr>
        <w:t>é aquele</w:t>
      </w:r>
      <w:r w:rsidR="00692555">
        <w:rPr>
          <w:rFonts w:ascii="Times New Roman" w:hAnsi="Times New Roman" w:cs="Times New Roman"/>
          <w:sz w:val="24"/>
          <w:szCs w:val="24"/>
        </w:rPr>
        <w:t xml:space="preserve"> que n</w:t>
      </w:r>
      <w:r w:rsidR="004F6C1D">
        <w:rPr>
          <w:rFonts w:ascii="Times New Roman" w:hAnsi="Times New Roman" w:cs="Times New Roman"/>
          <w:sz w:val="24"/>
          <w:szCs w:val="24"/>
        </w:rPr>
        <w:t>em</w:t>
      </w:r>
      <w:r w:rsidR="00692555">
        <w:rPr>
          <w:rFonts w:ascii="Times New Roman" w:hAnsi="Times New Roman" w:cs="Times New Roman"/>
          <w:sz w:val="24"/>
          <w:szCs w:val="24"/>
        </w:rPr>
        <w:t xml:space="preserve"> foi cavado. </w:t>
      </w:r>
      <w:r w:rsidRPr="00C5704C">
        <w:rPr>
          <w:rFonts w:ascii="Times New Roman" w:hAnsi="Times New Roman" w:cs="Times New Roman"/>
          <w:sz w:val="24"/>
          <w:szCs w:val="24"/>
        </w:rPr>
        <w:t>A cultura da Rússia está ligada à Europa</w:t>
      </w:r>
      <w:r w:rsidR="00563E5B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6C1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civilização à Ásia. </w:t>
      </w:r>
      <w:r w:rsidR="004F6C1D">
        <w:rPr>
          <w:rFonts w:ascii="Times New Roman" w:hAnsi="Times New Roman" w:cs="Times New Roman"/>
          <w:sz w:val="24"/>
          <w:szCs w:val="24"/>
        </w:rPr>
        <w:t>Isso</w:t>
      </w:r>
      <w:r w:rsidR="00C45B1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</w:t>
      </w:r>
      <w:r w:rsidR="004F6C1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problema, mas não </w:t>
      </w:r>
      <w:r w:rsidR="004F6C1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enigma. </w:t>
      </w:r>
      <w:r w:rsidR="00C64A5B" w:rsidRPr="002F5F81">
        <w:rPr>
          <w:rFonts w:ascii="Times New Roman" w:hAnsi="Times New Roman" w:cs="Times New Roman"/>
          <w:sz w:val="24"/>
          <w:szCs w:val="24"/>
        </w:rPr>
        <w:t>O</w:t>
      </w:r>
      <w:r w:rsidR="00C45B12" w:rsidRPr="002F5F81">
        <w:rPr>
          <w:rFonts w:ascii="Times New Roman" w:hAnsi="Times New Roman" w:cs="Times New Roman"/>
          <w:sz w:val="24"/>
          <w:szCs w:val="24"/>
        </w:rPr>
        <w:t xml:space="preserve"> </w:t>
      </w:r>
      <w:r w:rsidRPr="002F5F81">
        <w:rPr>
          <w:rFonts w:ascii="Times New Roman" w:hAnsi="Times New Roman" w:cs="Times New Roman"/>
          <w:sz w:val="24"/>
          <w:szCs w:val="24"/>
        </w:rPr>
        <w:t xml:space="preserve">problema </w:t>
      </w:r>
      <w:r w:rsidR="00C64A5B" w:rsidRPr="002F5F81">
        <w:rPr>
          <w:rFonts w:ascii="Times New Roman" w:hAnsi="Times New Roman" w:cs="Times New Roman"/>
          <w:sz w:val="24"/>
          <w:szCs w:val="24"/>
        </w:rPr>
        <w:t>deve ser resolvido por meio</w:t>
      </w:r>
      <w:r w:rsidRPr="002F5F81">
        <w:rPr>
          <w:rFonts w:ascii="Times New Roman" w:hAnsi="Times New Roman" w:cs="Times New Roman"/>
          <w:sz w:val="24"/>
          <w:szCs w:val="24"/>
        </w:rPr>
        <w:t xml:space="preserve"> </w:t>
      </w:r>
      <w:r w:rsidR="00C64A5B" w:rsidRPr="002F5F81">
        <w:rPr>
          <w:rFonts w:ascii="Times New Roman" w:hAnsi="Times New Roman" w:cs="Times New Roman"/>
          <w:sz w:val="24"/>
          <w:szCs w:val="24"/>
        </w:rPr>
        <w:t>de um</w:t>
      </w:r>
      <w:r w:rsidRPr="002F5F81">
        <w:rPr>
          <w:rFonts w:ascii="Times New Roman" w:hAnsi="Times New Roman" w:cs="Times New Roman"/>
          <w:sz w:val="24"/>
          <w:szCs w:val="24"/>
        </w:rPr>
        <w:t xml:space="preserve"> árduo trabalho espiritual, que</w:t>
      </w:r>
      <w:ins w:id="993" w:author="Daniela Mountian" w:date="2017-05-28T16:25:00Z">
        <w:r w:rsidR="00C64A5B" w:rsidRPr="002F0641">
          <w:rPr>
            <w:rFonts w:ascii="Times New Roman" w:hAnsi="Times New Roman" w:cs="Times New Roman"/>
            <w:sz w:val="24"/>
            <w:szCs w:val="24"/>
            <w:highlight w:val="cyan"/>
          </w:rPr>
          <w:t xml:space="preserve"> </w:t>
        </w:r>
      </w:ins>
      <w:r w:rsidRPr="00C64A5B">
        <w:rPr>
          <w:rFonts w:ascii="Times New Roman" w:hAnsi="Times New Roman" w:cs="Times New Roman"/>
          <w:sz w:val="24"/>
          <w:szCs w:val="24"/>
        </w:rPr>
        <w:t>desviaria a ideia nacional dinâmica.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o enigma não precisa </w:t>
      </w:r>
      <w:r w:rsidR="002F5F81">
        <w:rPr>
          <w:rFonts w:ascii="Times New Roman" w:hAnsi="Times New Roman" w:cs="Times New Roman"/>
          <w:sz w:val="24"/>
          <w:szCs w:val="24"/>
        </w:rPr>
        <w:t>de solução</w:t>
      </w:r>
      <w:r w:rsidR="00C64A5B">
        <w:rPr>
          <w:rFonts w:ascii="Times New Roman" w:hAnsi="Times New Roman" w:cs="Times New Roman"/>
          <w:sz w:val="24"/>
          <w:szCs w:val="24"/>
        </w:rPr>
        <w:t>, mas é possível refletir s</w:t>
      </w:r>
      <w:r w:rsidRPr="00C5704C">
        <w:rPr>
          <w:rFonts w:ascii="Times New Roman" w:hAnsi="Times New Roman" w:cs="Times New Roman"/>
          <w:sz w:val="24"/>
          <w:szCs w:val="24"/>
        </w:rPr>
        <w:t xml:space="preserve">obre </w:t>
      </w:r>
      <w:r w:rsidR="00C64A5B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4BB9">
        <w:rPr>
          <w:rFonts w:ascii="Times New Roman" w:hAnsi="Times New Roman" w:cs="Times New Roman"/>
          <w:sz w:val="24"/>
          <w:szCs w:val="24"/>
        </w:rPr>
        <w:t>num estado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64176B">
        <w:rPr>
          <w:rFonts w:ascii="Times New Roman" w:hAnsi="Times New Roman" w:cs="Times New Roman"/>
          <w:sz w:val="24"/>
          <w:szCs w:val="24"/>
        </w:rPr>
        <w:t>contemplação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homem russo, </w:t>
      </w:r>
      <w:r w:rsidR="00C64A5B">
        <w:rPr>
          <w:rFonts w:ascii="Times New Roman" w:hAnsi="Times New Roman" w:cs="Times New Roman"/>
          <w:sz w:val="24"/>
          <w:szCs w:val="24"/>
        </w:rPr>
        <w:t>como descreveu Gógol</w:t>
      </w:r>
      <w:r w:rsidR="00C64A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Pr="00692555">
        <w:rPr>
          <w:rFonts w:ascii="Times New Roman" w:hAnsi="Times New Roman" w:cs="Times New Roman"/>
          <w:i/>
          <w:sz w:val="24"/>
          <w:szCs w:val="24"/>
        </w:rPr>
        <w:t>Almas mortas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“Você </w:t>
      </w:r>
      <w:r w:rsidR="00C64A5B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 em nada, e os pensamentos </w:t>
      </w:r>
      <w:r w:rsidR="00F34BB9">
        <w:rPr>
          <w:rFonts w:ascii="Times New Roman" w:hAnsi="Times New Roman" w:cs="Times New Roman"/>
          <w:sz w:val="24"/>
          <w:szCs w:val="24"/>
        </w:rPr>
        <w:t>caem sozinhos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4BB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cabeça”.</w:t>
      </w:r>
      <w:ins w:id="994" w:author="Daniela Mountian" w:date="2017-08-26T16:29:00Z">
        <w:r w:rsidR="002F0641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96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Sem dúvida, foi exatamente nesse estado que surgiu a questão fatal, </w:t>
      </w:r>
      <w:del w:id="997" w:author="Daniela Mountian" w:date="2017-08-26T16:31:00Z">
        <w:r w:rsidRPr="002F0641" w:rsidDel="002F0641">
          <w:rPr>
            <w:rFonts w:ascii="Times New Roman" w:hAnsi="Times New Roman" w:cs="Times New Roman"/>
            <w:sz w:val="24"/>
            <w:szCs w:val="24"/>
          </w:rPr>
          <w:delText>até hoje</w:delText>
        </w:r>
      </w:del>
      <w:ins w:id="998" w:author="Daniela Mountian" w:date="2017-08-26T16:31:00Z">
        <w:r w:rsidR="002F0641" w:rsidRPr="002F0641">
          <w:rPr>
            <w:rFonts w:ascii="Times New Roman" w:hAnsi="Times New Roman" w:cs="Times New Roman"/>
            <w:sz w:val="24"/>
            <w:szCs w:val="24"/>
          </w:rPr>
          <w:t>ainda</w:t>
        </w:r>
      </w:ins>
      <w:r w:rsidRPr="002F0641">
        <w:rPr>
          <w:rFonts w:ascii="Times New Roman" w:hAnsi="Times New Roman" w:cs="Times New Roman"/>
          <w:sz w:val="24"/>
          <w:szCs w:val="24"/>
        </w:rPr>
        <w:t xml:space="preserve">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resolvida: </w:t>
      </w:r>
      <w:r w:rsidR="0044609E">
        <w:rPr>
          <w:rFonts w:ascii="Times New Roman" w:hAnsi="Times New Roman" w:cs="Times New Roman"/>
          <w:sz w:val="24"/>
          <w:szCs w:val="24"/>
        </w:rPr>
        <w:t>“Q</w:t>
      </w:r>
      <w:r w:rsidRPr="00C5704C">
        <w:rPr>
          <w:rFonts w:ascii="Times New Roman" w:hAnsi="Times New Roman" w:cs="Times New Roman"/>
          <w:sz w:val="24"/>
          <w:szCs w:val="24"/>
        </w:rPr>
        <w:t>uem está arruinando Rússia?</w:t>
      </w:r>
      <w:r w:rsidR="0044609E">
        <w:rPr>
          <w:rFonts w:ascii="Times New Roman" w:hAnsi="Times New Roman" w:cs="Times New Roman"/>
          <w:sz w:val="24"/>
          <w:szCs w:val="24"/>
        </w:rPr>
        <w:t>”.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 questão não foi inventada, </w:t>
      </w:r>
      <w:del w:id="999" w:author="Daniela Mountian" w:date="2017-08-26T16:32:00Z">
        <w:r w:rsidRPr="00C5704C" w:rsidDel="00E57E66">
          <w:rPr>
            <w:rFonts w:ascii="Times New Roman" w:hAnsi="Times New Roman" w:cs="Times New Roman"/>
            <w:sz w:val="24"/>
            <w:szCs w:val="24"/>
          </w:rPr>
          <w:delText xml:space="preserve">ela </w:delText>
        </w:r>
      </w:del>
      <w:del w:id="1000" w:author="Daniela Mountian" w:date="2017-05-28T17:27:00Z">
        <w:r w:rsidRPr="00C5704C" w:rsidDel="002F5F81">
          <w:rPr>
            <w:rFonts w:ascii="Times New Roman" w:hAnsi="Times New Roman" w:cs="Times New Roman"/>
            <w:sz w:val="24"/>
            <w:szCs w:val="24"/>
          </w:rPr>
          <w:delText>entrou</w:delText>
        </w:r>
      </w:del>
      <w:del w:id="1001" w:author="Daniela Mountian" w:date="2017-08-26T16:32:00Z">
        <w:r w:rsidRPr="00C5704C" w:rsidDel="00E57E6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02" w:author="Daniela Mountian" w:date="2017-05-28T17:27:00Z">
        <w:r w:rsidRPr="00E57E66" w:rsidDel="002F5F81">
          <w:rPr>
            <w:rFonts w:ascii="Times New Roman" w:hAnsi="Times New Roman" w:cs="Times New Roman"/>
            <w:sz w:val="24"/>
            <w:szCs w:val="24"/>
          </w:rPr>
          <w:delText>na cabeça</w:delText>
        </w:r>
      </w:del>
      <w:del w:id="1003" w:author="Daniela Mountian" w:date="2017-05-30T20:38:00Z">
        <w:r w:rsidRPr="00C5704C" w:rsidDel="00866D5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1004" w:author="Daniela Mountian" w:date="2017-05-28T16:52:00Z">
        <w:r w:rsidRPr="00C5704C" w:rsidDel="0044609E">
          <w:rPr>
            <w:rFonts w:ascii="Times New Roman" w:hAnsi="Times New Roman" w:cs="Times New Roman"/>
            <w:sz w:val="24"/>
            <w:szCs w:val="24"/>
          </w:rPr>
          <w:delText>sozinha</w:delText>
        </w:r>
      </w:del>
      <w:ins w:id="1005" w:author="Daniela Mountian" w:date="2017-08-26T16:32:00Z">
        <w:r w:rsidR="00E57E66">
          <w:rPr>
            <w:rFonts w:ascii="Times New Roman" w:hAnsi="Times New Roman" w:cs="Times New Roman"/>
            <w:sz w:val="24"/>
            <w:szCs w:val="24"/>
          </w:rPr>
          <w:t>caiu sozinha</w:t>
        </w:r>
      </w:ins>
      <w:ins w:id="1006" w:author="Daniela Mountian" w:date="2017-08-26T16:36:00Z">
        <w:r w:rsidR="00E57E66">
          <w:rPr>
            <w:rFonts w:ascii="Times New Roman" w:hAnsi="Times New Roman" w:cs="Times New Roman"/>
            <w:sz w:val="24"/>
            <w:szCs w:val="24"/>
          </w:rPr>
          <w:t xml:space="preserve"> em sua cabeça</w:t>
        </w:r>
      </w:ins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44609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bem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verdade</w:t>
      </w:r>
      <w:ins w:id="1007" w:author="Daniela Mountian" w:date="2017-05-28T16:53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008" w:author="Daniela Mountian" w:date="2017-06-01T13:26:00Z">
        <w:r w:rsidR="00E41840">
          <w:rPr>
            <w:rFonts w:ascii="Times New Roman" w:hAnsi="Times New Roman" w:cs="Times New Roman"/>
            <w:sz w:val="24"/>
            <w:szCs w:val="24"/>
            <w:highlight w:val="yellow"/>
          </w:rPr>
          <w:t>um</w:t>
        </w:r>
      </w:ins>
      <w:r w:rsidR="0024094F" w:rsidRPr="001A6EBB">
        <w:rPr>
          <w:rFonts w:ascii="Times New Roman" w:hAnsi="Times New Roman" w:cs="Times New Roman"/>
          <w:sz w:val="24"/>
          <w:szCs w:val="24"/>
          <w:highlight w:val="yellow"/>
          <w:rPrChange w:id="1009" w:author="Daniela Mountian" w:date="2017-05-29T19:27:00Z">
            <w:rPr>
              <w:rFonts w:ascii="Times New Roman" w:hAnsi="Times New Roman" w:cs="Times New Roman"/>
              <w:sz w:val="24"/>
              <w:szCs w:val="24"/>
            </w:rPr>
          </w:rPrChange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resposta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ao que parece, encontrada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ajuda d</w:t>
      </w:r>
      <w:r w:rsidR="002F5F81">
        <w:rPr>
          <w:rFonts w:ascii="Times New Roman" w:hAnsi="Times New Roman" w:cs="Times New Roman"/>
          <w:sz w:val="24"/>
          <w:szCs w:val="24"/>
        </w:rPr>
        <w:t>as</w:t>
      </w:r>
      <w:r w:rsidR="00D77DBC">
        <w:rPr>
          <w:rFonts w:ascii="Times New Roman" w:hAnsi="Times New Roman" w:cs="Times New Roman"/>
          <w:sz w:val="24"/>
          <w:szCs w:val="24"/>
        </w:rPr>
        <w:t xml:space="preserve"> </w:t>
      </w:r>
      <w:r w:rsidR="002F5F81">
        <w:rPr>
          <w:rFonts w:ascii="Times New Roman" w:hAnsi="Times New Roman" w:cs="Times New Roman"/>
          <w:sz w:val="24"/>
          <w:szCs w:val="24"/>
        </w:rPr>
        <w:t>mentes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7DBC">
        <w:rPr>
          <w:rFonts w:ascii="Times New Roman" w:hAnsi="Times New Roman" w:cs="Times New Roman"/>
          <w:sz w:val="24"/>
          <w:szCs w:val="24"/>
        </w:rPr>
        <w:t>habilidosas do povo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da </w:t>
      </w:r>
      <w:r>
        <w:rPr>
          <w:rFonts w:ascii="Times New Roman" w:hAnsi="Times New Roman" w:cs="Times New Roman"/>
          <w:i/>
          <w:sz w:val="24"/>
          <w:szCs w:val="24"/>
        </w:rPr>
        <w:t>intelligentsia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64A17">
        <w:rPr>
          <w:rFonts w:ascii="Times New Roman" w:hAnsi="Times New Roman" w:cs="Times New Roman"/>
          <w:sz w:val="24"/>
          <w:szCs w:val="24"/>
        </w:rPr>
        <w:t>extrema-</w:t>
      </w:r>
      <w:r>
        <w:rPr>
          <w:rFonts w:ascii="Times New Roman" w:hAnsi="Times New Roman" w:cs="Times New Roman"/>
          <w:sz w:val="24"/>
          <w:szCs w:val="24"/>
        </w:rPr>
        <w:t>nacionalista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Quem </w:t>
      </w:r>
      <w:r w:rsidR="00D77DBC">
        <w:rPr>
          <w:rFonts w:ascii="Times New Roman" w:hAnsi="Times New Roman" w:cs="Times New Roman"/>
          <w:sz w:val="24"/>
          <w:szCs w:val="24"/>
        </w:rPr>
        <w:t>leva a R</w:t>
      </w:r>
      <w:r w:rsidR="00C35172">
        <w:rPr>
          <w:rFonts w:ascii="Times New Roman" w:hAnsi="Times New Roman" w:cs="Times New Roman"/>
          <w:sz w:val="24"/>
          <w:szCs w:val="24"/>
        </w:rPr>
        <w:t>ú</w:t>
      </w:r>
      <w:r w:rsidR="00D77DBC">
        <w:rPr>
          <w:rFonts w:ascii="Times New Roman" w:hAnsi="Times New Roman" w:cs="Times New Roman"/>
          <w:sz w:val="24"/>
          <w:szCs w:val="24"/>
        </w:rPr>
        <w:t>ssia à ruína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A6EBB">
        <w:rPr>
          <w:rFonts w:ascii="Times New Roman" w:hAnsi="Times New Roman" w:cs="Times New Roman"/>
          <w:sz w:val="24"/>
          <w:szCs w:val="24"/>
        </w:rPr>
        <w:t>supostamente</w:t>
      </w:r>
      <w:r w:rsidR="00D77DB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</w:t>
      </w:r>
      <w:ins w:id="1010" w:author="Daniela Mountian" w:date="2017-08-26T16:37:00Z">
        <w:r w:rsidR="00E57E66">
          <w:rPr>
            <w:rFonts w:ascii="Times New Roman" w:hAnsi="Times New Roman" w:cs="Times New Roman"/>
            <w:sz w:val="24"/>
            <w:szCs w:val="24"/>
          </w:rPr>
          <w:t>aria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claro... A resposta veio sozinha </w:t>
      </w:r>
      <w:r w:rsidR="002F5F81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C35172">
        <w:rPr>
          <w:rFonts w:ascii="Times New Roman" w:hAnsi="Times New Roman" w:cs="Times New Roman"/>
          <w:sz w:val="24"/>
          <w:szCs w:val="24"/>
        </w:rPr>
        <w:t>esforço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Mas quem ajudaria </w:t>
      </w:r>
      <w:r w:rsidR="002A62CA">
        <w:rPr>
          <w:rFonts w:ascii="Times New Roman" w:hAnsi="Times New Roman" w:cs="Times New Roman"/>
          <w:sz w:val="24"/>
          <w:szCs w:val="24"/>
        </w:rPr>
        <w:t xml:space="preserve">o russo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nisso? </w:t>
      </w:r>
      <w:r w:rsidR="002F5F81">
        <w:rPr>
          <w:rFonts w:ascii="Times New Roman" w:hAnsi="Times New Roman" w:cs="Times New Roman"/>
          <w:sz w:val="24"/>
          <w:szCs w:val="24"/>
        </w:rPr>
        <w:t>Mais</w:t>
      </w:r>
      <w:r w:rsidR="001A6EB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questão... </w:t>
      </w:r>
      <w:r w:rsidR="002F5F81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homem russo se familiarizou com es</w:t>
      </w:r>
      <w:r w:rsidR="002F5F81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as questões</w:t>
      </w:r>
      <w:r w:rsidR="002F5F81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desde o início dos tempos</w:t>
      </w:r>
      <w:r w:rsidR="001361CF">
        <w:rPr>
          <w:rFonts w:ascii="Times New Roman" w:hAnsi="Times New Roman" w:cs="Times New Roman"/>
          <w:sz w:val="24"/>
          <w:szCs w:val="24"/>
        </w:rPr>
        <w:t>,</w:t>
      </w:r>
      <w:r w:rsidR="002F5F81">
        <w:rPr>
          <w:rFonts w:ascii="Times New Roman" w:hAnsi="Times New Roman" w:cs="Times New Roman"/>
          <w:sz w:val="24"/>
          <w:szCs w:val="24"/>
        </w:rPr>
        <w:t xml:space="preserve"> o ortodoxo foi habituado a elas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através d</w:t>
      </w:r>
      <w:r w:rsidR="002F5F81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5F81">
        <w:rPr>
          <w:rFonts w:ascii="Times New Roman" w:hAnsi="Times New Roman" w:cs="Times New Roman"/>
          <w:sz w:val="24"/>
          <w:szCs w:val="24"/>
        </w:rPr>
        <w:t xml:space="preserve">suas </w:t>
      </w:r>
      <w:ins w:id="1011" w:author="Daniela Mountian" w:date="2017-05-28T17:34:00Z">
        <w:r w:rsidR="002F5F81">
          <w:rPr>
            <w:rFonts w:ascii="Times New Roman" w:hAnsi="Times New Roman" w:cs="Times New Roman"/>
            <w:sz w:val="24"/>
            <w:szCs w:val="24"/>
          </w:rPr>
          <w:t>aflições</w:t>
        </w:r>
      </w:ins>
      <w:ins w:id="1012" w:author="Daniela Mountian" w:date="2017-08-26T16:41:00Z">
        <w:r w:rsidR="001361CF">
          <w:rPr>
            <w:rFonts w:ascii="Times New Roman" w:hAnsi="Times New Roman" w:cs="Times New Roman"/>
            <w:sz w:val="24"/>
            <w:szCs w:val="24"/>
          </w:rPr>
          <w:t xml:space="preserve"> e </w:t>
        </w:r>
      </w:ins>
      <w:ins w:id="1013" w:author="Daniela Mountian" w:date="2017-08-26T16:42:00Z">
        <w:r w:rsidR="00FE2FD6">
          <w:rPr>
            <w:rFonts w:ascii="Times New Roman" w:hAnsi="Times New Roman" w:cs="Times New Roman"/>
            <w:sz w:val="24"/>
            <w:szCs w:val="24"/>
          </w:rPr>
          <w:t xml:space="preserve">de seus </w:t>
        </w:r>
      </w:ins>
      <w:ins w:id="1014" w:author="Daniela Mountian" w:date="2017-08-26T16:41:00Z">
        <w:r w:rsidR="001361CF">
          <w:rPr>
            <w:rFonts w:ascii="Times New Roman" w:hAnsi="Times New Roman" w:cs="Times New Roman"/>
            <w:sz w:val="24"/>
            <w:szCs w:val="24"/>
          </w:rPr>
          <w:t>infortúnios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74BE" w:rsidRPr="00621342">
        <w:rPr>
          <w:rFonts w:ascii="Times New Roman" w:hAnsi="Times New Roman" w:cs="Times New Roman"/>
          <w:sz w:val="24"/>
          <w:szCs w:val="24"/>
        </w:rPr>
        <w:t>—</w:t>
      </w:r>
      <w:r w:rsidR="001574B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Salve</w:t>
      </w:r>
      <w:r w:rsidR="006621EC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574B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gritam para ele.</w:t>
      </w:r>
    </w:p>
    <w:p w:rsidR="0024094F" w:rsidRPr="00C5704C" w:rsidRDefault="001574B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como?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geme ele, cansado</w:t>
      </w:r>
      <w:r w:rsidR="006621EC">
        <w:rPr>
          <w:rFonts w:ascii="Times New Roman" w:hAnsi="Times New Roman" w:cs="Times New Roman"/>
          <w:sz w:val="24"/>
          <w:szCs w:val="24"/>
        </w:rPr>
        <w:t>, esgotado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1574B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21EC">
        <w:rPr>
          <w:rFonts w:ascii="Times New Roman" w:hAnsi="Times New Roman" w:cs="Times New Roman"/>
          <w:sz w:val="24"/>
          <w:szCs w:val="24"/>
        </w:rPr>
        <w:t>É óbvio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bata!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Apesar de cansado, </w:t>
      </w:r>
      <w:r w:rsidR="006621EC">
        <w:rPr>
          <w:rFonts w:ascii="Times New Roman" w:hAnsi="Times New Roman" w:cs="Times New Roman"/>
          <w:sz w:val="24"/>
          <w:szCs w:val="24"/>
        </w:rPr>
        <w:t xml:space="preserve">o </w:t>
      </w:r>
      <w:del w:id="1015" w:author="Daniela Mountian" w:date="2017-08-26T16:43:00Z">
        <w:r w:rsidR="006621EC" w:rsidDel="00FE2FD6">
          <w:rPr>
            <w:rFonts w:ascii="Times New Roman" w:hAnsi="Times New Roman" w:cs="Times New Roman"/>
            <w:sz w:val="24"/>
            <w:szCs w:val="24"/>
          </w:rPr>
          <w:delText xml:space="preserve">homem </w:delText>
        </w:r>
      </w:del>
      <w:r w:rsidR="006621EC">
        <w:rPr>
          <w:rFonts w:ascii="Times New Roman" w:hAnsi="Times New Roman" w:cs="Times New Roman"/>
          <w:sz w:val="24"/>
          <w:szCs w:val="24"/>
        </w:rPr>
        <w:t xml:space="preserve">russo </w:t>
      </w:r>
      <w:r w:rsidRPr="00C5704C">
        <w:rPr>
          <w:rFonts w:ascii="Times New Roman" w:hAnsi="Times New Roman" w:cs="Times New Roman"/>
          <w:sz w:val="24"/>
          <w:szCs w:val="24"/>
        </w:rPr>
        <w:t>sempre achará forças para bater em alguém.</w:t>
      </w:r>
    </w:p>
    <w:p w:rsidR="0024094F" w:rsidRPr="00C5704C" w:rsidRDefault="008F0A0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21EC">
        <w:rPr>
          <w:rFonts w:ascii="Times New Roman" w:hAnsi="Times New Roman" w:cs="Times New Roman"/>
          <w:sz w:val="24"/>
          <w:szCs w:val="24"/>
        </w:rPr>
        <w:t>Nesses aqui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8F0A0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 w:rsidR="006621EC">
        <w:rPr>
          <w:rFonts w:ascii="Times New Roman" w:hAnsi="Times New Roman" w:cs="Times New Roman"/>
          <w:sz w:val="24"/>
          <w:szCs w:val="24"/>
        </w:rPr>
        <w:t xml:space="preserve"> mesmos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 E naqueles também...</w:t>
      </w:r>
    </w:p>
    <w:p w:rsidR="0024094F" w:rsidRDefault="008F0A0E" w:rsidP="00DA749A">
      <w:pPr>
        <w:spacing w:after="0" w:line="360" w:lineRule="auto"/>
        <w:ind w:firstLine="709"/>
        <w:jc w:val="both"/>
        <w:rPr>
          <w:ins w:id="1016" w:author="Leila" w:date="2016-07-20T10:13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6EBB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Deus </w:t>
      </w:r>
      <w:r w:rsidR="00C35172">
        <w:rPr>
          <w:rFonts w:ascii="Times New Roman" w:hAnsi="Times New Roman" w:cs="Times New Roman"/>
          <w:sz w:val="24"/>
          <w:szCs w:val="24"/>
        </w:rPr>
        <w:t xml:space="preserve">me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perdoará, </w:t>
      </w:r>
      <w:r w:rsidR="006621EC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aqueles são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nossos... </w:t>
      </w:r>
      <w:r w:rsidR="006621EC">
        <w:rPr>
          <w:rFonts w:ascii="Times New Roman" w:hAnsi="Times New Roman" w:cs="Times New Roman"/>
          <w:sz w:val="24"/>
          <w:szCs w:val="24"/>
        </w:rPr>
        <w:t>É 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omo </w:t>
      </w:r>
      <w:r w:rsidR="006621EC">
        <w:rPr>
          <w:rFonts w:ascii="Times New Roman" w:hAnsi="Times New Roman" w:cs="Times New Roman"/>
          <w:sz w:val="24"/>
          <w:szCs w:val="24"/>
        </w:rPr>
        <w:t>diz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canção popular:</w:t>
      </w:r>
    </w:p>
    <w:p w:rsidR="008F0A0E" w:rsidRPr="00C5704C" w:rsidRDefault="008F0A0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  <w:t>Sai, sai</w:t>
      </w:r>
      <w:r w:rsidR="00E64A17">
        <w:rPr>
          <w:rFonts w:ascii="Times New Roman" w:hAnsi="Times New Roman" w:cs="Times New Roman"/>
          <w:i/>
          <w:sz w:val="24"/>
          <w:szCs w:val="24"/>
        </w:rPr>
        <w:t xml:space="preserve"> daí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, garoto, </w:t>
      </w: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</w:r>
      <w:r w:rsidR="0058174B">
        <w:rPr>
          <w:rFonts w:ascii="Times New Roman" w:hAnsi="Times New Roman" w:cs="Times New Roman"/>
          <w:i/>
          <w:sz w:val="24"/>
          <w:szCs w:val="24"/>
        </w:rPr>
        <w:t xml:space="preserve">Vai ver </w:t>
      </w:r>
      <w:r w:rsidRPr="00660B17">
        <w:rPr>
          <w:rFonts w:ascii="Times New Roman" w:hAnsi="Times New Roman" w:cs="Times New Roman"/>
          <w:i/>
          <w:sz w:val="24"/>
          <w:szCs w:val="24"/>
        </w:rPr>
        <w:t>o mu</w:t>
      </w:r>
      <w:r w:rsidR="00660B17">
        <w:rPr>
          <w:rFonts w:ascii="Times New Roman" w:hAnsi="Times New Roman" w:cs="Times New Roman"/>
          <w:i/>
          <w:sz w:val="24"/>
          <w:szCs w:val="24"/>
        </w:rPr>
        <w:t>n</w:t>
      </w:r>
      <w:r w:rsidRPr="00660B17">
        <w:rPr>
          <w:rFonts w:ascii="Times New Roman" w:hAnsi="Times New Roman" w:cs="Times New Roman"/>
          <w:i/>
          <w:sz w:val="24"/>
          <w:szCs w:val="24"/>
        </w:rPr>
        <w:t>do</w:t>
      </w:r>
      <w:r w:rsidR="0058174B">
        <w:rPr>
          <w:rFonts w:ascii="Times New Roman" w:hAnsi="Times New Roman" w:cs="Times New Roman"/>
          <w:i/>
          <w:sz w:val="24"/>
          <w:szCs w:val="24"/>
        </w:rPr>
        <w:t>, vai</w:t>
      </w:r>
      <w:r w:rsidRPr="00660B17">
        <w:rPr>
          <w:rFonts w:ascii="Times New Roman" w:hAnsi="Times New Roman" w:cs="Times New Roman"/>
          <w:i/>
          <w:sz w:val="24"/>
          <w:szCs w:val="24"/>
        </w:rPr>
        <w:t>,</w:t>
      </w: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</w:r>
      <w:r w:rsidR="00660B17">
        <w:rPr>
          <w:rFonts w:ascii="Times New Roman" w:hAnsi="Times New Roman" w:cs="Times New Roman"/>
          <w:i/>
          <w:sz w:val="24"/>
          <w:szCs w:val="24"/>
        </w:rPr>
        <w:t>Há gente à beça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  <w:t>No meio</w:t>
      </w:r>
      <w:r w:rsidR="008F0A0E" w:rsidRPr="00660B17">
        <w:rPr>
          <w:rFonts w:ascii="Times New Roman" w:hAnsi="Times New Roman" w:cs="Times New Roman"/>
          <w:i/>
          <w:sz w:val="24"/>
          <w:szCs w:val="24"/>
        </w:rPr>
        <w:t>,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8174B">
        <w:rPr>
          <w:rFonts w:ascii="Times New Roman" w:hAnsi="Times New Roman" w:cs="Times New Roman"/>
          <w:i/>
          <w:sz w:val="24"/>
          <w:szCs w:val="24"/>
        </w:rPr>
        <w:t>tu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a mãe e </w:t>
      </w:r>
      <w:r w:rsidR="0058174B">
        <w:rPr>
          <w:rFonts w:ascii="Times New Roman" w:hAnsi="Times New Roman" w:cs="Times New Roman"/>
          <w:i/>
          <w:sz w:val="24"/>
          <w:szCs w:val="24"/>
        </w:rPr>
        <w:t>t</w:t>
      </w:r>
      <w:r w:rsidR="00660B17">
        <w:rPr>
          <w:rFonts w:ascii="Times New Roman" w:hAnsi="Times New Roman" w:cs="Times New Roman"/>
          <w:i/>
          <w:sz w:val="24"/>
          <w:szCs w:val="24"/>
        </w:rPr>
        <w:t>eu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 pai.</w:t>
      </w:r>
    </w:p>
    <w:p w:rsidR="0024094F" w:rsidRPr="00660B17" w:rsidRDefault="00B635D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  <w:t>Di</w:t>
      </w:r>
      <w:r w:rsidR="0058174B">
        <w:rPr>
          <w:rFonts w:ascii="Times New Roman" w:hAnsi="Times New Roman" w:cs="Times New Roman"/>
          <w:i/>
          <w:sz w:val="24"/>
          <w:szCs w:val="24"/>
        </w:rPr>
        <w:t>z</w:t>
      </w:r>
      <w:r w:rsidR="00660B17">
        <w:rPr>
          <w:rFonts w:ascii="Times New Roman" w:hAnsi="Times New Roman" w:cs="Times New Roman"/>
          <w:i/>
          <w:sz w:val="24"/>
          <w:szCs w:val="24"/>
        </w:rPr>
        <w:t xml:space="preserve"> aí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4094F" w:rsidRPr="00660B17">
        <w:rPr>
          <w:rFonts w:ascii="Times New Roman" w:hAnsi="Times New Roman" w:cs="Times New Roman"/>
          <w:i/>
          <w:sz w:val="24"/>
          <w:szCs w:val="24"/>
        </w:rPr>
        <w:t xml:space="preserve">garoto, </w:t>
      </w: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lastRenderedPageBreak/>
        <w:tab/>
        <w:t>Quant</w:t>
      </w:r>
      <w:r w:rsidR="00660B17">
        <w:rPr>
          <w:rFonts w:ascii="Times New Roman" w:hAnsi="Times New Roman" w:cs="Times New Roman"/>
          <w:i/>
          <w:sz w:val="24"/>
          <w:szCs w:val="24"/>
        </w:rPr>
        <w:t>o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s </w:t>
      </w:r>
      <w:r w:rsidR="00660B17">
        <w:rPr>
          <w:rFonts w:ascii="Times New Roman" w:hAnsi="Times New Roman" w:cs="Times New Roman"/>
          <w:i/>
          <w:sz w:val="24"/>
          <w:szCs w:val="24"/>
        </w:rPr>
        <w:t>mat</w:t>
      </w:r>
      <w:r w:rsidR="0058174B">
        <w:rPr>
          <w:rFonts w:ascii="Times New Roman" w:hAnsi="Times New Roman" w:cs="Times New Roman"/>
          <w:i/>
          <w:sz w:val="24"/>
          <w:szCs w:val="24"/>
        </w:rPr>
        <w:t>aste</w:t>
      </w:r>
      <w:r w:rsidRPr="00660B17">
        <w:rPr>
          <w:rFonts w:ascii="Times New Roman" w:hAnsi="Times New Roman" w:cs="Times New Roman"/>
          <w:i/>
          <w:sz w:val="24"/>
          <w:szCs w:val="24"/>
        </w:rPr>
        <w:t>?</w:t>
      </w: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  <w:t>Dezoito ortodox</w:t>
      </w:r>
      <w:r w:rsidR="00660B17">
        <w:rPr>
          <w:rFonts w:ascii="Times New Roman" w:hAnsi="Times New Roman" w:cs="Times New Roman"/>
          <w:i/>
          <w:sz w:val="24"/>
          <w:szCs w:val="24"/>
        </w:rPr>
        <w:t>o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s, </w:t>
      </w: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</w:r>
      <w:r w:rsidR="00E64A17">
        <w:rPr>
          <w:rFonts w:ascii="Times New Roman" w:hAnsi="Times New Roman" w:cs="Times New Roman"/>
          <w:i/>
          <w:sz w:val="24"/>
          <w:szCs w:val="24"/>
        </w:rPr>
        <w:t>E d</w:t>
      </w:r>
      <w:r w:rsidRPr="00660B17">
        <w:rPr>
          <w:rFonts w:ascii="Times New Roman" w:hAnsi="Times New Roman" w:cs="Times New Roman"/>
          <w:i/>
          <w:sz w:val="24"/>
          <w:szCs w:val="24"/>
        </w:rPr>
        <w:t>uzent</w:t>
      </w:r>
      <w:r w:rsidR="00660B17">
        <w:rPr>
          <w:rFonts w:ascii="Times New Roman" w:hAnsi="Times New Roman" w:cs="Times New Roman"/>
          <w:i/>
          <w:sz w:val="24"/>
          <w:szCs w:val="24"/>
        </w:rPr>
        <w:t>o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s e setenta </w:t>
      </w:r>
      <w:r w:rsidR="00660B17" w:rsidRPr="00660B17">
        <w:rPr>
          <w:rFonts w:ascii="Times New Roman" w:hAnsi="Times New Roman" w:cs="Times New Roman"/>
          <w:sz w:val="24"/>
          <w:szCs w:val="24"/>
        </w:rPr>
        <w:t>jides</w:t>
      </w:r>
      <w:r w:rsidRPr="00660B17">
        <w:rPr>
          <w:rFonts w:ascii="Times New Roman" w:hAnsi="Times New Roman" w:cs="Times New Roman"/>
          <w:i/>
          <w:sz w:val="24"/>
          <w:szCs w:val="24"/>
        </w:rPr>
        <w:t>.</w:t>
      </w:r>
    </w:p>
    <w:p w:rsidR="0024094F" w:rsidRPr="00660B17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0B17">
        <w:rPr>
          <w:rFonts w:ascii="Times New Roman" w:hAnsi="Times New Roman" w:cs="Times New Roman"/>
          <w:i/>
          <w:sz w:val="24"/>
          <w:szCs w:val="24"/>
        </w:rPr>
        <w:tab/>
        <w:t>Pelos</w:t>
      </w:r>
      <w:r w:rsidR="00660B1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0B17">
        <w:rPr>
          <w:rFonts w:ascii="Times New Roman" w:hAnsi="Times New Roman" w:cs="Times New Roman"/>
          <w:sz w:val="24"/>
          <w:szCs w:val="24"/>
        </w:rPr>
        <w:t>jides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 será</w:t>
      </w:r>
      <w:r w:rsidR="0058174B">
        <w:rPr>
          <w:rFonts w:ascii="Times New Roman" w:hAnsi="Times New Roman" w:cs="Times New Roman"/>
          <w:i/>
          <w:sz w:val="24"/>
          <w:szCs w:val="24"/>
        </w:rPr>
        <w:t>s</w:t>
      </w:r>
      <w:r w:rsidRPr="00660B17">
        <w:rPr>
          <w:rFonts w:ascii="Times New Roman" w:hAnsi="Times New Roman" w:cs="Times New Roman"/>
          <w:i/>
          <w:sz w:val="24"/>
          <w:szCs w:val="24"/>
        </w:rPr>
        <w:t xml:space="preserve"> perdoado, </w:t>
      </w:r>
    </w:p>
    <w:p w:rsidR="0024094F" w:rsidRPr="00E41840" w:rsidRDefault="00660B1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</w:t>
      </w:r>
      <w:r w:rsidR="0024094F" w:rsidRPr="00660B17">
        <w:rPr>
          <w:rFonts w:ascii="Times New Roman" w:hAnsi="Times New Roman" w:cs="Times New Roman"/>
          <w:i/>
          <w:sz w:val="24"/>
          <w:szCs w:val="24"/>
        </w:rPr>
        <w:t xml:space="preserve">elos russos </w:t>
      </w:r>
      <w:r>
        <w:rPr>
          <w:rFonts w:ascii="Times New Roman" w:hAnsi="Times New Roman" w:cs="Times New Roman"/>
          <w:i/>
          <w:sz w:val="24"/>
          <w:szCs w:val="24"/>
        </w:rPr>
        <w:t>jamais</w:t>
      </w:r>
      <w:r w:rsidR="0024094F" w:rsidRPr="00660B17">
        <w:rPr>
          <w:rFonts w:ascii="Times New Roman" w:hAnsi="Times New Roman" w:cs="Times New Roman"/>
          <w:i/>
          <w:sz w:val="24"/>
          <w:szCs w:val="24"/>
        </w:rPr>
        <w:t>...</w:t>
      </w:r>
      <w:r w:rsidR="006621EC" w:rsidRPr="00E41840">
        <w:rPr>
          <w:rStyle w:val="Refdenotaderodap"/>
          <w:rFonts w:ascii="Times New Roman" w:hAnsi="Times New Roman" w:cs="Times New Roman"/>
          <w:sz w:val="24"/>
          <w:szCs w:val="24"/>
        </w:rPr>
        <w:footnoteReference w:id="97"/>
      </w:r>
    </w:p>
    <w:p w:rsidR="008F0A0E" w:rsidRDefault="008F0A0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E2FD6" w:rsidRDefault="00F7787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1840">
        <w:rPr>
          <w:rFonts w:ascii="Times New Roman" w:hAnsi="Times New Roman" w:cs="Times New Roman"/>
          <w:sz w:val="24"/>
          <w:szCs w:val="24"/>
        </w:rPr>
        <w:t>—</w:t>
      </w:r>
      <w:r w:rsidR="0024094F" w:rsidRPr="00E41840">
        <w:rPr>
          <w:rFonts w:ascii="Times New Roman" w:hAnsi="Times New Roman" w:cs="Times New Roman"/>
          <w:sz w:val="24"/>
          <w:szCs w:val="24"/>
        </w:rPr>
        <w:t xml:space="preserve"> </w:t>
      </w:r>
      <w:r w:rsidR="00197404" w:rsidRPr="00E41840">
        <w:rPr>
          <w:rFonts w:ascii="Times New Roman" w:hAnsi="Times New Roman" w:cs="Times New Roman"/>
          <w:sz w:val="24"/>
          <w:szCs w:val="24"/>
        </w:rPr>
        <w:t>Você t</w:t>
      </w:r>
      <w:r w:rsidR="0024094F" w:rsidRPr="00E41840">
        <w:rPr>
          <w:rFonts w:ascii="Times New Roman" w:hAnsi="Times New Roman" w:cs="Times New Roman"/>
          <w:sz w:val="24"/>
          <w:szCs w:val="24"/>
        </w:rPr>
        <w:t xml:space="preserve">ambém </w:t>
      </w:r>
      <w:r w:rsidR="008D415E" w:rsidRPr="00E41840">
        <w:rPr>
          <w:rFonts w:ascii="Times New Roman" w:hAnsi="Times New Roman" w:cs="Times New Roman"/>
          <w:sz w:val="24"/>
          <w:szCs w:val="24"/>
        </w:rPr>
        <w:t xml:space="preserve">será perdoado </w:t>
      </w:r>
      <w:r w:rsidR="0024094F" w:rsidRPr="00E41840">
        <w:rPr>
          <w:rFonts w:ascii="Times New Roman" w:hAnsi="Times New Roman" w:cs="Times New Roman"/>
          <w:sz w:val="24"/>
          <w:szCs w:val="24"/>
        </w:rPr>
        <w:t>pelos russos...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D415E">
        <w:rPr>
          <w:rFonts w:ascii="Times New Roman" w:hAnsi="Times New Roman" w:cs="Times New Roman"/>
          <w:sz w:val="24"/>
          <w:szCs w:val="24"/>
        </w:rPr>
        <w:t>Veja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Rússia, </w:t>
      </w:r>
      <w:r w:rsidR="0038515B">
        <w:rPr>
          <w:rFonts w:ascii="Times New Roman" w:hAnsi="Times New Roman" w:cs="Times New Roman"/>
          <w:sz w:val="24"/>
          <w:szCs w:val="24"/>
        </w:rPr>
        <w:t>um mar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russos, </w:t>
      </w:r>
      <w:r w:rsidR="008D415E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povo incontável. Por mais que </w:t>
      </w:r>
      <w:r w:rsidR="00E83C73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tire água, </w:t>
      </w:r>
      <w:r w:rsidR="00CA0551">
        <w:rPr>
          <w:rFonts w:ascii="Times New Roman" w:hAnsi="Times New Roman" w:cs="Times New Roman"/>
          <w:sz w:val="24"/>
          <w:szCs w:val="24"/>
        </w:rPr>
        <w:t>el</w:t>
      </w:r>
      <w:del w:id="1019" w:author="Daniela Mountian" w:date="2017-08-26T16:48:00Z">
        <w:r w:rsidR="0038515B" w:rsidDel="00FE2FD6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1020" w:author="Daniela Mountian" w:date="2017-08-26T16:48:00Z">
        <w:r w:rsidR="00FE2FD6">
          <w:rPr>
            <w:rFonts w:ascii="Times New Roman" w:hAnsi="Times New Roman" w:cs="Times New Roman"/>
            <w:sz w:val="24"/>
            <w:szCs w:val="24"/>
          </w:rPr>
          <w:t>e</w:t>
        </w:r>
      </w:ins>
      <w:r w:rsidR="00CA0551">
        <w:rPr>
          <w:rFonts w:ascii="Times New Roman" w:hAnsi="Times New Roman" w:cs="Times New Roman"/>
          <w:sz w:val="24"/>
          <w:szCs w:val="24"/>
        </w:rPr>
        <w:t xml:space="preserve"> não </w:t>
      </w:r>
      <w:r w:rsidR="0038515B">
        <w:rPr>
          <w:rFonts w:ascii="Times New Roman" w:hAnsi="Times New Roman" w:cs="Times New Roman"/>
          <w:sz w:val="24"/>
          <w:szCs w:val="24"/>
        </w:rPr>
        <w:t>diminuirá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mulher russa trabalhou </w:t>
      </w:r>
      <w:r w:rsidR="0038515B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povoou</w:t>
      </w:r>
      <w:r w:rsidR="0038515B">
        <w:rPr>
          <w:rFonts w:ascii="Times New Roman" w:hAnsi="Times New Roman" w:cs="Times New Roman"/>
          <w:sz w:val="24"/>
          <w:szCs w:val="24"/>
        </w:rPr>
        <w:t xml:space="preserve"> esse território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 os que foram tirados </w:t>
      </w:r>
      <w:r w:rsidR="00D70492">
        <w:rPr>
          <w:rFonts w:ascii="Times New Roman" w:hAnsi="Times New Roman" w:cs="Times New Roman"/>
          <w:sz w:val="24"/>
          <w:szCs w:val="24"/>
        </w:rPr>
        <w:t xml:space="preserve">desta imensidão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serão mais vistos... </w:t>
      </w:r>
    </w:p>
    <w:p w:rsidR="0024094F" w:rsidRPr="00C5704C" w:rsidRDefault="00D7049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ealmente, </w:t>
      </w:r>
      <w:r w:rsidR="00AA6A70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a juventude russa ou as gerações futuras, ainda não nascidas, le</w:t>
      </w:r>
      <w:r w:rsidR="00647666">
        <w:rPr>
          <w:rFonts w:ascii="Times New Roman" w:hAnsi="Times New Roman" w:cs="Times New Roman"/>
          <w:sz w:val="24"/>
          <w:szCs w:val="24"/>
        </w:rPr>
        <w:t>ss</w:t>
      </w:r>
      <w:r w:rsidR="0024094F" w:rsidRPr="00C5704C">
        <w:rPr>
          <w:rFonts w:ascii="Times New Roman" w:hAnsi="Times New Roman" w:cs="Times New Roman"/>
          <w:sz w:val="24"/>
          <w:szCs w:val="24"/>
        </w:rPr>
        <w:t>em as terríveis memórias d</w:t>
      </w:r>
      <w:r w:rsidR="00167F6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testemunhas</w:t>
      </w:r>
      <w:ins w:id="1021" w:author="Daniela Mountian" w:date="2017-05-29T15:56:00Z">
        <w:r w:rsidR="00167F6F">
          <w:rPr>
            <w:rFonts w:ascii="Times New Roman" w:hAnsi="Times New Roman" w:cs="Times New Roman"/>
            <w:sz w:val="24"/>
            <w:szCs w:val="24"/>
          </w:rPr>
          <w:t xml:space="preserve"> ocular</w:t>
        </w:r>
      </w:ins>
      <w:ins w:id="1022" w:author="Daniela Mountian" w:date="2017-05-29T15:57:00Z">
        <w:r w:rsidR="00647666">
          <w:rPr>
            <w:rFonts w:ascii="Times New Roman" w:hAnsi="Times New Roman" w:cs="Times New Roman"/>
            <w:sz w:val="24"/>
            <w:szCs w:val="24"/>
          </w:rPr>
          <w:t>es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poderiam pensar: </w:t>
      </w:r>
      <w:r w:rsidR="001A6EBB">
        <w:rPr>
          <w:rFonts w:ascii="Times New Roman" w:hAnsi="Times New Roman" w:cs="Times New Roman"/>
          <w:sz w:val="24"/>
          <w:szCs w:val="24"/>
        </w:rPr>
        <w:t>“C</w:t>
      </w:r>
      <w:r w:rsidR="0024094F" w:rsidRPr="00C5704C">
        <w:rPr>
          <w:rFonts w:ascii="Times New Roman" w:hAnsi="Times New Roman" w:cs="Times New Roman"/>
          <w:sz w:val="24"/>
          <w:szCs w:val="24"/>
        </w:rPr>
        <w:t>omo era terrível a vida russa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naquela época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078A7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omo as pessoas podiam viver </w:t>
      </w:r>
      <w:r w:rsidR="00F078A7">
        <w:rPr>
          <w:rFonts w:ascii="Times New Roman" w:hAnsi="Times New Roman" w:cs="Times New Roman"/>
          <w:sz w:val="24"/>
          <w:szCs w:val="24"/>
        </w:rPr>
        <w:t>então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  <w:r w:rsidR="001A6EBB">
        <w:rPr>
          <w:rFonts w:ascii="Times New Roman" w:hAnsi="Times New Roman" w:cs="Times New Roman"/>
          <w:sz w:val="24"/>
          <w:szCs w:val="24"/>
        </w:rPr>
        <w:t>”.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havia nada </w:t>
      </w:r>
      <w:r w:rsidR="00F078A7">
        <w:rPr>
          <w:rFonts w:ascii="Times New Roman" w:hAnsi="Times New Roman" w:cs="Times New Roman"/>
          <w:sz w:val="24"/>
          <w:szCs w:val="24"/>
        </w:rPr>
        <w:t>de terrível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078A7">
        <w:rPr>
          <w:rFonts w:ascii="Times New Roman" w:hAnsi="Times New Roman" w:cs="Times New Roman"/>
          <w:sz w:val="24"/>
          <w:szCs w:val="24"/>
        </w:rPr>
        <w:t xml:space="preserve">e as pessoas, em sua maioria, </w:t>
      </w:r>
      <w:r w:rsidR="0024094F" w:rsidRPr="00C5704C">
        <w:rPr>
          <w:rFonts w:ascii="Times New Roman" w:hAnsi="Times New Roman" w:cs="Times New Roman"/>
          <w:sz w:val="24"/>
          <w:szCs w:val="24"/>
        </w:rPr>
        <w:t>viviam normalmente. Viviam até com alegria, com fé na justiça, e o clima russo contribuía para isso. O clima não permitia o calor extremo</w:t>
      </w:r>
      <w:r w:rsidR="001A143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143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no frio </w:t>
      </w:r>
      <w:r w:rsidR="00730E75">
        <w:rPr>
          <w:rFonts w:ascii="Times New Roman" w:hAnsi="Times New Roman" w:cs="Times New Roman"/>
          <w:sz w:val="24"/>
          <w:szCs w:val="24"/>
        </w:rPr>
        <w:t>intenso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aqueciam-se </w:t>
      </w:r>
      <w:r w:rsidR="001A143D">
        <w:rPr>
          <w:rFonts w:ascii="Times New Roman" w:hAnsi="Times New Roman" w:cs="Times New Roman"/>
          <w:sz w:val="24"/>
          <w:szCs w:val="24"/>
        </w:rPr>
        <w:t>batendo palmas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Em 1937, por exemplo, a primavera foi </w:t>
      </w:r>
      <w:r w:rsidR="00730E75">
        <w:rPr>
          <w:rFonts w:ascii="Times New Roman" w:hAnsi="Times New Roman" w:cs="Times New Roman"/>
          <w:sz w:val="24"/>
          <w:szCs w:val="24"/>
        </w:rPr>
        <w:t>magnífica</w:t>
      </w:r>
      <w:r w:rsidR="0024094F" w:rsidRPr="00C5704C">
        <w:rPr>
          <w:rFonts w:ascii="Times New Roman" w:hAnsi="Times New Roman" w:cs="Times New Roman"/>
          <w:sz w:val="24"/>
          <w:szCs w:val="24"/>
        </w:rPr>
        <w:t>, tudo floriu</w:t>
      </w:r>
      <w:r w:rsidR="005554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55408">
        <w:rPr>
          <w:rFonts w:ascii="Times New Roman" w:hAnsi="Times New Roman" w:cs="Times New Roman"/>
          <w:sz w:val="24"/>
          <w:szCs w:val="24"/>
        </w:rPr>
        <w:t>prematuramente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555408">
        <w:rPr>
          <w:rFonts w:ascii="Times New Roman" w:hAnsi="Times New Roman" w:cs="Times New Roman"/>
          <w:sz w:val="24"/>
          <w:szCs w:val="24"/>
        </w:rPr>
        <w:t>as pessoas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começ</w:t>
      </w:r>
      <w:r w:rsidR="00555408">
        <w:rPr>
          <w:rFonts w:ascii="Times New Roman" w:hAnsi="Times New Roman" w:cs="Times New Roman"/>
          <w:sz w:val="24"/>
          <w:szCs w:val="24"/>
        </w:rPr>
        <w:t>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555408">
        <w:rPr>
          <w:rFonts w:ascii="Times New Roman" w:hAnsi="Times New Roman" w:cs="Times New Roman"/>
          <w:sz w:val="24"/>
          <w:szCs w:val="24"/>
        </w:rPr>
        <w:t>se recompor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5408">
        <w:rPr>
          <w:rFonts w:ascii="Times New Roman" w:hAnsi="Times New Roman" w:cs="Times New Roman"/>
          <w:sz w:val="24"/>
          <w:szCs w:val="24"/>
        </w:rPr>
        <w:t xml:space="preserve">dos tormentos </w:t>
      </w:r>
      <w:r w:rsidR="0024094F" w:rsidRPr="00C5704C">
        <w:rPr>
          <w:rFonts w:ascii="Times New Roman" w:hAnsi="Times New Roman" w:cs="Times New Roman"/>
          <w:sz w:val="24"/>
          <w:szCs w:val="24"/>
        </w:rPr>
        <w:t>da coletivização, e no verão de 1949 a fome d</w:t>
      </w:r>
      <w:r w:rsidR="0055540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pós-guerra </w:t>
      </w:r>
      <w:r w:rsidR="002C7766">
        <w:rPr>
          <w:rFonts w:ascii="Times New Roman" w:hAnsi="Times New Roman" w:cs="Times New Roman"/>
          <w:sz w:val="24"/>
          <w:szCs w:val="24"/>
        </w:rPr>
        <w:t xml:space="preserve">já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havia passado. </w:t>
      </w:r>
      <w:r w:rsidR="00555408">
        <w:rPr>
          <w:rFonts w:ascii="Times New Roman" w:hAnsi="Times New Roman" w:cs="Times New Roman"/>
          <w:sz w:val="24"/>
          <w:szCs w:val="24"/>
        </w:rPr>
        <w:t xml:space="preserve">A situação </w:t>
      </w:r>
      <w:r w:rsidR="00E83C73">
        <w:rPr>
          <w:rFonts w:ascii="Times New Roman" w:hAnsi="Times New Roman" w:cs="Times New Roman"/>
          <w:sz w:val="24"/>
          <w:szCs w:val="24"/>
        </w:rPr>
        <w:t>ia</w:t>
      </w:r>
      <w:r w:rsidR="00555408">
        <w:rPr>
          <w:rFonts w:ascii="Times New Roman" w:hAnsi="Times New Roman" w:cs="Times New Roman"/>
          <w:sz w:val="24"/>
          <w:szCs w:val="24"/>
        </w:rPr>
        <w:t xml:space="preserve"> mal apenas 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ara uma esmagadora minoria, que podia ser contada </w:t>
      </w:r>
      <w:r w:rsidR="002C7766">
        <w:rPr>
          <w:rFonts w:ascii="Times New Roman" w:hAnsi="Times New Roman" w:cs="Times New Roman"/>
          <w:sz w:val="24"/>
          <w:szCs w:val="24"/>
        </w:rPr>
        <w:t>pelos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dedos, </w:t>
      </w:r>
      <w:r w:rsidR="00555408">
        <w:rPr>
          <w:rFonts w:ascii="Times New Roman" w:hAnsi="Times New Roman" w:cs="Times New Roman"/>
          <w:sz w:val="24"/>
          <w:szCs w:val="24"/>
        </w:rPr>
        <w:t xml:space="preserve">isso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cada dedo </w:t>
      </w:r>
      <w:r w:rsidR="00555408">
        <w:rPr>
          <w:rFonts w:ascii="Times New Roman" w:hAnsi="Times New Roman" w:cs="Times New Roman"/>
          <w:sz w:val="24"/>
          <w:szCs w:val="24"/>
        </w:rPr>
        <w:t>equivalesse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milhão</w:t>
      </w:r>
      <w:r w:rsidR="00555408">
        <w:rPr>
          <w:rFonts w:ascii="Times New Roman" w:hAnsi="Times New Roman" w:cs="Times New Roman"/>
          <w:sz w:val="24"/>
          <w:szCs w:val="24"/>
        </w:rPr>
        <w:t>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</w:t>
      </w:r>
      <w:r w:rsidR="00555408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Rússia não é </w:t>
      </w:r>
      <w:r w:rsidR="002C7766">
        <w:rPr>
          <w:rFonts w:ascii="Times New Roman" w:hAnsi="Times New Roman" w:cs="Times New Roman"/>
          <w:sz w:val="24"/>
          <w:szCs w:val="24"/>
        </w:rPr>
        <w:t xml:space="preserve">tão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apertada como a Europa. </w:t>
      </w:r>
      <w:r w:rsidR="00C73744">
        <w:rPr>
          <w:rFonts w:ascii="Times New Roman" w:hAnsi="Times New Roman" w:cs="Times New Roman"/>
          <w:sz w:val="24"/>
          <w:szCs w:val="24"/>
        </w:rPr>
        <w:t>Na Rússia,</w:t>
      </w:r>
      <w:r w:rsidR="00C7374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2C7766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comum </w:t>
      </w:r>
      <w:r w:rsidR="00AA6A70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contar</w:t>
      </w:r>
      <w:r w:rsidR="00AA6A70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pessoas </w:t>
      </w:r>
      <w:r w:rsidR="002C7766">
        <w:rPr>
          <w:rFonts w:ascii="Times New Roman" w:hAnsi="Times New Roman" w:cs="Times New Roman"/>
          <w:sz w:val="24"/>
          <w:szCs w:val="24"/>
        </w:rPr>
        <w:t>pelos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dedos. Aqui, desde </w:t>
      </w:r>
      <w:r w:rsidR="00E83C73">
        <w:rPr>
          <w:rFonts w:ascii="Times New Roman" w:hAnsi="Times New Roman" w:cs="Times New Roman"/>
          <w:sz w:val="24"/>
          <w:szCs w:val="24"/>
        </w:rPr>
        <w:t>o início dos tempos</w:t>
      </w:r>
      <w:r w:rsidR="0024094F" w:rsidRPr="00C5704C">
        <w:rPr>
          <w:rFonts w:ascii="Times New Roman" w:hAnsi="Times New Roman" w:cs="Times New Roman"/>
          <w:sz w:val="24"/>
          <w:szCs w:val="24"/>
        </w:rPr>
        <w:t>, vive</w:t>
      </w:r>
      <w:r w:rsidR="002C7766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 mundo de dar inveja. No entanto, não se pode invejar o </w:t>
      </w:r>
      <w:del w:id="1023" w:author="Daniela Mountian" w:date="2017-08-26T16:58:00Z">
        <w:r w:rsidR="0024094F" w:rsidRPr="00C5704C" w:rsidDel="00C73744">
          <w:rPr>
            <w:rFonts w:ascii="Times New Roman" w:hAnsi="Times New Roman" w:cs="Times New Roman"/>
            <w:sz w:val="24"/>
            <w:szCs w:val="24"/>
          </w:rPr>
          <w:delText xml:space="preserve">homem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russo </w:t>
      </w:r>
      <w:r w:rsidR="002C7766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tudo. </w:t>
      </w:r>
      <w:r w:rsidR="002C7766">
        <w:rPr>
          <w:rFonts w:ascii="Times New Roman" w:hAnsi="Times New Roman" w:cs="Times New Roman"/>
          <w:sz w:val="24"/>
          <w:szCs w:val="24"/>
        </w:rPr>
        <w:t>E 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 que é assim? </w:t>
      </w:r>
      <w:del w:id="1024" w:author="Daniela Mountian" w:date="2017-08-26T16:59:00Z">
        <w:r w:rsidR="002C7766" w:rsidDel="00C73744">
          <w:rPr>
            <w:rFonts w:ascii="Times New Roman" w:hAnsi="Times New Roman" w:cs="Times New Roman"/>
            <w:sz w:val="24"/>
            <w:szCs w:val="24"/>
          </w:rPr>
          <w:delText>É</w:delText>
        </w:r>
      </w:del>
      <w:ins w:id="1025" w:author="Daniela Mountian" w:date="2017-08-26T16:59:00Z">
        <w:r w:rsidR="00C73744">
          <w:rPr>
            <w:rFonts w:ascii="Times New Roman" w:hAnsi="Times New Roman" w:cs="Times New Roman"/>
            <w:sz w:val="24"/>
            <w:szCs w:val="24"/>
          </w:rPr>
          <w:t>Eis</w:t>
        </w:r>
      </w:ins>
      <w:r w:rsidR="002C7766">
        <w:rPr>
          <w:rFonts w:ascii="Times New Roman" w:hAnsi="Times New Roman" w:cs="Times New Roman"/>
          <w:sz w:val="24"/>
          <w:szCs w:val="24"/>
        </w:rPr>
        <w:t xml:space="preserve"> o </w:t>
      </w:r>
      <w:r w:rsidR="00C73744">
        <w:rPr>
          <w:rFonts w:ascii="Times New Roman" w:hAnsi="Times New Roman" w:cs="Times New Roman"/>
          <w:sz w:val="24"/>
          <w:szCs w:val="24"/>
        </w:rPr>
        <w:t>destruidor</w:t>
      </w:r>
      <w:r w:rsidR="00C35172">
        <w:rPr>
          <w:rFonts w:ascii="Times New Roman" w:hAnsi="Times New Roman" w:cs="Times New Roman"/>
          <w:sz w:val="24"/>
          <w:szCs w:val="24"/>
        </w:rPr>
        <w:t xml:space="preserve"> </w:t>
      </w:r>
      <w:r w:rsidR="002C7766">
        <w:rPr>
          <w:rFonts w:ascii="Times New Roman" w:hAnsi="Times New Roman" w:cs="Times New Roman"/>
          <w:sz w:val="24"/>
          <w:szCs w:val="24"/>
        </w:rPr>
        <w:t>da Rússia, aquele que se esforça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2C7766">
        <w:rPr>
          <w:rFonts w:ascii="Times New Roman" w:hAnsi="Times New Roman" w:cs="Times New Roman"/>
          <w:sz w:val="24"/>
          <w:szCs w:val="24"/>
        </w:rPr>
        <w:t>acabar com ela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E614C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onde </w:t>
      </w:r>
      <w:r w:rsidR="002C7766">
        <w:rPr>
          <w:rFonts w:ascii="Times New Roman" w:hAnsi="Times New Roman" w:cs="Times New Roman"/>
          <w:sz w:val="24"/>
          <w:szCs w:val="24"/>
        </w:rPr>
        <w:t>está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ele?</w:t>
      </w:r>
    </w:p>
    <w:p w:rsidR="0024094F" w:rsidRPr="00C5704C" w:rsidRDefault="00C3517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76B">
        <w:rPr>
          <w:rStyle w:val="Refdecomentrio"/>
          <w:rFonts w:cs="Times New Roman"/>
          <w:highlight w:val="yellow"/>
          <w:lang w:val="x-none"/>
          <w:rPrChange w:id="1026" w:author="Daniela Mountian" w:date="2017-06-02T15:37:00Z">
            <w:rPr>
              <w:rStyle w:val="Refdecomentrio"/>
              <w:rFonts w:cs="Times New Roman"/>
              <w:lang w:val="x-none"/>
            </w:rPr>
          </w:rPrChange>
        </w:rPr>
        <w:commentReference w:id="1027"/>
      </w:r>
      <w:ins w:id="1028" w:author="Daniela Mountian" w:date="2017-08-26T17:02:00Z">
        <w:r w:rsidR="004D14B5">
          <w:rPr>
            <w:rFonts w:ascii="Times New Roman" w:hAnsi="Times New Roman" w:cs="Times New Roman"/>
            <w:sz w:val="24"/>
            <w:szCs w:val="24"/>
            <w:highlight w:val="yellow"/>
          </w:rPr>
          <w:t>De novo 75</w:t>
        </w:r>
      </w:ins>
      <w:r w:rsidR="0024094F" w:rsidRPr="0064176B">
        <w:rPr>
          <w:rFonts w:ascii="Times New Roman" w:hAnsi="Times New Roman" w:cs="Times New Roman"/>
          <w:sz w:val="24"/>
          <w:szCs w:val="24"/>
          <w:highlight w:val="yellow"/>
          <w:rPrChange w:id="1029" w:author="Daniela Mountian" w:date="2017-06-02T15:37:00Z">
            <w:rPr>
              <w:rFonts w:ascii="Times New Roman" w:hAnsi="Times New Roman" w:cs="Times New Roman"/>
              <w:sz w:val="24"/>
              <w:szCs w:val="24"/>
            </w:rPr>
          </w:rPrChange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7766"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oltamos </w:t>
      </w:r>
      <w:r w:rsidR="002C7766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7766">
        <w:rPr>
          <w:rFonts w:ascii="Times New Roman" w:hAnsi="Times New Roman" w:cs="Times New Roman"/>
          <w:sz w:val="24"/>
          <w:szCs w:val="24"/>
        </w:rPr>
        <w:t>velha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questão: </w:t>
      </w:r>
      <w:r w:rsidR="00C67BBF">
        <w:rPr>
          <w:rFonts w:ascii="Times New Roman" w:hAnsi="Times New Roman" w:cs="Times New Roman"/>
          <w:sz w:val="24"/>
          <w:szCs w:val="24"/>
        </w:rPr>
        <w:t>“Q</w:t>
      </w:r>
      <w:r w:rsidR="0024094F" w:rsidRPr="00C5704C">
        <w:rPr>
          <w:rFonts w:ascii="Times New Roman" w:hAnsi="Times New Roman" w:cs="Times New Roman"/>
          <w:sz w:val="24"/>
          <w:szCs w:val="24"/>
        </w:rPr>
        <w:t>uem está arruinando a Rússia?</w:t>
      </w:r>
      <w:r w:rsidR="00C67BBF">
        <w:rPr>
          <w:rFonts w:ascii="Times New Roman" w:hAnsi="Times New Roman" w:cs="Times New Roman"/>
          <w:sz w:val="24"/>
          <w:szCs w:val="24"/>
        </w:rPr>
        <w:t>”.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Olha-se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os lados, para a toalha </w:t>
      </w:r>
      <w:r w:rsidR="002C7766">
        <w:rPr>
          <w:rFonts w:ascii="Times New Roman" w:hAnsi="Times New Roman" w:cs="Times New Roman"/>
          <w:sz w:val="24"/>
          <w:szCs w:val="24"/>
        </w:rPr>
        <w:t>suja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7766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vinho, com a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mão</w:t>
      </w:r>
      <w:r>
        <w:rPr>
          <w:rFonts w:ascii="Times New Roman" w:hAnsi="Times New Roman" w:cs="Times New Roman"/>
          <w:sz w:val="24"/>
          <w:szCs w:val="24"/>
        </w:rPr>
        <w:t>s apoiadas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</w:t>
      </w:r>
      <w:r w:rsidR="001A6EBB">
        <w:rPr>
          <w:rFonts w:ascii="Times New Roman" w:hAnsi="Times New Roman" w:cs="Times New Roman"/>
          <w:sz w:val="24"/>
          <w:szCs w:val="24"/>
        </w:rPr>
        <w:t>s</w:t>
      </w:r>
      <w:r w:rsidR="00E614C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bochecha</w:t>
      </w:r>
      <w:r w:rsidR="001A6EBB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Os órgãos de repressão </w:t>
      </w:r>
      <w:commentRangeStart w:id="1030"/>
      <w:r w:rsidR="0024094F" w:rsidRPr="00C5704C">
        <w:rPr>
          <w:rFonts w:ascii="Times New Roman" w:hAnsi="Times New Roman" w:cs="Times New Roman"/>
          <w:sz w:val="24"/>
          <w:szCs w:val="24"/>
        </w:rPr>
        <w:t>tenta</w:t>
      </w:r>
      <w:del w:id="1031" w:author="Daniela Mountian" w:date="2017-08-26T17:23:00Z">
        <w:r w:rsidR="0024094F" w:rsidRPr="00C5704C" w:rsidDel="00474AA9">
          <w:rPr>
            <w:rFonts w:ascii="Times New Roman" w:hAnsi="Times New Roman" w:cs="Times New Roman"/>
            <w:sz w:val="24"/>
            <w:szCs w:val="24"/>
          </w:rPr>
          <w:delText>ra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m</w:t>
      </w:r>
      <w:commentRangeEnd w:id="1030"/>
      <w:r>
        <w:rPr>
          <w:rStyle w:val="Refdecomentrio"/>
          <w:rFonts w:cs="Times New Roman"/>
          <w:lang w:val="x-none"/>
        </w:rPr>
        <w:commentReference w:id="103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resolver </w:t>
      </w:r>
      <w:r w:rsidR="00E614C3" w:rsidRPr="00C5704C">
        <w:rPr>
          <w:rFonts w:ascii="Times New Roman" w:hAnsi="Times New Roman" w:cs="Times New Roman"/>
          <w:sz w:val="24"/>
          <w:szCs w:val="24"/>
        </w:rPr>
        <w:t>es</w:t>
      </w:r>
      <w:r w:rsidR="00E614C3">
        <w:rPr>
          <w:rFonts w:ascii="Times New Roman" w:hAnsi="Times New Roman" w:cs="Times New Roman"/>
          <w:sz w:val="24"/>
          <w:szCs w:val="24"/>
        </w:rPr>
        <w:t>s</w:t>
      </w:r>
      <w:r w:rsidR="00E614C3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enigma nacional </w:t>
      </w:r>
      <w:r w:rsidR="002C7766">
        <w:rPr>
          <w:rFonts w:ascii="Times New Roman" w:hAnsi="Times New Roman" w:cs="Times New Roman"/>
          <w:sz w:val="24"/>
          <w:szCs w:val="24"/>
        </w:rPr>
        <w:t>à sua maneira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C7766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entrou </w:t>
      </w:r>
      <w:r w:rsidR="00C35172">
        <w:rPr>
          <w:rFonts w:ascii="Times New Roman" w:hAnsi="Times New Roman" w:cs="Times New Roman"/>
          <w:sz w:val="24"/>
          <w:szCs w:val="24"/>
        </w:rPr>
        <w:t>no rol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032" w:author="Daniela Mountian" w:date="2017-05-29T17:20:00Z">
        <w:r w:rsidR="00C35172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os </w:t>
      </w:r>
      <w:ins w:id="1033" w:author="Daniela Mountian" w:date="2017-08-26T17:24:00Z">
        <w:r w:rsidR="00000ECB">
          <w:rPr>
            <w:rFonts w:ascii="Times New Roman" w:hAnsi="Times New Roman" w:cs="Times New Roman"/>
            <w:sz w:val="24"/>
            <w:szCs w:val="24"/>
          </w:rPr>
          <w:t>destruidores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da Rússia </w:t>
      </w:r>
      <w:del w:id="1034" w:author="Leila" w:date="2016-07-20T10:22:00Z">
        <w:r w:rsidRPr="00C5704C" w:rsidDel="00A249E0">
          <w:rPr>
            <w:rFonts w:ascii="Times New Roman" w:hAnsi="Times New Roman" w:cs="Times New Roman"/>
            <w:sz w:val="24"/>
            <w:szCs w:val="24"/>
          </w:rPr>
          <w:delText>Kukhariénko</w:delText>
        </w:r>
      </w:del>
      <w:del w:id="1035" w:author="Daniela Mountian" w:date="2017-05-29T17:21:00Z">
        <w:r w:rsidRPr="00C5704C" w:rsidDel="00C35172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Aleks</w:t>
      </w:r>
      <w:r w:rsidR="00C3517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ndr Semiónovitch</w:t>
      </w:r>
      <w:ins w:id="1036" w:author="Daniela Mountian" w:date="2017-05-29T17:20:00Z">
        <w:r w:rsidR="00C35172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C35172" w:rsidRPr="00C5704C">
          <w:rPr>
            <w:rFonts w:ascii="Times New Roman" w:hAnsi="Times New Roman" w:cs="Times New Roman"/>
            <w:sz w:val="24"/>
            <w:szCs w:val="24"/>
          </w:rPr>
          <w:t>Kukhari</w:t>
        </w:r>
        <w:r w:rsidR="00C35172">
          <w:rPr>
            <w:rFonts w:ascii="Times New Roman" w:hAnsi="Times New Roman" w:cs="Times New Roman"/>
            <w:sz w:val="24"/>
            <w:szCs w:val="24"/>
          </w:rPr>
          <w:t>e</w:t>
        </w:r>
        <w:r w:rsidR="00C35172" w:rsidRPr="00C5704C">
          <w:rPr>
            <w:rFonts w:ascii="Times New Roman" w:hAnsi="Times New Roman" w:cs="Times New Roman"/>
            <w:sz w:val="24"/>
            <w:szCs w:val="24"/>
          </w:rPr>
          <w:t>nko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o encarregado </w:t>
      </w:r>
      <w:r w:rsidR="00866D58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037"/>
      <w:r w:rsidR="00C35172">
        <w:rPr>
          <w:rFonts w:ascii="Times New Roman" w:hAnsi="Times New Roman" w:cs="Times New Roman"/>
          <w:sz w:val="24"/>
          <w:szCs w:val="24"/>
        </w:rPr>
        <w:t>setor</w:t>
      </w:r>
      <w:r w:rsidR="00C3517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estocagem </w:t>
      </w:r>
      <w:commentRangeEnd w:id="1037"/>
      <w:r w:rsidR="00C35172">
        <w:rPr>
          <w:rStyle w:val="Refdecomentrio"/>
          <w:rFonts w:cs="Times New Roman"/>
          <w:lang w:val="x-none"/>
        </w:rPr>
        <w:commentReference w:id="1037"/>
      </w:r>
      <w:r w:rsidRPr="00C5704C">
        <w:rPr>
          <w:rFonts w:ascii="Times New Roman" w:hAnsi="Times New Roman" w:cs="Times New Roman"/>
          <w:sz w:val="24"/>
          <w:szCs w:val="24"/>
        </w:rPr>
        <w:t xml:space="preserve">de grãos </w:t>
      </w:r>
      <w:r w:rsidR="00C35172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commentRangeStart w:id="1038"/>
      <w:r w:rsidRPr="00C5704C">
        <w:rPr>
          <w:rFonts w:ascii="Times New Roman" w:hAnsi="Times New Roman" w:cs="Times New Roman"/>
          <w:sz w:val="24"/>
          <w:szCs w:val="24"/>
        </w:rPr>
        <w:t>região</w:t>
      </w:r>
      <w:commentRangeEnd w:id="1038"/>
      <w:r w:rsidR="00C05021">
        <w:rPr>
          <w:rStyle w:val="Refdecomentrio"/>
          <w:rFonts w:cs="Times New Roman"/>
          <w:lang w:val="x-none"/>
        </w:rPr>
        <w:commentReference w:id="1038"/>
      </w:r>
      <w:r w:rsidRPr="00C5704C">
        <w:rPr>
          <w:rFonts w:ascii="Times New Roman" w:hAnsi="Times New Roman" w:cs="Times New Roman"/>
          <w:sz w:val="24"/>
          <w:szCs w:val="24"/>
        </w:rPr>
        <w:t xml:space="preserve"> de Vítebsk. Ele foi </w:t>
      </w:r>
      <w:r w:rsidR="001A6EBB" w:rsidRPr="00000ECB">
        <w:rPr>
          <w:rFonts w:ascii="Times New Roman" w:hAnsi="Times New Roman" w:cs="Times New Roman"/>
          <w:sz w:val="24"/>
          <w:szCs w:val="24"/>
        </w:rPr>
        <w:t>condenado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verão de 1949.</w:t>
      </w:r>
    </w:p>
    <w:p w:rsidR="0024094F" w:rsidRPr="00A86EC6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“Isso não é </w:t>
      </w:r>
      <w:r w:rsidR="00C35172">
        <w:rPr>
          <w:rFonts w:ascii="Times New Roman" w:hAnsi="Times New Roman" w:cs="Times New Roman"/>
          <w:sz w:val="24"/>
          <w:szCs w:val="24"/>
        </w:rPr>
        <w:t>uma questão divina,”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pensou o Senhor, </w:t>
      </w:r>
      <w:r w:rsidR="00C35172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aqui</w:t>
      </w:r>
      <w:r w:rsidR="00AA6A7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6A70">
        <w:rPr>
          <w:rFonts w:ascii="Times New Roman" w:hAnsi="Times New Roman" w:cs="Times New Roman"/>
          <w:sz w:val="24"/>
          <w:szCs w:val="24"/>
        </w:rPr>
        <w:t xml:space="preserve">ao que </w:t>
      </w:r>
      <w:r w:rsidRPr="00C5704C">
        <w:rPr>
          <w:rFonts w:ascii="Times New Roman" w:hAnsi="Times New Roman" w:cs="Times New Roman"/>
          <w:sz w:val="24"/>
          <w:szCs w:val="24"/>
        </w:rPr>
        <w:t>parece</w:t>
      </w:r>
      <w:r w:rsidR="00AA6A7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AA6A70"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ninguém para ser </w:t>
      </w:r>
      <w:r w:rsidR="00AA6A70">
        <w:rPr>
          <w:rFonts w:ascii="Times New Roman" w:hAnsi="Times New Roman" w:cs="Times New Roman"/>
          <w:sz w:val="24"/>
          <w:szCs w:val="24"/>
        </w:rPr>
        <w:t>condenado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maldição </w:t>
      </w:r>
      <w:r w:rsidR="00AA6A70">
        <w:rPr>
          <w:rFonts w:ascii="Times New Roman" w:hAnsi="Times New Roman" w:cs="Times New Roman"/>
          <w:sz w:val="24"/>
          <w:szCs w:val="24"/>
        </w:rPr>
        <w:t>divina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Eles mesmos é que se </w:t>
      </w:r>
      <w:r w:rsidR="00AA6A70">
        <w:rPr>
          <w:rFonts w:ascii="Times New Roman" w:hAnsi="Times New Roman" w:cs="Times New Roman"/>
          <w:sz w:val="24"/>
          <w:szCs w:val="24"/>
        </w:rPr>
        <w:t>condenam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entend</w:t>
      </w:r>
      <w:r w:rsidR="00AA6A70">
        <w:rPr>
          <w:rFonts w:ascii="Times New Roman" w:hAnsi="Times New Roman" w:cs="Times New Roman"/>
          <w:sz w:val="24"/>
          <w:szCs w:val="24"/>
        </w:rPr>
        <w:t>er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6A70">
        <w:rPr>
          <w:rFonts w:ascii="Times New Roman" w:hAnsi="Times New Roman" w:cs="Times New Roman"/>
          <w:sz w:val="24"/>
          <w:szCs w:val="24"/>
        </w:rPr>
        <w:t>não é difícil,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6A70">
        <w:rPr>
          <w:rFonts w:ascii="Times New Roman" w:hAnsi="Times New Roman" w:cs="Times New Roman"/>
          <w:sz w:val="24"/>
          <w:szCs w:val="24"/>
        </w:rPr>
        <w:t>mesmo para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6A70">
        <w:rPr>
          <w:rFonts w:ascii="Times New Roman" w:hAnsi="Times New Roman" w:cs="Times New Roman"/>
          <w:sz w:val="24"/>
          <w:szCs w:val="24"/>
        </w:rPr>
        <w:t>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humana limitada</w:t>
      </w:r>
      <w:r w:rsidR="00C5493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A6152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</w:t>
      </w:r>
      <w:r w:rsidR="00AA6A70">
        <w:rPr>
          <w:rFonts w:ascii="Times New Roman" w:hAnsi="Times New Roman" w:cs="Times New Roman"/>
          <w:sz w:val="24"/>
          <w:szCs w:val="24"/>
        </w:rPr>
        <w:t>sofre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doença: </w:t>
      </w:r>
      <w:r w:rsidR="00F124DD">
        <w:rPr>
          <w:rFonts w:ascii="Times New Roman" w:hAnsi="Times New Roman" w:cs="Times New Roman"/>
          <w:sz w:val="24"/>
          <w:szCs w:val="24"/>
        </w:rPr>
        <w:t>quer entender o que não pode</w:t>
      </w:r>
      <w:ins w:id="1039" w:author="Daniela Mountian" w:date="2017-08-26T17:27:00Z">
        <w:r w:rsidR="00000ECB">
          <w:rPr>
            <w:rFonts w:ascii="Times New Roman" w:hAnsi="Times New Roman" w:cs="Times New Roman"/>
            <w:sz w:val="24"/>
            <w:szCs w:val="24"/>
          </w:rPr>
          <w:t>,</w:t>
        </w:r>
      </w:ins>
      <w:r w:rsidR="00F124DD">
        <w:rPr>
          <w:rFonts w:ascii="Times New Roman" w:hAnsi="Times New Roman" w:cs="Times New Roman"/>
          <w:sz w:val="24"/>
          <w:szCs w:val="24"/>
        </w:rPr>
        <w:t xml:space="preserve"> </w:t>
      </w:r>
      <w:ins w:id="1040" w:author="Daniela Mountian" w:date="2017-08-26T17:28:00Z">
        <w:r w:rsidR="00000ECB">
          <w:rPr>
            <w:rFonts w:ascii="Times New Roman" w:hAnsi="Times New Roman" w:cs="Times New Roman"/>
            <w:sz w:val="24"/>
            <w:szCs w:val="24"/>
          </w:rPr>
          <w:t>mas</w:t>
        </w:r>
      </w:ins>
      <w:r w:rsidR="00F124DD">
        <w:rPr>
          <w:rFonts w:ascii="Times New Roman" w:hAnsi="Times New Roman" w:cs="Times New Roman"/>
          <w:sz w:val="24"/>
          <w:szCs w:val="24"/>
        </w:rPr>
        <w:t xml:space="preserve"> o que pode</w:t>
      </w:r>
      <w:ins w:id="1041" w:author="Daniela Mountian" w:date="2017-08-26T17:28:00Z">
        <w:r w:rsidR="00000ECB">
          <w:rPr>
            <w:rFonts w:ascii="Times New Roman" w:hAnsi="Times New Roman" w:cs="Times New Roman"/>
            <w:sz w:val="24"/>
            <w:szCs w:val="24"/>
          </w:rPr>
          <w:t xml:space="preserve"> não quer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F124DD" w:rsidRPr="00C5704C">
        <w:rPr>
          <w:rFonts w:ascii="Times New Roman" w:hAnsi="Times New Roman" w:cs="Times New Roman"/>
          <w:sz w:val="24"/>
          <w:szCs w:val="24"/>
        </w:rPr>
        <w:t>Es</w:t>
      </w:r>
      <w:r w:rsidR="00F124DD">
        <w:rPr>
          <w:rFonts w:ascii="Times New Roman" w:hAnsi="Times New Roman" w:cs="Times New Roman"/>
          <w:sz w:val="24"/>
          <w:szCs w:val="24"/>
        </w:rPr>
        <w:t>s</w:t>
      </w:r>
      <w:r w:rsidR="00F124DD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doença espiritual do homem</w:t>
      </w:r>
      <w:r w:rsidR="00D2078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pecador vem d</w:t>
      </w:r>
      <w:r w:rsidR="00D20783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D2078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783">
        <w:rPr>
          <w:rFonts w:ascii="Times New Roman" w:hAnsi="Times New Roman" w:cs="Times New Roman"/>
          <w:sz w:val="24"/>
          <w:szCs w:val="24"/>
        </w:rPr>
        <w:t>flagelo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1A6EBB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D20783">
        <w:rPr>
          <w:rFonts w:ascii="Times New Roman" w:hAnsi="Times New Roman" w:cs="Times New Roman"/>
          <w:sz w:val="24"/>
          <w:szCs w:val="24"/>
        </w:rPr>
        <w:t>Lançarei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783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>a doença aqui</w:t>
      </w:r>
      <w:ins w:id="1042" w:author="Daniela Mountian" w:date="2017-05-29T19:20:00Z">
        <w:r w:rsidR="001A6EBB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043" w:author="Daniela Mountian" w:date="2017-08-26T17:34:00Z">
        <w:r w:rsidR="00000ECB">
          <w:rPr>
            <w:rFonts w:ascii="Times New Roman" w:hAnsi="Times New Roman" w:cs="Times New Roman"/>
            <w:sz w:val="24"/>
            <w:szCs w:val="24"/>
          </w:rPr>
          <w:t>uma doença mortal</w:t>
        </w:r>
      </w:ins>
      <w:r w:rsidR="0059535D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decidiu o Senhor. </w:t>
      </w:r>
      <w:r w:rsidR="0059535D">
        <w:rPr>
          <w:rFonts w:ascii="Times New Roman" w:hAnsi="Times New Roman" w:cs="Times New Roman"/>
          <w:sz w:val="24"/>
          <w:szCs w:val="24"/>
        </w:rPr>
        <w:t>“</w:t>
      </w:r>
      <w:r w:rsidR="001A6EBB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044" w:author="Daniela Mountian" w:date="2017-08-26T17:31:00Z">
        <w:r w:rsidR="00000ECB">
          <w:rPr>
            <w:rFonts w:ascii="Times New Roman" w:hAnsi="Times New Roman" w:cs="Times New Roman"/>
            <w:sz w:val="24"/>
            <w:szCs w:val="24"/>
          </w:rPr>
          <w:t>doença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535D">
        <w:rPr>
          <w:rFonts w:ascii="Times New Roman" w:hAnsi="Times New Roman" w:cs="Times New Roman"/>
          <w:sz w:val="24"/>
          <w:szCs w:val="24"/>
        </w:rPr>
        <w:t>cor</w:t>
      </w:r>
      <w:r w:rsidRPr="00C5704C">
        <w:rPr>
          <w:rFonts w:ascii="Times New Roman" w:hAnsi="Times New Roman" w:cs="Times New Roman"/>
          <w:sz w:val="24"/>
          <w:szCs w:val="24"/>
        </w:rPr>
        <w:t xml:space="preserve">rói </w:t>
      </w:r>
      <w:ins w:id="1045" w:author="Daniela Mountian" w:date="2017-08-26T17:30:00Z">
        <w:r w:rsidR="00000ECB">
          <w:rPr>
            <w:rFonts w:ascii="Times New Roman" w:hAnsi="Times New Roman" w:cs="Times New Roman"/>
            <w:sz w:val="24"/>
            <w:szCs w:val="24"/>
          </w:rPr>
          <w:t xml:space="preserve">tanto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o espírito </w:t>
      </w:r>
      <w:ins w:id="1046" w:author="Daniela Mountian" w:date="2017-08-26T17:30:00Z">
        <w:r w:rsidR="00000ECB">
          <w:rPr>
            <w:rFonts w:ascii="Times New Roman" w:hAnsi="Times New Roman" w:cs="Times New Roman"/>
            <w:sz w:val="24"/>
            <w:szCs w:val="24"/>
          </w:rPr>
          <w:t>como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 alma e o corpo</w:t>
      </w:r>
      <w:r w:rsidR="00C5493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o Anticristo, o enviado do Senhor, </w:t>
      </w:r>
      <w:r w:rsidRPr="001A6EBB">
        <w:rPr>
          <w:rFonts w:ascii="Times New Roman" w:hAnsi="Times New Roman" w:cs="Times New Roman"/>
          <w:sz w:val="24"/>
          <w:szCs w:val="24"/>
        </w:rPr>
        <w:t xml:space="preserve">foi iniciado </w:t>
      </w:r>
      <w:r w:rsidR="00A50C48" w:rsidRPr="001A6EBB">
        <w:rPr>
          <w:rFonts w:ascii="Times New Roman" w:hAnsi="Times New Roman" w:cs="Times New Roman"/>
          <w:sz w:val="24"/>
          <w:szCs w:val="24"/>
        </w:rPr>
        <w:t xml:space="preserve">na </w:t>
      </w:r>
      <w:r w:rsidRPr="001A6EBB">
        <w:rPr>
          <w:rFonts w:ascii="Times New Roman" w:hAnsi="Times New Roman" w:cs="Times New Roman"/>
          <w:sz w:val="24"/>
          <w:szCs w:val="24"/>
        </w:rPr>
        <w:t>parábola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535D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doença </w:t>
      </w:r>
      <w:r w:rsidR="00A50C48" w:rsidRPr="00C5704C">
        <w:rPr>
          <w:rFonts w:ascii="Times New Roman" w:hAnsi="Times New Roman" w:cs="Times New Roman"/>
          <w:sz w:val="24"/>
          <w:szCs w:val="24"/>
        </w:rPr>
        <w:t>d</w:t>
      </w:r>
      <w:r w:rsidR="00A50C48">
        <w:rPr>
          <w:rFonts w:ascii="Times New Roman" w:hAnsi="Times New Roman" w:cs="Times New Roman"/>
          <w:sz w:val="24"/>
          <w:szCs w:val="24"/>
        </w:rPr>
        <w:t>o</w:t>
      </w:r>
      <w:r w:rsidR="00A50C4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espírito.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000ECB" w:rsidP="0064176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ins w:id="1047" w:author="Daniela Mountian" w:date="2017-08-26T17:27:00Z">
        <w:r>
          <w:rPr>
            <w:rFonts w:ascii="Times New Roman" w:hAnsi="Times New Roman" w:cs="Times New Roman"/>
            <w:b/>
            <w:sz w:val="24"/>
            <w:szCs w:val="24"/>
          </w:rPr>
          <w:br w:type="page"/>
        </w:r>
      </w:ins>
      <w:r w:rsidR="0024094F" w:rsidRPr="00C570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Parábola </w:t>
      </w:r>
      <w:r w:rsidR="00A50C48">
        <w:rPr>
          <w:rFonts w:ascii="Times New Roman" w:hAnsi="Times New Roman" w:cs="Times New Roman"/>
          <w:b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b/>
          <w:sz w:val="24"/>
          <w:szCs w:val="24"/>
        </w:rPr>
        <w:t xml:space="preserve">a doença </w:t>
      </w:r>
      <w:r w:rsidR="00A50C48" w:rsidRPr="00C5704C">
        <w:rPr>
          <w:rFonts w:ascii="Times New Roman" w:hAnsi="Times New Roman" w:cs="Times New Roman"/>
          <w:b/>
          <w:sz w:val="24"/>
          <w:szCs w:val="24"/>
        </w:rPr>
        <w:t>d</w:t>
      </w:r>
      <w:r w:rsidR="00A50C48">
        <w:rPr>
          <w:rFonts w:ascii="Times New Roman" w:hAnsi="Times New Roman" w:cs="Times New Roman"/>
          <w:b/>
          <w:sz w:val="24"/>
          <w:szCs w:val="24"/>
        </w:rPr>
        <w:t>o</w:t>
      </w:r>
      <w:r w:rsidR="00A50C48" w:rsidRPr="00C570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b/>
          <w:sz w:val="24"/>
          <w:szCs w:val="24"/>
        </w:rPr>
        <w:t>espírito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del w:id="1048" w:author="Leila" w:date="2016-07-20T10:30:00Z">
        <w:r w:rsidRPr="00C5704C" w:rsidDel="00B678BA">
          <w:rPr>
            <w:rFonts w:ascii="Times New Roman" w:hAnsi="Times New Roman" w:cs="Times New Roman"/>
            <w:sz w:val="24"/>
            <w:szCs w:val="24"/>
          </w:rPr>
          <w:delText>Kukhariénko</w:delText>
        </w:r>
      </w:del>
      <w:r w:rsidRPr="00C5704C">
        <w:rPr>
          <w:rFonts w:ascii="Times New Roman" w:hAnsi="Times New Roman" w:cs="Times New Roman"/>
          <w:sz w:val="24"/>
          <w:szCs w:val="24"/>
        </w:rPr>
        <w:t>Aleks</w:t>
      </w:r>
      <w:r w:rsidR="00A139BA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ndr Semiónovitch</w:t>
      </w:r>
      <w:ins w:id="1049" w:author="Daniela Mountian" w:date="2017-05-29T19:54:00Z">
        <w:r w:rsidR="005A4F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Start w:id="1050"/>
      <w:ins w:id="1051" w:author="Daniela Mountian" w:date="2017-05-29T19:53:00Z">
        <w:r w:rsidR="005A4F4C" w:rsidRPr="00C5704C">
          <w:rPr>
            <w:rFonts w:ascii="Times New Roman" w:hAnsi="Times New Roman" w:cs="Times New Roman"/>
            <w:sz w:val="24"/>
            <w:szCs w:val="24"/>
          </w:rPr>
          <w:t>Kukhari</w:t>
        </w:r>
        <w:r w:rsidR="005A4F4C">
          <w:rPr>
            <w:rFonts w:ascii="Times New Roman" w:hAnsi="Times New Roman" w:cs="Times New Roman"/>
            <w:sz w:val="24"/>
            <w:szCs w:val="24"/>
          </w:rPr>
          <w:t>e</w:t>
        </w:r>
        <w:r w:rsidR="005A4F4C" w:rsidRPr="00C5704C">
          <w:rPr>
            <w:rFonts w:ascii="Times New Roman" w:hAnsi="Times New Roman" w:cs="Times New Roman"/>
            <w:sz w:val="24"/>
            <w:szCs w:val="24"/>
          </w:rPr>
          <w:t>nko</w:t>
        </w:r>
      </w:ins>
      <w:del w:id="1052" w:author="Daniela Mountian" w:date="2017-05-29T19:53:00Z">
        <w:r w:rsidRPr="00C5704C" w:rsidDel="005A4F4C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050"/>
      <w:r w:rsidR="00A139BA">
        <w:rPr>
          <w:rStyle w:val="Refdecomentrio"/>
          <w:rFonts w:cs="Times New Roman"/>
          <w:lang w:val="x-none"/>
        </w:rPr>
        <w:commentReference w:id="1050"/>
      </w:r>
      <w:r w:rsidRPr="00C5704C">
        <w:rPr>
          <w:rFonts w:ascii="Times New Roman" w:hAnsi="Times New Roman" w:cs="Times New Roman"/>
          <w:sz w:val="24"/>
          <w:szCs w:val="24"/>
        </w:rPr>
        <w:t>era de nacionalidade bielorrussa, o terceiro irmão russo...</w:t>
      </w:r>
      <w:r w:rsidR="00A139BA">
        <w:rPr>
          <w:rFonts w:ascii="Times New Roman" w:hAnsi="Times New Roman" w:cs="Times New Roman"/>
          <w:sz w:val="24"/>
          <w:szCs w:val="24"/>
        </w:rPr>
        <w:t xml:space="preserve"> A enumeração d</w:t>
      </w:r>
      <w:r w:rsidR="00495220">
        <w:rPr>
          <w:rFonts w:ascii="Times New Roman" w:hAnsi="Times New Roman" w:cs="Times New Roman"/>
          <w:sz w:val="24"/>
          <w:szCs w:val="24"/>
        </w:rPr>
        <w:t>a</w:t>
      </w:r>
      <w:r w:rsidR="00A139BA">
        <w:rPr>
          <w:rFonts w:ascii="Times New Roman" w:hAnsi="Times New Roman" w:cs="Times New Roman"/>
          <w:sz w:val="24"/>
          <w:szCs w:val="24"/>
        </w:rPr>
        <w:t xml:space="preserve">s três </w:t>
      </w:r>
      <w:r w:rsidR="00071927">
        <w:rPr>
          <w:rFonts w:ascii="Times New Roman" w:hAnsi="Times New Roman" w:cs="Times New Roman"/>
          <w:sz w:val="24"/>
          <w:szCs w:val="24"/>
        </w:rPr>
        <w:t>primeir</w:t>
      </w:r>
      <w:r w:rsidR="00495220">
        <w:rPr>
          <w:rFonts w:ascii="Times New Roman" w:hAnsi="Times New Roman" w:cs="Times New Roman"/>
          <w:sz w:val="24"/>
          <w:szCs w:val="24"/>
        </w:rPr>
        <w:t>a</w:t>
      </w:r>
      <w:r w:rsidR="00071927">
        <w:rPr>
          <w:rFonts w:ascii="Times New Roman" w:hAnsi="Times New Roman" w:cs="Times New Roman"/>
          <w:sz w:val="24"/>
          <w:szCs w:val="24"/>
        </w:rPr>
        <w:t xml:space="preserve">s </w:t>
      </w:r>
      <w:r w:rsidR="00495220">
        <w:rPr>
          <w:rFonts w:ascii="Times New Roman" w:hAnsi="Times New Roman" w:cs="Times New Roman"/>
          <w:sz w:val="24"/>
          <w:szCs w:val="24"/>
        </w:rPr>
        <w:t>posições</w:t>
      </w:r>
      <w:r w:rsidR="00A139BA">
        <w:rPr>
          <w:rFonts w:ascii="Times New Roman" w:hAnsi="Times New Roman" w:cs="Times New Roman"/>
          <w:sz w:val="24"/>
          <w:szCs w:val="24"/>
        </w:rPr>
        <w:t xml:space="preserve"> d</w:t>
      </w:r>
      <w:r w:rsidR="00071927">
        <w:rPr>
          <w:rFonts w:ascii="Times New Roman" w:hAnsi="Times New Roman" w:cs="Times New Roman"/>
          <w:sz w:val="24"/>
          <w:szCs w:val="24"/>
        </w:rPr>
        <w:t>a</w:t>
      </w:r>
      <w:r w:rsidR="00A139BA">
        <w:rPr>
          <w:rFonts w:ascii="Times New Roman" w:hAnsi="Times New Roman" w:cs="Times New Roman"/>
          <w:sz w:val="24"/>
          <w:szCs w:val="24"/>
        </w:rPr>
        <w:t xml:space="preserve"> nação é imutável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71927">
        <w:rPr>
          <w:rFonts w:ascii="Times New Roman" w:hAnsi="Times New Roman" w:cs="Times New Roman"/>
          <w:sz w:val="24"/>
          <w:szCs w:val="24"/>
        </w:rPr>
        <w:t>segundo o grau de importância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eslava, mas </w:t>
      </w:r>
      <w:r w:rsidR="008F1C83" w:rsidRPr="00C5704C">
        <w:rPr>
          <w:rFonts w:ascii="Times New Roman" w:hAnsi="Times New Roman" w:cs="Times New Roman"/>
          <w:sz w:val="24"/>
          <w:szCs w:val="24"/>
        </w:rPr>
        <w:t>da</w:t>
      </w:r>
      <w:r w:rsidR="008F1C83">
        <w:rPr>
          <w:rFonts w:ascii="Times New Roman" w:hAnsi="Times New Roman" w:cs="Times New Roman"/>
          <w:sz w:val="24"/>
          <w:szCs w:val="24"/>
        </w:rPr>
        <w:t>í</w:t>
      </w:r>
      <w:r w:rsidR="008F1C8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em diante não existe ta</w:t>
      </w:r>
      <w:r w:rsidR="00A139BA">
        <w:rPr>
          <w:rFonts w:ascii="Times New Roman" w:hAnsi="Times New Roman" w:cs="Times New Roman"/>
          <w:sz w:val="24"/>
          <w:szCs w:val="24"/>
        </w:rPr>
        <w:t>nta rigidez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Às vezes </w:t>
      </w:r>
      <w:r w:rsidR="00A139B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quarto</w:t>
      </w:r>
      <w:r w:rsidR="00EC2708">
        <w:rPr>
          <w:rFonts w:ascii="Times New Roman" w:hAnsi="Times New Roman" w:cs="Times New Roman"/>
          <w:sz w:val="24"/>
          <w:szCs w:val="24"/>
        </w:rPr>
        <w:t xml:space="preserve"> lugar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5B01">
        <w:rPr>
          <w:rFonts w:ascii="Times New Roman" w:hAnsi="Times New Roman" w:cs="Times New Roman"/>
          <w:sz w:val="24"/>
          <w:szCs w:val="24"/>
        </w:rPr>
        <w:t>aparece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9B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georgiano, às vezes </w:t>
      </w:r>
      <w:r w:rsidR="00A139B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uzbeque, </w:t>
      </w:r>
      <w:r w:rsidR="00A139B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mold</w:t>
      </w:r>
      <w:r w:rsidR="00A139BA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</w:t>
      </w:r>
      <w:r w:rsidR="00A139B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o ou mesmo </w:t>
      </w:r>
      <w:r w:rsidR="00A139B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cazaque, às vezes o georgiano é o sexto, </w:t>
      </w:r>
      <w:r w:rsidR="00A139BA">
        <w:rPr>
          <w:rFonts w:ascii="Times New Roman" w:hAnsi="Times New Roman" w:cs="Times New Roman"/>
          <w:sz w:val="24"/>
          <w:szCs w:val="24"/>
        </w:rPr>
        <w:t>atrás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139B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estoniano, e o cazaque </w:t>
      </w:r>
      <w:r w:rsidR="00A139BA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sétimo</w:t>
      </w:r>
      <w:r w:rsidR="008F1C8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9BA">
        <w:rPr>
          <w:rFonts w:ascii="Times New Roman" w:hAnsi="Times New Roman" w:cs="Times New Roman"/>
          <w:sz w:val="24"/>
          <w:szCs w:val="24"/>
        </w:rPr>
        <w:t>na</w:t>
      </w:r>
      <w:r w:rsidR="008F1C8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frente d</w:t>
      </w:r>
      <w:r w:rsidR="00A139B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mold</w:t>
      </w:r>
      <w:r w:rsidR="00A139BA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</w:t>
      </w:r>
      <w:r w:rsidR="00A139B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o... A partir do quarto lugar, tudo </w:t>
      </w:r>
      <w:r w:rsidR="00071927">
        <w:rPr>
          <w:rFonts w:ascii="Times New Roman" w:hAnsi="Times New Roman" w:cs="Times New Roman"/>
          <w:sz w:val="24"/>
          <w:szCs w:val="24"/>
        </w:rPr>
        <w:t>é decidido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acaso, </w:t>
      </w:r>
      <w:r w:rsidR="00071927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três primeiros lugares eslavos são </w:t>
      </w:r>
      <w:r w:rsidR="00803D90">
        <w:rPr>
          <w:rFonts w:ascii="Times New Roman" w:hAnsi="Times New Roman" w:cs="Times New Roman"/>
          <w:sz w:val="24"/>
          <w:szCs w:val="24"/>
        </w:rPr>
        <w:t>imutáveis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bielorrusso é o terceiro, a partir do russo, e </w:t>
      </w:r>
      <w:r w:rsidR="00071927">
        <w:rPr>
          <w:rFonts w:ascii="Times New Roman" w:hAnsi="Times New Roman" w:cs="Times New Roman"/>
          <w:sz w:val="24"/>
          <w:szCs w:val="24"/>
        </w:rPr>
        <w:t>vem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logo atrás</w:t>
      </w:r>
      <w:r w:rsidR="000719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71927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ucraniano... Isso não é ruim, se </w:t>
      </w:r>
      <w:r w:rsidRPr="00E41840">
        <w:rPr>
          <w:rFonts w:ascii="Times New Roman" w:hAnsi="Times New Roman" w:cs="Times New Roman"/>
          <w:sz w:val="24"/>
          <w:szCs w:val="24"/>
        </w:rPr>
        <w:t>levarmos em conta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ins w:id="1053" w:author="Leila" w:date="2016-07-20T10:38:00Z">
        <w:r w:rsidR="00803D9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desde </w:t>
      </w:r>
      <w:r w:rsidR="00E83C73">
        <w:rPr>
          <w:rFonts w:ascii="Times New Roman" w:hAnsi="Times New Roman" w:cs="Times New Roman"/>
          <w:sz w:val="24"/>
          <w:szCs w:val="24"/>
        </w:rPr>
        <w:t>sempre,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bielorrusso viv</w:t>
      </w:r>
      <w:r w:rsidR="00EC270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270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 </w:t>
      </w:r>
      <w:r w:rsidR="00803D90">
        <w:rPr>
          <w:rFonts w:ascii="Times New Roman" w:hAnsi="Times New Roman" w:cs="Times New Roman"/>
          <w:sz w:val="24"/>
          <w:szCs w:val="24"/>
        </w:rPr>
        <w:t>in</w:t>
      </w:r>
      <w:r w:rsidRPr="00C5704C">
        <w:rPr>
          <w:rFonts w:ascii="Times New Roman" w:hAnsi="Times New Roman" w:cs="Times New Roman"/>
          <w:sz w:val="24"/>
          <w:szCs w:val="24"/>
        </w:rPr>
        <w:t>férti</w:t>
      </w:r>
      <w:r w:rsidR="00EC2708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No século </w:t>
      </w:r>
      <w:commentRangeStart w:id="1054"/>
      <w:r w:rsidRPr="00EA689D">
        <w:rPr>
          <w:rFonts w:ascii="Times New Roman" w:hAnsi="Times New Roman" w:cs="Times New Roman"/>
          <w:sz w:val="24"/>
          <w:szCs w:val="24"/>
        </w:rPr>
        <w:t>XIX</w:t>
      </w:r>
      <w:commentRangeEnd w:id="1054"/>
      <w:r w:rsidR="00EA689D">
        <w:rPr>
          <w:rStyle w:val="Refdecomentrio"/>
          <w:rFonts w:cs="Times New Roman"/>
          <w:lang w:val="x-none"/>
        </w:rPr>
        <w:commentReference w:id="1054"/>
      </w:r>
      <w:r w:rsidRPr="00C5704C">
        <w:rPr>
          <w:rFonts w:ascii="Times New Roman" w:hAnsi="Times New Roman" w:cs="Times New Roman"/>
          <w:sz w:val="24"/>
          <w:szCs w:val="24"/>
        </w:rPr>
        <w:t xml:space="preserve">, um conhecido </w:t>
      </w:r>
      <w:r w:rsidR="00C37E4A">
        <w:rPr>
          <w:rFonts w:ascii="Times New Roman" w:hAnsi="Times New Roman" w:cs="Times New Roman"/>
          <w:sz w:val="24"/>
          <w:szCs w:val="24"/>
        </w:rPr>
        <w:t>d</w:t>
      </w:r>
      <w:r w:rsidR="00775B01">
        <w:rPr>
          <w:rFonts w:ascii="Times New Roman" w:hAnsi="Times New Roman" w:cs="Times New Roman"/>
          <w:sz w:val="24"/>
          <w:szCs w:val="24"/>
        </w:rPr>
        <w:t>ifamador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monarquia </w:t>
      </w:r>
      <w:r w:rsidR="0011284F">
        <w:rPr>
          <w:rFonts w:ascii="Times New Roman" w:hAnsi="Times New Roman" w:cs="Times New Roman"/>
          <w:sz w:val="24"/>
          <w:szCs w:val="24"/>
        </w:rPr>
        <w:t xml:space="preserve">absolutista </w:t>
      </w:r>
      <w:r w:rsidRPr="00C5704C">
        <w:rPr>
          <w:rFonts w:ascii="Times New Roman" w:hAnsi="Times New Roman" w:cs="Times New Roman"/>
          <w:sz w:val="24"/>
          <w:szCs w:val="24"/>
        </w:rPr>
        <w:t>escrev</w:t>
      </w:r>
      <w:r w:rsidR="00C37E4A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“Nosso mujique de Orlóv </w:t>
      </w:r>
      <w:r w:rsidRPr="008A363B">
        <w:rPr>
          <w:rFonts w:ascii="Times New Roman" w:hAnsi="Times New Roman" w:cs="Times New Roman"/>
          <w:sz w:val="24"/>
          <w:szCs w:val="24"/>
        </w:rPr>
        <w:t>chegou a tal ponto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37E4A">
        <w:rPr>
          <w:rFonts w:ascii="Times New Roman" w:hAnsi="Times New Roman" w:cs="Times New Roman"/>
          <w:sz w:val="24"/>
          <w:szCs w:val="24"/>
        </w:rPr>
        <w:t>se tornou 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miserável </w:t>
      </w:r>
      <w:r w:rsidR="0064400E">
        <w:rPr>
          <w:rFonts w:ascii="Times New Roman" w:hAnsi="Times New Roman" w:cs="Times New Roman"/>
          <w:sz w:val="24"/>
          <w:szCs w:val="24"/>
        </w:rPr>
        <w:t>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bielorrusso...”</w:t>
      </w:r>
      <w:r w:rsidR="00C37E4A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Pois o princípio </w:t>
      </w:r>
      <w:r w:rsidR="00803D90" w:rsidRPr="00C5704C">
        <w:rPr>
          <w:rFonts w:ascii="Times New Roman" w:hAnsi="Times New Roman" w:cs="Times New Roman"/>
          <w:sz w:val="24"/>
          <w:szCs w:val="24"/>
        </w:rPr>
        <w:t>d</w:t>
      </w:r>
      <w:r w:rsidR="00803D90">
        <w:rPr>
          <w:rFonts w:ascii="Times New Roman" w:hAnsi="Times New Roman" w:cs="Times New Roman"/>
          <w:sz w:val="24"/>
          <w:szCs w:val="24"/>
        </w:rPr>
        <w:t>a</w:t>
      </w:r>
      <w:r w:rsidR="00803D9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igualdade não foi trazido do Ocidente, </w:t>
      </w:r>
      <w:r w:rsidR="00515C39">
        <w:rPr>
          <w:rFonts w:ascii="Times New Roman" w:hAnsi="Times New Roman" w:cs="Times New Roman"/>
          <w:sz w:val="24"/>
          <w:szCs w:val="24"/>
        </w:rPr>
        <w:t xml:space="preserve">a ideia de </w:t>
      </w:r>
      <w:r w:rsidRPr="00C5704C">
        <w:rPr>
          <w:rFonts w:ascii="Times New Roman" w:hAnsi="Times New Roman" w:cs="Times New Roman"/>
          <w:sz w:val="24"/>
          <w:szCs w:val="24"/>
        </w:rPr>
        <w:t>que ele fo</w:t>
      </w:r>
      <w:r w:rsidR="00515C39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5220">
        <w:rPr>
          <w:rFonts w:ascii="Times New Roman" w:hAnsi="Times New Roman" w:cs="Times New Roman"/>
          <w:sz w:val="24"/>
          <w:szCs w:val="24"/>
        </w:rPr>
        <w:t>criado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495220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515C39">
        <w:rPr>
          <w:rFonts w:ascii="Times New Roman" w:hAnsi="Times New Roman" w:cs="Times New Roman"/>
          <w:i/>
          <w:sz w:val="24"/>
          <w:szCs w:val="24"/>
        </w:rPr>
        <w:t>slogans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</w:t>
      </w:r>
      <w:r w:rsidR="00C67BBF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evolução </w:t>
      </w:r>
      <w:r w:rsidR="00C67BBF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>rancesa</w:t>
      </w:r>
      <w:r w:rsidR="00515C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15C39">
        <w:rPr>
          <w:rFonts w:ascii="Times New Roman" w:hAnsi="Times New Roman" w:cs="Times New Roman"/>
          <w:sz w:val="24"/>
          <w:szCs w:val="24"/>
        </w:rPr>
        <w:t>é uma ilusão</w:t>
      </w:r>
      <w:r w:rsidRPr="00C5704C">
        <w:rPr>
          <w:rFonts w:ascii="Times New Roman" w:hAnsi="Times New Roman" w:cs="Times New Roman"/>
          <w:sz w:val="24"/>
          <w:szCs w:val="24"/>
        </w:rPr>
        <w:t>. O princípio da igualdade está nas raízes da consciência nacional russa. “</w:t>
      </w:r>
      <w:r w:rsidR="00515C39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odos bem ou todos mal</w:t>
      </w:r>
      <w:r w:rsidR="00515C39">
        <w:rPr>
          <w:rFonts w:ascii="Times New Roman" w:hAnsi="Times New Roman" w:cs="Times New Roman"/>
          <w:sz w:val="24"/>
          <w:szCs w:val="24"/>
        </w:rPr>
        <w:t xml:space="preserve">, eis </w:t>
      </w:r>
      <w:r w:rsidRPr="00C5704C">
        <w:rPr>
          <w:rFonts w:ascii="Times New Roman" w:hAnsi="Times New Roman" w:cs="Times New Roman"/>
          <w:sz w:val="24"/>
          <w:szCs w:val="24"/>
        </w:rPr>
        <w:t>a justiça.”</w:t>
      </w:r>
    </w:p>
    <w:p w:rsidR="0024094F" w:rsidRPr="00775B01" w:rsidRDefault="0067085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cidade de Vítebsk </w:t>
      </w:r>
      <w:r>
        <w:rPr>
          <w:rFonts w:ascii="Times New Roman" w:hAnsi="Times New Roman" w:cs="Times New Roman"/>
          <w:sz w:val="24"/>
          <w:szCs w:val="24"/>
        </w:rPr>
        <w:t>viv</w:t>
      </w:r>
      <w:r w:rsidR="00D0366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duas </w:t>
      </w:r>
      <w:r w:rsidR="00D255B4">
        <w:rPr>
          <w:rFonts w:ascii="Times New Roman" w:hAnsi="Times New Roman" w:cs="Times New Roman"/>
          <w:sz w:val="24"/>
          <w:szCs w:val="24"/>
        </w:rPr>
        <w:t xml:space="preserve">importantes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famílias de </w:t>
      </w:r>
      <w:commentRangeStart w:id="1055"/>
      <w:r w:rsidR="0024094F" w:rsidRPr="00C5704C">
        <w:rPr>
          <w:rFonts w:ascii="Times New Roman" w:hAnsi="Times New Roman" w:cs="Times New Roman"/>
          <w:sz w:val="24"/>
          <w:szCs w:val="24"/>
        </w:rPr>
        <w:t>funcionários públicos</w:t>
      </w:r>
      <w:commentRangeEnd w:id="1055"/>
      <w:r w:rsidR="00515C39">
        <w:rPr>
          <w:rStyle w:val="Refdecomentrio"/>
          <w:rFonts w:cs="Times New Roman"/>
          <w:lang w:val="x-none"/>
        </w:rPr>
        <w:commentReference w:id="1055"/>
      </w:r>
      <w:r w:rsidR="0024094F" w:rsidRPr="00C5704C">
        <w:rPr>
          <w:rFonts w:ascii="Times New Roman" w:hAnsi="Times New Roman" w:cs="Times New Roman"/>
          <w:sz w:val="24"/>
          <w:szCs w:val="24"/>
        </w:rPr>
        <w:t>: Kukhar</w:t>
      </w:r>
      <w:r w:rsidR="00515C39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e </w:t>
      </w:r>
      <w:r w:rsidR="00A57D15" w:rsidRPr="00C5704C">
        <w:rPr>
          <w:rFonts w:ascii="Times New Roman" w:hAnsi="Times New Roman" w:cs="Times New Roman"/>
          <w:sz w:val="24"/>
          <w:szCs w:val="24"/>
        </w:rPr>
        <w:t>Iarnut</w:t>
      </w:r>
      <w:r w:rsidR="00A57D15">
        <w:rPr>
          <w:rFonts w:ascii="Times New Roman" w:hAnsi="Times New Roman" w:cs="Times New Roman"/>
          <w:sz w:val="24"/>
          <w:szCs w:val="24"/>
        </w:rPr>
        <w:t>ó</w:t>
      </w:r>
      <w:r w:rsidR="00A57D15" w:rsidRPr="00C5704C">
        <w:rPr>
          <w:rFonts w:ascii="Times New Roman" w:hAnsi="Times New Roman" w:cs="Times New Roman"/>
          <w:sz w:val="24"/>
          <w:szCs w:val="24"/>
        </w:rPr>
        <w:t>vski</w:t>
      </w:r>
      <w:r w:rsidR="0024094F" w:rsidRPr="00C5704C">
        <w:rPr>
          <w:rFonts w:ascii="Times New Roman" w:hAnsi="Times New Roman" w:cs="Times New Roman"/>
          <w:sz w:val="24"/>
          <w:szCs w:val="24"/>
        </w:rPr>
        <w:t>. A família Kukhar</w:t>
      </w:r>
      <w:r w:rsidR="00515C39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era feliz, </w:t>
      </w:r>
      <w:r w:rsidR="00A57D15">
        <w:rPr>
          <w:rFonts w:ascii="Times New Roman" w:hAnsi="Times New Roman" w:cs="Times New Roman"/>
          <w:sz w:val="24"/>
          <w:szCs w:val="24"/>
        </w:rPr>
        <w:t>mas</w:t>
      </w:r>
      <w:r w:rsidR="00A57D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família </w:t>
      </w:r>
      <w:r w:rsidR="00A57D15" w:rsidRPr="00C5704C">
        <w:rPr>
          <w:rFonts w:ascii="Times New Roman" w:hAnsi="Times New Roman" w:cs="Times New Roman"/>
          <w:sz w:val="24"/>
          <w:szCs w:val="24"/>
        </w:rPr>
        <w:t>Iarnu</w:t>
      </w:r>
      <w:r w:rsidR="00A57D15">
        <w:rPr>
          <w:rFonts w:ascii="Times New Roman" w:hAnsi="Times New Roman" w:cs="Times New Roman"/>
          <w:sz w:val="24"/>
          <w:szCs w:val="24"/>
        </w:rPr>
        <w:t>tó</w:t>
      </w:r>
      <w:r w:rsidR="00A57D15" w:rsidRPr="00C5704C">
        <w:rPr>
          <w:rFonts w:ascii="Times New Roman" w:hAnsi="Times New Roman" w:cs="Times New Roman"/>
          <w:sz w:val="24"/>
          <w:szCs w:val="24"/>
        </w:rPr>
        <w:t xml:space="preserve">vski </w:t>
      </w:r>
      <w:r w:rsidR="00291F71">
        <w:rPr>
          <w:rFonts w:ascii="Times New Roman" w:hAnsi="Times New Roman" w:cs="Times New Roman"/>
          <w:sz w:val="24"/>
          <w:szCs w:val="24"/>
        </w:rPr>
        <w:t>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F71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mal a pior</w:t>
      </w:r>
      <w:r w:rsidR="0024094F" w:rsidRPr="00C5704C">
        <w:rPr>
          <w:rFonts w:ascii="Times New Roman" w:hAnsi="Times New Roman" w:cs="Times New Roman"/>
          <w:sz w:val="24"/>
          <w:szCs w:val="24"/>
        </w:rPr>
        <w:t>. Os Kukhar</w:t>
      </w:r>
      <w:r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enko, Sacha e </w:t>
      </w:r>
      <w:r w:rsidR="0024094F" w:rsidRPr="00E41840">
        <w:rPr>
          <w:rFonts w:ascii="Times New Roman" w:hAnsi="Times New Roman" w:cs="Times New Roman"/>
          <w:sz w:val="24"/>
          <w:szCs w:val="24"/>
        </w:rPr>
        <w:t>Valiucha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D03664">
        <w:rPr>
          <w:rStyle w:val="Refdenotaderodap"/>
          <w:rFonts w:ascii="Times New Roman" w:hAnsi="Times New Roman" w:cs="Times New Roman"/>
          <w:sz w:val="24"/>
          <w:szCs w:val="24"/>
        </w:rPr>
        <w:footnoteReference w:id="9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conheceram </w:t>
      </w:r>
      <w:r w:rsidR="00291F71">
        <w:rPr>
          <w:rFonts w:ascii="Times New Roman" w:hAnsi="Times New Roman" w:cs="Times New Roman"/>
          <w:sz w:val="24"/>
          <w:szCs w:val="24"/>
        </w:rPr>
        <w:t>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1F71">
        <w:rPr>
          <w:rFonts w:ascii="Times New Roman" w:hAnsi="Times New Roman" w:cs="Times New Roman"/>
          <w:sz w:val="24"/>
          <w:szCs w:val="24"/>
        </w:rPr>
        <w:t>florestas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1F71">
        <w:rPr>
          <w:rFonts w:ascii="Times New Roman" w:hAnsi="Times New Roman" w:cs="Times New Roman"/>
          <w:sz w:val="24"/>
          <w:szCs w:val="24"/>
        </w:rPr>
        <w:t>d</w:t>
      </w:r>
      <w:r w:rsidR="00C67BBF">
        <w:rPr>
          <w:rFonts w:ascii="Times New Roman" w:hAnsi="Times New Roman" w:cs="Times New Roman"/>
          <w:sz w:val="24"/>
          <w:szCs w:val="24"/>
        </w:rPr>
        <w:t>e</w:t>
      </w:r>
      <w:r w:rsidR="00291F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partizans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9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1F71">
        <w:rPr>
          <w:rFonts w:ascii="Times New Roman" w:hAnsi="Times New Roman" w:cs="Times New Roman"/>
          <w:sz w:val="24"/>
          <w:szCs w:val="24"/>
        </w:rPr>
        <w:t xml:space="preserve">da Bielorrússia, </w:t>
      </w:r>
      <w:r w:rsidR="0024094F" w:rsidRPr="00C5704C">
        <w:rPr>
          <w:rFonts w:ascii="Times New Roman" w:hAnsi="Times New Roman" w:cs="Times New Roman"/>
          <w:sz w:val="24"/>
          <w:szCs w:val="24"/>
        </w:rPr>
        <w:t>onde</w:t>
      </w:r>
      <w:r w:rsidR="00A57D1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contrariando </w:t>
      </w:r>
      <w:r w:rsidR="00291F71">
        <w:rPr>
          <w:rFonts w:ascii="Times New Roman" w:hAnsi="Times New Roman" w:cs="Times New Roman"/>
          <w:sz w:val="24"/>
          <w:szCs w:val="24"/>
        </w:rPr>
        <w:t>o regulamento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em caráter excepcional, nasceu Nínotchka, enquanto Míchenka</w:t>
      </w:r>
      <w:r w:rsidR="00C432DE">
        <w:rPr>
          <w:rStyle w:val="Refdenotaderodap"/>
          <w:rFonts w:ascii="Times New Roman" w:hAnsi="Times New Roman" w:cs="Times New Roman"/>
          <w:sz w:val="24"/>
          <w:szCs w:val="24"/>
        </w:rPr>
        <w:footnoteReference w:id="10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nasceu em Vítebsk, </w:t>
      </w:r>
      <w:commentRangeStart w:id="1056"/>
      <w:r w:rsidR="0024094F" w:rsidRPr="00291F71">
        <w:rPr>
          <w:rFonts w:ascii="Times New Roman" w:hAnsi="Times New Roman" w:cs="Times New Roman"/>
          <w:sz w:val="24"/>
          <w:szCs w:val="24"/>
        </w:rPr>
        <w:t>após a libertação</w:t>
      </w:r>
      <w:commentRangeEnd w:id="1056"/>
      <w:r w:rsidR="00291F71">
        <w:rPr>
          <w:rStyle w:val="Refdecomentrio"/>
          <w:rFonts w:cs="Times New Roman"/>
          <w:lang w:val="x-none"/>
        </w:rPr>
        <w:commentReference w:id="1056"/>
      </w:r>
      <w:ins w:id="1057" w:author="Daniela Mountian" w:date="2017-06-01T17:31:00Z">
        <w:r w:rsidR="0020258D">
          <w:rPr>
            <w:rFonts w:ascii="Times New Roman" w:hAnsi="Times New Roman" w:cs="Times New Roman"/>
            <w:sz w:val="24"/>
            <w:szCs w:val="24"/>
          </w:rPr>
          <w:t xml:space="preserve"> do país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91F71">
        <w:rPr>
          <w:rFonts w:ascii="Times New Roman" w:hAnsi="Times New Roman" w:cs="Times New Roman"/>
          <w:sz w:val="24"/>
          <w:szCs w:val="24"/>
        </w:rPr>
        <w:t xml:space="preserve">Logo depois 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guerra, </w:t>
      </w:r>
      <w:r w:rsidR="00495220">
        <w:rPr>
          <w:rFonts w:ascii="Times New Roman" w:hAnsi="Times New Roman" w:cs="Times New Roman"/>
          <w:sz w:val="24"/>
          <w:szCs w:val="24"/>
        </w:rPr>
        <w:t>o</w:t>
      </w:r>
      <w:r w:rsidR="00291F71">
        <w:rPr>
          <w:rFonts w:ascii="Times New Roman" w:hAnsi="Times New Roman" w:cs="Times New Roman"/>
          <w:sz w:val="24"/>
          <w:szCs w:val="24"/>
        </w:rPr>
        <w:t xml:space="preserve"> quadro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5220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administração</w:t>
      </w:r>
      <w:r w:rsidR="00291F71">
        <w:rPr>
          <w:rFonts w:ascii="Times New Roman" w:hAnsi="Times New Roman" w:cs="Times New Roman"/>
          <w:sz w:val="24"/>
          <w:szCs w:val="24"/>
        </w:rPr>
        <w:t xml:space="preserve"> e </w:t>
      </w:r>
      <w:r w:rsidR="00495220">
        <w:rPr>
          <w:rFonts w:ascii="Times New Roman" w:hAnsi="Times New Roman" w:cs="Times New Roman"/>
          <w:sz w:val="24"/>
          <w:szCs w:val="24"/>
        </w:rPr>
        <w:t xml:space="preserve">de </w:t>
      </w:r>
      <w:r w:rsidR="00291F71" w:rsidRPr="00495220"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495220">
        <w:rPr>
          <w:rFonts w:ascii="Times New Roman" w:hAnsi="Times New Roman" w:cs="Times New Roman"/>
          <w:sz w:val="24"/>
          <w:szCs w:val="24"/>
        </w:rPr>
        <w:t>ireção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Bielorrússia </w:t>
      </w:r>
      <w:r w:rsidR="00291F71">
        <w:rPr>
          <w:rFonts w:ascii="Times New Roman" w:hAnsi="Times New Roman" w:cs="Times New Roman"/>
          <w:sz w:val="24"/>
          <w:szCs w:val="24"/>
        </w:rPr>
        <w:t>era formado sobretudo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1F71">
        <w:rPr>
          <w:rFonts w:ascii="Times New Roman" w:hAnsi="Times New Roman" w:cs="Times New Roman"/>
          <w:i/>
          <w:sz w:val="24"/>
          <w:szCs w:val="24"/>
        </w:rPr>
        <w:t>partizans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Os </w:t>
      </w:r>
      <w:r w:rsidR="00495220">
        <w:rPr>
          <w:rFonts w:ascii="Times New Roman" w:hAnsi="Times New Roman" w:cs="Times New Roman"/>
          <w:sz w:val="24"/>
          <w:szCs w:val="24"/>
        </w:rPr>
        <w:t>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influentes se esforçavam em nomear para cargos </w:t>
      </w:r>
      <w:r w:rsidR="00E83C73">
        <w:rPr>
          <w:rFonts w:ascii="Times New Roman" w:hAnsi="Times New Roman" w:cs="Times New Roman"/>
          <w:sz w:val="24"/>
          <w:szCs w:val="24"/>
        </w:rPr>
        <w:t>de chefia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5220">
        <w:rPr>
          <w:rFonts w:ascii="Times New Roman" w:hAnsi="Times New Roman" w:cs="Times New Roman"/>
          <w:sz w:val="24"/>
          <w:szCs w:val="24"/>
        </w:rPr>
        <w:t xml:space="preserve">seus iguais,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combatentes </w:t>
      </w:r>
      <w:r w:rsidR="00495220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sobrevive</w:t>
      </w:r>
      <w:r w:rsidR="00495220">
        <w:rPr>
          <w:rFonts w:ascii="Times New Roman" w:hAnsi="Times New Roman" w:cs="Times New Roman"/>
          <w:sz w:val="24"/>
          <w:szCs w:val="24"/>
        </w:rPr>
        <w:t>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775B01">
        <w:rPr>
          <w:rFonts w:ascii="Times New Roman" w:hAnsi="Times New Roman" w:cs="Times New Roman"/>
          <w:sz w:val="24"/>
          <w:szCs w:val="24"/>
        </w:rPr>
        <w:t>Foi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ssim </w:t>
      </w:r>
      <w:r w:rsidR="00775B01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Kólia </w:t>
      </w:r>
      <w:r w:rsidR="00A57D15" w:rsidRPr="00C5704C">
        <w:rPr>
          <w:rFonts w:ascii="Times New Roman" w:hAnsi="Times New Roman" w:cs="Times New Roman"/>
          <w:sz w:val="24"/>
          <w:szCs w:val="24"/>
        </w:rPr>
        <w:t>Iarnut</w:t>
      </w:r>
      <w:r w:rsidR="00A57D15">
        <w:rPr>
          <w:rFonts w:ascii="Times New Roman" w:hAnsi="Times New Roman" w:cs="Times New Roman"/>
          <w:sz w:val="24"/>
          <w:szCs w:val="24"/>
        </w:rPr>
        <w:t>ó</w:t>
      </w:r>
      <w:r w:rsidR="00A57D15" w:rsidRPr="00C5704C">
        <w:rPr>
          <w:rFonts w:ascii="Times New Roman" w:hAnsi="Times New Roman" w:cs="Times New Roman"/>
          <w:sz w:val="24"/>
          <w:szCs w:val="24"/>
        </w:rPr>
        <w:t>vski</w:t>
      </w:r>
      <w:r w:rsidR="00A57D15">
        <w:rPr>
          <w:rFonts w:ascii="Times New Roman" w:hAnsi="Times New Roman" w:cs="Times New Roman"/>
          <w:sz w:val="24"/>
          <w:szCs w:val="24"/>
        </w:rPr>
        <w:t xml:space="preserve">, </w:t>
      </w:r>
      <w:r w:rsidR="00495220">
        <w:rPr>
          <w:rFonts w:ascii="Times New Roman" w:hAnsi="Times New Roman" w:cs="Times New Roman"/>
          <w:sz w:val="24"/>
          <w:szCs w:val="24"/>
        </w:rPr>
        <w:t>especialista em minas</w:t>
      </w:r>
      <w:r w:rsidR="00A57D15">
        <w:rPr>
          <w:rFonts w:ascii="Times New Roman" w:hAnsi="Times New Roman" w:cs="Times New Roman"/>
          <w:sz w:val="24"/>
          <w:szCs w:val="24"/>
        </w:rPr>
        <w:t>,</w:t>
      </w:r>
      <w:r w:rsidR="00A57D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assumiu </w:t>
      </w:r>
      <w:r w:rsidR="00495220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cargo</w:t>
      </w:r>
      <w:r w:rsidR="00866D58">
        <w:rPr>
          <w:rFonts w:ascii="Times New Roman" w:hAnsi="Times New Roman" w:cs="Times New Roman"/>
          <w:sz w:val="24"/>
          <w:szCs w:val="24"/>
        </w:rPr>
        <w:t xml:space="preserve"> de chefia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95220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>asou</w:t>
      </w:r>
      <w:r w:rsidR="00495220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 secretária da procuradoria </w:t>
      </w:r>
      <w:r w:rsidR="0024094F" w:rsidRPr="00A86EC6">
        <w:rPr>
          <w:rFonts w:ascii="Times New Roman" w:hAnsi="Times New Roman" w:cs="Times New Roman"/>
          <w:sz w:val="24"/>
          <w:szCs w:val="24"/>
        </w:rPr>
        <w:t>municipal</w:t>
      </w:r>
      <w:r w:rsidR="00D0299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Svetlana. Ele</w:t>
      </w:r>
      <w:r w:rsidR="0049522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cas</w:t>
      </w:r>
      <w:r w:rsidR="00495220">
        <w:rPr>
          <w:rFonts w:ascii="Times New Roman" w:hAnsi="Times New Roman" w:cs="Times New Roman"/>
          <w:sz w:val="24"/>
          <w:szCs w:val="24"/>
        </w:rPr>
        <w:t>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amor, mas não </w:t>
      </w:r>
      <w:r w:rsidR="00325CB1">
        <w:rPr>
          <w:rFonts w:ascii="Times New Roman" w:hAnsi="Times New Roman" w:cs="Times New Roman"/>
          <w:sz w:val="24"/>
          <w:szCs w:val="24"/>
        </w:rPr>
        <w:t>se acertaram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95220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esmo assim trabalha</w:t>
      </w:r>
      <w:r w:rsidR="00325CB1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arduamente e </w:t>
      </w:r>
      <w:r w:rsidR="00325CB1">
        <w:rPr>
          <w:rFonts w:ascii="Times New Roman" w:hAnsi="Times New Roman" w:cs="Times New Roman"/>
          <w:sz w:val="24"/>
          <w:szCs w:val="24"/>
        </w:rPr>
        <w:t>não se envolviam em nada amoral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Segundo </w:t>
      </w:r>
      <w:r w:rsidR="00325CB1">
        <w:rPr>
          <w:rFonts w:ascii="Times New Roman" w:hAnsi="Times New Roman" w:cs="Times New Roman"/>
          <w:sz w:val="24"/>
          <w:szCs w:val="24"/>
        </w:rPr>
        <w:t>registros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cartório, </w:t>
      </w:r>
      <w:r w:rsidR="00325CB1">
        <w:rPr>
          <w:rFonts w:ascii="Times New Roman" w:hAnsi="Times New Roman" w:cs="Times New Roman"/>
          <w:sz w:val="24"/>
          <w:szCs w:val="24"/>
        </w:rPr>
        <w:t>tiveram</w:t>
      </w:r>
      <w:r w:rsidR="00325CB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dois filhos. De modo que poderiam </w:t>
      </w:r>
      <w:r w:rsidR="00325CB1">
        <w:rPr>
          <w:rFonts w:ascii="Times New Roman" w:hAnsi="Times New Roman" w:cs="Times New Roman"/>
          <w:sz w:val="24"/>
          <w:szCs w:val="24"/>
        </w:rPr>
        <w:t>não se dar conta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67BBF">
        <w:rPr>
          <w:rFonts w:ascii="Times New Roman" w:hAnsi="Times New Roman" w:cs="Times New Roman"/>
          <w:sz w:val="24"/>
          <w:szCs w:val="24"/>
        </w:rPr>
        <w:t>estava</w:t>
      </w:r>
      <w:r w:rsidR="00E83C73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privados d</w:t>
      </w:r>
      <w:r w:rsidR="00C67BB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felicidade se não fosse pela feliz família Kukhar</w:t>
      </w:r>
      <w:r w:rsidR="00325CB1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enko... </w:t>
      </w:r>
      <w:r w:rsidR="008A0F71" w:rsidRPr="008A0F71">
        <w:rPr>
          <w:rFonts w:ascii="Times New Roman" w:hAnsi="Times New Roman" w:cs="Times New Roman"/>
          <w:sz w:val="24"/>
          <w:szCs w:val="24"/>
        </w:rPr>
        <w:t xml:space="preserve">No fundo, eles </w:t>
      </w:r>
      <w:r w:rsidR="008A0F71">
        <w:rPr>
          <w:rFonts w:ascii="Times New Roman" w:hAnsi="Times New Roman" w:cs="Times New Roman"/>
          <w:sz w:val="24"/>
          <w:szCs w:val="24"/>
        </w:rPr>
        <w:t>nem</w:t>
      </w:r>
      <w:r w:rsidR="008A0F71" w:rsidRPr="008A0F71">
        <w:rPr>
          <w:rFonts w:ascii="Times New Roman" w:hAnsi="Times New Roman" w:cs="Times New Roman"/>
          <w:sz w:val="24"/>
          <w:szCs w:val="24"/>
        </w:rPr>
        <w:t xml:space="preserve"> sabiam</w:t>
      </w:r>
      <w:r w:rsidR="0024094F" w:rsidRPr="008A0F71">
        <w:rPr>
          <w:rFonts w:ascii="Times New Roman" w:hAnsi="Times New Roman" w:cs="Times New Roman"/>
          <w:sz w:val="24"/>
          <w:szCs w:val="24"/>
        </w:rPr>
        <w:t xml:space="preserve"> </w:t>
      </w:r>
      <w:r w:rsidR="008A0F71">
        <w:rPr>
          <w:rFonts w:ascii="Times New Roman" w:hAnsi="Times New Roman" w:cs="Times New Roman"/>
          <w:sz w:val="24"/>
          <w:szCs w:val="24"/>
        </w:rPr>
        <w:t>em</w:t>
      </w:r>
      <w:r w:rsidR="0024094F" w:rsidRPr="008A0F71">
        <w:rPr>
          <w:rFonts w:ascii="Times New Roman" w:hAnsi="Times New Roman" w:cs="Times New Roman"/>
          <w:sz w:val="24"/>
          <w:szCs w:val="24"/>
        </w:rPr>
        <w:t xml:space="preserve">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0F71">
        <w:rPr>
          <w:rFonts w:ascii="Times New Roman" w:hAnsi="Times New Roman" w:cs="Times New Roman"/>
          <w:sz w:val="24"/>
          <w:szCs w:val="24"/>
        </w:rPr>
        <w:t>consistia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felicidade </w:t>
      </w:r>
      <w:r w:rsidR="005A528A">
        <w:rPr>
          <w:rFonts w:ascii="Times New Roman" w:hAnsi="Times New Roman" w:cs="Times New Roman"/>
          <w:sz w:val="24"/>
          <w:szCs w:val="24"/>
        </w:rPr>
        <w:t>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Kukhar</w:t>
      </w:r>
      <w:r w:rsidR="008A0F71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enko, </w:t>
      </w:r>
      <w:r w:rsidR="008A0F71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sabiam que </w:t>
      </w:r>
      <w:r w:rsidR="005A528A">
        <w:rPr>
          <w:rFonts w:ascii="Times New Roman" w:hAnsi="Times New Roman" w:cs="Times New Roman"/>
          <w:sz w:val="24"/>
          <w:szCs w:val="24"/>
        </w:rPr>
        <w:t xml:space="preserve">eles, </w:t>
      </w:r>
      <w:r w:rsidR="0024094F" w:rsidRPr="00C5704C">
        <w:rPr>
          <w:rFonts w:ascii="Times New Roman" w:hAnsi="Times New Roman" w:cs="Times New Roman"/>
          <w:sz w:val="24"/>
          <w:szCs w:val="24"/>
        </w:rPr>
        <w:t>Sacha e Valiucha</w:t>
      </w:r>
      <w:r w:rsidR="005A528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eram felizes... </w:t>
      </w:r>
      <w:r w:rsidR="00775B01">
        <w:rPr>
          <w:rFonts w:ascii="Times New Roman" w:hAnsi="Times New Roman" w:cs="Times New Roman"/>
          <w:sz w:val="24"/>
          <w:szCs w:val="24"/>
        </w:rPr>
        <w:t>E</w:t>
      </w:r>
      <w:r w:rsidR="00E41840">
        <w:rPr>
          <w:rFonts w:ascii="Times New Roman" w:hAnsi="Times New Roman" w:cs="Times New Roman"/>
          <w:sz w:val="24"/>
          <w:szCs w:val="24"/>
        </w:rPr>
        <w:t>, de fato,</w:t>
      </w:r>
      <w:r w:rsidR="00775B01">
        <w:rPr>
          <w:rFonts w:ascii="Times New Roman" w:hAnsi="Times New Roman" w:cs="Times New Roman"/>
          <w:sz w:val="24"/>
          <w:szCs w:val="24"/>
        </w:rPr>
        <w:t xml:space="preserve"> por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3664">
        <w:rPr>
          <w:rFonts w:ascii="Times New Roman" w:hAnsi="Times New Roman" w:cs="Times New Roman"/>
          <w:sz w:val="24"/>
          <w:szCs w:val="24"/>
        </w:rPr>
        <w:t>tan</w:t>
      </w:r>
      <w:r w:rsidR="0064176B">
        <w:rPr>
          <w:rFonts w:ascii="Times New Roman" w:hAnsi="Times New Roman" w:cs="Times New Roman"/>
          <w:sz w:val="24"/>
          <w:szCs w:val="24"/>
        </w:rPr>
        <w:t>t</w:t>
      </w:r>
      <w:r w:rsidR="00D03664">
        <w:rPr>
          <w:rFonts w:ascii="Times New Roman" w:hAnsi="Times New Roman" w:cs="Times New Roman"/>
          <w:sz w:val="24"/>
          <w:szCs w:val="24"/>
        </w:rPr>
        <w:t>a</w:t>
      </w:r>
      <w:r w:rsidR="008A0F7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felicidade? </w:t>
      </w:r>
      <w:r w:rsidR="008A0F71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perto da casa d</w:t>
      </w:r>
      <w:r w:rsidR="008A0F71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Kukhar</w:t>
      </w:r>
      <w:r w:rsidR="008A0F71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cresciam grandes flores amarelas? </w:t>
      </w:r>
      <w:r w:rsidR="008A0F71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que, nos </w:t>
      </w:r>
      <w:r w:rsidR="008A0F71">
        <w:rPr>
          <w:rFonts w:ascii="Times New Roman" w:hAnsi="Times New Roman" w:cs="Times New Roman"/>
          <w:sz w:val="24"/>
          <w:szCs w:val="24"/>
        </w:rPr>
        <w:t>dias livres</w:t>
      </w:r>
      <w:r w:rsidR="0024094F" w:rsidRPr="00C5704C">
        <w:rPr>
          <w:rFonts w:ascii="Times New Roman" w:hAnsi="Times New Roman" w:cs="Times New Roman"/>
          <w:sz w:val="24"/>
          <w:szCs w:val="24"/>
        </w:rPr>
        <w:t>, Sacha Kukhar</w:t>
      </w:r>
      <w:r w:rsidR="008A0F71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gostava </w:t>
      </w:r>
      <w:r w:rsidR="00976128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andar de bicicleta </w:t>
      </w:r>
      <w:r w:rsidR="008A0F71">
        <w:rPr>
          <w:rFonts w:ascii="Times New Roman" w:hAnsi="Times New Roman" w:cs="Times New Roman"/>
          <w:sz w:val="24"/>
          <w:szCs w:val="24"/>
        </w:rPr>
        <w:t xml:space="preserve">vestido numa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camisa de seda laranja, </w:t>
      </w:r>
      <w:r w:rsidR="008A0F71">
        <w:rPr>
          <w:rFonts w:ascii="Times New Roman" w:hAnsi="Times New Roman" w:cs="Times New Roman"/>
          <w:sz w:val="24"/>
          <w:szCs w:val="24"/>
        </w:rPr>
        <w:t>com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filha Nínotchka </w:t>
      </w:r>
      <w:r w:rsidR="008A0F71">
        <w:rPr>
          <w:rFonts w:ascii="Times New Roman" w:hAnsi="Times New Roman" w:cs="Times New Roman"/>
          <w:sz w:val="24"/>
          <w:szCs w:val="24"/>
        </w:rPr>
        <w:t xml:space="preserve">acomodada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 frente? </w:t>
      </w:r>
      <w:r w:rsidR="00775B01">
        <w:rPr>
          <w:rFonts w:ascii="Times New Roman" w:hAnsi="Times New Roman" w:cs="Times New Roman"/>
          <w:sz w:val="24"/>
          <w:szCs w:val="24"/>
        </w:rPr>
        <w:t>P</w:t>
      </w:r>
      <w:r w:rsidR="00620AD7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que, no verão, Valiucha </w:t>
      </w:r>
      <w:r w:rsidR="00620AD7">
        <w:rPr>
          <w:rFonts w:ascii="Times New Roman" w:hAnsi="Times New Roman" w:cs="Times New Roman"/>
          <w:sz w:val="24"/>
          <w:szCs w:val="24"/>
        </w:rPr>
        <w:t>usava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blusinha branca e </w:t>
      </w:r>
      <w:r w:rsidR="00620AD7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>saia cinza</w:t>
      </w:r>
      <w:r w:rsidR="00620AD7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C5704C">
        <w:rPr>
          <w:rFonts w:ascii="Times New Roman" w:hAnsi="Times New Roman" w:cs="Times New Roman"/>
          <w:sz w:val="24"/>
          <w:szCs w:val="24"/>
        </w:rPr>
        <w:t>u</w:t>
      </w:r>
      <w:r w:rsidR="00976128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lenço branco </w:t>
      </w:r>
      <w:r w:rsidR="00B01B38">
        <w:rPr>
          <w:rFonts w:ascii="Times New Roman" w:hAnsi="Times New Roman" w:cs="Times New Roman"/>
          <w:sz w:val="24"/>
          <w:szCs w:val="24"/>
        </w:rPr>
        <w:t xml:space="preserve">amarrado </w:t>
      </w:r>
      <w:r w:rsidR="0024094F" w:rsidRPr="00C5704C">
        <w:rPr>
          <w:rFonts w:ascii="Times New Roman" w:hAnsi="Times New Roman" w:cs="Times New Roman"/>
          <w:sz w:val="24"/>
          <w:szCs w:val="24"/>
        </w:rPr>
        <w:t>na cabeça e</w:t>
      </w:r>
      <w:r w:rsidR="005A528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inverno</w:t>
      </w:r>
      <w:r w:rsidR="005A528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botas </w:t>
      </w:r>
      <w:r w:rsidR="00620AD7">
        <w:rPr>
          <w:rFonts w:ascii="Times New Roman" w:hAnsi="Times New Roman" w:cs="Times New Roman"/>
          <w:sz w:val="24"/>
          <w:szCs w:val="24"/>
        </w:rPr>
        <w:t>cromadas</w:t>
      </w:r>
      <w:r w:rsidR="00B01B38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64176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4176B">
        <w:rPr>
          <w:rFonts w:ascii="Times New Roman" w:hAnsi="Times New Roman" w:cs="Times New Roman"/>
          <w:sz w:val="24"/>
          <w:szCs w:val="24"/>
        </w:rPr>
        <w:t>casaquinho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gola </w:t>
      </w:r>
      <w:r w:rsidR="005A528A">
        <w:rPr>
          <w:rFonts w:ascii="Times New Roman" w:hAnsi="Times New Roman" w:cs="Times New Roman"/>
          <w:sz w:val="24"/>
          <w:szCs w:val="24"/>
        </w:rPr>
        <w:t>felpuda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528A">
        <w:rPr>
          <w:rFonts w:ascii="Times New Roman" w:hAnsi="Times New Roman" w:cs="Times New Roman"/>
          <w:sz w:val="24"/>
          <w:szCs w:val="24"/>
        </w:rPr>
        <w:t>ruivo-a</w:t>
      </w:r>
      <w:r w:rsidR="0024094F" w:rsidRPr="00C5704C">
        <w:rPr>
          <w:rFonts w:ascii="Times New Roman" w:hAnsi="Times New Roman" w:cs="Times New Roman"/>
          <w:sz w:val="24"/>
          <w:szCs w:val="24"/>
        </w:rPr>
        <w:t>cinz</w:t>
      </w:r>
      <w:r w:rsidR="005A528A">
        <w:rPr>
          <w:rFonts w:ascii="Times New Roman" w:hAnsi="Times New Roman" w:cs="Times New Roman"/>
          <w:sz w:val="24"/>
          <w:szCs w:val="24"/>
        </w:rPr>
        <w:t>entada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5A528A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os Kukhar</w:t>
      </w:r>
      <w:r w:rsidR="00B01B38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comiam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B01B38">
        <w:rPr>
          <w:rFonts w:ascii="Times New Roman" w:hAnsi="Times New Roman" w:cs="Times New Roman"/>
          <w:i/>
          <w:iCs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luchk</w:t>
      </w:r>
      <w:r w:rsidR="005A528A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24094F" w:rsidRPr="005A528A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101"/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colheres </w:t>
      </w:r>
      <w:r w:rsidR="00976128">
        <w:rPr>
          <w:rFonts w:ascii="Times New Roman" w:hAnsi="Times New Roman" w:cs="Times New Roman"/>
          <w:sz w:val="24"/>
          <w:szCs w:val="24"/>
        </w:rPr>
        <w:t xml:space="preserve">de madeira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coloridas? Tudo isso Svetlana tentou copiar, até aprendeu </w:t>
      </w:r>
      <w:r w:rsidR="00EA689D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cozinhar </w:t>
      </w:r>
      <w:r w:rsidR="0024094F" w:rsidRPr="007020CB">
        <w:rPr>
          <w:rFonts w:ascii="Times New Roman" w:hAnsi="Times New Roman" w:cs="Times New Roman"/>
          <w:i/>
          <w:sz w:val="24"/>
          <w:szCs w:val="24"/>
        </w:rPr>
        <w:t>var</w:t>
      </w:r>
      <w:r w:rsidR="005A528A">
        <w:rPr>
          <w:rFonts w:ascii="Times New Roman" w:hAnsi="Times New Roman" w:cs="Times New Roman"/>
          <w:i/>
          <w:sz w:val="24"/>
          <w:szCs w:val="24"/>
        </w:rPr>
        <w:t>ié</w:t>
      </w:r>
      <w:r w:rsidR="0024094F" w:rsidRPr="007020CB">
        <w:rPr>
          <w:rFonts w:ascii="Times New Roman" w:hAnsi="Times New Roman" w:cs="Times New Roman"/>
          <w:i/>
          <w:sz w:val="24"/>
          <w:szCs w:val="24"/>
        </w:rPr>
        <w:t>ni</w:t>
      </w:r>
      <w:r w:rsidR="00B01B38">
        <w:rPr>
          <w:rFonts w:ascii="Times New Roman" w:hAnsi="Times New Roman" w:cs="Times New Roman"/>
          <w:i/>
          <w:sz w:val="24"/>
          <w:szCs w:val="24"/>
        </w:rPr>
        <w:t>k</w:t>
      </w:r>
      <w:r w:rsidR="0024094F" w:rsidRPr="007020CB">
        <w:rPr>
          <w:rFonts w:ascii="Times New Roman" w:hAnsi="Times New Roman" w:cs="Times New Roman"/>
          <w:i/>
          <w:sz w:val="24"/>
          <w:szCs w:val="24"/>
        </w:rPr>
        <w:t>es</w:t>
      </w:r>
      <w:ins w:id="1058" w:author="Daniela Mountian" w:date="2017-07-03T00:24:00Z">
        <w:r w:rsidR="0011284F" w:rsidRPr="004B24F5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02"/>
        </w:r>
      </w:ins>
      <w:r w:rsidR="0024094F" w:rsidRPr="007020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bielorrussos de batata melhor do que Valiuchka. Mas </w:t>
      </w:r>
      <w:r w:rsidR="00775B01">
        <w:rPr>
          <w:rFonts w:ascii="Times New Roman" w:hAnsi="Times New Roman" w:cs="Times New Roman"/>
          <w:sz w:val="24"/>
          <w:szCs w:val="24"/>
        </w:rPr>
        <w:t xml:space="preserve">nos </w:t>
      </w:r>
      <w:r w:rsidR="00775B01" w:rsidRPr="00C5704C">
        <w:rPr>
          <w:rFonts w:ascii="Times New Roman" w:hAnsi="Times New Roman" w:cs="Times New Roman"/>
          <w:sz w:val="24"/>
          <w:szCs w:val="24"/>
        </w:rPr>
        <w:t>Iarnut</w:t>
      </w:r>
      <w:r w:rsidR="00775B01">
        <w:rPr>
          <w:rFonts w:ascii="Times New Roman" w:hAnsi="Times New Roman" w:cs="Times New Roman"/>
          <w:sz w:val="24"/>
          <w:szCs w:val="24"/>
        </w:rPr>
        <w:t>ó</w:t>
      </w:r>
      <w:r w:rsidR="00775B01" w:rsidRPr="00C5704C">
        <w:rPr>
          <w:rFonts w:ascii="Times New Roman" w:hAnsi="Times New Roman" w:cs="Times New Roman"/>
          <w:sz w:val="24"/>
          <w:szCs w:val="24"/>
        </w:rPr>
        <w:t xml:space="preserve">vski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havia a felicidade que os Kukh</w:t>
      </w:r>
      <w:r w:rsidR="00EA689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r</w:t>
      </w:r>
      <w:r w:rsidR="00EA689D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demonstravam </w:t>
      </w:r>
      <w:r w:rsidR="00EA689D">
        <w:rPr>
          <w:rFonts w:ascii="Times New Roman" w:hAnsi="Times New Roman" w:cs="Times New Roman"/>
          <w:sz w:val="24"/>
          <w:szCs w:val="24"/>
        </w:rPr>
        <w:t xml:space="preserve">às pessoas </w:t>
      </w:r>
      <w:r w:rsidR="0047130C">
        <w:rPr>
          <w:rFonts w:ascii="Times New Roman" w:hAnsi="Times New Roman" w:cs="Times New Roman"/>
          <w:sz w:val="24"/>
          <w:szCs w:val="24"/>
        </w:rPr>
        <w:t>em volta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Além </w:t>
      </w:r>
      <w:r w:rsidR="00EA689D">
        <w:rPr>
          <w:rFonts w:ascii="Times New Roman" w:hAnsi="Times New Roman" w:cs="Times New Roman"/>
          <w:sz w:val="24"/>
          <w:szCs w:val="24"/>
        </w:rPr>
        <w:t>disso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as duas famílias </w:t>
      </w:r>
      <w:r w:rsidR="00EA689D">
        <w:rPr>
          <w:rFonts w:ascii="Times New Roman" w:hAnsi="Times New Roman" w:cs="Times New Roman"/>
          <w:sz w:val="24"/>
          <w:szCs w:val="24"/>
        </w:rPr>
        <w:t>viv</w:t>
      </w:r>
      <w:r w:rsidR="00775B01">
        <w:rPr>
          <w:rFonts w:ascii="Times New Roman" w:hAnsi="Times New Roman" w:cs="Times New Roman"/>
          <w:sz w:val="24"/>
          <w:szCs w:val="24"/>
        </w:rPr>
        <w:t>i</w:t>
      </w:r>
      <w:r w:rsidR="00EA689D">
        <w:rPr>
          <w:rFonts w:ascii="Times New Roman" w:hAnsi="Times New Roman" w:cs="Times New Roman"/>
          <w:sz w:val="24"/>
          <w:szCs w:val="24"/>
        </w:rPr>
        <w:t>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condições materiais </w:t>
      </w:r>
      <w:ins w:id="1059" w:author="Daniela Mountian" w:date="2017-08-26T18:00:00Z">
        <w:r w:rsidR="004B24F5">
          <w:rPr>
            <w:rFonts w:ascii="Times New Roman" w:hAnsi="Times New Roman" w:cs="Times New Roman"/>
            <w:sz w:val="24"/>
            <w:szCs w:val="24"/>
          </w:rPr>
          <w:t>idênticas 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bastante razoáveis para a Bielorrússia do</w:t>
      </w:r>
      <w:r w:rsidR="0097612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pós-guerra, saqueada e queimada. E as </w:t>
      </w:r>
      <w:r w:rsidR="00775B01">
        <w:rPr>
          <w:rFonts w:ascii="Times New Roman" w:hAnsi="Times New Roman" w:cs="Times New Roman"/>
          <w:sz w:val="24"/>
          <w:szCs w:val="24"/>
        </w:rPr>
        <w:t xml:space="preserve">duas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famílias trabalhavam </w:t>
      </w:r>
      <w:r w:rsidR="00775B01">
        <w:rPr>
          <w:rFonts w:ascii="Times New Roman" w:hAnsi="Times New Roman" w:cs="Times New Roman"/>
          <w:sz w:val="24"/>
          <w:szCs w:val="24"/>
        </w:rPr>
        <w:t xml:space="preserve">do mesmo modo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775B01">
        <w:rPr>
          <w:rFonts w:ascii="Times New Roman" w:hAnsi="Times New Roman" w:cs="Times New Roman"/>
          <w:sz w:val="24"/>
          <w:szCs w:val="24"/>
        </w:rPr>
        <w:t>superar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59C9" w:rsidRPr="00C5704C">
        <w:rPr>
          <w:rFonts w:ascii="Times New Roman" w:hAnsi="Times New Roman" w:cs="Times New Roman"/>
          <w:sz w:val="24"/>
          <w:szCs w:val="24"/>
        </w:rPr>
        <w:t>es</w:t>
      </w:r>
      <w:r w:rsidR="002159C9">
        <w:rPr>
          <w:rFonts w:ascii="Times New Roman" w:hAnsi="Times New Roman" w:cs="Times New Roman"/>
          <w:sz w:val="24"/>
          <w:szCs w:val="24"/>
        </w:rPr>
        <w:t>s</w:t>
      </w:r>
      <w:r w:rsidR="002159C9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destruição.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6B4A">
        <w:rPr>
          <w:rFonts w:ascii="Times New Roman" w:hAnsi="Times New Roman" w:cs="Times New Roman"/>
          <w:sz w:val="24"/>
          <w:szCs w:val="24"/>
        </w:rPr>
        <w:t xml:space="preserve">O bielorrusso, desde tempos </w:t>
      </w:r>
      <w:r w:rsidR="00E41840">
        <w:rPr>
          <w:rFonts w:ascii="Times New Roman" w:hAnsi="Times New Roman" w:cs="Times New Roman"/>
          <w:sz w:val="24"/>
          <w:szCs w:val="24"/>
        </w:rPr>
        <w:t>antigos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ama sua miserável mãe Bielorrússia, assim como o ucraniano ama sua mãe Ucrânia, </w:t>
      </w:r>
      <w:r w:rsidR="000841C2">
        <w:rPr>
          <w:rFonts w:ascii="Times New Roman" w:hAnsi="Times New Roman" w:cs="Times New Roman"/>
          <w:sz w:val="24"/>
          <w:szCs w:val="24"/>
        </w:rPr>
        <w:t xml:space="preserve">rica e repleta de </w:t>
      </w:r>
      <w:commentRangeStart w:id="1060"/>
      <w:r w:rsidR="000841C2">
        <w:rPr>
          <w:rFonts w:ascii="Times New Roman" w:hAnsi="Times New Roman" w:cs="Times New Roman"/>
          <w:i/>
          <w:sz w:val="24"/>
          <w:szCs w:val="24"/>
        </w:rPr>
        <w:t>kul</w:t>
      </w:r>
      <w:r w:rsidR="004B24F5">
        <w:rPr>
          <w:rFonts w:ascii="Times New Roman" w:hAnsi="Times New Roman" w:cs="Times New Roman"/>
          <w:i/>
          <w:sz w:val="24"/>
          <w:szCs w:val="24"/>
        </w:rPr>
        <w:t>a</w:t>
      </w:r>
      <w:r w:rsidR="000841C2">
        <w:rPr>
          <w:rFonts w:ascii="Times New Roman" w:hAnsi="Times New Roman" w:cs="Times New Roman"/>
          <w:i/>
          <w:sz w:val="24"/>
          <w:szCs w:val="24"/>
        </w:rPr>
        <w:t>k</w:t>
      </w:r>
      <w:r w:rsidR="0064176B">
        <w:rPr>
          <w:rFonts w:ascii="Times New Roman" w:hAnsi="Times New Roman" w:cs="Times New Roman"/>
          <w:i/>
          <w:sz w:val="24"/>
          <w:szCs w:val="24"/>
        </w:rPr>
        <w:t>e</w:t>
      </w:r>
      <w:r w:rsidR="000841C2">
        <w:rPr>
          <w:rFonts w:ascii="Times New Roman" w:hAnsi="Times New Roman" w:cs="Times New Roman"/>
          <w:i/>
          <w:sz w:val="24"/>
          <w:szCs w:val="24"/>
        </w:rPr>
        <w:t>s</w:t>
      </w:r>
      <w:commentRangeEnd w:id="1060"/>
      <w:r w:rsidR="004B24F5">
        <w:rPr>
          <w:rStyle w:val="Refdecomentrio"/>
          <w:rFonts w:cs="Times New Roman"/>
          <w:lang w:val="x-none"/>
        </w:rPr>
        <w:commentReference w:id="1060"/>
      </w:r>
      <w:r w:rsidRPr="00C5704C">
        <w:rPr>
          <w:rFonts w:ascii="Times New Roman" w:hAnsi="Times New Roman" w:cs="Times New Roman"/>
          <w:sz w:val="24"/>
          <w:szCs w:val="24"/>
        </w:rPr>
        <w:t xml:space="preserve">, e o russo </w:t>
      </w:r>
      <w:r w:rsidR="00977D0A">
        <w:rPr>
          <w:rFonts w:ascii="Times New Roman" w:hAnsi="Times New Roman" w:cs="Times New Roman"/>
          <w:sz w:val="24"/>
          <w:szCs w:val="24"/>
        </w:rPr>
        <w:t xml:space="preserve">ama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grande </w:t>
      </w:r>
      <w:r w:rsidR="00977D0A">
        <w:rPr>
          <w:rFonts w:ascii="Times New Roman" w:hAnsi="Times New Roman" w:cs="Times New Roman"/>
          <w:sz w:val="24"/>
          <w:szCs w:val="24"/>
        </w:rPr>
        <w:t xml:space="preserve">e espadaúda </w:t>
      </w:r>
      <w:r w:rsidR="004B24F5">
        <w:rPr>
          <w:rFonts w:ascii="Times New Roman" w:hAnsi="Times New Roman" w:cs="Times New Roman"/>
          <w:sz w:val="24"/>
          <w:szCs w:val="24"/>
        </w:rPr>
        <w:t>P</w:t>
      </w:r>
      <w:r w:rsidR="00977D0A">
        <w:rPr>
          <w:rFonts w:ascii="Times New Roman" w:hAnsi="Times New Roman" w:cs="Times New Roman"/>
          <w:sz w:val="24"/>
          <w:szCs w:val="24"/>
        </w:rPr>
        <w:t>rogenitora</w:t>
      </w:r>
      <w:r w:rsidRPr="00C5704C">
        <w:rPr>
          <w:rFonts w:ascii="Times New Roman" w:hAnsi="Times New Roman" w:cs="Times New Roman"/>
          <w:sz w:val="24"/>
          <w:szCs w:val="24"/>
        </w:rPr>
        <w:t>. Mas o bielorrusso sempre am</w:t>
      </w:r>
      <w:r w:rsidR="00977D0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 amor menos </w:t>
      </w:r>
      <w:r w:rsidR="00977D0A">
        <w:rPr>
          <w:rFonts w:ascii="Times New Roman" w:hAnsi="Times New Roman" w:cs="Times New Roman"/>
          <w:sz w:val="24"/>
          <w:szCs w:val="24"/>
        </w:rPr>
        <w:t>marcante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</w:t>
      </w:r>
      <w:r w:rsidR="00977D0A">
        <w:rPr>
          <w:rFonts w:ascii="Times New Roman" w:hAnsi="Times New Roman" w:cs="Times New Roman"/>
          <w:sz w:val="24"/>
          <w:szCs w:val="24"/>
        </w:rPr>
        <w:t xml:space="preserve">certa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frieza, </w:t>
      </w:r>
      <w:r w:rsidR="002159C9">
        <w:rPr>
          <w:rFonts w:ascii="Times New Roman" w:hAnsi="Times New Roman" w:cs="Times New Roman"/>
          <w:sz w:val="24"/>
          <w:szCs w:val="24"/>
        </w:rPr>
        <w:t>à</w:t>
      </w:r>
      <w:r w:rsidR="002159C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maneira polonesa</w:t>
      </w:r>
      <w:r w:rsidR="00977D0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7D0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lituana, embora sem o </w:t>
      </w:r>
      <w:r w:rsidR="00977D0A">
        <w:rPr>
          <w:rFonts w:ascii="Times New Roman" w:hAnsi="Times New Roman" w:cs="Times New Roman"/>
          <w:sz w:val="24"/>
          <w:szCs w:val="24"/>
        </w:rPr>
        <w:t>pitoresco</w:t>
      </w:r>
      <w:r w:rsidR="00977D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polonês... No nacionalismo bielorrusso não há a paixão</w:t>
      </w:r>
      <w:r w:rsidR="00951B6E">
        <w:rPr>
          <w:rFonts w:ascii="Times New Roman" w:hAnsi="Times New Roman" w:cs="Times New Roman"/>
          <w:sz w:val="24"/>
          <w:szCs w:val="24"/>
          <w:lang w:val="en-GB"/>
        </w:rPr>
        <w:t xml:space="preserve"> ofendida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ucraniana, </w:t>
      </w:r>
      <w:r w:rsidR="00977D0A">
        <w:rPr>
          <w:rFonts w:ascii="Times New Roman" w:hAnsi="Times New Roman" w:cs="Times New Roman"/>
          <w:sz w:val="24"/>
          <w:szCs w:val="24"/>
        </w:rPr>
        <w:t>o impulso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briguent</w:t>
      </w:r>
      <w:r w:rsidR="00951B6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</w:t>
      </w:r>
      <w:r w:rsidR="00977D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951B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B6E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teatralidade católica polonesa... </w:t>
      </w:r>
      <w:r w:rsidR="00951B6E">
        <w:rPr>
          <w:rFonts w:ascii="Times New Roman" w:hAnsi="Times New Roman" w:cs="Times New Roman"/>
          <w:sz w:val="24"/>
          <w:szCs w:val="24"/>
        </w:rPr>
        <w:t>E i</w:t>
      </w:r>
      <w:r w:rsidRPr="00C5704C">
        <w:rPr>
          <w:rFonts w:ascii="Times New Roman" w:hAnsi="Times New Roman" w:cs="Times New Roman"/>
          <w:sz w:val="24"/>
          <w:szCs w:val="24"/>
        </w:rPr>
        <w:t xml:space="preserve">sso não é nada surpreendente. </w:t>
      </w:r>
      <w:r w:rsidR="00951B6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terra</w:t>
      </w:r>
      <w:r w:rsidR="00951B6E">
        <w:rPr>
          <w:rFonts w:ascii="Times New Roman" w:hAnsi="Times New Roman" w:cs="Times New Roman"/>
          <w:sz w:val="24"/>
          <w:szCs w:val="24"/>
        </w:rPr>
        <w:t xml:space="preserve"> bielo</w:t>
      </w:r>
      <w:r w:rsidR="00A86EC6">
        <w:rPr>
          <w:rFonts w:ascii="Times New Roman" w:hAnsi="Times New Roman" w:cs="Times New Roman"/>
          <w:sz w:val="24"/>
          <w:szCs w:val="24"/>
        </w:rPr>
        <w:t>r</w:t>
      </w:r>
      <w:r w:rsidR="00951B6E">
        <w:rPr>
          <w:rFonts w:ascii="Times New Roman" w:hAnsi="Times New Roman" w:cs="Times New Roman"/>
          <w:sz w:val="24"/>
          <w:szCs w:val="24"/>
        </w:rPr>
        <w:t>russa,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sua maior parte</w:t>
      </w:r>
      <w:r w:rsidR="00951B6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uma planície pantanosa, coberta </w:t>
      </w:r>
      <w:r w:rsidR="00951B6E">
        <w:rPr>
          <w:rFonts w:ascii="Times New Roman" w:hAnsi="Times New Roman" w:cs="Times New Roman"/>
          <w:sz w:val="24"/>
          <w:szCs w:val="24"/>
        </w:rPr>
        <w:t>por florestas densas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51B6E">
        <w:rPr>
          <w:rFonts w:ascii="Times New Roman" w:hAnsi="Times New Roman" w:cs="Times New Roman"/>
          <w:sz w:val="24"/>
          <w:szCs w:val="24"/>
        </w:rPr>
        <w:t xml:space="preserve">permeada </w:t>
      </w:r>
      <w:r w:rsidR="002159C9">
        <w:rPr>
          <w:rFonts w:ascii="Times New Roman" w:hAnsi="Times New Roman" w:cs="Times New Roman"/>
          <w:sz w:val="24"/>
          <w:szCs w:val="24"/>
        </w:rPr>
        <w:t>por</w:t>
      </w:r>
      <w:r w:rsidR="002159C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rios que </w:t>
      </w:r>
      <w:r w:rsidR="00951B6E">
        <w:rPr>
          <w:rFonts w:ascii="Times New Roman" w:hAnsi="Times New Roman" w:cs="Times New Roman"/>
          <w:sz w:val="24"/>
          <w:szCs w:val="24"/>
        </w:rPr>
        <w:t xml:space="preserve">causam enchentes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primavera. O solo é pouco fértil; </w:t>
      </w:r>
      <w:r w:rsidR="00951B6E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pântanos, </w:t>
      </w:r>
      <w:r w:rsidR="00951B6E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charcos, </w:t>
      </w:r>
      <w:r w:rsidR="00951B6E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alaga</w:t>
      </w:r>
      <w:r w:rsidR="00951B6E">
        <w:rPr>
          <w:rFonts w:ascii="Times New Roman" w:hAnsi="Times New Roman" w:cs="Times New Roman"/>
          <w:sz w:val="24"/>
          <w:szCs w:val="24"/>
        </w:rPr>
        <w:t>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primavera </w:t>
      </w:r>
      <w:r w:rsidR="0020258D">
        <w:rPr>
          <w:rFonts w:ascii="Times New Roman" w:hAnsi="Times New Roman" w:cs="Times New Roman"/>
          <w:sz w:val="24"/>
          <w:szCs w:val="24"/>
        </w:rPr>
        <w:t xml:space="preserve">e </w:t>
      </w:r>
      <w:r w:rsidR="00CC3C2F">
        <w:rPr>
          <w:rFonts w:ascii="Times New Roman" w:hAnsi="Times New Roman" w:cs="Times New Roman"/>
          <w:sz w:val="24"/>
          <w:szCs w:val="24"/>
        </w:rPr>
        <w:t>o lamaçal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intransitável</w:t>
      </w:r>
      <w:r w:rsidR="00CC3C2F">
        <w:rPr>
          <w:rFonts w:ascii="Times New Roman" w:hAnsi="Times New Roman" w:cs="Times New Roman"/>
          <w:sz w:val="24"/>
          <w:szCs w:val="24"/>
        </w:rPr>
        <w:t xml:space="preserve"> </w:t>
      </w:r>
      <w:r w:rsidR="00B31542">
        <w:rPr>
          <w:rFonts w:ascii="Times New Roman" w:hAnsi="Times New Roman" w:cs="Times New Roman"/>
          <w:sz w:val="24"/>
          <w:szCs w:val="24"/>
        </w:rPr>
        <w:t>n</w:t>
      </w:r>
      <w:r w:rsidR="00CC3C2F">
        <w:rPr>
          <w:rFonts w:ascii="Times New Roman" w:hAnsi="Times New Roman" w:cs="Times New Roman"/>
          <w:sz w:val="24"/>
          <w:szCs w:val="24"/>
        </w:rPr>
        <w:t>o outono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dificultavam, </w:t>
      </w:r>
      <w:r w:rsidR="0020258D">
        <w:rPr>
          <w:rFonts w:ascii="Times New Roman" w:hAnsi="Times New Roman" w:cs="Times New Roman"/>
          <w:sz w:val="24"/>
          <w:szCs w:val="24"/>
        </w:rPr>
        <w:t>em</w:t>
      </w:r>
      <w:r w:rsidR="00CC3C2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tempos antigos, </w:t>
      </w:r>
      <w:r w:rsidR="00CC3C2F">
        <w:rPr>
          <w:rFonts w:ascii="Times New Roman" w:hAnsi="Times New Roman" w:cs="Times New Roman"/>
          <w:sz w:val="24"/>
          <w:szCs w:val="24"/>
        </w:rPr>
        <w:t>o convívio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C2F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populaç</w:t>
      </w:r>
      <w:r w:rsidR="00CC3C2F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>. A  ideia</w:t>
      </w:r>
      <w:r w:rsidR="00CC3C2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3C2F">
        <w:rPr>
          <w:rFonts w:ascii="Times New Roman" w:hAnsi="Times New Roman" w:cs="Times New Roman"/>
          <w:sz w:val="24"/>
          <w:szCs w:val="24"/>
        </w:rPr>
        <w:t>de unidade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C3C2F">
        <w:rPr>
          <w:rFonts w:ascii="Times New Roman" w:hAnsi="Times New Roman" w:cs="Times New Roman"/>
          <w:sz w:val="24"/>
          <w:szCs w:val="24"/>
        </w:rPr>
        <w:t>indispensável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nacionalismo, foi expressa </w:t>
      </w:r>
      <w:r w:rsidR="002159C9">
        <w:rPr>
          <w:rFonts w:ascii="Times New Roman" w:hAnsi="Times New Roman" w:cs="Times New Roman"/>
          <w:sz w:val="24"/>
          <w:szCs w:val="24"/>
        </w:rPr>
        <w:t>ali</w:t>
      </w:r>
      <w:r w:rsidR="002159C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C2F">
        <w:rPr>
          <w:rFonts w:ascii="Times New Roman" w:hAnsi="Times New Roman" w:cs="Times New Roman"/>
          <w:sz w:val="24"/>
          <w:szCs w:val="24"/>
        </w:rPr>
        <w:t>sem muita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clareza e, em </w:t>
      </w:r>
      <w:r w:rsidR="00CC3C2F">
        <w:rPr>
          <w:rFonts w:ascii="Times New Roman" w:hAnsi="Times New Roman" w:cs="Times New Roman"/>
          <w:sz w:val="24"/>
          <w:szCs w:val="24"/>
        </w:rPr>
        <w:t>grande 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36591">
        <w:rPr>
          <w:rFonts w:ascii="Times New Roman" w:hAnsi="Times New Roman" w:cs="Times New Roman"/>
          <w:sz w:val="24"/>
          <w:szCs w:val="24"/>
        </w:rPr>
        <w:t>tomada de empréstimo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C2F">
        <w:rPr>
          <w:rFonts w:ascii="Times New Roman" w:hAnsi="Times New Roman" w:cs="Times New Roman"/>
          <w:sz w:val="24"/>
          <w:szCs w:val="24"/>
        </w:rPr>
        <w:t xml:space="preserve">da </w:t>
      </w:r>
      <w:r w:rsidR="00CC3C2F">
        <w:rPr>
          <w:rFonts w:ascii="Times New Roman" w:hAnsi="Times New Roman" w:cs="Times New Roman"/>
          <w:i/>
          <w:sz w:val="24"/>
          <w:szCs w:val="24"/>
        </w:rPr>
        <w:t xml:space="preserve">intelligenstia, </w:t>
      </w:r>
      <w:r w:rsidR="00CC3C2F">
        <w:rPr>
          <w:rFonts w:ascii="Times New Roman" w:hAnsi="Times New Roman" w:cs="Times New Roman"/>
          <w:sz w:val="24"/>
          <w:szCs w:val="24"/>
        </w:rPr>
        <w:t>de algumas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1F96">
        <w:rPr>
          <w:rFonts w:ascii="Times New Roman" w:hAnsi="Times New Roman" w:cs="Times New Roman"/>
          <w:sz w:val="24"/>
          <w:szCs w:val="24"/>
        </w:rPr>
        <w:t>mentes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pol</w:t>
      </w:r>
      <w:r w:rsidR="00CF55D9">
        <w:rPr>
          <w:rFonts w:ascii="Times New Roman" w:hAnsi="Times New Roman" w:cs="Times New Roman"/>
          <w:sz w:val="24"/>
          <w:szCs w:val="24"/>
        </w:rPr>
        <w:t>a</w:t>
      </w:r>
      <w:r w:rsidR="0047130C">
        <w:rPr>
          <w:rFonts w:ascii="Times New Roman" w:hAnsi="Times New Roman" w:cs="Times New Roman"/>
          <w:sz w:val="24"/>
          <w:szCs w:val="24"/>
        </w:rPr>
        <w:t>co</w:t>
      </w:r>
      <w:r w:rsidR="00311F96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lituanas</w:t>
      </w:r>
      <w:r w:rsidR="00CC3C2F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CC3C2F">
        <w:rPr>
          <w:rFonts w:ascii="Times New Roman" w:hAnsi="Times New Roman" w:cs="Times New Roman"/>
          <w:sz w:val="24"/>
          <w:szCs w:val="24"/>
        </w:rPr>
        <w:t>ssa ideia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amadureceu nas entranhas do povo, que </w:t>
      </w:r>
      <w:r w:rsidR="00CC3C2F">
        <w:rPr>
          <w:rFonts w:ascii="Times New Roman" w:hAnsi="Times New Roman" w:cs="Times New Roman"/>
          <w:sz w:val="24"/>
          <w:szCs w:val="24"/>
        </w:rPr>
        <w:t xml:space="preserve">por muito tempo </w:t>
      </w:r>
      <w:r w:rsidRPr="00C5704C">
        <w:rPr>
          <w:rFonts w:ascii="Times New Roman" w:hAnsi="Times New Roman" w:cs="Times New Roman"/>
          <w:sz w:val="24"/>
          <w:szCs w:val="24"/>
        </w:rPr>
        <w:t>preserv</w:t>
      </w:r>
      <w:r w:rsidR="00CC3C2F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C2F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lugares mais isolados, </w:t>
      </w:r>
      <w:r w:rsidR="00CC3C2F">
        <w:rPr>
          <w:rFonts w:ascii="Times New Roman" w:hAnsi="Times New Roman" w:cs="Times New Roman"/>
          <w:sz w:val="24"/>
          <w:szCs w:val="24"/>
        </w:rPr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região </w:t>
      </w:r>
      <w:r w:rsidR="00CC3C2F">
        <w:rPr>
          <w:rFonts w:ascii="Times New Roman" w:hAnsi="Times New Roman" w:cs="Times New Roman"/>
          <w:sz w:val="24"/>
          <w:szCs w:val="24"/>
        </w:rPr>
        <w:t>pantanosa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Pinsk, </w:t>
      </w:r>
      <w:r w:rsidR="00311F96">
        <w:rPr>
          <w:rFonts w:ascii="Times New Roman" w:hAnsi="Times New Roman" w:cs="Times New Roman"/>
          <w:sz w:val="24"/>
          <w:szCs w:val="24"/>
        </w:rPr>
        <w:t xml:space="preserve">não </w:t>
      </w:r>
      <w:r w:rsidR="00CC3C2F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consciência nacional, mas </w:t>
      </w:r>
      <w:r w:rsidR="00CC3C2F">
        <w:rPr>
          <w:rFonts w:ascii="Times New Roman" w:hAnsi="Times New Roman" w:cs="Times New Roman"/>
          <w:sz w:val="24"/>
          <w:szCs w:val="24"/>
        </w:rPr>
        <w:t>tribal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Nem o arrogante civilizador greco-romano, nem o cruel </w:t>
      </w:r>
      <w:r w:rsidR="00BF11C6">
        <w:rPr>
          <w:rFonts w:ascii="Times New Roman" w:hAnsi="Times New Roman" w:cs="Times New Roman"/>
          <w:sz w:val="24"/>
          <w:szCs w:val="24"/>
        </w:rPr>
        <w:t>saqueador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mongol </w:t>
      </w:r>
      <w:r w:rsidR="00CC3C2F">
        <w:rPr>
          <w:rFonts w:ascii="Times New Roman" w:hAnsi="Times New Roman" w:cs="Times New Roman"/>
          <w:sz w:val="24"/>
          <w:szCs w:val="24"/>
        </w:rPr>
        <w:t>mostraram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 interesse </w:t>
      </w:r>
      <w:r w:rsidR="00CC3C2F">
        <w:rPr>
          <w:rFonts w:ascii="Times New Roman" w:hAnsi="Times New Roman" w:cs="Times New Roman"/>
          <w:sz w:val="24"/>
          <w:szCs w:val="24"/>
        </w:rPr>
        <w:t>por esses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pântanos miseráveis. Em compensação, sofreram a invasão d</w:t>
      </w:r>
      <w:r w:rsidR="00BF11C6">
        <w:rPr>
          <w:rFonts w:ascii="Times New Roman" w:hAnsi="Times New Roman" w:cs="Times New Roman"/>
          <w:sz w:val="24"/>
          <w:szCs w:val="24"/>
        </w:rPr>
        <w:t>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massa </w:t>
      </w:r>
      <w:r w:rsidR="00BF11C6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jud</w:t>
      </w:r>
      <w:r w:rsidR="00BF11C6">
        <w:rPr>
          <w:rFonts w:ascii="Times New Roman" w:hAnsi="Times New Roman" w:cs="Times New Roman"/>
          <w:sz w:val="24"/>
          <w:szCs w:val="24"/>
        </w:rPr>
        <w:t>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11C6">
        <w:rPr>
          <w:rFonts w:ascii="Times New Roman" w:hAnsi="Times New Roman" w:cs="Times New Roman"/>
          <w:sz w:val="24"/>
          <w:szCs w:val="24"/>
        </w:rPr>
        <w:t>desalojados</w:t>
      </w:r>
      <w:r w:rsidRPr="00C5704C">
        <w:rPr>
          <w:rFonts w:ascii="Times New Roman" w:hAnsi="Times New Roman" w:cs="Times New Roman"/>
          <w:sz w:val="24"/>
          <w:szCs w:val="24"/>
        </w:rPr>
        <w:t>, expuls</w:t>
      </w:r>
      <w:r w:rsidR="00BF11C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dos lugares mais abastados da nação, </w:t>
      </w:r>
      <w:r w:rsidR="00BF11C6">
        <w:rPr>
          <w:rFonts w:ascii="Times New Roman" w:hAnsi="Times New Roman" w:cs="Times New Roman"/>
          <w:sz w:val="24"/>
          <w:szCs w:val="24"/>
        </w:rPr>
        <w:t>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entenderam a lei de Darwin </w:t>
      </w:r>
      <w:r w:rsidR="00B31542">
        <w:rPr>
          <w:rFonts w:ascii="Times New Roman" w:hAnsi="Times New Roman" w:cs="Times New Roman"/>
          <w:sz w:val="24"/>
          <w:szCs w:val="24"/>
        </w:rPr>
        <w:t>bem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</w:t>
      </w:r>
      <w:r w:rsidR="00BF11C6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</w:t>
      </w:r>
      <w:r w:rsidR="00BF11C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BF11C6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formulada. </w:t>
      </w:r>
      <w:r w:rsidR="00D25416" w:rsidRPr="00C5704C">
        <w:rPr>
          <w:rFonts w:ascii="Times New Roman" w:hAnsi="Times New Roman" w:cs="Times New Roman"/>
          <w:sz w:val="24"/>
          <w:szCs w:val="24"/>
        </w:rPr>
        <w:lastRenderedPageBreak/>
        <w:t>Es</w:t>
      </w:r>
      <w:r w:rsidR="00D25416">
        <w:rPr>
          <w:rFonts w:ascii="Times New Roman" w:hAnsi="Times New Roman" w:cs="Times New Roman"/>
          <w:sz w:val="24"/>
          <w:szCs w:val="24"/>
        </w:rPr>
        <w:t>s</w:t>
      </w:r>
      <w:r w:rsidR="00D2541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commentRangeStart w:id="1061"/>
      <w:r w:rsidRPr="00C5704C">
        <w:rPr>
          <w:rFonts w:ascii="Times New Roman" w:hAnsi="Times New Roman" w:cs="Times New Roman"/>
          <w:sz w:val="24"/>
          <w:szCs w:val="24"/>
        </w:rPr>
        <w:t>peculiar expansão judia</w:t>
      </w:r>
      <w:r w:rsidR="00BF11C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061"/>
      <w:r w:rsidR="00F3393A">
        <w:rPr>
          <w:rStyle w:val="Refdecomentrio"/>
          <w:rFonts w:cs="Times New Roman"/>
          <w:lang w:val="x-none"/>
        </w:rPr>
        <w:commentReference w:id="1061"/>
      </w:r>
      <w:r w:rsidRPr="00C5704C">
        <w:rPr>
          <w:rFonts w:ascii="Times New Roman" w:hAnsi="Times New Roman" w:cs="Times New Roman"/>
          <w:sz w:val="24"/>
          <w:szCs w:val="24"/>
        </w:rPr>
        <w:t>sem faca</w:t>
      </w:r>
      <w:r w:rsidR="00BF11C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 w:rsidR="00BF11C6">
        <w:rPr>
          <w:rFonts w:ascii="Times New Roman" w:hAnsi="Times New Roman" w:cs="Times New Roman"/>
          <w:sz w:val="24"/>
          <w:szCs w:val="24"/>
        </w:rPr>
        <w:t>com trouxas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A86EC6">
        <w:rPr>
          <w:rFonts w:ascii="Times New Roman" w:hAnsi="Times New Roman" w:cs="Times New Roman"/>
          <w:sz w:val="24"/>
          <w:szCs w:val="24"/>
        </w:rPr>
        <w:t xml:space="preserve">quando </w:t>
      </w:r>
      <w:r w:rsidR="00D25416" w:rsidRPr="00A86EC6">
        <w:rPr>
          <w:rFonts w:ascii="Times New Roman" w:hAnsi="Times New Roman" w:cs="Times New Roman"/>
          <w:sz w:val="24"/>
          <w:szCs w:val="24"/>
        </w:rPr>
        <w:t xml:space="preserve">o </w:t>
      </w:r>
      <w:r w:rsidR="00CF55D9" w:rsidRPr="00F3393A">
        <w:rPr>
          <w:rFonts w:ascii="Times New Roman" w:hAnsi="Times New Roman" w:cs="Times New Roman"/>
          <w:sz w:val="24"/>
          <w:szCs w:val="24"/>
        </w:rPr>
        <w:t>desalojado</w:t>
      </w:r>
      <w:r w:rsidRPr="00A86EC6">
        <w:rPr>
          <w:rFonts w:ascii="Times New Roman" w:hAnsi="Times New Roman" w:cs="Times New Roman"/>
          <w:sz w:val="24"/>
          <w:szCs w:val="24"/>
        </w:rPr>
        <w:t xml:space="preserve"> chegou </w:t>
      </w:r>
      <w:r w:rsidR="00D25416" w:rsidRPr="00A86EC6">
        <w:rPr>
          <w:rFonts w:ascii="Times New Roman" w:hAnsi="Times New Roman" w:cs="Times New Roman"/>
          <w:sz w:val="24"/>
          <w:szCs w:val="24"/>
        </w:rPr>
        <w:t xml:space="preserve">à </w:t>
      </w:r>
      <w:r w:rsidR="00311F96" w:rsidRPr="00F3393A">
        <w:rPr>
          <w:rFonts w:ascii="Times New Roman" w:hAnsi="Times New Roman" w:cs="Times New Roman"/>
          <w:sz w:val="24"/>
          <w:szCs w:val="24"/>
        </w:rPr>
        <w:t>morada</w:t>
      </w:r>
      <w:r w:rsidR="00D25416" w:rsidRPr="00A86EC6">
        <w:rPr>
          <w:rFonts w:ascii="Times New Roman" w:hAnsi="Times New Roman" w:cs="Times New Roman"/>
          <w:sz w:val="24"/>
          <w:szCs w:val="24"/>
        </w:rPr>
        <w:t xml:space="preserve"> do </w:t>
      </w:r>
      <w:r w:rsidRPr="00A86EC6">
        <w:rPr>
          <w:rFonts w:ascii="Times New Roman" w:hAnsi="Times New Roman" w:cs="Times New Roman"/>
          <w:sz w:val="24"/>
          <w:szCs w:val="24"/>
        </w:rPr>
        <w:t>miserável,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contribuiu para o aparecimento d</w:t>
      </w:r>
      <w:r w:rsidR="00BF11C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11C6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ideia </w:t>
      </w:r>
      <w:r w:rsidR="00BF11C6">
        <w:rPr>
          <w:rFonts w:ascii="Times New Roman" w:hAnsi="Times New Roman" w:cs="Times New Roman"/>
          <w:sz w:val="24"/>
          <w:szCs w:val="24"/>
        </w:rPr>
        <w:t xml:space="preserve">de unidade </w:t>
      </w:r>
      <w:r w:rsidRPr="00C5704C">
        <w:rPr>
          <w:rFonts w:ascii="Times New Roman" w:hAnsi="Times New Roman" w:cs="Times New Roman"/>
          <w:sz w:val="24"/>
          <w:szCs w:val="24"/>
        </w:rPr>
        <w:t>nacional</w:t>
      </w:r>
      <w:r w:rsidR="00BF11C6">
        <w:rPr>
          <w:rFonts w:ascii="Times New Roman" w:hAnsi="Times New Roman" w:cs="Times New Roman"/>
          <w:sz w:val="24"/>
          <w:szCs w:val="24"/>
        </w:rPr>
        <w:t xml:space="preserve"> autêntica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BF11C6">
        <w:rPr>
          <w:rFonts w:ascii="Times New Roman" w:hAnsi="Times New Roman" w:cs="Times New Roman"/>
          <w:sz w:val="24"/>
          <w:szCs w:val="24"/>
        </w:rPr>
        <w:t xml:space="preserve"> qu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BF11C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graças à tutela pol</w:t>
      </w:r>
      <w:r w:rsidR="00CF55D9">
        <w:rPr>
          <w:rFonts w:ascii="Times New Roman" w:hAnsi="Times New Roman" w:cs="Times New Roman"/>
          <w:sz w:val="24"/>
          <w:szCs w:val="24"/>
        </w:rPr>
        <w:t>a</w:t>
      </w:r>
      <w:r w:rsidR="00BF11C6">
        <w:rPr>
          <w:rFonts w:ascii="Times New Roman" w:hAnsi="Times New Roman" w:cs="Times New Roman"/>
          <w:sz w:val="24"/>
          <w:szCs w:val="24"/>
        </w:rPr>
        <w:t>co-</w:t>
      </w:r>
      <w:r w:rsidRPr="00C5704C">
        <w:rPr>
          <w:rFonts w:ascii="Times New Roman" w:hAnsi="Times New Roman" w:cs="Times New Roman"/>
          <w:sz w:val="24"/>
          <w:szCs w:val="24"/>
        </w:rPr>
        <w:t>lituana,</w:t>
      </w:r>
      <w:r w:rsidR="00BF11C6">
        <w:rPr>
          <w:rStyle w:val="Refdenotaderodap"/>
          <w:rFonts w:ascii="Times New Roman" w:hAnsi="Times New Roman" w:cs="Times New Roman"/>
          <w:sz w:val="24"/>
          <w:szCs w:val="24"/>
        </w:rPr>
        <w:footnoteReference w:id="103"/>
      </w:r>
      <w:r w:rsidRPr="00C5704C">
        <w:rPr>
          <w:rFonts w:ascii="Times New Roman" w:hAnsi="Times New Roman" w:cs="Times New Roman"/>
          <w:sz w:val="24"/>
          <w:szCs w:val="24"/>
        </w:rPr>
        <w:t xml:space="preserve"> rapidamente </w:t>
      </w:r>
      <w:r w:rsidR="00BF11C6">
        <w:rPr>
          <w:rFonts w:ascii="Times New Roman" w:hAnsi="Times New Roman" w:cs="Times New Roman"/>
          <w:sz w:val="24"/>
          <w:szCs w:val="24"/>
        </w:rPr>
        <w:t xml:space="preserve">alcançou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padrões mundiais. </w:t>
      </w:r>
      <w:r w:rsidR="00B3154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resto </w:t>
      </w:r>
      <w:r w:rsidR="00B31542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o nacionalismo da Rússia Branca</w:t>
      </w:r>
      <w:r w:rsidR="001A0B15">
        <w:rPr>
          <w:rStyle w:val="Refdenotaderodap"/>
          <w:rFonts w:ascii="Times New Roman" w:hAnsi="Times New Roman" w:cs="Times New Roman"/>
          <w:sz w:val="24"/>
          <w:szCs w:val="24"/>
        </w:rPr>
        <w:footnoteReference w:id="104"/>
      </w:r>
      <w:r w:rsidRPr="00C5704C">
        <w:rPr>
          <w:rFonts w:ascii="Times New Roman" w:hAnsi="Times New Roman" w:cs="Times New Roman"/>
          <w:sz w:val="24"/>
          <w:szCs w:val="24"/>
        </w:rPr>
        <w:t xml:space="preserve"> é pouco conhecido</w:t>
      </w:r>
      <w:r w:rsidR="00B31542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2B5FB3">
        <w:rPr>
          <w:rFonts w:ascii="Times New Roman" w:hAnsi="Times New Roman" w:cs="Times New Roman"/>
          <w:sz w:val="24"/>
          <w:szCs w:val="24"/>
        </w:rPr>
        <w:t>im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provável que tivesse se desenvolvido seriamente </w:t>
      </w:r>
      <w:r w:rsidR="00B31542">
        <w:rPr>
          <w:rFonts w:ascii="Times New Roman" w:hAnsi="Times New Roman" w:cs="Times New Roman"/>
          <w:sz w:val="24"/>
          <w:szCs w:val="24"/>
        </w:rPr>
        <w:t>numa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direção anti</w:t>
      </w:r>
      <w:r w:rsidR="0064176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russa</w:t>
      </w:r>
      <w:r w:rsidR="00B31542">
        <w:rPr>
          <w:rFonts w:ascii="Times New Roman" w:hAnsi="Times New Roman" w:cs="Times New Roman"/>
          <w:sz w:val="24"/>
          <w:szCs w:val="24"/>
        </w:rPr>
        <w:t>, proibida</w:t>
      </w:r>
      <w:r w:rsidRPr="00C5704C">
        <w:rPr>
          <w:rFonts w:ascii="Times New Roman" w:hAnsi="Times New Roman" w:cs="Times New Roman"/>
          <w:sz w:val="24"/>
          <w:szCs w:val="24"/>
        </w:rPr>
        <w:t>. Por isso</w:t>
      </w:r>
      <w:r w:rsidR="00B31542">
        <w:rPr>
          <w:rFonts w:ascii="Times New Roman" w:hAnsi="Times New Roman" w:cs="Times New Roman"/>
          <w:sz w:val="24"/>
          <w:szCs w:val="24"/>
        </w:rPr>
        <w:t>, na Bielorrú</w:t>
      </w:r>
      <w:r w:rsidR="0064176B">
        <w:rPr>
          <w:rFonts w:ascii="Times New Roman" w:hAnsi="Times New Roman" w:cs="Times New Roman"/>
          <w:sz w:val="24"/>
          <w:szCs w:val="24"/>
        </w:rPr>
        <w:t>s</w:t>
      </w:r>
      <w:r w:rsidR="00B31542">
        <w:rPr>
          <w:rFonts w:ascii="Times New Roman" w:hAnsi="Times New Roman" w:cs="Times New Roman"/>
          <w:sz w:val="24"/>
          <w:szCs w:val="24"/>
        </w:rPr>
        <w:t>sia,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prisões </w:t>
      </w:r>
      <w:r w:rsidR="00B31542">
        <w:rPr>
          <w:rFonts w:ascii="Times New Roman" w:hAnsi="Times New Roman" w:cs="Times New Roman"/>
          <w:sz w:val="24"/>
          <w:szCs w:val="24"/>
        </w:rPr>
        <w:t>sob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acusação de nacionalismo </w:t>
      </w:r>
      <w:r w:rsidR="001A0B15">
        <w:rPr>
          <w:rFonts w:ascii="Times New Roman" w:hAnsi="Times New Roman" w:cs="Times New Roman"/>
          <w:sz w:val="24"/>
          <w:szCs w:val="24"/>
        </w:rPr>
        <w:t>eram bem menos frequentes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na Ucrânia. No entanto, elas existiam, e foi </w:t>
      </w:r>
      <w:r w:rsidR="001A0B15">
        <w:rPr>
          <w:rFonts w:ascii="Times New Roman" w:hAnsi="Times New Roman" w:cs="Times New Roman"/>
          <w:sz w:val="24"/>
          <w:szCs w:val="24"/>
        </w:rPr>
        <w:t>justamente assim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feliz família Kukhar</w:t>
      </w:r>
      <w:r w:rsidR="001A0B1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enko e a infeliz </w:t>
      </w:r>
      <w:r w:rsidR="005C04B3">
        <w:rPr>
          <w:rFonts w:ascii="Times New Roman" w:hAnsi="Times New Roman" w:cs="Times New Roman"/>
          <w:sz w:val="24"/>
          <w:szCs w:val="24"/>
        </w:rPr>
        <w:t xml:space="preserve">família </w:t>
      </w:r>
      <w:r w:rsidR="005C04B3" w:rsidRPr="00C5704C">
        <w:rPr>
          <w:rFonts w:ascii="Times New Roman" w:hAnsi="Times New Roman" w:cs="Times New Roman"/>
          <w:sz w:val="24"/>
          <w:szCs w:val="24"/>
        </w:rPr>
        <w:t>Iarnut</w:t>
      </w:r>
      <w:r w:rsidR="005C04B3">
        <w:rPr>
          <w:rFonts w:ascii="Times New Roman" w:hAnsi="Times New Roman" w:cs="Times New Roman"/>
          <w:sz w:val="24"/>
          <w:szCs w:val="24"/>
        </w:rPr>
        <w:t>ó</w:t>
      </w:r>
      <w:r w:rsidR="005C04B3" w:rsidRPr="00C5704C">
        <w:rPr>
          <w:rFonts w:ascii="Times New Roman" w:hAnsi="Times New Roman" w:cs="Times New Roman"/>
          <w:sz w:val="24"/>
          <w:szCs w:val="24"/>
        </w:rPr>
        <w:t>vski</w:t>
      </w:r>
      <w:r w:rsidR="001A0B15">
        <w:rPr>
          <w:rFonts w:ascii="Times New Roman" w:hAnsi="Times New Roman" w:cs="Times New Roman"/>
          <w:sz w:val="24"/>
          <w:szCs w:val="24"/>
        </w:rPr>
        <w:t xml:space="preserve"> </w:t>
      </w:r>
      <w:r w:rsidR="00CF55D9">
        <w:rPr>
          <w:rFonts w:ascii="Times New Roman" w:hAnsi="Times New Roman" w:cs="Times New Roman"/>
          <w:sz w:val="24"/>
          <w:szCs w:val="24"/>
        </w:rPr>
        <w:t>se arruinaram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311F9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Kukhar</w:t>
      </w:r>
      <w:r w:rsidR="001A0B15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enko</w:t>
      </w:r>
      <w:ins w:id="1066" w:author="Daniela Mountian" w:date="2017-06-01T16:09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encarregado </w:t>
      </w:r>
      <w:r>
        <w:rPr>
          <w:rFonts w:ascii="Times New Roman" w:hAnsi="Times New Roman" w:cs="Times New Roman"/>
          <w:sz w:val="24"/>
          <w:szCs w:val="24"/>
        </w:rPr>
        <w:t>pelo setor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estocagem de grãos</w:t>
      </w:r>
      <w:ins w:id="1067" w:author="Daniela Mountian" w:date="2017-06-01T16:09:00Z">
        <w:r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por acaso, ou por </w:t>
      </w:r>
      <w:r w:rsidR="00534411">
        <w:rPr>
          <w:rFonts w:ascii="Times New Roman" w:hAnsi="Times New Roman" w:cs="Times New Roman"/>
          <w:sz w:val="24"/>
          <w:szCs w:val="24"/>
        </w:rPr>
        <w:t>vontade</w:t>
      </w:r>
      <w:r>
        <w:rPr>
          <w:rFonts w:ascii="Times New Roman" w:hAnsi="Times New Roman" w:cs="Times New Roman"/>
          <w:sz w:val="24"/>
          <w:szCs w:val="24"/>
        </w:rPr>
        <w:t xml:space="preserve"> de Deus, acabasse na</w:t>
      </w:r>
      <w:r w:rsidR="005C04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prisão, </w:t>
      </w:r>
      <w:r w:rsidR="003C6B4A">
        <w:rPr>
          <w:rFonts w:ascii="Times New Roman" w:hAnsi="Times New Roman" w:cs="Times New Roman"/>
          <w:sz w:val="24"/>
          <w:szCs w:val="24"/>
        </w:rPr>
        <w:t xml:space="preserve">deveria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ser por crimes na </w:t>
      </w:r>
      <w:r>
        <w:rPr>
          <w:rFonts w:ascii="Times New Roman" w:hAnsi="Times New Roman" w:cs="Times New Roman"/>
          <w:sz w:val="24"/>
          <w:szCs w:val="24"/>
        </w:rPr>
        <w:t>área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agrícola. No entanto, foi preso </w:t>
      </w:r>
      <w:r>
        <w:rPr>
          <w:rFonts w:ascii="Times New Roman" w:hAnsi="Times New Roman" w:cs="Times New Roman"/>
          <w:sz w:val="24"/>
          <w:szCs w:val="24"/>
        </w:rPr>
        <w:t>por um</w:t>
      </w:r>
      <w:r w:rsidR="00CF55D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55D9">
        <w:rPr>
          <w:rFonts w:ascii="Times New Roman" w:hAnsi="Times New Roman" w:cs="Times New Roman"/>
          <w:sz w:val="24"/>
          <w:szCs w:val="24"/>
        </w:rPr>
        <w:t>questão</w:t>
      </w:r>
      <w:r w:rsidR="005C04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cultura</w:t>
      </w:r>
      <w:r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>, numa vila, ele acha</w:t>
      </w:r>
      <w:r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velho livro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Buratchók-Boguch</w:t>
      </w:r>
      <w:r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vitch, </w:t>
      </w:r>
      <w:r w:rsidR="0024094F" w:rsidRPr="00311F96">
        <w:rPr>
          <w:rFonts w:ascii="Times New Roman" w:hAnsi="Times New Roman" w:cs="Times New Roman"/>
          <w:i/>
          <w:sz w:val="24"/>
          <w:szCs w:val="24"/>
        </w:rPr>
        <w:t>O pífaro bielorrusso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05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04B3" w:rsidRPr="00C5704C">
        <w:rPr>
          <w:rFonts w:ascii="Times New Roman" w:hAnsi="Times New Roman" w:cs="Times New Roman"/>
          <w:sz w:val="24"/>
          <w:szCs w:val="24"/>
        </w:rPr>
        <w:t>N</w:t>
      </w:r>
      <w:r w:rsidR="00CD33D8">
        <w:rPr>
          <w:rFonts w:ascii="Times New Roman" w:hAnsi="Times New Roman" w:cs="Times New Roman"/>
          <w:sz w:val="24"/>
          <w:szCs w:val="24"/>
        </w:rPr>
        <w:t>o</w:t>
      </w:r>
      <w:r w:rsidR="005C04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livro </w:t>
      </w:r>
      <w:r w:rsidR="00CF55D9">
        <w:rPr>
          <w:rFonts w:ascii="Times New Roman" w:hAnsi="Times New Roman" w:cs="Times New Roman"/>
          <w:sz w:val="24"/>
          <w:szCs w:val="24"/>
        </w:rPr>
        <w:t>diziam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“a língua bielorrussa é tão humana e nobre como a francesa, </w:t>
      </w:r>
      <w:r w:rsidR="00390ED6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alemã ou </w:t>
      </w:r>
      <w:r w:rsidR="00390ED6">
        <w:rPr>
          <w:rFonts w:ascii="Times New Roman" w:hAnsi="Times New Roman" w:cs="Times New Roman"/>
          <w:sz w:val="24"/>
          <w:szCs w:val="24"/>
        </w:rPr>
        <w:t xml:space="preserve">qualquer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outra. Será que só podemos ler e escrever numa língua </w:t>
      </w:r>
      <w:r w:rsidR="00C62E62">
        <w:rPr>
          <w:rFonts w:ascii="Times New Roman" w:hAnsi="Times New Roman" w:cs="Times New Roman"/>
          <w:sz w:val="24"/>
          <w:szCs w:val="24"/>
        </w:rPr>
        <w:t>estrangeira</w:t>
      </w:r>
      <w:r w:rsidR="0024094F" w:rsidRPr="00C5704C">
        <w:rPr>
          <w:rFonts w:ascii="Times New Roman" w:hAnsi="Times New Roman" w:cs="Times New Roman"/>
          <w:sz w:val="24"/>
          <w:szCs w:val="24"/>
        </w:rPr>
        <w:t>?”</w:t>
      </w:r>
      <w:r w:rsidR="00CF55D9">
        <w:rPr>
          <w:rFonts w:ascii="Times New Roman" w:hAnsi="Times New Roman" w:cs="Times New Roman"/>
          <w:sz w:val="24"/>
          <w:szCs w:val="24"/>
        </w:rPr>
        <w:t>.</w:t>
      </w:r>
      <w:r w:rsidR="00390ED6">
        <w:rPr>
          <w:rStyle w:val="Refdenotaderodap"/>
          <w:rFonts w:ascii="Times New Roman" w:hAnsi="Times New Roman" w:cs="Times New Roman"/>
          <w:sz w:val="24"/>
          <w:szCs w:val="24"/>
        </w:rPr>
        <w:footnoteReference w:id="10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Kukhar</w:t>
      </w:r>
      <w:r w:rsidR="00C62E62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dirigiu-se com </w:t>
      </w:r>
      <w:r w:rsidR="005C04B3">
        <w:rPr>
          <w:rFonts w:ascii="Times New Roman" w:hAnsi="Times New Roman" w:cs="Times New Roman"/>
          <w:sz w:val="24"/>
          <w:szCs w:val="24"/>
        </w:rPr>
        <w:t>o</w:t>
      </w:r>
      <w:r w:rsidR="005C04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livro ao instituto pedagógico local, onde </w:t>
      </w:r>
      <w:r w:rsidR="00C62E62">
        <w:rPr>
          <w:rFonts w:ascii="Times New Roman" w:hAnsi="Times New Roman" w:cs="Times New Roman"/>
          <w:sz w:val="24"/>
          <w:szCs w:val="24"/>
        </w:rPr>
        <w:t>soube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2E62">
        <w:rPr>
          <w:rFonts w:ascii="Times New Roman" w:hAnsi="Times New Roman" w:cs="Times New Roman"/>
          <w:sz w:val="24"/>
          <w:szCs w:val="24"/>
        </w:rPr>
        <w:t>pel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65A28">
        <w:rPr>
          <w:rFonts w:ascii="Times New Roman" w:hAnsi="Times New Roman" w:cs="Times New Roman"/>
          <w:sz w:val="24"/>
          <w:szCs w:val="24"/>
        </w:rPr>
        <w:t>catedrático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Bogdanóvitch</w:t>
      </w:r>
      <w:r w:rsidR="00A306FE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A306FE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Buratchók-Boguch</w:t>
      </w:r>
      <w:r w:rsidR="00C62E62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vitch era o fundador da moderna poesia bielorrussa. </w:t>
      </w:r>
      <w:r w:rsidR="0020258D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0258D">
        <w:rPr>
          <w:rFonts w:ascii="Times New Roman" w:hAnsi="Times New Roman" w:cs="Times New Roman"/>
          <w:sz w:val="24"/>
          <w:szCs w:val="24"/>
        </w:rPr>
        <w:t xml:space="preserve"> encarregado pel</w:t>
      </w:r>
      <w:r w:rsidR="00350E26">
        <w:rPr>
          <w:rFonts w:ascii="Times New Roman" w:hAnsi="Times New Roman" w:cs="Times New Roman"/>
          <w:sz w:val="24"/>
          <w:szCs w:val="24"/>
        </w:rPr>
        <w:t>a</w:t>
      </w:r>
      <w:r w:rsidR="0020258D">
        <w:rPr>
          <w:rFonts w:ascii="Times New Roman" w:hAnsi="Times New Roman" w:cs="Times New Roman"/>
          <w:sz w:val="24"/>
          <w:szCs w:val="24"/>
        </w:rPr>
        <w:t xml:space="preserve"> estocagem de grãos</w:t>
      </w:r>
      <w:r w:rsidR="00C05021">
        <w:rPr>
          <w:rFonts w:ascii="Times New Roman" w:hAnsi="Times New Roman" w:cs="Times New Roman"/>
          <w:sz w:val="24"/>
          <w:szCs w:val="24"/>
        </w:rPr>
        <w:t xml:space="preserve"> d</w:t>
      </w:r>
      <w:r w:rsidR="00971AF5">
        <w:rPr>
          <w:rFonts w:ascii="Times New Roman" w:hAnsi="Times New Roman" w:cs="Times New Roman"/>
          <w:sz w:val="24"/>
          <w:szCs w:val="24"/>
        </w:rPr>
        <w:t>a região</w:t>
      </w:r>
      <w:r w:rsidR="00C05021">
        <w:rPr>
          <w:rFonts w:ascii="Times New Roman" w:hAnsi="Times New Roman" w:cs="Times New Roman"/>
          <w:sz w:val="24"/>
          <w:szCs w:val="24"/>
        </w:rPr>
        <w:t xml:space="preserve"> de Vítebsk </w:t>
      </w:r>
      <w:r w:rsidR="00CD33D8">
        <w:rPr>
          <w:rFonts w:ascii="Times New Roman" w:hAnsi="Times New Roman" w:cs="Times New Roman"/>
          <w:sz w:val="24"/>
          <w:szCs w:val="24"/>
        </w:rPr>
        <w:t>d</w:t>
      </w:r>
      <w:r w:rsidR="00C05021">
        <w:rPr>
          <w:rFonts w:ascii="Times New Roman" w:hAnsi="Times New Roman" w:cs="Times New Roman"/>
          <w:sz w:val="24"/>
          <w:szCs w:val="24"/>
        </w:rPr>
        <w:t>escobriu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33D8">
        <w:rPr>
          <w:rFonts w:ascii="Times New Roman" w:hAnsi="Times New Roman" w:cs="Times New Roman"/>
          <w:sz w:val="24"/>
          <w:szCs w:val="24"/>
        </w:rPr>
        <w:t xml:space="preserve">ainda </w:t>
      </w:r>
      <w:r w:rsidR="0024094F" w:rsidRPr="00C5704C">
        <w:rPr>
          <w:rFonts w:ascii="Times New Roman" w:hAnsi="Times New Roman" w:cs="Times New Roman"/>
          <w:sz w:val="24"/>
          <w:szCs w:val="24"/>
        </w:rPr>
        <w:t>que, além de Buratchók-Boguch</w:t>
      </w:r>
      <w:r w:rsidR="0020258D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vitch, </w:t>
      </w:r>
      <w:ins w:id="1068" w:author="Daniela Mountian" w:date="2017-08-26T18:26:00Z">
        <w:r w:rsidR="00292A7B">
          <w:rPr>
            <w:rFonts w:ascii="Times New Roman" w:hAnsi="Times New Roman" w:cs="Times New Roman"/>
            <w:sz w:val="24"/>
            <w:szCs w:val="24"/>
          </w:rPr>
          <w:t>contribuíra</w:t>
        </w:r>
        <w:r w:rsidR="00292A7B" w:rsidRPr="00C5704C">
          <w:rPr>
            <w:rFonts w:ascii="Times New Roman" w:hAnsi="Times New Roman" w:cs="Times New Roman"/>
            <w:sz w:val="24"/>
            <w:szCs w:val="24"/>
          </w:rPr>
          <w:t xml:space="preserve"> para o renascimento da cultura bielorrussa</w:t>
        </w:r>
        <w:r w:rsidR="00292A7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05021">
        <w:rPr>
          <w:rFonts w:ascii="Times New Roman" w:hAnsi="Times New Roman" w:cs="Times New Roman"/>
          <w:sz w:val="24"/>
          <w:szCs w:val="24"/>
        </w:rPr>
        <w:t xml:space="preserve">Ianka </w:t>
      </w:r>
      <w:r w:rsidR="00527C7B">
        <w:rPr>
          <w:rFonts w:ascii="Times New Roman" w:hAnsi="Times New Roman" w:cs="Times New Roman"/>
          <w:sz w:val="24"/>
          <w:szCs w:val="24"/>
        </w:rPr>
        <w:t>Lutchina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527C7B">
        <w:rPr>
          <w:rStyle w:val="Refdenotaderodap"/>
          <w:rFonts w:ascii="Times New Roman" w:hAnsi="Times New Roman" w:cs="Times New Roman"/>
          <w:sz w:val="24"/>
          <w:szCs w:val="24"/>
        </w:rPr>
        <w:footnoteReference w:id="10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7C7B">
        <w:rPr>
          <w:rFonts w:ascii="Times New Roman" w:hAnsi="Times New Roman" w:cs="Times New Roman"/>
          <w:sz w:val="24"/>
          <w:szCs w:val="24"/>
        </w:rPr>
        <w:t>que</w:t>
      </w:r>
      <w:r w:rsidR="00C13A9C">
        <w:rPr>
          <w:rFonts w:ascii="Times New Roman" w:hAnsi="Times New Roman" w:cs="Times New Roman"/>
          <w:sz w:val="24"/>
          <w:szCs w:val="24"/>
        </w:rPr>
        <w:t>, a partir de</w:t>
      </w:r>
      <w:r w:rsidR="00C13A9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1889, </w:t>
      </w:r>
      <w:r w:rsidR="00C13A9C">
        <w:rPr>
          <w:rFonts w:ascii="Times New Roman" w:hAnsi="Times New Roman" w:cs="Times New Roman"/>
          <w:sz w:val="24"/>
          <w:szCs w:val="24"/>
        </w:rPr>
        <w:t>pass</w:t>
      </w:r>
      <w:r w:rsidR="00350E26">
        <w:rPr>
          <w:rFonts w:ascii="Times New Roman" w:hAnsi="Times New Roman" w:cs="Times New Roman"/>
          <w:sz w:val="24"/>
          <w:szCs w:val="24"/>
        </w:rPr>
        <w:t>ara</w:t>
      </w:r>
      <w:r w:rsidR="00C13A9C">
        <w:rPr>
          <w:rFonts w:ascii="Times New Roman" w:hAnsi="Times New Roman" w:cs="Times New Roman"/>
          <w:sz w:val="24"/>
          <w:szCs w:val="24"/>
        </w:rPr>
        <w:t xml:space="preserve"> a escrever </w:t>
      </w:r>
      <w:r w:rsidR="00527C7B">
        <w:rPr>
          <w:rFonts w:ascii="Times New Roman" w:hAnsi="Times New Roman" w:cs="Times New Roman"/>
          <w:sz w:val="24"/>
          <w:szCs w:val="24"/>
        </w:rPr>
        <w:t>poemas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7C7B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bielorrusso e </w:t>
      </w:r>
      <w:r w:rsidR="00C13A9C">
        <w:rPr>
          <w:rFonts w:ascii="Times New Roman" w:hAnsi="Times New Roman" w:cs="Times New Roman"/>
          <w:sz w:val="24"/>
          <w:szCs w:val="24"/>
        </w:rPr>
        <w:t>public</w:t>
      </w:r>
      <w:r w:rsidR="00350E26">
        <w:rPr>
          <w:rFonts w:ascii="Times New Roman" w:hAnsi="Times New Roman" w:cs="Times New Roman"/>
          <w:sz w:val="24"/>
          <w:szCs w:val="24"/>
        </w:rPr>
        <w:t>ara</w:t>
      </w:r>
      <w:r w:rsidR="00C13A9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antologia </w:t>
      </w:r>
      <w:r w:rsidR="0024094F" w:rsidRPr="00527C7B">
        <w:rPr>
          <w:rFonts w:ascii="Times New Roman" w:hAnsi="Times New Roman" w:cs="Times New Roman"/>
          <w:i/>
          <w:sz w:val="24"/>
          <w:szCs w:val="24"/>
        </w:rPr>
        <w:t>O feixe</w:t>
      </w:r>
      <w:del w:id="1069" w:author="Daniela Mountian" w:date="2017-08-26T18:26:00Z">
        <w:r w:rsidR="00527C7B" w:rsidDel="00292A7B">
          <w:rPr>
            <w:rFonts w:ascii="Times New Roman" w:hAnsi="Times New Roman" w:cs="Times New Roman"/>
            <w:i/>
            <w:sz w:val="24"/>
            <w:szCs w:val="24"/>
          </w:rPr>
          <w:delText xml:space="preserve">, </w:delText>
        </w:r>
        <w:r w:rsidR="00350E26" w:rsidDel="00292A7B">
          <w:rPr>
            <w:rFonts w:ascii="Times New Roman" w:hAnsi="Times New Roman" w:cs="Times New Roman"/>
            <w:sz w:val="24"/>
            <w:szCs w:val="24"/>
          </w:rPr>
          <w:delText>contribuíra</w:delText>
        </w:r>
        <w:r w:rsidR="00527C7B" w:rsidRPr="00C5704C" w:rsidDel="00292A7B">
          <w:rPr>
            <w:rFonts w:ascii="Times New Roman" w:hAnsi="Times New Roman" w:cs="Times New Roman"/>
            <w:sz w:val="24"/>
            <w:szCs w:val="24"/>
          </w:rPr>
          <w:delText xml:space="preserve"> para o renascimento da cultura bielorrussa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27C7B">
        <w:rPr>
          <w:rFonts w:ascii="Times New Roman" w:hAnsi="Times New Roman" w:cs="Times New Roman"/>
          <w:sz w:val="24"/>
          <w:szCs w:val="24"/>
        </w:rPr>
        <w:t xml:space="preserve">O </w:t>
      </w:r>
      <w:r w:rsidR="00265A28">
        <w:rPr>
          <w:rFonts w:ascii="Times New Roman" w:hAnsi="Times New Roman" w:cs="Times New Roman"/>
          <w:sz w:val="24"/>
          <w:szCs w:val="24"/>
        </w:rPr>
        <w:t>catedrático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Bogdanóvitch</w:t>
      </w:r>
      <w:r w:rsidR="00CD33D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AF32D6">
        <w:rPr>
          <w:rFonts w:ascii="Times New Roman" w:hAnsi="Times New Roman" w:cs="Times New Roman"/>
          <w:sz w:val="24"/>
          <w:szCs w:val="24"/>
        </w:rPr>
        <w:t xml:space="preserve">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 coincidência, </w:t>
      </w:r>
      <w:r w:rsidR="00CD33D8">
        <w:rPr>
          <w:rFonts w:ascii="Times New Roman" w:hAnsi="Times New Roman" w:cs="Times New Roman"/>
          <w:sz w:val="24"/>
          <w:szCs w:val="24"/>
        </w:rPr>
        <w:t>era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parente </w:t>
      </w:r>
      <w:r w:rsidR="00CD33D8">
        <w:rPr>
          <w:rFonts w:ascii="Times New Roman" w:hAnsi="Times New Roman" w:cs="Times New Roman"/>
          <w:sz w:val="24"/>
          <w:szCs w:val="24"/>
        </w:rPr>
        <w:t>distante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33D8">
        <w:rPr>
          <w:rFonts w:ascii="Times New Roman" w:hAnsi="Times New Roman" w:cs="Times New Roman"/>
          <w:sz w:val="24"/>
          <w:szCs w:val="24"/>
        </w:rPr>
        <w:t>do escritor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pré-revolucionári</w:t>
      </w:r>
      <w:r w:rsidR="00CD33D8">
        <w:rPr>
          <w:rFonts w:ascii="Times New Roman" w:hAnsi="Times New Roman" w:cs="Times New Roman"/>
          <w:sz w:val="24"/>
          <w:szCs w:val="24"/>
        </w:rPr>
        <w:t>o</w:t>
      </w:r>
      <w:r w:rsidR="00265A2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65A28">
        <w:rPr>
          <w:rFonts w:ascii="Times New Roman" w:hAnsi="Times New Roman" w:cs="Times New Roman"/>
          <w:sz w:val="24"/>
          <w:szCs w:val="24"/>
        </w:rPr>
        <w:t>Bogdanóvitch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5223A">
        <w:rPr>
          <w:rFonts w:ascii="Times New Roman" w:hAnsi="Times New Roman" w:cs="Times New Roman"/>
          <w:sz w:val="24"/>
          <w:szCs w:val="24"/>
        </w:rPr>
        <w:t>ocupou-se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prazer </w:t>
      </w:r>
      <w:r w:rsidR="00E5223A">
        <w:rPr>
          <w:rFonts w:ascii="Times New Roman" w:hAnsi="Times New Roman" w:cs="Times New Roman"/>
          <w:sz w:val="24"/>
          <w:szCs w:val="24"/>
        </w:rPr>
        <w:t>do</w:t>
      </w:r>
      <w:r w:rsidR="00BF7D21">
        <w:rPr>
          <w:rFonts w:ascii="Times New Roman" w:hAnsi="Times New Roman" w:cs="Times New Roman"/>
          <w:sz w:val="24"/>
          <w:szCs w:val="24"/>
        </w:rPr>
        <w:t xml:space="preserve"> interesse</w:t>
      </w:r>
      <w:r w:rsidR="001F41D5">
        <w:rPr>
          <w:rFonts w:ascii="Times New Roman" w:hAnsi="Times New Roman" w:cs="Times New Roman"/>
          <w:sz w:val="24"/>
          <w:szCs w:val="24"/>
        </w:rPr>
        <w:t xml:space="preserve"> </w:t>
      </w:r>
      <w:r w:rsidR="00CF55D9">
        <w:rPr>
          <w:rFonts w:ascii="Times New Roman" w:hAnsi="Times New Roman" w:cs="Times New Roman"/>
          <w:sz w:val="24"/>
          <w:szCs w:val="24"/>
        </w:rPr>
        <w:t>pela</w:t>
      </w:r>
      <w:r w:rsidR="001F41D5">
        <w:rPr>
          <w:rFonts w:ascii="Times New Roman" w:hAnsi="Times New Roman" w:cs="Times New Roman"/>
          <w:sz w:val="24"/>
          <w:szCs w:val="24"/>
        </w:rPr>
        <w:t xml:space="preserve"> ideia nacional bielorrus</w:t>
      </w:r>
      <w:r w:rsidR="00CF55D9">
        <w:rPr>
          <w:rFonts w:ascii="Times New Roman" w:hAnsi="Times New Roman" w:cs="Times New Roman"/>
          <w:sz w:val="24"/>
          <w:szCs w:val="24"/>
        </w:rPr>
        <w:t>s</w:t>
      </w:r>
      <w:r w:rsidR="001F41D5">
        <w:rPr>
          <w:rFonts w:ascii="Times New Roman" w:hAnsi="Times New Roman" w:cs="Times New Roman"/>
          <w:sz w:val="24"/>
          <w:szCs w:val="24"/>
        </w:rPr>
        <w:t xml:space="preserve">a </w:t>
      </w:r>
      <w:r w:rsidR="00E5223A">
        <w:rPr>
          <w:rFonts w:ascii="Times New Roman" w:hAnsi="Times New Roman" w:cs="Times New Roman"/>
          <w:sz w:val="24"/>
          <w:szCs w:val="24"/>
        </w:rPr>
        <w:t>vindo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importante funcionário público</w:t>
      </w:r>
      <w:r w:rsidR="00E5223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CF55D9">
        <w:rPr>
          <w:rFonts w:ascii="Times New Roman" w:hAnsi="Times New Roman" w:cs="Times New Roman"/>
          <w:sz w:val="24"/>
          <w:szCs w:val="24"/>
        </w:rPr>
        <w:t xml:space="preserve">e </w:t>
      </w:r>
      <w:r w:rsidR="00E5223A">
        <w:rPr>
          <w:rFonts w:ascii="Times New Roman" w:hAnsi="Times New Roman" w:cs="Times New Roman"/>
          <w:sz w:val="24"/>
          <w:szCs w:val="24"/>
        </w:rPr>
        <w:t>ainda um ex-</w:t>
      </w:r>
      <w:r w:rsidR="00E5223A">
        <w:rPr>
          <w:rFonts w:ascii="Times New Roman" w:hAnsi="Times New Roman" w:cs="Times New Roman"/>
          <w:i/>
          <w:sz w:val="24"/>
          <w:szCs w:val="24"/>
        </w:rPr>
        <w:t>partizan,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lhe pediu para organizar uma exposição.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Aleks</w:t>
      </w:r>
      <w:r w:rsidR="00CF55D9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ndr Semiónovitch Kukhar</w:t>
      </w:r>
      <w:r w:rsidR="00265A28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enko realmente era um grande aficionado de tudo </w:t>
      </w:r>
      <w:r w:rsidR="00CF55D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era bielorrusso, </w:t>
      </w:r>
      <w:r w:rsidR="00FE5C24">
        <w:rPr>
          <w:rFonts w:ascii="Times New Roman" w:hAnsi="Times New Roman" w:cs="Times New Roman"/>
          <w:sz w:val="24"/>
          <w:szCs w:val="24"/>
        </w:rPr>
        <w:t>de modo que pudesse saborear pratos e canções d</w:t>
      </w:r>
      <w:r w:rsidR="00314553">
        <w:rPr>
          <w:rFonts w:ascii="Times New Roman" w:hAnsi="Times New Roman" w:cs="Times New Roman"/>
          <w:sz w:val="24"/>
          <w:szCs w:val="24"/>
        </w:rPr>
        <w:t>e seu país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14553">
        <w:rPr>
          <w:rFonts w:ascii="Times New Roman" w:hAnsi="Times New Roman" w:cs="Times New Roman"/>
          <w:sz w:val="24"/>
          <w:szCs w:val="24"/>
        </w:rPr>
        <w:t>Afina</w:t>
      </w:r>
      <w:r w:rsidR="00534411">
        <w:rPr>
          <w:rFonts w:ascii="Times New Roman" w:hAnsi="Times New Roman" w:cs="Times New Roman"/>
          <w:sz w:val="24"/>
          <w:szCs w:val="24"/>
        </w:rPr>
        <w:t>l</w:t>
      </w:r>
      <w:r w:rsidR="00314553">
        <w:rPr>
          <w:rFonts w:ascii="Times New Roman" w:hAnsi="Times New Roman" w:cs="Times New Roman"/>
          <w:sz w:val="24"/>
          <w:szCs w:val="24"/>
        </w:rPr>
        <w:t>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canção </w:t>
      </w:r>
      <w:r w:rsidR="00314553">
        <w:rPr>
          <w:rFonts w:ascii="Times New Roman" w:hAnsi="Times New Roman" w:cs="Times New Roman"/>
          <w:sz w:val="24"/>
          <w:szCs w:val="24"/>
        </w:rPr>
        <w:t>e</w:t>
      </w:r>
      <w:r w:rsidR="0031455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4553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comida naciona</w:t>
      </w:r>
      <w:r w:rsidR="00A86EC6">
        <w:rPr>
          <w:rFonts w:ascii="Times New Roman" w:hAnsi="Times New Roman" w:cs="Times New Roman"/>
          <w:sz w:val="24"/>
          <w:szCs w:val="24"/>
        </w:rPr>
        <w:t>is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314553">
        <w:rPr>
          <w:rFonts w:ascii="Times New Roman" w:hAnsi="Times New Roman" w:cs="Times New Roman"/>
          <w:sz w:val="24"/>
          <w:szCs w:val="24"/>
        </w:rPr>
        <w:t>est</w:t>
      </w:r>
      <w:r w:rsidR="00534411">
        <w:rPr>
          <w:rFonts w:ascii="Times New Roman" w:hAnsi="Times New Roman" w:cs="Times New Roman"/>
          <w:sz w:val="24"/>
          <w:szCs w:val="24"/>
        </w:rPr>
        <w:t>ão</w:t>
      </w:r>
      <w:r w:rsidR="00314553">
        <w:rPr>
          <w:rFonts w:ascii="Times New Roman" w:hAnsi="Times New Roman" w:cs="Times New Roman"/>
          <w:sz w:val="24"/>
          <w:szCs w:val="24"/>
        </w:rPr>
        <w:t xml:space="preserve"> a um passo da</w:t>
      </w:r>
      <w:r w:rsidRPr="00A867CB">
        <w:rPr>
          <w:rFonts w:ascii="Times New Roman" w:hAnsi="Times New Roman" w:cs="Times New Roman"/>
          <w:sz w:val="24"/>
          <w:szCs w:val="24"/>
        </w:rPr>
        <w:t xml:space="preserve"> cultura nacional. Só que</w:t>
      </w:r>
      <w:r w:rsidR="00314553">
        <w:rPr>
          <w:rFonts w:ascii="Times New Roman" w:hAnsi="Times New Roman" w:cs="Times New Roman"/>
          <w:sz w:val="24"/>
          <w:szCs w:val="24"/>
        </w:rPr>
        <w:t>, em 1949,</w:t>
      </w:r>
      <w:r w:rsidRPr="00A867CB">
        <w:rPr>
          <w:rFonts w:ascii="Times New Roman" w:hAnsi="Times New Roman" w:cs="Times New Roman"/>
          <w:sz w:val="24"/>
          <w:szCs w:val="24"/>
        </w:rPr>
        <w:t xml:space="preserve"> a </w:t>
      </w:r>
      <w:r w:rsidR="00350E26">
        <w:rPr>
          <w:rFonts w:ascii="Times New Roman" w:hAnsi="Times New Roman" w:cs="Times New Roman"/>
          <w:sz w:val="24"/>
          <w:szCs w:val="24"/>
        </w:rPr>
        <w:t xml:space="preserve">questão </w:t>
      </w:r>
      <w:r w:rsidRPr="00A867CB">
        <w:rPr>
          <w:rFonts w:ascii="Times New Roman" w:hAnsi="Times New Roman" w:cs="Times New Roman"/>
          <w:sz w:val="24"/>
          <w:szCs w:val="24"/>
        </w:rPr>
        <w:t>cultura</w:t>
      </w:r>
      <w:r w:rsidR="00350E26">
        <w:rPr>
          <w:rFonts w:ascii="Times New Roman" w:hAnsi="Times New Roman" w:cs="Times New Roman"/>
          <w:sz w:val="24"/>
          <w:szCs w:val="24"/>
        </w:rPr>
        <w:t>l</w:t>
      </w:r>
      <w:r w:rsidRPr="00A867CB">
        <w:rPr>
          <w:rFonts w:ascii="Times New Roman" w:hAnsi="Times New Roman" w:cs="Times New Roman"/>
          <w:sz w:val="24"/>
          <w:szCs w:val="24"/>
        </w:rPr>
        <w:t xml:space="preserve"> torn</w:t>
      </w:r>
      <w:r w:rsidR="00314553">
        <w:rPr>
          <w:rFonts w:ascii="Times New Roman" w:hAnsi="Times New Roman" w:cs="Times New Roman"/>
          <w:sz w:val="24"/>
          <w:szCs w:val="24"/>
        </w:rPr>
        <w:t>ou</w:t>
      </w:r>
      <w:r w:rsidRPr="00A867CB">
        <w:rPr>
          <w:rFonts w:ascii="Times New Roman" w:hAnsi="Times New Roman" w:cs="Times New Roman"/>
          <w:sz w:val="24"/>
          <w:szCs w:val="24"/>
        </w:rPr>
        <w:t xml:space="preserve">-se </w:t>
      </w:r>
      <w:r w:rsidR="00350E26">
        <w:rPr>
          <w:rFonts w:ascii="Times New Roman" w:hAnsi="Times New Roman" w:cs="Times New Roman"/>
          <w:sz w:val="24"/>
          <w:szCs w:val="24"/>
        </w:rPr>
        <w:t>a</w:t>
      </w:r>
      <w:r w:rsidRPr="00A867CB">
        <w:rPr>
          <w:rFonts w:ascii="Times New Roman" w:hAnsi="Times New Roman" w:cs="Times New Roman"/>
          <w:sz w:val="24"/>
          <w:szCs w:val="24"/>
        </w:rPr>
        <w:t xml:space="preserve"> mais perigosa, </w:t>
      </w:r>
      <w:r w:rsidR="00DD71C0" w:rsidRPr="00292A7B">
        <w:rPr>
          <w:rFonts w:ascii="Times New Roman" w:hAnsi="Times New Roman" w:cs="Times New Roman"/>
          <w:sz w:val="24"/>
          <w:szCs w:val="24"/>
        </w:rPr>
        <w:t xml:space="preserve">assim </w:t>
      </w:r>
      <w:r w:rsidRPr="00292A7B">
        <w:rPr>
          <w:rFonts w:ascii="Times New Roman" w:hAnsi="Times New Roman" w:cs="Times New Roman"/>
          <w:sz w:val="24"/>
          <w:szCs w:val="24"/>
        </w:rPr>
        <w:t xml:space="preserve">como </w:t>
      </w:r>
      <w:ins w:id="1070" w:author="Daniela Mountian" w:date="2017-08-26T18:29:00Z">
        <w:r w:rsidR="00292A7B">
          <w:rPr>
            <w:rFonts w:ascii="Times New Roman" w:hAnsi="Times New Roman" w:cs="Times New Roman"/>
            <w:sz w:val="24"/>
            <w:szCs w:val="24"/>
          </w:rPr>
          <w:t xml:space="preserve">era </w:t>
        </w:r>
      </w:ins>
      <w:r w:rsidR="00350E26" w:rsidRPr="00292A7B">
        <w:rPr>
          <w:rFonts w:ascii="Times New Roman" w:hAnsi="Times New Roman" w:cs="Times New Roman"/>
          <w:sz w:val="24"/>
          <w:szCs w:val="24"/>
        </w:rPr>
        <w:t>a questão d</w:t>
      </w:r>
      <w:r w:rsidR="00DD71C0" w:rsidRPr="00292A7B">
        <w:rPr>
          <w:rFonts w:ascii="Times New Roman" w:hAnsi="Times New Roman" w:cs="Times New Roman"/>
          <w:sz w:val="24"/>
          <w:szCs w:val="24"/>
        </w:rPr>
        <w:t>os</w:t>
      </w:r>
      <w:r w:rsidRPr="00292A7B">
        <w:rPr>
          <w:rFonts w:ascii="Times New Roman" w:hAnsi="Times New Roman" w:cs="Times New Roman"/>
          <w:sz w:val="24"/>
          <w:szCs w:val="24"/>
        </w:rPr>
        <w:t xml:space="preserve"> detonadores</w:t>
      </w:r>
      <w:r w:rsidR="00DD71C0" w:rsidRPr="00292A7B">
        <w:rPr>
          <w:rFonts w:ascii="Times New Roman" w:hAnsi="Times New Roman" w:cs="Times New Roman"/>
          <w:sz w:val="24"/>
          <w:szCs w:val="24"/>
        </w:rPr>
        <w:t xml:space="preserve"> de minas</w:t>
      </w:r>
      <w:r w:rsidRPr="00292A7B">
        <w:rPr>
          <w:rFonts w:ascii="Times New Roman" w:hAnsi="Times New Roman" w:cs="Times New Roman"/>
          <w:sz w:val="24"/>
          <w:szCs w:val="24"/>
        </w:rPr>
        <w:t xml:space="preserve"> em 1942</w:t>
      </w:r>
      <w:r w:rsidRPr="00A867CB">
        <w:rPr>
          <w:rFonts w:ascii="Times New Roman" w:hAnsi="Times New Roman" w:cs="Times New Roman"/>
          <w:sz w:val="24"/>
          <w:szCs w:val="24"/>
        </w:rPr>
        <w:t>. Kukhar</w:t>
      </w:r>
      <w:r w:rsidR="00314553">
        <w:rPr>
          <w:rFonts w:ascii="Times New Roman" w:hAnsi="Times New Roman" w:cs="Times New Roman"/>
          <w:sz w:val="24"/>
          <w:szCs w:val="24"/>
        </w:rPr>
        <w:t>i</w:t>
      </w:r>
      <w:r w:rsidRPr="00A867CB">
        <w:rPr>
          <w:rFonts w:ascii="Times New Roman" w:hAnsi="Times New Roman" w:cs="Times New Roman"/>
          <w:sz w:val="24"/>
          <w:szCs w:val="24"/>
        </w:rPr>
        <w:t xml:space="preserve">enko enviou a sugestão de Bogdanóvitch a </w:t>
      </w:r>
      <w:r w:rsidR="00D54CF7" w:rsidRPr="00A867CB">
        <w:rPr>
          <w:rFonts w:ascii="Times New Roman" w:hAnsi="Times New Roman" w:cs="Times New Roman"/>
          <w:sz w:val="24"/>
          <w:szCs w:val="24"/>
        </w:rPr>
        <w:t>Iarnut</w:t>
      </w:r>
      <w:r w:rsidR="00D54CF7">
        <w:rPr>
          <w:rFonts w:ascii="Times New Roman" w:hAnsi="Times New Roman" w:cs="Times New Roman"/>
          <w:sz w:val="24"/>
          <w:szCs w:val="24"/>
        </w:rPr>
        <w:t>ó</w:t>
      </w:r>
      <w:r w:rsidR="00D54CF7" w:rsidRPr="00A867CB">
        <w:rPr>
          <w:rFonts w:ascii="Times New Roman" w:hAnsi="Times New Roman" w:cs="Times New Roman"/>
          <w:sz w:val="24"/>
          <w:szCs w:val="24"/>
        </w:rPr>
        <w:t>vski</w:t>
      </w:r>
      <w:r w:rsidRPr="00A867CB">
        <w:rPr>
          <w:rFonts w:ascii="Times New Roman" w:hAnsi="Times New Roman" w:cs="Times New Roman"/>
          <w:sz w:val="24"/>
          <w:szCs w:val="24"/>
        </w:rPr>
        <w:t xml:space="preserve">, que trabalhava </w:t>
      </w:r>
      <w:r w:rsidR="00DD71C0">
        <w:rPr>
          <w:rFonts w:ascii="Times New Roman" w:hAnsi="Times New Roman" w:cs="Times New Roman"/>
          <w:sz w:val="24"/>
          <w:szCs w:val="24"/>
        </w:rPr>
        <w:t>justamente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DD71C0">
        <w:rPr>
          <w:rFonts w:ascii="Times New Roman" w:hAnsi="Times New Roman" w:cs="Times New Roman"/>
          <w:sz w:val="24"/>
          <w:szCs w:val="24"/>
        </w:rPr>
        <w:t>ness</w:t>
      </w:r>
      <w:r w:rsidR="003C6B4A">
        <w:rPr>
          <w:rFonts w:ascii="Times New Roman" w:hAnsi="Times New Roman" w:cs="Times New Roman"/>
          <w:sz w:val="24"/>
          <w:szCs w:val="24"/>
        </w:rPr>
        <w:t>a</w:t>
      </w:r>
      <w:r w:rsidR="00D54CF7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A867CB">
        <w:rPr>
          <w:rFonts w:ascii="Times New Roman" w:hAnsi="Times New Roman" w:cs="Times New Roman"/>
          <w:sz w:val="24"/>
          <w:szCs w:val="24"/>
        </w:rPr>
        <w:t xml:space="preserve">perigosa </w:t>
      </w:r>
      <w:r w:rsidR="003C6B4A">
        <w:rPr>
          <w:rFonts w:ascii="Times New Roman" w:hAnsi="Times New Roman" w:cs="Times New Roman"/>
          <w:sz w:val="24"/>
          <w:szCs w:val="24"/>
        </w:rPr>
        <w:t>esfera</w:t>
      </w:r>
      <w:r w:rsidRPr="00A867CB">
        <w:rPr>
          <w:rFonts w:ascii="Times New Roman" w:hAnsi="Times New Roman" w:cs="Times New Roman"/>
          <w:sz w:val="24"/>
          <w:szCs w:val="24"/>
        </w:rPr>
        <w:t xml:space="preserve"> da construção do socialismo, no </w:t>
      </w:r>
      <w:ins w:id="1071" w:author="Daniela Mountian" w:date="2017-08-26T18:31:00Z">
        <w:r w:rsidR="00292A7B">
          <w:rPr>
            <w:rFonts w:ascii="Times New Roman" w:hAnsi="Times New Roman" w:cs="Times New Roman"/>
            <w:sz w:val="24"/>
            <w:szCs w:val="24"/>
          </w:rPr>
          <w:t>Agitprop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. </w:t>
      </w:r>
      <w:r w:rsidR="00D54CF7" w:rsidRPr="00A867CB">
        <w:rPr>
          <w:rFonts w:ascii="Times New Roman" w:hAnsi="Times New Roman" w:cs="Times New Roman"/>
          <w:sz w:val="24"/>
          <w:szCs w:val="24"/>
        </w:rPr>
        <w:t>Iarnut</w:t>
      </w:r>
      <w:r w:rsidR="00D54CF7">
        <w:rPr>
          <w:rFonts w:ascii="Times New Roman" w:hAnsi="Times New Roman" w:cs="Times New Roman"/>
          <w:sz w:val="24"/>
          <w:szCs w:val="24"/>
        </w:rPr>
        <w:t>ó</w:t>
      </w:r>
      <w:r w:rsidR="00D54CF7" w:rsidRPr="00A867CB">
        <w:rPr>
          <w:rFonts w:ascii="Times New Roman" w:hAnsi="Times New Roman" w:cs="Times New Roman"/>
          <w:sz w:val="24"/>
          <w:szCs w:val="24"/>
        </w:rPr>
        <w:t>vski</w:t>
      </w:r>
      <w:r w:rsidRPr="00A867CB">
        <w:rPr>
          <w:rFonts w:ascii="Times New Roman" w:hAnsi="Times New Roman" w:cs="Times New Roman"/>
          <w:sz w:val="24"/>
          <w:szCs w:val="24"/>
        </w:rPr>
        <w:t xml:space="preserve">, que não </w:t>
      </w:r>
      <w:r w:rsidR="00DD71C0">
        <w:rPr>
          <w:rFonts w:ascii="Times New Roman" w:hAnsi="Times New Roman" w:cs="Times New Roman"/>
          <w:sz w:val="24"/>
          <w:szCs w:val="24"/>
        </w:rPr>
        <w:t>deixava de se surpreender</w:t>
      </w:r>
      <w:r w:rsidRPr="00A867CB">
        <w:rPr>
          <w:rFonts w:ascii="Times New Roman" w:hAnsi="Times New Roman" w:cs="Times New Roman"/>
          <w:sz w:val="24"/>
          <w:szCs w:val="24"/>
        </w:rPr>
        <w:t xml:space="preserve"> com a estranha felicidade da família Kukhar</w:t>
      </w:r>
      <w:r w:rsidR="00DD71C0">
        <w:rPr>
          <w:rFonts w:ascii="Times New Roman" w:hAnsi="Times New Roman" w:cs="Times New Roman"/>
          <w:sz w:val="24"/>
          <w:szCs w:val="24"/>
        </w:rPr>
        <w:t>i</w:t>
      </w:r>
      <w:r w:rsidRPr="00A867CB">
        <w:rPr>
          <w:rFonts w:ascii="Times New Roman" w:hAnsi="Times New Roman" w:cs="Times New Roman"/>
          <w:sz w:val="24"/>
          <w:szCs w:val="24"/>
        </w:rPr>
        <w:t>enko</w:t>
      </w:r>
      <w:r w:rsidR="006C403E">
        <w:rPr>
          <w:rFonts w:ascii="Times New Roman" w:hAnsi="Times New Roman" w:cs="Times New Roman"/>
          <w:sz w:val="24"/>
          <w:szCs w:val="24"/>
        </w:rPr>
        <w:t xml:space="preserve"> </w:t>
      </w:r>
      <w:r w:rsidR="006C403E" w:rsidRPr="00621342">
        <w:rPr>
          <w:rFonts w:ascii="Times New Roman" w:hAnsi="Times New Roman" w:cs="Times New Roman"/>
          <w:sz w:val="24"/>
          <w:szCs w:val="24"/>
        </w:rPr>
        <w:t>—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6C403E">
        <w:rPr>
          <w:rFonts w:ascii="Times New Roman" w:hAnsi="Times New Roman" w:cs="Times New Roman"/>
          <w:sz w:val="24"/>
          <w:szCs w:val="24"/>
        </w:rPr>
        <w:t>chegara a diminuir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64176B">
        <w:rPr>
          <w:rFonts w:ascii="Times New Roman" w:hAnsi="Times New Roman" w:cs="Times New Roman"/>
          <w:sz w:val="24"/>
          <w:szCs w:val="24"/>
        </w:rPr>
        <w:t xml:space="preserve">a frequência de </w:t>
      </w:r>
      <w:r w:rsidR="00F77B19">
        <w:rPr>
          <w:rFonts w:ascii="Times New Roman" w:hAnsi="Times New Roman" w:cs="Times New Roman"/>
          <w:sz w:val="24"/>
          <w:szCs w:val="24"/>
        </w:rPr>
        <w:t>su</w:t>
      </w:r>
      <w:r w:rsidRPr="00A867CB">
        <w:rPr>
          <w:rFonts w:ascii="Times New Roman" w:hAnsi="Times New Roman" w:cs="Times New Roman"/>
          <w:sz w:val="24"/>
          <w:szCs w:val="24"/>
        </w:rPr>
        <w:t xml:space="preserve">as visitas, </w:t>
      </w:r>
      <w:r w:rsidR="006C403E">
        <w:rPr>
          <w:rFonts w:ascii="Times New Roman" w:hAnsi="Times New Roman" w:cs="Times New Roman"/>
          <w:sz w:val="24"/>
          <w:szCs w:val="24"/>
        </w:rPr>
        <w:t xml:space="preserve">a </w:t>
      </w:r>
      <w:r w:rsidRPr="00A867CB">
        <w:rPr>
          <w:rFonts w:ascii="Times New Roman" w:hAnsi="Times New Roman" w:cs="Times New Roman"/>
          <w:sz w:val="24"/>
          <w:szCs w:val="24"/>
        </w:rPr>
        <w:t xml:space="preserve">conselho </w:t>
      </w:r>
      <w:r w:rsidR="006C403E">
        <w:rPr>
          <w:rFonts w:ascii="Times New Roman" w:hAnsi="Times New Roman" w:cs="Times New Roman"/>
          <w:sz w:val="24"/>
          <w:szCs w:val="24"/>
        </w:rPr>
        <w:t>da</w:t>
      </w:r>
      <w:r w:rsidRPr="00A867CB">
        <w:rPr>
          <w:rFonts w:ascii="Times New Roman" w:hAnsi="Times New Roman" w:cs="Times New Roman"/>
          <w:sz w:val="24"/>
          <w:szCs w:val="24"/>
        </w:rPr>
        <w:t xml:space="preserve"> esposa</w:t>
      </w:r>
      <w:r w:rsidR="006C403E">
        <w:rPr>
          <w:rFonts w:ascii="Times New Roman" w:hAnsi="Times New Roman" w:cs="Times New Roman"/>
          <w:sz w:val="24"/>
          <w:szCs w:val="24"/>
        </w:rPr>
        <w:t>,</w:t>
      </w:r>
      <w:r w:rsidRPr="00A867CB">
        <w:rPr>
          <w:rFonts w:ascii="Times New Roman" w:hAnsi="Times New Roman" w:cs="Times New Roman"/>
          <w:sz w:val="24"/>
          <w:szCs w:val="24"/>
        </w:rPr>
        <w:t xml:space="preserve"> Svetlana, </w:t>
      </w:r>
      <w:r w:rsidR="00D255B4">
        <w:rPr>
          <w:rFonts w:ascii="Times New Roman" w:hAnsi="Times New Roman" w:cs="Times New Roman"/>
          <w:sz w:val="24"/>
          <w:szCs w:val="24"/>
        </w:rPr>
        <w:t xml:space="preserve">a </w:t>
      </w:r>
      <w:r w:rsidRPr="00A867CB">
        <w:rPr>
          <w:rFonts w:ascii="Times New Roman" w:hAnsi="Times New Roman" w:cs="Times New Roman"/>
          <w:sz w:val="24"/>
          <w:szCs w:val="24"/>
        </w:rPr>
        <w:t xml:space="preserve">secretária da </w:t>
      </w:r>
      <w:r w:rsidRPr="00C5704C">
        <w:rPr>
          <w:rFonts w:ascii="Times New Roman" w:hAnsi="Times New Roman" w:cs="Times New Roman"/>
          <w:sz w:val="24"/>
          <w:szCs w:val="24"/>
        </w:rPr>
        <w:t>procuradoria</w:t>
      </w:r>
      <w:r w:rsidR="006C403E">
        <w:rPr>
          <w:rFonts w:ascii="Times New Roman" w:hAnsi="Times New Roman" w:cs="Times New Roman"/>
          <w:sz w:val="24"/>
          <w:szCs w:val="24"/>
        </w:rPr>
        <w:t xml:space="preserve"> </w:t>
      </w:r>
      <w:r w:rsidR="006C403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resolveu consultar as </w:t>
      </w:r>
      <w:r w:rsidR="00F77B19">
        <w:rPr>
          <w:rFonts w:ascii="Times New Roman" w:hAnsi="Times New Roman" w:cs="Times New Roman"/>
          <w:sz w:val="24"/>
          <w:szCs w:val="24"/>
        </w:rPr>
        <w:t>instâncias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superiores. Como resultado </w:t>
      </w:r>
      <w:r w:rsidR="00B63B32" w:rsidRPr="00C5704C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consulta, Bogdanóvitch foi preso. O </w:t>
      </w:r>
      <w:r w:rsidR="00F77B19">
        <w:rPr>
          <w:rFonts w:ascii="Times New Roman" w:hAnsi="Times New Roman" w:cs="Times New Roman"/>
          <w:sz w:val="24"/>
          <w:szCs w:val="24"/>
        </w:rPr>
        <w:t>catedrático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tentava mostrar </w:t>
      </w:r>
      <w:r w:rsidR="00F77B19">
        <w:rPr>
          <w:rFonts w:ascii="Times New Roman" w:hAnsi="Times New Roman" w:cs="Times New Roman"/>
          <w:sz w:val="24"/>
          <w:szCs w:val="24"/>
        </w:rPr>
        <w:t>sob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3B32">
        <w:rPr>
          <w:rFonts w:ascii="Times New Roman" w:hAnsi="Times New Roman" w:cs="Times New Roman"/>
          <w:sz w:val="24"/>
          <w:szCs w:val="24"/>
        </w:rPr>
        <w:t>â</w:t>
      </w:r>
      <w:r w:rsidR="00B63B32" w:rsidRPr="00C5704C">
        <w:rPr>
          <w:rFonts w:ascii="Times New Roman" w:hAnsi="Times New Roman" w:cs="Times New Roman"/>
          <w:sz w:val="24"/>
          <w:szCs w:val="24"/>
        </w:rPr>
        <w:t xml:space="preserve">ngulo </w:t>
      </w:r>
      <w:r w:rsidR="00D0065F">
        <w:rPr>
          <w:rFonts w:ascii="Times New Roman" w:hAnsi="Times New Roman" w:cs="Times New Roman"/>
          <w:sz w:val="24"/>
          <w:szCs w:val="24"/>
        </w:rPr>
        <w:t xml:space="preserve">supostamente </w:t>
      </w:r>
      <w:r w:rsidRPr="00C5704C">
        <w:rPr>
          <w:rFonts w:ascii="Times New Roman" w:hAnsi="Times New Roman" w:cs="Times New Roman"/>
          <w:sz w:val="24"/>
          <w:szCs w:val="24"/>
        </w:rPr>
        <w:t>positivo a luta de classe</w:t>
      </w:r>
      <w:r w:rsidR="0085275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F77B19">
        <w:rPr>
          <w:rFonts w:ascii="Times New Roman" w:hAnsi="Times New Roman" w:cs="Times New Roman"/>
          <w:sz w:val="24"/>
          <w:szCs w:val="24"/>
        </w:rPr>
        <w:t xml:space="preserve">os proprierários de terra </w:t>
      </w:r>
      <w:r w:rsidRPr="00C5704C">
        <w:rPr>
          <w:rFonts w:ascii="Times New Roman" w:hAnsi="Times New Roman" w:cs="Times New Roman"/>
          <w:sz w:val="24"/>
          <w:szCs w:val="24"/>
        </w:rPr>
        <w:t>polones</w:t>
      </w:r>
      <w:r w:rsidR="00F77B19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a Rússia, que considerava a Bielorrússia como sua conquista cultural... Bogdanóvitch foi preso </w:t>
      </w:r>
      <w:r w:rsidR="009748C1">
        <w:rPr>
          <w:rFonts w:ascii="Times New Roman" w:hAnsi="Times New Roman" w:cs="Times New Roman"/>
          <w:sz w:val="24"/>
          <w:szCs w:val="24"/>
        </w:rPr>
        <w:t>no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48C1">
        <w:rPr>
          <w:rFonts w:ascii="Times New Roman" w:hAnsi="Times New Roman" w:cs="Times New Roman"/>
          <w:sz w:val="24"/>
          <w:szCs w:val="24"/>
        </w:rPr>
        <w:t>2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junho e</w:t>
      </w:r>
      <w:r w:rsidR="00B63B3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48C1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manhã</w:t>
      </w:r>
      <w:r w:rsidR="009748C1">
        <w:rPr>
          <w:rFonts w:ascii="Times New Roman" w:hAnsi="Times New Roman" w:cs="Times New Roman"/>
          <w:sz w:val="24"/>
          <w:szCs w:val="24"/>
        </w:rPr>
        <w:t xml:space="preserve"> do dia 19</w:t>
      </w:r>
      <w:r w:rsidRPr="00C5704C">
        <w:rPr>
          <w:rFonts w:ascii="Times New Roman" w:hAnsi="Times New Roman" w:cs="Times New Roman"/>
          <w:sz w:val="24"/>
          <w:szCs w:val="24"/>
        </w:rPr>
        <w:t>, na hora do desjejum, vieram atrás de Kukhar</w:t>
      </w:r>
      <w:r w:rsidR="009748C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enko...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Na véspera</w:t>
      </w:r>
      <w:r w:rsidR="009748C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família Kukhar</w:t>
      </w:r>
      <w:r w:rsidR="009748C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enko estivera na floresta, pois famílias felizes</w:t>
      </w:r>
      <w:r w:rsidR="009748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48C1">
        <w:rPr>
          <w:rFonts w:ascii="Times New Roman" w:hAnsi="Times New Roman" w:cs="Times New Roman"/>
          <w:sz w:val="24"/>
          <w:szCs w:val="24"/>
        </w:rPr>
        <w:t>desfrutam de uma alegria especial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C6B4A">
        <w:rPr>
          <w:rFonts w:ascii="Times New Roman" w:hAnsi="Times New Roman" w:cs="Times New Roman"/>
          <w:sz w:val="24"/>
          <w:szCs w:val="24"/>
        </w:rPr>
        <w:t xml:space="preserve">não apenas reunidas </w:t>
      </w:r>
      <w:r w:rsidRPr="00C5704C">
        <w:rPr>
          <w:rFonts w:ascii="Times New Roman" w:hAnsi="Times New Roman" w:cs="Times New Roman"/>
          <w:sz w:val="24"/>
          <w:szCs w:val="24"/>
        </w:rPr>
        <w:t>em casa, mas também fora</w:t>
      </w:r>
      <w:r w:rsidR="003C6B4A">
        <w:rPr>
          <w:rFonts w:ascii="Times New Roman" w:hAnsi="Times New Roman" w:cs="Times New Roman"/>
          <w:sz w:val="24"/>
          <w:szCs w:val="24"/>
        </w:rPr>
        <w:t xml:space="preserve"> de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943EE">
        <w:rPr>
          <w:rFonts w:ascii="Times New Roman" w:hAnsi="Times New Roman" w:cs="Times New Roman"/>
          <w:sz w:val="24"/>
          <w:szCs w:val="24"/>
        </w:rPr>
        <w:t>em plena comunhão</w:t>
      </w:r>
      <w:r w:rsidRPr="00F943EE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Assim, caminharam por uma trilha </w:t>
      </w:r>
      <w:r w:rsidR="003C6B4A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floresta. Sacha levava pela mão</w:t>
      </w:r>
      <w:r w:rsidR="003C6B4A">
        <w:rPr>
          <w:rFonts w:ascii="Times New Roman" w:hAnsi="Times New Roman" w:cs="Times New Roman"/>
          <w:sz w:val="24"/>
          <w:szCs w:val="24"/>
        </w:rPr>
        <w:t xml:space="preserve"> sua esposa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Valiucha e Nínotchka</w:t>
      </w:r>
      <w:r w:rsidR="003C6B4A">
        <w:rPr>
          <w:rFonts w:ascii="Times New Roman" w:hAnsi="Times New Roman" w:cs="Times New Roman"/>
          <w:sz w:val="24"/>
          <w:szCs w:val="24"/>
        </w:rPr>
        <w:t xml:space="preserve"> seu irmãozinho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Míchenka.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floresta bielorrussa não é </w:t>
      </w:r>
      <w:r w:rsidR="003C6B4A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6EC6">
        <w:rPr>
          <w:rFonts w:ascii="Times New Roman" w:hAnsi="Times New Roman" w:cs="Times New Roman"/>
          <w:sz w:val="24"/>
          <w:szCs w:val="24"/>
        </w:rPr>
        <w:t xml:space="preserve">a 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região do Volga ou </w:t>
      </w:r>
      <w:r w:rsidR="00B66CA6">
        <w:rPr>
          <w:rFonts w:ascii="Times New Roman" w:hAnsi="Times New Roman" w:cs="Times New Roman"/>
          <w:sz w:val="24"/>
          <w:szCs w:val="24"/>
        </w:rPr>
        <w:t xml:space="preserve">a </w:t>
      </w:r>
      <w:r w:rsidR="003C6B4A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3C6B4A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cr</w:t>
      </w:r>
      <w:r w:rsidR="003C6B4A">
        <w:rPr>
          <w:rFonts w:ascii="Times New Roman" w:hAnsi="Times New Roman" w:cs="Times New Roman"/>
          <w:sz w:val="24"/>
          <w:szCs w:val="24"/>
        </w:rPr>
        <w:t>â</w:t>
      </w:r>
      <w:r w:rsidRPr="00C5704C">
        <w:rPr>
          <w:rFonts w:ascii="Times New Roman" w:hAnsi="Times New Roman" w:cs="Times New Roman"/>
          <w:sz w:val="24"/>
          <w:szCs w:val="24"/>
        </w:rPr>
        <w:t xml:space="preserve">nia. </w:t>
      </w:r>
      <w:r w:rsidR="003C6B4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</w:t>
      </w:r>
      <w:r w:rsidR="003C6B4A">
        <w:rPr>
          <w:rFonts w:ascii="Times New Roman" w:hAnsi="Times New Roman" w:cs="Times New Roman"/>
          <w:sz w:val="24"/>
          <w:szCs w:val="24"/>
        </w:rPr>
        <w:t xml:space="preserve"> para o bielorrusso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como o rio para os </w:t>
      </w:r>
      <w:r w:rsidR="003C6B4A">
        <w:rPr>
          <w:rFonts w:ascii="Times New Roman" w:hAnsi="Times New Roman" w:cs="Times New Roman"/>
          <w:sz w:val="24"/>
          <w:szCs w:val="24"/>
        </w:rPr>
        <w:t>habitantes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Volga </w:t>
      </w:r>
      <w:r w:rsidR="003C6B4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C6B4A">
        <w:rPr>
          <w:rFonts w:ascii="Times New Roman" w:hAnsi="Times New Roman" w:cs="Times New Roman"/>
          <w:sz w:val="24"/>
          <w:szCs w:val="24"/>
        </w:rPr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campo para os ucranianos. </w:t>
      </w:r>
      <w:r w:rsidR="003C6B4A">
        <w:rPr>
          <w:rFonts w:ascii="Times New Roman" w:hAnsi="Times New Roman" w:cs="Times New Roman"/>
          <w:sz w:val="24"/>
          <w:szCs w:val="24"/>
        </w:rPr>
        <w:t>Por séculos,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 aliment</w:t>
      </w:r>
      <w:r w:rsidR="003C6B4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vesti</w:t>
      </w:r>
      <w:r w:rsidR="003C6B4A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bielorrusso.  A vegetação </w:t>
      </w:r>
      <w:r w:rsidR="006411D1" w:rsidRPr="00C5704C">
        <w:rPr>
          <w:rFonts w:ascii="Times New Roman" w:hAnsi="Times New Roman" w:cs="Times New Roman"/>
          <w:sz w:val="24"/>
          <w:szCs w:val="24"/>
        </w:rPr>
        <w:t>d</w:t>
      </w:r>
      <w:r w:rsidR="006411D1">
        <w:rPr>
          <w:rFonts w:ascii="Times New Roman" w:hAnsi="Times New Roman" w:cs="Times New Roman"/>
          <w:sz w:val="24"/>
          <w:szCs w:val="24"/>
        </w:rPr>
        <w:t>a</w:t>
      </w:r>
      <w:r w:rsidR="006411D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floresta, </w:t>
      </w:r>
      <w:r w:rsidR="006411D1">
        <w:rPr>
          <w:rFonts w:ascii="Times New Roman" w:hAnsi="Times New Roman" w:cs="Times New Roman"/>
          <w:sz w:val="24"/>
          <w:szCs w:val="24"/>
        </w:rPr>
        <w:t>com sua safra de</w:t>
      </w:r>
      <w:r w:rsidR="006411D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frutinha</w:t>
      </w:r>
      <w:r w:rsidR="006411D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silvestres </w:t>
      </w:r>
      <w:r w:rsidR="006411D1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cogumelos</w:t>
      </w:r>
      <w:r w:rsidR="006411D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era um </w:t>
      </w:r>
      <w:r w:rsidR="006411D1">
        <w:rPr>
          <w:rFonts w:ascii="Times New Roman" w:hAnsi="Times New Roman" w:cs="Times New Roman"/>
          <w:sz w:val="24"/>
          <w:szCs w:val="24"/>
        </w:rPr>
        <w:t>complemento para o bielorruso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411D1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pão de cada dia. </w:t>
      </w:r>
      <w:r w:rsidR="0047130C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esde tempos imemor</w:t>
      </w:r>
      <w:r w:rsidR="006606FC">
        <w:rPr>
          <w:rFonts w:ascii="Times New Roman" w:hAnsi="Times New Roman" w:cs="Times New Roman"/>
          <w:sz w:val="24"/>
          <w:szCs w:val="24"/>
        </w:rPr>
        <w:t>iai</w:t>
      </w:r>
      <w:r w:rsidRPr="00C5704C">
        <w:rPr>
          <w:rFonts w:ascii="Times New Roman" w:hAnsi="Times New Roman" w:cs="Times New Roman"/>
          <w:sz w:val="24"/>
          <w:szCs w:val="24"/>
        </w:rPr>
        <w:t>s, o forasteiro</w:t>
      </w:r>
      <w:r w:rsidR="006606FC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66CA6">
        <w:rPr>
          <w:rFonts w:ascii="Times New Roman" w:hAnsi="Times New Roman" w:cs="Times New Roman"/>
          <w:sz w:val="24"/>
          <w:szCs w:val="24"/>
        </w:rPr>
        <w:t>ao passar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6CA6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C2F4A">
        <w:rPr>
          <w:rFonts w:ascii="Times New Roman" w:hAnsi="Times New Roman" w:cs="Times New Roman"/>
          <w:sz w:val="24"/>
          <w:szCs w:val="24"/>
        </w:rPr>
        <w:t xml:space="preserve">esses </w:t>
      </w:r>
      <w:r w:rsidRPr="00C5704C">
        <w:rPr>
          <w:rFonts w:ascii="Times New Roman" w:hAnsi="Times New Roman" w:cs="Times New Roman"/>
          <w:sz w:val="24"/>
          <w:szCs w:val="24"/>
        </w:rPr>
        <w:t>lugarejos, engasga</w:t>
      </w:r>
      <w:r w:rsidR="00B66CA6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B66CA6">
        <w:rPr>
          <w:rFonts w:ascii="Times New Roman" w:hAnsi="Times New Roman" w:cs="Times New Roman"/>
          <w:sz w:val="24"/>
          <w:szCs w:val="24"/>
        </w:rPr>
        <w:t>seu</w:t>
      </w:r>
      <w:r w:rsidR="00533AD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pão </w:t>
      </w:r>
      <w:r w:rsidR="00B66CA6">
        <w:rPr>
          <w:rFonts w:ascii="Times New Roman" w:hAnsi="Times New Roman" w:cs="Times New Roman"/>
          <w:sz w:val="24"/>
          <w:szCs w:val="24"/>
        </w:rPr>
        <w:t xml:space="preserve">ressequido </w:t>
      </w:r>
      <w:r w:rsidRPr="00C5704C">
        <w:rPr>
          <w:rFonts w:ascii="Times New Roman" w:hAnsi="Times New Roman" w:cs="Times New Roman"/>
          <w:sz w:val="24"/>
          <w:szCs w:val="24"/>
        </w:rPr>
        <w:t>com arenque e cebola amarga cor de ferrugem...</w:t>
      </w:r>
      <w:r w:rsidR="00533AD4">
        <w:rPr>
          <w:rFonts w:ascii="Times New Roman" w:hAnsi="Times New Roman" w:cs="Times New Roman"/>
          <w:sz w:val="24"/>
          <w:szCs w:val="24"/>
        </w:rPr>
        <w:t xml:space="preserve"> </w:t>
      </w:r>
      <w:r w:rsidR="00F15480">
        <w:rPr>
          <w:rFonts w:ascii="Times New Roman" w:hAnsi="Times New Roman" w:cs="Times New Roman"/>
          <w:sz w:val="24"/>
          <w:szCs w:val="24"/>
        </w:rPr>
        <w:t>Mas e</w:t>
      </w:r>
      <w:r w:rsidR="00B66CA6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árvores</w:t>
      </w:r>
      <w:r w:rsidR="003C2F4A">
        <w:rPr>
          <w:rFonts w:ascii="Times New Roman" w:hAnsi="Times New Roman" w:cs="Times New Roman"/>
          <w:sz w:val="24"/>
          <w:szCs w:val="24"/>
        </w:rPr>
        <w:t xml:space="preserve"> </w:t>
      </w:r>
      <w:r w:rsidR="00B66CA6">
        <w:rPr>
          <w:rFonts w:ascii="Times New Roman" w:hAnsi="Times New Roman" w:cs="Times New Roman"/>
          <w:sz w:val="24"/>
          <w:szCs w:val="24"/>
        </w:rPr>
        <w:t>provedoras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bielorrussas... Árvores fortes, </w:t>
      </w:r>
      <w:r w:rsidR="00F15480">
        <w:rPr>
          <w:rFonts w:ascii="Times New Roman" w:hAnsi="Times New Roman" w:cs="Times New Roman"/>
          <w:sz w:val="24"/>
          <w:szCs w:val="24"/>
        </w:rPr>
        <w:t>sólidas</w:t>
      </w:r>
      <w:r w:rsidRPr="00C5704C">
        <w:rPr>
          <w:rFonts w:ascii="Times New Roman" w:hAnsi="Times New Roman" w:cs="Times New Roman"/>
          <w:sz w:val="24"/>
          <w:szCs w:val="24"/>
        </w:rPr>
        <w:t>, como paredes d</w:t>
      </w:r>
      <w:r w:rsidR="003C2F4A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>a casa</w:t>
      </w:r>
      <w:r w:rsidR="003C2F4A">
        <w:rPr>
          <w:rFonts w:ascii="Times New Roman" w:hAnsi="Times New Roman" w:cs="Times New Roman"/>
          <w:sz w:val="24"/>
          <w:szCs w:val="24"/>
        </w:rPr>
        <w:t xml:space="preserve"> que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quece e protege... </w:t>
      </w:r>
      <w:r w:rsidR="003C2F4A">
        <w:rPr>
          <w:rFonts w:ascii="Times New Roman" w:hAnsi="Times New Roman" w:cs="Times New Roman"/>
          <w:sz w:val="24"/>
          <w:szCs w:val="24"/>
        </w:rPr>
        <w:t>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clareiras ensolaradas, cobertas de frutas...</w:t>
      </w:r>
    </w:p>
    <w:p w:rsidR="0024094F" w:rsidRPr="00C5704C" w:rsidRDefault="00533AD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Parem, crianças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olhem </w:t>
      </w:r>
      <w:r w:rsidR="00A22952">
        <w:rPr>
          <w:rFonts w:ascii="Times New Roman" w:hAnsi="Times New Roman" w:cs="Times New Roman"/>
          <w:sz w:val="24"/>
          <w:szCs w:val="24"/>
        </w:rPr>
        <w:t>ali</w:t>
      </w:r>
      <w:r w:rsidR="0024094F" w:rsidRPr="00C5704C">
        <w:rPr>
          <w:rFonts w:ascii="Times New Roman" w:hAnsi="Times New Roman" w:cs="Times New Roman"/>
          <w:sz w:val="24"/>
          <w:szCs w:val="24"/>
        </w:rPr>
        <w:t>, uma serpente...</w:t>
      </w:r>
      <w:r>
        <w:rPr>
          <w:rFonts w:ascii="Times New Roman" w:hAnsi="Times New Roman" w:cs="Times New Roman"/>
          <w:sz w:val="24"/>
          <w:szCs w:val="24"/>
        </w:rPr>
        <w:t xml:space="preserve"> Vejam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Nínotchka e Míchenka... Enquanto um bielorrusso não matar uma serpente, não será um bielorrusso de verdade, assim </w:t>
      </w:r>
      <w:r w:rsidR="00A22952">
        <w:rPr>
          <w:rFonts w:ascii="Times New Roman" w:hAnsi="Times New Roman" w:cs="Times New Roman"/>
          <w:sz w:val="24"/>
          <w:szCs w:val="24"/>
        </w:rPr>
        <w:t xml:space="preserve">diz </w:t>
      </w:r>
      <w:r w:rsidR="00263EF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nosso povo... Nínotchka, pegue uma pedra, aproxime-se e mate a serpente.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Valiucha </w:t>
      </w:r>
      <w:r w:rsidR="00263EFC">
        <w:rPr>
          <w:rFonts w:ascii="Times New Roman" w:hAnsi="Times New Roman" w:cs="Times New Roman"/>
          <w:sz w:val="24"/>
          <w:szCs w:val="24"/>
        </w:rPr>
        <w:t>se inquietou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0B370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3EFC">
        <w:rPr>
          <w:rFonts w:ascii="Times New Roman" w:hAnsi="Times New Roman" w:cs="Times New Roman"/>
          <w:sz w:val="24"/>
          <w:szCs w:val="24"/>
        </w:rPr>
        <w:t>Para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nde você </w:t>
      </w:r>
      <w:r w:rsidR="00263EF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está mandando, e se </w:t>
      </w:r>
      <w:r w:rsidR="00350E26">
        <w:rPr>
          <w:rFonts w:ascii="Times New Roman" w:hAnsi="Times New Roman" w:cs="Times New Roman"/>
          <w:sz w:val="24"/>
          <w:szCs w:val="24"/>
        </w:rPr>
        <w:t>a serpente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D255B4">
        <w:rPr>
          <w:rFonts w:ascii="Times New Roman" w:hAnsi="Times New Roman" w:cs="Times New Roman"/>
          <w:sz w:val="24"/>
          <w:szCs w:val="24"/>
          <w:highlight w:val="yellow"/>
          <w:rPrChange w:id="1072" w:author="Daniela Mountian" w:date="2017-06-02T19:52:00Z">
            <w:rPr>
              <w:rFonts w:ascii="Times New Roman" w:hAnsi="Times New Roman" w:cs="Times New Roman"/>
              <w:sz w:val="24"/>
              <w:szCs w:val="24"/>
            </w:rPr>
          </w:rPrChange>
        </w:rPr>
        <w:t>picar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0B370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picar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3EFC" w:rsidRPr="00621342">
        <w:rPr>
          <w:rFonts w:ascii="Times New Roman" w:hAnsi="Times New Roman" w:cs="Times New Roman"/>
          <w:sz w:val="24"/>
          <w:szCs w:val="24"/>
        </w:rPr>
        <w:t>—</w:t>
      </w:r>
      <w:r w:rsidR="00263EF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respondeu </w:t>
      </w:r>
      <w:r w:rsidR="0024094F" w:rsidRPr="00C5704C">
        <w:rPr>
          <w:rFonts w:ascii="Times New Roman" w:hAnsi="Times New Roman" w:cs="Times New Roman"/>
          <w:sz w:val="24"/>
          <w:szCs w:val="24"/>
        </w:rPr>
        <w:t>Sacha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C5704C">
        <w:rPr>
          <w:rFonts w:ascii="Times New Roman" w:hAnsi="Times New Roman" w:cs="Times New Roman"/>
          <w:sz w:val="24"/>
          <w:szCs w:val="24"/>
        </w:rPr>
        <w:t xml:space="preserve">erá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uma bielorrussa ter</w:t>
      </w:r>
      <w:r w:rsidR="00C432DE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medo d</w:t>
      </w:r>
      <w:r w:rsidR="00350E26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serpentes? E eu estarei ao lado...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o pequeno Micha começou a chorar e disse:</w:t>
      </w:r>
    </w:p>
    <w:p w:rsidR="0024094F" w:rsidRPr="00C5704C" w:rsidRDefault="002E50A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é preciso matar a serpente, ela também quer viver, ela também tem filhotes.</w:t>
      </w:r>
    </w:p>
    <w:p w:rsidR="0024094F" w:rsidRPr="00C5704C" w:rsidRDefault="002E50A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3EF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h, </w:t>
      </w:r>
      <w:r w:rsidR="00263EFC">
        <w:rPr>
          <w:rFonts w:ascii="Times New Roman" w:hAnsi="Times New Roman" w:cs="Times New Roman"/>
          <w:sz w:val="24"/>
          <w:szCs w:val="24"/>
        </w:rPr>
        <w:t xml:space="preserve">meu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filhinho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será possível ter pena de uma serpente? </w:t>
      </w:r>
      <w:r w:rsidR="00263EFC">
        <w:rPr>
          <w:rFonts w:ascii="Times New Roman" w:hAnsi="Times New Roman" w:cs="Times New Roman"/>
          <w:sz w:val="24"/>
          <w:szCs w:val="24"/>
        </w:rPr>
        <w:t>Veja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ela está fazendo agora. Ela está se </w:t>
      </w:r>
      <w:r w:rsidR="00263EFC">
        <w:rPr>
          <w:rFonts w:ascii="Times New Roman" w:hAnsi="Times New Roman" w:cs="Times New Roman"/>
          <w:sz w:val="24"/>
          <w:szCs w:val="24"/>
        </w:rPr>
        <w:t>aquecendo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sol. E quando uma serpente se </w:t>
      </w:r>
      <w:r w:rsidR="00350E26">
        <w:rPr>
          <w:rFonts w:ascii="Times New Roman" w:hAnsi="Times New Roman" w:cs="Times New Roman"/>
          <w:sz w:val="24"/>
          <w:szCs w:val="24"/>
        </w:rPr>
        <w:t>aquece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sol, ela </w:t>
      </w:r>
      <w:r w:rsidR="0088257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suga. </w:t>
      </w:r>
      <w:r w:rsidR="00293376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isso</w:t>
      </w:r>
      <w:r w:rsidR="00293376">
        <w:rPr>
          <w:rFonts w:ascii="Times New Roman" w:hAnsi="Times New Roman" w:cs="Times New Roman"/>
          <w:sz w:val="24"/>
          <w:szCs w:val="24"/>
        </w:rPr>
        <w:t xml:space="preserve">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depois do verão, o sol </w:t>
      </w:r>
      <w:r w:rsidR="00484A68">
        <w:rPr>
          <w:rFonts w:ascii="Times New Roman" w:hAnsi="Times New Roman" w:cs="Times New Roman"/>
          <w:sz w:val="24"/>
          <w:szCs w:val="24"/>
        </w:rPr>
        <w:t>enfraquece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Agora pense em quantos répteis existem na terra e </w:t>
      </w:r>
      <w:r w:rsidR="00C432DE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quant</w:t>
      </w:r>
      <w:r w:rsidR="000C3965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verões </w:t>
      </w:r>
      <w:r w:rsidR="00C432DE">
        <w:rPr>
          <w:rFonts w:ascii="Times New Roman" w:hAnsi="Times New Roman" w:cs="Times New Roman"/>
          <w:sz w:val="24"/>
          <w:szCs w:val="24"/>
        </w:rPr>
        <w:t xml:space="preserve">despontam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 terra. Todo verão, uma </w:t>
      </w:r>
      <w:r w:rsidR="00C432DE">
        <w:rPr>
          <w:rFonts w:ascii="Times New Roman" w:hAnsi="Times New Roman" w:cs="Times New Roman"/>
          <w:sz w:val="24"/>
          <w:szCs w:val="24"/>
        </w:rPr>
        <w:t>multidão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répteis suga o sol e, se você for um homem, mat</w:t>
      </w:r>
      <w:r w:rsidR="00C432DE">
        <w:rPr>
          <w:rFonts w:ascii="Times New Roman" w:hAnsi="Times New Roman" w:cs="Times New Roman"/>
          <w:sz w:val="24"/>
          <w:szCs w:val="24"/>
        </w:rPr>
        <w:t>ará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serpente. Este é o seu dever. Mas</w:t>
      </w:r>
      <w:r w:rsidR="00C432D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ainda por cima </w:t>
      </w:r>
      <w:r w:rsidR="00114F4A">
        <w:rPr>
          <w:rFonts w:ascii="Times New Roman" w:hAnsi="Times New Roman" w:cs="Times New Roman"/>
          <w:sz w:val="24"/>
          <w:szCs w:val="24"/>
        </w:rPr>
        <w:t>for</w:t>
      </w:r>
      <w:r w:rsidR="00114F4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um bielorrusso, não te</w:t>
      </w:r>
      <w:r w:rsidR="00C432DE">
        <w:rPr>
          <w:rFonts w:ascii="Times New Roman" w:hAnsi="Times New Roman" w:cs="Times New Roman"/>
          <w:sz w:val="24"/>
          <w:szCs w:val="24"/>
        </w:rPr>
        <w:t>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32DE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direito de passar </w:t>
      </w:r>
      <w:r w:rsidR="00C432D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lado de uma serpente viva. Essa é a nossa crença nacional.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Ele se inclinou e pegou uma pedra com uma mão</w:t>
      </w:r>
      <w:r w:rsidR="00C432DE">
        <w:rPr>
          <w:rFonts w:ascii="Times New Roman" w:hAnsi="Times New Roman" w:cs="Times New Roman"/>
          <w:sz w:val="24"/>
          <w:szCs w:val="24"/>
        </w:rPr>
        <w:t xml:space="preserve"> e com a outra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32DE">
        <w:rPr>
          <w:rFonts w:ascii="Times New Roman" w:hAnsi="Times New Roman" w:cs="Times New Roman"/>
          <w:sz w:val="24"/>
          <w:szCs w:val="24"/>
        </w:rPr>
        <w:t>conduziu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Nina </w:t>
      </w:r>
      <w:r w:rsidR="00C432DE">
        <w:rPr>
          <w:rFonts w:ascii="Times New Roman" w:hAnsi="Times New Roman" w:cs="Times New Roman"/>
          <w:sz w:val="24"/>
          <w:szCs w:val="24"/>
        </w:rPr>
        <w:t>atrás de si</w:t>
      </w:r>
      <w:r w:rsidRPr="00C5704C">
        <w:rPr>
          <w:rFonts w:ascii="Times New Roman" w:hAnsi="Times New Roman" w:cs="Times New Roman"/>
          <w:sz w:val="24"/>
          <w:szCs w:val="24"/>
        </w:rPr>
        <w:t>, c</w:t>
      </w:r>
      <w:r w:rsidR="008C4488">
        <w:rPr>
          <w:rFonts w:ascii="Times New Roman" w:hAnsi="Times New Roman" w:cs="Times New Roman"/>
          <w:sz w:val="24"/>
          <w:szCs w:val="24"/>
        </w:rPr>
        <w:t>uidadosamente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C432DE">
        <w:rPr>
          <w:rFonts w:ascii="Times New Roman" w:hAnsi="Times New Roman" w:cs="Times New Roman"/>
          <w:sz w:val="24"/>
          <w:szCs w:val="24"/>
        </w:rPr>
        <w:t>Enquanto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serpente se </w:t>
      </w:r>
      <w:r w:rsidR="008E6569">
        <w:rPr>
          <w:rFonts w:ascii="Times New Roman" w:hAnsi="Times New Roman" w:cs="Times New Roman"/>
          <w:sz w:val="24"/>
          <w:szCs w:val="24"/>
        </w:rPr>
        <w:t>aquecia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6569">
        <w:rPr>
          <w:rFonts w:ascii="Times New Roman" w:hAnsi="Times New Roman" w:cs="Times New Roman"/>
          <w:sz w:val="24"/>
          <w:szCs w:val="24"/>
        </w:rPr>
        <w:t>sobre a relva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8E656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 e, </w:t>
      </w:r>
      <w:r w:rsidR="008E6569">
        <w:rPr>
          <w:rFonts w:ascii="Times New Roman" w:hAnsi="Times New Roman" w:cs="Times New Roman"/>
          <w:sz w:val="24"/>
          <w:szCs w:val="24"/>
        </w:rPr>
        <w:t>em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alegria, perdeu a </w:t>
      </w:r>
      <w:r w:rsidR="008E6569">
        <w:rPr>
          <w:rFonts w:ascii="Times New Roman" w:hAnsi="Times New Roman" w:cs="Times New Roman"/>
          <w:sz w:val="24"/>
          <w:szCs w:val="24"/>
        </w:rPr>
        <w:t>astúcia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</w:t>
      </w:r>
      <w:r w:rsidR="008E656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inimigo secular</w:t>
      </w:r>
      <w:r w:rsidR="008C448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esquecendo por </w:t>
      </w:r>
      <w:r w:rsidR="008E6569">
        <w:rPr>
          <w:rFonts w:ascii="Times New Roman" w:hAnsi="Times New Roman" w:cs="Times New Roman"/>
          <w:sz w:val="24"/>
          <w:szCs w:val="24"/>
        </w:rPr>
        <w:t xml:space="preserve">alguns </w:t>
      </w:r>
      <w:r w:rsidRPr="00C5704C">
        <w:rPr>
          <w:rFonts w:ascii="Times New Roman" w:hAnsi="Times New Roman" w:cs="Times New Roman"/>
          <w:sz w:val="24"/>
          <w:szCs w:val="24"/>
        </w:rPr>
        <w:t>instantes a maldição</w:t>
      </w:r>
      <w:r w:rsidR="008E6569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advertência lançada pelo Senhor </w:t>
      </w:r>
      <w:r w:rsidR="008E6569">
        <w:rPr>
          <w:rFonts w:ascii="Times New Roman" w:hAnsi="Times New Roman" w:cs="Times New Roman"/>
          <w:sz w:val="24"/>
          <w:szCs w:val="24"/>
        </w:rPr>
        <w:t>no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6569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o Éden, o paraíso, depois de Eva</w:t>
      </w:r>
      <w:r w:rsidR="008E6569">
        <w:rPr>
          <w:rFonts w:ascii="Times New Roman" w:hAnsi="Times New Roman" w:cs="Times New Roman"/>
          <w:sz w:val="24"/>
          <w:szCs w:val="24"/>
        </w:rPr>
        <w:t xml:space="preserve"> ter sido seduzida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“P</w:t>
      </w:r>
      <w:r w:rsidR="008E6569">
        <w:rPr>
          <w:rFonts w:ascii="Times New Roman" w:hAnsi="Times New Roman" w:cs="Times New Roman"/>
          <w:sz w:val="24"/>
          <w:szCs w:val="24"/>
        </w:rPr>
        <w:t>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64176B">
        <w:rPr>
          <w:rFonts w:ascii="Times New Roman" w:hAnsi="Times New Roman" w:cs="Times New Roman"/>
          <w:sz w:val="24"/>
          <w:szCs w:val="24"/>
        </w:rPr>
        <w:t xml:space="preserve">tu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fizeste, serás amaldiçoada </w:t>
      </w:r>
      <w:r w:rsidR="008E6569">
        <w:rPr>
          <w:rFonts w:ascii="Times New Roman" w:hAnsi="Times New Roman" w:cs="Times New Roman"/>
          <w:sz w:val="24"/>
          <w:szCs w:val="24"/>
        </w:rPr>
        <w:t>diante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</w:t>
      </w:r>
      <w:r w:rsidR="008E656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8E6569">
        <w:rPr>
          <w:rFonts w:ascii="Times New Roman" w:hAnsi="Times New Roman" w:cs="Times New Roman"/>
          <w:sz w:val="24"/>
          <w:szCs w:val="24"/>
        </w:rPr>
        <w:t>os animais domésticos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8E656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todos os animais </w:t>
      </w:r>
      <w:r w:rsidR="008E6569">
        <w:rPr>
          <w:rFonts w:ascii="Times New Roman" w:hAnsi="Times New Roman" w:cs="Times New Roman"/>
          <w:sz w:val="24"/>
          <w:szCs w:val="24"/>
        </w:rPr>
        <w:t>selvagens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; </w:t>
      </w:r>
      <w:r w:rsidR="0064176B">
        <w:rPr>
          <w:rFonts w:ascii="Times New Roman" w:hAnsi="Times New Roman" w:cs="Times New Roman"/>
          <w:sz w:val="24"/>
          <w:szCs w:val="24"/>
        </w:rPr>
        <w:t xml:space="preserve">tu </w:t>
      </w:r>
      <w:r w:rsidRPr="00C5704C">
        <w:rPr>
          <w:rFonts w:ascii="Times New Roman" w:hAnsi="Times New Roman" w:cs="Times New Roman"/>
          <w:sz w:val="24"/>
          <w:szCs w:val="24"/>
        </w:rPr>
        <w:t>andarás sobre teu ventre e comerá</w:t>
      </w:r>
      <w:r w:rsidR="0064176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pó pelo resto de</w:t>
      </w:r>
      <w:r w:rsidR="008C448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tua vida. </w:t>
      </w:r>
      <w:r w:rsidR="0064176B">
        <w:rPr>
          <w:rFonts w:ascii="Times New Roman" w:hAnsi="Times New Roman" w:cs="Times New Roman"/>
          <w:sz w:val="24"/>
          <w:szCs w:val="24"/>
        </w:rPr>
        <w:t>Criarei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inimizade entre ti e </w:t>
      </w:r>
      <w:r w:rsidR="0064176B">
        <w:rPr>
          <w:rFonts w:ascii="Times New Roman" w:hAnsi="Times New Roman" w:cs="Times New Roman"/>
          <w:sz w:val="24"/>
          <w:szCs w:val="24"/>
        </w:rPr>
        <w:t>tu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mulher e entre tua semente e a dela; </w:t>
      </w:r>
      <w:r w:rsidR="0064176B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176B">
        <w:rPr>
          <w:rFonts w:ascii="Times New Roman" w:hAnsi="Times New Roman" w:cs="Times New Roman"/>
          <w:sz w:val="24"/>
          <w:szCs w:val="24"/>
        </w:rPr>
        <w:t>golpeará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176B">
        <w:rPr>
          <w:rFonts w:ascii="Times New Roman" w:hAnsi="Times New Roman" w:cs="Times New Roman"/>
          <w:sz w:val="24"/>
          <w:szCs w:val="24"/>
        </w:rPr>
        <w:t>tu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cabeça e tu picarás </w:t>
      </w:r>
      <w:r w:rsidR="0064176B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calcanhar </w:t>
      </w:r>
      <w:r w:rsidR="003144B6">
        <w:rPr>
          <w:rFonts w:ascii="Times New Roman" w:hAnsi="Times New Roman" w:cs="Times New Roman"/>
          <w:sz w:val="24"/>
          <w:szCs w:val="24"/>
        </w:rPr>
        <w:t>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3144B6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64176B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08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Nínotchka </w:t>
      </w:r>
      <w:r w:rsidR="0064176B">
        <w:rPr>
          <w:rFonts w:ascii="Times New Roman" w:hAnsi="Times New Roman" w:cs="Times New Roman"/>
          <w:sz w:val="24"/>
          <w:szCs w:val="24"/>
        </w:rPr>
        <w:t>atirou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pedra na cabeça da serpente, amolecida </w:t>
      </w:r>
      <w:r w:rsidR="001775C3">
        <w:rPr>
          <w:rFonts w:ascii="Times New Roman" w:hAnsi="Times New Roman" w:cs="Times New Roman"/>
          <w:sz w:val="24"/>
          <w:szCs w:val="24"/>
        </w:rPr>
        <w:t>na relva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quente, </w:t>
      </w:r>
      <w:r w:rsidR="00412111">
        <w:rPr>
          <w:rFonts w:ascii="Times New Roman" w:hAnsi="Times New Roman" w:cs="Times New Roman"/>
          <w:sz w:val="24"/>
          <w:szCs w:val="24"/>
        </w:rPr>
        <w:t>desprovida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2111">
        <w:rPr>
          <w:rFonts w:ascii="Times New Roman" w:hAnsi="Times New Roman" w:cs="Times New Roman"/>
          <w:sz w:val="24"/>
          <w:szCs w:val="24"/>
        </w:rPr>
        <w:t>d</w:t>
      </w:r>
      <w:r w:rsidR="005316F0">
        <w:rPr>
          <w:rFonts w:ascii="Times New Roman" w:hAnsi="Times New Roman" w:cs="Times New Roman"/>
          <w:sz w:val="24"/>
          <w:szCs w:val="24"/>
        </w:rPr>
        <w:t>a</w:t>
      </w:r>
      <w:r w:rsidR="00412111">
        <w:rPr>
          <w:rFonts w:ascii="Times New Roman" w:hAnsi="Times New Roman" w:cs="Times New Roman"/>
          <w:sz w:val="24"/>
          <w:szCs w:val="24"/>
        </w:rPr>
        <w:t xml:space="preserve"> astúcia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causa do prazer</w:t>
      </w:r>
      <w:r w:rsidR="005316F0">
        <w:rPr>
          <w:rFonts w:ascii="Times New Roman" w:hAnsi="Times New Roman" w:cs="Times New Roman"/>
          <w:sz w:val="24"/>
          <w:szCs w:val="24"/>
        </w:rPr>
        <w:t xml:space="preserve"> que sentia</w:t>
      </w:r>
      <w:r w:rsidR="00412111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33866">
        <w:rPr>
          <w:rFonts w:ascii="Times New Roman" w:hAnsi="Times New Roman" w:cs="Times New Roman"/>
          <w:sz w:val="24"/>
          <w:szCs w:val="24"/>
        </w:rPr>
        <w:t>a</w:t>
      </w:r>
      <w:r w:rsidR="00412111">
        <w:rPr>
          <w:rFonts w:ascii="Times New Roman" w:hAnsi="Times New Roman" w:cs="Times New Roman"/>
          <w:sz w:val="24"/>
          <w:szCs w:val="24"/>
        </w:rPr>
        <w:t xml:space="preserve"> pedra a</w:t>
      </w:r>
      <w:r w:rsidR="0003386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acertou</w:t>
      </w:r>
      <w:r w:rsidR="00412111">
        <w:rPr>
          <w:rFonts w:ascii="Times New Roman" w:hAnsi="Times New Roman" w:cs="Times New Roman"/>
          <w:sz w:val="24"/>
          <w:szCs w:val="24"/>
        </w:rPr>
        <w:t xml:space="preserve"> em cheio</w:t>
      </w:r>
      <w:r w:rsidRPr="00C5704C">
        <w:rPr>
          <w:rFonts w:ascii="Times New Roman" w:hAnsi="Times New Roman" w:cs="Times New Roman"/>
          <w:sz w:val="24"/>
          <w:szCs w:val="24"/>
        </w:rPr>
        <w:t>, esmag</w:t>
      </w:r>
      <w:r w:rsidR="00033866">
        <w:rPr>
          <w:rFonts w:ascii="Times New Roman" w:hAnsi="Times New Roman" w:cs="Times New Roman"/>
          <w:sz w:val="24"/>
          <w:szCs w:val="24"/>
        </w:rPr>
        <w:t>ando</w:t>
      </w:r>
      <w:r w:rsidR="005316F0">
        <w:rPr>
          <w:rFonts w:ascii="Times New Roman" w:hAnsi="Times New Roman" w:cs="Times New Roman"/>
          <w:sz w:val="24"/>
          <w:szCs w:val="24"/>
        </w:rPr>
        <w:t>-lhe 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84A68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a se debater, pois achava que a maldição do Senhor não </w:t>
      </w:r>
      <w:r w:rsidR="00412111">
        <w:rPr>
          <w:rFonts w:ascii="Times New Roman" w:hAnsi="Times New Roman" w:cs="Times New Roman"/>
          <w:sz w:val="24"/>
          <w:szCs w:val="24"/>
        </w:rPr>
        <w:t>tiraria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direto de viver, já que o homem e</w:t>
      </w:r>
      <w:r w:rsidR="0041211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2111">
        <w:rPr>
          <w:rFonts w:ascii="Times New Roman" w:hAnsi="Times New Roman" w:cs="Times New Roman"/>
          <w:sz w:val="24"/>
          <w:szCs w:val="24"/>
        </w:rPr>
        <w:t xml:space="preserve">especialmente,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mulher </w:t>
      </w:r>
      <w:r w:rsidR="00412111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>fora</w:t>
      </w:r>
      <w:r w:rsidR="00412111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amaldiçoad</w:t>
      </w:r>
      <w:r w:rsidR="00412111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serpente, que </w:t>
      </w:r>
      <w:r w:rsidR="005316F0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pouco se delicia</w:t>
      </w:r>
      <w:r w:rsidR="005316F0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sol</w:t>
      </w:r>
      <w:r w:rsidR="005316F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5316F0">
        <w:rPr>
          <w:rFonts w:ascii="Times New Roman" w:hAnsi="Times New Roman" w:cs="Times New Roman"/>
          <w:sz w:val="24"/>
          <w:szCs w:val="24"/>
        </w:rPr>
        <w:t>ivino e comum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D02DE">
        <w:rPr>
          <w:rFonts w:ascii="Times New Roman" w:hAnsi="Times New Roman" w:cs="Times New Roman"/>
          <w:sz w:val="24"/>
          <w:szCs w:val="24"/>
        </w:rPr>
        <w:t xml:space="preserve">o </w:t>
      </w:r>
      <w:r w:rsidR="00484A68">
        <w:rPr>
          <w:rFonts w:ascii="Times New Roman" w:hAnsi="Times New Roman" w:cs="Times New Roman"/>
          <w:sz w:val="24"/>
          <w:szCs w:val="24"/>
        </w:rPr>
        <w:t>qu</w:t>
      </w:r>
      <w:r w:rsidR="008D02DE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 sugam e </w:t>
      </w:r>
      <w:r w:rsidR="00484A68">
        <w:rPr>
          <w:rFonts w:ascii="Times New Roman" w:hAnsi="Times New Roman" w:cs="Times New Roman"/>
          <w:sz w:val="24"/>
          <w:szCs w:val="24"/>
        </w:rPr>
        <w:t>enfraquecem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255B4">
        <w:rPr>
          <w:rFonts w:ascii="Times New Roman" w:hAnsi="Times New Roman" w:cs="Times New Roman"/>
          <w:sz w:val="24"/>
          <w:szCs w:val="24"/>
        </w:rPr>
        <w:t xml:space="preserve">continuava a </w:t>
      </w:r>
      <w:r w:rsidRPr="00C5704C">
        <w:rPr>
          <w:rFonts w:ascii="Times New Roman" w:hAnsi="Times New Roman" w:cs="Times New Roman"/>
          <w:sz w:val="24"/>
          <w:szCs w:val="24"/>
        </w:rPr>
        <w:t>se debat</w:t>
      </w:r>
      <w:r w:rsidR="00D255B4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484A68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cortada em pedaços com uma pá de sapador pelo pai e pela filha, e Micha</w:t>
      </w:r>
      <w:r w:rsidR="00484A68">
        <w:rPr>
          <w:rFonts w:ascii="Times New Roman" w:hAnsi="Times New Roman" w:cs="Times New Roman"/>
          <w:sz w:val="24"/>
          <w:szCs w:val="24"/>
        </w:rPr>
        <w:t>, desfazendo-se em lágrimas,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levado por Vália para longe </w:t>
      </w:r>
      <w:r w:rsidR="002A476F" w:rsidRPr="00C5704C">
        <w:rPr>
          <w:rFonts w:ascii="Times New Roman" w:hAnsi="Times New Roman" w:cs="Times New Roman"/>
          <w:sz w:val="24"/>
          <w:szCs w:val="24"/>
        </w:rPr>
        <w:t>des</w:t>
      </w:r>
      <w:r w:rsidR="002A476F">
        <w:rPr>
          <w:rFonts w:ascii="Times New Roman" w:hAnsi="Times New Roman" w:cs="Times New Roman"/>
          <w:sz w:val="24"/>
          <w:szCs w:val="24"/>
        </w:rPr>
        <w:t>s</w:t>
      </w:r>
      <w:r w:rsidR="002A476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espetáculo. </w:t>
      </w:r>
      <w:r w:rsidR="00D255B4">
        <w:rPr>
          <w:rFonts w:ascii="Times New Roman" w:hAnsi="Times New Roman" w:cs="Times New Roman"/>
          <w:sz w:val="24"/>
          <w:szCs w:val="24"/>
        </w:rPr>
        <w:t>A família feliz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vi</w:t>
      </w:r>
      <w:r w:rsidR="00D255B4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porém, que mais duas serpentes, uma grande e outra pequena, </w:t>
      </w:r>
      <w:r w:rsidR="00C46DBE">
        <w:rPr>
          <w:rFonts w:ascii="Times New Roman" w:hAnsi="Times New Roman" w:cs="Times New Roman"/>
          <w:sz w:val="24"/>
          <w:szCs w:val="24"/>
        </w:rPr>
        <w:t>encarava-</w:t>
      </w:r>
      <w:r w:rsidR="00D255B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55B4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>trás d</w:t>
      </w:r>
      <w:r w:rsidR="00C46DBE">
        <w:rPr>
          <w:rFonts w:ascii="Times New Roman" w:hAnsi="Times New Roman" w:cs="Times New Roman"/>
          <w:sz w:val="24"/>
          <w:szCs w:val="24"/>
        </w:rPr>
        <w:t>e 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arbustos com olhos </w:t>
      </w:r>
      <w:r w:rsidR="00C46DBE">
        <w:rPr>
          <w:rFonts w:ascii="Times New Roman" w:hAnsi="Times New Roman" w:cs="Times New Roman"/>
          <w:sz w:val="24"/>
          <w:szCs w:val="24"/>
        </w:rPr>
        <w:t>gélidos cheios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ódio.</w:t>
      </w:r>
    </w:p>
    <w:p w:rsidR="0024094F" w:rsidRPr="00C5704C" w:rsidRDefault="002A476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0216">
        <w:rPr>
          <w:rFonts w:ascii="Times New Roman" w:hAnsi="Times New Roman" w:cs="Times New Roman"/>
          <w:sz w:val="24"/>
          <w:szCs w:val="24"/>
        </w:rPr>
        <w:t>Bravo</w:t>
      </w:r>
      <w:r w:rsidR="00C46DBE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pai e deu</w:t>
      </w:r>
      <w:r w:rsidR="005316F0">
        <w:rPr>
          <w:rFonts w:ascii="Times New Roman" w:hAnsi="Times New Roman" w:cs="Times New Roman"/>
          <w:sz w:val="24"/>
          <w:szCs w:val="24"/>
        </w:rPr>
        <w:t xml:space="preserve">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beijo na filha.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 você se tornou uma verdadeira bielorrussa, porque </w:t>
      </w:r>
      <w:r w:rsidR="00D255B4">
        <w:rPr>
          <w:rFonts w:ascii="Times New Roman" w:hAnsi="Times New Roman" w:cs="Times New Roman"/>
          <w:sz w:val="24"/>
          <w:szCs w:val="24"/>
        </w:rPr>
        <w:t>cumpriu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crença popular </w:t>
      </w:r>
      <w:r w:rsidR="00D255B4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mat</w:t>
      </w:r>
      <w:r w:rsidR="00D255B4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serpente com sua</w:t>
      </w:r>
      <w:r w:rsidR="00D255B4">
        <w:rPr>
          <w:rFonts w:ascii="Times New Roman" w:hAnsi="Times New Roman" w:cs="Times New Roman"/>
          <w:sz w:val="24"/>
          <w:szCs w:val="24"/>
        </w:rPr>
        <w:t>s</w:t>
      </w:r>
      <w:r w:rsidR="00D61FC8">
        <w:rPr>
          <w:rFonts w:ascii="Times New Roman" w:hAnsi="Times New Roman" w:cs="Times New Roman"/>
          <w:sz w:val="24"/>
          <w:szCs w:val="24"/>
        </w:rPr>
        <w:t xml:space="preserve"> própria</w:t>
      </w:r>
      <w:r w:rsidR="00D255B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mão</w:t>
      </w:r>
      <w:r w:rsidR="00D255B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541D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02DE">
        <w:rPr>
          <w:rFonts w:ascii="Times New Roman" w:hAnsi="Times New Roman" w:cs="Times New Roman"/>
          <w:sz w:val="24"/>
          <w:szCs w:val="24"/>
        </w:rPr>
        <w:t>Foi desse modo singular</w:t>
      </w:r>
      <w:r w:rsidR="0024094F" w:rsidRPr="00D43ED5">
        <w:rPr>
          <w:rFonts w:ascii="Times New Roman" w:hAnsi="Times New Roman" w:cs="Times New Roman"/>
          <w:sz w:val="24"/>
          <w:szCs w:val="24"/>
        </w:rPr>
        <w:t xml:space="preserve"> </w:t>
      </w:r>
      <w:r w:rsidRPr="008D02DE">
        <w:rPr>
          <w:rFonts w:ascii="Times New Roman" w:hAnsi="Times New Roman" w:cs="Times New Roman"/>
          <w:sz w:val="24"/>
          <w:szCs w:val="24"/>
        </w:rPr>
        <w:t xml:space="preserve">que o domingo de 18 de junho </w:t>
      </w:r>
      <w:r w:rsidR="0024094F" w:rsidRPr="00D43ED5">
        <w:rPr>
          <w:rFonts w:ascii="Times New Roman" w:hAnsi="Times New Roman" w:cs="Times New Roman"/>
          <w:sz w:val="24"/>
          <w:szCs w:val="24"/>
        </w:rPr>
        <w:t>ficou guardado na memória de Nínotchka</w:t>
      </w:r>
      <w:r w:rsidR="0024094F" w:rsidRPr="00563D62">
        <w:rPr>
          <w:rFonts w:ascii="Times New Roman" w:hAnsi="Times New Roman" w:cs="Times New Roman"/>
          <w:sz w:val="24"/>
          <w:szCs w:val="24"/>
        </w:rPr>
        <w:t>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dia 19, perto das nove horas, quando a família Kukhar</w:t>
      </w:r>
      <w:r w:rsidR="004541D6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enko estava comendo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45710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luchk</w:t>
      </w:r>
      <w:r w:rsidR="004541D6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desjejum com </w:t>
      </w:r>
      <w:r w:rsidR="00D61FC8">
        <w:rPr>
          <w:rFonts w:ascii="Times New Roman" w:hAnsi="Times New Roman" w:cs="Times New Roman"/>
          <w:sz w:val="24"/>
          <w:szCs w:val="24"/>
        </w:rPr>
        <w:t xml:space="preserve">suas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colheres coloridas, </w:t>
      </w:r>
      <w:r w:rsidR="004541D6">
        <w:rPr>
          <w:rFonts w:ascii="Times New Roman" w:hAnsi="Times New Roman" w:cs="Times New Roman"/>
          <w:sz w:val="24"/>
          <w:szCs w:val="24"/>
        </w:rPr>
        <w:t>apareceram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541D6">
        <w:rPr>
          <w:rFonts w:ascii="Times New Roman" w:hAnsi="Times New Roman" w:cs="Times New Roman"/>
          <w:sz w:val="24"/>
          <w:szCs w:val="24"/>
        </w:rPr>
        <w:t>ois suje</w:t>
      </w:r>
      <w:r w:rsidR="00457109">
        <w:rPr>
          <w:rFonts w:ascii="Times New Roman" w:hAnsi="Times New Roman" w:cs="Times New Roman"/>
          <w:sz w:val="24"/>
          <w:szCs w:val="24"/>
        </w:rPr>
        <w:t>i</w:t>
      </w:r>
      <w:r w:rsidR="004541D6">
        <w:rPr>
          <w:rFonts w:ascii="Times New Roman" w:hAnsi="Times New Roman" w:cs="Times New Roman"/>
          <w:sz w:val="24"/>
          <w:szCs w:val="24"/>
        </w:rPr>
        <w:t>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41D6">
        <w:rPr>
          <w:rFonts w:ascii="Times New Roman" w:hAnsi="Times New Roman" w:cs="Times New Roman"/>
          <w:sz w:val="24"/>
          <w:szCs w:val="24"/>
        </w:rPr>
        <w:t>vestindo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sobretudo</w:t>
      </w:r>
      <w:r w:rsidR="004541D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couro, apesar da manhã ensolarada.</w:t>
      </w:r>
    </w:p>
    <w:p w:rsidR="0024094F" w:rsidRPr="00C5704C" w:rsidRDefault="00D61FC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senhor está preso...</w:t>
      </w:r>
    </w:p>
    <w:p w:rsidR="0024094F" w:rsidRPr="00C5704C" w:rsidRDefault="004541D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udo isso acontecia não sem medo, mas como se fosse </w:t>
      </w:r>
      <w:r>
        <w:rPr>
          <w:rFonts w:ascii="Times New Roman" w:hAnsi="Times New Roman" w:cs="Times New Roman"/>
          <w:sz w:val="24"/>
          <w:szCs w:val="24"/>
        </w:rPr>
        <w:t xml:space="preserve">algo </w:t>
      </w:r>
      <w:r w:rsidR="00D0065F">
        <w:rPr>
          <w:rFonts w:ascii="Times New Roman" w:hAnsi="Times New Roman" w:cs="Times New Roman"/>
          <w:sz w:val="24"/>
          <w:szCs w:val="24"/>
        </w:rPr>
        <w:t>corriqueiro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D61FC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7525">
        <w:rPr>
          <w:rFonts w:ascii="Times New Roman" w:hAnsi="Times New Roman" w:cs="Times New Roman"/>
          <w:sz w:val="24"/>
          <w:szCs w:val="24"/>
        </w:rPr>
        <w:t>Mostrem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manda</w:t>
      </w:r>
      <w:r w:rsidR="00527266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Kukhar</w:t>
      </w:r>
      <w:r w:rsidR="00BC7525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enko.</w:t>
      </w:r>
    </w:p>
    <w:p w:rsidR="0024094F" w:rsidRPr="00C5704C" w:rsidRDefault="00BC752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magro, bigodudo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aparentemente mais importante, resmung</w:t>
      </w:r>
      <w:r w:rsidR="004A4A48">
        <w:rPr>
          <w:rFonts w:ascii="Times New Roman" w:hAnsi="Times New Roman" w:cs="Times New Roman"/>
          <w:sz w:val="24"/>
          <w:szCs w:val="24"/>
        </w:rPr>
        <w:t>ou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enfiou a mão no bolso com má vontade</w:t>
      </w:r>
      <w:r w:rsidR="004A4A4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mostr</w:t>
      </w:r>
      <w:r w:rsidR="004A4A48">
        <w:rPr>
          <w:rFonts w:ascii="Times New Roman" w:hAnsi="Times New Roman" w:cs="Times New Roman"/>
          <w:sz w:val="24"/>
          <w:szCs w:val="24"/>
        </w:rPr>
        <w:t>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manda</w:t>
      </w:r>
      <w:r w:rsidR="00070E8D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o... Kukhar</w:t>
      </w:r>
      <w:r w:rsidR="004A4A48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enko viu que a lei fora observada, o mandato fora assinado pelo procurador </w:t>
      </w:r>
      <w:r w:rsidR="00D61FC8" w:rsidRPr="00C5704C">
        <w:rPr>
          <w:rFonts w:ascii="Times New Roman" w:hAnsi="Times New Roman" w:cs="Times New Roman"/>
          <w:sz w:val="24"/>
          <w:szCs w:val="24"/>
        </w:rPr>
        <w:t>Vass</w:t>
      </w:r>
      <w:r w:rsidR="00D61FC8">
        <w:rPr>
          <w:rFonts w:ascii="Times New Roman" w:hAnsi="Times New Roman" w:cs="Times New Roman"/>
          <w:sz w:val="24"/>
          <w:szCs w:val="24"/>
        </w:rPr>
        <w:t>í</w:t>
      </w:r>
      <w:r w:rsidR="00D61FC8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24094F" w:rsidRPr="00C5704C">
        <w:rPr>
          <w:rFonts w:ascii="Times New Roman" w:hAnsi="Times New Roman" w:cs="Times New Roman"/>
          <w:sz w:val="24"/>
          <w:szCs w:val="24"/>
        </w:rPr>
        <w:t>Makárovitch. E</w:t>
      </w:r>
      <w:r w:rsidR="004A4A4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0216">
        <w:rPr>
          <w:rFonts w:ascii="Times New Roman" w:hAnsi="Times New Roman" w:cs="Times New Roman"/>
          <w:sz w:val="24"/>
          <w:szCs w:val="24"/>
        </w:rPr>
        <w:t>ao 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assinatura de </w:t>
      </w:r>
      <w:r w:rsidR="00D61FC8" w:rsidRPr="00C5704C">
        <w:rPr>
          <w:rFonts w:ascii="Times New Roman" w:hAnsi="Times New Roman" w:cs="Times New Roman"/>
          <w:sz w:val="24"/>
          <w:szCs w:val="24"/>
        </w:rPr>
        <w:t>Vass</w:t>
      </w:r>
      <w:r w:rsidR="00D61FC8">
        <w:rPr>
          <w:rFonts w:ascii="Times New Roman" w:hAnsi="Times New Roman" w:cs="Times New Roman"/>
          <w:sz w:val="24"/>
          <w:szCs w:val="24"/>
        </w:rPr>
        <w:t>í</w:t>
      </w:r>
      <w:r w:rsidR="00D61FC8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A306FE" w:rsidRPr="00C5704C">
        <w:rPr>
          <w:rFonts w:ascii="Times New Roman" w:hAnsi="Times New Roman" w:cs="Times New Roman"/>
          <w:sz w:val="24"/>
          <w:szCs w:val="24"/>
        </w:rPr>
        <w:t>Mak</w:t>
      </w:r>
      <w:r w:rsidR="00A306FE">
        <w:rPr>
          <w:rFonts w:ascii="Times New Roman" w:hAnsi="Times New Roman" w:cs="Times New Roman"/>
          <w:sz w:val="24"/>
          <w:szCs w:val="24"/>
        </w:rPr>
        <w:t>á</w:t>
      </w:r>
      <w:r w:rsidR="00A306FE" w:rsidRPr="00C5704C">
        <w:rPr>
          <w:rFonts w:ascii="Times New Roman" w:hAnsi="Times New Roman" w:cs="Times New Roman"/>
          <w:sz w:val="24"/>
          <w:szCs w:val="24"/>
        </w:rPr>
        <w:t>rovitch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A4A48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A4A48">
        <w:rPr>
          <w:rFonts w:ascii="Times New Roman" w:hAnsi="Times New Roman" w:cs="Times New Roman"/>
          <w:sz w:val="24"/>
          <w:szCs w:val="24"/>
        </w:rPr>
        <w:t>o lado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ainda </w:t>
      </w:r>
      <w:r w:rsidR="004A4A48">
        <w:rPr>
          <w:rFonts w:ascii="Times New Roman" w:hAnsi="Times New Roman" w:cs="Times New Roman"/>
          <w:sz w:val="24"/>
          <w:szCs w:val="24"/>
        </w:rPr>
        <w:t xml:space="preserve">na </w:t>
      </w:r>
      <w:r w:rsidR="0024094F" w:rsidRPr="00C5704C">
        <w:rPr>
          <w:rFonts w:ascii="Times New Roman" w:hAnsi="Times New Roman" w:cs="Times New Roman"/>
          <w:sz w:val="24"/>
          <w:szCs w:val="24"/>
        </w:rPr>
        <w:t>ante</w:t>
      </w:r>
      <w:r w:rsidR="004A4A48">
        <w:rPr>
          <w:rFonts w:ascii="Times New Roman" w:hAnsi="Times New Roman" w:cs="Times New Roman"/>
          <w:sz w:val="24"/>
          <w:szCs w:val="24"/>
        </w:rPr>
        <w:t>véspera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estivera sentado numa reunião, sentiu um aperto no coração... Nas famílias felizes, os corações </w:t>
      </w:r>
      <w:r w:rsidR="00DE3FDD">
        <w:rPr>
          <w:rFonts w:ascii="Times New Roman" w:hAnsi="Times New Roman" w:cs="Times New Roman"/>
          <w:sz w:val="24"/>
          <w:szCs w:val="24"/>
        </w:rPr>
        <w:t>estão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unidos, existe </w:t>
      </w:r>
      <w:r w:rsidR="0024094F" w:rsidRPr="00475F0D">
        <w:rPr>
          <w:rFonts w:ascii="Times New Roman" w:hAnsi="Times New Roman" w:cs="Times New Roman"/>
          <w:sz w:val="24"/>
          <w:szCs w:val="24"/>
        </w:rPr>
        <w:t>entre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ligação invisível. Sacha sentiu um aperto</w:t>
      </w:r>
      <w:r w:rsidR="00457109">
        <w:rPr>
          <w:rFonts w:ascii="Times New Roman" w:hAnsi="Times New Roman" w:cs="Times New Roman"/>
          <w:sz w:val="24"/>
          <w:szCs w:val="24"/>
        </w:rPr>
        <w:t xml:space="preserve"> no peito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Valiucha, até então petrificada, começou a chorar.</w:t>
      </w:r>
    </w:p>
    <w:p w:rsidR="0024094F" w:rsidRPr="00C5704C" w:rsidRDefault="00D61FC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chore, Valiucha </w:t>
      </w:r>
      <w:r w:rsidR="000E655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Sacha, beijando </w:t>
      </w:r>
      <w:r w:rsidR="000E655B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boca </w:t>
      </w:r>
      <w:r w:rsidR="00DE3FDD">
        <w:rPr>
          <w:rFonts w:ascii="Times New Roman" w:hAnsi="Times New Roman" w:cs="Times New Roman"/>
          <w:sz w:val="24"/>
          <w:szCs w:val="24"/>
        </w:rPr>
        <w:t>lambuzada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creme azedo dos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457109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luchk</w:t>
      </w:r>
      <w:r w:rsidR="00DE3FDD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E655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não chore, assustará as crianças.</w:t>
      </w:r>
    </w:p>
    <w:p w:rsidR="0024094F" w:rsidRPr="00A867CB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era tarde. Nínotchka </w:t>
      </w:r>
      <w:r w:rsidR="00DE3FDD">
        <w:rPr>
          <w:rFonts w:ascii="Times New Roman" w:hAnsi="Times New Roman" w:cs="Times New Roman"/>
          <w:sz w:val="24"/>
          <w:szCs w:val="24"/>
        </w:rPr>
        <w:t>desfez-se em lágrimas</w:t>
      </w:r>
      <w:r w:rsidRPr="00C5704C">
        <w:rPr>
          <w:rFonts w:ascii="Times New Roman" w:hAnsi="Times New Roman" w:cs="Times New Roman"/>
          <w:sz w:val="24"/>
          <w:szCs w:val="24"/>
        </w:rPr>
        <w:t>, agar</w:t>
      </w:r>
      <w:r w:rsidRPr="00A867CB">
        <w:rPr>
          <w:rFonts w:ascii="Times New Roman" w:hAnsi="Times New Roman" w:cs="Times New Roman"/>
          <w:sz w:val="24"/>
          <w:szCs w:val="24"/>
        </w:rPr>
        <w:t xml:space="preserve">rando-se ao pai, e Míchenka, ao contrário, </w:t>
      </w:r>
      <w:r w:rsidR="00DE3FDD">
        <w:rPr>
          <w:rFonts w:ascii="Times New Roman" w:hAnsi="Times New Roman" w:cs="Times New Roman"/>
          <w:sz w:val="24"/>
          <w:szCs w:val="24"/>
        </w:rPr>
        <w:t>escondeu-se</w:t>
      </w:r>
      <w:r w:rsidRPr="00A867CB">
        <w:rPr>
          <w:rFonts w:ascii="Times New Roman" w:hAnsi="Times New Roman" w:cs="Times New Roman"/>
          <w:sz w:val="24"/>
          <w:szCs w:val="24"/>
        </w:rPr>
        <w:t xml:space="preserve"> num canto.</w:t>
      </w:r>
    </w:p>
    <w:p w:rsidR="0024094F" w:rsidRPr="00C5704C" w:rsidRDefault="000E655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Nínotchka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ontem </w:t>
      </w:r>
      <w:r w:rsidR="00527266">
        <w:rPr>
          <w:rFonts w:ascii="Times New Roman" w:hAnsi="Times New Roman" w:cs="Times New Roman"/>
          <w:sz w:val="24"/>
          <w:szCs w:val="24"/>
        </w:rPr>
        <w:t xml:space="preserve">na floresta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você </w:t>
      </w:r>
      <w:r>
        <w:rPr>
          <w:rFonts w:ascii="Times New Roman" w:hAnsi="Times New Roman" w:cs="Times New Roman"/>
          <w:sz w:val="24"/>
          <w:szCs w:val="24"/>
        </w:rPr>
        <w:t>matou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uma serpente com a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própria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, d</w:t>
      </w:r>
      <w:r w:rsidR="0045710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tem medo? Seu pai logo voltará. Eu vou </w:t>
      </w:r>
      <w:r w:rsidR="00DE3FDD">
        <w:rPr>
          <w:rFonts w:ascii="Times New Roman" w:hAnsi="Times New Roman" w:cs="Times New Roman"/>
          <w:sz w:val="24"/>
          <w:szCs w:val="24"/>
        </w:rPr>
        <w:t xml:space="preserve">lhe </w:t>
      </w:r>
      <w:r w:rsidR="0024094F" w:rsidRPr="00C5704C">
        <w:rPr>
          <w:rFonts w:ascii="Times New Roman" w:hAnsi="Times New Roman" w:cs="Times New Roman"/>
          <w:sz w:val="24"/>
          <w:szCs w:val="24"/>
        </w:rPr>
        <w:t>comprar uma boneca e voltarei.</w:t>
      </w:r>
    </w:p>
    <w:p w:rsidR="0024094F" w:rsidRPr="00C5704C" w:rsidRDefault="000E655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3FDD">
        <w:rPr>
          <w:rFonts w:ascii="Times New Roman" w:hAnsi="Times New Roman" w:cs="Times New Roman"/>
          <w:sz w:val="24"/>
          <w:szCs w:val="24"/>
        </w:rPr>
        <w:t>E t</w:t>
      </w:r>
      <w:r w:rsidR="0024094F" w:rsidRPr="00C5704C">
        <w:rPr>
          <w:rFonts w:ascii="Times New Roman" w:hAnsi="Times New Roman" w:cs="Times New Roman"/>
          <w:sz w:val="24"/>
          <w:szCs w:val="24"/>
        </w:rPr>
        <w:t>raga</w:t>
      </w:r>
      <w:r w:rsidR="0024094F" w:rsidRPr="00C15AD9">
        <w:rPr>
          <w:rFonts w:ascii="Times New Roman" w:hAnsi="Times New Roman" w:cs="Times New Roman"/>
          <w:sz w:val="24"/>
          <w:szCs w:val="24"/>
          <w:highlight w:val="yellow"/>
          <w:rPrChange w:id="1076" w:author="Daniela Mountian" w:date="2017-06-10T11:22:00Z">
            <w:rPr>
              <w:rFonts w:ascii="Times New Roman" w:hAnsi="Times New Roman" w:cs="Times New Roman"/>
              <w:sz w:val="24"/>
              <w:szCs w:val="24"/>
            </w:rPr>
          </w:rPrChange>
        </w:rPr>
        <w:t>-me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viagem um </w:t>
      </w:r>
      <w:ins w:id="1077" w:author="Daniela Mountian" w:date="2017-08-26T22:35:00Z">
        <w:r w:rsidR="000F3402">
          <w:rPr>
            <w:rFonts w:ascii="Times New Roman" w:hAnsi="Times New Roman" w:cs="Times New Roman"/>
            <w:sz w:val="24"/>
            <w:szCs w:val="24"/>
          </w:rPr>
          <w:t>canivete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pediu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Míchenka.</w:t>
      </w:r>
    </w:p>
    <w:p w:rsidR="0024094F" w:rsidRPr="00C5704C" w:rsidRDefault="000E655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1078" w:author="Daniela Mountian" w:date="2017-08-26T22:35:00Z">
        <w:r w:rsidR="0024094F" w:rsidRPr="00C5704C" w:rsidDel="000F3402">
          <w:rPr>
            <w:rFonts w:ascii="Times New Roman" w:hAnsi="Times New Roman" w:cs="Times New Roman"/>
            <w:sz w:val="24"/>
            <w:szCs w:val="24"/>
          </w:rPr>
          <w:delText>fa</w:delText>
        </w:r>
      </w:del>
      <w:del w:id="1079" w:author="Daniela Mountian" w:date="2017-08-26T19:12:00Z">
        <w:r w:rsidR="0024094F" w:rsidRPr="00C5704C" w:rsidDel="0053261B">
          <w:rPr>
            <w:rFonts w:ascii="Times New Roman" w:hAnsi="Times New Roman" w:cs="Times New Roman"/>
            <w:sz w:val="24"/>
            <w:szCs w:val="24"/>
          </w:rPr>
          <w:delText>quinh</w:delText>
        </w:r>
      </w:del>
      <w:del w:id="1080" w:author="Daniela Mountian" w:date="2017-08-26T22:35:00Z">
        <w:r w:rsidR="0024094F" w:rsidRPr="00C5704C" w:rsidDel="000F3402">
          <w:rPr>
            <w:rFonts w:ascii="Times New Roman" w:hAnsi="Times New Roman" w:cs="Times New Roman"/>
            <w:sz w:val="24"/>
            <w:szCs w:val="24"/>
          </w:rPr>
          <w:delText>a</w:delText>
        </w:r>
        <w:r w:rsidR="00C4258B" w:rsidDel="000F3402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1081" w:author="Daniela Mountian" w:date="2017-08-26T22:35:00Z">
        <w:r w:rsidR="000F3402">
          <w:rPr>
            <w:rFonts w:ascii="Times New Roman" w:hAnsi="Times New Roman" w:cs="Times New Roman"/>
            <w:sz w:val="24"/>
            <w:szCs w:val="24"/>
          </w:rPr>
          <w:t>canivetes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258B">
        <w:rPr>
          <w:rFonts w:ascii="Times New Roman" w:hAnsi="Times New Roman" w:cs="Times New Roman"/>
          <w:sz w:val="24"/>
          <w:szCs w:val="24"/>
        </w:rPr>
        <w:t>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afiad</w:t>
      </w:r>
      <w:del w:id="1082" w:author="Daniela Mountian" w:date="2017-08-26T22:35:00Z">
        <w:r w:rsidR="0024094F" w:rsidRPr="00C5704C" w:rsidDel="000F3402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1083" w:author="Daniela Mountian" w:date="2017-08-26T22:35:00Z">
        <w:r w:rsidR="000F3402">
          <w:rPr>
            <w:rFonts w:ascii="Times New Roman" w:hAnsi="Times New Roman" w:cs="Times New Roman"/>
            <w:sz w:val="24"/>
            <w:szCs w:val="24"/>
          </w:rPr>
          <w:t>o</w:t>
        </w:r>
      </w:ins>
      <w:r w:rsidR="00C4258B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você cortará o dedinho.  Míchenka, </w:t>
      </w:r>
      <w:r w:rsidR="00DE3FDD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lhe </w:t>
      </w:r>
      <w:ins w:id="1084" w:author="Daniela Mountian" w:date="2017-09-03T21:06:00Z">
        <w:r w:rsidR="00D0235D">
          <w:rPr>
            <w:rFonts w:ascii="Times New Roman" w:hAnsi="Times New Roman" w:cs="Times New Roman"/>
            <w:sz w:val="24"/>
            <w:szCs w:val="24"/>
          </w:rPr>
          <w:t xml:space="preserve">trarei </w:t>
        </w:r>
      </w:ins>
      <w:ins w:id="1085" w:author="Daniela Mountian" w:date="2017-08-26T19:13:00Z">
        <w:r w:rsidR="0053261B">
          <w:rPr>
            <w:rFonts w:ascii="Times New Roman" w:hAnsi="Times New Roman" w:cs="Times New Roman"/>
            <w:sz w:val="24"/>
            <w:szCs w:val="24"/>
          </w:rPr>
          <w:t>algo melhor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E5728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Míchenka ainda </w:t>
      </w:r>
      <w:r>
        <w:rPr>
          <w:rFonts w:ascii="Times New Roman" w:hAnsi="Times New Roman" w:cs="Times New Roman"/>
          <w:sz w:val="24"/>
          <w:szCs w:val="24"/>
        </w:rPr>
        <w:t>fosse</w:t>
      </w:r>
      <w:r w:rsidR="00DE3FD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pequeno,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algum </w:t>
      </w:r>
      <w:r>
        <w:rPr>
          <w:rFonts w:ascii="Times New Roman" w:hAnsi="Times New Roman" w:cs="Times New Roman"/>
          <w:sz w:val="24"/>
          <w:szCs w:val="24"/>
        </w:rPr>
        <w:t>modo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entendeu que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não estava</w:t>
      </w:r>
      <w:r w:rsidR="00C4258B">
        <w:rPr>
          <w:rFonts w:ascii="Times New Roman" w:hAnsi="Times New Roman" w:cs="Times New Roman"/>
          <w:sz w:val="24"/>
          <w:szCs w:val="24"/>
        </w:rPr>
        <w:t xml:space="preserve"> 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saindo, mas prestes a </w:t>
      </w:r>
      <w:r>
        <w:rPr>
          <w:rFonts w:ascii="Times New Roman" w:hAnsi="Times New Roman" w:cs="Times New Roman"/>
          <w:sz w:val="24"/>
          <w:szCs w:val="24"/>
        </w:rPr>
        <w:t>partir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havia pedido </w:t>
      </w:r>
      <w:r>
        <w:rPr>
          <w:rFonts w:ascii="Times New Roman" w:hAnsi="Times New Roman" w:cs="Times New Roman"/>
          <w:sz w:val="24"/>
          <w:szCs w:val="24"/>
        </w:rPr>
        <w:t xml:space="preserve">simplesmente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trazer algo, mas para trazer </w:t>
      </w:r>
      <w:r>
        <w:rPr>
          <w:rFonts w:ascii="Times New Roman" w:hAnsi="Times New Roman" w:cs="Times New Roman"/>
          <w:sz w:val="24"/>
          <w:szCs w:val="24"/>
        </w:rPr>
        <w:t xml:space="preserve">algo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viagem. </w:t>
      </w:r>
      <w:r>
        <w:rPr>
          <w:rFonts w:ascii="Times New Roman" w:hAnsi="Times New Roman" w:cs="Times New Roman"/>
          <w:sz w:val="24"/>
          <w:szCs w:val="24"/>
        </w:rPr>
        <w:t>Quanto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Vália, a </w:t>
      </w:r>
      <w:r>
        <w:rPr>
          <w:rFonts w:ascii="Times New Roman" w:hAnsi="Times New Roman" w:cs="Times New Roman"/>
          <w:sz w:val="24"/>
          <w:szCs w:val="24"/>
        </w:rPr>
        <w:t xml:space="preserve">esposa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amorosa de Sacha, no início </w:t>
      </w:r>
      <w:r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compreendeu </w:t>
      </w:r>
      <w:r w:rsidR="00D11DCD">
        <w:rPr>
          <w:rFonts w:ascii="Times New Roman" w:hAnsi="Times New Roman" w:cs="Times New Roman"/>
          <w:sz w:val="24"/>
          <w:szCs w:val="24"/>
        </w:rPr>
        <w:t xml:space="preserve">a situação </w:t>
      </w:r>
      <w:r>
        <w:rPr>
          <w:rFonts w:ascii="Times New Roman" w:hAnsi="Times New Roman" w:cs="Times New Roman"/>
          <w:sz w:val="24"/>
          <w:szCs w:val="24"/>
        </w:rPr>
        <w:t>bem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menos do que </w:t>
      </w:r>
      <w:del w:id="1086" w:author="Daniela Mountian" w:date="2017-08-26T19:14:00Z">
        <w:r w:rsidR="0024094F" w:rsidRPr="00C5704C" w:rsidDel="0053261B">
          <w:rPr>
            <w:rFonts w:ascii="Times New Roman" w:hAnsi="Times New Roman" w:cs="Times New Roman"/>
            <w:sz w:val="24"/>
            <w:szCs w:val="24"/>
          </w:rPr>
          <w:delText>su</w:delText>
        </w:r>
      </w:del>
      <w:r w:rsidR="00475F0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475F0D">
        <w:rPr>
          <w:rFonts w:ascii="Times New Roman" w:hAnsi="Times New Roman" w:cs="Times New Roman"/>
          <w:sz w:val="24"/>
          <w:szCs w:val="24"/>
        </w:rPr>
        <w:t>crianças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pois, </w:t>
      </w:r>
      <w:r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adquiri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experiência de vida, aprendera a não compreender o evidente. No entanto, fez tudo o que </w:t>
      </w:r>
      <w:r w:rsidR="000E655B">
        <w:rPr>
          <w:rFonts w:ascii="Times New Roman" w:hAnsi="Times New Roman" w:cs="Times New Roman"/>
          <w:sz w:val="24"/>
          <w:szCs w:val="24"/>
        </w:rPr>
        <w:t>era</w:t>
      </w:r>
      <w:r w:rsidR="000E65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1DCD">
        <w:rPr>
          <w:rFonts w:ascii="Times New Roman" w:hAnsi="Times New Roman" w:cs="Times New Roman"/>
          <w:sz w:val="24"/>
          <w:szCs w:val="24"/>
        </w:rPr>
        <w:t xml:space="preserve">esperado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esposa durante </w:t>
      </w:r>
      <w:r w:rsidR="00D11DC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pris</w:t>
      </w:r>
      <w:r w:rsidR="00D11DCD">
        <w:rPr>
          <w:rFonts w:ascii="Times New Roman" w:hAnsi="Times New Roman" w:cs="Times New Roman"/>
          <w:sz w:val="24"/>
          <w:szCs w:val="24"/>
        </w:rPr>
        <w:t>ã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do marido. </w:t>
      </w:r>
      <w:r w:rsidR="00D11DCD">
        <w:rPr>
          <w:rFonts w:ascii="Times New Roman" w:hAnsi="Times New Roman" w:cs="Times New Roman"/>
          <w:sz w:val="24"/>
          <w:szCs w:val="24"/>
        </w:rPr>
        <w:t>Ela 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apidamente juntou </w:t>
      </w:r>
      <w:r w:rsidR="00F83D7E">
        <w:rPr>
          <w:rFonts w:ascii="Times New Roman" w:hAnsi="Times New Roman" w:cs="Times New Roman"/>
          <w:sz w:val="24"/>
          <w:szCs w:val="24"/>
        </w:rPr>
        <w:lastRenderedPageBreak/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coisas </w:t>
      </w:r>
      <w:r w:rsidR="00F83D7E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despediu-se sem gritaria, para não assustar as crianças</w:t>
      </w:r>
      <w:ins w:id="1087" w:author="Daniela Mountian" w:date="2017-06-08T18:46:00Z">
        <w:r w:rsidR="00F83D7E">
          <w:rPr>
            <w:rFonts w:ascii="Times New Roman" w:hAnsi="Times New Roman" w:cs="Times New Roman"/>
            <w:sz w:val="24"/>
            <w:szCs w:val="24"/>
          </w:rPr>
          <w:t>;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088" w:author="Daniela Mountian" w:date="2017-08-26T19:16:00Z">
        <w:r w:rsidR="0053261B">
          <w:rPr>
            <w:rFonts w:ascii="Times New Roman" w:hAnsi="Times New Roman" w:cs="Times New Roman"/>
            <w:sz w:val="24"/>
            <w:szCs w:val="24"/>
          </w:rPr>
          <w:t xml:space="preserve">e, </w:t>
        </w:r>
      </w:ins>
      <w:ins w:id="1089" w:author="Daniela Mountian" w:date="2017-06-06T21:23:00Z">
        <w:r w:rsidR="00616D6C">
          <w:rPr>
            <w:rFonts w:ascii="Times New Roman" w:hAnsi="Times New Roman" w:cs="Times New Roman"/>
            <w:sz w:val="24"/>
            <w:szCs w:val="24"/>
          </w:rPr>
          <w:t xml:space="preserve">ao </w:t>
        </w:r>
      </w:ins>
      <w:ins w:id="1090" w:author="Daniela Mountian" w:date="2017-06-06T21:22:00Z">
        <w:r w:rsidR="00616D6C">
          <w:rPr>
            <w:rFonts w:ascii="Times New Roman" w:hAnsi="Times New Roman" w:cs="Times New Roman"/>
            <w:sz w:val="24"/>
            <w:szCs w:val="24"/>
          </w:rPr>
          <w:t>dirigi</w:t>
        </w:r>
      </w:ins>
      <w:ins w:id="1091" w:author="Daniela Mountian" w:date="2017-06-06T21:23:00Z">
        <w:r w:rsidR="00616D6C">
          <w:rPr>
            <w:rFonts w:ascii="Times New Roman" w:hAnsi="Times New Roman" w:cs="Times New Roman"/>
            <w:sz w:val="24"/>
            <w:szCs w:val="24"/>
          </w:rPr>
          <w:t>r</w:t>
        </w:r>
      </w:ins>
      <w:ins w:id="1092" w:author="Daniela Mountian" w:date="2017-06-06T21:22:00Z">
        <w:r w:rsidR="00616D6C">
          <w:rPr>
            <w:rFonts w:ascii="Times New Roman" w:hAnsi="Times New Roman" w:cs="Times New Roman"/>
            <w:sz w:val="24"/>
            <w:szCs w:val="24"/>
          </w:rPr>
          <w:t>-se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o carro em que Sacha entra</w:t>
      </w:r>
      <w:r w:rsidR="00616D6C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viu </w:t>
      </w:r>
      <w:r w:rsidR="00616D6C">
        <w:rPr>
          <w:rFonts w:ascii="Times New Roman" w:hAnsi="Times New Roman" w:cs="Times New Roman"/>
          <w:sz w:val="24"/>
          <w:szCs w:val="24"/>
        </w:rPr>
        <w:t xml:space="preserve">um mundaréu </w:t>
      </w:r>
      <w:r w:rsidR="00527266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volta, </w:t>
      </w:r>
      <w:r w:rsidR="00D11DCD">
        <w:rPr>
          <w:rFonts w:ascii="Times New Roman" w:hAnsi="Times New Roman" w:cs="Times New Roman"/>
          <w:sz w:val="24"/>
          <w:szCs w:val="24"/>
        </w:rPr>
        <w:t>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 ela era </w:t>
      </w:r>
      <w:r w:rsidR="00023677">
        <w:rPr>
          <w:rFonts w:ascii="Times New Roman" w:hAnsi="Times New Roman" w:cs="Times New Roman"/>
          <w:sz w:val="24"/>
          <w:szCs w:val="24"/>
        </w:rPr>
        <w:t xml:space="preserve">tão pequena, </w:t>
      </w:r>
      <w:ins w:id="1093" w:author="Daniela Mountian" w:date="2017-08-26T19:16:00Z">
        <w:r w:rsidR="0053261B">
          <w:rPr>
            <w:rFonts w:ascii="Times New Roman" w:hAnsi="Times New Roman" w:cs="Times New Roman"/>
            <w:sz w:val="24"/>
            <w:szCs w:val="24"/>
          </w:rPr>
          <w:t xml:space="preserve">tão </w:t>
        </w:r>
      </w:ins>
      <w:r w:rsidR="00616D6C">
        <w:rPr>
          <w:rFonts w:ascii="Times New Roman" w:hAnsi="Times New Roman" w:cs="Times New Roman"/>
          <w:sz w:val="24"/>
          <w:szCs w:val="24"/>
        </w:rPr>
        <w:t>insignificante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Nínotchka também viu tudo isso pela janela </w:t>
      </w:r>
      <w:r w:rsidR="000E655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258B">
        <w:rPr>
          <w:rFonts w:ascii="Times New Roman" w:hAnsi="Times New Roman" w:cs="Times New Roman"/>
          <w:sz w:val="24"/>
          <w:szCs w:val="24"/>
        </w:rPr>
        <w:t xml:space="preserve">a bem da </w:t>
      </w:r>
      <w:r w:rsidR="00616D6C">
        <w:rPr>
          <w:rFonts w:ascii="Times New Roman" w:hAnsi="Times New Roman" w:cs="Times New Roman"/>
          <w:sz w:val="24"/>
          <w:szCs w:val="24"/>
        </w:rPr>
        <w:t>verdade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16D6C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616D6C">
        <w:rPr>
          <w:rFonts w:ascii="Times New Roman" w:hAnsi="Times New Roman" w:cs="Times New Roman"/>
          <w:sz w:val="24"/>
          <w:szCs w:val="24"/>
        </w:rPr>
        <w:t xml:space="preserve">reparou no </w:t>
      </w:r>
      <w:r w:rsidR="00F83D7E">
        <w:rPr>
          <w:rFonts w:ascii="Times New Roman" w:hAnsi="Times New Roman" w:cs="Times New Roman"/>
          <w:sz w:val="24"/>
          <w:szCs w:val="24"/>
        </w:rPr>
        <w:t xml:space="preserve">mundaréu </w:t>
      </w:r>
      <w:r w:rsidR="00616D6C">
        <w:rPr>
          <w:rFonts w:ascii="Times New Roman" w:hAnsi="Times New Roman" w:cs="Times New Roman"/>
          <w:sz w:val="24"/>
          <w:szCs w:val="24"/>
        </w:rPr>
        <w:t>estranho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viu a rua e guardou </w:t>
      </w:r>
      <w:r w:rsidR="00616D6C">
        <w:rPr>
          <w:rFonts w:ascii="Times New Roman" w:hAnsi="Times New Roman" w:cs="Times New Roman"/>
          <w:sz w:val="24"/>
          <w:szCs w:val="24"/>
        </w:rPr>
        <w:t>a imagem de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</w:t>
      </w:r>
      <w:r w:rsidR="00616D6C">
        <w:rPr>
          <w:rFonts w:ascii="Times New Roman" w:hAnsi="Times New Roman" w:cs="Times New Roman"/>
          <w:sz w:val="24"/>
          <w:szCs w:val="24"/>
        </w:rPr>
        <w:t>part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indo, </w:t>
      </w:r>
      <w:r w:rsidR="00616D6C">
        <w:rPr>
          <w:rFonts w:ascii="Times New Roman" w:hAnsi="Times New Roman" w:cs="Times New Roman"/>
          <w:sz w:val="24"/>
          <w:szCs w:val="24"/>
        </w:rPr>
        <w:t>de suas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costas...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43ED5">
        <w:rPr>
          <w:rFonts w:ascii="Times New Roman" w:hAnsi="Times New Roman" w:cs="Times New Roman"/>
          <w:sz w:val="24"/>
          <w:szCs w:val="24"/>
        </w:rPr>
        <w:t>N</w:t>
      </w:r>
      <w:r w:rsidR="00616D6C" w:rsidRPr="00563D62">
        <w:rPr>
          <w:rFonts w:ascii="Times New Roman" w:hAnsi="Times New Roman" w:cs="Times New Roman"/>
          <w:sz w:val="24"/>
          <w:szCs w:val="24"/>
        </w:rPr>
        <w:t>ess</w:t>
      </w:r>
      <w:r w:rsidRPr="00F36656">
        <w:rPr>
          <w:rFonts w:ascii="Times New Roman" w:hAnsi="Times New Roman" w:cs="Times New Roman"/>
          <w:sz w:val="24"/>
          <w:szCs w:val="24"/>
        </w:rPr>
        <w:t>e mesmo dia,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0E655B" w:rsidRPr="00C5704C">
        <w:rPr>
          <w:rFonts w:ascii="Times New Roman" w:hAnsi="Times New Roman" w:cs="Times New Roman"/>
          <w:sz w:val="24"/>
          <w:szCs w:val="24"/>
        </w:rPr>
        <w:t>Iarnut</w:t>
      </w:r>
      <w:r w:rsidR="000E655B">
        <w:rPr>
          <w:rFonts w:ascii="Times New Roman" w:hAnsi="Times New Roman" w:cs="Times New Roman"/>
          <w:sz w:val="24"/>
          <w:szCs w:val="24"/>
        </w:rPr>
        <w:t>ó</w:t>
      </w:r>
      <w:r w:rsidR="000E655B" w:rsidRPr="00C5704C">
        <w:rPr>
          <w:rFonts w:ascii="Times New Roman" w:hAnsi="Times New Roman" w:cs="Times New Roman"/>
          <w:sz w:val="24"/>
          <w:szCs w:val="24"/>
        </w:rPr>
        <w:t>vski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E655B" w:rsidRPr="00C5704C">
        <w:rPr>
          <w:rFonts w:ascii="Times New Roman" w:hAnsi="Times New Roman" w:cs="Times New Roman"/>
          <w:sz w:val="24"/>
          <w:szCs w:val="24"/>
        </w:rPr>
        <w:t>K</w:t>
      </w:r>
      <w:r w:rsidR="000E655B">
        <w:rPr>
          <w:rFonts w:ascii="Times New Roman" w:hAnsi="Times New Roman" w:cs="Times New Roman"/>
          <w:sz w:val="24"/>
          <w:szCs w:val="24"/>
        </w:rPr>
        <w:t>ó</w:t>
      </w:r>
      <w:r w:rsidR="000E655B" w:rsidRPr="00C5704C">
        <w:rPr>
          <w:rFonts w:ascii="Times New Roman" w:hAnsi="Times New Roman" w:cs="Times New Roman"/>
          <w:sz w:val="24"/>
          <w:szCs w:val="24"/>
        </w:rPr>
        <w:t xml:space="preserve">lia </w:t>
      </w:r>
      <w:r w:rsidRPr="00C5704C">
        <w:rPr>
          <w:rFonts w:ascii="Times New Roman" w:hAnsi="Times New Roman" w:cs="Times New Roman"/>
          <w:sz w:val="24"/>
          <w:szCs w:val="24"/>
        </w:rPr>
        <w:t>e Sv</w:t>
      </w:r>
      <w:r w:rsidR="0053261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eta,</w:t>
      </w:r>
      <w:r w:rsidR="0053261B">
        <w:rPr>
          <w:rStyle w:val="Refdenotaderodap"/>
          <w:rFonts w:ascii="Times New Roman" w:hAnsi="Times New Roman" w:cs="Times New Roman"/>
          <w:sz w:val="24"/>
          <w:szCs w:val="24"/>
        </w:rPr>
        <w:footnoteReference w:id="109"/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foram presos, uma hora antes, e seus </w:t>
      </w:r>
      <w:r w:rsidRPr="0053261B">
        <w:rPr>
          <w:rFonts w:ascii="Times New Roman" w:hAnsi="Times New Roman" w:cs="Times New Roman"/>
          <w:sz w:val="24"/>
          <w:szCs w:val="24"/>
        </w:rPr>
        <w:t xml:space="preserve">filhos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foram enviados para o orfanato de Vítebsk... </w:t>
      </w:r>
      <w:r w:rsidR="000E655B" w:rsidRPr="00C5704C">
        <w:rPr>
          <w:rFonts w:ascii="Times New Roman" w:hAnsi="Times New Roman" w:cs="Times New Roman"/>
          <w:sz w:val="24"/>
          <w:szCs w:val="24"/>
        </w:rPr>
        <w:t>Des</w:t>
      </w:r>
      <w:r w:rsidR="000E655B">
        <w:rPr>
          <w:rFonts w:ascii="Times New Roman" w:hAnsi="Times New Roman" w:cs="Times New Roman"/>
          <w:sz w:val="24"/>
          <w:szCs w:val="24"/>
        </w:rPr>
        <w:t>s</w:t>
      </w:r>
      <w:r w:rsidR="000E655B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forma</w:t>
      </w:r>
      <w:r w:rsidR="00C4258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ficou claro</w:t>
      </w:r>
      <w:r w:rsidR="00D0065F">
        <w:rPr>
          <w:rFonts w:ascii="Times New Roman" w:hAnsi="Times New Roman" w:cs="Times New Roman"/>
          <w:sz w:val="24"/>
          <w:szCs w:val="24"/>
        </w:rPr>
        <w:t xml:space="preserve"> para</w:t>
      </w:r>
      <w:r w:rsidR="000E655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Valiucha que até nisso </w:t>
      </w:r>
      <w:r w:rsidR="00475F0D">
        <w:rPr>
          <w:rFonts w:ascii="Times New Roman" w:hAnsi="Times New Roman" w:cs="Times New Roman"/>
          <w:sz w:val="24"/>
          <w:szCs w:val="24"/>
        </w:rPr>
        <w:t>sua família</w:t>
      </w:r>
      <w:r w:rsidR="000E655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tinha sido mais feliz. </w:t>
      </w:r>
      <w:r w:rsidR="00C4258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la não sabia </w:t>
      </w:r>
      <w:r w:rsidR="00C4258B">
        <w:rPr>
          <w:rFonts w:ascii="Times New Roman" w:hAnsi="Times New Roman" w:cs="Times New Roman"/>
          <w:sz w:val="24"/>
          <w:szCs w:val="24"/>
        </w:rPr>
        <w:t>por quanto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desfrutaria dessa felicidade, mas decidiu aproveitá-la... </w:t>
      </w:r>
      <w:r w:rsidR="00F83D7E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>estiu as crianças</w:t>
      </w:r>
      <w:r w:rsidR="00C4258B">
        <w:rPr>
          <w:rFonts w:ascii="Times New Roman" w:hAnsi="Times New Roman" w:cs="Times New Roman"/>
          <w:sz w:val="24"/>
          <w:szCs w:val="24"/>
        </w:rPr>
        <w:t xml:space="preserve"> depressa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094" w:author="Daniela Mountian" w:date="2017-08-26T19:22:00Z">
        <w:r w:rsidR="00F775BD">
          <w:rPr>
            <w:rFonts w:ascii="Times New Roman" w:hAnsi="Times New Roman" w:cs="Times New Roman"/>
            <w:sz w:val="24"/>
            <w:szCs w:val="24"/>
          </w:rPr>
          <w:t>fatiou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pão, colocou num </w:t>
      </w:r>
      <w:r w:rsidR="003948BC">
        <w:rPr>
          <w:rFonts w:ascii="Times New Roman" w:hAnsi="Times New Roman" w:cs="Times New Roman"/>
          <w:sz w:val="24"/>
          <w:szCs w:val="24"/>
        </w:rPr>
        <w:t>pote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meio litro o mingau de semolina ainda </w:t>
      </w:r>
      <w:r w:rsidR="003948BC">
        <w:rPr>
          <w:rFonts w:ascii="Times New Roman" w:hAnsi="Times New Roman" w:cs="Times New Roman"/>
          <w:sz w:val="24"/>
          <w:szCs w:val="24"/>
        </w:rPr>
        <w:t>quente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095" w:author="Daniela Mountian" w:date="2017-06-08T17:55:00Z">
        <w:r w:rsidR="00CD5F11">
          <w:rPr>
            <w:rFonts w:ascii="Times New Roman" w:hAnsi="Times New Roman" w:cs="Times New Roman"/>
            <w:sz w:val="24"/>
            <w:szCs w:val="24"/>
          </w:rPr>
          <w:t>encheu de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bombons </w:t>
      </w:r>
      <w:ins w:id="1096" w:author="Daniela Mountian" w:date="2017-06-10T15:15:00Z">
        <w:r w:rsidR="00CE6C21">
          <w:rPr>
            <w:rFonts w:ascii="Times New Roman" w:hAnsi="Times New Roman" w:cs="Times New Roman"/>
            <w:sz w:val="24"/>
            <w:szCs w:val="24"/>
          </w:rPr>
          <w:t>um</w:t>
        </w:r>
      </w:ins>
      <w:ins w:id="1097" w:author="Daniela Mountian" w:date="2017-06-08T17:56:00Z">
        <w:r w:rsidR="00CD5F11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098" w:author="Leila" w:date="2016-07-20T13:59:00Z">
        <w:r w:rsidR="00654504" w:rsidRPr="00F83D7E">
          <w:rPr>
            <w:rFonts w:ascii="Times New Roman" w:hAnsi="Times New Roman" w:cs="Times New Roman"/>
            <w:sz w:val="24"/>
            <w:szCs w:val="24"/>
            <w:highlight w:val="yellow"/>
            <w:rPrChange w:id="1099" w:author="Daniela Mountian" w:date="2017-06-08T18:47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lancheira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7109">
        <w:rPr>
          <w:rFonts w:ascii="Times New Roman" w:hAnsi="Times New Roman" w:cs="Times New Roman"/>
          <w:sz w:val="24"/>
          <w:szCs w:val="24"/>
        </w:rPr>
        <w:t>usada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tiracolo e disse: </w:t>
      </w:r>
    </w:p>
    <w:p w:rsidR="0024094F" w:rsidRPr="00C5704C" w:rsidRDefault="0065450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4258B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rianças, </w:t>
      </w:r>
      <w:r w:rsidR="00C4258B">
        <w:rPr>
          <w:rFonts w:ascii="Times New Roman" w:hAnsi="Times New Roman" w:cs="Times New Roman"/>
          <w:sz w:val="24"/>
          <w:szCs w:val="24"/>
        </w:rPr>
        <w:t xml:space="preserve">vamos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a estação.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Eles chegaram à estação.</w:t>
      </w:r>
    </w:p>
    <w:p w:rsidR="0024094F" w:rsidRPr="00C5704C" w:rsidRDefault="0065450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Nínotchka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3948BC">
        <w:rPr>
          <w:rFonts w:ascii="Times New Roman" w:hAnsi="Times New Roman" w:cs="Times New Roman"/>
          <w:sz w:val="24"/>
          <w:szCs w:val="24"/>
        </w:rPr>
        <w:t xml:space="preserve"> sua mãe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3948B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vai viajar com Míchenka para Moscou, para a </w:t>
      </w:r>
      <w:r w:rsidR="003948BC">
        <w:rPr>
          <w:rFonts w:ascii="Times New Roman" w:hAnsi="Times New Roman" w:cs="Times New Roman"/>
          <w:sz w:val="24"/>
          <w:szCs w:val="24"/>
        </w:rPr>
        <w:t xml:space="preserve">casa da </w:t>
      </w:r>
      <w:r w:rsidR="0024094F" w:rsidRPr="00C5704C">
        <w:rPr>
          <w:rFonts w:ascii="Times New Roman" w:hAnsi="Times New Roman" w:cs="Times New Roman"/>
          <w:sz w:val="24"/>
          <w:szCs w:val="24"/>
        </w:rPr>
        <w:t>tia Klava.</w:t>
      </w:r>
      <w:r w:rsidR="00547E36">
        <w:rPr>
          <w:rStyle w:val="Refdenotaderodap"/>
          <w:rFonts w:ascii="Times New Roman" w:hAnsi="Times New Roman" w:cs="Times New Roman"/>
          <w:sz w:val="24"/>
          <w:szCs w:val="24"/>
        </w:rPr>
        <w:footnoteReference w:id="110"/>
      </w:r>
    </w:p>
    <w:p w:rsidR="0024094F" w:rsidRPr="00C5704C" w:rsidRDefault="0065450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você?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Nina.</w:t>
      </w:r>
    </w:p>
    <w:p w:rsidR="0024094F" w:rsidRPr="00C5704C" w:rsidRDefault="00DE1F4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ficarei aqui, perto do </w:t>
      </w:r>
      <w:r w:rsidR="003948BC">
        <w:rPr>
          <w:rFonts w:ascii="Times New Roman" w:hAnsi="Times New Roman" w:cs="Times New Roman"/>
          <w:sz w:val="24"/>
          <w:szCs w:val="24"/>
        </w:rPr>
        <w:t xml:space="preserve">seu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Valiucha.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Nínotchka, você já é uma menina </w:t>
      </w:r>
      <w:r w:rsidR="003948BC">
        <w:rPr>
          <w:rFonts w:ascii="Times New Roman" w:hAnsi="Times New Roman" w:cs="Times New Roman"/>
          <w:sz w:val="24"/>
          <w:szCs w:val="24"/>
        </w:rPr>
        <w:t>crescida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948BC">
        <w:rPr>
          <w:rFonts w:ascii="Times New Roman" w:hAnsi="Times New Roman" w:cs="Times New Roman"/>
          <w:sz w:val="24"/>
          <w:szCs w:val="24"/>
        </w:rPr>
        <w:t xml:space="preserve">no caminho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conte a ninguém o que aconteceu </w:t>
      </w:r>
      <w:r w:rsidR="00B960A6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48BC">
        <w:rPr>
          <w:rFonts w:ascii="Times New Roman" w:hAnsi="Times New Roman" w:cs="Times New Roman"/>
          <w:sz w:val="24"/>
          <w:szCs w:val="24"/>
          <w:lang w:val="en-GB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pai, apenas fique de olho em Míchenka.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 repente, Valiucha </w:t>
      </w:r>
      <w:r w:rsidR="00A17457">
        <w:rPr>
          <w:rFonts w:ascii="Times New Roman" w:hAnsi="Times New Roman" w:cs="Times New Roman"/>
          <w:sz w:val="24"/>
          <w:szCs w:val="24"/>
        </w:rPr>
        <w:t>sentiu sua 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girar</w:t>
      </w:r>
      <w:r w:rsidR="00A17457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lembrou que, durante a ocupação alemã</w:t>
      </w:r>
      <w:r w:rsidR="000562D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na periferia de Vítebsk um campo de concentração, </w:t>
      </w:r>
      <w:r w:rsidR="00B960A6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B960A6">
        <w:rPr>
          <w:rFonts w:ascii="Times New Roman" w:hAnsi="Times New Roman" w:cs="Times New Roman"/>
          <w:sz w:val="24"/>
          <w:szCs w:val="24"/>
        </w:rPr>
        <w:t xml:space="preserve"> 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mulheres, através do arame farpado</w:t>
      </w:r>
      <w:r w:rsidR="00B960A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pediam </w:t>
      </w:r>
      <w:r w:rsidR="00275318">
        <w:rPr>
          <w:rFonts w:ascii="Times New Roman" w:hAnsi="Times New Roman" w:cs="Times New Roman"/>
          <w:sz w:val="24"/>
          <w:szCs w:val="24"/>
        </w:rPr>
        <w:t>pão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transeuntes ou que </w:t>
      </w:r>
      <w:r w:rsidR="00B960A6">
        <w:rPr>
          <w:rFonts w:ascii="Times New Roman" w:hAnsi="Times New Roman" w:cs="Times New Roman"/>
          <w:sz w:val="24"/>
          <w:szCs w:val="24"/>
        </w:rPr>
        <w:t>eles levassem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60A6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filhos</w:t>
      </w:r>
      <w:r w:rsidR="00A17457">
        <w:rPr>
          <w:rFonts w:ascii="Times New Roman" w:hAnsi="Times New Roman" w:cs="Times New Roman"/>
          <w:sz w:val="24"/>
          <w:szCs w:val="24"/>
        </w:rPr>
        <w:t xml:space="preserve"> embora</w:t>
      </w:r>
      <w:r w:rsidRPr="00C5704C">
        <w:rPr>
          <w:rFonts w:ascii="Times New Roman" w:hAnsi="Times New Roman" w:cs="Times New Roman"/>
          <w:sz w:val="24"/>
          <w:szCs w:val="24"/>
        </w:rPr>
        <w:t>. Valiucha e sua amiga Stássia, depois morta n</w:t>
      </w:r>
      <w:r w:rsidR="00B960A6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destacamento, </w:t>
      </w:r>
      <w:r w:rsidR="00A17457">
        <w:rPr>
          <w:rFonts w:ascii="Times New Roman" w:hAnsi="Times New Roman" w:cs="Times New Roman"/>
          <w:sz w:val="24"/>
          <w:szCs w:val="24"/>
        </w:rPr>
        <w:t xml:space="preserve">afastaram com esforço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arame farpado e pegaram um menino de dois anos e dois meninos de seis, e </w:t>
      </w:r>
      <w:r w:rsidR="00A17457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menina de oito... Os alemães começaram a atirar das torres de vigilância, por isso elas não conseguiram pegar </w:t>
      </w:r>
      <w:r w:rsidR="00A17457">
        <w:rPr>
          <w:rFonts w:ascii="Times New Roman" w:hAnsi="Times New Roman" w:cs="Times New Roman"/>
          <w:sz w:val="24"/>
          <w:szCs w:val="24"/>
        </w:rPr>
        <w:t>as outras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crianças que as mães, empurrando</w:t>
      </w:r>
      <w:ins w:id="1100" w:author="Daniela Mountian" w:date="2017-08-26T19:26:00Z">
        <w:r w:rsidR="00D43D29">
          <w:rPr>
            <w:rFonts w:ascii="Times New Roman" w:hAnsi="Times New Roman" w:cs="Times New Roman"/>
            <w:sz w:val="24"/>
            <w:szCs w:val="24"/>
          </w:rPr>
          <w:t>-se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tentavam lhes entregar... Em perigo, </w:t>
      </w:r>
      <w:r w:rsidR="00A1745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3B30A4">
        <w:rPr>
          <w:rFonts w:ascii="Times New Roman" w:hAnsi="Times New Roman" w:cs="Times New Roman"/>
          <w:sz w:val="24"/>
          <w:szCs w:val="24"/>
        </w:rPr>
        <w:t xml:space="preserve">normalmente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aperta </w:t>
      </w:r>
      <w:r w:rsidR="00023677">
        <w:rPr>
          <w:rFonts w:ascii="Times New Roman" w:hAnsi="Times New Roman" w:cs="Times New Roman"/>
          <w:sz w:val="24"/>
          <w:szCs w:val="24"/>
        </w:rPr>
        <w:t>seu 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si, no entanto, às vezes, </w:t>
      </w:r>
      <w:r w:rsidR="003B30A4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salvá-l</w:t>
      </w:r>
      <w:r w:rsidR="00023677">
        <w:rPr>
          <w:rFonts w:ascii="Times New Roman" w:hAnsi="Times New Roman" w:cs="Times New Roman"/>
          <w:sz w:val="24"/>
          <w:szCs w:val="24"/>
        </w:rPr>
        <w:t>o</w:t>
      </w:r>
      <w:r w:rsidR="003B30A4">
        <w:rPr>
          <w:rFonts w:ascii="Times New Roman" w:hAnsi="Times New Roman" w:cs="Times New Roman"/>
          <w:sz w:val="24"/>
          <w:szCs w:val="24"/>
        </w:rPr>
        <w:t xml:space="preserve">, ela </w:t>
      </w:r>
      <w:r w:rsidR="0002367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entrega</w:t>
      </w:r>
      <w:r w:rsidR="0088474B">
        <w:rPr>
          <w:rFonts w:ascii="Times New Roman" w:hAnsi="Times New Roman" w:cs="Times New Roman"/>
          <w:sz w:val="24"/>
          <w:szCs w:val="24"/>
        </w:rPr>
        <w:t xml:space="preserve"> a alguém</w:t>
      </w:r>
      <w:r w:rsidRPr="00C5704C">
        <w:rPr>
          <w:rFonts w:ascii="Times New Roman" w:hAnsi="Times New Roman" w:cs="Times New Roman"/>
          <w:sz w:val="24"/>
          <w:szCs w:val="24"/>
        </w:rPr>
        <w:t>, afastando</w:t>
      </w:r>
      <w:r w:rsidR="0088474B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>, confiando num acaso perigoso, pois, em situações desumanas,</w:t>
      </w:r>
      <w:r w:rsidR="0043368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dia é mais te</w:t>
      </w:r>
      <w:r w:rsidR="0088474B">
        <w:rPr>
          <w:rFonts w:ascii="Times New Roman" w:hAnsi="Times New Roman" w:cs="Times New Roman"/>
          <w:sz w:val="24"/>
          <w:szCs w:val="24"/>
        </w:rPr>
        <w:t>rr</w:t>
      </w:r>
      <w:r w:rsidRPr="00C5704C">
        <w:rPr>
          <w:rFonts w:ascii="Times New Roman" w:hAnsi="Times New Roman" w:cs="Times New Roman"/>
          <w:sz w:val="24"/>
          <w:szCs w:val="24"/>
        </w:rPr>
        <w:t xml:space="preserve">ível que a noite, uma rua repleta de pessoas mais temível que </w:t>
      </w:r>
      <w:r w:rsidR="00433680">
        <w:rPr>
          <w:rFonts w:ascii="Times New Roman" w:hAnsi="Times New Roman" w:cs="Times New Roman"/>
          <w:sz w:val="24"/>
          <w:szCs w:val="24"/>
        </w:rPr>
        <w:t>uma</w:t>
      </w:r>
      <w:r w:rsidR="0043368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474B">
        <w:rPr>
          <w:rFonts w:ascii="Times New Roman" w:hAnsi="Times New Roman" w:cs="Times New Roman"/>
          <w:sz w:val="24"/>
          <w:szCs w:val="24"/>
        </w:rPr>
        <w:t>floresta cheia de</w:t>
      </w:r>
      <w:r w:rsidR="0043368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lobos, o </w:t>
      </w:r>
      <w:r w:rsidR="00F83D7E">
        <w:rPr>
          <w:rFonts w:ascii="Times New Roman" w:hAnsi="Times New Roman" w:cs="Times New Roman"/>
          <w:sz w:val="24"/>
          <w:szCs w:val="24"/>
        </w:rPr>
        <w:t>familiar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 w:rsidR="0088474B">
        <w:rPr>
          <w:rFonts w:ascii="Times New Roman" w:hAnsi="Times New Roman" w:cs="Times New Roman"/>
          <w:sz w:val="24"/>
          <w:szCs w:val="24"/>
        </w:rPr>
        <w:t>ameaçador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</w:t>
      </w:r>
      <w:r w:rsidR="00B50216">
        <w:rPr>
          <w:rFonts w:ascii="Times New Roman" w:hAnsi="Times New Roman" w:cs="Times New Roman"/>
          <w:sz w:val="24"/>
          <w:szCs w:val="24"/>
        </w:rPr>
        <w:t>desconhecido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O que sentiam </w:t>
      </w:r>
      <w:r w:rsidR="0088474B">
        <w:rPr>
          <w:rFonts w:ascii="Times New Roman" w:hAnsi="Times New Roman" w:cs="Times New Roman"/>
          <w:sz w:val="24"/>
          <w:szCs w:val="24"/>
        </w:rPr>
        <w:t xml:space="preserve">essas </w:t>
      </w:r>
      <w:r w:rsidRPr="00C5704C">
        <w:rPr>
          <w:rFonts w:ascii="Times New Roman" w:hAnsi="Times New Roman" w:cs="Times New Roman"/>
          <w:sz w:val="24"/>
          <w:szCs w:val="24"/>
        </w:rPr>
        <w:t>mães</w:t>
      </w:r>
      <w:r w:rsidR="0088474B">
        <w:rPr>
          <w:rFonts w:ascii="Times New Roman" w:hAnsi="Times New Roman" w:cs="Times New Roman"/>
          <w:sz w:val="24"/>
          <w:szCs w:val="24"/>
        </w:rPr>
        <w:t xml:space="preserve"> amorosas</w:t>
      </w:r>
      <w:r w:rsidRPr="00C5704C">
        <w:rPr>
          <w:rFonts w:ascii="Times New Roman" w:hAnsi="Times New Roman" w:cs="Times New Roman"/>
          <w:sz w:val="24"/>
          <w:szCs w:val="24"/>
        </w:rPr>
        <w:t>, empurrando</w:t>
      </w:r>
      <w:ins w:id="1101" w:author="Daniela Mountian" w:date="2017-06-08T17:04:00Z">
        <w:r w:rsidR="00261DE8">
          <w:rPr>
            <w:rFonts w:ascii="Times New Roman" w:hAnsi="Times New Roman" w:cs="Times New Roman"/>
            <w:sz w:val="24"/>
            <w:szCs w:val="24"/>
          </w:rPr>
          <w:t xml:space="preserve"> uma</w:t>
        </w:r>
      </w:ins>
      <w:ins w:id="1102" w:author="Daniela Mountian" w:date="2017-06-08T17:57:00Z">
        <w:r w:rsidR="00CD5F11">
          <w:rPr>
            <w:rFonts w:ascii="Times New Roman" w:hAnsi="Times New Roman" w:cs="Times New Roman"/>
            <w:sz w:val="24"/>
            <w:szCs w:val="24"/>
          </w:rPr>
          <w:t>s</w:t>
        </w:r>
      </w:ins>
      <w:ins w:id="1103" w:author="Daniela Mountian" w:date="2017-06-08T17:04:00Z">
        <w:r w:rsidR="00261DE8">
          <w:rPr>
            <w:rFonts w:ascii="Times New Roman" w:hAnsi="Times New Roman" w:cs="Times New Roman"/>
            <w:sz w:val="24"/>
            <w:szCs w:val="24"/>
          </w:rPr>
          <w:t xml:space="preserve"> a</w:t>
        </w:r>
      </w:ins>
      <w:ins w:id="1104" w:author="Daniela Mountian" w:date="2017-06-08T17:57:00Z">
        <w:r w:rsidR="00CD5F11">
          <w:rPr>
            <w:rFonts w:ascii="Times New Roman" w:hAnsi="Times New Roman" w:cs="Times New Roman"/>
            <w:sz w:val="24"/>
            <w:szCs w:val="24"/>
          </w:rPr>
          <w:t>s</w:t>
        </w:r>
      </w:ins>
      <w:ins w:id="1105" w:author="Daniela Mountian" w:date="2017-06-08T17:04:00Z">
        <w:r w:rsidR="00261DE8">
          <w:rPr>
            <w:rFonts w:ascii="Times New Roman" w:hAnsi="Times New Roman" w:cs="Times New Roman"/>
            <w:sz w:val="24"/>
            <w:szCs w:val="24"/>
          </w:rPr>
          <w:t xml:space="preserve"> outra</w:t>
        </w:r>
      </w:ins>
      <w:ins w:id="1106" w:author="Daniela Mountian" w:date="2017-06-08T17:57:00Z">
        <w:r w:rsidR="00CD5F11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esforçando-se </w:t>
      </w:r>
      <w:r w:rsidR="00527266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afastar de si suas crianças? Se sentissem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n</w:t>
      </w:r>
      <w:r w:rsidR="0088474B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 tristeza e sofrimento, não </w:t>
      </w:r>
      <w:r w:rsidR="0088474B">
        <w:rPr>
          <w:rFonts w:ascii="Times New Roman" w:hAnsi="Times New Roman" w:cs="Times New Roman"/>
          <w:sz w:val="24"/>
          <w:szCs w:val="24"/>
        </w:rPr>
        <w:t>seriam capazes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474B">
        <w:rPr>
          <w:rFonts w:ascii="Times New Roman" w:hAnsi="Times New Roman" w:cs="Times New Roman"/>
          <w:sz w:val="24"/>
          <w:szCs w:val="24"/>
        </w:rPr>
        <w:t>de fazer isso</w:t>
      </w:r>
      <w:r w:rsidRPr="00C5704C">
        <w:rPr>
          <w:rFonts w:ascii="Times New Roman" w:hAnsi="Times New Roman" w:cs="Times New Roman"/>
          <w:sz w:val="24"/>
          <w:szCs w:val="24"/>
        </w:rPr>
        <w:t>... Não, numa situação desumana</w:t>
      </w:r>
      <w:r w:rsidR="0088474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coração arruína o homem e tudo </w:t>
      </w:r>
      <w:r w:rsidR="0088474B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é humano. Somente o instinto </w:t>
      </w:r>
      <w:ins w:id="1107" w:author="Daniela Mountian" w:date="2017-06-08T17:17:00Z">
        <w:r w:rsidR="00632AC2">
          <w:rPr>
            <w:rFonts w:ascii="Times New Roman" w:hAnsi="Times New Roman" w:cs="Times New Roman"/>
            <w:sz w:val="24"/>
            <w:szCs w:val="24"/>
          </w:rPr>
          <w:t>des</w:t>
        </w:r>
      </w:ins>
      <w:ins w:id="1108" w:author="Daniela Mountian" w:date="2017-06-08T16:48:00Z">
        <w:r w:rsidR="0088474B">
          <w:rPr>
            <w:rFonts w:ascii="Times New Roman" w:hAnsi="Times New Roman" w:cs="Times New Roman"/>
            <w:sz w:val="24"/>
            <w:szCs w:val="24"/>
          </w:rPr>
          <w:t xml:space="preserve">umano </w:t>
        </w:r>
      </w:ins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88474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fêmea, não matern</w:t>
      </w:r>
      <w:r w:rsidR="0088474B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>, pode salvar... Por isso Valiucha beijou rapidamente Míchenka e Nínotchka</w:t>
      </w:r>
      <w:del w:id="1109" w:author="Daniela Mountian" w:date="2017-08-26T19:30:00Z">
        <w:r w:rsidRPr="00C5704C" w:rsidDel="00D43D2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3D7E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colocou-os num vagão d</w:t>
      </w:r>
      <w:ins w:id="1110" w:author="Daniela Mountian" w:date="2017-06-08T18:50:00Z">
        <w:r w:rsidR="00F83D7E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trem </w:t>
      </w:r>
      <w:ins w:id="1111" w:author="Daniela Mountian" w:date="2017-08-26T19:30:00Z">
        <w:r w:rsidR="00D43D29">
          <w:rPr>
            <w:rFonts w:ascii="Times New Roman" w:hAnsi="Times New Roman" w:cs="Times New Roman"/>
            <w:sz w:val="24"/>
            <w:szCs w:val="24"/>
          </w:rPr>
          <w:t xml:space="preserve">que partia </w:t>
        </w:r>
      </w:ins>
      <w:r w:rsidRPr="00C5704C">
        <w:rPr>
          <w:rFonts w:ascii="Times New Roman" w:hAnsi="Times New Roman" w:cs="Times New Roman"/>
          <w:sz w:val="24"/>
          <w:szCs w:val="24"/>
        </w:rPr>
        <w:t>para Moscou</w:t>
      </w:r>
      <w:r w:rsidR="00F83D7E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o trem </w:t>
      </w:r>
      <w:r w:rsidR="00632AC2">
        <w:rPr>
          <w:rFonts w:ascii="Times New Roman" w:hAnsi="Times New Roman" w:cs="Times New Roman"/>
          <w:sz w:val="24"/>
          <w:szCs w:val="24"/>
        </w:rPr>
        <w:t>pôs-se em marcha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as crianças </w:t>
      </w:r>
      <w:r w:rsidR="00632AC2">
        <w:rPr>
          <w:rFonts w:ascii="Times New Roman" w:hAnsi="Times New Roman" w:cs="Times New Roman"/>
          <w:sz w:val="24"/>
          <w:szCs w:val="24"/>
        </w:rPr>
        <w:t>se afastaram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Vália, em </w:t>
      </w:r>
      <w:ins w:id="1112" w:author="Daniela Mountian" w:date="2017-06-08T17:08:00Z">
        <w:r w:rsidR="00632AC2">
          <w:rPr>
            <w:rFonts w:ascii="Times New Roman" w:hAnsi="Times New Roman" w:cs="Times New Roman"/>
            <w:sz w:val="24"/>
            <w:szCs w:val="24"/>
          </w:rPr>
          <w:t>vez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amarg</w:t>
      </w:r>
      <w:r w:rsidR="00CD5F11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r</w:t>
      </w:r>
      <w:r w:rsidR="00CD5F1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, sentiu alegria...</w:t>
      </w:r>
      <w:r w:rsidR="00433680">
        <w:rPr>
          <w:rFonts w:ascii="Times New Roman" w:hAnsi="Times New Roman" w:cs="Times New Roman"/>
          <w:sz w:val="24"/>
          <w:szCs w:val="24"/>
        </w:rPr>
        <w:t xml:space="preserve"> Ela</w:t>
      </w:r>
      <w:r w:rsidR="0043368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32AC2">
        <w:rPr>
          <w:rFonts w:ascii="Times New Roman" w:hAnsi="Times New Roman" w:cs="Times New Roman"/>
          <w:sz w:val="24"/>
          <w:szCs w:val="24"/>
        </w:rPr>
        <w:t>caminhou</w:t>
      </w:r>
      <w:r w:rsidR="00F83D7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alegre por algumas ruas e</w:t>
      </w:r>
      <w:r w:rsidR="0043368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apenas ao entrar em um parque sujo e </w:t>
      </w:r>
      <w:r w:rsidR="00632AC2">
        <w:rPr>
          <w:rFonts w:ascii="Times New Roman" w:hAnsi="Times New Roman" w:cs="Times New Roman"/>
          <w:sz w:val="24"/>
          <w:szCs w:val="24"/>
        </w:rPr>
        <w:t>deserto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32AC2">
        <w:rPr>
          <w:rFonts w:ascii="Times New Roman" w:hAnsi="Times New Roman" w:cs="Times New Roman"/>
          <w:sz w:val="24"/>
          <w:szCs w:val="24"/>
        </w:rPr>
        <w:t>começou a lastimar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Lá perto ficava </w:t>
      </w:r>
      <w:r w:rsidR="00632AC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pavilhão</w:t>
      </w:r>
      <w:r w:rsidR="0085275E">
        <w:rPr>
          <w:rFonts w:ascii="Times New Roman" w:hAnsi="Times New Roman" w:cs="Times New Roman"/>
          <w:sz w:val="24"/>
          <w:szCs w:val="24"/>
        </w:rPr>
        <w:t xml:space="preserve"> onde se anunciava</w:t>
      </w:r>
      <w:r w:rsidR="00632AC2">
        <w:rPr>
          <w:rFonts w:ascii="Times New Roman" w:hAnsi="Times New Roman" w:cs="Times New Roman"/>
          <w:sz w:val="24"/>
          <w:szCs w:val="24"/>
        </w:rPr>
        <w:t xml:space="preserve">: </w:t>
      </w:r>
      <w:r w:rsidRPr="00C5704C">
        <w:rPr>
          <w:rFonts w:ascii="Times New Roman" w:hAnsi="Times New Roman" w:cs="Times New Roman"/>
          <w:sz w:val="24"/>
          <w:szCs w:val="24"/>
        </w:rPr>
        <w:t xml:space="preserve">“Cerveja. </w:t>
      </w:r>
      <w:r w:rsidR="00632AC2">
        <w:rPr>
          <w:rFonts w:ascii="Times New Roman" w:hAnsi="Times New Roman" w:cs="Times New Roman"/>
          <w:sz w:val="24"/>
          <w:szCs w:val="24"/>
        </w:rPr>
        <w:t>Bebidas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”. Vália entrou e tomou </w:t>
      </w:r>
      <w:r w:rsidR="00632AC2">
        <w:rPr>
          <w:rFonts w:ascii="Times New Roman" w:hAnsi="Times New Roman" w:cs="Times New Roman"/>
          <w:sz w:val="24"/>
          <w:szCs w:val="24"/>
        </w:rPr>
        <w:t xml:space="preserve">um copo de </w:t>
      </w:r>
      <w:r w:rsidRPr="00C5704C">
        <w:rPr>
          <w:rFonts w:ascii="Times New Roman" w:hAnsi="Times New Roman" w:cs="Times New Roman"/>
          <w:sz w:val="24"/>
          <w:szCs w:val="24"/>
        </w:rPr>
        <w:t>vodca.</w:t>
      </w:r>
    </w:p>
    <w:p w:rsidR="0024094F" w:rsidRPr="00C5704C" w:rsidRDefault="00CD5F1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instinto desumano que a ajudou a </w:t>
      </w:r>
      <w:r>
        <w:rPr>
          <w:rFonts w:ascii="Times New Roman" w:hAnsi="Times New Roman" w:cs="Times New Roman"/>
          <w:sz w:val="24"/>
          <w:szCs w:val="24"/>
        </w:rPr>
        <w:t>mandar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tão habilmente suas </w:t>
      </w:r>
      <w:r w:rsidR="00632AC2">
        <w:rPr>
          <w:rFonts w:ascii="Times New Roman" w:hAnsi="Times New Roman" w:cs="Times New Roman"/>
          <w:sz w:val="24"/>
          <w:szCs w:val="24"/>
        </w:rPr>
        <w:t xml:space="preserve">crianças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amadas para longe </w:t>
      </w:r>
      <w:r w:rsidR="00300A9F">
        <w:rPr>
          <w:rFonts w:ascii="Times New Roman" w:hAnsi="Times New Roman" w:cs="Times New Roman"/>
          <w:sz w:val="24"/>
          <w:szCs w:val="24"/>
        </w:rPr>
        <w:t xml:space="preserve">também 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ajudou a dominar o horror que </w:t>
      </w:r>
      <w:r w:rsidR="00300A9F">
        <w:rPr>
          <w:rFonts w:ascii="Times New Roman" w:hAnsi="Times New Roman" w:cs="Times New Roman"/>
          <w:sz w:val="24"/>
          <w:szCs w:val="24"/>
        </w:rPr>
        <w:t>invadia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coração. A vodca não a livrou do horror, mas </w:t>
      </w:r>
      <w:r w:rsidR="00300A9F">
        <w:rPr>
          <w:rFonts w:ascii="Times New Roman" w:hAnsi="Times New Roman" w:cs="Times New Roman"/>
          <w:sz w:val="24"/>
          <w:szCs w:val="24"/>
        </w:rPr>
        <w:t>tornou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alma </w:t>
      </w:r>
      <w:r w:rsidR="00300A9F">
        <w:rPr>
          <w:rFonts w:ascii="Times New Roman" w:hAnsi="Times New Roman" w:cs="Times New Roman"/>
          <w:sz w:val="24"/>
          <w:szCs w:val="24"/>
        </w:rPr>
        <w:t>pequena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mais fraca, e almas fracas suportam </w:t>
      </w:r>
      <w:r w:rsidR="00300A9F">
        <w:rPr>
          <w:rFonts w:ascii="Times New Roman" w:hAnsi="Times New Roman" w:cs="Times New Roman"/>
          <w:sz w:val="24"/>
          <w:szCs w:val="24"/>
        </w:rPr>
        <w:t xml:space="preserve">grandes desgraças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mais facilidade. Depois de </w:t>
      </w:r>
      <w:r w:rsidR="00433680">
        <w:rPr>
          <w:rFonts w:ascii="Times New Roman" w:hAnsi="Times New Roman" w:cs="Times New Roman"/>
          <w:sz w:val="24"/>
          <w:szCs w:val="24"/>
        </w:rPr>
        <w:t>beber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Valiucha </w:t>
      </w:r>
      <w:r>
        <w:rPr>
          <w:rFonts w:ascii="Times New Roman" w:hAnsi="Times New Roman" w:cs="Times New Roman"/>
          <w:sz w:val="24"/>
          <w:szCs w:val="24"/>
        </w:rPr>
        <w:t xml:space="preserve">foi </w:t>
      </w:r>
      <w:r w:rsidR="00523D0A">
        <w:rPr>
          <w:rFonts w:ascii="Times New Roman" w:hAnsi="Times New Roman" w:cs="Times New Roman"/>
          <w:sz w:val="24"/>
          <w:szCs w:val="24"/>
        </w:rPr>
        <w:t xml:space="preserve">procurar </w:t>
      </w:r>
      <w:r w:rsidR="0024094F" w:rsidRPr="00C5704C">
        <w:rPr>
          <w:rFonts w:ascii="Times New Roman" w:hAnsi="Times New Roman" w:cs="Times New Roman"/>
          <w:sz w:val="24"/>
          <w:szCs w:val="24"/>
        </w:rPr>
        <w:t>Kulechóv, no NKVD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11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local, pois o conhecera ainda no movimento d</w:t>
      </w:r>
      <w:r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partizans</w:t>
      </w:r>
      <w:r w:rsidR="0024094F" w:rsidRPr="00C5704C">
        <w:rPr>
          <w:rFonts w:ascii="Times New Roman" w:hAnsi="Times New Roman" w:cs="Times New Roman"/>
          <w:sz w:val="24"/>
          <w:szCs w:val="24"/>
        </w:rPr>
        <w:t>. Lá ela discutiu com alguém na recepção. Depois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ao andar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rua, as pessoas </w:t>
      </w:r>
      <w:r>
        <w:rPr>
          <w:rFonts w:ascii="Times New Roman" w:hAnsi="Times New Roman" w:cs="Times New Roman"/>
          <w:sz w:val="24"/>
          <w:szCs w:val="24"/>
        </w:rPr>
        <w:t>a evitaram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Passados t</w:t>
      </w:r>
      <w:r w:rsidR="0024094F" w:rsidRPr="00C5704C">
        <w:rPr>
          <w:rFonts w:ascii="Times New Roman" w:hAnsi="Times New Roman" w:cs="Times New Roman"/>
          <w:sz w:val="24"/>
          <w:szCs w:val="24"/>
        </w:rPr>
        <w:t>rês dias</w:t>
      </w:r>
      <w:r w:rsidR="0045710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foi presa. Assim sucumbiu uma família feliz.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Em Vítebsk, Sacha Kukhar</w:t>
      </w:r>
      <w:r w:rsidR="00CD5F1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enko ainda </w:t>
      </w:r>
      <w:r w:rsidR="004B5C8F">
        <w:rPr>
          <w:rFonts w:ascii="Times New Roman" w:hAnsi="Times New Roman" w:cs="Times New Roman"/>
          <w:sz w:val="24"/>
          <w:szCs w:val="24"/>
        </w:rPr>
        <w:t>tratava</w:t>
      </w:r>
      <w:r w:rsidR="004B5C8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investigador </w:t>
      </w:r>
      <w:r w:rsidR="00527266">
        <w:rPr>
          <w:rFonts w:ascii="Times New Roman" w:hAnsi="Times New Roman" w:cs="Times New Roman"/>
          <w:sz w:val="24"/>
          <w:szCs w:val="24"/>
        </w:rPr>
        <w:t>de uma maneira informal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em Minsk começaram a bater nele, </w:t>
      </w:r>
      <w:r w:rsidR="00F83D7E">
        <w:rPr>
          <w:rFonts w:ascii="Times New Roman" w:hAnsi="Times New Roman" w:cs="Times New Roman"/>
          <w:sz w:val="24"/>
          <w:szCs w:val="24"/>
        </w:rPr>
        <w:t xml:space="preserve">a </w:t>
      </w:r>
      <w:r w:rsidR="00CC62ED" w:rsidRPr="00C5704C">
        <w:rPr>
          <w:rFonts w:ascii="Times New Roman" w:hAnsi="Times New Roman" w:cs="Times New Roman"/>
          <w:sz w:val="24"/>
          <w:szCs w:val="24"/>
        </w:rPr>
        <w:t>pisote</w:t>
      </w:r>
      <w:r w:rsidR="00CC62ED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83D7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esmagar </w:t>
      </w:r>
      <w:r w:rsidR="00CC62ED">
        <w:rPr>
          <w:rFonts w:ascii="Times New Roman" w:hAnsi="Times New Roman" w:cs="Times New Roman"/>
          <w:sz w:val="24"/>
          <w:szCs w:val="24"/>
        </w:rPr>
        <w:t>seus</w:t>
      </w:r>
      <w:r w:rsidR="00CC62E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dedos com os saltos</w:t>
      </w:r>
      <w:r w:rsidR="00CC62ED">
        <w:rPr>
          <w:rFonts w:ascii="Times New Roman" w:hAnsi="Times New Roman" w:cs="Times New Roman"/>
          <w:sz w:val="24"/>
          <w:szCs w:val="24"/>
        </w:rPr>
        <w:t xml:space="preserve"> dos sapatos</w:t>
      </w:r>
      <w:r w:rsidR="0045710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com a ajuda </w:t>
      </w:r>
      <w:r w:rsidR="00CC62ED" w:rsidRPr="00C5704C">
        <w:rPr>
          <w:rFonts w:ascii="Times New Roman" w:hAnsi="Times New Roman" w:cs="Times New Roman"/>
          <w:sz w:val="24"/>
          <w:szCs w:val="24"/>
        </w:rPr>
        <w:t>des</w:t>
      </w:r>
      <w:r w:rsidR="00CC62ED">
        <w:rPr>
          <w:rFonts w:ascii="Times New Roman" w:hAnsi="Times New Roman" w:cs="Times New Roman"/>
          <w:sz w:val="24"/>
          <w:szCs w:val="24"/>
        </w:rPr>
        <w:t>s</w:t>
      </w:r>
      <w:r w:rsidR="00CC62ED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infrações da </w:t>
      </w:r>
      <w:r w:rsidR="0072060C">
        <w:rPr>
          <w:rFonts w:ascii="Times New Roman" w:hAnsi="Times New Roman" w:cs="Times New Roman"/>
          <w:sz w:val="24"/>
          <w:szCs w:val="24"/>
        </w:rPr>
        <w:t>legalidade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socialista, revelaram</w:t>
      </w:r>
      <w:r w:rsidR="00DC4F5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pormenores de seu nacionalismo bielorrusso e </w:t>
      </w:r>
      <w:r w:rsidR="00DC4F58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ligação com </w:t>
      </w:r>
      <w:r w:rsidR="00CD5F11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Pr="00C5704C">
        <w:rPr>
          <w:rFonts w:ascii="Times New Roman" w:hAnsi="Times New Roman" w:cs="Times New Roman"/>
          <w:sz w:val="24"/>
          <w:szCs w:val="24"/>
        </w:rPr>
        <w:t>Gestapo no período d</w:t>
      </w:r>
      <w:r w:rsidR="00DC4F5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guerra. </w:t>
      </w:r>
      <w:r w:rsidR="00DC4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inquérito foi concluído e em 29 de setembro realizou-se o julgamento... Enquanto Sacha Kukhar</w:t>
      </w:r>
      <w:r w:rsidR="00DC4F58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enko tenta</w:t>
      </w:r>
      <w:r w:rsidR="00DC4F58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provar sua inocência, procurando a verdade e </w:t>
      </w:r>
      <w:r w:rsidR="00CC62ED" w:rsidRPr="00C5704C">
        <w:rPr>
          <w:rFonts w:ascii="Times New Roman" w:hAnsi="Times New Roman" w:cs="Times New Roman"/>
          <w:sz w:val="24"/>
          <w:szCs w:val="24"/>
        </w:rPr>
        <w:t>exigi</w:t>
      </w:r>
      <w:r w:rsidR="00CC62ED">
        <w:rPr>
          <w:rFonts w:ascii="Times New Roman" w:hAnsi="Times New Roman" w:cs="Times New Roman"/>
          <w:sz w:val="24"/>
          <w:szCs w:val="24"/>
        </w:rPr>
        <w:t>ndo</w:t>
      </w:r>
      <w:r w:rsidR="00CC62E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justiça, tudo </w:t>
      </w:r>
      <w:r w:rsidR="00DC4F58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muito difícil, e ele </w:t>
      </w:r>
      <w:r w:rsidR="00DC4F58">
        <w:rPr>
          <w:rFonts w:ascii="Times New Roman" w:hAnsi="Times New Roman" w:cs="Times New Roman"/>
          <w:sz w:val="24"/>
          <w:szCs w:val="24"/>
        </w:rPr>
        <w:t>raramente pensava n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filhos e </w:t>
      </w:r>
      <w:r w:rsidR="00DC4F58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esposa. </w:t>
      </w:r>
      <w:r w:rsidR="00DC4F58">
        <w:rPr>
          <w:rFonts w:ascii="Times New Roman" w:hAnsi="Times New Roman" w:cs="Times New Roman"/>
          <w:sz w:val="24"/>
          <w:szCs w:val="24"/>
        </w:rPr>
        <w:t>Quando mais relaxado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esquecendo seus </w:t>
      </w:r>
      <w:r w:rsidR="00DC4F58">
        <w:rPr>
          <w:rFonts w:ascii="Times New Roman" w:hAnsi="Times New Roman" w:cs="Times New Roman"/>
          <w:sz w:val="24"/>
          <w:szCs w:val="24"/>
        </w:rPr>
        <w:t xml:space="preserve">próprios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méritos e as injustiças dos outros, </w:t>
      </w:r>
      <w:r w:rsidR="00DC4F58">
        <w:rPr>
          <w:rFonts w:ascii="Times New Roman" w:hAnsi="Times New Roman" w:cs="Times New Roman"/>
          <w:sz w:val="24"/>
          <w:szCs w:val="24"/>
        </w:rPr>
        <w:t xml:space="preserve">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ficou mais fácil, </w:t>
      </w:r>
      <w:r w:rsidR="00CC62ED">
        <w:rPr>
          <w:rFonts w:ascii="Times New Roman" w:hAnsi="Times New Roman" w:cs="Times New Roman"/>
          <w:sz w:val="24"/>
          <w:szCs w:val="24"/>
        </w:rPr>
        <w:t>muito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fácil, e ele já não pensava em nada além da esposa</w:t>
      </w:r>
      <w:r w:rsidR="00DC4F5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Valiucha</w:t>
      </w:r>
      <w:r w:rsidR="00DC4F5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dos filhos</w:t>
      </w:r>
      <w:r w:rsidR="00DC4F5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Nínotchka e Míchenka.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Eis o que aconteceu com as crianças... Nina e </w:t>
      </w:r>
      <w:r w:rsidRPr="00D0235D">
        <w:rPr>
          <w:rFonts w:ascii="Times New Roman" w:hAnsi="Times New Roman" w:cs="Times New Roman"/>
          <w:sz w:val="24"/>
          <w:szCs w:val="24"/>
        </w:rPr>
        <w:t>Micha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chegaram bem a Moscou</w:t>
      </w:r>
      <w:r w:rsidR="00292B96">
        <w:rPr>
          <w:rFonts w:ascii="Times New Roman" w:hAnsi="Times New Roman" w:cs="Times New Roman"/>
          <w:sz w:val="24"/>
          <w:szCs w:val="24"/>
        </w:rPr>
        <w:t xml:space="preserve"> </w:t>
      </w:r>
      <w:r w:rsidR="00292B9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início </w:t>
      </w:r>
      <w:r w:rsidR="00292B96">
        <w:rPr>
          <w:rFonts w:ascii="Times New Roman" w:hAnsi="Times New Roman" w:cs="Times New Roman"/>
          <w:sz w:val="24"/>
          <w:szCs w:val="24"/>
        </w:rPr>
        <w:t xml:space="preserve">comeram </w:t>
      </w:r>
      <w:r w:rsidRPr="00C5704C">
        <w:rPr>
          <w:rFonts w:ascii="Times New Roman" w:hAnsi="Times New Roman" w:cs="Times New Roman"/>
          <w:sz w:val="24"/>
          <w:szCs w:val="24"/>
        </w:rPr>
        <w:t>pão, mingau de semolina e bombons e depois compra</w:t>
      </w:r>
      <w:r w:rsidR="00292B96">
        <w:rPr>
          <w:rFonts w:ascii="Times New Roman" w:hAnsi="Times New Roman" w:cs="Times New Roman"/>
          <w:sz w:val="24"/>
          <w:szCs w:val="24"/>
        </w:rPr>
        <w:t>ram</w:t>
      </w:r>
      <w:r w:rsidR="0068280D">
        <w:rPr>
          <w:rFonts w:ascii="Times New Roman" w:hAnsi="Times New Roman" w:cs="Times New Roman"/>
          <w:sz w:val="24"/>
          <w:szCs w:val="24"/>
        </w:rPr>
        <w:t xml:space="preserve"> </w:t>
      </w:r>
      <w:r w:rsidR="0068280D" w:rsidRPr="00C5704C">
        <w:rPr>
          <w:rFonts w:ascii="Times New Roman" w:hAnsi="Times New Roman" w:cs="Times New Roman"/>
          <w:sz w:val="24"/>
          <w:szCs w:val="24"/>
        </w:rPr>
        <w:t xml:space="preserve">chá </w:t>
      </w:r>
      <w:r w:rsidR="00F83D7E">
        <w:rPr>
          <w:rFonts w:ascii="Times New Roman" w:hAnsi="Times New Roman" w:cs="Times New Roman"/>
          <w:sz w:val="24"/>
          <w:szCs w:val="24"/>
        </w:rPr>
        <w:t>e</w:t>
      </w:r>
      <w:r w:rsidR="0068280D" w:rsidRPr="00C5704C">
        <w:rPr>
          <w:rFonts w:ascii="Times New Roman" w:hAnsi="Times New Roman" w:cs="Times New Roman"/>
          <w:sz w:val="24"/>
          <w:szCs w:val="24"/>
        </w:rPr>
        <w:t xml:space="preserve"> bolacha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292B96">
        <w:rPr>
          <w:rFonts w:ascii="Times New Roman" w:hAnsi="Times New Roman" w:cs="Times New Roman"/>
          <w:sz w:val="24"/>
          <w:szCs w:val="24"/>
        </w:rPr>
        <w:t>condutor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92B96">
        <w:rPr>
          <w:rFonts w:ascii="Times New Roman" w:hAnsi="Times New Roman" w:cs="Times New Roman"/>
          <w:sz w:val="24"/>
          <w:szCs w:val="24"/>
        </w:rPr>
        <w:t xml:space="preserve">Além disso,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passageiros vizinhos </w:t>
      </w:r>
      <w:r w:rsidR="00324F06">
        <w:rPr>
          <w:rFonts w:ascii="Times New Roman" w:hAnsi="Times New Roman" w:cs="Times New Roman"/>
          <w:sz w:val="24"/>
          <w:szCs w:val="24"/>
        </w:rPr>
        <w:t>lhes deram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embutidos. </w:t>
      </w:r>
      <w:r w:rsidR="00324F06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Nínotcka </w:t>
      </w:r>
      <w:r w:rsidR="00324F06">
        <w:rPr>
          <w:rFonts w:ascii="Times New Roman" w:hAnsi="Times New Roman" w:cs="Times New Roman"/>
          <w:sz w:val="24"/>
          <w:szCs w:val="24"/>
        </w:rPr>
        <w:t>se viu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sozinha, tornou</w:t>
      </w:r>
      <w:r w:rsidR="00324F06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mulher independente, </w:t>
      </w:r>
      <w:r w:rsidR="00F83D7E">
        <w:rPr>
          <w:rFonts w:ascii="Times New Roman" w:hAnsi="Times New Roman" w:cs="Times New Roman"/>
          <w:sz w:val="24"/>
          <w:szCs w:val="24"/>
        </w:rPr>
        <w:t>mostrando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7F5447">
        <w:rPr>
          <w:rFonts w:ascii="Times New Roman" w:hAnsi="Times New Roman" w:cs="Times New Roman"/>
          <w:sz w:val="24"/>
          <w:szCs w:val="24"/>
        </w:rPr>
        <w:t xml:space="preserve">mesma </w:t>
      </w:r>
      <w:r w:rsidR="00324F06">
        <w:rPr>
          <w:rFonts w:ascii="Times New Roman" w:hAnsi="Times New Roman" w:cs="Times New Roman"/>
          <w:sz w:val="24"/>
          <w:szCs w:val="24"/>
        </w:rPr>
        <w:t>desenvoltura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Maria</w:t>
      </w:r>
      <w:r w:rsidR="00F83D7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vila de </w:t>
      </w:r>
      <w:r w:rsidR="003D4305" w:rsidRPr="00C5704C">
        <w:rPr>
          <w:rFonts w:ascii="Times New Roman" w:hAnsi="Times New Roman" w:cs="Times New Roman"/>
          <w:sz w:val="24"/>
          <w:szCs w:val="24"/>
        </w:rPr>
        <w:t>Chagaro-Petróvskoie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da região de Khárkov, que </w:t>
      </w:r>
      <w:r w:rsidR="00F83D7E">
        <w:rPr>
          <w:rFonts w:ascii="Times New Roman" w:hAnsi="Times New Roman" w:cs="Times New Roman"/>
          <w:sz w:val="24"/>
          <w:szCs w:val="24"/>
        </w:rPr>
        <w:t xml:space="preserve">em 1933 </w:t>
      </w:r>
      <w:r w:rsidR="007F5447">
        <w:rPr>
          <w:rFonts w:ascii="Times New Roman" w:hAnsi="Times New Roman" w:cs="Times New Roman"/>
          <w:sz w:val="24"/>
          <w:szCs w:val="24"/>
        </w:rPr>
        <w:t>havia viajado sozinha</w:t>
      </w:r>
      <w:r w:rsidRPr="00C5704C">
        <w:rPr>
          <w:rFonts w:ascii="Times New Roman" w:hAnsi="Times New Roman" w:cs="Times New Roman"/>
          <w:sz w:val="24"/>
          <w:szCs w:val="24"/>
        </w:rPr>
        <w:t>, sem a</w:t>
      </w:r>
      <w:r w:rsidR="007F5447">
        <w:rPr>
          <w:rFonts w:ascii="Times New Roman" w:hAnsi="Times New Roman" w:cs="Times New Roman"/>
          <w:sz w:val="24"/>
          <w:szCs w:val="24"/>
        </w:rPr>
        <w:t xml:space="preserve">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</w:t>
      </w:r>
      <w:r w:rsidR="007F5447">
        <w:rPr>
          <w:rFonts w:ascii="Times New Roman" w:hAnsi="Times New Roman" w:cs="Times New Roman"/>
          <w:sz w:val="24"/>
          <w:szCs w:val="24"/>
        </w:rPr>
        <w:t>levando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5447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irmão Vássia, </w:t>
      </w:r>
      <w:r w:rsidR="00527266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verdade que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em outras circunstâncias... </w:t>
      </w:r>
      <w:r w:rsidR="007F5447">
        <w:rPr>
          <w:rFonts w:ascii="Times New Roman" w:hAnsi="Times New Roman" w:cs="Times New Roman"/>
          <w:sz w:val="24"/>
          <w:szCs w:val="24"/>
        </w:rPr>
        <w:t>Nina contava a</w:t>
      </w:r>
      <w:r w:rsidRPr="00C5704C">
        <w:rPr>
          <w:rFonts w:ascii="Times New Roman" w:hAnsi="Times New Roman" w:cs="Times New Roman"/>
          <w:sz w:val="24"/>
          <w:szCs w:val="24"/>
        </w:rPr>
        <w:t>os passageiros que eles não tinham pais</w:t>
      </w:r>
      <w:r w:rsidR="00F83D7E">
        <w:rPr>
          <w:rFonts w:ascii="Times New Roman" w:hAnsi="Times New Roman" w:cs="Times New Roman"/>
          <w:sz w:val="24"/>
          <w:szCs w:val="24"/>
        </w:rPr>
        <w:t xml:space="preserve"> </w:t>
      </w:r>
      <w:r w:rsidR="00527266">
        <w:rPr>
          <w:rFonts w:ascii="Times New Roman" w:hAnsi="Times New Roman" w:cs="Times New Roman"/>
          <w:sz w:val="24"/>
          <w:szCs w:val="24"/>
        </w:rPr>
        <w:t xml:space="preserve">fazia tempo </w:t>
      </w:r>
      <w:r w:rsidR="007F544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7266">
        <w:rPr>
          <w:rFonts w:ascii="Times New Roman" w:hAnsi="Times New Roman" w:cs="Times New Roman"/>
          <w:sz w:val="24"/>
          <w:szCs w:val="24"/>
        </w:rPr>
        <w:t>foram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criados </w:t>
      </w:r>
      <w:r w:rsidR="003D4305">
        <w:rPr>
          <w:rFonts w:ascii="Times New Roman" w:hAnsi="Times New Roman" w:cs="Times New Roman"/>
          <w:sz w:val="24"/>
          <w:szCs w:val="24"/>
        </w:rPr>
        <w:t>por</w:t>
      </w:r>
      <w:r w:rsidR="003D43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="00F83D7E">
        <w:rPr>
          <w:rFonts w:ascii="Times New Roman" w:hAnsi="Times New Roman" w:cs="Times New Roman"/>
          <w:sz w:val="24"/>
          <w:szCs w:val="24"/>
        </w:rPr>
        <w:t>mulher estranha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agora </w:t>
      </w:r>
      <w:r w:rsidR="005A126D">
        <w:rPr>
          <w:rFonts w:ascii="Times New Roman" w:hAnsi="Times New Roman" w:cs="Times New Roman"/>
          <w:sz w:val="24"/>
          <w:szCs w:val="24"/>
        </w:rPr>
        <w:t>descobriram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5447">
        <w:rPr>
          <w:rFonts w:ascii="Times New Roman" w:hAnsi="Times New Roman" w:cs="Times New Roman"/>
          <w:sz w:val="24"/>
          <w:szCs w:val="24"/>
        </w:rPr>
        <w:t>um</w:t>
      </w:r>
      <w:r w:rsidR="003D4305">
        <w:rPr>
          <w:rFonts w:ascii="Times New Roman" w:hAnsi="Times New Roman" w:cs="Times New Roman"/>
          <w:sz w:val="24"/>
          <w:szCs w:val="24"/>
        </w:rPr>
        <w:t>a</w:t>
      </w:r>
      <w:r w:rsidR="003D43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tia, Klava, em Moscou... </w:t>
      </w:r>
      <w:r w:rsidR="007F5447">
        <w:rPr>
          <w:rFonts w:ascii="Times New Roman" w:hAnsi="Times New Roman" w:cs="Times New Roman"/>
          <w:sz w:val="24"/>
          <w:szCs w:val="24"/>
        </w:rPr>
        <w:t xml:space="preserve">Em geral, </w:t>
      </w:r>
      <w:r w:rsidR="00F83D7E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criança</w:t>
      </w:r>
      <w:r w:rsidR="007F544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sabe</w:t>
      </w:r>
      <w:r w:rsidR="007F544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mentir e gosta</w:t>
      </w:r>
      <w:r w:rsidR="007F544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5447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7F5447">
        <w:rPr>
          <w:rFonts w:ascii="Times New Roman" w:hAnsi="Times New Roman" w:cs="Times New Roman"/>
          <w:sz w:val="24"/>
          <w:szCs w:val="24"/>
        </w:rPr>
        <w:t>fazê-lo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5447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F83D7E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adulto</w:t>
      </w:r>
      <w:r w:rsidR="007F544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Pois cada mentira </w:t>
      </w:r>
      <w:r w:rsidR="007F5447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</w:t>
      </w:r>
      <w:r w:rsidR="007F5447">
        <w:rPr>
          <w:rFonts w:ascii="Times New Roman" w:hAnsi="Times New Roman" w:cs="Times New Roman"/>
          <w:sz w:val="24"/>
          <w:szCs w:val="24"/>
        </w:rPr>
        <w:t xml:space="preserve"> espécie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brincadeira. O pequeno Micha também particip</w:t>
      </w:r>
      <w:r w:rsidR="00527266">
        <w:rPr>
          <w:rFonts w:ascii="Times New Roman" w:hAnsi="Times New Roman" w:cs="Times New Roman"/>
          <w:sz w:val="24"/>
          <w:szCs w:val="24"/>
        </w:rPr>
        <w:t>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5447">
        <w:rPr>
          <w:rFonts w:ascii="Times New Roman" w:hAnsi="Times New Roman" w:cs="Times New Roman"/>
          <w:sz w:val="24"/>
          <w:szCs w:val="24"/>
        </w:rPr>
        <w:t>da</w:t>
      </w:r>
      <w:r w:rsidR="003D43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brincadeira</w:t>
      </w:r>
      <w:r w:rsidR="007F5447">
        <w:rPr>
          <w:rFonts w:ascii="Times New Roman" w:hAnsi="Times New Roman" w:cs="Times New Roman"/>
          <w:sz w:val="24"/>
          <w:szCs w:val="24"/>
        </w:rPr>
        <w:t xml:space="preserve"> da irmã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assim eles chegaram a Moscou. Um passageiro </w:t>
      </w:r>
      <w:r w:rsidR="007F5447">
        <w:rPr>
          <w:rFonts w:ascii="Times New Roman" w:hAnsi="Times New Roman" w:cs="Times New Roman"/>
          <w:sz w:val="24"/>
          <w:szCs w:val="24"/>
        </w:rPr>
        <w:t>bondoso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 velho moscovita, levou as crianças </w:t>
      </w:r>
      <w:r w:rsidR="007F5447">
        <w:rPr>
          <w:rFonts w:ascii="Times New Roman" w:hAnsi="Times New Roman" w:cs="Times New Roman"/>
          <w:sz w:val="24"/>
          <w:szCs w:val="24"/>
        </w:rPr>
        <w:t>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endereço que Vália Kukhar</w:t>
      </w:r>
      <w:r w:rsidR="007F5447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enko </w:t>
      </w:r>
      <w:r w:rsidR="00457109">
        <w:rPr>
          <w:rFonts w:ascii="Times New Roman" w:hAnsi="Times New Roman" w:cs="Times New Roman"/>
          <w:sz w:val="24"/>
          <w:szCs w:val="24"/>
        </w:rPr>
        <w:t xml:space="preserve">anotara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quatro </w:t>
      </w:r>
      <w:r w:rsidR="00457109">
        <w:rPr>
          <w:rFonts w:ascii="Times New Roman" w:hAnsi="Times New Roman" w:cs="Times New Roman"/>
          <w:sz w:val="24"/>
          <w:szCs w:val="24"/>
        </w:rPr>
        <w:t>pedaços de papel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5710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caso de perda, e </w:t>
      </w:r>
      <w:r w:rsidR="003D4305" w:rsidRPr="00C5704C">
        <w:rPr>
          <w:rFonts w:ascii="Times New Roman" w:hAnsi="Times New Roman" w:cs="Times New Roman"/>
          <w:sz w:val="24"/>
          <w:szCs w:val="24"/>
        </w:rPr>
        <w:t>coloc</w:t>
      </w:r>
      <w:r w:rsidR="003D4305">
        <w:rPr>
          <w:rFonts w:ascii="Times New Roman" w:hAnsi="Times New Roman" w:cs="Times New Roman"/>
          <w:sz w:val="24"/>
          <w:szCs w:val="24"/>
        </w:rPr>
        <w:t>ara</w:t>
      </w:r>
      <w:r w:rsidR="003D43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</w:t>
      </w:r>
      <w:r w:rsidR="003D4305">
        <w:rPr>
          <w:rFonts w:ascii="Times New Roman" w:hAnsi="Times New Roman" w:cs="Times New Roman"/>
          <w:sz w:val="24"/>
          <w:szCs w:val="24"/>
        </w:rPr>
        <w:t>lancheira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os bombons. </w:t>
      </w:r>
      <w:r w:rsidR="00523D0A" w:rsidRPr="005A5A45">
        <w:rPr>
          <w:rFonts w:ascii="Times New Roman" w:hAnsi="Times New Roman" w:cs="Times New Roman"/>
          <w:sz w:val="24"/>
          <w:szCs w:val="24"/>
        </w:rPr>
        <w:t>N</w:t>
      </w:r>
      <w:r w:rsidR="00527266" w:rsidRPr="005A5A45">
        <w:rPr>
          <w:rFonts w:ascii="Times New Roman" w:hAnsi="Times New Roman" w:cs="Times New Roman"/>
          <w:sz w:val="24"/>
          <w:szCs w:val="24"/>
        </w:rPr>
        <w:t>essa</w:t>
      </w:r>
      <w:r w:rsidR="00475F0D" w:rsidRPr="005A5A45">
        <w:rPr>
          <w:rFonts w:ascii="Times New Roman" w:hAnsi="Times New Roman" w:cs="Times New Roman"/>
          <w:sz w:val="24"/>
          <w:szCs w:val="24"/>
        </w:rPr>
        <w:t xml:space="preserve"> lancheira</w:t>
      </w:r>
      <w:r w:rsidR="00527266" w:rsidRPr="005A5A45">
        <w:rPr>
          <w:rFonts w:ascii="Times New Roman" w:hAnsi="Times New Roman" w:cs="Times New Roman"/>
          <w:sz w:val="24"/>
          <w:szCs w:val="24"/>
        </w:rPr>
        <w:t>,</w:t>
      </w:r>
      <w:r w:rsidR="00475F0D" w:rsidRPr="005A5A45">
        <w:rPr>
          <w:rFonts w:ascii="Times New Roman" w:hAnsi="Times New Roman" w:cs="Times New Roman"/>
          <w:sz w:val="24"/>
          <w:szCs w:val="24"/>
        </w:rPr>
        <w:t xml:space="preserve"> que</w:t>
      </w:r>
      <w:r w:rsidRPr="005A5A4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Vália </w:t>
      </w:r>
      <w:r w:rsidR="00527266">
        <w:rPr>
          <w:rFonts w:ascii="Times New Roman" w:hAnsi="Times New Roman" w:cs="Times New Roman"/>
          <w:sz w:val="24"/>
          <w:szCs w:val="24"/>
        </w:rPr>
        <w:t>pendurara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ombro de Nínotchka</w:t>
      </w:r>
      <w:r w:rsidR="00475F0D">
        <w:rPr>
          <w:rFonts w:ascii="Times New Roman" w:hAnsi="Times New Roman" w:cs="Times New Roman"/>
          <w:sz w:val="24"/>
          <w:szCs w:val="24"/>
        </w:rPr>
        <w:t xml:space="preserve"> antes de partir</w:t>
      </w:r>
      <w:r w:rsidR="00527266">
        <w:rPr>
          <w:rFonts w:ascii="Times New Roman" w:hAnsi="Times New Roman" w:cs="Times New Roman"/>
          <w:sz w:val="24"/>
          <w:szCs w:val="24"/>
        </w:rPr>
        <w:t>,</w:t>
      </w:r>
      <w:r w:rsidR="00523D0A">
        <w:rPr>
          <w:rFonts w:ascii="Times New Roman" w:hAnsi="Times New Roman" w:cs="Times New Roman"/>
          <w:sz w:val="24"/>
          <w:szCs w:val="24"/>
        </w:rPr>
        <w:t xml:space="preserve"> havia um coelh</w:t>
      </w:r>
      <w:r w:rsidR="00114000">
        <w:rPr>
          <w:rFonts w:ascii="Times New Roman" w:hAnsi="Times New Roman" w:cs="Times New Roman"/>
          <w:sz w:val="24"/>
          <w:szCs w:val="24"/>
        </w:rPr>
        <w:t>inho</w:t>
      </w:r>
      <w:r w:rsidR="00523D0A">
        <w:rPr>
          <w:rFonts w:ascii="Times New Roman" w:hAnsi="Times New Roman" w:cs="Times New Roman"/>
          <w:sz w:val="24"/>
          <w:szCs w:val="24"/>
        </w:rPr>
        <w:t xml:space="preserve"> bordado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75F0D">
        <w:rPr>
          <w:rFonts w:ascii="Times New Roman" w:hAnsi="Times New Roman" w:cs="Times New Roman"/>
          <w:sz w:val="24"/>
          <w:szCs w:val="24"/>
        </w:rPr>
        <w:t>Vália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avis</w:t>
      </w:r>
      <w:r w:rsidR="00547E36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Klávdia por telegrama, para que a viagem das crianças </w:t>
      </w:r>
      <w:r w:rsidR="00547E36">
        <w:rPr>
          <w:rFonts w:ascii="Times New Roman" w:hAnsi="Times New Roman" w:cs="Times New Roman"/>
          <w:sz w:val="24"/>
          <w:szCs w:val="24"/>
        </w:rPr>
        <w:t>não despertasse atenção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47E36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saber que Klávdia não </w:t>
      </w:r>
      <w:r w:rsidR="00547E36">
        <w:rPr>
          <w:rFonts w:ascii="Times New Roman" w:hAnsi="Times New Roman" w:cs="Times New Roman"/>
          <w:sz w:val="24"/>
          <w:szCs w:val="24"/>
        </w:rPr>
        <w:t>ficaria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contente com a chegada del</w:t>
      </w:r>
      <w:r w:rsidR="00547E3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s, </w:t>
      </w:r>
      <w:r w:rsidR="003D4305">
        <w:rPr>
          <w:rFonts w:ascii="Times New Roman" w:hAnsi="Times New Roman" w:cs="Times New Roman"/>
          <w:sz w:val="24"/>
          <w:szCs w:val="24"/>
        </w:rPr>
        <w:t>de modo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7E36">
        <w:rPr>
          <w:rFonts w:ascii="Times New Roman" w:hAnsi="Times New Roman" w:cs="Times New Roman"/>
          <w:sz w:val="24"/>
          <w:szCs w:val="24"/>
        </w:rPr>
        <w:t xml:space="preserve">o melhor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seria </w:t>
      </w:r>
      <w:r w:rsidR="00547E36">
        <w:rPr>
          <w:rFonts w:ascii="Times New Roman" w:hAnsi="Times New Roman" w:cs="Times New Roman"/>
          <w:sz w:val="24"/>
          <w:szCs w:val="24"/>
        </w:rPr>
        <w:t xml:space="preserve">que tudo acontecesse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547E36">
        <w:rPr>
          <w:rFonts w:ascii="Times New Roman" w:hAnsi="Times New Roman" w:cs="Times New Roman"/>
          <w:sz w:val="24"/>
          <w:szCs w:val="24"/>
        </w:rPr>
        <w:t xml:space="preserve">forma </w:t>
      </w:r>
      <w:r w:rsidRPr="00C5704C">
        <w:rPr>
          <w:rFonts w:ascii="Times New Roman" w:hAnsi="Times New Roman" w:cs="Times New Roman"/>
          <w:sz w:val="24"/>
          <w:szCs w:val="24"/>
        </w:rPr>
        <w:t>repent</w:t>
      </w:r>
      <w:r w:rsidR="00547E36">
        <w:rPr>
          <w:rFonts w:ascii="Times New Roman" w:hAnsi="Times New Roman" w:cs="Times New Roman"/>
          <w:sz w:val="24"/>
          <w:szCs w:val="24"/>
        </w:rPr>
        <w:t>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Havia muito que </w:t>
      </w:r>
      <w:r w:rsidR="00547E36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não trocava correspondência</w:t>
      </w:r>
      <w:r w:rsidR="00547E3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irmã e </w:t>
      </w:r>
      <w:r w:rsidR="00547E36">
        <w:rPr>
          <w:rFonts w:ascii="Times New Roman" w:hAnsi="Times New Roman" w:cs="Times New Roman"/>
          <w:sz w:val="24"/>
          <w:szCs w:val="24"/>
        </w:rPr>
        <w:t xml:space="preserve">não gostava </w:t>
      </w:r>
      <w:r w:rsidRPr="00C5704C">
        <w:rPr>
          <w:rFonts w:ascii="Times New Roman" w:hAnsi="Times New Roman" w:cs="Times New Roman"/>
          <w:sz w:val="24"/>
          <w:szCs w:val="24"/>
        </w:rPr>
        <w:t>de seu marido, de nacionalidade judia.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Klávdia era muito mais velha do que Vália, fora muito bonita </w:t>
      </w:r>
      <w:r w:rsidR="000F3402">
        <w:rPr>
          <w:rFonts w:ascii="Times New Roman" w:hAnsi="Times New Roman" w:cs="Times New Roman"/>
          <w:sz w:val="24"/>
          <w:szCs w:val="24"/>
        </w:rPr>
        <w:t xml:space="preserve">quando jovem </w:t>
      </w:r>
      <w:r w:rsidRPr="00C5704C">
        <w:rPr>
          <w:rFonts w:ascii="Times New Roman" w:hAnsi="Times New Roman" w:cs="Times New Roman"/>
          <w:sz w:val="24"/>
          <w:szCs w:val="24"/>
        </w:rPr>
        <w:t>e se casara</w:t>
      </w:r>
      <w:r w:rsidR="0052726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ainda antes da guerra</w:t>
      </w:r>
      <w:r w:rsidR="0052726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 </w:t>
      </w:r>
      <w:r w:rsidR="00547E36">
        <w:rPr>
          <w:rFonts w:ascii="Times New Roman" w:hAnsi="Times New Roman" w:cs="Times New Roman"/>
          <w:sz w:val="24"/>
          <w:szCs w:val="24"/>
        </w:rPr>
        <w:t xml:space="preserve">crítico de arte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moscovita que conhecera em Ialta. O sobrenome, nome e patronímico </w:t>
      </w:r>
      <w:r w:rsidR="009E183D" w:rsidRPr="00C5704C">
        <w:rPr>
          <w:rFonts w:ascii="Times New Roman" w:hAnsi="Times New Roman" w:cs="Times New Roman"/>
          <w:sz w:val="24"/>
          <w:szCs w:val="24"/>
        </w:rPr>
        <w:t>des</w:t>
      </w:r>
      <w:r w:rsidR="009E183D">
        <w:rPr>
          <w:rFonts w:ascii="Times New Roman" w:hAnsi="Times New Roman" w:cs="Times New Roman"/>
          <w:sz w:val="24"/>
          <w:szCs w:val="24"/>
        </w:rPr>
        <w:t>s</w:t>
      </w:r>
      <w:r w:rsidR="009E183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547E36">
        <w:rPr>
          <w:rFonts w:ascii="Times New Roman" w:hAnsi="Times New Roman" w:cs="Times New Roman"/>
          <w:sz w:val="24"/>
          <w:szCs w:val="24"/>
        </w:rPr>
        <w:t>crítico: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Ívolguin, Aleksei Ióssifovitch. Aleksei</w:t>
      </w:r>
      <w:r w:rsidR="00547E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Klávdia e </w:t>
      </w:r>
      <w:r w:rsidR="00547E36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 Sav</w:t>
      </w:r>
      <w:r w:rsidR="00547E36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</w:t>
      </w:r>
      <w:r w:rsidR="00527266">
        <w:rPr>
          <w:rFonts w:ascii="Times New Roman" w:hAnsi="Times New Roman" w:cs="Times New Roman"/>
          <w:sz w:val="24"/>
          <w:szCs w:val="24"/>
        </w:rPr>
        <w:t xml:space="preserve"> </w:t>
      </w:r>
      <w:r w:rsidR="0052726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adolescente</w:t>
      </w:r>
      <w:r w:rsidR="00547E36">
        <w:rPr>
          <w:rFonts w:ascii="Times New Roman" w:hAnsi="Times New Roman" w:cs="Times New Roman"/>
          <w:sz w:val="24"/>
          <w:szCs w:val="24"/>
        </w:rPr>
        <w:t xml:space="preserve"> doentio</w:t>
      </w:r>
      <w:r w:rsidRPr="00C5704C">
        <w:rPr>
          <w:rFonts w:ascii="Times New Roman" w:hAnsi="Times New Roman" w:cs="Times New Roman"/>
          <w:sz w:val="24"/>
          <w:szCs w:val="24"/>
        </w:rPr>
        <w:t>, resultado d</w:t>
      </w:r>
      <w:r w:rsidR="00547E3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7E36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mistura de sangue</w:t>
      </w:r>
      <w:r w:rsidR="002C5BD1">
        <w:rPr>
          <w:rFonts w:ascii="Times New Roman" w:hAnsi="Times New Roman" w:cs="Times New Roman"/>
          <w:sz w:val="24"/>
          <w:szCs w:val="24"/>
        </w:rPr>
        <w:t xml:space="preserve"> malsucedida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47E36">
        <w:rPr>
          <w:rFonts w:ascii="Times New Roman" w:hAnsi="Times New Roman" w:cs="Times New Roman"/>
          <w:sz w:val="24"/>
          <w:szCs w:val="24"/>
        </w:rPr>
        <w:t>pensativo, p</w:t>
      </w:r>
      <w:r w:rsidR="00547E36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47E36">
        <w:rPr>
          <w:rFonts w:ascii="Times New Roman" w:hAnsi="Times New Roman" w:cs="Times New Roman"/>
          <w:sz w:val="24"/>
          <w:szCs w:val="24"/>
        </w:rPr>
        <w:t xml:space="preserve">rém mais </w:t>
      </w:r>
      <w:r w:rsidRPr="00C5704C">
        <w:rPr>
          <w:rFonts w:ascii="Times New Roman" w:hAnsi="Times New Roman" w:cs="Times New Roman"/>
          <w:sz w:val="24"/>
          <w:szCs w:val="24"/>
        </w:rPr>
        <w:t>inclinado para alucinações</w:t>
      </w:r>
      <w:r w:rsidR="00547E36">
        <w:rPr>
          <w:rFonts w:ascii="Times New Roman" w:hAnsi="Times New Roman" w:cs="Times New Roman"/>
          <w:sz w:val="24"/>
          <w:szCs w:val="24"/>
        </w:rPr>
        <w:t xml:space="preserve"> </w:t>
      </w:r>
      <w:r w:rsidR="000F3402">
        <w:rPr>
          <w:rFonts w:ascii="Times New Roman" w:hAnsi="Times New Roman" w:cs="Times New Roman"/>
          <w:sz w:val="24"/>
          <w:szCs w:val="24"/>
        </w:rPr>
        <w:t xml:space="preserve">do </w:t>
      </w:r>
      <w:r w:rsidR="00547E36">
        <w:rPr>
          <w:rFonts w:ascii="Times New Roman" w:hAnsi="Times New Roman" w:cs="Times New Roman"/>
          <w:sz w:val="24"/>
          <w:szCs w:val="24"/>
        </w:rPr>
        <w:t>que</w:t>
      </w:r>
      <w:r w:rsidR="002C5BD1">
        <w:rPr>
          <w:rFonts w:ascii="Times New Roman" w:hAnsi="Times New Roman" w:cs="Times New Roman"/>
          <w:sz w:val="24"/>
          <w:szCs w:val="24"/>
        </w:rPr>
        <w:t xml:space="preserve"> para</w:t>
      </w:r>
      <w:r w:rsidR="00547E36">
        <w:rPr>
          <w:rFonts w:ascii="Times New Roman" w:hAnsi="Times New Roman" w:cs="Times New Roman"/>
          <w:sz w:val="24"/>
          <w:szCs w:val="24"/>
        </w:rPr>
        <w:t xml:space="preserve"> reflexões</w:t>
      </w:r>
      <w:r w:rsidR="00527266">
        <w:rPr>
          <w:rFonts w:ascii="Times New Roman" w:hAnsi="Times New Roman" w:cs="Times New Roman"/>
          <w:sz w:val="24"/>
          <w:szCs w:val="24"/>
        </w:rPr>
        <w:t xml:space="preserve"> </w:t>
      </w:r>
      <w:r w:rsidR="0052726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moravam num grande apartamento </w:t>
      </w:r>
      <w:r w:rsidR="002C5BD1">
        <w:rPr>
          <w:rFonts w:ascii="Times New Roman" w:hAnsi="Times New Roman" w:cs="Times New Roman"/>
          <w:sz w:val="24"/>
          <w:szCs w:val="24"/>
        </w:rPr>
        <w:t>em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5BD1">
        <w:rPr>
          <w:rFonts w:ascii="Times New Roman" w:hAnsi="Times New Roman" w:cs="Times New Roman"/>
          <w:sz w:val="24"/>
          <w:szCs w:val="24"/>
        </w:rPr>
        <w:t xml:space="preserve">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melhores lugares de Moscou </w:t>
      </w:r>
      <w:r w:rsidR="009E183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bulevar Tversk</w:t>
      </w:r>
      <w:r w:rsidR="002C5BD1">
        <w:rPr>
          <w:rFonts w:ascii="Times New Roman" w:hAnsi="Times New Roman" w:cs="Times New Roman"/>
          <w:sz w:val="24"/>
          <w:szCs w:val="24"/>
        </w:rPr>
        <w:t>ó</w:t>
      </w:r>
      <w:r w:rsidR="00547E36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defeito </w:t>
      </w:r>
      <w:r w:rsidR="009E183D" w:rsidRPr="00C5704C">
        <w:rPr>
          <w:rFonts w:ascii="Times New Roman" w:hAnsi="Times New Roman" w:cs="Times New Roman"/>
          <w:sz w:val="24"/>
          <w:szCs w:val="24"/>
        </w:rPr>
        <w:t>des</w:t>
      </w:r>
      <w:r w:rsidR="009E183D">
        <w:rPr>
          <w:rFonts w:ascii="Times New Roman" w:hAnsi="Times New Roman" w:cs="Times New Roman"/>
          <w:sz w:val="24"/>
          <w:szCs w:val="24"/>
        </w:rPr>
        <w:t>s</w:t>
      </w:r>
      <w:r w:rsidR="009E183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apartamento consistia em </w:t>
      </w:r>
      <w:r w:rsidR="002C5BD1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localiza</w:t>
      </w:r>
      <w:r w:rsidR="002C5BD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térreo. Mas isso era apenas metade do problema, porque </w:t>
      </w:r>
      <w:r w:rsidR="002C5BD1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edifícios antigos as janelas </w:t>
      </w:r>
      <w:r w:rsidR="002C5BD1">
        <w:rPr>
          <w:rFonts w:ascii="Times New Roman" w:hAnsi="Times New Roman" w:cs="Times New Roman"/>
          <w:sz w:val="24"/>
          <w:szCs w:val="24"/>
        </w:rPr>
        <w:t>eram colocadas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bem no alto, quase n</w:t>
      </w:r>
      <w:r w:rsidR="002C5BD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5BD1">
        <w:rPr>
          <w:rFonts w:ascii="Times New Roman" w:hAnsi="Times New Roman" w:cs="Times New Roman"/>
          <w:sz w:val="24"/>
          <w:szCs w:val="24"/>
        </w:rPr>
        <w:t>altura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primeiro andar das novas construções, e embaixo </w:t>
      </w:r>
      <w:r w:rsidR="002C5BD1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0D681A">
        <w:rPr>
          <w:rFonts w:ascii="Times New Roman" w:hAnsi="Times New Roman" w:cs="Times New Roman"/>
          <w:sz w:val="24"/>
          <w:szCs w:val="24"/>
        </w:rPr>
        <w:t>porão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também morava gente. </w:t>
      </w:r>
      <w:r w:rsidR="000D681A">
        <w:rPr>
          <w:rFonts w:ascii="Times New Roman" w:hAnsi="Times New Roman" w:cs="Times New Roman"/>
          <w:sz w:val="24"/>
          <w:szCs w:val="24"/>
        </w:rPr>
        <w:t>A desgraça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681A">
        <w:rPr>
          <w:rFonts w:ascii="Times New Roman" w:hAnsi="Times New Roman" w:cs="Times New Roman"/>
          <w:sz w:val="24"/>
          <w:szCs w:val="24"/>
        </w:rPr>
        <w:t>maior</w:t>
      </w:r>
      <w:r w:rsidR="00DF3D98">
        <w:rPr>
          <w:rFonts w:ascii="Times New Roman" w:hAnsi="Times New Roman" w:cs="Times New Roman"/>
          <w:sz w:val="24"/>
          <w:szCs w:val="24"/>
        </w:rPr>
        <w:t>, no entanto,</w:t>
      </w:r>
      <w:r w:rsidR="000D681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0D681A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681A">
        <w:rPr>
          <w:rFonts w:ascii="Times New Roman" w:hAnsi="Times New Roman" w:cs="Times New Roman"/>
          <w:sz w:val="24"/>
          <w:szCs w:val="24"/>
        </w:rPr>
        <w:t>o</w:t>
      </w:r>
      <w:r w:rsidR="009E18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apartamento </w:t>
      </w:r>
      <w:r w:rsidR="000D681A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comunal e</w:t>
      </w:r>
      <w:r w:rsidR="00820E9A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além da família Ívolguin, que </w:t>
      </w:r>
      <w:r w:rsidR="009E183D" w:rsidRPr="00C5704C">
        <w:rPr>
          <w:rFonts w:ascii="Times New Roman" w:hAnsi="Times New Roman" w:cs="Times New Roman"/>
          <w:sz w:val="24"/>
          <w:szCs w:val="24"/>
        </w:rPr>
        <w:t>ocupav</w:t>
      </w:r>
      <w:r w:rsidR="009E183D">
        <w:rPr>
          <w:rFonts w:ascii="Times New Roman" w:hAnsi="Times New Roman" w:cs="Times New Roman"/>
          <w:sz w:val="24"/>
          <w:szCs w:val="24"/>
        </w:rPr>
        <w:t>a</w:t>
      </w:r>
      <w:r w:rsidR="009E18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três </w:t>
      </w:r>
      <w:r w:rsidR="00820E9A">
        <w:rPr>
          <w:rFonts w:ascii="Times New Roman" w:hAnsi="Times New Roman" w:cs="Times New Roman"/>
          <w:sz w:val="24"/>
          <w:szCs w:val="24"/>
        </w:rPr>
        <w:t>aposentos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escritório de habitação </w:t>
      </w:r>
      <w:r w:rsidR="000D681A">
        <w:rPr>
          <w:rFonts w:ascii="Times New Roman" w:hAnsi="Times New Roman" w:cs="Times New Roman"/>
          <w:sz w:val="24"/>
          <w:szCs w:val="24"/>
        </w:rPr>
        <w:t>instal</w:t>
      </w:r>
      <w:r w:rsidR="0085275E">
        <w:rPr>
          <w:rFonts w:ascii="Times New Roman" w:hAnsi="Times New Roman" w:cs="Times New Roman"/>
          <w:sz w:val="24"/>
          <w:szCs w:val="24"/>
        </w:rPr>
        <w:t>ara</w:t>
      </w:r>
      <w:r w:rsidR="000D681A">
        <w:rPr>
          <w:rFonts w:ascii="Times New Roman" w:hAnsi="Times New Roman" w:cs="Times New Roman"/>
          <w:sz w:val="24"/>
          <w:szCs w:val="24"/>
        </w:rPr>
        <w:t xml:space="preserve"> num dos quartos menores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0E9A" w:rsidRPr="00820E9A">
        <w:rPr>
          <w:rFonts w:ascii="Times New Roman" w:hAnsi="Times New Roman" w:cs="Times New Roman"/>
          <w:sz w:val="24"/>
          <w:szCs w:val="24"/>
          <w:highlight w:val="yellow"/>
          <w:rPrChange w:id="1113" w:author="Daniela Mountian" w:date="2017-06-10T18:08:00Z">
            <w:rPr>
              <w:rFonts w:ascii="Times New Roman" w:hAnsi="Times New Roman" w:cs="Times New Roman"/>
              <w:sz w:val="24"/>
              <w:szCs w:val="24"/>
            </w:rPr>
          </w:rPrChange>
        </w:rPr>
        <w:t>a</w:t>
      </w:r>
      <w:r w:rsidRPr="00820E9A">
        <w:rPr>
          <w:rFonts w:ascii="Times New Roman" w:hAnsi="Times New Roman" w:cs="Times New Roman"/>
          <w:sz w:val="24"/>
          <w:szCs w:val="24"/>
          <w:highlight w:val="yellow"/>
          <w:rPrChange w:id="1114" w:author="Daniela Mountian" w:date="2017-06-10T18:08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zeladoria</w:t>
      </w:r>
      <w:r w:rsidRPr="00C5704C">
        <w:rPr>
          <w:rFonts w:ascii="Times New Roman" w:hAnsi="Times New Roman" w:cs="Times New Roman"/>
          <w:sz w:val="24"/>
          <w:szCs w:val="24"/>
        </w:rPr>
        <w:t>. De</w:t>
      </w:r>
      <w:r w:rsidR="009E183D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modo, apesar de terem somente um vizinho, precisavam dividir com ele a cozinha, </w:t>
      </w:r>
      <w:ins w:id="1115" w:author="Daniela Mountian" w:date="2017-06-19T16:36:00Z">
        <w:r w:rsidR="00306BD0">
          <w:rPr>
            <w:rFonts w:ascii="Times New Roman" w:hAnsi="Times New Roman" w:cs="Times New Roman"/>
            <w:sz w:val="24"/>
            <w:szCs w:val="24"/>
          </w:rPr>
          <w:t>a sala de banhos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o telefone, </w:t>
      </w:r>
      <w:r w:rsidR="000D681A">
        <w:rPr>
          <w:rFonts w:ascii="Times New Roman" w:hAnsi="Times New Roman" w:cs="Times New Roman"/>
          <w:sz w:val="24"/>
          <w:szCs w:val="24"/>
        </w:rPr>
        <w:t>o que era constrangedor</w:t>
      </w:r>
      <w:r w:rsidRPr="00C5704C">
        <w:rPr>
          <w:rFonts w:ascii="Times New Roman" w:hAnsi="Times New Roman" w:cs="Times New Roman"/>
          <w:sz w:val="24"/>
          <w:szCs w:val="24"/>
        </w:rPr>
        <w:t>. Os Ívolguin escrev</w:t>
      </w:r>
      <w:r w:rsidR="000D681A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inúmeras vezes </w:t>
      </w:r>
      <w:r w:rsidR="00820E9A">
        <w:rPr>
          <w:rFonts w:ascii="Times New Roman" w:hAnsi="Times New Roman" w:cs="Times New Roman"/>
          <w:sz w:val="24"/>
          <w:szCs w:val="24"/>
        </w:rPr>
        <w:t xml:space="preserve">a </w:t>
      </w:r>
      <w:r w:rsidR="000D681A">
        <w:rPr>
          <w:rFonts w:ascii="Times New Roman" w:hAnsi="Times New Roman" w:cs="Times New Roman"/>
          <w:sz w:val="24"/>
          <w:szCs w:val="24"/>
        </w:rPr>
        <w:t>várias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instâncias, </w:t>
      </w:r>
      <w:r w:rsidR="00820E9A">
        <w:rPr>
          <w:rFonts w:ascii="Times New Roman" w:hAnsi="Times New Roman" w:cs="Times New Roman"/>
          <w:sz w:val="24"/>
          <w:szCs w:val="24"/>
        </w:rPr>
        <w:t xml:space="preserve">pediram </w:t>
      </w:r>
      <w:r w:rsidR="00820E9A" w:rsidRPr="009C0BDB">
        <w:rPr>
          <w:rFonts w:ascii="Times New Roman" w:hAnsi="Times New Roman" w:cs="Times New Roman"/>
          <w:sz w:val="24"/>
          <w:szCs w:val="24"/>
          <w:highlight w:val="yellow"/>
          <w:rPrChange w:id="1116" w:author="Daniela Mountian" w:date="2017-06-11T20:45:00Z">
            <w:rPr>
              <w:rFonts w:ascii="Times New Roman" w:hAnsi="Times New Roman" w:cs="Times New Roman"/>
              <w:sz w:val="24"/>
              <w:szCs w:val="24"/>
            </w:rPr>
          </w:rPrChange>
        </w:rPr>
        <w:t>requerimentos</w:t>
      </w:r>
      <w:r w:rsidR="00820E9A">
        <w:rPr>
          <w:rFonts w:ascii="Times New Roman" w:hAnsi="Times New Roman" w:cs="Times New Roman"/>
          <w:sz w:val="24"/>
          <w:szCs w:val="24"/>
        </w:rPr>
        <w:t xml:space="preserve"> a diversos institutos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culturais </w:t>
      </w:r>
      <w:r w:rsidR="00820E9A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Aleksei Ióssifovitch colaborava, no entanto</w:t>
      </w:r>
      <w:r w:rsidR="00523D0A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sucesso. </w:t>
      </w:r>
      <w:r w:rsidR="00366586" w:rsidRPr="000F3402">
        <w:rPr>
          <w:rFonts w:ascii="Times New Roman" w:hAnsi="Times New Roman" w:cs="Times New Roman"/>
          <w:sz w:val="24"/>
          <w:szCs w:val="24"/>
        </w:rPr>
        <w:t>Na</w:t>
      </w:r>
      <w:r w:rsidRPr="00C54520">
        <w:rPr>
          <w:rFonts w:ascii="Times New Roman" w:hAnsi="Times New Roman" w:cs="Times New Roman"/>
          <w:sz w:val="24"/>
          <w:szCs w:val="24"/>
        </w:rPr>
        <w:t xml:space="preserve"> </w:t>
      </w:r>
      <w:r w:rsidRPr="00523D0A">
        <w:rPr>
          <w:rFonts w:ascii="Times New Roman" w:hAnsi="Times New Roman" w:cs="Times New Roman"/>
          <w:sz w:val="24"/>
          <w:szCs w:val="24"/>
          <w:highlight w:val="yellow"/>
          <w:rPrChange w:id="1117" w:author="Daniela Mountian" w:date="2017-06-11T22:54:00Z">
            <w:rPr>
              <w:rFonts w:ascii="Times New Roman" w:hAnsi="Times New Roman" w:cs="Times New Roman"/>
              <w:sz w:val="24"/>
              <w:szCs w:val="24"/>
            </w:rPr>
          </w:rPrChange>
        </w:rPr>
        <w:t>zeladoria</w:t>
      </w:r>
      <w:r w:rsidRPr="00C54520">
        <w:rPr>
          <w:rFonts w:ascii="Times New Roman" w:hAnsi="Times New Roman" w:cs="Times New Roman"/>
          <w:sz w:val="24"/>
          <w:szCs w:val="24"/>
        </w:rPr>
        <w:t xml:space="preserve"> </w:t>
      </w:r>
      <w:r w:rsidR="00366586" w:rsidRPr="000F3402">
        <w:rPr>
          <w:rFonts w:ascii="Times New Roman" w:hAnsi="Times New Roman" w:cs="Times New Roman"/>
          <w:sz w:val="24"/>
          <w:szCs w:val="24"/>
        </w:rPr>
        <w:t xml:space="preserve">que </w:t>
      </w:r>
      <w:r w:rsidRPr="000F3402">
        <w:rPr>
          <w:rFonts w:ascii="Times New Roman" w:hAnsi="Times New Roman" w:cs="Times New Roman"/>
          <w:sz w:val="24"/>
          <w:szCs w:val="24"/>
        </w:rPr>
        <w:t>f</w:t>
      </w:r>
      <w:r w:rsidRPr="00C54520">
        <w:rPr>
          <w:rFonts w:ascii="Times New Roman" w:hAnsi="Times New Roman" w:cs="Times New Roman"/>
          <w:sz w:val="24"/>
          <w:szCs w:val="24"/>
        </w:rPr>
        <w:t xml:space="preserve">icava </w:t>
      </w:r>
      <w:r w:rsidR="00366586" w:rsidRPr="000F3402">
        <w:rPr>
          <w:rFonts w:ascii="Times New Roman" w:hAnsi="Times New Roman" w:cs="Times New Roman"/>
          <w:sz w:val="24"/>
          <w:szCs w:val="24"/>
        </w:rPr>
        <w:t>n</w:t>
      </w:r>
      <w:r w:rsidRPr="000F3402">
        <w:rPr>
          <w:rFonts w:ascii="Times New Roman" w:hAnsi="Times New Roman" w:cs="Times New Roman"/>
          <w:sz w:val="24"/>
          <w:szCs w:val="24"/>
        </w:rPr>
        <w:t>o</w:t>
      </w:r>
      <w:r w:rsidRPr="00C54520">
        <w:rPr>
          <w:rFonts w:ascii="Times New Roman" w:hAnsi="Times New Roman" w:cs="Times New Roman"/>
          <w:sz w:val="24"/>
          <w:szCs w:val="24"/>
        </w:rPr>
        <w:t xml:space="preserve"> apartamento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Ívolguin morava </w:t>
      </w:r>
      <w:r w:rsidR="0021648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zelador tártaro Akhm</w:t>
      </w:r>
      <w:r w:rsidR="00F67CA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t, que </w:t>
      </w:r>
      <w:r w:rsidR="00216486">
        <w:rPr>
          <w:rFonts w:ascii="Times New Roman" w:hAnsi="Times New Roman" w:cs="Times New Roman"/>
          <w:sz w:val="24"/>
          <w:szCs w:val="24"/>
        </w:rPr>
        <w:t>afrontava todos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“com </w:t>
      </w:r>
      <w:r w:rsidR="00366586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118" w:author="Daniela Mountian" w:date="2017-08-26T22:34:00Z">
        <w:r w:rsidR="000F3402">
          <w:rPr>
            <w:rFonts w:ascii="Times New Roman" w:hAnsi="Times New Roman" w:cs="Times New Roman"/>
            <w:sz w:val="24"/>
            <w:szCs w:val="24"/>
          </w:rPr>
          <w:t>canivete</w:t>
        </w:r>
      </w:ins>
      <w:r w:rsidRPr="00C5704C">
        <w:rPr>
          <w:rFonts w:ascii="Times New Roman" w:hAnsi="Times New Roman" w:cs="Times New Roman"/>
          <w:sz w:val="24"/>
          <w:szCs w:val="24"/>
        </w:rPr>
        <w:t>”, d</w:t>
      </w:r>
      <w:r w:rsidR="000F340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</w:t>
      </w:r>
      <w:r w:rsidR="00366586">
        <w:rPr>
          <w:rFonts w:ascii="Times New Roman" w:hAnsi="Times New Roman" w:cs="Times New Roman"/>
          <w:sz w:val="24"/>
          <w:szCs w:val="24"/>
        </w:rPr>
        <w:t xml:space="preserve">uma vez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Aleksei Ióssifovitch se </w:t>
      </w:r>
      <w:r w:rsidR="00C54520">
        <w:rPr>
          <w:rFonts w:ascii="Times New Roman" w:hAnsi="Times New Roman" w:cs="Times New Roman"/>
          <w:sz w:val="24"/>
          <w:szCs w:val="24"/>
        </w:rPr>
        <w:t>safara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trancando-se </w:t>
      </w:r>
      <w:r w:rsidRPr="00C54520">
        <w:rPr>
          <w:rFonts w:ascii="Times New Roman" w:hAnsi="Times New Roman" w:cs="Times New Roman"/>
          <w:sz w:val="24"/>
          <w:szCs w:val="24"/>
        </w:rPr>
        <w:t>no toalete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Se ele se </w:t>
      </w:r>
      <w:r w:rsidR="005C7509">
        <w:rPr>
          <w:rFonts w:ascii="Times New Roman" w:hAnsi="Times New Roman" w:cs="Times New Roman"/>
          <w:sz w:val="24"/>
          <w:szCs w:val="24"/>
        </w:rPr>
        <w:t xml:space="preserve">tivesse se </w:t>
      </w:r>
      <w:r w:rsidRPr="00C5704C">
        <w:rPr>
          <w:rFonts w:ascii="Times New Roman" w:hAnsi="Times New Roman" w:cs="Times New Roman"/>
          <w:sz w:val="24"/>
          <w:szCs w:val="24"/>
        </w:rPr>
        <w:t>tranca</w:t>
      </w:r>
      <w:r w:rsidR="005C7509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ins w:id="1119" w:author="Daniela Mountian" w:date="2017-06-19T16:34:00Z">
        <w:r w:rsidR="00306BD0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120" w:author="Daniela Mountian" w:date="2017-06-19T16:34:00Z">
        <w:r w:rsidR="00306BD0">
          <w:rPr>
            <w:rFonts w:ascii="Times New Roman" w:hAnsi="Times New Roman" w:cs="Times New Roman"/>
            <w:sz w:val="24"/>
            <w:szCs w:val="24"/>
          </w:rPr>
          <w:t xml:space="preserve">sala de </w:t>
        </w:r>
      </w:ins>
      <w:r w:rsidRPr="00C5704C">
        <w:rPr>
          <w:rFonts w:ascii="Times New Roman" w:hAnsi="Times New Roman" w:cs="Times New Roman"/>
          <w:sz w:val="24"/>
          <w:szCs w:val="24"/>
        </w:rPr>
        <w:t>banho</w:t>
      </w:r>
      <w:r w:rsidR="00306BD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A586D">
        <w:rPr>
          <w:rFonts w:ascii="Times New Roman" w:hAnsi="Times New Roman" w:cs="Times New Roman"/>
          <w:sz w:val="24"/>
          <w:szCs w:val="24"/>
        </w:rPr>
        <w:t>a coisa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terminaria mal. A porta del</w:t>
      </w:r>
      <w:ins w:id="1121" w:author="Daniela Mountian" w:date="2017-08-26T22:37:00Z">
        <w:r w:rsidR="005C7509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era fraca, podre, e o gancho mal se segurava.</w:t>
      </w:r>
    </w:p>
    <w:p w:rsidR="0024094F" w:rsidRPr="00C5704C" w:rsidRDefault="00D54BD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Vá </w:t>
      </w:r>
      <w:r w:rsidR="001A586D">
        <w:rPr>
          <w:rFonts w:ascii="Times New Roman" w:hAnsi="Times New Roman" w:cs="Times New Roman"/>
          <w:sz w:val="24"/>
          <w:szCs w:val="24"/>
        </w:rPr>
        <w:t>procurar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Fadéiev</w:t>
      </w:r>
      <w:r w:rsidR="00306BD0">
        <w:rPr>
          <w:rStyle w:val="Refdenotaderodap"/>
          <w:rFonts w:ascii="Times New Roman" w:hAnsi="Times New Roman" w:cs="Times New Roman"/>
          <w:sz w:val="24"/>
          <w:szCs w:val="24"/>
        </w:rPr>
        <w:footnoteReference w:id="112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Klávdia </w:t>
      </w:r>
      <w:r w:rsidR="001A586D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marido, brava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A586D">
        <w:rPr>
          <w:rFonts w:ascii="Times New Roman" w:hAnsi="Times New Roman" w:cs="Times New Roman"/>
          <w:sz w:val="24"/>
          <w:szCs w:val="24"/>
        </w:rPr>
        <w:t>só ele poderá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A75BFA" w:rsidRPr="00C5704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s ajudar a nos livrarmos d</w:t>
      </w:r>
      <w:r w:rsidR="00216486">
        <w:rPr>
          <w:rFonts w:ascii="Times New Roman" w:hAnsi="Times New Roman" w:cs="Times New Roman"/>
          <w:sz w:val="24"/>
          <w:szCs w:val="24"/>
        </w:rPr>
        <w:t>isso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54BD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eu poderia me dirigir ao secretário-geral da União dos Escritores Soviéticos por uma bobagem dessas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</w:t>
      </w:r>
      <w:r w:rsidR="001A586D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Ívolguin</w:t>
      </w:r>
      <w:r w:rsidR="00306BD0">
        <w:rPr>
          <w:rFonts w:ascii="Times New Roman" w:hAnsi="Times New Roman" w:cs="Times New Roman"/>
          <w:sz w:val="24"/>
          <w:szCs w:val="24"/>
        </w:rPr>
        <w:t>,</w:t>
      </w:r>
      <w:r w:rsidR="00306BD0" w:rsidRPr="00306BD0">
        <w:rPr>
          <w:rFonts w:ascii="Times New Roman" w:hAnsi="Times New Roman" w:cs="Times New Roman"/>
          <w:sz w:val="24"/>
          <w:szCs w:val="24"/>
        </w:rPr>
        <w:t xml:space="preserve"> </w:t>
      </w:r>
      <w:r w:rsidR="00306BD0" w:rsidRPr="00C5704C">
        <w:rPr>
          <w:rFonts w:ascii="Times New Roman" w:hAnsi="Times New Roman" w:cs="Times New Roman"/>
          <w:sz w:val="24"/>
          <w:szCs w:val="24"/>
        </w:rPr>
        <w:t>gesticulando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6486">
        <w:rPr>
          <w:rFonts w:ascii="Times New Roman" w:hAnsi="Times New Roman" w:cs="Times New Roman"/>
          <w:sz w:val="24"/>
          <w:szCs w:val="24"/>
        </w:rPr>
        <w:t>Sem isso, e</w:t>
      </w:r>
      <w:r w:rsidR="001A586D">
        <w:rPr>
          <w:rFonts w:ascii="Times New Roman" w:hAnsi="Times New Roman" w:cs="Times New Roman"/>
          <w:sz w:val="24"/>
          <w:szCs w:val="24"/>
        </w:rPr>
        <w:t>les já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fala</w:t>
      </w:r>
      <w:r w:rsidR="001A586D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mim...</w:t>
      </w:r>
    </w:p>
    <w:p w:rsidR="0024094F" w:rsidRPr="00C5704C" w:rsidRDefault="00D54BD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6486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fal</w:t>
      </w:r>
      <w:r w:rsidR="00216486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7678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</w:t>
      </w:r>
      <w:r w:rsidR="00216486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Klávdia, gesticulando</w:t>
      </w:r>
      <w:r w:rsidR="003F7F38">
        <w:rPr>
          <w:rFonts w:ascii="Times New Roman" w:hAnsi="Times New Roman" w:cs="Times New Roman"/>
          <w:sz w:val="24"/>
          <w:szCs w:val="24"/>
        </w:rPr>
        <w:t xml:space="preserve"> como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B635DD" w:rsidRPr="00C5704C">
        <w:rPr>
          <w:rFonts w:ascii="Times New Roman" w:hAnsi="Times New Roman" w:cs="Times New Roman"/>
          <w:sz w:val="24"/>
          <w:szCs w:val="24"/>
        </w:rPr>
        <w:t>esposas d</w:t>
      </w:r>
      <w:r w:rsidR="00216486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B635DD" w:rsidRPr="00C5704C">
        <w:rPr>
          <w:rFonts w:ascii="Times New Roman" w:hAnsi="Times New Roman" w:cs="Times New Roman"/>
          <w:sz w:val="24"/>
          <w:szCs w:val="24"/>
        </w:rPr>
        <w:t xml:space="preserve"> judeus com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frequência </w:t>
      </w:r>
      <w:r w:rsidR="00216486">
        <w:rPr>
          <w:rFonts w:ascii="Times New Roman" w:hAnsi="Times New Roman" w:cs="Times New Roman"/>
          <w:sz w:val="24"/>
          <w:szCs w:val="24"/>
        </w:rPr>
        <w:t>se tornam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plasticamente </w:t>
      </w:r>
      <w:r w:rsidR="00216486">
        <w:rPr>
          <w:rFonts w:ascii="Times New Roman" w:hAnsi="Times New Roman" w:cs="Times New Roman"/>
          <w:sz w:val="24"/>
          <w:szCs w:val="24"/>
        </w:rPr>
        <w:t xml:space="preserve">parecidas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A771AC">
        <w:rPr>
          <w:rFonts w:ascii="Times New Roman" w:hAnsi="Times New Roman" w:cs="Times New Roman"/>
          <w:sz w:val="24"/>
          <w:szCs w:val="24"/>
        </w:rPr>
        <w:t>seus</w:t>
      </w:r>
      <w:r w:rsidR="003F7F38">
        <w:rPr>
          <w:rFonts w:ascii="Times New Roman" w:hAnsi="Times New Roman" w:cs="Times New Roman"/>
          <w:sz w:val="24"/>
          <w:szCs w:val="24"/>
        </w:rPr>
        <w:t xml:space="preserve"> maridos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</w:t>
      </w:r>
      <w:r w:rsidR="00216486">
        <w:rPr>
          <w:rFonts w:ascii="Times New Roman" w:hAnsi="Times New Roman" w:cs="Times New Roman"/>
          <w:sz w:val="24"/>
          <w:szCs w:val="24"/>
        </w:rPr>
        <w:t xml:space="preserve"> </w:t>
      </w:r>
      <w:r w:rsidR="003F7F38">
        <w:rPr>
          <w:rFonts w:ascii="Times New Roman" w:hAnsi="Times New Roman" w:cs="Times New Roman"/>
          <w:sz w:val="24"/>
          <w:szCs w:val="24"/>
        </w:rPr>
        <w:t xml:space="preserve">o casal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vive </w:t>
      </w:r>
      <w:r w:rsidR="003F7F38">
        <w:rPr>
          <w:rFonts w:ascii="Times New Roman" w:hAnsi="Times New Roman" w:cs="Times New Roman"/>
          <w:sz w:val="24"/>
          <w:szCs w:val="24"/>
        </w:rPr>
        <w:t>sozinho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não </w:t>
      </w:r>
      <w:r w:rsidR="003F7F38">
        <w:rPr>
          <w:rFonts w:ascii="Times New Roman" w:hAnsi="Times New Roman" w:cs="Times New Roman"/>
          <w:sz w:val="24"/>
          <w:szCs w:val="24"/>
        </w:rPr>
        <w:t xml:space="preserve">com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grande família eslava, </w:t>
      </w:r>
      <w:r w:rsidR="00A771AC">
        <w:rPr>
          <w:rFonts w:ascii="Times New Roman" w:hAnsi="Times New Roman" w:cs="Times New Roman"/>
          <w:sz w:val="24"/>
          <w:szCs w:val="24"/>
        </w:rPr>
        <w:t>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marido judeu é </w:t>
      </w:r>
      <w:r w:rsidR="00BE7B2C">
        <w:rPr>
          <w:rFonts w:ascii="Times New Roman" w:hAnsi="Times New Roman" w:cs="Times New Roman"/>
          <w:sz w:val="24"/>
          <w:szCs w:val="24"/>
        </w:rPr>
        <w:t>como</w:t>
      </w:r>
      <w:r w:rsidR="003F7F38">
        <w:rPr>
          <w:rFonts w:ascii="Times New Roman" w:hAnsi="Times New Roman" w:cs="Times New Roman"/>
          <w:sz w:val="24"/>
          <w:szCs w:val="24"/>
        </w:rPr>
        <w:t xml:space="preserve"> um</w:t>
      </w:r>
      <w:r w:rsidR="00DC76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filho adotivo...</w:t>
      </w:r>
    </w:p>
    <w:p w:rsidR="0024094F" w:rsidRPr="00C5704C" w:rsidRDefault="00DC76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eu nem o conheço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Ívolguin.</w:t>
      </w:r>
    </w:p>
    <w:p w:rsidR="0024094F" w:rsidRPr="00C5704C" w:rsidRDefault="00DC76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não conhece?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</w:t>
      </w:r>
      <w:r w:rsidRPr="00C5704C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5C7509">
        <w:rPr>
          <w:rFonts w:ascii="Times New Roman" w:hAnsi="Times New Roman" w:cs="Times New Roman"/>
          <w:sz w:val="24"/>
          <w:szCs w:val="24"/>
        </w:rPr>
        <w:t xml:space="preserve">funeral civil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CE1687" w:rsidRPr="00C5704C">
        <w:rPr>
          <w:rFonts w:ascii="Times New Roman" w:hAnsi="Times New Roman" w:cs="Times New Roman"/>
          <w:sz w:val="24"/>
          <w:szCs w:val="24"/>
        </w:rPr>
        <w:t>Mikho</w:t>
      </w:r>
      <w:r w:rsidR="00CE1687">
        <w:rPr>
          <w:rFonts w:ascii="Times New Roman" w:hAnsi="Times New Roman" w:cs="Times New Roman"/>
          <w:sz w:val="24"/>
          <w:szCs w:val="24"/>
        </w:rPr>
        <w:t>e</w:t>
      </w:r>
      <w:r w:rsidR="00CE1687" w:rsidRPr="00C5704C">
        <w:rPr>
          <w:rFonts w:ascii="Times New Roman" w:hAnsi="Times New Roman" w:cs="Times New Roman"/>
          <w:sz w:val="24"/>
          <w:szCs w:val="24"/>
        </w:rPr>
        <w:t>ls</w:t>
      </w:r>
      <w:r w:rsidR="00306BD0">
        <w:rPr>
          <w:rStyle w:val="Refdenotaderodap"/>
          <w:rFonts w:ascii="Times New Roman" w:hAnsi="Times New Roman" w:cs="Times New Roman"/>
          <w:sz w:val="24"/>
          <w:szCs w:val="24"/>
        </w:rPr>
        <w:footnoteReference w:id="113"/>
      </w:r>
      <w:r w:rsidR="00CE168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cumprimentou.</w:t>
      </w:r>
    </w:p>
    <w:p w:rsidR="0024094F" w:rsidRPr="00C5704C" w:rsidRDefault="00DC76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Fadéiev cumprimentou todo</w:t>
      </w:r>
      <w:r w:rsidR="00C54520">
        <w:rPr>
          <w:rFonts w:ascii="Times New Roman" w:hAnsi="Times New Roman" w:cs="Times New Roman"/>
          <w:sz w:val="24"/>
          <w:szCs w:val="24"/>
        </w:rPr>
        <w:t xml:space="preserve"> mundo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estava muito transtornado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Aleksei Ióssifovitch.</w:t>
      </w:r>
    </w:p>
    <w:p w:rsidR="0024094F" w:rsidRPr="00C5704C" w:rsidRDefault="00DC76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452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mim ele não cumprimentou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Klávdia, </w:t>
      </w:r>
      <w:r w:rsidR="00D37013">
        <w:rPr>
          <w:rFonts w:ascii="Times New Roman" w:hAnsi="Times New Roman" w:cs="Times New Roman"/>
          <w:sz w:val="24"/>
          <w:szCs w:val="24"/>
        </w:rPr>
        <w:t xml:space="preserve">enchendo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conversa </w:t>
      </w:r>
      <w:r w:rsidR="00D37013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repetições e </w:t>
      </w:r>
      <w:r w:rsidR="00C54520">
        <w:rPr>
          <w:rFonts w:ascii="Times New Roman" w:hAnsi="Times New Roman" w:cs="Times New Roman"/>
          <w:sz w:val="24"/>
          <w:szCs w:val="24"/>
        </w:rPr>
        <w:t>disparates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4520">
        <w:rPr>
          <w:rFonts w:ascii="Times New Roman" w:hAnsi="Times New Roman" w:cs="Times New Roman"/>
          <w:sz w:val="24"/>
          <w:szCs w:val="24"/>
        </w:rPr>
        <w:t>com os quais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4520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>poderia venc</w:t>
      </w:r>
      <w:r w:rsidR="00C54520">
        <w:rPr>
          <w:rFonts w:ascii="Times New Roman" w:hAnsi="Times New Roman" w:cs="Times New Roman"/>
          <w:sz w:val="24"/>
          <w:szCs w:val="24"/>
        </w:rPr>
        <w:t>ê-lo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C76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você não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mim 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finalmente Ívolguin, nervoso.</w:t>
      </w:r>
    </w:p>
    <w:p w:rsidR="0024094F" w:rsidRPr="00C5704C" w:rsidRDefault="00DC76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grite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Klávdia, também nervosa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vocês </w:t>
      </w:r>
      <w:r w:rsidR="00C54520">
        <w:rPr>
          <w:rFonts w:ascii="Times New Roman" w:hAnsi="Times New Roman" w:cs="Times New Roman"/>
          <w:sz w:val="24"/>
          <w:szCs w:val="24"/>
        </w:rPr>
        <w:t>adoram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gritar.</w:t>
      </w:r>
    </w:p>
    <w:p w:rsidR="0024094F" w:rsidRPr="00C5704C" w:rsidRDefault="00DC767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somos “nós”?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Ívolguin </w:t>
      </w:r>
      <w:r w:rsidR="00E015DF">
        <w:rPr>
          <w:rFonts w:ascii="Times New Roman" w:hAnsi="Times New Roman" w:cs="Times New Roman"/>
          <w:sz w:val="24"/>
          <w:szCs w:val="24"/>
        </w:rPr>
        <w:t>corou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452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C54520">
        <w:rPr>
          <w:rFonts w:ascii="Times New Roman" w:hAnsi="Times New Roman" w:cs="Times New Roman"/>
          <w:sz w:val="24"/>
          <w:szCs w:val="24"/>
        </w:rPr>
        <w:t>de raiva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de </w:t>
      </w:r>
      <w:r w:rsidR="00C54520">
        <w:rPr>
          <w:rFonts w:ascii="Times New Roman" w:hAnsi="Times New Roman" w:cs="Times New Roman"/>
          <w:sz w:val="24"/>
          <w:szCs w:val="24"/>
        </w:rPr>
        <w:t xml:space="preserve">vergonha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indignação, </w:t>
      </w:r>
      <w:r w:rsidR="00D25A2F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15DF">
        <w:rPr>
          <w:rFonts w:ascii="Times New Roman" w:hAnsi="Times New Roman" w:cs="Times New Roman"/>
          <w:sz w:val="24"/>
          <w:szCs w:val="24"/>
        </w:rPr>
        <w:t>acontecia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4520">
        <w:rPr>
          <w:rFonts w:ascii="Times New Roman" w:hAnsi="Times New Roman" w:cs="Times New Roman"/>
          <w:sz w:val="24"/>
          <w:szCs w:val="24"/>
        </w:rPr>
        <w:t xml:space="preserve">cada vez que ouvia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palavra “judeu”, </w:t>
      </w:r>
      <w:r w:rsidR="00C54520">
        <w:rPr>
          <w:rFonts w:ascii="Times New Roman" w:hAnsi="Times New Roman" w:cs="Times New Roman"/>
          <w:sz w:val="24"/>
          <w:szCs w:val="24"/>
        </w:rPr>
        <w:t>não importava onde nem por que;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4520">
        <w:rPr>
          <w:rFonts w:ascii="Times New Roman" w:hAnsi="Times New Roman" w:cs="Times New Roman"/>
          <w:sz w:val="24"/>
          <w:szCs w:val="24"/>
        </w:rPr>
        <w:t xml:space="preserve">era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se fosse </w:t>
      </w:r>
      <w:r w:rsidR="00C54520">
        <w:rPr>
          <w:rFonts w:ascii="Times New Roman" w:hAnsi="Times New Roman" w:cs="Times New Roman"/>
          <w:sz w:val="24"/>
          <w:szCs w:val="24"/>
        </w:rPr>
        <w:t>flagrado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4520">
        <w:rPr>
          <w:rFonts w:ascii="Times New Roman" w:hAnsi="Times New Roman" w:cs="Times New Roman"/>
          <w:sz w:val="24"/>
          <w:szCs w:val="24"/>
        </w:rPr>
        <w:t xml:space="preserve">fazendo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algo </w:t>
      </w:r>
      <w:r w:rsidR="009C0BDB">
        <w:rPr>
          <w:rFonts w:ascii="Times New Roman" w:hAnsi="Times New Roman" w:cs="Times New Roman"/>
          <w:sz w:val="24"/>
          <w:szCs w:val="24"/>
        </w:rPr>
        <w:t>impróprio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4520">
        <w:rPr>
          <w:rFonts w:ascii="Times New Roman" w:hAnsi="Times New Roman" w:cs="Times New Roman"/>
          <w:sz w:val="24"/>
          <w:szCs w:val="24"/>
        </w:rPr>
        <w:t xml:space="preserve">do mesmo jeito </w:t>
      </w:r>
      <w:r w:rsidR="00114000">
        <w:rPr>
          <w:rFonts w:ascii="Times New Roman" w:hAnsi="Times New Roman" w:cs="Times New Roman"/>
          <w:sz w:val="24"/>
          <w:szCs w:val="24"/>
        </w:rPr>
        <w:t xml:space="preserve">que </w:t>
      </w:r>
      <w:r w:rsidR="00C54520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 Sav</w:t>
      </w:r>
      <w:r w:rsidR="00C5452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E015DF">
        <w:rPr>
          <w:rFonts w:ascii="Times New Roman" w:hAnsi="Times New Roman" w:cs="Times New Roman"/>
          <w:sz w:val="24"/>
          <w:szCs w:val="24"/>
        </w:rPr>
        <w:t xml:space="preserve">fora recentemente flagrado por Klávdia </w:t>
      </w:r>
      <w:r w:rsidR="0024094F" w:rsidRPr="00C5704C">
        <w:rPr>
          <w:rFonts w:ascii="Times New Roman" w:hAnsi="Times New Roman" w:cs="Times New Roman"/>
          <w:sz w:val="24"/>
          <w:szCs w:val="24"/>
        </w:rPr>
        <w:t>no toalete... Sav</w:t>
      </w:r>
      <w:r w:rsidR="00C5452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naquele </w:t>
      </w:r>
      <w:r w:rsidR="00C54520">
        <w:rPr>
          <w:rFonts w:ascii="Times New Roman" w:hAnsi="Times New Roman" w:cs="Times New Roman"/>
          <w:sz w:val="24"/>
          <w:szCs w:val="24"/>
        </w:rPr>
        <w:t>instante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ficara </w:t>
      </w:r>
      <w:r w:rsidR="00C54520">
        <w:rPr>
          <w:rFonts w:ascii="Times New Roman" w:hAnsi="Times New Roman" w:cs="Times New Roman"/>
          <w:sz w:val="24"/>
          <w:szCs w:val="24"/>
        </w:rPr>
        <w:t>igualmente vermelho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vergonha.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aparência de Ívolguin era </w:t>
      </w:r>
      <w:r w:rsidR="00C54520">
        <w:rPr>
          <w:rFonts w:ascii="Times New Roman" w:hAnsi="Times New Roman" w:cs="Times New Roman"/>
          <w:sz w:val="24"/>
          <w:szCs w:val="24"/>
        </w:rPr>
        <w:t>ordinária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4520">
        <w:rPr>
          <w:rFonts w:ascii="Times New Roman" w:hAnsi="Times New Roman" w:cs="Times New Roman"/>
          <w:sz w:val="24"/>
          <w:szCs w:val="24"/>
        </w:rPr>
        <w:t xml:space="preserve">porém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sobrenome </w:t>
      </w:r>
      <w:r w:rsidR="00D25A2F">
        <w:rPr>
          <w:rFonts w:ascii="Times New Roman" w:hAnsi="Times New Roman" w:cs="Times New Roman"/>
          <w:sz w:val="24"/>
          <w:szCs w:val="24"/>
        </w:rPr>
        <w:t>notável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452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era um pseudônimo</w:t>
      </w:r>
      <w:r w:rsidR="00C54520">
        <w:rPr>
          <w:rFonts w:ascii="Times New Roman" w:hAnsi="Times New Roman" w:cs="Times New Roman"/>
          <w:sz w:val="24"/>
          <w:szCs w:val="24"/>
        </w:rPr>
        <w:t>,</w:t>
      </w:r>
      <w:r w:rsidR="00CE168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mas</w:t>
      </w:r>
      <w:r w:rsidR="00125068">
        <w:rPr>
          <w:rFonts w:ascii="Times New Roman" w:hAnsi="Times New Roman" w:cs="Times New Roman"/>
          <w:sz w:val="24"/>
          <w:szCs w:val="24"/>
        </w:rPr>
        <w:t xml:space="preserve"> o que levava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passaporte</w:t>
      </w:r>
      <w:r w:rsidR="00CE1687">
        <w:rPr>
          <w:rFonts w:ascii="Times New Roman" w:hAnsi="Times New Roman" w:cs="Times New Roman"/>
          <w:sz w:val="24"/>
          <w:szCs w:val="24"/>
        </w:rPr>
        <w:t xml:space="preserve"> </w:t>
      </w:r>
      <w:r w:rsidR="00CE1687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pai, um intelectual de antes da revolução, </w:t>
      </w:r>
      <w:r w:rsidR="00125068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patriota russo, </w:t>
      </w:r>
      <w:r w:rsidR="00E015DF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trocara </w:t>
      </w:r>
      <w:r w:rsidR="00E015DF">
        <w:rPr>
          <w:rFonts w:ascii="Times New Roman" w:hAnsi="Times New Roman" w:cs="Times New Roman"/>
          <w:sz w:val="24"/>
          <w:szCs w:val="24"/>
        </w:rPr>
        <w:t>a</w:t>
      </w:r>
      <w:r w:rsidR="00125068">
        <w:rPr>
          <w:rFonts w:ascii="Times New Roman" w:hAnsi="Times New Roman" w:cs="Times New Roman"/>
          <w:sz w:val="24"/>
          <w:szCs w:val="24"/>
        </w:rPr>
        <w:t xml:space="preserve"> contento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25068">
        <w:rPr>
          <w:rFonts w:ascii="Times New Roman" w:hAnsi="Times New Roman" w:cs="Times New Roman"/>
          <w:sz w:val="24"/>
          <w:szCs w:val="24"/>
        </w:rPr>
        <w:t>como ele mesmo dizia</w:t>
      </w:r>
      <w:r w:rsidR="00CE1687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del w:id="1124" w:author="Daniela Mountian" w:date="2017-08-26T22:51:00Z">
        <w:r w:rsidRPr="00C5704C" w:rsidDel="0076531B">
          <w:rPr>
            <w:rFonts w:ascii="Times New Roman" w:hAnsi="Times New Roman" w:cs="Times New Roman"/>
            <w:sz w:val="24"/>
            <w:szCs w:val="24"/>
          </w:rPr>
          <w:delText>de um</w:delText>
        </w:r>
      </w:del>
      <w:ins w:id="1125" w:author="Daniela Mountian" w:date="2017-08-26T22:51:00Z">
        <w:r w:rsidR="0076531B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gato </w:t>
      </w:r>
      <w:ins w:id="1126" w:author="Daniela Mountian" w:date="2017-08-26T22:51:00Z">
        <w:r w:rsidR="0076531B">
          <w:rPr>
            <w:rFonts w:ascii="Times New Roman" w:hAnsi="Times New Roman" w:cs="Times New Roman"/>
            <w:sz w:val="24"/>
            <w:szCs w:val="24"/>
          </w:rPr>
          <w:t xml:space="preserve">em </w:t>
        </w:r>
      </w:ins>
      <w:r w:rsidR="00125068">
        <w:rPr>
          <w:rFonts w:ascii="Times New Roman" w:hAnsi="Times New Roman" w:cs="Times New Roman"/>
          <w:sz w:val="24"/>
          <w:szCs w:val="24"/>
        </w:rPr>
        <w:t>iídiche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tornou-se </w:t>
      </w:r>
      <w:del w:id="1127" w:author="Daniela Mountian" w:date="2017-08-26T22:51:00Z">
        <w:r w:rsidRPr="00C5704C" w:rsidDel="0076531B">
          <w:rPr>
            <w:rFonts w:ascii="Times New Roman" w:hAnsi="Times New Roman" w:cs="Times New Roman"/>
            <w:sz w:val="24"/>
            <w:szCs w:val="24"/>
          </w:rPr>
          <w:delText>um</w:delText>
        </w:r>
      </w:del>
      <w:ins w:id="1128" w:author="Daniela Mountian" w:date="2017-08-26T22:51:00Z">
        <w:r w:rsidR="0076531B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passarinho </w:t>
      </w:r>
      <w:ins w:id="1129" w:author="Daniela Mountian" w:date="2017-08-26T22:51:00Z">
        <w:r w:rsidR="0076531B">
          <w:rPr>
            <w:rFonts w:ascii="Times New Roman" w:hAnsi="Times New Roman" w:cs="Times New Roman"/>
            <w:sz w:val="24"/>
            <w:szCs w:val="24"/>
          </w:rPr>
          <w:t xml:space="preserve">em </w:t>
        </w:r>
      </w:ins>
      <w:r w:rsidRPr="00C5704C">
        <w:rPr>
          <w:rFonts w:ascii="Times New Roman" w:hAnsi="Times New Roman" w:cs="Times New Roman"/>
          <w:sz w:val="24"/>
          <w:szCs w:val="24"/>
        </w:rPr>
        <w:t>russo”...</w:t>
      </w:r>
      <w:commentRangeStart w:id="1130"/>
      <w:ins w:id="1131" w:author="Daniela Mountian" w:date="2017-06-11T18:45:00Z">
        <w:r w:rsidR="00125068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14"/>
        </w:r>
      </w:ins>
      <w:commentRangeEnd w:id="1130"/>
      <w:ins w:id="1132" w:author="Daniela Mountian" w:date="2017-06-11T19:26:00Z">
        <w:r w:rsidR="00610A32">
          <w:rPr>
            <w:rStyle w:val="Refdecomentrio"/>
            <w:rFonts w:cs="Times New Roman"/>
            <w:lang w:val="x-none"/>
          </w:rPr>
          <w:commentReference w:id="1130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Com o </w:t>
      </w:r>
      <w:r w:rsidR="00125068">
        <w:rPr>
          <w:rFonts w:ascii="Times New Roman" w:hAnsi="Times New Roman" w:cs="Times New Roman"/>
          <w:sz w:val="24"/>
          <w:szCs w:val="24"/>
        </w:rPr>
        <w:t>sobre</w:t>
      </w:r>
      <w:r w:rsidRPr="00C5704C">
        <w:rPr>
          <w:rFonts w:ascii="Times New Roman" w:hAnsi="Times New Roman" w:cs="Times New Roman"/>
          <w:sz w:val="24"/>
          <w:szCs w:val="24"/>
        </w:rPr>
        <w:t>nome Ívolguin</w:t>
      </w:r>
      <w:ins w:id="1133" w:author="Daniela Mountian" w:date="2017-06-11T18:54:00Z">
        <w:r w:rsidR="008D6C6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D6C62">
        <w:rPr>
          <w:rFonts w:ascii="Times New Roman" w:hAnsi="Times New Roman" w:cs="Times New Roman"/>
          <w:sz w:val="24"/>
          <w:szCs w:val="24"/>
        </w:rPr>
        <w:t>Aleksei</w:t>
      </w:r>
      <w:r w:rsidR="0012506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teve sorte, somente o patronímico </w:t>
      </w:r>
      <w:r w:rsidR="00E015DF">
        <w:rPr>
          <w:rFonts w:ascii="Times New Roman" w:hAnsi="Times New Roman" w:cs="Times New Roman"/>
          <w:sz w:val="24"/>
          <w:szCs w:val="24"/>
        </w:rPr>
        <w:t>atrapalhava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pouco. Muitos nem sabiam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que Aleksei Ióssifovitch era judeu. No funeral </w:t>
      </w:r>
      <w:r w:rsidRPr="00C21D3F">
        <w:rPr>
          <w:rFonts w:ascii="Times New Roman" w:hAnsi="Times New Roman" w:cs="Times New Roman"/>
          <w:sz w:val="24"/>
          <w:szCs w:val="24"/>
          <w:highlight w:val="yellow"/>
          <w:rPrChange w:id="1134" w:author="Daniela Mountian" w:date="2017-06-23T09:17:00Z">
            <w:rPr>
              <w:rFonts w:ascii="Times New Roman" w:hAnsi="Times New Roman" w:cs="Times New Roman"/>
              <w:sz w:val="24"/>
              <w:szCs w:val="24"/>
            </w:rPr>
          </w:rPrChange>
        </w:rPr>
        <w:t>civil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Mikhoels, onde discursaram Fadéiev, Z</w:t>
      </w:r>
      <w:r w:rsidR="00BE7B2C">
        <w:rPr>
          <w:rFonts w:ascii="Times New Roman" w:hAnsi="Times New Roman" w:cs="Times New Roman"/>
          <w:sz w:val="24"/>
          <w:szCs w:val="24"/>
        </w:rPr>
        <w:t>ú</w:t>
      </w:r>
      <w:r w:rsidRPr="00C5704C">
        <w:rPr>
          <w:rFonts w:ascii="Times New Roman" w:hAnsi="Times New Roman" w:cs="Times New Roman"/>
          <w:sz w:val="24"/>
          <w:szCs w:val="24"/>
        </w:rPr>
        <w:t xml:space="preserve">bov e outras personalidades russas </w:t>
      </w:r>
      <w:r w:rsidR="008D6C62">
        <w:rPr>
          <w:rFonts w:ascii="Times New Roman" w:hAnsi="Times New Roman" w:cs="Times New Roman"/>
          <w:sz w:val="24"/>
          <w:szCs w:val="24"/>
        </w:rPr>
        <w:t>ilustres</w:t>
      </w:r>
      <w:r w:rsidRPr="00C5704C">
        <w:rPr>
          <w:rFonts w:ascii="Times New Roman" w:hAnsi="Times New Roman" w:cs="Times New Roman"/>
          <w:sz w:val="24"/>
          <w:szCs w:val="24"/>
        </w:rPr>
        <w:t>, Aleksei Ívolguin disse algumas palavras</w:t>
      </w:r>
      <w:r w:rsidR="00523D0A">
        <w:rPr>
          <w:rFonts w:ascii="Times New Roman" w:hAnsi="Times New Roman" w:cs="Times New Roman"/>
          <w:sz w:val="24"/>
          <w:szCs w:val="24"/>
        </w:rPr>
        <w:t xml:space="preserve"> </w:t>
      </w:r>
      <w:r w:rsidR="00523D0A" w:rsidRPr="00C5704C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palavra “judeu” </w:t>
      </w:r>
      <w:ins w:id="1135" w:author="Daniela Mountian" w:date="2017-06-11T19:00:00Z">
        <w:r w:rsidR="008D6C62">
          <w:rPr>
            <w:rStyle w:val="Refdecomentrio"/>
            <w:rFonts w:cs="Times New Roman"/>
            <w:lang w:val="x-none"/>
          </w:rPr>
          <w:commentReference w:id="1136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não foi </w:t>
      </w:r>
      <w:r w:rsidR="00BE7B2C">
        <w:rPr>
          <w:rFonts w:ascii="Times New Roman" w:hAnsi="Times New Roman" w:cs="Times New Roman"/>
          <w:sz w:val="24"/>
          <w:szCs w:val="24"/>
        </w:rPr>
        <w:t>mencionada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funeral, e Aleksei Ióssifovitch </w:t>
      </w:r>
      <w:r w:rsidR="008D6C62">
        <w:rPr>
          <w:rFonts w:ascii="Times New Roman" w:hAnsi="Times New Roman" w:cs="Times New Roman"/>
          <w:sz w:val="24"/>
          <w:szCs w:val="24"/>
        </w:rPr>
        <w:t>só se sobressaltou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vezes...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</w:t>
      </w:r>
      <w:ins w:id="1137" w:author="Daniela Mountian" w:date="2017-08-26T22:54:00Z">
        <w:r w:rsidR="0076531B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Akhm</w:t>
      </w:r>
      <w:r w:rsidR="00F67CA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t, o zelador, de algum jeito </w:t>
      </w:r>
      <w:r w:rsidR="008D6C62">
        <w:rPr>
          <w:rFonts w:ascii="Times New Roman" w:hAnsi="Times New Roman" w:cs="Times New Roman"/>
          <w:sz w:val="24"/>
          <w:szCs w:val="24"/>
        </w:rPr>
        <w:t>descobriu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vizinho que </w:t>
      </w:r>
      <w:r w:rsidR="00610A32">
        <w:rPr>
          <w:rFonts w:ascii="Times New Roman" w:hAnsi="Times New Roman" w:cs="Times New Roman"/>
          <w:sz w:val="24"/>
          <w:szCs w:val="24"/>
          <w:lang w:val="ru-RU"/>
        </w:rPr>
        <w:t xml:space="preserve">о </w:t>
      </w:r>
      <w:r w:rsidRPr="00C5704C">
        <w:rPr>
          <w:rFonts w:ascii="Times New Roman" w:hAnsi="Times New Roman" w:cs="Times New Roman"/>
          <w:sz w:val="24"/>
          <w:szCs w:val="24"/>
        </w:rPr>
        <w:t>hostilizava</w:t>
      </w:r>
      <w:r w:rsidR="00A75BFA" w:rsidRPr="00C5704C">
        <w:rPr>
          <w:rFonts w:ascii="Times New Roman" w:hAnsi="Times New Roman" w:cs="Times New Roman"/>
          <w:sz w:val="24"/>
          <w:szCs w:val="24"/>
        </w:rPr>
        <w:t xml:space="preserve">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judeu.</w:t>
      </w:r>
    </w:p>
    <w:p w:rsidR="0024094F" w:rsidRPr="00C5704C" w:rsidRDefault="00CE168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 Akhm</w:t>
      </w:r>
      <w:r w:rsidR="00F67CAC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t, bêbado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ins w:id="1138" w:author="Daniela Mountian" w:date="2017-09-03T21:08:00Z">
        <w:r w:rsidR="00D0235D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ins w:id="1139" w:author="Daniela Mountian" w:date="2017-08-26T23:18:00Z">
        <w:r w:rsidR="00EF5A0C">
          <w:rPr>
            <w:rFonts w:ascii="Times New Roman" w:hAnsi="Times New Roman" w:cs="Times New Roman"/>
            <w:sz w:val="24"/>
            <w:szCs w:val="24"/>
          </w:rPr>
          <w:t>vou</w:t>
        </w:r>
        <w:proofErr w:type="gramEnd"/>
        <w:r w:rsidR="00EF5A0C">
          <w:rPr>
            <w:rFonts w:ascii="Times New Roman" w:hAnsi="Times New Roman" w:cs="Times New Roman"/>
            <w:sz w:val="24"/>
            <w:szCs w:val="24"/>
          </w:rPr>
          <w:t xml:space="preserve"> fazê-lo em pedaços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610A32" w:rsidRDefault="00CE168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Vá falar com Fadéiev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</w:t>
      </w:r>
      <w:r w:rsidRPr="00C5704C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vdia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tártaro </w:t>
      </w:r>
      <w:r>
        <w:rPr>
          <w:rFonts w:ascii="Times New Roman" w:hAnsi="Times New Roman" w:cs="Times New Roman"/>
          <w:sz w:val="24"/>
          <w:szCs w:val="24"/>
        </w:rPr>
        <w:t>ameaça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aleijar você </w:t>
      </w:r>
      <w:r w:rsidR="00610A32">
        <w:rPr>
          <w:rFonts w:ascii="Times New Roman" w:hAnsi="Times New Roman" w:cs="Times New Roman"/>
          <w:sz w:val="24"/>
          <w:szCs w:val="24"/>
        </w:rPr>
        <w:t>e</w:t>
      </w:r>
      <w:ins w:id="1140" w:author="Leila" w:date="2016-07-20T15:08:00Z">
        <w:r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Sav</w:t>
      </w:r>
      <w:r w:rsidR="00610A32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</w:t>
      </w:r>
      <w:r w:rsidR="00610A32">
        <w:rPr>
          <w:rFonts w:ascii="Times New Roman" w:hAnsi="Times New Roman" w:cs="Times New Roman"/>
          <w:sz w:val="24"/>
          <w:szCs w:val="24"/>
        </w:rPr>
        <w:t xml:space="preserve">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você não </w:t>
      </w:r>
      <w:r w:rsidR="00610A32">
        <w:rPr>
          <w:rFonts w:ascii="Times New Roman" w:hAnsi="Times New Roman" w:cs="Times New Roman"/>
          <w:sz w:val="24"/>
          <w:szCs w:val="24"/>
        </w:rPr>
        <w:t>se importa com</w:t>
      </w:r>
      <w:r>
        <w:rPr>
          <w:rFonts w:ascii="Times New Roman" w:hAnsi="Times New Roman" w:cs="Times New Roman"/>
          <w:sz w:val="24"/>
          <w:szCs w:val="24"/>
        </w:rPr>
        <w:t xml:space="preserve">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filho? Você </w:t>
      </w:r>
      <w:r w:rsidR="00610A32">
        <w:rPr>
          <w:rFonts w:ascii="Times New Roman" w:hAnsi="Times New Roman" w:cs="Times New Roman"/>
          <w:sz w:val="24"/>
          <w:szCs w:val="24"/>
        </w:rPr>
        <w:t>ainda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610A32">
        <w:rPr>
          <w:rFonts w:ascii="Times New Roman" w:hAnsi="Times New Roman" w:cs="Times New Roman"/>
          <w:sz w:val="24"/>
          <w:szCs w:val="24"/>
        </w:rPr>
        <w:t>se interessou em procurar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bom psiquiatra</w:t>
      </w:r>
      <w:r w:rsidR="00610A32">
        <w:rPr>
          <w:rFonts w:ascii="Times New Roman" w:hAnsi="Times New Roman" w:cs="Times New Roman"/>
          <w:sz w:val="24"/>
          <w:szCs w:val="24"/>
        </w:rPr>
        <w:t xml:space="preserve"> para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0A3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, não se contendo, fez o marido sentir</w:t>
      </w:r>
      <w:r w:rsidR="00BE7B2C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mal: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</w:t>
      </w:r>
      <w:r w:rsidR="00610A32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suficiente você ter </w:t>
      </w:r>
      <w:r w:rsidR="00610A32">
        <w:rPr>
          <w:rFonts w:ascii="Times New Roman" w:hAnsi="Times New Roman" w:cs="Times New Roman"/>
          <w:sz w:val="24"/>
          <w:szCs w:val="24"/>
        </w:rPr>
        <w:t>presenteado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menino com </w:t>
      </w:r>
      <w:del w:id="1141" w:author="Daniela Mountian" w:date="2017-08-26T22:56:00Z">
        <w:r w:rsidR="0024094F" w:rsidRPr="00C5704C" w:rsidDel="0076531B">
          <w:rPr>
            <w:rFonts w:ascii="Times New Roman" w:hAnsi="Times New Roman" w:cs="Times New Roman"/>
            <w:sz w:val="24"/>
            <w:szCs w:val="24"/>
          </w:rPr>
          <w:delText xml:space="preserve">um </w:delText>
        </w:r>
      </w:del>
      <w:ins w:id="1142" w:author="Daniela Mountian" w:date="2017-08-26T22:56:00Z">
        <w:r w:rsidR="0076531B">
          <w:rPr>
            <w:rFonts w:ascii="Times New Roman" w:hAnsi="Times New Roman" w:cs="Times New Roman"/>
            <w:sz w:val="24"/>
            <w:szCs w:val="24"/>
          </w:rPr>
          <w:t xml:space="preserve">esse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nariz tão comprido</w:t>
      </w:r>
      <w:r w:rsidR="00610A32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As crianças </w:t>
      </w:r>
      <w:r>
        <w:rPr>
          <w:rFonts w:ascii="Times New Roman" w:hAnsi="Times New Roman" w:cs="Times New Roman"/>
          <w:sz w:val="24"/>
          <w:szCs w:val="24"/>
        </w:rPr>
        <w:t>o provocam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rua...</w:t>
      </w:r>
    </w:p>
    <w:p w:rsidR="0024094F" w:rsidRPr="00C5704C" w:rsidRDefault="002B39E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10A32">
        <w:rPr>
          <w:rFonts w:ascii="Times New Roman" w:hAnsi="Times New Roman" w:cs="Times New Roman"/>
          <w:sz w:val="24"/>
          <w:szCs w:val="24"/>
        </w:rPr>
        <w:t xml:space="preserve">que tenho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com isso?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4000">
        <w:rPr>
          <w:rFonts w:ascii="Times New Roman" w:hAnsi="Times New Roman" w:cs="Times New Roman"/>
          <w:sz w:val="24"/>
          <w:szCs w:val="24"/>
        </w:rPr>
        <w:t>corou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Ívolguin, nervoso.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Olhe, meu nariz é normal, e meu pai também não tinha </w:t>
      </w:r>
      <w:r w:rsidR="00610A32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nariz judeu.</w:t>
      </w:r>
    </w:p>
    <w:p w:rsidR="0024094F" w:rsidRPr="00C5704C" w:rsidRDefault="002B39E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quem </w:t>
      </w:r>
      <w:r w:rsidR="00610A32">
        <w:rPr>
          <w:rFonts w:ascii="Times New Roman" w:hAnsi="Times New Roman" w:cs="Times New Roman"/>
          <w:sz w:val="24"/>
          <w:szCs w:val="24"/>
        </w:rPr>
        <w:t>poderia ter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0A32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nariz judeu, eu ou </w:t>
      </w:r>
      <w:r w:rsidR="00610A32">
        <w:rPr>
          <w:rFonts w:ascii="Times New Roman" w:hAnsi="Times New Roman" w:cs="Times New Roman"/>
          <w:sz w:val="24"/>
          <w:szCs w:val="24"/>
        </w:rPr>
        <w:t xml:space="preserve">quem sabe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meu pai, </w:t>
      </w:r>
      <w:r w:rsidR="00610A32">
        <w:rPr>
          <w:rFonts w:ascii="Times New Roman" w:hAnsi="Times New Roman" w:cs="Times New Roman"/>
          <w:sz w:val="24"/>
          <w:szCs w:val="24"/>
        </w:rPr>
        <w:t>um toneleiro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610A32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0A32">
        <w:rPr>
          <w:rFonts w:ascii="Times New Roman" w:hAnsi="Times New Roman" w:cs="Times New Roman"/>
          <w:sz w:val="24"/>
          <w:szCs w:val="24"/>
        </w:rPr>
        <w:t>aldeia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Klávdia e, vendo que o marido </w:t>
      </w:r>
      <w:ins w:id="1143" w:author="Daniela Mountian" w:date="2017-08-26T22:58:00Z">
        <w:r w:rsidR="00C8576C">
          <w:rPr>
            <w:rFonts w:ascii="Times New Roman" w:hAnsi="Times New Roman" w:cs="Times New Roman"/>
            <w:sz w:val="24"/>
            <w:szCs w:val="24"/>
          </w:rPr>
          <w:t>corava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de hábito, </w:t>
      </w:r>
      <w:r w:rsidRPr="00C5704C">
        <w:rPr>
          <w:rFonts w:ascii="Times New Roman" w:hAnsi="Times New Roman" w:cs="Times New Roman"/>
          <w:sz w:val="24"/>
          <w:szCs w:val="24"/>
        </w:rPr>
        <w:t>acrescent</w:t>
      </w:r>
      <w:r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Só falta você me acusar de antissemitismo, pois todos os judeus do nosso instituto sabem que eu não sou antissemita e que meu marido é judeu.</w:t>
      </w:r>
    </w:p>
    <w:p w:rsidR="0024094F" w:rsidRPr="00C5704C" w:rsidRDefault="002B39E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o antissemitismo tem com isso?</w:t>
      </w:r>
      <w:r w:rsidRPr="002B39E6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Aleksei Ióssifovitch.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sabe que meu ponto de vista </w:t>
      </w:r>
      <w:r w:rsidR="00BE7B2C">
        <w:rPr>
          <w:rFonts w:ascii="Times New Roman" w:hAnsi="Times New Roman" w:cs="Times New Roman"/>
          <w:sz w:val="24"/>
          <w:szCs w:val="24"/>
        </w:rPr>
        <w:t>a respeito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842B60">
        <w:rPr>
          <w:rFonts w:ascii="Times New Roman" w:hAnsi="Times New Roman" w:cs="Times New Roman"/>
          <w:sz w:val="24"/>
          <w:szCs w:val="24"/>
        </w:rPr>
        <w:t>abrangente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7627AF">
        <w:rPr>
          <w:rFonts w:ascii="Times New Roman" w:hAnsi="Times New Roman" w:cs="Times New Roman"/>
          <w:sz w:val="24"/>
          <w:szCs w:val="24"/>
        </w:rPr>
        <w:t xml:space="preserve">, </w:t>
      </w:r>
      <w:r w:rsidR="00523D0A">
        <w:rPr>
          <w:rFonts w:ascii="Times New Roman" w:hAnsi="Times New Roman" w:cs="Times New Roman"/>
          <w:sz w:val="24"/>
          <w:szCs w:val="24"/>
        </w:rPr>
        <w:t xml:space="preserve">então, </w:t>
      </w:r>
      <w:r w:rsidR="007627AF">
        <w:rPr>
          <w:rFonts w:ascii="Times New Roman" w:hAnsi="Times New Roman" w:cs="Times New Roman"/>
          <w:sz w:val="24"/>
          <w:szCs w:val="24"/>
        </w:rPr>
        <w:t>nessa noite,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se calou, </w:t>
      </w:r>
      <w:ins w:id="1144" w:author="Daniela Mountian" w:date="2017-08-26T22:59:00Z">
        <w:r w:rsidR="00C8576C">
          <w:rPr>
            <w:rFonts w:ascii="Times New Roman" w:hAnsi="Times New Roman" w:cs="Times New Roman"/>
            <w:sz w:val="24"/>
            <w:szCs w:val="24"/>
          </w:rPr>
          <w:t>não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di</w:t>
      </w:r>
      <w:ins w:id="1145" w:author="Daniela Mountian" w:date="2017-08-26T23:00:00Z">
        <w:r w:rsidR="00C8576C">
          <w:rPr>
            <w:rFonts w:ascii="Times New Roman" w:hAnsi="Times New Roman" w:cs="Times New Roman"/>
            <w:sz w:val="24"/>
            <w:szCs w:val="24"/>
          </w:rPr>
          <w:t>sse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mais nada </w:t>
      </w:r>
      <w:r w:rsidR="00842B60">
        <w:rPr>
          <w:rFonts w:ascii="Times New Roman" w:hAnsi="Times New Roman" w:cs="Times New Roman"/>
          <w:sz w:val="24"/>
          <w:szCs w:val="24"/>
        </w:rPr>
        <w:t xml:space="preserve">à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esposa, pois </w:t>
      </w:r>
      <w:r w:rsidR="002B39E6" w:rsidRPr="00C5704C">
        <w:rPr>
          <w:rFonts w:ascii="Times New Roman" w:hAnsi="Times New Roman" w:cs="Times New Roman"/>
          <w:sz w:val="24"/>
          <w:szCs w:val="24"/>
        </w:rPr>
        <w:t>es</w:t>
      </w:r>
      <w:r w:rsidR="002B39E6">
        <w:rPr>
          <w:rFonts w:ascii="Times New Roman" w:hAnsi="Times New Roman" w:cs="Times New Roman"/>
          <w:sz w:val="24"/>
          <w:szCs w:val="24"/>
        </w:rPr>
        <w:t>s</w:t>
      </w:r>
      <w:r w:rsidR="002B39E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842B60">
        <w:rPr>
          <w:rFonts w:ascii="Times New Roman" w:hAnsi="Times New Roman" w:cs="Times New Roman"/>
          <w:sz w:val="24"/>
          <w:szCs w:val="24"/>
        </w:rPr>
        <w:t>discussão</w:t>
      </w:r>
      <w:r w:rsidR="00842B6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aconteceu </w:t>
      </w:r>
      <w:r w:rsidR="00842B60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noite, evidentemente sem a presença de Sav</w:t>
      </w:r>
      <w:r w:rsidR="00842B60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li. </w:t>
      </w:r>
      <w:r w:rsidR="009C0BDB">
        <w:rPr>
          <w:rFonts w:ascii="Times New Roman" w:hAnsi="Times New Roman" w:cs="Times New Roman"/>
          <w:sz w:val="24"/>
          <w:szCs w:val="24"/>
        </w:rPr>
        <w:t>Aleksei</w:t>
      </w:r>
      <w:r w:rsidR="00BE7B2C">
        <w:rPr>
          <w:rFonts w:ascii="Times New Roman" w:hAnsi="Times New Roman" w:cs="Times New Roman"/>
          <w:sz w:val="24"/>
          <w:szCs w:val="24"/>
        </w:rPr>
        <w:t xml:space="preserve"> pegou</w:t>
      </w:r>
      <w:r w:rsidR="00D27796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livro </w:t>
      </w:r>
      <w:r w:rsidRPr="00842B60">
        <w:rPr>
          <w:rFonts w:ascii="Times New Roman" w:hAnsi="Times New Roman" w:cs="Times New Roman"/>
          <w:i/>
          <w:sz w:val="24"/>
          <w:szCs w:val="24"/>
        </w:rPr>
        <w:t>Obras escolhidas d</w:t>
      </w:r>
      <w:r w:rsidR="007627AF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 w:rsidRPr="00842B60">
        <w:rPr>
          <w:rFonts w:ascii="Times New Roman" w:hAnsi="Times New Roman" w:cs="Times New Roman"/>
          <w:i/>
          <w:sz w:val="24"/>
          <w:szCs w:val="24"/>
        </w:rPr>
        <w:t xml:space="preserve"> pensadores russos da segunda metade do século </w:t>
      </w:r>
      <w:r w:rsidRPr="00EF5A0C">
        <w:rPr>
          <w:rFonts w:ascii="Times New Roman" w:hAnsi="Times New Roman" w:cs="Times New Roman"/>
          <w:i/>
          <w:sz w:val="24"/>
          <w:szCs w:val="24"/>
        </w:rPr>
        <w:t>XVIII</w:t>
      </w:r>
      <w:r w:rsidR="00842B60" w:rsidRPr="00842B60">
        <w:rPr>
          <w:rStyle w:val="Refdenotaderodap"/>
          <w:rFonts w:ascii="Times New Roman" w:hAnsi="Times New Roman" w:cs="Times New Roman"/>
          <w:sz w:val="24"/>
          <w:szCs w:val="24"/>
        </w:rPr>
        <w:footnoteReference w:id="11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7B2C">
        <w:rPr>
          <w:rFonts w:ascii="Times New Roman" w:hAnsi="Times New Roman" w:cs="Times New Roman"/>
          <w:sz w:val="24"/>
          <w:szCs w:val="24"/>
        </w:rPr>
        <w:t xml:space="preserve">e sentou-se </w:t>
      </w:r>
      <w:r w:rsidR="00842B60">
        <w:rPr>
          <w:rFonts w:ascii="Times New Roman" w:hAnsi="Times New Roman" w:cs="Times New Roman"/>
          <w:sz w:val="24"/>
          <w:szCs w:val="24"/>
          <w:lang w:val="en-GB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842B60">
        <w:rPr>
          <w:rFonts w:ascii="Times New Roman" w:hAnsi="Times New Roman" w:cs="Times New Roman"/>
          <w:sz w:val="24"/>
          <w:szCs w:val="24"/>
        </w:rPr>
        <w:t xml:space="preserve">cadeira de </w:t>
      </w:r>
      <w:r w:rsidRPr="00C5704C">
        <w:rPr>
          <w:rFonts w:ascii="Times New Roman" w:hAnsi="Times New Roman" w:cs="Times New Roman"/>
          <w:sz w:val="24"/>
          <w:szCs w:val="24"/>
        </w:rPr>
        <w:t>balanço predileta, lendo</w:t>
      </w:r>
      <w:r w:rsidR="00D2779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7627AF">
        <w:rPr>
          <w:rFonts w:ascii="Times New Roman" w:hAnsi="Times New Roman" w:cs="Times New Roman"/>
          <w:sz w:val="24"/>
          <w:szCs w:val="24"/>
        </w:rPr>
        <w:t xml:space="preserve">seguinte </w:t>
      </w:r>
      <w:r w:rsidRPr="00C5704C">
        <w:rPr>
          <w:rFonts w:ascii="Times New Roman" w:hAnsi="Times New Roman" w:cs="Times New Roman"/>
          <w:sz w:val="24"/>
          <w:szCs w:val="24"/>
        </w:rPr>
        <w:t>frase: “Lembre</w:t>
      </w:r>
      <w:r w:rsidR="00842B60">
        <w:rPr>
          <w:rFonts w:ascii="Times New Roman" w:hAnsi="Times New Roman" w:cs="Times New Roman"/>
          <w:sz w:val="24"/>
          <w:szCs w:val="24"/>
        </w:rPr>
        <w:t>m</w:t>
      </w:r>
      <w:r w:rsidR="007627AF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que origens </w:t>
      </w:r>
      <w:r w:rsidR="007627AF">
        <w:rPr>
          <w:rFonts w:ascii="Times New Roman" w:hAnsi="Times New Roman" w:cs="Times New Roman"/>
          <w:sz w:val="24"/>
          <w:szCs w:val="24"/>
        </w:rPr>
        <w:t>m</w:t>
      </w:r>
      <w:r w:rsidR="00EB13F0">
        <w:rPr>
          <w:rFonts w:ascii="Times New Roman" w:hAnsi="Times New Roman" w:cs="Times New Roman"/>
          <w:sz w:val="24"/>
          <w:szCs w:val="24"/>
        </w:rPr>
        <w:t>odestas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descend</w:t>
      </w:r>
      <w:r w:rsidR="007627AF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os povos russos primitivos e que grandeza, </w:t>
      </w:r>
      <w:r w:rsidR="00D27796" w:rsidRPr="00C5704C">
        <w:rPr>
          <w:rFonts w:ascii="Times New Roman" w:hAnsi="Times New Roman" w:cs="Times New Roman"/>
          <w:sz w:val="24"/>
          <w:szCs w:val="24"/>
        </w:rPr>
        <w:t>gl</w:t>
      </w:r>
      <w:r w:rsidR="00D27796">
        <w:rPr>
          <w:rFonts w:ascii="Times New Roman" w:hAnsi="Times New Roman" w:cs="Times New Roman"/>
          <w:sz w:val="24"/>
          <w:szCs w:val="24"/>
        </w:rPr>
        <w:t>ó</w:t>
      </w:r>
      <w:r w:rsidR="00D27796" w:rsidRPr="00C5704C">
        <w:rPr>
          <w:rFonts w:ascii="Times New Roman" w:hAnsi="Times New Roman" w:cs="Times New Roman"/>
          <w:sz w:val="24"/>
          <w:szCs w:val="24"/>
        </w:rPr>
        <w:t xml:space="preserve">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poderio eles </w:t>
      </w:r>
      <w:r w:rsidR="007627AF">
        <w:rPr>
          <w:rFonts w:ascii="Times New Roman" w:hAnsi="Times New Roman" w:cs="Times New Roman"/>
          <w:sz w:val="24"/>
          <w:szCs w:val="24"/>
        </w:rPr>
        <w:t>alcançaram</w:t>
      </w:r>
      <w:r w:rsidRPr="00C5704C">
        <w:rPr>
          <w:rFonts w:ascii="Times New Roman" w:hAnsi="Times New Roman" w:cs="Times New Roman"/>
          <w:sz w:val="24"/>
          <w:szCs w:val="24"/>
        </w:rPr>
        <w:t>...”</w:t>
      </w:r>
      <w:r w:rsidR="00842B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7B2C">
        <w:rPr>
          <w:rFonts w:ascii="Times New Roman" w:hAnsi="Times New Roman" w:cs="Times New Roman"/>
          <w:sz w:val="24"/>
          <w:szCs w:val="24"/>
        </w:rPr>
        <w:t>ent</w:t>
      </w:r>
      <w:r w:rsidR="009C0BDB">
        <w:rPr>
          <w:rFonts w:ascii="Times New Roman" w:hAnsi="Times New Roman" w:cs="Times New Roman"/>
          <w:sz w:val="24"/>
          <w:szCs w:val="24"/>
        </w:rPr>
        <w:t>ão</w:t>
      </w:r>
      <w:r w:rsidR="00BE7B2C">
        <w:rPr>
          <w:rFonts w:ascii="Times New Roman" w:hAnsi="Times New Roman" w:cs="Times New Roman"/>
          <w:sz w:val="24"/>
          <w:szCs w:val="24"/>
        </w:rPr>
        <w:t xml:space="preserve"> </w:t>
      </w:r>
      <w:r w:rsidR="007627AF">
        <w:rPr>
          <w:rFonts w:ascii="Times New Roman" w:hAnsi="Times New Roman" w:cs="Times New Roman"/>
          <w:sz w:val="24"/>
          <w:szCs w:val="24"/>
        </w:rPr>
        <w:t>ele teve pensamentos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agridoces</w:t>
      </w:r>
      <w:r w:rsidR="007627AF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seria bom se ele descendesse dos eslavos, </w:t>
      </w:r>
      <w:r w:rsidR="00EB13F0">
        <w:rPr>
          <w:rFonts w:ascii="Times New Roman" w:hAnsi="Times New Roman" w:cs="Times New Roman"/>
          <w:sz w:val="24"/>
          <w:szCs w:val="24"/>
        </w:rPr>
        <w:t>autóctones</w:t>
      </w:r>
      <w:r w:rsidR="0079250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ou, em último caso, dos tártaros ou </w:t>
      </w:r>
      <w:r w:rsidR="00792503">
        <w:rPr>
          <w:rFonts w:ascii="Times New Roman" w:hAnsi="Times New Roman" w:cs="Times New Roman"/>
          <w:sz w:val="24"/>
          <w:szCs w:val="24"/>
        </w:rPr>
        <w:t xml:space="preserve">dos </w:t>
      </w:r>
      <w:r w:rsidRPr="00C5704C">
        <w:rPr>
          <w:rFonts w:ascii="Times New Roman" w:hAnsi="Times New Roman" w:cs="Times New Roman"/>
          <w:sz w:val="24"/>
          <w:szCs w:val="24"/>
        </w:rPr>
        <w:t>iacutos. E que não</w:t>
      </w:r>
      <w:r w:rsidR="009B4A0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judeu</w:t>
      </w:r>
      <w:r w:rsidR="007627AF">
        <w:rPr>
          <w:rFonts w:ascii="Times New Roman" w:hAnsi="Times New Roman" w:cs="Times New Roman"/>
          <w:sz w:val="24"/>
          <w:szCs w:val="24"/>
        </w:rPr>
        <w:t xml:space="preserve"> seria ele,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bom e humano</w:t>
      </w:r>
      <w:r w:rsidR="007627A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quanta coisa faria </w:t>
      </w:r>
      <w:r w:rsidR="007627AF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aqueles que</w:t>
      </w:r>
      <w:r w:rsidR="007627A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27AF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sorte</w:t>
      </w:r>
      <w:r w:rsidR="007627A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nasceram judeus</w:t>
      </w:r>
      <w:r w:rsidR="007627AF">
        <w:rPr>
          <w:rFonts w:ascii="Times New Roman" w:hAnsi="Times New Roman" w:cs="Times New Roman"/>
          <w:sz w:val="24"/>
          <w:szCs w:val="24"/>
        </w:rPr>
        <w:t>, de pai e mãe,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o </w:t>
      </w:r>
      <w:r w:rsidR="007627AF">
        <w:rPr>
          <w:rFonts w:ascii="Times New Roman" w:hAnsi="Times New Roman" w:cs="Times New Roman"/>
          <w:sz w:val="24"/>
          <w:szCs w:val="24"/>
        </w:rPr>
        <w:t>principal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627AF">
        <w:rPr>
          <w:rFonts w:ascii="Times New Roman" w:hAnsi="Times New Roman" w:cs="Times New Roman"/>
          <w:sz w:val="24"/>
          <w:szCs w:val="24"/>
        </w:rPr>
        <w:t>numa condição que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pode ser mudad</w:t>
      </w:r>
      <w:r w:rsidR="007627A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92503">
        <w:rPr>
          <w:rFonts w:ascii="Times New Roman" w:hAnsi="Times New Roman" w:cs="Times New Roman"/>
          <w:sz w:val="24"/>
          <w:szCs w:val="24"/>
        </w:rPr>
        <w:t>Quando se n</w:t>
      </w:r>
      <w:r w:rsidR="007627AF">
        <w:rPr>
          <w:rFonts w:ascii="Times New Roman" w:hAnsi="Times New Roman" w:cs="Times New Roman"/>
          <w:sz w:val="24"/>
          <w:szCs w:val="24"/>
        </w:rPr>
        <w:t>asce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judeu, isso é </w:t>
      </w:r>
      <w:r w:rsidR="00792503">
        <w:rPr>
          <w:rFonts w:ascii="Times New Roman" w:hAnsi="Times New Roman" w:cs="Times New Roman"/>
          <w:sz w:val="24"/>
          <w:szCs w:val="24"/>
        </w:rPr>
        <w:t>definitivo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commentRangeStart w:id="1146"/>
      <w:ins w:id="1147" w:author="Daniela Mountian" w:date="2017-06-19T17:27:00Z">
        <w:r w:rsidR="00792503">
          <w:rPr>
            <w:rFonts w:ascii="Times New Roman" w:hAnsi="Times New Roman" w:cs="Times New Roman"/>
            <w:sz w:val="24"/>
            <w:szCs w:val="24"/>
          </w:rPr>
          <w:t>mesmo quando</w:t>
        </w:r>
      </w:ins>
      <w:commentRangeEnd w:id="1146"/>
      <w:ins w:id="1148" w:author="Daniela Mountian" w:date="2017-06-19T17:30:00Z">
        <w:r w:rsidR="00792503">
          <w:rPr>
            <w:rStyle w:val="Refdecomentrio"/>
            <w:rFonts w:cs="Times New Roman"/>
            <w:lang w:val="x-none"/>
          </w:rPr>
          <w:commentReference w:id="1146"/>
        </w:r>
      </w:ins>
      <w:ins w:id="1149" w:author="Daniela Mountian" w:date="2017-06-19T17:27:00Z">
        <w:r w:rsidR="00792503">
          <w:rPr>
            <w:rFonts w:ascii="Times New Roman" w:hAnsi="Times New Roman" w:cs="Times New Roman"/>
            <w:sz w:val="24"/>
            <w:szCs w:val="24"/>
          </w:rPr>
          <w:t xml:space="preserve"> se </w:t>
        </w:r>
      </w:ins>
      <w:r w:rsidRPr="00C5704C">
        <w:rPr>
          <w:rFonts w:ascii="Times New Roman" w:hAnsi="Times New Roman" w:cs="Times New Roman"/>
          <w:sz w:val="24"/>
          <w:szCs w:val="24"/>
        </w:rPr>
        <w:t>morre como russo. Talvez para seu filho, Sav</w:t>
      </w:r>
      <w:r w:rsidR="007627AF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</w:t>
      </w:r>
      <w:r w:rsidR="0030535A">
        <w:rPr>
          <w:rFonts w:ascii="Times New Roman" w:hAnsi="Times New Roman" w:cs="Times New Roman"/>
          <w:sz w:val="24"/>
          <w:szCs w:val="24"/>
        </w:rPr>
        <w:t>fosse</w:t>
      </w:r>
      <w:r w:rsidR="0030535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ainda pior, mais ultrajante. </w:t>
      </w:r>
      <w:r w:rsidR="007627AF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>altava</w:t>
      </w:r>
      <w:r w:rsidR="007627AF">
        <w:rPr>
          <w:rFonts w:ascii="Times New Roman" w:hAnsi="Times New Roman" w:cs="Times New Roman"/>
          <w:sz w:val="24"/>
          <w:szCs w:val="24"/>
        </w:rPr>
        <w:t>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metade, </w:t>
      </w:r>
      <w:r w:rsidR="007627AF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metade... Ah, que riqueza é ser russo, e como os russos não valorizam isso, eles</w:t>
      </w:r>
      <w:ins w:id="1150" w:author="Daniela Mountian" w:date="2017-06-11T22:03:00Z">
        <w:r w:rsidR="00523D0A">
          <w:rPr>
            <w:rFonts w:ascii="Times New Roman" w:hAnsi="Times New Roman" w:cs="Times New Roman"/>
            <w:sz w:val="24"/>
            <w:szCs w:val="24"/>
          </w:rPr>
          <w:t xml:space="preserve"> não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amam a Rússia</w:t>
      </w:r>
      <w:r w:rsidR="00523D0A">
        <w:rPr>
          <w:rFonts w:ascii="Times New Roman" w:hAnsi="Times New Roman" w:cs="Times New Roman"/>
          <w:sz w:val="24"/>
          <w:szCs w:val="24"/>
        </w:rPr>
        <w:t xml:space="preserve"> o bastante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Ele sabia que </w:t>
      </w:r>
      <w:r w:rsidR="00523D0A">
        <w:rPr>
          <w:rFonts w:ascii="Times New Roman" w:hAnsi="Times New Roman" w:cs="Times New Roman"/>
          <w:sz w:val="24"/>
          <w:szCs w:val="24"/>
        </w:rPr>
        <w:t>muitos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russos não </w:t>
      </w:r>
      <w:r w:rsidRPr="00EF5A0C">
        <w:rPr>
          <w:rFonts w:ascii="Times New Roman" w:hAnsi="Times New Roman" w:cs="Times New Roman"/>
          <w:sz w:val="24"/>
          <w:szCs w:val="24"/>
        </w:rPr>
        <w:t>tinham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amor suficiente </w:t>
      </w:r>
      <w:r w:rsidR="00523D0A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Rússia... </w:t>
      </w:r>
      <w:r w:rsidR="00523D0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523D0A">
        <w:rPr>
          <w:rFonts w:ascii="Times New Roman" w:hAnsi="Times New Roman" w:cs="Times New Roman"/>
          <w:sz w:val="24"/>
          <w:szCs w:val="24"/>
        </w:rPr>
        <w:t>ao 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permitissem a ele, Aleksei Ívolguin, ser um russo, que patriota ele seria... No entanto, ele sabia </w:t>
      </w:r>
      <w:r w:rsidR="0029078C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>que muitos russos fica</w:t>
      </w:r>
      <w:ins w:id="1151" w:author="Daniela Mountian" w:date="2017-08-26T23:10:00Z">
        <w:r w:rsidR="00EF5A0C">
          <w:rPr>
            <w:rFonts w:ascii="Times New Roman" w:hAnsi="Times New Roman" w:cs="Times New Roman"/>
            <w:sz w:val="24"/>
            <w:szCs w:val="24"/>
          </w:rPr>
          <w:t>va</w:t>
        </w:r>
      </w:ins>
      <w:r w:rsidRPr="00C5704C">
        <w:rPr>
          <w:rFonts w:ascii="Times New Roman" w:hAnsi="Times New Roman" w:cs="Times New Roman"/>
          <w:sz w:val="24"/>
          <w:szCs w:val="24"/>
        </w:rPr>
        <w:t>m descontentes quando um judeu ama</w:t>
      </w:r>
      <w:ins w:id="1152" w:author="Daniela Mountian" w:date="2017-08-26T23:10:00Z">
        <w:r w:rsidR="00EF5A0C">
          <w:rPr>
            <w:rFonts w:ascii="Times New Roman" w:hAnsi="Times New Roman" w:cs="Times New Roman"/>
            <w:sz w:val="24"/>
            <w:szCs w:val="24"/>
          </w:rPr>
          <w:t>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 Rússia, </w:t>
      </w:r>
      <w:ins w:id="1153" w:author="Daniela Mountian" w:date="2017-06-11T22:12:00Z">
        <w:r w:rsidR="00523D0A">
          <w:rPr>
            <w:rFonts w:ascii="Times New Roman" w:hAnsi="Times New Roman" w:cs="Times New Roman"/>
            <w:sz w:val="24"/>
            <w:szCs w:val="24"/>
          </w:rPr>
          <w:t>sent</w:t>
        </w:r>
      </w:ins>
      <w:ins w:id="1154" w:author="Daniela Mountian" w:date="2017-08-26T23:10:00Z">
        <w:r w:rsidR="00EF5A0C">
          <w:rPr>
            <w:rFonts w:ascii="Times New Roman" w:hAnsi="Times New Roman" w:cs="Times New Roman"/>
            <w:sz w:val="24"/>
            <w:szCs w:val="24"/>
          </w:rPr>
          <w:t>iam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ciúme d</w:t>
      </w:r>
      <w:r w:rsidR="00523D0A">
        <w:rPr>
          <w:rFonts w:ascii="Times New Roman" w:hAnsi="Times New Roman" w:cs="Times New Roman"/>
          <w:sz w:val="24"/>
          <w:szCs w:val="24"/>
        </w:rPr>
        <w:t>ess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relação e </w:t>
      </w:r>
      <w:ins w:id="1155" w:author="Daniela Mountian" w:date="2017-06-11T22:13:00Z">
        <w:r w:rsidR="00523D0A">
          <w:rPr>
            <w:rFonts w:ascii="Times New Roman" w:hAnsi="Times New Roman" w:cs="Times New Roman"/>
            <w:sz w:val="24"/>
            <w:szCs w:val="24"/>
          </w:rPr>
          <w:t>prefer</w:t>
        </w:r>
      </w:ins>
      <w:ins w:id="1156" w:author="Daniela Mountian" w:date="2017-08-26T23:10:00Z">
        <w:r w:rsidR="00EF5A0C">
          <w:rPr>
            <w:rFonts w:ascii="Times New Roman" w:hAnsi="Times New Roman" w:cs="Times New Roman"/>
            <w:sz w:val="24"/>
            <w:szCs w:val="24"/>
          </w:rPr>
          <w:t>ia</w:t>
        </w:r>
      </w:ins>
      <w:ins w:id="1157" w:author="Daniela Mountian" w:date="2017-06-11T22:13:00Z">
        <w:r w:rsidR="00523D0A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 judeu inimigo da Rússia. E </w:t>
      </w:r>
      <w:r w:rsidR="00523D0A">
        <w:rPr>
          <w:rFonts w:ascii="Times New Roman" w:hAnsi="Times New Roman" w:cs="Times New Roman"/>
          <w:sz w:val="24"/>
          <w:szCs w:val="24"/>
        </w:rPr>
        <w:t>muitos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judeus </w:t>
      </w:r>
      <w:ins w:id="1158" w:author="Daniela Mountian" w:date="2017-06-11T22:16:00Z">
        <w:r w:rsidR="00523D0A">
          <w:rPr>
            <w:rFonts w:ascii="Times New Roman" w:hAnsi="Times New Roman" w:cs="Times New Roman"/>
            <w:sz w:val="24"/>
            <w:szCs w:val="24"/>
          </w:rPr>
          <w:t>justifica</w:t>
        </w:r>
      </w:ins>
      <w:ins w:id="1159" w:author="Daniela Mountian" w:date="2017-08-26T23:11:00Z">
        <w:r w:rsidR="00EF5A0C">
          <w:rPr>
            <w:rFonts w:ascii="Times New Roman" w:hAnsi="Times New Roman" w:cs="Times New Roman"/>
            <w:sz w:val="24"/>
            <w:szCs w:val="24"/>
          </w:rPr>
          <w:t>va</w:t>
        </w:r>
      </w:ins>
      <w:ins w:id="1160" w:author="Daniela Mountian" w:date="2017-06-11T22:16:00Z">
        <w:r w:rsidR="00523D0A">
          <w:rPr>
            <w:rFonts w:ascii="Times New Roman" w:hAnsi="Times New Roman" w:cs="Times New Roman"/>
            <w:sz w:val="24"/>
            <w:szCs w:val="24"/>
          </w:rPr>
          <w:t>m esses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pensamentos </w:t>
      </w:r>
      <w:r w:rsidR="00523D0A">
        <w:rPr>
          <w:rFonts w:ascii="Times New Roman" w:hAnsi="Times New Roman" w:cs="Times New Roman"/>
          <w:sz w:val="24"/>
          <w:szCs w:val="24"/>
        </w:rPr>
        <w:t>ofensivos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Sim, sim, ele até podia apontar </w:t>
      </w:r>
      <w:r w:rsidR="00523D0A">
        <w:rPr>
          <w:rFonts w:ascii="Times New Roman" w:hAnsi="Times New Roman" w:cs="Times New Roman"/>
          <w:sz w:val="24"/>
          <w:szCs w:val="24"/>
        </w:rPr>
        <w:t xml:space="preserve">o dedo para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alguns... Não </w:t>
      </w:r>
      <w:ins w:id="1161" w:author="Daniela Mountian" w:date="2017-06-11T22:59:00Z">
        <w:r w:rsidR="00523D0A">
          <w:rPr>
            <w:rFonts w:ascii="Times New Roman" w:hAnsi="Times New Roman" w:cs="Times New Roman"/>
            <w:sz w:val="24"/>
            <w:szCs w:val="24"/>
          </w:rPr>
          <w:t>aprecia</w:t>
        </w:r>
      </w:ins>
      <w:ins w:id="1162" w:author="Daniela Mountian" w:date="2017-08-26T23:11:00Z">
        <w:r w:rsidR="00EF5A0C">
          <w:rPr>
            <w:rFonts w:ascii="Times New Roman" w:hAnsi="Times New Roman" w:cs="Times New Roman"/>
            <w:sz w:val="24"/>
            <w:szCs w:val="24"/>
          </w:rPr>
          <w:t>va</w:t>
        </w:r>
      </w:ins>
      <w:ins w:id="1163" w:author="Daniela Mountian" w:date="2017-06-11T22:59:00Z">
        <w:r w:rsidR="00523D0A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pão russo, não valoriza</w:t>
      </w:r>
      <w:ins w:id="1164" w:author="Daniela Mountian" w:date="2017-08-26T23:11:00Z">
        <w:r w:rsidR="00EF5A0C">
          <w:rPr>
            <w:rFonts w:ascii="Times New Roman" w:hAnsi="Times New Roman" w:cs="Times New Roman"/>
            <w:sz w:val="24"/>
            <w:szCs w:val="24"/>
          </w:rPr>
          <w:t>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 a hospitalidade russa... </w:t>
      </w:r>
      <w:r w:rsidR="00523D0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ngratos</w:t>
      </w:r>
      <w:r w:rsidR="00523D0A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Ah, como ele os </w:t>
      </w:r>
      <w:r w:rsidR="00523D0A">
        <w:rPr>
          <w:rFonts w:ascii="Times New Roman" w:hAnsi="Times New Roman" w:cs="Times New Roman"/>
          <w:sz w:val="24"/>
          <w:szCs w:val="24"/>
        </w:rPr>
        <w:t>detestava</w:t>
      </w:r>
      <w:r w:rsidRPr="00C5704C">
        <w:rPr>
          <w:rFonts w:ascii="Times New Roman" w:hAnsi="Times New Roman" w:cs="Times New Roman"/>
          <w:sz w:val="24"/>
          <w:szCs w:val="24"/>
        </w:rPr>
        <w:t>... Por causa deles</w:t>
      </w:r>
      <w:r w:rsidR="00523D0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nós também</w:t>
      </w:r>
      <w:ins w:id="1165" w:author="Daniela Mountian" w:date="2017-06-11T23:17:00Z">
        <w:r w:rsidR="00523D0A">
          <w:rPr>
            <w:rFonts w:ascii="Times New Roman" w:hAnsi="Times New Roman" w:cs="Times New Roman"/>
            <w:sz w:val="24"/>
            <w:szCs w:val="24"/>
          </w:rPr>
          <w:t xml:space="preserve"> sofremos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Klávdia é russa... Os bielorrussos </w:t>
      </w:r>
      <w:r w:rsidR="0029078C">
        <w:rPr>
          <w:rFonts w:ascii="Times New Roman" w:hAnsi="Times New Roman" w:cs="Times New Roman"/>
          <w:sz w:val="24"/>
          <w:szCs w:val="24"/>
        </w:rPr>
        <w:t>também pertecem</w:t>
      </w:r>
      <w:r w:rsidR="00523D0A">
        <w:rPr>
          <w:rFonts w:ascii="Times New Roman" w:hAnsi="Times New Roman" w:cs="Times New Roman"/>
          <w:sz w:val="24"/>
          <w:szCs w:val="24"/>
        </w:rPr>
        <w:t>, efetivamente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9078C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166" w:author="Daniela Mountian" w:date="2017-08-26T23:17:00Z">
        <w:r w:rsidR="00EF5A0C">
          <w:rPr>
            <w:rFonts w:ascii="Times New Roman" w:hAnsi="Times New Roman" w:cs="Times New Roman"/>
            <w:sz w:val="24"/>
            <w:szCs w:val="24"/>
          </w:rPr>
          <w:t>estirpe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russa...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Depois disso</w:t>
      </w:r>
      <w:r w:rsidR="00523D0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pensamentos, como sempre </w:t>
      </w:r>
      <w:r w:rsidR="00523D0A">
        <w:rPr>
          <w:rFonts w:ascii="Times New Roman" w:hAnsi="Times New Roman" w:cs="Times New Roman"/>
          <w:sz w:val="24"/>
          <w:szCs w:val="24"/>
        </w:rPr>
        <w:t xml:space="preserve">se dá </w:t>
      </w:r>
      <w:r w:rsidR="0030535A" w:rsidRPr="00C5704C">
        <w:rPr>
          <w:rFonts w:ascii="Times New Roman" w:hAnsi="Times New Roman" w:cs="Times New Roman"/>
          <w:sz w:val="24"/>
          <w:szCs w:val="24"/>
        </w:rPr>
        <w:t>nes</w:t>
      </w:r>
      <w:r w:rsidR="0030535A">
        <w:rPr>
          <w:rFonts w:ascii="Times New Roman" w:hAnsi="Times New Roman" w:cs="Times New Roman"/>
          <w:sz w:val="24"/>
          <w:szCs w:val="24"/>
        </w:rPr>
        <w:t>s</w:t>
      </w:r>
      <w:r w:rsidR="0030535A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casos, </w:t>
      </w:r>
      <w:r w:rsidR="00523D0A">
        <w:rPr>
          <w:rFonts w:ascii="Times New Roman" w:hAnsi="Times New Roman" w:cs="Times New Roman"/>
          <w:sz w:val="24"/>
          <w:szCs w:val="24"/>
        </w:rPr>
        <w:t>dispersaram-se, 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muitas direções, e </w:t>
      </w:r>
      <w:r w:rsidR="00523D0A">
        <w:rPr>
          <w:rFonts w:ascii="Times New Roman" w:hAnsi="Times New Roman" w:cs="Times New Roman"/>
          <w:sz w:val="24"/>
          <w:szCs w:val="24"/>
        </w:rPr>
        <w:t>tornaram-se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>cansativos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23D0A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>como</w:t>
      </w:r>
      <w:r w:rsidR="00523D0A">
        <w:rPr>
          <w:rFonts w:ascii="Times New Roman" w:hAnsi="Times New Roman" w:cs="Times New Roman"/>
          <w:sz w:val="24"/>
          <w:szCs w:val="24"/>
        </w:rPr>
        <w:t xml:space="preserve">, </w:t>
      </w:r>
      <w:r w:rsidR="0029078C">
        <w:rPr>
          <w:rFonts w:ascii="Times New Roman" w:hAnsi="Times New Roman" w:cs="Times New Roman"/>
          <w:sz w:val="24"/>
          <w:szCs w:val="24"/>
        </w:rPr>
        <w:t xml:space="preserve">depois de </w:t>
      </w:r>
      <w:r w:rsidR="00523D0A">
        <w:rPr>
          <w:rFonts w:ascii="Times New Roman" w:hAnsi="Times New Roman" w:cs="Times New Roman"/>
          <w:sz w:val="24"/>
          <w:szCs w:val="24"/>
        </w:rPr>
        <w:t>passado o fervor inicial, são cansativas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>todas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conversas e </w:t>
      </w:r>
      <w:r w:rsidR="00523D0A">
        <w:rPr>
          <w:rFonts w:ascii="Times New Roman" w:hAnsi="Times New Roman" w:cs="Times New Roman"/>
          <w:sz w:val="24"/>
          <w:szCs w:val="24"/>
        </w:rPr>
        <w:t>reflexões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o judaísmo. </w:t>
      </w:r>
      <w:r w:rsidR="009305CF">
        <w:rPr>
          <w:rFonts w:ascii="Times New Roman" w:hAnsi="Times New Roman" w:cs="Times New Roman"/>
          <w:sz w:val="24"/>
          <w:szCs w:val="24"/>
        </w:rPr>
        <w:t>Além disso</w:t>
      </w:r>
      <w:r w:rsidR="00523D0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apareceu Sav</w:t>
      </w:r>
      <w:r w:rsidR="00523D0A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estranhamente agitado, </w:t>
      </w:r>
      <w:r w:rsidR="00523D0A">
        <w:rPr>
          <w:rFonts w:ascii="Times New Roman" w:hAnsi="Times New Roman" w:cs="Times New Roman"/>
          <w:sz w:val="24"/>
          <w:szCs w:val="24"/>
        </w:rPr>
        <w:t xml:space="preserve">olhou para seus pais </w:t>
      </w:r>
      <w:r w:rsidRPr="00C5704C">
        <w:rPr>
          <w:rFonts w:ascii="Times New Roman" w:hAnsi="Times New Roman" w:cs="Times New Roman"/>
          <w:sz w:val="24"/>
          <w:szCs w:val="24"/>
        </w:rPr>
        <w:t>e disse:</w:t>
      </w:r>
    </w:p>
    <w:p w:rsidR="0024094F" w:rsidRPr="00C5704C" w:rsidRDefault="009305C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Brigaram de novo?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523D0A">
        <w:rPr>
          <w:rFonts w:ascii="Times New Roman" w:hAnsi="Times New Roman" w:cs="Times New Roman"/>
          <w:sz w:val="24"/>
          <w:szCs w:val="24"/>
        </w:rPr>
        <w:t xml:space="preserve">eles </w:t>
      </w:r>
      <w:r w:rsidRPr="00C5704C">
        <w:rPr>
          <w:rFonts w:ascii="Times New Roman" w:hAnsi="Times New Roman" w:cs="Times New Roman"/>
          <w:sz w:val="24"/>
          <w:szCs w:val="24"/>
        </w:rPr>
        <w:t>sentaram</w:t>
      </w:r>
      <w:r w:rsidR="00523D0A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jantar. Aleksei Ióssifovitch pensava que, além dos pensamentos</w:t>
      </w:r>
      <w:r w:rsidR="00523D0A">
        <w:rPr>
          <w:rFonts w:ascii="Times New Roman" w:hAnsi="Times New Roman" w:cs="Times New Roman"/>
          <w:sz w:val="24"/>
          <w:szCs w:val="24"/>
        </w:rPr>
        <w:t xml:space="preserve"> cansativos e rotineiros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o judaísmo,</w:t>
      </w:r>
      <w:r w:rsidR="00523D0A">
        <w:rPr>
          <w:rFonts w:ascii="Times New Roman" w:hAnsi="Times New Roman" w:cs="Times New Roman"/>
          <w:sz w:val="24"/>
          <w:szCs w:val="24"/>
        </w:rPr>
        <w:t xml:space="preserve"> da discussão igualmente cansativa e rotineira </w:t>
      </w:r>
      <w:r w:rsidRPr="00C5704C">
        <w:rPr>
          <w:rFonts w:ascii="Times New Roman" w:hAnsi="Times New Roman" w:cs="Times New Roman"/>
          <w:sz w:val="24"/>
          <w:szCs w:val="24"/>
        </w:rPr>
        <w:t>com a esposa e da estranha agitação de Sav</w:t>
      </w:r>
      <w:r w:rsidR="00523D0A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</w:t>
      </w:r>
      <w:r w:rsidR="00523D0A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 </w:t>
      </w:r>
      <w:r w:rsidR="00523D0A">
        <w:rPr>
          <w:rFonts w:ascii="Times New Roman" w:hAnsi="Times New Roman" w:cs="Times New Roman"/>
          <w:sz w:val="24"/>
          <w:szCs w:val="24"/>
        </w:rPr>
        <w:t>só seria memorável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forte chuva... Mas a noite </w:t>
      </w:r>
      <w:r w:rsidR="00523D0A">
        <w:rPr>
          <w:rFonts w:ascii="Times New Roman" w:hAnsi="Times New Roman" w:cs="Times New Roman"/>
          <w:sz w:val="24"/>
          <w:szCs w:val="24"/>
        </w:rPr>
        <w:t>passou a ser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 xml:space="preserve">lembrada principalmente </w:t>
      </w:r>
      <w:r w:rsidRPr="00C5704C">
        <w:rPr>
          <w:rFonts w:ascii="Times New Roman" w:hAnsi="Times New Roman" w:cs="Times New Roman"/>
          <w:sz w:val="24"/>
          <w:szCs w:val="24"/>
        </w:rPr>
        <w:t>pelo desaparecimento de Akhm</w:t>
      </w:r>
      <w:r w:rsidR="00F67CA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t... </w:t>
      </w:r>
      <w:del w:id="1167" w:author="Daniela Mountian" w:date="2017-08-26T23:59:00Z">
        <w:r w:rsidRPr="00C5704C" w:rsidDel="0057472D">
          <w:rPr>
            <w:rFonts w:ascii="Times New Roman" w:hAnsi="Times New Roman" w:cs="Times New Roman"/>
            <w:sz w:val="24"/>
            <w:szCs w:val="24"/>
          </w:rPr>
          <w:delText>El</w:delText>
        </w:r>
        <w:r w:rsidRPr="00C5704C" w:rsidDel="000F2E1C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1168" w:author="Daniela Mountian" w:date="2017-08-26T23:59:00Z">
        <w:r w:rsidR="000F2E1C">
          <w:rPr>
            <w:rFonts w:ascii="Times New Roman" w:hAnsi="Times New Roman" w:cs="Times New Roman"/>
            <w:sz w:val="24"/>
            <w:szCs w:val="24"/>
          </w:rPr>
          <w:t>O zelador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523D0A">
        <w:rPr>
          <w:rFonts w:ascii="Times New Roman" w:hAnsi="Times New Roman" w:cs="Times New Roman"/>
          <w:sz w:val="24"/>
          <w:szCs w:val="24"/>
        </w:rPr>
        <w:t>stava sumido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>fazia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dois dias e </w:t>
      </w:r>
      <w:r w:rsidR="00523D0A">
        <w:rPr>
          <w:rFonts w:ascii="Times New Roman" w:hAnsi="Times New Roman" w:cs="Times New Roman"/>
          <w:sz w:val="24"/>
          <w:szCs w:val="24"/>
        </w:rPr>
        <w:t>então souberam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guarda d</w:t>
      </w:r>
      <w:r w:rsidR="00523D0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rua</w:t>
      </w:r>
      <w:r w:rsidR="00523D0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Efr</w:t>
      </w:r>
      <w:ins w:id="1169" w:author="Daniela Mountian" w:date="2017-08-26T23:21:00Z">
        <w:r w:rsidR="00E22DCF">
          <w:rPr>
            <w:rFonts w:ascii="Times New Roman" w:hAnsi="Times New Roman" w:cs="Times New Roman"/>
            <w:sz w:val="24"/>
            <w:szCs w:val="24"/>
          </w:rPr>
          <w:t>ai</w:t>
        </w:r>
      </w:ins>
      <w:r w:rsidRPr="00C5704C">
        <w:rPr>
          <w:rFonts w:ascii="Times New Roman" w:hAnsi="Times New Roman" w:cs="Times New Roman"/>
          <w:sz w:val="24"/>
          <w:szCs w:val="24"/>
        </w:rPr>
        <w:t>m Nikolá</w:t>
      </w:r>
      <w:r w:rsidR="00523D0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evitch, que Akhm</w:t>
      </w:r>
      <w:r w:rsidR="00F67CA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t </w:t>
      </w:r>
      <w:r w:rsidR="00523D0A">
        <w:rPr>
          <w:rFonts w:ascii="Times New Roman" w:hAnsi="Times New Roman" w:cs="Times New Roman"/>
          <w:sz w:val="24"/>
          <w:szCs w:val="24"/>
        </w:rPr>
        <w:t>fora preso:</w:t>
      </w:r>
      <w:r w:rsidR="009305CF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>havia e</w:t>
      </w:r>
      <w:r w:rsidRPr="00C5704C">
        <w:rPr>
          <w:rFonts w:ascii="Times New Roman" w:hAnsi="Times New Roman" w:cs="Times New Roman"/>
          <w:sz w:val="24"/>
          <w:szCs w:val="24"/>
        </w:rPr>
        <w:t>sfaquea</w:t>
      </w:r>
      <w:r w:rsidR="00523D0A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alguém.</w:t>
      </w:r>
    </w:p>
    <w:p w:rsidR="0024094F" w:rsidRPr="00C5704C" w:rsidRDefault="009305C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imediatamente atrás d</w:t>
      </w:r>
      <w:r w:rsidR="00523D0A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requerimento </w:t>
      </w:r>
      <w:r w:rsidR="00523D0A" w:rsidRPr="00621342">
        <w:rPr>
          <w:rFonts w:ascii="Times New Roman" w:hAnsi="Times New Roman" w:cs="Times New Roman"/>
          <w:sz w:val="24"/>
          <w:szCs w:val="24"/>
        </w:rPr>
        <w:t>—</w:t>
      </w:r>
      <w:r w:rsidR="00523D0A" w:rsidRPr="00C5704C">
        <w:rPr>
          <w:rFonts w:ascii="Times New Roman" w:hAnsi="Times New Roman" w:cs="Times New Roman"/>
          <w:sz w:val="24"/>
          <w:szCs w:val="24"/>
        </w:rPr>
        <w:t xml:space="preserve"> dizia Klávdia, alegre </w:t>
      </w:r>
      <w:r w:rsidR="00523D0A" w:rsidRPr="00621342">
        <w:rPr>
          <w:rFonts w:ascii="Times New Roman" w:hAnsi="Times New Roman" w:cs="Times New Roman"/>
          <w:sz w:val="24"/>
          <w:szCs w:val="24"/>
        </w:rPr>
        <w:t>—</w:t>
      </w:r>
      <w:r w:rsidR="00523D0A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que não </w:t>
      </w:r>
      <w:r w:rsidR="003F48D4">
        <w:rPr>
          <w:rFonts w:ascii="Times New Roman" w:hAnsi="Times New Roman" w:cs="Times New Roman"/>
          <w:sz w:val="24"/>
          <w:szCs w:val="24"/>
        </w:rPr>
        <w:t>coloquem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3D0A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ninguém aqui. </w:t>
      </w:r>
    </w:p>
    <w:p w:rsidR="0024094F" w:rsidRPr="00D0235D" w:rsidRDefault="00523D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2DCF">
        <w:rPr>
          <w:rFonts w:ascii="Times New Roman" w:hAnsi="Times New Roman" w:cs="Times New Roman"/>
          <w:sz w:val="24"/>
          <w:szCs w:val="24"/>
        </w:rPr>
        <w:t>R</w:t>
      </w:r>
      <w:r w:rsidR="0024094F" w:rsidRPr="00E22DCF">
        <w:rPr>
          <w:rFonts w:ascii="Times New Roman" w:hAnsi="Times New Roman" w:cs="Times New Roman"/>
          <w:sz w:val="24"/>
          <w:szCs w:val="24"/>
        </w:rPr>
        <w:t xml:space="preserve">equerimentos </w:t>
      </w:r>
      <w:r w:rsidR="009305CF" w:rsidRPr="00E22DCF">
        <w:rPr>
          <w:rFonts w:ascii="Times New Roman" w:hAnsi="Times New Roman" w:cs="Times New Roman"/>
          <w:sz w:val="24"/>
          <w:szCs w:val="24"/>
        </w:rPr>
        <w:t xml:space="preserve">desse </w:t>
      </w:r>
      <w:r w:rsidR="0024094F" w:rsidRPr="00E22DCF">
        <w:rPr>
          <w:rFonts w:ascii="Times New Roman" w:hAnsi="Times New Roman" w:cs="Times New Roman"/>
          <w:sz w:val="24"/>
          <w:szCs w:val="24"/>
        </w:rPr>
        <w:t>tipo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precisavam de três assinaturas </w:t>
      </w:r>
      <w:r w:rsidR="00576A01">
        <w:rPr>
          <w:rFonts w:ascii="Times New Roman" w:hAnsi="Times New Roman" w:cs="Times New Roman"/>
          <w:sz w:val="24"/>
          <w:szCs w:val="24"/>
        </w:rPr>
        <w:t>influentes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obrigatoriamente eslavas, mas de preferência russas... Que terminassem em “ov”, “in” </w:t>
      </w:r>
      <w:r w:rsidR="002569B8">
        <w:rPr>
          <w:rFonts w:ascii="Times New Roman" w:hAnsi="Times New Roman" w:cs="Times New Roman"/>
          <w:sz w:val="24"/>
          <w:szCs w:val="24"/>
        </w:rPr>
        <w:t>ou</w:t>
      </w:r>
      <w:r w:rsidR="00CC3F7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F79">
        <w:rPr>
          <w:rFonts w:ascii="Times New Roman" w:hAnsi="Times New Roman" w:cs="Times New Roman"/>
          <w:sz w:val="24"/>
          <w:szCs w:val="24"/>
        </w:rPr>
        <w:t>no pior dos casos,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5A2F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“enko”.</w:t>
      </w:r>
      <w:r w:rsidR="00E22DCF">
        <w:rPr>
          <w:rStyle w:val="Refdenotaderodap"/>
          <w:rFonts w:ascii="Times New Roman" w:hAnsi="Times New Roman" w:cs="Times New Roman"/>
          <w:sz w:val="24"/>
          <w:szCs w:val="24"/>
        </w:rPr>
        <w:footnoteReference w:id="116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Ívolguin correu para um escritório </w:t>
      </w:r>
      <w:r w:rsidR="009305C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influente assinatura russa </w:t>
      </w:r>
      <w:r w:rsidR="00F2361C">
        <w:rPr>
          <w:rFonts w:ascii="Times New Roman" w:hAnsi="Times New Roman" w:cs="Times New Roman"/>
          <w:sz w:val="24"/>
          <w:szCs w:val="24"/>
        </w:rPr>
        <w:t xml:space="preserve">terminada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“ov” </w:t>
      </w:r>
      <w:r w:rsidR="0029078C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viaja</w:t>
      </w:r>
      <w:r w:rsidR="0029078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D0235D">
        <w:rPr>
          <w:rFonts w:ascii="Times New Roman" w:hAnsi="Times New Roman" w:cs="Times New Roman"/>
          <w:sz w:val="24"/>
          <w:szCs w:val="24"/>
        </w:rPr>
        <w:t>a</w:t>
      </w:r>
      <w:r w:rsidRPr="00F67CAC">
        <w:rPr>
          <w:rFonts w:ascii="Times New Roman" w:hAnsi="Times New Roman" w:cs="Times New Roman"/>
          <w:sz w:val="24"/>
          <w:szCs w:val="24"/>
        </w:rPr>
        <w:t xml:space="preserve"> trabalho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05C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correu para outro </w:t>
      </w:r>
      <w:r w:rsidR="009305C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2569B8">
        <w:rPr>
          <w:rFonts w:ascii="Times New Roman" w:hAnsi="Times New Roman" w:cs="Times New Roman"/>
          <w:sz w:val="24"/>
          <w:szCs w:val="24"/>
        </w:rPr>
        <w:t>terminada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“in” descansa</w:t>
      </w:r>
      <w:r w:rsidR="00F2361C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Crimeia </w:t>
      </w:r>
      <w:r w:rsidR="009305CF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9078C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terceiro </w:t>
      </w:r>
      <w:r w:rsidR="0029078C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conseguiu </w:t>
      </w:r>
      <w:r w:rsidR="0029078C">
        <w:rPr>
          <w:rFonts w:ascii="Times New Roman" w:hAnsi="Times New Roman" w:cs="Times New Roman"/>
          <w:sz w:val="24"/>
          <w:szCs w:val="24"/>
        </w:rPr>
        <w:t xml:space="preserve">a eslava, não russa, </w:t>
      </w:r>
      <w:r w:rsidR="00F2361C">
        <w:rPr>
          <w:rFonts w:ascii="Times New Roman" w:hAnsi="Times New Roman" w:cs="Times New Roman"/>
          <w:sz w:val="24"/>
          <w:szCs w:val="24"/>
        </w:rPr>
        <w:t>terminada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“enko”... Ele correu alegremente para casa</w:t>
      </w:r>
      <w:r w:rsidR="00F2361C">
        <w:rPr>
          <w:rFonts w:ascii="Times New Roman" w:hAnsi="Times New Roman" w:cs="Times New Roman"/>
          <w:sz w:val="24"/>
          <w:szCs w:val="24"/>
        </w:rPr>
        <w:t>,</w:t>
      </w:r>
      <w:r w:rsidR="00F236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2361C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Klávdia o recebeu com </w:t>
      </w:r>
      <w:r w:rsidR="00DF3D98">
        <w:rPr>
          <w:rFonts w:ascii="Times New Roman" w:hAnsi="Times New Roman" w:cs="Times New Roman"/>
          <w:sz w:val="24"/>
          <w:szCs w:val="24"/>
        </w:rPr>
        <w:t>desgosto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9305C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69B8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arde</w:t>
      </w:r>
      <w:r w:rsidR="002569B8">
        <w:rPr>
          <w:rFonts w:ascii="Times New Roman" w:hAnsi="Times New Roman" w:cs="Times New Roman"/>
          <w:sz w:val="24"/>
          <w:szCs w:val="24"/>
        </w:rPr>
        <w:t xml:space="preserve"> demais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Pode </w:t>
      </w:r>
      <w:ins w:id="1170" w:author="Daniela Mountian" w:date="2017-08-26T23:40:00Z">
        <w:r w:rsidR="00A91DBD">
          <w:rPr>
            <w:rFonts w:ascii="Times New Roman" w:hAnsi="Times New Roman" w:cs="Times New Roman"/>
            <w:sz w:val="24"/>
            <w:szCs w:val="24"/>
          </w:rPr>
          <w:t>deixar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assinatura eslava</w:t>
      </w:r>
      <w:ins w:id="1171" w:author="Daniela Mountian" w:date="2017-08-26T23:40:00Z">
        <w:r w:rsidR="00A91DBD">
          <w:rPr>
            <w:rFonts w:ascii="Times New Roman" w:hAnsi="Times New Roman" w:cs="Times New Roman"/>
            <w:sz w:val="24"/>
            <w:szCs w:val="24"/>
          </w:rPr>
          <w:t xml:space="preserve"> de molho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Já </w:t>
      </w:r>
      <w:ins w:id="1172" w:author="Daniela Mountian" w:date="2017-08-26T23:37:00Z">
        <w:r w:rsidR="00650685">
          <w:rPr>
            <w:rFonts w:ascii="Times New Roman" w:hAnsi="Times New Roman" w:cs="Times New Roman"/>
            <w:sz w:val="24"/>
            <w:szCs w:val="24"/>
          </w:rPr>
          <w:t>meteram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alguém</w:t>
      </w:r>
      <w:r w:rsidR="002569B8">
        <w:rPr>
          <w:rFonts w:ascii="Times New Roman" w:hAnsi="Times New Roman" w:cs="Times New Roman"/>
          <w:sz w:val="24"/>
          <w:szCs w:val="24"/>
        </w:rPr>
        <w:t xml:space="preserve"> aqui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Ainda com </w:t>
      </w:r>
      <w:r w:rsidR="002569B8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filha... Akhm</w:t>
      </w:r>
      <w:r w:rsidR="00F67CAC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t</w:t>
      </w:r>
      <w:r w:rsidR="002569B8">
        <w:rPr>
          <w:rFonts w:ascii="Times New Roman" w:hAnsi="Times New Roman" w:cs="Times New Roman"/>
          <w:sz w:val="24"/>
          <w:szCs w:val="24"/>
        </w:rPr>
        <w:t>, pelo menos,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69B8"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>a sozinho.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Ívolguin notou que </w:t>
      </w:r>
      <w:r w:rsidR="00F67CAC">
        <w:rPr>
          <w:rFonts w:ascii="Times New Roman" w:hAnsi="Times New Roman" w:cs="Times New Roman"/>
          <w:sz w:val="24"/>
          <w:szCs w:val="24"/>
        </w:rPr>
        <w:t xml:space="preserve">haviam </w:t>
      </w:r>
      <w:r w:rsidRPr="00C5704C">
        <w:rPr>
          <w:rFonts w:ascii="Times New Roman" w:hAnsi="Times New Roman" w:cs="Times New Roman"/>
          <w:sz w:val="24"/>
          <w:szCs w:val="24"/>
        </w:rPr>
        <w:t>tira</w:t>
      </w:r>
      <w:r w:rsidR="00F67CA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cadeado da porta do quartinho</w:t>
      </w:r>
      <w:r w:rsidR="002569B8">
        <w:rPr>
          <w:rFonts w:ascii="Times New Roman" w:hAnsi="Times New Roman" w:cs="Times New Roman"/>
          <w:sz w:val="24"/>
          <w:szCs w:val="24"/>
        </w:rPr>
        <w:t xml:space="preserve"> usado pelo zelador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70057B">
        <w:rPr>
          <w:rFonts w:ascii="Times New Roman" w:hAnsi="Times New Roman" w:cs="Times New Roman"/>
          <w:sz w:val="24"/>
          <w:szCs w:val="24"/>
        </w:rPr>
        <w:t>era possível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ouvir vozes </w:t>
      </w:r>
      <w:r w:rsidRPr="00A91DBD">
        <w:rPr>
          <w:rFonts w:ascii="Times New Roman" w:hAnsi="Times New Roman" w:cs="Times New Roman"/>
          <w:sz w:val="24"/>
          <w:szCs w:val="24"/>
        </w:rPr>
        <w:t>masculina</w:t>
      </w:r>
      <w:r w:rsidR="0070057B" w:rsidRPr="00A91DBD">
        <w:rPr>
          <w:rFonts w:ascii="Times New Roman" w:hAnsi="Times New Roman" w:cs="Times New Roman"/>
          <w:sz w:val="24"/>
          <w:szCs w:val="24"/>
        </w:rPr>
        <w:t>s</w:t>
      </w:r>
      <w:r w:rsidRPr="00A91DBD">
        <w:rPr>
          <w:rFonts w:ascii="Times New Roman" w:hAnsi="Times New Roman" w:cs="Times New Roman"/>
          <w:sz w:val="24"/>
          <w:szCs w:val="24"/>
        </w:rPr>
        <w:t xml:space="preserve"> e feminina</w:t>
      </w:r>
      <w:r w:rsidR="0070057B" w:rsidRPr="00A91DB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0057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é?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 Ívolguin, com os olhos.</w:t>
      </w:r>
    </w:p>
    <w:p w:rsidR="0024094F" w:rsidRPr="00C5704C" w:rsidRDefault="0070057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embora, </w:t>
      </w:r>
      <w:ins w:id="1173" w:author="Daniela Mountian" w:date="2017-08-26T23:41:00Z">
        <w:r w:rsidR="00A91DBD">
          <w:rPr>
            <w:rFonts w:ascii="Times New Roman" w:hAnsi="Times New Roman" w:cs="Times New Roman"/>
            <w:sz w:val="24"/>
            <w:szCs w:val="24"/>
          </w:rPr>
          <w:t>idiota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Klávdia</w:t>
      </w:r>
      <w:r w:rsidR="00F67CAC">
        <w:rPr>
          <w:rFonts w:ascii="Times New Roman" w:hAnsi="Times New Roman" w:cs="Times New Roman"/>
          <w:sz w:val="24"/>
          <w:szCs w:val="24"/>
        </w:rPr>
        <w:t xml:space="preserve"> com os olhos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2569B8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D37013">
        <w:rPr>
          <w:rFonts w:ascii="Times New Roman" w:hAnsi="Times New Roman" w:cs="Times New Roman"/>
          <w:sz w:val="24"/>
          <w:szCs w:val="24"/>
        </w:rPr>
        <w:t>passaram para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sala de estar</w:t>
      </w:r>
      <w:r w:rsidR="002569B8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sentaram</w:t>
      </w:r>
      <w:r w:rsidR="009F5A8D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do piano de cauda, desanimados.</w:t>
      </w:r>
    </w:p>
    <w:p w:rsidR="0024094F" w:rsidRPr="00C5704C" w:rsidRDefault="009F5A8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é?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Aleksei Ióssifovitch, agora em voz alta.</w:t>
      </w:r>
    </w:p>
    <w:p w:rsidR="0024094F" w:rsidRPr="00C5704C" w:rsidRDefault="009F5A8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Certamente um judeu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</w:t>
      </w:r>
      <w:r w:rsidRPr="00C5704C">
        <w:rPr>
          <w:rFonts w:ascii="Times New Roman" w:hAnsi="Times New Roman" w:cs="Times New Roman"/>
          <w:sz w:val="24"/>
          <w:szCs w:val="24"/>
        </w:rPr>
        <w:t>Kl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vdia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9F5A8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disse Ívolguin.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zelador judeu?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 </w:t>
      </w:r>
      <w:r w:rsidR="00900850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piada</w:t>
      </w:r>
      <w:r w:rsidR="00900850">
        <w:rPr>
          <w:rFonts w:ascii="Times New Roman" w:hAnsi="Times New Roman" w:cs="Times New Roman"/>
          <w:sz w:val="24"/>
          <w:szCs w:val="24"/>
        </w:rPr>
        <w:t>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C3743">
        <w:rPr>
          <w:rFonts w:ascii="Times New Roman" w:hAnsi="Times New Roman" w:cs="Times New Roman"/>
          <w:sz w:val="24"/>
          <w:szCs w:val="24"/>
        </w:rPr>
        <w:t>começou a rir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9F5A8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nada de engraçado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0850">
        <w:rPr>
          <w:rFonts w:ascii="Times New Roman" w:hAnsi="Times New Roman" w:cs="Times New Roman"/>
          <w:sz w:val="24"/>
          <w:szCs w:val="24"/>
        </w:rPr>
        <w:t xml:space="preserve">Klávdia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sorriu também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90085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 dependerá da primeira conversa...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0850">
        <w:rPr>
          <w:rFonts w:ascii="Times New Roman" w:hAnsi="Times New Roman" w:cs="Times New Roman"/>
          <w:sz w:val="24"/>
          <w:szCs w:val="24"/>
        </w:rPr>
        <w:t xml:space="preserve">Vamos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colocá-lo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r w:rsidR="0024094F" w:rsidRPr="00C5704C">
        <w:rPr>
          <w:rFonts w:ascii="Times New Roman" w:hAnsi="Times New Roman" w:cs="Times New Roman"/>
          <w:sz w:val="24"/>
          <w:szCs w:val="24"/>
        </w:rPr>
        <w:t>no seu lugar... A</w:t>
      </w:r>
      <w:r w:rsidR="00A91DBD">
        <w:rPr>
          <w:rFonts w:ascii="Times New Roman" w:hAnsi="Times New Roman" w:cs="Times New Roman"/>
          <w:sz w:val="24"/>
          <w:szCs w:val="24"/>
        </w:rPr>
        <w:t>qui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penso eu, </w:t>
      </w:r>
      <w:r w:rsidR="00900850">
        <w:rPr>
          <w:rFonts w:ascii="Times New Roman" w:hAnsi="Times New Roman" w:cs="Times New Roman"/>
          <w:sz w:val="24"/>
          <w:szCs w:val="24"/>
        </w:rPr>
        <w:t>será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fácil...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último caso, quebro-lhe a cabeça com </w:t>
      </w:r>
      <w:r w:rsidR="006B4A00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panela. Ele não vai me esprem</w:t>
      </w:r>
      <w:r w:rsidR="006B4A00"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4A00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minha própria pátria. Ele precisa lembrar que está morando na União </w:t>
      </w:r>
      <w:r w:rsidRPr="00C5704C">
        <w:rPr>
          <w:rFonts w:ascii="Times New Roman" w:hAnsi="Times New Roman" w:cs="Times New Roman"/>
          <w:sz w:val="24"/>
          <w:szCs w:val="24"/>
        </w:rPr>
        <w:t>Sovi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tica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Aleksei Ióssifovitch sabia que sua esposa, uma funcionária da contabilidade do Ministério d</w:t>
      </w:r>
      <w:r w:rsidR="00614C1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Construção de Estradas Automotivas, </w:t>
      </w:r>
      <w:r w:rsidR="006B4A00">
        <w:rPr>
          <w:rFonts w:ascii="Times New Roman" w:hAnsi="Times New Roman" w:cs="Times New Roman"/>
          <w:sz w:val="24"/>
          <w:szCs w:val="24"/>
        </w:rPr>
        <w:t>seria</w:t>
      </w:r>
      <w:r w:rsidR="006B4A0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realmente </w:t>
      </w:r>
      <w:r w:rsidR="006B4A00">
        <w:rPr>
          <w:rFonts w:ascii="Times New Roman" w:hAnsi="Times New Roman" w:cs="Times New Roman"/>
          <w:sz w:val="24"/>
          <w:szCs w:val="24"/>
        </w:rPr>
        <w:t xml:space="preserve">capaz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bater com </w:t>
      </w:r>
      <w:r w:rsidR="006B4A00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>a panela</w:t>
      </w:r>
      <w:r w:rsidR="00F67CAC" w:rsidRPr="00F67CAC">
        <w:rPr>
          <w:rFonts w:ascii="Times New Roman" w:hAnsi="Times New Roman" w:cs="Times New Roman"/>
          <w:sz w:val="24"/>
          <w:szCs w:val="24"/>
        </w:rPr>
        <w:t xml:space="preserve"> </w:t>
      </w:r>
      <w:r w:rsidR="00F67CAC">
        <w:rPr>
          <w:rFonts w:ascii="Times New Roman" w:hAnsi="Times New Roman" w:cs="Times New Roman"/>
          <w:sz w:val="24"/>
          <w:szCs w:val="24"/>
        </w:rPr>
        <w:t>em alguém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6B4A00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tivesse </w:t>
      </w:r>
      <w:r w:rsidR="006B4A00">
        <w:rPr>
          <w:rFonts w:ascii="Times New Roman" w:hAnsi="Times New Roman" w:cs="Times New Roman"/>
          <w:sz w:val="24"/>
          <w:szCs w:val="24"/>
        </w:rPr>
        <w:t>certa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que </w:t>
      </w:r>
      <w:r w:rsidR="00DF3D98">
        <w:rPr>
          <w:rFonts w:ascii="Times New Roman" w:hAnsi="Times New Roman" w:cs="Times New Roman"/>
          <w:sz w:val="24"/>
          <w:szCs w:val="24"/>
        </w:rPr>
        <w:t xml:space="preserve">não </w:t>
      </w:r>
      <w:r w:rsidR="006B4A00">
        <w:rPr>
          <w:rFonts w:ascii="Times New Roman" w:hAnsi="Times New Roman" w:cs="Times New Roman"/>
          <w:sz w:val="24"/>
          <w:szCs w:val="24"/>
        </w:rPr>
        <w:t>levaria uma facada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à </w:t>
      </w:r>
      <w:ins w:id="1174" w:author="Daniela Mountian" w:date="2017-08-26T23:46:00Z">
        <w:r w:rsidR="00A91DBD">
          <w:rPr>
            <w:rFonts w:ascii="Times New Roman" w:hAnsi="Times New Roman" w:cs="Times New Roman"/>
            <w:sz w:val="24"/>
            <w:szCs w:val="24"/>
          </w:rPr>
          <w:t>maneira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tártara, mas </w:t>
      </w:r>
      <w:r w:rsidR="00614C19">
        <w:rPr>
          <w:rFonts w:ascii="Times New Roman" w:hAnsi="Times New Roman" w:cs="Times New Roman"/>
          <w:sz w:val="24"/>
          <w:szCs w:val="24"/>
        </w:rPr>
        <w:t>fosse</w:t>
      </w:r>
      <w:r w:rsidR="00A83FF6">
        <w:rPr>
          <w:rFonts w:ascii="Times New Roman" w:hAnsi="Times New Roman" w:cs="Times New Roman"/>
          <w:sz w:val="24"/>
          <w:szCs w:val="24"/>
        </w:rPr>
        <w:t xml:space="preserve"> apenas</w:t>
      </w:r>
      <w:r w:rsidR="00614C1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intimada a </w:t>
      </w:r>
      <w:r w:rsidR="006B4A00">
        <w:rPr>
          <w:rFonts w:ascii="Times New Roman" w:hAnsi="Times New Roman" w:cs="Times New Roman"/>
          <w:sz w:val="24"/>
          <w:szCs w:val="24"/>
        </w:rPr>
        <w:t>comparecer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B4A00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B4A00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tribunal, à </w:t>
      </w:r>
      <w:ins w:id="1175" w:author="Daniela Mountian" w:date="2017-08-26T23:46:00Z">
        <w:r w:rsidR="00A91DBD">
          <w:rPr>
            <w:rFonts w:ascii="Times New Roman" w:hAnsi="Times New Roman" w:cs="Times New Roman"/>
            <w:sz w:val="24"/>
            <w:szCs w:val="24"/>
          </w:rPr>
          <w:t>maneira</w:t>
        </w:r>
        <w:r w:rsidR="00A91DB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judia.</w:t>
      </w:r>
    </w:p>
    <w:p w:rsidR="0024094F" w:rsidRPr="00C5704C" w:rsidRDefault="009F5A8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faz mal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mostrarei no tribunal quem são eles... </w:t>
      </w:r>
      <w:r w:rsidR="00614C19">
        <w:rPr>
          <w:rFonts w:ascii="Times New Roman" w:hAnsi="Times New Roman" w:cs="Times New Roman"/>
          <w:sz w:val="24"/>
          <w:szCs w:val="24"/>
        </w:rPr>
        <w:t>Vieram em bando 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Moscou. </w:t>
      </w:r>
      <w:r w:rsidR="00614C19">
        <w:rPr>
          <w:rFonts w:ascii="Times New Roman" w:hAnsi="Times New Roman" w:cs="Times New Roman"/>
          <w:sz w:val="24"/>
          <w:szCs w:val="24"/>
        </w:rPr>
        <w:t>Metem-se em tod</w:t>
      </w:r>
      <w:r w:rsidR="00D37013">
        <w:rPr>
          <w:rFonts w:ascii="Times New Roman" w:hAnsi="Times New Roman" w:cs="Times New Roman"/>
          <w:sz w:val="24"/>
          <w:szCs w:val="24"/>
        </w:rPr>
        <w:t>a</w:t>
      </w:r>
      <w:r w:rsidR="00614C19">
        <w:rPr>
          <w:rFonts w:ascii="Times New Roman" w:hAnsi="Times New Roman" w:cs="Times New Roman"/>
          <w:sz w:val="24"/>
          <w:szCs w:val="24"/>
        </w:rPr>
        <w:t xml:space="preserve"> </w:t>
      </w:r>
      <w:r w:rsidR="00D37013">
        <w:rPr>
          <w:rFonts w:ascii="Times New Roman" w:hAnsi="Times New Roman" w:cs="Times New Roman"/>
          <w:sz w:val="24"/>
          <w:szCs w:val="24"/>
        </w:rPr>
        <w:t>parte</w:t>
      </w:r>
      <w:r w:rsidR="00614C19">
        <w:rPr>
          <w:rFonts w:ascii="Times New Roman" w:hAnsi="Times New Roman" w:cs="Times New Roman"/>
          <w:sz w:val="24"/>
          <w:szCs w:val="24"/>
        </w:rPr>
        <w:t>, até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cargos de zelador.</w:t>
      </w:r>
    </w:p>
    <w:p w:rsidR="0024094F" w:rsidRPr="00C5704C" w:rsidRDefault="009F5A8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E2873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ão é necessário</w:t>
      </w:r>
      <w:r w:rsidR="003E287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37013">
        <w:rPr>
          <w:rFonts w:ascii="Times New Roman" w:hAnsi="Times New Roman" w:cs="Times New Roman"/>
          <w:sz w:val="24"/>
          <w:szCs w:val="24"/>
        </w:rPr>
        <w:t>ir</w:t>
      </w:r>
      <w:r w:rsidR="003E2873">
        <w:rPr>
          <w:rFonts w:ascii="Times New Roman" w:hAnsi="Times New Roman" w:cs="Times New Roman"/>
          <w:sz w:val="24"/>
          <w:szCs w:val="24"/>
        </w:rPr>
        <w:t xml:space="preserve"> ao tribunal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Ívolguin </w:t>
      </w:r>
      <w:r w:rsidR="00550059" w:rsidRPr="00621342">
        <w:rPr>
          <w:rFonts w:ascii="Times New Roman" w:hAnsi="Times New Roman" w:cs="Times New Roman"/>
          <w:sz w:val="24"/>
          <w:szCs w:val="24"/>
        </w:rPr>
        <w:t>—</w:t>
      </w:r>
      <w:r w:rsidR="003E2873">
        <w:rPr>
          <w:rFonts w:ascii="Times New Roman" w:hAnsi="Times New Roman" w:cs="Times New Roman"/>
          <w:sz w:val="24"/>
          <w:szCs w:val="24"/>
        </w:rPr>
        <w:t>,</w:t>
      </w:r>
      <w:r w:rsidR="00550059">
        <w:rPr>
          <w:rFonts w:ascii="Times New Roman" w:hAnsi="Times New Roman" w:cs="Times New Roman"/>
          <w:sz w:val="24"/>
          <w:szCs w:val="24"/>
        </w:rPr>
        <w:t xml:space="preserve"> </w:t>
      </w:r>
      <w:r w:rsidR="003E2873">
        <w:rPr>
          <w:rFonts w:ascii="Times New Roman" w:hAnsi="Times New Roman" w:cs="Times New Roman"/>
          <w:sz w:val="24"/>
          <w:szCs w:val="24"/>
        </w:rPr>
        <w:t>deixe comigo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os entendo melhor que você. O descaramento jud</w:t>
      </w:r>
      <w:r w:rsidR="00165EDC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</w:t>
      </w:r>
      <w:r w:rsidR="003E287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5EDC">
        <w:rPr>
          <w:rFonts w:ascii="Times New Roman" w:hAnsi="Times New Roman" w:cs="Times New Roman"/>
          <w:sz w:val="24"/>
          <w:szCs w:val="24"/>
        </w:rPr>
        <w:t>a</w:t>
      </w:r>
      <w:r w:rsidR="003E287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palavra ríspida. Eles </w:t>
      </w:r>
      <w:r w:rsidR="00D34013">
        <w:rPr>
          <w:rFonts w:ascii="Times New Roman" w:hAnsi="Times New Roman" w:cs="Times New Roman"/>
          <w:sz w:val="24"/>
          <w:szCs w:val="24"/>
        </w:rPr>
        <w:t xml:space="preserve">estão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sempre sussurrando, </w:t>
      </w:r>
      <w:r w:rsidR="003E2873">
        <w:rPr>
          <w:rFonts w:ascii="Times New Roman" w:hAnsi="Times New Roman" w:cs="Times New Roman"/>
          <w:sz w:val="24"/>
          <w:szCs w:val="24"/>
        </w:rPr>
        <w:t>querem resolver tudo</w:t>
      </w:r>
      <w:r w:rsidR="00F26698">
        <w:rPr>
          <w:rFonts w:ascii="Times New Roman" w:hAnsi="Times New Roman" w:cs="Times New Roman"/>
          <w:sz w:val="24"/>
          <w:szCs w:val="24"/>
        </w:rPr>
        <w:t xml:space="preserve"> </w:t>
      </w:r>
      <w:r w:rsidR="00DF3D98">
        <w:rPr>
          <w:rFonts w:ascii="Times New Roman" w:hAnsi="Times New Roman" w:cs="Times New Roman"/>
          <w:sz w:val="24"/>
          <w:szCs w:val="24"/>
        </w:rPr>
        <w:t>de mansinho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comigo não vão falar </w:t>
      </w:r>
      <w:r w:rsidR="00D25A2F">
        <w:rPr>
          <w:rFonts w:ascii="Times New Roman" w:hAnsi="Times New Roman" w:cs="Times New Roman"/>
          <w:sz w:val="24"/>
          <w:szCs w:val="24"/>
        </w:rPr>
        <w:t>desse jeito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Eu lhes </w:t>
      </w:r>
      <w:r w:rsidR="00F26698">
        <w:rPr>
          <w:rFonts w:ascii="Times New Roman" w:hAnsi="Times New Roman" w:cs="Times New Roman"/>
          <w:sz w:val="24"/>
          <w:szCs w:val="24"/>
        </w:rPr>
        <w:t>mostrarei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seus problemas não </w:t>
      </w:r>
      <w:r w:rsidR="00F26698">
        <w:rPr>
          <w:rFonts w:ascii="Times New Roman" w:hAnsi="Times New Roman" w:cs="Times New Roman"/>
          <w:sz w:val="24"/>
          <w:szCs w:val="24"/>
        </w:rPr>
        <w:t>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698">
        <w:rPr>
          <w:rFonts w:ascii="Times New Roman" w:hAnsi="Times New Roman" w:cs="Times New Roman"/>
          <w:sz w:val="24"/>
          <w:szCs w:val="24"/>
        </w:rPr>
        <w:t>interessam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005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26698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 corredor.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Foi lá que aconteceu seu primeiro encontro com Dã, </w:t>
      </w:r>
      <w:r w:rsidR="00F2669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Anticristo... Para não cumpriment</w:t>
      </w:r>
      <w:r w:rsidR="00F26698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165EDC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dizer algo ríspido, o </w:t>
      </w:r>
      <w:r w:rsidR="00F26698">
        <w:rPr>
          <w:rFonts w:ascii="Times New Roman" w:hAnsi="Times New Roman" w:cs="Times New Roman"/>
          <w:sz w:val="24"/>
          <w:szCs w:val="24"/>
        </w:rPr>
        <w:t>crítico de 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refletiu, </w:t>
      </w:r>
      <w:r w:rsidR="00F26698">
        <w:rPr>
          <w:rFonts w:ascii="Times New Roman" w:hAnsi="Times New Roman" w:cs="Times New Roman"/>
          <w:sz w:val="24"/>
          <w:szCs w:val="24"/>
        </w:rPr>
        <w:t>franziu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testa e </w:t>
      </w:r>
      <w:r w:rsidR="00F26698">
        <w:rPr>
          <w:rFonts w:ascii="Times New Roman" w:hAnsi="Times New Roman" w:cs="Times New Roman"/>
          <w:sz w:val="24"/>
          <w:szCs w:val="24"/>
        </w:rPr>
        <w:t>se deteve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02E1B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enviado do Senhor</w:t>
      </w:r>
      <w:r w:rsidR="00F2669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Anticristo</w:t>
      </w:r>
      <w:r w:rsidR="00F2669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logo o discerniu</w:t>
      </w:r>
      <w:r w:rsidR="001F3AE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69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reconheceu. Quem estava </w:t>
      </w:r>
      <w:r w:rsidR="00F67CAC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frente </w:t>
      </w:r>
      <w:r w:rsidR="00F26698">
        <w:rPr>
          <w:rFonts w:ascii="Times New Roman" w:hAnsi="Times New Roman" w:cs="Times New Roman"/>
          <w:sz w:val="24"/>
          <w:szCs w:val="24"/>
        </w:rPr>
        <w:t>usando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chinelos, </w:t>
      </w:r>
      <w:r w:rsidR="00F26698">
        <w:rPr>
          <w:rFonts w:ascii="Times New Roman" w:hAnsi="Times New Roman" w:cs="Times New Roman"/>
          <w:sz w:val="24"/>
          <w:szCs w:val="24"/>
        </w:rPr>
        <w:t>uma camiseta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redinha</w:t>
      </w:r>
      <w:r w:rsidR="00D3401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722874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pijama</w:t>
      </w:r>
      <w:r w:rsidR="007228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22874">
        <w:rPr>
          <w:rFonts w:ascii="Times New Roman" w:hAnsi="Times New Roman" w:cs="Times New Roman"/>
          <w:sz w:val="24"/>
          <w:szCs w:val="24"/>
        </w:rPr>
        <w:t>de seda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da tribo de Rúben, </w:t>
      </w:r>
      <w:r w:rsidR="00F26698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primogênito de Jacó, </w:t>
      </w:r>
      <w:r w:rsidR="005E0DC0">
        <w:rPr>
          <w:rFonts w:ascii="Times New Roman" w:hAnsi="Times New Roman" w:cs="Times New Roman"/>
          <w:sz w:val="24"/>
          <w:szCs w:val="24"/>
        </w:rPr>
        <w:t xml:space="preserve">que fora um dia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muito </w:t>
      </w:r>
      <w:r w:rsidR="00722874">
        <w:rPr>
          <w:rFonts w:ascii="Times New Roman" w:hAnsi="Times New Roman" w:cs="Times New Roman"/>
          <w:sz w:val="24"/>
          <w:szCs w:val="24"/>
        </w:rPr>
        <w:t>poderos</w:t>
      </w:r>
      <w:r w:rsidR="005E0DC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722874">
        <w:rPr>
          <w:rFonts w:ascii="Times New Roman" w:hAnsi="Times New Roman" w:cs="Times New Roman"/>
          <w:sz w:val="24"/>
          <w:szCs w:val="24"/>
        </w:rPr>
        <w:t xml:space="preserve">fazia tempo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entrara em declínio, </w:t>
      </w:r>
      <w:r w:rsidR="005E0DC0">
        <w:rPr>
          <w:rFonts w:ascii="Times New Roman" w:hAnsi="Times New Roman" w:cs="Times New Roman"/>
          <w:sz w:val="24"/>
          <w:szCs w:val="24"/>
        </w:rPr>
        <w:t>e de</w:t>
      </w:r>
      <w:r w:rsidR="00F67CAC">
        <w:rPr>
          <w:rFonts w:ascii="Times New Roman" w:hAnsi="Times New Roman" w:cs="Times New Roman"/>
          <w:sz w:val="24"/>
          <w:szCs w:val="24"/>
        </w:rPr>
        <w:t>ssa tribo</w:t>
      </w:r>
      <w:r w:rsidR="005E0DC0">
        <w:rPr>
          <w:rFonts w:ascii="Times New Roman" w:hAnsi="Times New Roman" w:cs="Times New Roman"/>
          <w:sz w:val="24"/>
          <w:szCs w:val="24"/>
        </w:rPr>
        <w:t xml:space="preserve"> </w:t>
      </w:r>
      <w:r w:rsidR="00722874">
        <w:rPr>
          <w:rFonts w:ascii="Times New Roman" w:hAnsi="Times New Roman" w:cs="Times New Roman"/>
          <w:sz w:val="24"/>
          <w:szCs w:val="24"/>
        </w:rPr>
        <w:t>poucos foram incluídos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176"/>
      <w:r w:rsidR="0072287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esto</w:t>
      </w:r>
      <w:commentRangeEnd w:id="1176"/>
      <w:r w:rsidR="002C3743">
        <w:rPr>
          <w:rStyle w:val="Refdecomentrio"/>
          <w:rFonts w:cs="Times New Roman"/>
          <w:lang w:val="x-none"/>
        </w:rPr>
        <w:commentReference w:id="1176"/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E0DC0">
        <w:rPr>
          <w:rFonts w:ascii="Times New Roman" w:hAnsi="Times New Roman" w:cs="Times New Roman"/>
          <w:sz w:val="24"/>
          <w:szCs w:val="24"/>
        </w:rPr>
        <w:t>deixaram um descendente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E0DC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5E0DC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estava </w:t>
      </w:r>
      <w:r w:rsidR="005E0DC0">
        <w:rPr>
          <w:rFonts w:ascii="Times New Roman" w:hAnsi="Times New Roman" w:cs="Times New Roman"/>
          <w:sz w:val="24"/>
          <w:szCs w:val="24"/>
        </w:rPr>
        <w:t>parado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frente do Anticristo era o fim</w:t>
      </w:r>
      <w:r w:rsidR="005E0DC0">
        <w:rPr>
          <w:rFonts w:ascii="Times New Roman" w:hAnsi="Times New Roman" w:cs="Times New Roman"/>
          <w:sz w:val="24"/>
          <w:szCs w:val="24"/>
        </w:rPr>
        <w:t xml:space="preserve"> de um processo que começara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escravidão egípcia, quando as crueldades </w:t>
      </w:r>
      <w:r w:rsidR="00165EDC">
        <w:rPr>
          <w:rFonts w:ascii="Times New Roman" w:hAnsi="Times New Roman" w:cs="Times New Roman"/>
          <w:sz w:val="24"/>
          <w:szCs w:val="24"/>
        </w:rPr>
        <w:t xml:space="preserve">exaustivas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faraó lutavam contra a </w:t>
      </w:r>
      <w:r w:rsidRPr="00225685">
        <w:rPr>
          <w:rFonts w:ascii="Times New Roman" w:hAnsi="Times New Roman" w:cs="Times New Roman"/>
          <w:sz w:val="24"/>
          <w:szCs w:val="24"/>
          <w:highlight w:val="yellow"/>
          <w:rPrChange w:id="1177" w:author="Daniela Mountian" w:date="2017-06-13T21:31:00Z">
            <w:rPr>
              <w:rFonts w:ascii="Times New Roman" w:hAnsi="Times New Roman" w:cs="Times New Roman"/>
              <w:sz w:val="24"/>
              <w:szCs w:val="24"/>
            </w:rPr>
          </w:rPrChange>
        </w:rPr>
        <w:t>tenacidade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vontade de sobreviver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dos filhos de Jacó. Quanto mais o faraó os extenuava, mais eles se multiplicavam, até </w:t>
      </w:r>
      <w:r w:rsidR="00165EDC">
        <w:rPr>
          <w:rFonts w:ascii="Times New Roman" w:hAnsi="Times New Roman" w:cs="Times New Roman"/>
          <w:sz w:val="24"/>
          <w:szCs w:val="24"/>
        </w:rPr>
        <w:t xml:space="preserve">o dia em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165E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tribo de Levi</w:t>
      </w:r>
      <w:r w:rsidR="00165E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nasce</w:t>
      </w:r>
      <w:r w:rsidR="00165EDC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Moisés...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quando Moisés nasceu, </w:t>
      </w:r>
      <w:r w:rsidR="005F09F0">
        <w:rPr>
          <w:rFonts w:ascii="Times New Roman" w:hAnsi="Times New Roman" w:cs="Times New Roman"/>
          <w:sz w:val="24"/>
          <w:szCs w:val="24"/>
        </w:rPr>
        <w:t>o 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 </w:t>
      </w:r>
      <w:r w:rsidR="00165EDC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B038D3">
        <w:rPr>
          <w:rFonts w:ascii="Times New Roman" w:hAnsi="Times New Roman" w:cs="Times New Roman"/>
          <w:sz w:val="24"/>
          <w:szCs w:val="24"/>
        </w:rPr>
        <w:t>proliferado</w:t>
      </w:r>
      <w:r w:rsidRPr="00C5704C">
        <w:rPr>
          <w:rFonts w:ascii="Times New Roman" w:hAnsi="Times New Roman" w:cs="Times New Roman"/>
          <w:sz w:val="24"/>
          <w:szCs w:val="24"/>
        </w:rPr>
        <w:t>, pois n</w:t>
      </w:r>
      <w:r w:rsidR="005F09F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09F0">
        <w:rPr>
          <w:rFonts w:ascii="Times New Roman" w:hAnsi="Times New Roman" w:cs="Times New Roman"/>
          <w:sz w:val="24"/>
          <w:szCs w:val="24"/>
        </w:rPr>
        <w:t>opressão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quando o homem não vive, mas sobrevive, e não tem Deus </w:t>
      </w:r>
      <w:r w:rsidR="009F1AB3">
        <w:rPr>
          <w:rFonts w:ascii="Times New Roman" w:hAnsi="Times New Roman" w:cs="Times New Roman"/>
          <w:sz w:val="24"/>
          <w:szCs w:val="24"/>
        </w:rPr>
        <w:t>ao seu</w:t>
      </w:r>
      <w:r w:rsidR="009F1A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lado, </w:t>
      </w:r>
      <w:del w:id="1178" w:author="Daniela Mountian" w:date="2017-08-27T10:24:00Z">
        <w:r w:rsidR="005F09F0" w:rsidDel="00681741">
          <w:rPr>
            <w:rFonts w:ascii="Times New Roman" w:hAnsi="Times New Roman" w:cs="Times New Roman"/>
            <w:sz w:val="24"/>
            <w:szCs w:val="24"/>
          </w:rPr>
          <w:delText>não há como</w:delText>
        </w:r>
      </w:del>
      <w:r w:rsidR="005F09F0">
        <w:rPr>
          <w:rFonts w:ascii="Times New Roman" w:hAnsi="Times New Roman" w:cs="Times New Roman"/>
          <w:sz w:val="24"/>
          <w:szCs w:val="24"/>
        </w:rPr>
        <w:t xml:space="preserve"> o</w:t>
      </w:r>
      <w:r w:rsidR="009F1AB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</w:t>
      </w:r>
      <w:r w:rsidR="005F09F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</w:t>
      </w:r>
      <w:del w:id="1179" w:author="Daniela Mountian" w:date="2017-08-27T09:06:00Z">
        <w:r w:rsidR="00D34013" w:rsidDel="00352D79">
          <w:rPr>
            <w:rFonts w:ascii="Times New Roman" w:hAnsi="Times New Roman" w:cs="Times New Roman"/>
            <w:sz w:val="24"/>
            <w:szCs w:val="24"/>
          </w:rPr>
          <w:delText>prevalecer</w:delText>
        </w:r>
      </w:del>
      <w:ins w:id="1180" w:author="Daniela Mountian" w:date="2017-08-27T10:24:00Z">
        <w:r w:rsidR="00681741">
          <w:rPr>
            <w:rFonts w:ascii="Times New Roman" w:hAnsi="Times New Roman" w:cs="Times New Roman"/>
            <w:sz w:val="24"/>
            <w:szCs w:val="24"/>
          </w:rPr>
          <w:t xml:space="preserve">não consegue </w:t>
        </w:r>
      </w:ins>
      <w:ins w:id="1181" w:author="Daniela Mountian" w:date="2017-08-27T09:06:00Z">
        <w:r w:rsidR="00352D79">
          <w:rPr>
            <w:rFonts w:ascii="Times New Roman" w:hAnsi="Times New Roman" w:cs="Times New Roman"/>
            <w:sz w:val="24"/>
            <w:szCs w:val="24"/>
          </w:rPr>
          <w:t>sobreviver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enquanto </w:t>
      </w:r>
      <w:r w:rsidR="003B3B8E">
        <w:rPr>
          <w:rFonts w:ascii="Times New Roman" w:hAnsi="Times New Roman" w:cs="Times New Roman"/>
          <w:sz w:val="24"/>
          <w:szCs w:val="24"/>
        </w:rPr>
        <w:t>o mal</w:t>
      </w:r>
      <w:r w:rsidR="00D34013">
        <w:rPr>
          <w:rFonts w:ascii="Times New Roman" w:hAnsi="Times New Roman" w:cs="Times New Roman"/>
          <w:sz w:val="24"/>
          <w:szCs w:val="24"/>
        </w:rPr>
        <w:t xml:space="preserve"> </w:t>
      </w:r>
      <w:del w:id="1182" w:author="Daniela Mountian" w:date="2017-08-27T10:24:00Z">
        <w:r w:rsidRPr="00C5704C" w:rsidDel="00681741">
          <w:rPr>
            <w:rFonts w:ascii="Times New Roman" w:hAnsi="Times New Roman" w:cs="Times New Roman"/>
            <w:sz w:val="24"/>
            <w:szCs w:val="24"/>
          </w:rPr>
          <w:delText>sobrevive</w:delText>
        </w:r>
      </w:del>
      <w:ins w:id="1183" w:author="Daniela Mountian" w:date="2017-08-27T10:24:00Z">
        <w:r w:rsidR="00681741">
          <w:rPr>
            <w:rFonts w:ascii="Times New Roman" w:hAnsi="Times New Roman" w:cs="Times New Roman"/>
            <w:sz w:val="24"/>
            <w:szCs w:val="24"/>
          </w:rPr>
          <w:t>consegue e vive</w:t>
        </w:r>
      </w:ins>
      <w:r w:rsidR="00352D7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dos </w:t>
      </w:r>
      <w:r w:rsidRPr="00D34013">
        <w:rPr>
          <w:rFonts w:ascii="Times New Roman" w:hAnsi="Times New Roman" w:cs="Times New Roman"/>
          <w:sz w:val="24"/>
          <w:szCs w:val="24"/>
          <w:highlight w:val="yellow"/>
          <w:rPrChange w:id="1184" w:author="Daniela Mountian" w:date="2017-06-13T20:30:00Z">
            <w:rPr>
              <w:rFonts w:ascii="Times New Roman" w:hAnsi="Times New Roman" w:cs="Times New Roman"/>
              <w:sz w:val="24"/>
              <w:szCs w:val="24"/>
            </w:rPr>
          </w:rPrChange>
        </w:rPr>
        <w:t>caldeirões de carne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1185" w:author="Daniela Mountian" w:date="2017-08-27T10:24:00Z">
        <w:r w:rsidRPr="00C5704C" w:rsidDel="00681741">
          <w:rPr>
            <w:rFonts w:ascii="Times New Roman" w:hAnsi="Times New Roman" w:cs="Times New Roman"/>
            <w:sz w:val="24"/>
            <w:szCs w:val="24"/>
          </w:rPr>
          <w:delText xml:space="preserve">vivendo </w:delText>
        </w:r>
      </w:del>
      <w:del w:id="1186" w:author="Daniela Mountian" w:date="2017-08-27T09:08:00Z">
        <w:r w:rsidRPr="00C5704C" w:rsidDel="00352D79">
          <w:rPr>
            <w:rFonts w:ascii="Times New Roman" w:hAnsi="Times New Roman" w:cs="Times New Roman"/>
            <w:sz w:val="24"/>
            <w:szCs w:val="24"/>
          </w:rPr>
          <w:delText>su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a vida </w:t>
      </w:r>
      <w:ins w:id="1187" w:author="Daniela Mountian" w:date="2017-08-27T09:08:00Z">
        <w:r w:rsidR="00352D79">
          <w:rPr>
            <w:rFonts w:ascii="Times New Roman" w:hAnsi="Times New Roman" w:cs="Times New Roman"/>
            <w:sz w:val="24"/>
            <w:szCs w:val="24"/>
          </w:rPr>
          <w:t>que lhe é</w:t>
        </w:r>
      </w:ins>
      <w:ins w:id="1188" w:author="Daniela Mountian" w:date="2017-08-27T09:09:00Z">
        <w:r w:rsidR="00352D7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89" w:author="Daniela Mountian" w:date="2017-06-13T20:27:00Z">
        <w:r w:rsidR="00D34013">
          <w:rPr>
            <w:rFonts w:ascii="Times New Roman" w:hAnsi="Times New Roman" w:cs="Times New Roman"/>
            <w:sz w:val="24"/>
            <w:szCs w:val="24"/>
          </w:rPr>
          <w:t>rotineira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 Rúben, o </w:t>
      </w:r>
      <w:r w:rsidR="00D34013">
        <w:rPr>
          <w:rFonts w:ascii="Times New Roman" w:hAnsi="Times New Roman" w:cs="Times New Roman"/>
          <w:sz w:val="24"/>
          <w:szCs w:val="24"/>
        </w:rPr>
        <w:t xml:space="preserve">primogênito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forte e bondoso de Israel, nascera aquele que </w:t>
      </w:r>
      <w:r w:rsidR="00D34013">
        <w:rPr>
          <w:rFonts w:ascii="Times New Roman" w:hAnsi="Times New Roman" w:cs="Times New Roman"/>
          <w:sz w:val="24"/>
          <w:szCs w:val="24"/>
        </w:rPr>
        <w:t>se postava</w:t>
      </w:r>
      <w:del w:id="1190" w:author="Daniela Mountian" w:date="2017-08-27T09:10:00Z">
        <w:r w:rsidR="00F67CAC" w:rsidDel="00352D7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de chinelos e de pijama de seda </w:t>
      </w:r>
      <w:r w:rsidR="00F67CAC">
        <w:rPr>
          <w:rFonts w:ascii="Times New Roman" w:hAnsi="Times New Roman" w:cs="Times New Roman"/>
          <w:sz w:val="24"/>
          <w:szCs w:val="24"/>
        </w:rPr>
        <w:t xml:space="preserve">na frente do Anticristo, </w:t>
      </w:r>
      <w:r w:rsidR="009A761D">
        <w:rPr>
          <w:rFonts w:ascii="Times New Roman" w:hAnsi="Times New Roman" w:cs="Times New Roman"/>
          <w:sz w:val="24"/>
          <w:szCs w:val="24"/>
        </w:rPr>
        <w:t>lançando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</w:t>
      </w:r>
      <w:r w:rsidR="009A761D">
        <w:rPr>
          <w:rFonts w:ascii="Times New Roman" w:hAnsi="Times New Roman" w:cs="Times New Roman"/>
          <w:sz w:val="24"/>
          <w:szCs w:val="24"/>
        </w:rPr>
        <w:t>ares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42C8">
        <w:rPr>
          <w:rFonts w:ascii="Times New Roman" w:hAnsi="Times New Roman" w:cs="Times New Roman"/>
          <w:sz w:val="24"/>
          <w:szCs w:val="24"/>
        </w:rPr>
        <w:t>impuros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7778E">
        <w:rPr>
          <w:rFonts w:ascii="Times New Roman" w:hAnsi="Times New Roman" w:cs="Times New Roman"/>
          <w:sz w:val="24"/>
          <w:szCs w:val="24"/>
        </w:rPr>
        <w:t>acariciando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as mãos rechonchudas, não acostumadas ao trabalho, sua barriga </w:t>
      </w:r>
      <w:r w:rsidR="00066BA2">
        <w:rPr>
          <w:rFonts w:ascii="Times New Roman" w:hAnsi="Times New Roman" w:cs="Times New Roman"/>
          <w:sz w:val="24"/>
          <w:szCs w:val="24"/>
        </w:rPr>
        <w:t>redonda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954795">
        <w:rPr>
          <w:rFonts w:ascii="Times New Roman" w:hAnsi="Times New Roman" w:cs="Times New Roman"/>
          <w:sz w:val="24"/>
          <w:szCs w:val="24"/>
        </w:rPr>
        <w:t xml:space="preserve">ela </w:t>
      </w:r>
      <w:r w:rsidR="009A761D">
        <w:rPr>
          <w:rFonts w:ascii="Times New Roman" w:hAnsi="Times New Roman" w:cs="Times New Roman"/>
          <w:sz w:val="24"/>
          <w:szCs w:val="24"/>
        </w:rPr>
        <w:t xml:space="preserve">se fosse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criança querida. </w:t>
      </w:r>
      <w:r w:rsidR="00E7778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estava</w:t>
      </w:r>
      <w:r w:rsidR="00A83FF6">
        <w:rPr>
          <w:rFonts w:ascii="Times New Roman" w:hAnsi="Times New Roman" w:cs="Times New Roman"/>
          <w:sz w:val="24"/>
          <w:szCs w:val="24"/>
        </w:rPr>
        <w:t xml:space="preserve"> parado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frente do Anticristo, no corredor, era um primor de </w:t>
      </w:r>
      <w:r w:rsidR="00A83FF6">
        <w:rPr>
          <w:rFonts w:ascii="Times New Roman" w:hAnsi="Times New Roman" w:cs="Times New Roman"/>
          <w:sz w:val="24"/>
          <w:szCs w:val="24"/>
        </w:rPr>
        <w:t>indecência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maldade. Mas a </w:t>
      </w:r>
      <w:r w:rsidR="00A83FF6">
        <w:rPr>
          <w:rFonts w:ascii="Times New Roman" w:hAnsi="Times New Roman" w:cs="Times New Roman"/>
          <w:sz w:val="24"/>
          <w:szCs w:val="24"/>
        </w:rPr>
        <w:t>indecência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é capaz de criar nada </w:t>
      </w:r>
      <w:r w:rsidR="00A83FF6">
        <w:rPr>
          <w:rFonts w:ascii="Times New Roman" w:hAnsi="Times New Roman" w:cs="Times New Roman"/>
          <w:sz w:val="24"/>
          <w:szCs w:val="24"/>
        </w:rPr>
        <w:t xml:space="preserve">de </w:t>
      </w:r>
      <w:ins w:id="1191" w:author="Daniela Mountian" w:date="2017-08-27T09:15:00Z">
        <w:r w:rsidR="007B42C8">
          <w:rPr>
            <w:rFonts w:ascii="Times New Roman" w:hAnsi="Times New Roman" w:cs="Times New Roman"/>
            <w:sz w:val="24"/>
            <w:szCs w:val="24"/>
          </w:rPr>
          <w:t xml:space="preserve">forma </w:t>
        </w:r>
      </w:ins>
      <w:r w:rsidRPr="00C5704C">
        <w:rPr>
          <w:rFonts w:ascii="Times New Roman" w:hAnsi="Times New Roman" w:cs="Times New Roman"/>
          <w:sz w:val="24"/>
          <w:szCs w:val="24"/>
        </w:rPr>
        <w:t>primoros</w:t>
      </w:r>
      <w:ins w:id="1192" w:author="Daniela Mountian" w:date="2017-08-27T09:15:00Z">
        <w:r w:rsidR="007B42C8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193" w:author="Daniela Mountian" w:date="2017-08-27T09:20:00Z">
        <w:r w:rsidR="007B42C8">
          <w:rPr>
            <w:rFonts w:ascii="Times New Roman" w:hAnsi="Times New Roman" w:cs="Times New Roman"/>
            <w:sz w:val="24"/>
            <w:szCs w:val="24"/>
          </w:rPr>
          <w:t>não cria uma</w:t>
        </w:r>
      </w:ins>
      <w:ins w:id="1194" w:author="Daniela Mountian" w:date="2017-08-27T09:19:00Z">
        <w:r w:rsidR="007B42C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95" w:author="Daniela Mountian" w:date="2017-06-13T21:29:00Z">
        <w:r w:rsidR="00A83FF6">
          <w:rPr>
            <w:rFonts w:ascii="Times New Roman" w:hAnsi="Times New Roman" w:cs="Times New Roman"/>
            <w:sz w:val="24"/>
            <w:szCs w:val="24"/>
          </w:rPr>
          <w:t xml:space="preserve">vilania </w:t>
        </w:r>
      </w:ins>
      <w:ins w:id="1196" w:author="Daniela Mountian" w:date="2017-08-27T09:19:00Z">
        <w:r w:rsidR="007B42C8">
          <w:rPr>
            <w:rFonts w:ascii="Times New Roman" w:hAnsi="Times New Roman" w:cs="Times New Roman"/>
            <w:sz w:val="24"/>
            <w:szCs w:val="24"/>
          </w:rPr>
          <w:t>perfeita</w:t>
        </w:r>
      </w:ins>
      <w:ins w:id="1197" w:author="Daniela Mountian" w:date="2017-08-27T09:20:00Z">
        <w:r w:rsidR="007B42C8">
          <w:rPr>
            <w:rFonts w:ascii="Times New Roman" w:hAnsi="Times New Roman" w:cs="Times New Roman"/>
            <w:sz w:val="24"/>
            <w:szCs w:val="24"/>
          </w:rPr>
          <w:t xml:space="preserve"> n</w:t>
        </w:r>
      </w:ins>
      <w:r w:rsidRPr="00C5704C">
        <w:rPr>
          <w:rFonts w:ascii="Times New Roman" w:hAnsi="Times New Roman" w:cs="Times New Roman"/>
          <w:sz w:val="24"/>
          <w:szCs w:val="24"/>
        </w:rPr>
        <w:t>e</w:t>
      </w:r>
      <w:ins w:id="1198" w:author="Daniela Mountian" w:date="2017-08-27T09:20:00Z">
        <w:r w:rsidR="007B42C8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ins w:id="1199" w:author="Daniela Mountian" w:date="2017-08-27T09:21:00Z">
        <w:r w:rsidR="007B42C8">
          <w:rPr>
            <w:rFonts w:ascii="Times New Roman" w:hAnsi="Times New Roman" w:cs="Times New Roman"/>
            <w:sz w:val="24"/>
            <w:szCs w:val="24"/>
          </w:rPr>
          <w:t>malfeitor perf</w:t>
        </w:r>
      </w:ins>
      <w:ins w:id="1200" w:author="Daniela Mountian" w:date="2017-08-27T09:22:00Z">
        <w:r w:rsidR="007B42C8">
          <w:rPr>
            <w:rFonts w:ascii="Times New Roman" w:hAnsi="Times New Roman" w:cs="Times New Roman"/>
            <w:sz w:val="24"/>
            <w:szCs w:val="24"/>
          </w:rPr>
          <w:t>eito</w:t>
        </w:r>
      </w:ins>
      <w:r w:rsidRPr="00C5704C">
        <w:rPr>
          <w:rFonts w:ascii="Times New Roman" w:hAnsi="Times New Roman" w:cs="Times New Roman"/>
          <w:sz w:val="24"/>
          <w:szCs w:val="24"/>
        </w:rPr>
        <w:t>. Por que</w:t>
      </w:r>
      <w:ins w:id="1201" w:author="Daniela Mountian" w:date="2017-06-13T21:35:00Z">
        <w:r w:rsidR="0022568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então</w:t>
      </w:r>
      <w:r w:rsidR="0022568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existe </w:t>
      </w:r>
      <w:r w:rsidR="00225685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profusão </w:t>
      </w:r>
      <w:r w:rsidR="00225685">
        <w:rPr>
          <w:rFonts w:ascii="Times New Roman" w:hAnsi="Times New Roman" w:cs="Times New Roman"/>
          <w:sz w:val="24"/>
          <w:szCs w:val="24"/>
        </w:rPr>
        <w:t xml:space="preserve">de maldade, </w:t>
      </w:r>
      <w:ins w:id="1202" w:author="Daniela Mountian" w:date="2017-08-27T09:22:00Z">
        <w:r w:rsidR="007B42C8">
          <w:rPr>
            <w:rFonts w:ascii="Times New Roman" w:hAnsi="Times New Roman" w:cs="Times New Roman"/>
            <w:sz w:val="24"/>
            <w:szCs w:val="24"/>
          </w:rPr>
          <w:t xml:space="preserve">tão </w:t>
        </w:r>
      </w:ins>
      <w:r w:rsidRPr="00C5704C">
        <w:rPr>
          <w:rFonts w:ascii="Times New Roman" w:hAnsi="Times New Roman" w:cs="Times New Roman"/>
          <w:sz w:val="24"/>
          <w:szCs w:val="24"/>
        </w:rPr>
        <w:t>primorosa e desmedida</w:t>
      </w:r>
      <w:r w:rsidR="00F67CAC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7CAC"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 xml:space="preserve">uem a </w:t>
      </w:r>
      <w:r w:rsidR="00D25A2F">
        <w:rPr>
          <w:rFonts w:ascii="Times New Roman" w:hAnsi="Times New Roman" w:cs="Times New Roman"/>
          <w:sz w:val="24"/>
          <w:szCs w:val="24"/>
        </w:rPr>
        <w:t>cria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? Ela é fruto da bondade... </w:t>
      </w:r>
      <w:r w:rsidR="00225685">
        <w:rPr>
          <w:rFonts w:ascii="Times New Roman" w:hAnsi="Times New Roman" w:cs="Times New Roman"/>
          <w:sz w:val="24"/>
          <w:szCs w:val="24"/>
        </w:rPr>
        <w:t>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bondade frutifica, </w:t>
      </w:r>
      <w:del w:id="1203" w:author="Daniela Mountian" w:date="2017-08-27T09:23:00Z">
        <w:r w:rsidRPr="00C5704C" w:rsidDel="007B42C8">
          <w:rPr>
            <w:rFonts w:ascii="Times New Roman" w:hAnsi="Times New Roman" w:cs="Times New Roman"/>
            <w:sz w:val="24"/>
            <w:szCs w:val="24"/>
          </w:rPr>
          <w:delText>mas</w:delText>
        </w:r>
      </w:del>
      <w:ins w:id="1204" w:author="Daniela Mountian" w:date="2017-08-27T09:23:00Z">
        <w:r w:rsidR="007B42C8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r w:rsidR="00225685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gera </w:t>
      </w:r>
      <w:r w:rsidR="00225685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6ABF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semelhante, mas também o seu </w:t>
      </w:r>
      <w:r w:rsidR="006E6ABF">
        <w:rPr>
          <w:rFonts w:ascii="Times New Roman" w:hAnsi="Times New Roman" w:cs="Times New Roman"/>
          <w:sz w:val="24"/>
          <w:szCs w:val="24"/>
        </w:rPr>
        <w:t>contrário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Toda maldade </w:t>
      </w:r>
      <w:r w:rsidR="006E6ABF">
        <w:rPr>
          <w:rFonts w:ascii="Times New Roman" w:hAnsi="Times New Roman" w:cs="Times New Roman"/>
          <w:sz w:val="24"/>
          <w:szCs w:val="24"/>
        </w:rPr>
        <w:t>nasce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bondade, </w:t>
      </w:r>
      <w:r w:rsidR="006E6ABF">
        <w:rPr>
          <w:rFonts w:ascii="Times New Roman" w:hAnsi="Times New Roman" w:cs="Times New Roman"/>
          <w:sz w:val="24"/>
          <w:szCs w:val="24"/>
        </w:rPr>
        <w:t>mesmo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bondade também </w:t>
      </w:r>
      <w:r w:rsidR="006E6ABF">
        <w:rPr>
          <w:rFonts w:ascii="Times New Roman" w:hAnsi="Times New Roman" w:cs="Times New Roman"/>
          <w:sz w:val="24"/>
          <w:szCs w:val="24"/>
        </w:rPr>
        <w:t>gere a si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Por que o Senhor permitira </w:t>
      </w:r>
      <w:r w:rsidR="006E6ABF">
        <w:rPr>
          <w:rFonts w:ascii="Times New Roman" w:hAnsi="Times New Roman" w:cs="Times New Roman"/>
          <w:sz w:val="24"/>
          <w:szCs w:val="24"/>
        </w:rPr>
        <w:t>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 que a maldade se </w:t>
      </w:r>
      <w:r w:rsidR="006E6ABF">
        <w:rPr>
          <w:rFonts w:ascii="Times New Roman" w:hAnsi="Times New Roman" w:cs="Times New Roman"/>
          <w:sz w:val="24"/>
          <w:szCs w:val="24"/>
        </w:rPr>
        <w:t>reproduzira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6E6ABF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6ABF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>povo? Ei</w:t>
      </w:r>
      <w:r w:rsidR="006E6AB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questão irônica dos ateístas e a questão louca dos místicos... Para que o Senhor precisa</w:t>
      </w:r>
      <w:r w:rsidR="006E6ABF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 </w:t>
      </w:r>
      <w:r w:rsidRPr="00A4249F">
        <w:rPr>
          <w:rFonts w:ascii="Times New Roman" w:hAnsi="Times New Roman" w:cs="Times New Roman"/>
          <w:sz w:val="24"/>
          <w:szCs w:val="24"/>
          <w:highlight w:val="yellow"/>
          <w:rPrChange w:id="1205" w:author="Daniela Mountian" w:date="2017-06-15T12:25:00Z">
            <w:rPr>
              <w:rFonts w:ascii="Times New Roman" w:hAnsi="Times New Roman" w:cs="Times New Roman"/>
              <w:sz w:val="24"/>
              <w:szCs w:val="24"/>
            </w:rPr>
          </w:rPrChange>
        </w:rPr>
        <w:t>Ívolguin, Aleksei Ióssifovitch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quando </w:t>
      </w:r>
      <w:r w:rsidR="006E6ABF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Moisés, Jeremias, Isaías e Jesus de Nazaré?..</w:t>
      </w:r>
      <w:r w:rsidR="00066BA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resposta é simples para quem </w:t>
      </w:r>
      <w:r w:rsidR="00066BA2">
        <w:rPr>
          <w:rFonts w:ascii="Times New Roman" w:hAnsi="Times New Roman" w:cs="Times New Roman"/>
          <w:sz w:val="24"/>
          <w:szCs w:val="24"/>
        </w:rPr>
        <w:t>lê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66BA2">
        <w:rPr>
          <w:rFonts w:ascii="Times New Roman" w:hAnsi="Times New Roman" w:cs="Times New Roman"/>
          <w:sz w:val="24"/>
          <w:szCs w:val="24"/>
        </w:rPr>
        <w:t>relê</w:t>
      </w:r>
      <w:r w:rsidR="00066BA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C801A7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acréscimo cristão</w:t>
      </w:r>
      <w:r w:rsidR="00C801A7">
        <w:rPr>
          <w:rFonts w:ascii="Times New Roman" w:hAnsi="Times New Roman" w:cs="Times New Roman"/>
          <w:sz w:val="24"/>
          <w:szCs w:val="24"/>
        </w:rPr>
        <w:t xml:space="preserve"> tardio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6BA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Evangelho, qu</w:t>
      </w:r>
      <w:r w:rsidR="00C801A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C801A7">
        <w:rPr>
          <w:rFonts w:ascii="Times New Roman" w:hAnsi="Times New Roman" w:cs="Times New Roman"/>
          <w:sz w:val="24"/>
          <w:szCs w:val="24"/>
        </w:rPr>
        <w:t>contém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nenhuma palavra independente </w:t>
      </w:r>
      <w:r w:rsidR="00066BA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também o poema </w:t>
      </w:r>
      <w:r w:rsidR="00C801A7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a criação do mundo, </w:t>
      </w:r>
      <w:r w:rsidR="00C801A7">
        <w:rPr>
          <w:rFonts w:ascii="Times New Roman" w:hAnsi="Times New Roman" w:cs="Times New Roman"/>
          <w:sz w:val="24"/>
          <w:szCs w:val="24"/>
        </w:rPr>
        <w:t>o princípio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Bíblia, sem </w:t>
      </w:r>
      <w:r w:rsidR="00C801A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não é possível entender nada </w:t>
      </w:r>
      <w:r w:rsidR="006E6ABF">
        <w:rPr>
          <w:rFonts w:ascii="Times New Roman" w:hAnsi="Times New Roman" w:cs="Times New Roman"/>
          <w:sz w:val="24"/>
          <w:szCs w:val="24"/>
        </w:rPr>
        <w:t>posterior</w:t>
      </w:r>
      <w:r w:rsidRPr="00C5704C">
        <w:rPr>
          <w:rFonts w:ascii="Times New Roman" w:hAnsi="Times New Roman" w:cs="Times New Roman"/>
          <w:sz w:val="24"/>
          <w:szCs w:val="24"/>
        </w:rPr>
        <w:t>... Ívolguin</w:t>
      </w:r>
      <w:r w:rsidR="00C801A7">
        <w:rPr>
          <w:rFonts w:ascii="Times New Roman" w:hAnsi="Times New Roman" w:cs="Times New Roman"/>
          <w:sz w:val="24"/>
          <w:szCs w:val="24"/>
        </w:rPr>
        <w:t xml:space="preserve"> existe</w:t>
      </w:r>
      <w:r w:rsidRPr="00C5704C">
        <w:rPr>
          <w:rFonts w:ascii="Times New Roman" w:hAnsi="Times New Roman" w:cs="Times New Roman"/>
          <w:sz w:val="24"/>
          <w:szCs w:val="24"/>
        </w:rPr>
        <w:t>, porque</w:t>
      </w:r>
      <w:r w:rsidR="00C801A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</w:t>
      </w:r>
      <w:r w:rsidR="00C801A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Éden</w:t>
      </w:r>
      <w:r w:rsidR="00C801A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</w:t>
      </w:r>
      <w:ins w:id="1206" w:author="Daniela Mountian" w:date="2017-08-27T09:25:00Z">
        <w:r w:rsidR="007B42C8">
          <w:rPr>
            <w:rFonts w:ascii="Times New Roman" w:hAnsi="Times New Roman" w:cs="Times New Roman"/>
            <w:sz w:val="24"/>
            <w:szCs w:val="24"/>
          </w:rPr>
          <w:t>virou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uma criatura amaldiçoada. Ele fo</w:t>
      </w:r>
      <w:r w:rsidR="00F67CAC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01A7">
        <w:rPr>
          <w:rFonts w:ascii="Times New Roman" w:hAnsi="Times New Roman" w:cs="Times New Roman"/>
          <w:sz w:val="24"/>
          <w:szCs w:val="24"/>
        </w:rPr>
        <w:t>condenado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01A7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executar o trabalho </w:t>
      </w:r>
      <w:r w:rsidR="00C801A7">
        <w:rPr>
          <w:rFonts w:ascii="Times New Roman" w:hAnsi="Times New Roman" w:cs="Times New Roman"/>
          <w:sz w:val="24"/>
          <w:szCs w:val="24"/>
        </w:rPr>
        <w:t xml:space="preserve">eterno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C801A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fazer parte da </w:t>
      </w:r>
      <w:r w:rsidR="00066BA2" w:rsidRPr="00C5704C">
        <w:rPr>
          <w:rFonts w:ascii="Times New Roman" w:hAnsi="Times New Roman" w:cs="Times New Roman"/>
          <w:sz w:val="24"/>
          <w:szCs w:val="24"/>
        </w:rPr>
        <w:t>hist</w:t>
      </w:r>
      <w:r w:rsidR="00066BA2">
        <w:rPr>
          <w:rFonts w:ascii="Times New Roman" w:hAnsi="Times New Roman" w:cs="Times New Roman"/>
          <w:sz w:val="24"/>
          <w:szCs w:val="24"/>
        </w:rPr>
        <w:t>ó</w:t>
      </w:r>
      <w:r w:rsidR="00066BA2" w:rsidRPr="00C5704C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quando no Éden não </w:t>
      </w:r>
      <w:r w:rsidR="00C801A7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nem trabalho nem hist</w:t>
      </w:r>
      <w:r w:rsidR="00524613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ria. </w:t>
      </w:r>
      <w:r w:rsidR="00524613">
        <w:rPr>
          <w:rFonts w:ascii="Times New Roman" w:hAnsi="Times New Roman" w:cs="Times New Roman"/>
          <w:sz w:val="24"/>
          <w:szCs w:val="24"/>
        </w:rPr>
        <w:t>Graças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misericórdia </w:t>
      </w:r>
      <w:r w:rsidR="00654BE0">
        <w:rPr>
          <w:rFonts w:ascii="Times New Roman" w:hAnsi="Times New Roman" w:cs="Times New Roman"/>
          <w:sz w:val="24"/>
          <w:szCs w:val="24"/>
        </w:rPr>
        <w:t>divina</w:t>
      </w:r>
      <w:r w:rsidR="00C801A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terra </w:t>
      </w:r>
      <w:r w:rsidR="00524613">
        <w:rPr>
          <w:rFonts w:ascii="Times New Roman" w:hAnsi="Times New Roman" w:cs="Times New Roman"/>
          <w:sz w:val="24"/>
          <w:szCs w:val="24"/>
        </w:rPr>
        <w:t xml:space="preserve">vivem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profetas e os justos, e da misericórdia </w:t>
      </w:r>
      <w:r w:rsidR="00066BA2" w:rsidRPr="00C5704C">
        <w:rPr>
          <w:rFonts w:ascii="Times New Roman" w:hAnsi="Times New Roman" w:cs="Times New Roman"/>
          <w:sz w:val="24"/>
          <w:szCs w:val="24"/>
        </w:rPr>
        <w:t>prov</w:t>
      </w:r>
      <w:r w:rsidR="00066BA2">
        <w:rPr>
          <w:rFonts w:ascii="Times New Roman" w:hAnsi="Times New Roman" w:cs="Times New Roman"/>
          <w:sz w:val="24"/>
          <w:szCs w:val="24"/>
        </w:rPr>
        <w:t>é</w:t>
      </w:r>
      <w:r w:rsidR="00066BA2"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bondade, </w:t>
      </w:r>
      <w:r w:rsidR="00654BE0">
        <w:rPr>
          <w:rFonts w:ascii="Times New Roman" w:hAnsi="Times New Roman" w:cs="Times New Roman"/>
          <w:sz w:val="24"/>
          <w:szCs w:val="24"/>
        </w:rPr>
        <w:t>ao passo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maldade </w:t>
      </w:r>
      <w:commentRangeStart w:id="1207"/>
      <w:ins w:id="1208" w:author="Daniela Mountian" w:date="2017-06-13T23:35:00Z">
        <w:r w:rsidR="00E325DB">
          <w:rPr>
            <w:rFonts w:ascii="Times New Roman" w:hAnsi="Times New Roman" w:cs="Times New Roman"/>
            <w:sz w:val="24"/>
            <w:szCs w:val="24"/>
          </w:rPr>
          <w:t xml:space="preserve">vem </w:t>
        </w:r>
      </w:ins>
      <w:r w:rsidRPr="00C5704C">
        <w:rPr>
          <w:rFonts w:ascii="Times New Roman" w:hAnsi="Times New Roman" w:cs="Times New Roman"/>
          <w:sz w:val="24"/>
          <w:szCs w:val="24"/>
        </w:rPr>
        <w:t>do</w:t>
      </w:r>
      <w:ins w:id="1209" w:author="Daniela Mountian" w:date="2017-06-13T23:36:00Z">
        <w:r w:rsidR="00E24AB9">
          <w:rPr>
            <w:rFonts w:ascii="Times New Roman" w:hAnsi="Times New Roman" w:cs="Times New Roman"/>
            <w:sz w:val="24"/>
            <w:szCs w:val="24"/>
          </w:rPr>
          <w:t xml:space="preserve"> ser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210" w:author="Daniela Mountian" w:date="2017-06-13T23:36:00Z">
        <w:r w:rsidR="00F252AB" w:rsidRPr="00C5704C" w:rsidDel="00E24AB9">
          <w:rPr>
            <w:rFonts w:ascii="Times New Roman" w:hAnsi="Times New Roman" w:cs="Times New Roman"/>
            <w:sz w:val="24"/>
            <w:szCs w:val="24"/>
          </w:rPr>
          <w:delText>indiv</w:delText>
        </w:r>
        <w:r w:rsidR="00F252AB" w:rsidDel="00E24AB9">
          <w:rPr>
            <w:rFonts w:ascii="Times New Roman" w:hAnsi="Times New Roman" w:cs="Times New Roman"/>
            <w:sz w:val="24"/>
            <w:szCs w:val="24"/>
          </w:rPr>
          <w:delText>í</w:delText>
        </w:r>
        <w:r w:rsidR="00F252AB" w:rsidRPr="00C5704C" w:rsidDel="00E24AB9">
          <w:rPr>
            <w:rFonts w:ascii="Times New Roman" w:hAnsi="Times New Roman" w:cs="Times New Roman"/>
            <w:sz w:val="24"/>
            <w:szCs w:val="24"/>
          </w:rPr>
          <w:delText>duo</w:delText>
        </w:r>
      </w:del>
      <w:ins w:id="1211" w:author="Daniela Mountian" w:date="2017-06-13T23:36:00Z">
        <w:r w:rsidR="00E24AB9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ins w:id="1212" w:author="Daniela Mountian" w:date="2017-06-13T23:37:00Z">
        <w:r w:rsidR="00E24AB9">
          <w:rPr>
            <w:rFonts w:ascii="Times New Roman" w:hAnsi="Times New Roman" w:cs="Times New Roman"/>
            <w:sz w:val="24"/>
            <w:szCs w:val="24"/>
          </w:rPr>
          <w:t>a</w:t>
        </w:r>
      </w:ins>
      <w:ins w:id="1213" w:author="Daniela Mountian" w:date="2017-06-13T23:36:00Z">
        <w:r w:rsidR="00E24AB9">
          <w:rPr>
            <w:rFonts w:ascii="Times New Roman" w:hAnsi="Times New Roman" w:cs="Times New Roman"/>
            <w:sz w:val="24"/>
            <w:szCs w:val="24"/>
          </w:rPr>
          <w:t xml:space="preserve"> produz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1207"/>
      <w:r w:rsidR="00E24AB9">
        <w:rPr>
          <w:rStyle w:val="Refdecomentrio"/>
          <w:rFonts w:cs="Times New Roman"/>
          <w:lang w:val="x-none"/>
        </w:rPr>
        <w:commentReference w:id="1207"/>
      </w:r>
      <w:r w:rsidRPr="00C5704C">
        <w:rPr>
          <w:rFonts w:ascii="Times New Roman" w:hAnsi="Times New Roman" w:cs="Times New Roman"/>
          <w:sz w:val="24"/>
          <w:szCs w:val="24"/>
        </w:rPr>
        <w:t xml:space="preserve">Com a compreensão disso, o profeta bíblico se distingue do </w:t>
      </w:r>
      <w:del w:id="1214" w:author="Daniela Mountian" w:date="2017-06-13T23:37:00Z">
        <w:r w:rsidRPr="00C5704C" w:rsidDel="00E24AB9">
          <w:rPr>
            <w:rFonts w:ascii="Times New Roman" w:hAnsi="Times New Roman" w:cs="Times New Roman"/>
            <w:sz w:val="24"/>
            <w:szCs w:val="24"/>
          </w:rPr>
          <w:delText xml:space="preserve">eloquente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humanista</w:t>
      </w:r>
      <w:ins w:id="1215" w:author="Daniela Mountian" w:date="2017-06-13T23:37:00Z">
        <w:r w:rsidR="00E24AB9" w:rsidRPr="00E24AB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Start w:id="1216"/>
      <w:ins w:id="1217" w:author="Daniela Mountian" w:date="2017-06-13T23:47:00Z">
        <w:r w:rsidR="00E24AB9">
          <w:rPr>
            <w:rFonts w:ascii="Times New Roman" w:hAnsi="Times New Roman" w:cs="Times New Roman"/>
            <w:sz w:val="24"/>
            <w:szCs w:val="24"/>
          </w:rPr>
          <w:t>mel</w:t>
        </w:r>
        <w:commentRangeEnd w:id="1216"/>
        <w:r w:rsidR="00E24AB9">
          <w:rPr>
            <w:rStyle w:val="Refdecomentrio"/>
            <w:rFonts w:cs="Times New Roman"/>
            <w:lang w:val="x-none"/>
          </w:rPr>
          <w:commentReference w:id="1216"/>
        </w:r>
      </w:ins>
      <w:ins w:id="1218" w:author="Daniela Mountian" w:date="2017-06-19T20:42:00Z">
        <w:r w:rsidR="009A332B">
          <w:rPr>
            <w:rFonts w:ascii="Times New Roman" w:hAnsi="Times New Roman" w:cs="Times New Roman"/>
            <w:sz w:val="24"/>
            <w:szCs w:val="24"/>
          </w:rPr>
          <w:t>oso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Porém, </w:t>
      </w:r>
      <w:r w:rsidR="004D4D93">
        <w:rPr>
          <w:rFonts w:ascii="Times New Roman" w:hAnsi="Times New Roman" w:cs="Times New Roman"/>
          <w:sz w:val="24"/>
          <w:szCs w:val="24"/>
        </w:rPr>
        <w:t>quando perscrutou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sorriso mal</w:t>
      </w:r>
      <w:r w:rsidR="004D4D93">
        <w:rPr>
          <w:rFonts w:ascii="Times New Roman" w:hAnsi="Times New Roman" w:cs="Times New Roman"/>
          <w:sz w:val="24"/>
          <w:szCs w:val="24"/>
        </w:rPr>
        <w:t>doso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mujique, um ateu oprimido, o humanista russo </w:t>
      </w:r>
      <w:r w:rsidR="004D4D93" w:rsidRPr="00424FA6">
        <w:rPr>
          <w:rFonts w:ascii="Times New Roman" w:hAnsi="Times New Roman" w:cs="Times New Roman"/>
          <w:sz w:val="24"/>
          <w:szCs w:val="24"/>
        </w:rPr>
        <w:t xml:space="preserve">Aleksándr </w:t>
      </w:r>
      <w:r w:rsidRPr="00424FA6">
        <w:rPr>
          <w:rFonts w:ascii="Times New Roman" w:hAnsi="Times New Roman" w:cs="Times New Roman"/>
          <w:sz w:val="24"/>
          <w:szCs w:val="24"/>
        </w:rPr>
        <w:t>Blok</w:t>
      </w:r>
      <w:ins w:id="1219" w:author="Daniela Mountian" w:date="2017-08-27T09:29:00Z">
        <w:r w:rsidR="00424FA6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17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renegou o humanismo, e isso foi um grito no deserto, pois </w:t>
      </w:r>
      <w:r w:rsidR="004D4D9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 já havia se </w:t>
      </w:r>
      <w:r w:rsidR="00B41741">
        <w:rPr>
          <w:rFonts w:ascii="Times New Roman" w:hAnsi="Times New Roman" w:cs="Times New Roman"/>
          <w:sz w:val="24"/>
          <w:szCs w:val="24"/>
        </w:rPr>
        <w:t>proliferado</w:t>
      </w:r>
      <w:r w:rsidR="008A64E5">
        <w:rPr>
          <w:rFonts w:ascii="Times New Roman" w:hAnsi="Times New Roman" w:cs="Times New Roman"/>
          <w:sz w:val="24"/>
          <w:szCs w:val="24"/>
        </w:rPr>
        <w:t xml:space="preserve"> </w:t>
      </w:r>
      <w:r w:rsidR="004D4D93">
        <w:rPr>
          <w:rFonts w:ascii="Times New Roman" w:hAnsi="Times New Roman" w:cs="Times New Roman"/>
          <w:sz w:val="24"/>
          <w:szCs w:val="24"/>
        </w:rPr>
        <w:t>em demasia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O humanismo também se multiplicou, </w:t>
      </w:r>
      <w:r w:rsidR="004D4D93">
        <w:rPr>
          <w:rFonts w:ascii="Times New Roman" w:hAnsi="Times New Roman" w:cs="Times New Roman"/>
          <w:sz w:val="24"/>
          <w:szCs w:val="24"/>
        </w:rPr>
        <w:t>infecundo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4D93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4D4D93">
        <w:rPr>
          <w:rFonts w:ascii="Times New Roman" w:hAnsi="Times New Roman" w:cs="Times New Roman"/>
          <w:sz w:val="24"/>
          <w:szCs w:val="24"/>
        </w:rPr>
        <w:t>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massas e </w:t>
      </w:r>
      <w:r w:rsidR="004D4D93">
        <w:rPr>
          <w:rFonts w:ascii="Times New Roman" w:hAnsi="Times New Roman" w:cs="Times New Roman"/>
          <w:sz w:val="24"/>
          <w:szCs w:val="24"/>
        </w:rPr>
        <w:t>fecundo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8A64E5">
        <w:rPr>
          <w:rFonts w:ascii="Times New Roman" w:hAnsi="Times New Roman" w:cs="Times New Roman"/>
          <w:sz w:val="24"/>
          <w:szCs w:val="24"/>
        </w:rPr>
        <w:t>convivência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individualismo</w:t>
      </w:r>
      <w:r w:rsidR="00642B80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a personalidade</w:t>
      </w:r>
      <w:r w:rsidR="00642B80">
        <w:rPr>
          <w:rFonts w:ascii="Times New Roman" w:hAnsi="Times New Roman" w:cs="Times New Roman"/>
          <w:sz w:val="24"/>
          <w:szCs w:val="24"/>
        </w:rPr>
        <w:t xml:space="preserve"> isolada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A64E5">
        <w:rPr>
          <w:rFonts w:ascii="Times New Roman" w:hAnsi="Times New Roman" w:cs="Times New Roman"/>
          <w:sz w:val="24"/>
          <w:szCs w:val="24"/>
        </w:rPr>
        <w:t>No começo,</w:t>
      </w:r>
      <w:ins w:id="1224" w:author="Leila" w:date="2016-07-20T17:37:00Z">
        <w:r w:rsidR="00F252A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A64E5">
        <w:rPr>
          <w:rFonts w:ascii="Times New Roman" w:hAnsi="Times New Roman" w:cs="Times New Roman"/>
          <w:sz w:val="24"/>
          <w:szCs w:val="24"/>
        </w:rPr>
        <w:lastRenderedPageBreak/>
        <w:t>proliferou-se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humanismo cristão, antibíblico, </w:t>
      </w:r>
      <w:r w:rsidR="00543D98">
        <w:rPr>
          <w:rFonts w:ascii="Times New Roman" w:hAnsi="Times New Roman" w:cs="Times New Roman"/>
          <w:sz w:val="24"/>
          <w:szCs w:val="24"/>
        </w:rPr>
        <w:t xml:space="preserve">que </w:t>
      </w:r>
      <w:r w:rsidRPr="00642B80">
        <w:rPr>
          <w:rFonts w:ascii="Times New Roman" w:hAnsi="Times New Roman" w:cs="Times New Roman"/>
          <w:sz w:val="24"/>
          <w:szCs w:val="24"/>
        </w:rPr>
        <w:t>depois, num sext</w:t>
      </w:r>
      <w:r w:rsidR="008A64E5" w:rsidRPr="00642B8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642B80">
        <w:rPr>
          <w:rFonts w:ascii="Times New Roman" w:hAnsi="Times New Roman" w:cs="Times New Roman"/>
          <w:sz w:val="24"/>
          <w:szCs w:val="24"/>
        </w:rPr>
        <w:t xml:space="preserve"> da superfície da terra,</w:t>
      </w:r>
      <w:ins w:id="1225" w:author="Daniela Mountian" w:date="2017-07-03T00:45:00Z">
        <w:r w:rsidR="00275C6E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18"/>
        </w:r>
      </w:ins>
      <w:r w:rsidRPr="00642B80">
        <w:rPr>
          <w:rFonts w:ascii="Times New Roman" w:hAnsi="Times New Roman" w:cs="Times New Roman"/>
          <w:sz w:val="24"/>
          <w:szCs w:val="24"/>
        </w:rPr>
        <w:t xml:space="preserve"> </w:t>
      </w:r>
      <w:r w:rsidRPr="002E3420">
        <w:rPr>
          <w:rFonts w:ascii="Times New Roman" w:hAnsi="Times New Roman" w:cs="Times New Roman"/>
          <w:sz w:val="24"/>
          <w:szCs w:val="24"/>
        </w:rPr>
        <w:t xml:space="preserve">foi </w:t>
      </w:r>
      <w:r w:rsidR="002E3420">
        <w:rPr>
          <w:rFonts w:ascii="Times New Roman" w:hAnsi="Times New Roman" w:cs="Times New Roman"/>
          <w:sz w:val="24"/>
          <w:szCs w:val="24"/>
        </w:rPr>
        <w:t>superado</w:t>
      </w:r>
      <w:r w:rsidR="002C3743">
        <w:rPr>
          <w:rFonts w:ascii="Times New Roman" w:hAnsi="Times New Roman" w:cs="Times New Roman"/>
          <w:sz w:val="24"/>
          <w:szCs w:val="24"/>
        </w:rPr>
        <w:t xml:space="preserve"> </w:t>
      </w:r>
      <w:r w:rsidRPr="002E3420">
        <w:rPr>
          <w:rFonts w:ascii="Times New Roman" w:hAnsi="Times New Roman" w:cs="Times New Roman"/>
          <w:sz w:val="24"/>
          <w:szCs w:val="24"/>
        </w:rPr>
        <w:t>po</w:t>
      </w:r>
      <w:r w:rsidR="00543D98" w:rsidRPr="002E3420">
        <w:rPr>
          <w:rFonts w:ascii="Times New Roman" w:hAnsi="Times New Roman" w:cs="Times New Roman"/>
          <w:sz w:val="24"/>
          <w:szCs w:val="24"/>
        </w:rPr>
        <w:t>r seu</w:t>
      </w:r>
      <w:r w:rsidRPr="002E3420">
        <w:rPr>
          <w:rFonts w:ascii="Times New Roman" w:hAnsi="Times New Roman" w:cs="Times New Roman"/>
          <w:sz w:val="24"/>
          <w:szCs w:val="24"/>
        </w:rPr>
        <w:t xml:space="preserve"> filho </w:t>
      </w:r>
      <w:r w:rsidR="008A64E5" w:rsidRPr="002E3420">
        <w:rPr>
          <w:rFonts w:ascii="Times New Roman" w:hAnsi="Times New Roman" w:cs="Times New Roman"/>
          <w:sz w:val="24"/>
          <w:szCs w:val="24"/>
        </w:rPr>
        <w:t>ilegítimo</w:t>
      </w:r>
      <w:r w:rsidR="002E3420" w:rsidRPr="002E3420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humanismo materialista, </w:t>
      </w:r>
      <w:r w:rsidR="00F252A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qual </w:t>
      </w:r>
      <w:r w:rsidR="00A4249F">
        <w:rPr>
          <w:rFonts w:ascii="Times New Roman" w:hAnsi="Times New Roman" w:cs="Times New Roman"/>
          <w:sz w:val="24"/>
          <w:szCs w:val="24"/>
        </w:rPr>
        <w:t xml:space="preserve">era devoto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Ívolguin, Aleksei Ióssifovitch, um judeu internacionalista </w:t>
      </w:r>
      <w:r w:rsidR="00A4249F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42B80">
        <w:rPr>
          <w:rFonts w:ascii="Times New Roman" w:hAnsi="Times New Roman" w:cs="Times New Roman"/>
          <w:sz w:val="24"/>
          <w:szCs w:val="24"/>
        </w:rPr>
        <w:t>dizendo-o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l</w:t>
      </w:r>
      <w:r w:rsidR="00A4249F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ngua cristã, simplesmente um </w:t>
      </w:r>
      <w:del w:id="1226" w:author="Daniela Mountian" w:date="2017-06-15T12:30:00Z">
        <w:r w:rsidRPr="00C5704C" w:rsidDel="00A4249F">
          <w:rPr>
            <w:rFonts w:ascii="Times New Roman" w:hAnsi="Times New Roman" w:cs="Times New Roman"/>
            <w:sz w:val="24"/>
            <w:szCs w:val="24"/>
          </w:rPr>
          <w:delText>renegado</w:delText>
        </w:r>
      </w:del>
      <w:ins w:id="1227" w:author="Daniela Mountian" w:date="2017-06-15T12:30:00Z">
        <w:r w:rsidR="00A4249F">
          <w:rPr>
            <w:rFonts w:ascii="Times New Roman" w:hAnsi="Times New Roman" w:cs="Times New Roman"/>
            <w:sz w:val="24"/>
            <w:szCs w:val="24"/>
          </w:rPr>
          <w:t>convertido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02E1B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batizado com água pura, mas com </w:t>
      </w:r>
      <w:r w:rsidR="0001283B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ideologia pura</w:t>
      </w:r>
      <w:r w:rsidR="0001283B">
        <w:rPr>
          <w:rFonts w:ascii="Times New Roman" w:hAnsi="Times New Roman" w:cs="Times New Roman"/>
          <w:sz w:val="24"/>
          <w:szCs w:val="24"/>
        </w:rPr>
        <w:t xml:space="preserve"> e melodiosa</w:t>
      </w:r>
      <w:r w:rsidRPr="00C5704C">
        <w:rPr>
          <w:rFonts w:ascii="Times New Roman" w:hAnsi="Times New Roman" w:cs="Times New Roman"/>
          <w:sz w:val="24"/>
          <w:szCs w:val="24"/>
        </w:rPr>
        <w:t>, que</w:t>
      </w:r>
      <w:ins w:id="1228" w:author="Daniela Mountian" w:date="2017-06-15T13:01:00Z">
        <w:r w:rsidR="0001283B">
          <w:rPr>
            <w:rFonts w:ascii="Times New Roman" w:hAnsi="Times New Roman" w:cs="Times New Roman"/>
            <w:sz w:val="24"/>
            <w:szCs w:val="24"/>
            <w:lang w:val="ru-RU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em princ</w:t>
      </w:r>
      <w:r w:rsidR="001F3AEC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pio</w:t>
      </w:r>
      <w:ins w:id="1229" w:author="Daniela Mountian" w:date="2017-06-15T13:01:00Z">
        <w:r w:rsidR="0001283B">
          <w:rPr>
            <w:rFonts w:ascii="Times New Roman" w:hAnsi="Times New Roman" w:cs="Times New Roman"/>
            <w:sz w:val="24"/>
            <w:szCs w:val="24"/>
            <w:lang w:val="ru-RU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230" w:author="Daniela Mountian" w:date="2017-08-27T09:40:00Z">
        <w:r w:rsidR="00D27D43">
          <w:rPr>
            <w:rFonts w:ascii="Times New Roman" w:hAnsi="Times New Roman" w:cs="Times New Roman"/>
            <w:sz w:val="24"/>
            <w:szCs w:val="24"/>
          </w:rPr>
          <w:t>p</w:t>
        </w:r>
      </w:ins>
      <w:ins w:id="1231" w:author="Daniela Mountian" w:date="2017-08-27T09:41:00Z">
        <w:r w:rsidR="00D27D43">
          <w:rPr>
            <w:rFonts w:ascii="Times New Roman" w:hAnsi="Times New Roman" w:cs="Times New Roman"/>
            <w:sz w:val="24"/>
            <w:szCs w:val="24"/>
          </w:rPr>
          <w:t>ossui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232" w:author="Daniela Mountian" w:date="2017-08-27T09:41:00Z">
        <w:r w:rsidR="00D27D43">
          <w:rPr>
            <w:rFonts w:ascii="Times New Roman" w:hAnsi="Times New Roman" w:cs="Times New Roman"/>
            <w:sz w:val="24"/>
            <w:szCs w:val="24"/>
          </w:rPr>
          <w:t xml:space="preserve">a mesma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base </w:t>
      </w:r>
      <w:ins w:id="1233" w:author="Daniela Mountian" w:date="2017-08-27T09:41:00Z">
        <w:r w:rsidR="00D27D43">
          <w:rPr>
            <w:rFonts w:ascii="Times New Roman" w:hAnsi="Times New Roman" w:cs="Times New Roman"/>
            <w:sz w:val="24"/>
            <w:szCs w:val="24"/>
          </w:rPr>
          <w:t>d</w:t>
        </w:r>
      </w:ins>
      <w:ins w:id="1234" w:author="Daniela Mountian" w:date="2017-06-15T13:12:00Z">
        <w:r w:rsidR="00C02E1B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bondade que </w:t>
      </w:r>
      <w:ins w:id="1235" w:author="Daniela Mountian" w:date="2017-08-27T09:41:00Z">
        <w:r w:rsidR="00D27D43">
          <w:rPr>
            <w:rFonts w:ascii="Times New Roman" w:hAnsi="Times New Roman" w:cs="Times New Roman"/>
            <w:sz w:val="24"/>
            <w:szCs w:val="24"/>
          </w:rPr>
          <w:t>gera</w:t>
        </w:r>
        <w:r w:rsidR="00D27D43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a maldade.</w:t>
      </w:r>
    </w:p>
    <w:p w:rsidR="0024094F" w:rsidRPr="00C5704C" w:rsidRDefault="00F252A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3ED5">
        <w:rPr>
          <w:rFonts w:ascii="Times New Roman" w:hAnsi="Times New Roman" w:cs="Times New Roman"/>
          <w:sz w:val="24"/>
          <w:szCs w:val="24"/>
        </w:rPr>
        <w:t>A borra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chá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63E7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finalmente o </w:t>
      </w:r>
      <w:r w:rsidR="00C02E1B">
        <w:rPr>
          <w:rFonts w:ascii="Times New Roman" w:hAnsi="Times New Roman" w:cs="Times New Roman"/>
          <w:sz w:val="24"/>
          <w:szCs w:val="24"/>
        </w:rPr>
        <w:t xml:space="preserve">crítico de arte </w:t>
      </w:r>
      <w:r w:rsidR="0024094F" w:rsidRPr="00C5704C">
        <w:rPr>
          <w:rFonts w:ascii="Times New Roman" w:hAnsi="Times New Roman" w:cs="Times New Roman"/>
          <w:sz w:val="24"/>
          <w:szCs w:val="24"/>
        </w:rPr>
        <w:t>judeu</w:t>
      </w:r>
      <w:r w:rsidR="00D27D4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achou o que dizer </w:t>
      </w:r>
      <w:r w:rsidR="00C02E1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zelador</w:t>
      </w:r>
      <w:r w:rsidR="00C02E1B">
        <w:rPr>
          <w:rFonts w:ascii="Times New Roman" w:hAnsi="Times New Roman" w:cs="Times New Roman"/>
          <w:sz w:val="24"/>
          <w:szCs w:val="24"/>
        </w:rPr>
        <w:t xml:space="preserve"> judeu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jogue </w:t>
      </w:r>
      <w:ins w:id="1236" w:author="Daniela Mountian" w:date="2017-08-27T09:43:00Z">
        <w:r w:rsidR="00D27D43">
          <w:rPr>
            <w:rFonts w:ascii="Times New Roman" w:hAnsi="Times New Roman" w:cs="Times New Roman"/>
            <w:sz w:val="24"/>
            <w:szCs w:val="24"/>
          </w:rPr>
          <w:t>a borra</w:t>
        </w:r>
      </w:ins>
      <w:ins w:id="1237" w:author="Daniela Mountian" w:date="2017-06-15T13:24:00Z">
        <w:r w:rsidR="00094147">
          <w:rPr>
            <w:rFonts w:ascii="Times New Roman" w:hAnsi="Times New Roman" w:cs="Times New Roman"/>
            <w:sz w:val="24"/>
            <w:szCs w:val="24"/>
          </w:rPr>
          <w:t xml:space="preserve"> na banheira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proferiu Aleksei Ióssifovitch em voz alta, sem sussurro</w:t>
      </w:r>
      <w:r w:rsidR="0009414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não temos a obrigação de limpar sua sujeira e d</w:t>
      </w:r>
      <w:r w:rsidR="0009414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filha.</w:t>
      </w:r>
    </w:p>
    <w:p w:rsidR="0024094F" w:rsidRPr="00C5704C" w:rsidRDefault="0009414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Aleksei, da tribo de Rúben, </w:t>
      </w:r>
      <w:r>
        <w:rPr>
          <w:rFonts w:ascii="Times New Roman" w:hAnsi="Times New Roman" w:cs="Times New Roman"/>
          <w:sz w:val="24"/>
          <w:szCs w:val="24"/>
        </w:rPr>
        <w:t>disse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sua repreensão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2B80">
        <w:rPr>
          <w:rFonts w:ascii="Times New Roman" w:hAnsi="Times New Roman" w:cs="Times New Roman"/>
          <w:sz w:val="24"/>
          <w:szCs w:val="24"/>
        </w:rPr>
        <w:t xml:space="preserve">de teor </w:t>
      </w:r>
      <w:r w:rsidR="0024094F" w:rsidRPr="00C5704C">
        <w:rPr>
          <w:rFonts w:ascii="Times New Roman" w:hAnsi="Times New Roman" w:cs="Times New Roman"/>
          <w:sz w:val="24"/>
          <w:szCs w:val="24"/>
        </w:rPr>
        <w:t>comunal, Dã, da tribo de Dã, lembrou algo sobre Aleksei Ióssifovitch</w:t>
      </w:r>
      <w:ins w:id="1238" w:author="Daniela Mountian" w:date="2017-06-15T13:30:00Z">
        <w:r>
          <w:rPr>
            <w:rFonts w:ascii="Times New Roman" w:hAnsi="Times New Roman" w:cs="Times New Roman"/>
            <w:sz w:val="24"/>
            <w:szCs w:val="24"/>
          </w:rPr>
          <w:t xml:space="preserve"> que </w:t>
        </w:r>
      </w:ins>
      <w:ins w:id="1239" w:author="Daniela Mountian" w:date="2017-06-15T14:13:00Z">
        <w:r w:rsidR="0004531F">
          <w:rPr>
            <w:rFonts w:ascii="Times New Roman" w:hAnsi="Times New Roman" w:cs="Times New Roman"/>
            <w:sz w:val="24"/>
            <w:szCs w:val="24"/>
          </w:rPr>
          <w:t>este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evidentemente, </w:t>
      </w:r>
      <w:r w:rsidR="003F48D4">
        <w:rPr>
          <w:rFonts w:ascii="Times New Roman" w:hAnsi="Times New Roman" w:cs="Times New Roman"/>
          <w:sz w:val="24"/>
          <w:szCs w:val="24"/>
        </w:rPr>
        <w:t>desconhecia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Ele era </w:t>
      </w:r>
      <w:ins w:id="1240" w:author="Daniela Mountian" w:date="2017-06-15T13:32:00Z">
        <w:r>
          <w:rPr>
            <w:rFonts w:ascii="Times New Roman" w:hAnsi="Times New Roman" w:cs="Times New Roman"/>
            <w:sz w:val="24"/>
            <w:szCs w:val="24"/>
          </w:rPr>
          <w:t xml:space="preserve">um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descendente longínquo </w:t>
      </w:r>
      <w:r w:rsidR="003F48D4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judeu que</w:t>
      </w:r>
      <w:ins w:id="1241" w:author="Daniela Mountian" w:date="2017-06-15T13:46:00Z">
        <w:r w:rsidR="003F48D4">
          <w:rPr>
            <w:rFonts w:ascii="Times New Roman" w:hAnsi="Times New Roman" w:cs="Times New Roman"/>
            <w:sz w:val="24"/>
            <w:szCs w:val="24"/>
          </w:rPr>
          <w:t xml:space="preserve"> Moisés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durante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escravidão egípcia, </w:t>
      </w:r>
      <w:ins w:id="1242" w:author="Daniela Mountian" w:date="2017-06-19T17:51:00Z">
        <w:r w:rsidR="00642B80">
          <w:rPr>
            <w:rFonts w:ascii="Times New Roman" w:hAnsi="Times New Roman" w:cs="Times New Roman"/>
            <w:sz w:val="24"/>
            <w:szCs w:val="24"/>
          </w:rPr>
          <w:t xml:space="preserve">salvara </w:t>
        </w:r>
      </w:ins>
      <w:ins w:id="1243" w:author="Daniela Mountian" w:date="2017-06-15T13:47:00Z">
        <w:r w:rsidR="003F48D4">
          <w:rPr>
            <w:rFonts w:ascii="Times New Roman" w:hAnsi="Times New Roman" w:cs="Times New Roman"/>
            <w:sz w:val="24"/>
            <w:szCs w:val="24"/>
          </w:rPr>
          <w:t>do ataque de</w:t>
        </w:r>
      </w:ins>
      <w:ins w:id="1244" w:author="Daniela Mountian" w:date="2017-06-15T13:35:00Z">
        <w:r>
          <w:rPr>
            <w:rFonts w:ascii="Times New Roman" w:hAnsi="Times New Roman" w:cs="Times New Roman"/>
            <w:sz w:val="24"/>
            <w:szCs w:val="24"/>
          </w:rPr>
          <w:t xml:space="preserve"> um egípcio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27D43">
        <w:rPr>
          <w:rFonts w:ascii="Times New Roman" w:hAnsi="Times New Roman" w:cs="Times New Roman"/>
          <w:sz w:val="24"/>
          <w:szCs w:val="24"/>
        </w:rPr>
        <w:t>o qual foi espancado e morto</w:t>
      </w:r>
      <w:del w:id="1245" w:author="Daniela Mountian" w:date="2017-08-27T09:48:00Z">
        <w:r w:rsidR="00D27D43" w:rsidDel="00D27D43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F48D4" w:rsidDel="00D27D43">
          <w:rPr>
            <w:rFonts w:ascii="Times New Roman" w:hAnsi="Times New Roman" w:cs="Times New Roman"/>
            <w:sz w:val="24"/>
            <w:szCs w:val="24"/>
          </w:rPr>
          <w:delText>espancando-o</w:delText>
        </w:r>
        <w:r w:rsidR="0024094F" w:rsidRPr="00C5704C" w:rsidDel="00D27D43">
          <w:rPr>
            <w:rFonts w:ascii="Times New Roman" w:hAnsi="Times New Roman" w:cs="Times New Roman"/>
            <w:sz w:val="24"/>
            <w:szCs w:val="24"/>
          </w:rPr>
          <w:delText xml:space="preserve"> e matando-o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. E o judeu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assustado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</w:t>
      </w:r>
      <w:r>
        <w:rPr>
          <w:rFonts w:ascii="Times New Roman" w:hAnsi="Times New Roman" w:cs="Times New Roman"/>
          <w:sz w:val="24"/>
          <w:szCs w:val="24"/>
        </w:rPr>
        <w:t>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Moisés:</w:t>
      </w:r>
    </w:p>
    <w:p w:rsidR="0024094F" w:rsidRPr="00C5704C" w:rsidRDefault="00F252A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Quem te </w:t>
      </w:r>
      <w:r w:rsidR="00094147">
        <w:rPr>
          <w:rFonts w:ascii="Times New Roman" w:hAnsi="Times New Roman" w:cs="Times New Roman"/>
          <w:sz w:val="24"/>
          <w:szCs w:val="24"/>
        </w:rPr>
        <w:t>tornou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F48D4">
        <w:rPr>
          <w:rFonts w:ascii="Times New Roman" w:hAnsi="Times New Roman" w:cs="Times New Roman"/>
          <w:sz w:val="24"/>
          <w:szCs w:val="24"/>
        </w:rPr>
        <w:t>nosso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juiz?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1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BE506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F252A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judeu sabia que,</w:t>
      </w:r>
      <w:r w:rsidR="00F252AB">
        <w:rPr>
          <w:rFonts w:ascii="Times New Roman" w:hAnsi="Times New Roman" w:cs="Times New Roman"/>
          <w:sz w:val="24"/>
          <w:szCs w:val="24"/>
        </w:rPr>
        <w:t xml:space="preserve"> </w:t>
      </w:r>
      <w:ins w:id="1246" w:author="Daniela Mountian" w:date="2017-08-27T09:55:00Z">
        <w:r w:rsidR="009D00BF">
          <w:rPr>
            <w:rFonts w:ascii="Times New Roman" w:hAnsi="Times New Roman" w:cs="Times New Roman"/>
            <w:sz w:val="24"/>
            <w:szCs w:val="24"/>
          </w:rPr>
          <w:t>de</w:t>
        </w:r>
      </w:ins>
      <w:ins w:id="1247" w:author="Daniela Mountian" w:date="2017-08-27T09:58:00Z">
        <w:r w:rsidR="009D00BF">
          <w:rPr>
            <w:rFonts w:ascii="Times New Roman" w:hAnsi="Times New Roman" w:cs="Times New Roman"/>
            <w:sz w:val="24"/>
            <w:szCs w:val="24"/>
          </w:rPr>
          <w:t>pois</w:t>
        </w:r>
      </w:ins>
      <w:ins w:id="1248" w:author="Daniela Mountian" w:date="2017-08-27T09:55:00Z">
        <w:r w:rsidR="009D00BF">
          <w:rPr>
            <w:rFonts w:ascii="Times New Roman" w:hAnsi="Times New Roman" w:cs="Times New Roman"/>
            <w:sz w:val="24"/>
            <w:szCs w:val="24"/>
          </w:rPr>
          <w:t xml:space="preserve"> ser ridicularizdo pelo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egípcio</w:t>
      </w:r>
      <w:r w:rsidR="003F48D4">
        <w:rPr>
          <w:rFonts w:ascii="Times New Roman" w:hAnsi="Times New Roman" w:cs="Times New Roman"/>
          <w:sz w:val="24"/>
          <w:szCs w:val="24"/>
        </w:rPr>
        <w:t>, este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teria solto e chegar</w:t>
      </w:r>
      <w:r w:rsidR="009A332B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tempo </w:t>
      </w:r>
      <w:r w:rsidR="003F48D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caldeirão de carne. Mas </w:t>
      </w:r>
      <w:r w:rsidR="003F48D4">
        <w:rPr>
          <w:rFonts w:ascii="Times New Roman" w:hAnsi="Times New Roman" w:cs="Times New Roman"/>
          <w:sz w:val="24"/>
          <w:szCs w:val="24"/>
        </w:rPr>
        <w:t>Moisés,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defensor</w:t>
      </w:r>
      <w:r w:rsidR="003F48D4">
        <w:rPr>
          <w:rFonts w:ascii="Times New Roman" w:hAnsi="Times New Roman" w:cs="Times New Roman"/>
          <w:sz w:val="24"/>
          <w:szCs w:val="24"/>
        </w:rPr>
        <w:t xml:space="preserve"> inoportuno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F48D4">
        <w:rPr>
          <w:rFonts w:ascii="Times New Roman" w:hAnsi="Times New Roman" w:cs="Times New Roman"/>
          <w:sz w:val="24"/>
          <w:szCs w:val="24"/>
        </w:rPr>
        <w:t>p</w:t>
      </w:r>
      <w:r w:rsidR="00CA018D">
        <w:rPr>
          <w:rFonts w:ascii="Times New Roman" w:hAnsi="Times New Roman" w:cs="Times New Roman"/>
          <w:sz w:val="24"/>
          <w:szCs w:val="24"/>
        </w:rPr>
        <w:t>usera</w:t>
      </w:r>
      <w:r w:rsidR="003F48D4">
        <w:rPr>
          <w:rFonts w:ascii="Times New Roman" w:hAnsi="Times New Roman" w:cs="Times New Roman"/>
          <w:sz w:val="24"/>
          <w:szCs w:val="24"/>
        </w:rPr>
        <w:t xml:space="preserve"> tudo a perder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E com sarcasmo, </w:t>
      </w:r>
      <w:r>
        <w:rPr>
          <w:rFonts w:ascii="Times New Roman" w:hAnsi="Times New Roman" w:cs="Times New Roman"/>
          <w:sz w:val="24"/>
          <w:szCs w:val="24"/>
        </w:rPr>
        <w:t xml:space="preserve">um traço </w:t>
      </w:r>
      <w:r w:rsidR="009301AB">
        <w:rPr>
          <w:rFonts w:ascii="Times New Roman" w:hAnsi="Times New Roman" w:cs="Times New Roman"/>
          <w:sz w:val="24"/>
          <w:szCs w:val="24"/>
        </w:rPr>
        <w:t>que se torn</w:t>
      </w:r>
      <w:del w:id="1249" w:author="Daniela Mountian" w:date="2017-08-27T10:02:00Z">
        <w:r w:rsidR="009301AB" w:rsidDel="009D00BF">
          <w:rPr>
            <w:rFonts w:ascii="Times New Roman" w:hAnsi="Times New Roman" w:cs="Times New Roman"/>
            <w:sz w:val="24"/>
            <w:szCs w:val="24"/>
          </w:rPr>
          <w:delText>ou</w:delText>
        </w:r>
      </w:del>
      <w:ins w:id="1250" w:author="Daniela Mountian" w:date="2017-08-27T10:02:00Z">
        <w:r w:rsidR="009D00BF">
          <w:rPr>
            <w:rFonts w:ascii="Times New Roman" w:hAnsi="Times New Roman" w:cs="Times New Roman"/>
            <w:sz w:val="24"/>
            <w:szCs w:val="24"/>
          </w:rPr>
          <w:t>aria</w:t>
        </w:r>
      </w:ins>
      <w:r w:rsidR="00930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peculiar </w:t>
      </w:r>
      <w:r w:rsidR="009301AB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arte </w:t>
      </w:r>
      <w:r>
        <w:rPr>
          <w:rFonts w:ascii="Times New Roman" w:hAnsi="Times New Roman" w:cs="Times New Roman"/>
          <w:sz w:val="24"/>
          <w:szCs w:val="24"/>
        </w:rPr>
        <w:t>contemporânea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antigo judeu da escravidão egípcia exclamou: </w:t>
      </w:r>
    </w:p>
    <w:p w:rsidR="0024094F" w:rsidRPr="00C5704C" w:rsidRDefault="00F252A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te </w:t>
      </w:r>
      <w:r w:rsidR="003F48D4">
        <w:rPr>
          <w:rFonts w:ascii="Times New Roman" w:hAnsi="Times New Roman" w:cs="Times New Roman"/>
          <w:sz w:val="24"/>
          <w:szCs w:val="24"/>
        </w:rPr>
        <w:t>tornou nosso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chefe?..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251" w:author="Daniela Mountian" w:date="2017-06-15T14:09:00Z">
        <w:r w:rsidR="003F48D4">
          <w:rPr>
            <w:rFonts w:ascii="Times New Roman" w:hAnsi="Times New Roman" w:cs="Times New Roman"/>
            <w:sz w:val="24"/>
            <w:szCs w:val="24"/>
          </w:rPr>
          <w:t>Queres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matar-me como mataste o egípcio?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C5085">
        <w:rPr>
          <w:rFonts w:ascii="Times New Roman" w:hAnsi="Times New Roman" w:cs="Times New Roman"/>
          <w:sz w:val="24"/>
          <w:szCs w:val="24"/>
        </w:rPr>
        <w:t>Assim está na tradução russa</w:t>
      </w:r>
      <w:r w:rsidR="00112FBF">
        <w:rPr>
          <w:rFonts w:ascii="Times New Roman" w:hAnsi="Times New Roman" w:cs="Times New Roman"/>
          <w:sz w:val="24"/>
          <w:szCs w:val="24"/>
        </w:rPr>
        <w:t xml:space="preserve"> e imperfeita</w:t>
      </w:r>
      <w:r w:rsidRPr="00CC5085">
        <w:rPr>
          <w:rFonts w:ascii="Times New Roman" w:hAnsi="Times New Roman" w:cs="Times New Roman"/>
          <w:sz w:val="24"/>
          <w:szCs w:val="24"/>
        </w:rPr>
        <w:t xml:space="preserve"> da Bíblia.</w:t>
      </w:r>
      <w:r w:rsidRPr="00C5704C">
        <w:rPr>
          <w:rFonts w:ascii="Times New Roman" w:hAnsi="Times New Roman" w:cs="Times New Roman"/>
          <w:sz w:val="24"/>
          <w:szCs w:val="24"/>
        </w:rPr>
        <w:t xml:space="preserve"> Já</w:t>
      </w:r>
      <w:ins w:id="1252" w:author="Daniela Mountian" w:date="2017-08-27T10:03:00Z">
        <w:r w:rsidR="009D00BF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no original</w:t>
      </w:r>
      <w:r w:rsidR="00112FB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2FBF">
        <w:rPr>
          <w:rFonts w:ascii="Times New Roman" w:hAnsi="Times New Roman" w:cs="Times New Roman"/>
          <w:sz w:val="24"/>
          <w:szCs w:val="24"/>
        </w:rPr>
        <w:t>está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dito que </w:t>
      </w:r>
      <w:ins w:id="1253" w:author="Daniela Mountian" w:date="2017-06-15T15:39:00Z">
        <w:r w:rsidR="00112FBF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judeu “mostrou os dentes a Moisés”. </w:t>
      </w:r>
      <w:r w:rsidR="007978E2">
        <w:rPr>
          <w:rFonts w:ascii="Times New Roman" w:hAnsi="Times New Roman" w:cs="Times New Roman"/>
          <w:sz w:val="24"/>
          <w:szCs w:val="24"/>
        </w:rPr>
        <w:t>Eis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definição </w:t>
      </w:r>
      <w:ins w:id="1254" w:author="Daniela Mountian" w:date="2017-06-15T15:41:00Z">
        <w:r w:rsidR="007978E2">
          <w:rPr>
            <w:rFonts w:ascii="Times New Roman" w:hAnsi="Times New Roman" w:cs="Times New Roman"/>
            <w:sz w:val="24"/>
            <w:szCs w:val="24"/>
          </w:rPr>
          <w:t xml:space="preserve">precisa, </w:t>
        </w:r>
      </w:ins>
      <w:ins w:id="1255" w:author="Daniela Mountian" w:date="2017-06-15T15:42:00Z">
        <w:r w:rsidR="007978E2">
          <w:rPr>
            <w:rFonts w:ascii="Times New Roman" w:hAnsi="Times New Roman" w:cs="Times New Roman"/>
            <w:sz w:val="24"/>
            <w:szCs w:val="24"/>
          </w:rPr>
          <w:t>uma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marca</w:t>
      </w:r>
      <w:ins w:id="1256" w:author="Daniela Mountian" w:date="2017-06-15T16:22:00Z">
        <w:r w:rsidR="00B41741">
          <w:rPr>
            <w:rFonts w:ascii="Times New Roman" w:hAnsi="Times New Roman" w:cs="Times New Roman"/>
            <w:sz w:val="24"/>
            <w:szCs w:val="24"/>
          </w:rPr>
          <w:t xml:space="preserve"> clara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257" w:author="Daniela Mountian" w:date="2017-08-27T10:04:00Z">
        <w:r w:rsidRPr="00C5704C" w:rsidDel="00886A7B">
          <w:rPr>
            <w:rFonts w:ascii="Times New Roman" w:hAnsi="Times New Roman" w:cs="Times New Roman"/>
            <w:sz w:val="24"/>
            <w:szCs w:val="24"/>
          </w:rPr>
          <w:delText>de escravo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... Dos que estavam lá, foi </w:t>
      </w:r>
      <w:commentRangeStart w:id="1258"/>
      <w:ins w:id="1259" w:author="Leila" w:date="2016-07-20T17:47:00Z">
        <w:r w:rsidR="00D053D5" w:rsidRPr="00C5704C">
          <w:rPr>
            <w:rFonts w:ascii="Times New Roman" w:hAnsi="Times New Roman" w:cs="Times New Roman"/>
            <w:sz w:val="24"/>
            <w:szCs w:val="24"/>
          </w:rPr>
          <w:t>es</w:t>
        </w:r>
        <w:r w:rsidR="00D053D5">
          <w:rPr>
            <w:rFonts w:ascii="Times New Roman" w:hAnsi="Times New Roman" w:cs="Times New Roman"/>
            <w:sz w:val="24"/>
            <w:szCs w:val="24"/>
          </w:rPr>
          <w:t>s</w:t>
        </w:r>
        <w:r w:rsidR="00D053D5" w:rsidRPr="00C5704C">
          <w:rPr>
            <w:rFonts w:ascii="Times New Roman" w:hAnsi="Times New Roman" w:cs="Times New Roman"/>
            <w:sz w:val="24"/>
            <w:szCs w:val="24"/>
          </w:rPr>
          <w:t>e</w:t>
        </w:r>
      </w:ins>
      <w:commentRangeEnd w:id="1258"/>
      <w:r w:rsidR="007978E2">
        <w:rPr>
          <w:rStyle w:val="Refdecomentrio"/>
          <w:rFonts w:cs="Times New Roman"/>
          <w:lang w:val="x-none"/>
        </w:rPr>
        <w:commentReference w:id="1258"/>
      </w:r>
      <w:ins w:id="1260" w:author="Leila" w:date="2016-07-20T17:47:00Z">
        <w:r w:rsidR="00D053D5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61" w:author="Daniela Mountian" w:date="2017-06-15T15:49:00Z">
        <w:r w:rsidR="007978E2">
          <w:rPr>
            <w:rFonts w:ascii="Times New Roman" w:hAnsi="Times New Roman" w:cs="Times New Roman"/>
            <w:sz w:val="24"/>
            <w:szCs w:val="24"/>
          </w:rPr>
          <w:t xml:space="preserve">judeu </w:t>
        </w:r>
      </w:ins>
      <w:r w:rsidRPr="00C5704C">
        <w:rPr>
          <w:rFonts w:ascii="Times New Roman" w:hAnsi="Times New Roman" w:cs="Times New Roman"/>
          <w:sz w:val="24"/>
          <w:szCs w:val="24"/>
        </w:rPr>
        <w:t>que</w:t>
      </w:r>
      <w:ins w:id="1262" w:author="Daniela Mountian" w:date="2017-06-15T16:05:00Z">
        <w:r w:rsidR="007978E2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mostrou os dentes a Moisés. </w:t>
      </w:r>
      <w:r w:rsidR="007978E2">
        <w:rPr>
          <w:rFonts w:ascii="Times New Roman" w:hAnsi="Times New Roman" w:cs="Times New Roman"/>
          <w:sz w:val="24"/>
          <w:szCs w:val="24"/>
        </w:rPr>
        <w:t>Com efeito</w:t>
      </w:r>
      <w:r w:rsidRPr="00C5704C">
        <w:rPr>
          <w:rFonts w:ascii="Times New Roman" w:hAnsi="Times New Roman" w:cs="Times New Roman"/>
          <w:sz w:val="24"/>
          <w:szCs w:val="24"/>
        </w:rPr>
        <w:t>, Aleksei Ióssifovitch olhou para o Anticristo</w:t>
      </w:r>
      <w:del w:id="1263" w:author="Daniela Mountian" w:date="2017-08-27T10:09:00Z">
        <w:r w:rsidRPr="00C5704C" w:rsidDel="00886A7B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1264" w:author="Daniela Mountian" w:date="2017-08-27T10:09:00Z">
        <w:r w:rsidR="00886A7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886A7B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78E2">
        <w:rPr>
          <w:rFonts w:ascii="Times New Roman" w:hAnsi="Times New Roman" w:cs="Times New Roman"/>
          <w:sz w:val="24"/>
          <w:szCs w:val="24"/>
        </w:rPr>
        <w:t>que</w:t>
      </w:r>
      <w:ins w:id="1265" w:author="Daniela Mountian" w:date="2017-08-27T10:07:00Z">
        <w:r w:rsidR="00886A7B">
          <w:rPr>
            <w:rFonts w:ascii="Times New Roman" w:hAnsi="Times New Roman" w:cs="Times New Roman"/>
            <w:sz w:val="24"/>
            <w:szCs w:val="24"/>
          </w:rPr>
          <w:t>, devido a</w:t>
        </w:r>
      </w:ins>
      <w:ins w:id="1266" w:author="Daniela Mountian" w:date="2017-08-27T10:08:00Z">
        <w:r w:rsidR="00886A7B">
          <w:rPr>
            <w:rFonts w:ascii="Times New Roman" w:hAnsi="Times New Roman" w:cs="Times New Roman"/>
            <w:sz w:val="24"/>
            <w:szCs w:val="24"/>
          </w:rPr>
          <w:t>o</w:t>
        </w:r>
      </w:ins>
      <w:ins w:id="1267" w:author="Daniela Mountian" w:date="2017-08-27T10:07:00Z">
        <w:r w:rsidR="00886A7B">
          <w:rPr>
            <w:rFonts w:ascii="Times New Roman" w:hAnsi="Times New Roman" w:cs="Times New Roman"/>
            <w:sz w:val="24"/>
            <w:szCs w:val="24"/>
          </w:rPr>
          <w:t xml:space="preserve"> seu caminh</w:t>
        </w:r>
      </w:ins>
      <w:ins w:id="1268" w:author="Daniela Mountian" w:date="2017-08-27T10:09:00Z">
        <w:r w:rsidR="00886A7B">
          <w:rPr>
            <w:rFonts w:ascii="Times New Roman" w:hAnsi="Times New Roman" w:cs="Times New Roman"/>
            <w:sz w:val="24"/>
            <w:szCs w:val="24"/>
          </w:rPr>
          <w:t>o</w:t>
        </w:r>
      </w:ins>
      <w:ins w:id="1269" w:author="Daniela Mountian" w:date="2017-08-27T10:07:00Z">
        <w:r w:rsidR="00886A7B">
          <w:rPr>
            <w:rFonts w:ascii="Times New Roman" w:hAnsi="Times New Roman" w:cs="Times New Roman"/>
            <w:sz w:val="24"/>
            <w:szCs w:val="24"/>
          </w:rPr>
          <w:t xml:space="preserve"> terreno,</w:t>
        </w:r>
      </w:ins>
      <w:r w:rsidR="007978E2">
        <w:rPr>
          <w:rFonts w:ascii="Times New Roman" w:hAnsi="Times New Roman" w:cs="Times New Roman"/>
          <w:sz w:val="24"/>
          <w:szCs w:val="24"/>
        </w:rPr>
        <w:t xml:space="preserve"> </w:t>
      </w:r>
      <w:del w:id="1270" w:author="Daniela Mountian" w:date="2017-08-27T10:06:00Z">
        <w:r w:rsidR="007978E2" w:rsidDel="00886A7B">
          <w:rPr>
            <w:rFonts w:ascii="Times New Roman" w:hAnsi="Times New Roman" w:cs="Times New Roman"/>
            <w:sz w:val="24"/>
            <w:szCs w:val="24"/>
          </w:rPr>
          <w:delText>se achava</w:delText>
        </w:r>
      </w:del>
      <w:ins w:id="1271" w:author="Daniela Mountian" w:date="2017-08-27T10:06:00Z">
        <w:r w:rsidR="00886A7B">
          <w:rPr>
            <w:rFonts w:ascii="Times New Roman" w:hAnsi="Times New Roman" w:cs="Times New Roman"/>
            <w:sz w:val="24"/>
            <w:szCs w:val="24"/>
          </w:rPr>
          <w:t>tinha o aspec</w:t>
        </w:r>
      </w:ins>
      <w:ins w:id="1272" w:author="Daniela Mountian" w:date="2017-08-27T10:07:00Z">
        <w:r w:rsidR="00886A7B">
          <w:rPr>
            <w:rFonts w:ascii="Times New Roman" w:hAnsi="Times New Roman" w:cs="Times New Roman"/>
            <w:sz w:val="24"/>
            <w:szCs w:val="24"/>
          </w:rPr>
          <w:t>to</w:t>
        </w:r>
      </w:ins>
      <w:r w:rsidR="007978E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bastante cansado</w:t>
      </w:r>
      <w:ins w:id="1273" w:author="Daniela Mountian" w:date="2017-06-15T15:58:00Z">
        <w:r w:rsidR="007978E2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os cabelos embranquecidos</w:t>
      </w:r>
      <w:del w:id="1274" w:author="Daniela Mountian" w:date="2017-08-27T10:07:00Z">
        <w:r w:rsidRPr="00C5704C" w:rsidDel="00886A7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7978E2" w:rsidDel="00886A7B">
          <w:rPr>
            <w:rFonts w:ascii="Times New Roman" w:hAnsi="Times New Roman" w:cs="Times New Roman"/>
            <w:sz w:val="24"/>
            <w:szCs w:val="24"/>
          </w:rPr>
          <w:delText xml:space="preserve">por causa de </w:delText>
        </w:r>
        <w:r w:rsidRPr="00C5704C" w:rsidDel="00886A7B">
          <w:rPr>
            <w:rFonts w:ascii="Times New Roman" w:hAnsi="Times New Roman" w:cs="Times New Roman"/>
            <w:sz w:val="24"/>
            <w:szCs w:val="24"/>
          </w:rPr>
          <w:delText>seu caminho na terra</w:delText>
        </w:r>
      </w:del>
      <w:del w:id="1275" w:author="Daniela Mountian" w:date="2017-08-27T10:09:00Z">
        <w:r w:rsidRPr="00C5704C" w:rsidDel="00886A7B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276" w:author="Daniela Mountian" w:date="2017-08-27T10:09:00Z">
        <w:r w:rsidR="00886A7B" w:rsidRPr="00621342">
          <w:rPr>
            <w:rFonts w:ascii="Times New Roman" w:hAnsi="Times New Roman" w:cs="Times New Roman"/>
            <w:sz w:val="24"/>
            <w:szCs w:val="24"/>
          </w:rPr>
          <w:t>—</w:t>
        </w:r>
        <w:r w:rsidR="00886A7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7978E2">
        <w:rPr>
          <w:rFonts w:ascii="Times New Roman" w:hAnsi="Times New Roman" w:cs="Times New Roman"/>
          <w:sz w:val="24"/>
          <w:szCs w:val="24"/>
        </w:rPr>
        <w:t>algo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78E2">
        <w:rPr>
          <w:rFonts w:ascii="Times New Roman" w:hAnsi="Times New Roman" w:cs="Times New Roman"/>
          <w:sz w:val="24"/>
          <w:szCs w:val="24"/>
        </w:rPr>
        <w:t xml:space="preserve">deplorável e pronvinciano transpareceu no rosto desse </w:t>
      </w:r>
      <w:r w:rsidRPr="00C5704C">
        <w:rPr>
          <w:rFonts w:ascii="Times New Roman" w:hAnsi="Times New Roman" w:cs="Times New Roman"/>
          <w:sz w:val="24"/>
          <w:szCs w:val="24"/>
        </w:rPr>
        <w:t>zelador</w:t>
      </w:r>
      <w:r w:rsidR="007978E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78E2">
        <w:rPr>
          <w:rFonts w:ascii="Times New Roman" w:hAnsi="Times New Roman" w:cs="Times New Roman"/>
          <w:sz w:val="24"/>
          <w:szCs w:val="24"/>
        </w:rPr>
        <w:t>judeu</w:t>
      </w:r>
      <w:r w:rsidRPr="00C5704C">
        <w:rPr>
          <w:rFonts w:ascii="Times New Roman" w:hAnsi="Times New Roman" w:cs="Times New Roman"/>
          <w:sz w:val="24"/>
          <w:szCs w:val="24"/>
        </w:rPr>
        <w:t>. Alg</w:t>
      </w:r>
      <w:r w:rsidR="007978E2">
        <w:rPr>
          <w:rFonts w:ascii="Times New Roman" w:hAnsi="Times New Roman" w:cs="Times New Roman"/>
          <w:sz w:val="24"/>
          <w:szCs w:val="24"/>
        </w:rPr>
        <w:t>uma coisa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mordazmente engraçad</w:t>
      </w:r>
      <w:r w:rsidR="007978E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passou pela cabeça de Ívolguin, pois</w:t>
      </w:r>
      <w:r w:rsidR="00B4174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sendo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7978E2">
        <w:rPr>
          <w:rFonts w:ascii="Times New Roman" w:hAnsi="Times New Roman" w:cs="Times New Roman"/>
          <w:sz w:val="24"/>
          <w:szCs w:val="24"/>
        </w:rPr>
        <w:t>crítico especializado em 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russa, e</w:t>
      </w:r>
      <w:r w:rsidR="00B41741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podia rir </w:t>
      </w:r>
      <w:r w:rsidR="00B41741">
        <w:rPr>
          <w:rFonts w:ascii="Times New Roman" w:hAnsi="Times New Roman" w:cs="Times New Roman"/>
          <w:sz w:val="24"/>
          <w:szCs w:val="24"/>
        </w:rPr>
        <w:t xml:space="preserve">plenamente </w:t>
      </w:r>
      <w:r w:rsidRPr="00C5704C">
        <w:rPr>
          <w:rFonts w:ascii="Times New Roman" w:hAnsi="Times New Roman" w:cs="Times New Roman"/>
          <w:sz w:val="24"/>
          <w:szCs w:val="24"/>
        </w:rPr>
        <w:t>da tristeza universal contida nos olhos de</w:t>
      </w:r>
      <w:ins w:id="1277" w:author="Leila" w:date="2016-07-20T22:55:00Z">
        <w:r w:rsidR="00106D36">
          <w:rPr>
            <w:rFonts w:ascii="Times New Roman" w:hAnsi="Times New Roman" w:cs="Times New Roman"/>
            <w:sz w:val="24"/>
            <w:szCs w:val="24"/>
          </w:rPr>
          <w:t xml:space="preserve"> um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judeu, </w:t>
      </w:r>
      <w:r w:rsidR="007978E2">
        <w:rPr>
          <w:rFonts w:ascii="Times New Roman" w:hAnsi="Times New Roman" w:cs="Times New Roman"/>
          <w:sz w:val="24"/>
          <w:szCs w:val="24"/>
        </w:rPr>
        <w:t xml:space="preserve">tal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7978E2">
        <w:rPr>
          <w:rFonts w:ascii="Times New Roman" w:hAnsi="Times New Roman" w:cs="Times New Roman"/>
          <w:sz w:val="24"/>
          <w:szCs w:val="24"/>
        </w:rPr>
        <w:t>costumava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rir Voltaire, o favorito</w:t>
      </w:r>
      <w:r w:rsidR="00106D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78E2">
        <w:rPr>
          <w:rFonts w:ascii="Times New Roman" w:hAnsi="Times New Roman" w:cs="Times New Roman"/>
          <w:sz w:val="24"/>
          <w:szCs w:val="24"/>
          <w:lang w:val="ru-RU"/>
        </w:rPr>
        <w:t xml:space="preserve">а </w:t>
      </w:r>
      <w:r w:rsidR="007978E2">
        <w:rPr>
          <w:rFonts w:ascii="Times New Roman" w:hAnsi="Times New Roman" w:cs="Times New Roman"/>
          <w:sz w:val="24"/>
          <w:szCs w:val="24"/>
        </w:rPr>
        <w:t>vedete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livre-pensamento humani</w:t>
      </w:r>
      <w:r w:rsidR="007978E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7978E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Então Aleksei Ióssifovitch abriu a boca, mostr</w:t>
      </w:r>
      <w:r w:rsidR="007978E2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dentes que já tinham mastigado </w:t>
      </w:r>
      <w:r w:rsidR="00B41741">
        <w:rPr>
          <w:rFonts w:ascii="Times New Roman" w:hAnsi="Times New Roman" w:cs="Times New Roman"/>
          <w:sz w:val="24"/>
          <w:szCs w:val="24"/>
        </w:rPr>
        <w:t>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russo e </w:t>
      </w:r>
      <w:r w:rsidR="00B41741">
        <w:rPr>
          <w:rFonts w:ascii="Times New Roman" w:hAnsi="Times New Roman" w:cs="Times New Roman"/>
          <w:sz w:val="24"/>
          <w:szCs w:val="24"/>
        </w:rPr>
        <w:t>muito salame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ucraniano... </w:t>
      </w:r>
      <w:r w:rsidR="00B41741">
        <w:rPr>
          <w:rFonts w:ascii="Times New Roman" w:hAnsi="Times New Roman" w:cs="Times New Roman"/>
          <w:sz w:val="24"/>
          <w:szCs w:val="24"/>
        </w:rPr>
        <w:t>Uma 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ombinação de coroas de ouro na frente, pontes cromadas dos lados e </w:t>
      </w:r>
      <w:r w:rsidR="00B41741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oss</w:t>
      </w:r>
      <w:r w:rsidR="00B41741">
        <w:rPr>
          <w:rFonts w:ascii="Times New Roman" w:hAnsi="Times New Roman" w:cs="Times New Roman"/>
          <w:sz w:val="24"/>
          <w:szCs w:val="24"/>
        </w:rPr>
        <w:t>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cor de café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 xml:space="preserve">aguado </w:t>
      </w:r>
      <w:r w:rsidRPr="00C5704C">
        <w:rPr>
          <w:rFonts w:ascii="Times New Roman" w:hAnsi="Times New Roman" w:cs="Times New Roman"/>
          <w:sz w:val="24"/>
          <w:szCs w:val="24"/>
        </w:rPr>
        <w:t>nos intervalos... Aqui, pensava</w:t>
      </w:r>
      <w:r w:rsidR="00B41741">
        <w:rPr>
          <w:rFonts w:ascii="Times New Roman" w:hAnsi="Times New Roman" w:cs="Times New Roman"/>
          <w:sz w:val="24"/>
          <w:szCs w:val="24"/>
        </w:rPr>
        <w:t xml:space="preserve"> Dã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pelo </w:t>
      </w:r>
      <w:r w:rsidR="00D43ED5">
        <w:rPr>
          <w:rFonts w:ascii="Times New Roman" w:hAnsi="Times New Roman" w:cs="Times New Roman"/>
          <w:sz w:val="24"/>
          <w:szCs w:val="24"/>
        </w:rPr>
        <w:t xml:space="preserve">bom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serviço </w:t>
      </w:r>
      <w:ins w:id="1278" w:author="Daniela Mountian" w:date="2017-06-15T16:32:00Z">
        <w:r w:rsidR="00B41741">
          <w:rPr>
            <w:rFonts w:ascii="Times New Roman" w:hAnsi="Times New Roman" w:cs="Times New Roman"/>
            <w:sz w:val="24"/>
            <w:szCs w:val="24"/>
          </w:rPr>
          <w:t>prestado</w:t>
        </w:r>
      </w:ins>
      <w:ins w:id="1279" w:author="Daniela Mountian" w:date="2017-06-15T16:31:00Z">
        <w:r w:rsidR="00B41741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</w:ins>
      <w:ins w:id="1280" w:author="Daniela Mountian" w:date="2017-08-27T10:14:00Z">
        <w:r w:rsidR="009D455C">
          <w:rPr>
            <w:rFonts w:ascii="Times New Roman" w:hAnsi="Times New Roman" w:cs="Times New Roman"/>
            <w:sz w:val="24"/>
            <w:szCs w:val="24"/>
          </w:rPr>
          <w:t xml:space="preserve">ao </w:t>
        </w:r>
      </w:ins>
      <w:ins w:id="1281" w:author="Daniela Mountian" w:date="2017-08-27T10:15:00Z">
        <w:r w:rsidR="009D455C">
          <w:rPr>
            <w:rFonts w:ascii="Times New Roman" w:hAnsi="Times New Roman" w:cs="Times New Roman"/>
            <w:sz w:val="24"/>
            <w:szCs w:val="24"/>
          </w:rPr>
          <w:t>povo-</w:t>
        </w:r>
      </w:ins>
      <w:ins w:id="1282" w:author="Daniela Mountian" w:date="2017-08-27T10:14:00Z">
        <w:r w:rsidR="009D455C">
          <w:rPr>
            <w:rFonts w:ascii="Times New Roman" w:hAnsi="Times New Roman" w:cs="Times New Roman"/>
            <w:sz w:val="24"/>
            <w:szCs w:val="24"/>
          </w:rPr>
          <w:t>senhorio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um </w:t>
      </w:r>
      <w:r w:rsidR="00D43ED5">
        <w:rPr>
          <w:rFonts w:ascii="Times New Roman" w:hAnsi="Times New Roman" w:cs="Times New Roman"/>
          <w:sz w:val="24"/>
          <w:szCs w:val="24"/>
        </w:rPr>
        <w:t>j</w:t>
      </w:r>
      <w:r w:rsidRPr="00C5704C">
        <w:rPr>
          <w:rFonts w:ascii="Times New Roman" w:hAnsi="Times New Roman" w:cs="Times New Roman"/>
          <w:sz w:val="24"/>
          <w:szCs w:val="24"/>
        </w:rPr>
        <w:t xml:space="preserve">udeu </w:t>
      </w:r>
      <w:r w:rsidR="00D43ED5">
        <w:rPr>
          <w:rFonts w:ascii="Times New Roman" w:hAnsi="Times New Roman" w:cs="Times New Roman"/>
          <w:sz w:val="24"/>
          <w:szCs w:val="24"/>
        </w:rPr>
        <w:t xml:space="preserve">zeloso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</w:t>
      </w:r>
      <w:r w:rsidR="00B41741">
        <w:rPr>
          <w:rFonts w:ascii="Times New Roman" w:hAnsi="Times New Roman" w:cs="Times New Roman"/>
          <w:sz w:val="24"/>
          <w:szCs w:val="24"/>
        </w:rPr>
        <w:t>recompensado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comida, bebida e ar </w:t>
      </w:r>
      <w:r w:rsidR="00B41741">
        <w:rPr>
          <w:rFonts w:ascii="Times New Roman" w:hAnsi="Times New Roman" w:cs="Times New Roman"/>
          <w:sz w:val="24"/>
          <w:szCs w:val="24"/>
        </w:rPr>
        <w:t>puro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 maior condecoração não </w:t>
      </w:r>
      <w:r w:rsidR="00B41741">
        <w:rPr>
          <w:rFonts w:ascii="Times New Roman" w:hAnsi="Times New Roman" w:cs="Times New Roman"/>
          <w:sz w:val="24"/>
          <w:szCs w:val="24"/>
        </w:rPr>
        <w:t>vinha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 xml:space="preserve">estampada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peito, mas na boca, entre os dentes... </w:t>
      </w:r>
    </w:p>
    <w:p w:rsidR="0024094F" w:rsidRPr="00C5704C" w:rsidRDefault="00D32E5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Há-há-há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proferiu Ívolguin, </w:t>
      </w:r>
      <w:r w:rsidR="00B41741">
        <w:rPr>
          <w:rFonts w:ascii="Times New Roman" w:hAnsi="Times New Roman" w:cs="Times New Roman"/>
          <w:sz w:val="24"/>
          <w:szCs w:val="24"/>
        </w:rPr>
        <w:t xml:space="preserve">de modo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claro e </w:t>
      </w:r>
      <w:r w:rsidR="00B41741">
        <w:rPr>
          <w:rFonts w:ascii="Times New Roman" w:hAnsi="Times New Roman" w:cs="Times New Roman"/>
          <w:sz w:val="24"/>
          <w:szCs w:val="24"/>
        </w:rPr>
        <w:t>nítido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sem </w:t>
      </w:r>
      <w:r w:rsidR="00B41741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sussurro</w:t>
      </w:r>
      <w:r w:rsidR="00B41741">
        <w:rPr>
          <w:rFonts w:ascii="Times New Roman" w:hAnsi="Times New Roman" w:cs="Times New Roman"/>
          <w:sz w:val="24"/>
          <w:szCs w:val="24"/>
        </w:rPr>
        <w:t xml:space="preserve">s </w:t>
      </w:r>
      <w:del w:id="1283" w:author="Daniela Mountian" w:date="2017-06-15T16:37:00Z">
        <w:r w:rsidR="0024094F" w:rsidRPr="00C5704C" w:rsidDel="00B4174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judeu</w:t>
      </w:r>
      <w:r w:rsidR="00B41741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o Anticristo disse </w:t>
      </w:r>
      <w:r w:rsidR="00B41741">
        <w:rPr>
          <w:rFonts w:ascii="Times New Roman" w:hAnsi="Times New Roman" w:cs="Times New Roman"/>
          <w:sz w:val="24"/>
          <w:szCs w:val="24"/>
        </w:rPr>
        <w:t>mentalmente</w:t>
      </w:r>
      <w:r w:rsidRPr="00C5704C">
        <w:rPr>
          <w:rFonts w:ascii="Times New Roman" w:hAnsi="Times New Roman" w:cs="Times New Roman"/>
          <w:sz w:val="24"/>
          <w:szCs w:val="24"/>
        </w:rPr>
        <w:t>, através do profeta Isaías:</w:t>
      </w:r>
    </w:p>
    <w:p w:rsidR="0024094F" w:rsidRPr="00B41741" w:rsidRDefault="00D32E5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uem </w:t>
      </w:r>
      <w:r w:rsidR="00B41741">
        <w:rPr>
          <w:rFonts w:ascii="Times New Roman" w:hAnsi="Times New Roman" w:cs="Times New Roman"/>
          <w:sz w:val="24"/>
          <w:szCs w:val="24"/>
        </w:rPr>
        <w:t>vós estais ridicularizando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Contra quem </w:t>
      </w:r>
      <w:r w:rsidR="00B41741">
        <w:rPr>
          <w:rFonts w:ascii="Times New Roman" w:hAnsi="Times New Roman" w:cs="Times New Roman"/>
          <w:sz w:val="24"/>
          <w:szCs w:val="24"/>
        </w:rPr>
        <w:t>vós abris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boca</w:t>
      </w:r>
      <w:r w:rsidR="00B41741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mostrais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língua? </w:t>
      </w:r>
      <w:r w:rsidR="00B41741">
        <w:rPr>
          <w:rFonts w:ascii="Times New Roman" w:hAnsi="Times New Roman" w:cs="Times New Roman"/>
          <w:sz w:val="24"/>
          <w:szCs w:val="24"/>
        </w:rPr>
        <w:t xml:space="preserve">Será que </w:t>
      </w:r>
      <w:r w:rsidR="009D455C">
        <w:rPr>
          <w:rFonts w:ascii="Times New Roman" w:hAnsi="Times New Roman" w:cs="Times New Roman"/>
          <w:sz w:val="24"/>
          <w:szCs w:val="24"/>
        </w:rPr>
        <w:t xml:space="preserve">vós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sois </w:t>
      </w:r>
      <w:r w:rsidR="00B41741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filhos do crime, </w:t>
      </w:r>
      <w:r w:rsidR="00B41741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semente da mentira?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21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</w:t>
      </w:r>
      <w:r w:rsidR="00B4174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tristeza universal dos judeus, que </w:t>
      </w:r>
      <w:r w:rsidR="00B41741">
        <w:rPr>
          <w:rFonts w:ascii="Times New Roman" w:hAnsi="Times New Roman" w:cs="Times New Roman"/>
          <w:sz w:val="24"/>
          <w:szCs w:val="24"/>
        </w:rPr>
        <w:t>divertira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Voltaire e que </w:t>
      </w:r>
      <w:r w:rsidR="00B41741">
        <w:rPr>
          <w:rFonts w:ascii="Times New Roman" w:hAnsi="Times New Roman" w:cs="Times New Roman"/>
          <w:sz w:val="24"/>
          <w:szCs w:val="24"/>
        </w:rPr>
        <w:t>agora divertia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Ívolguin, </w:t>
      </w:r>
      <w:r w:rsidR="00B41741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>estava</w:t>
      </w:r>
      <w:r w:rsidR="00114000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nos olhos do Anticristo, </w:t>
      </w:r>
      <w:r w:rsidR="00F22C30">
        <w:rPr>
          <w:rFonts w:ascii="Times New Roman" w:hAnsi="Times New Roman" w:cs="Times New Roman"/>
          <w:sz w:val="24"/>
          <w:szCs w:val="24"/>
        </w:rPr>
        <w:t>mas</w:t>
      </w:r>
      <w:r w:rsidR="00F22C3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nos olhos do próprio Ívolguin, </w:t>
      </w:r>
      <w:r w:rsidR="00B41741">
        <w:rPr>
          <w:rFonts w:ascii="Times New Roman" w:hAnsi="Times New Roman" w:cs="Times New Roman"/>
          <w:sz w:val="24"/>
          <w:szCs w:val="24"/>
        </w:rPr>
        <w:t xml:space="preserve">ou melhor,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B41741">
        <w:rPr>
          <w:rFonts w:ascii="Times New Roman" w:hAnsi="Times New Roman" w:cs="Times New Roman"/>
          <w:sz w:val="24"/>
          <w:szCs w:val="24"/>
        </w:rPr>
        <w:t>seu 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>decaíd</w:t>
      </w:r>
      <w:r w:rsidR="00B4174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del w:id="1284" w:author="Daniela Mountian" w:date="2017-08-27T10:20:00Z">
        <w:r w:rsidR="00B41741" w:rsidDel="00BC6997">
          <w:rPr>
            <w:rFonts w:ascii="Times New Roman" w:hAnsi="Times New Roman" w:cs="Times New Roman"/>
            <w:sz w:val="24"/>
            <w:szCs w:val="24"/>
          </w:rPr>
          <w:delText>medíocre</w:delText>
        </w:r>
      </w:del>
      <w:ins w:id="1285" w:author="Daniela Mountian" w:date="2017-08-27T10:20:00Z">
        <w:r w:rsidR="00BC6997">
          <w:rPr>
            <w:rFonts w:ascii="Times New Roman" w:hAnsi="Times New Roman" w:cs="Times New Roman"/>
            <w:sz w:val="24"/>
            <w:szCs w:val="24"/>
          </w:rPr>
          <w:t>insignificante</w:t>
        </w:r>
      </w:ins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Pois </w:t>
      </w:r>
      <w:r w:rsidR="00B41741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é </w:t>
      </w:r>
      <w:del w:id="1286" w:author="Daniela Mountian" w:date="2017-08-27T10:20:00Z">
        <w:r w:rsidR="00B41741" w:rsidDel="00BC6997">
          <w:rPr>
            <w:rFonts w:ascii="Times New Roman" w:hAnsi="Times New Roman" w:cs="Times New Roman"/>
            <w:sz w:val="24"/>
            <w:szCs w:val="24"/>
          </w:rPr>
          <w:delText>medíocre</w:delText>
        </w:r>
      </w:del>
      <w:ins w:id="1287" w:author="Daniela Mountian" w:date="2017-08-27T10:20:00Z">
        <w:r w:rsidR="00BC6997">
          <w:rPr>
            <w:rFonts w:ascii="Times New Roman" w:hAnsi="Times New Roman" w:cs="Times New Roman"/>
            <w:sz w:val="24"/>
            <w:szCs w:val="24"/>
          </w:rPr>
          <w:t>insignificante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B41741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grandioso rebaixado </w:t>
      </w:r>
      <w:r w:rsidR="00B41741">
        <w:rPr>
          <w:rFonts w:ascii="Times New Roman" w:hAnsi="Times New Roman" w:cs="Times New Roman"/>
          <w:sz w:val="24"/>
          <w:szCs w:val="24"/>
        </w:rPr>
        <w:t>ao extremo</w:t>
      </w:r>
      <w:r w:rsidRPr="00C5704C">
        <w:rPr>
          <w:rFonts w:ascii="Times New Roman" w:hAnsi="Times New Roman" w:cs="Times New Roman"/>
          <w:sz w:val="24"/>
          <w:szCs w:val="24"/>
        </w:rPr>
        <w:t>... Rebaixem ao extremo a grand</w:t>
      </w:r>
      <w:r w:rsidR="00B4174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tristeza universal e ela se transformará num temor habitual e covarde. Não importava o que Aleksei Ióssifovitch fizesse, seus olhos, </w:t>
      </w:r>
      <w:r w:rsidR="00B41741">
        <w:rPr>
          <w:rFonts w:ascii="Times New Roman" w:hAnsi="Times New Roman" w:cs="Times New Roman"/>
          <w:sz w:val="24"/>
          <w:szCs w:val="24"/>
        </w:rPr>
        <w:t>à sua revelia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41741">
        <w:rPr>
          <w:rFonts w:ascii="Times New Roman" w:hAnsi="Times New Roman" w:cs="Times New Roman"/>
          <w:sz w:val="24"/>
          <w:szCs w:val="24"/>
        </w:rPr>
        <w:t xml:space="preserve">expressavam </w:t>
      </w:r>
      <w:r w:rsidR="00C64B7B">
        <w:rPr>
          <w:rFonts w:ascii="Times New Roman" w:hAnsi="Times New Roman" w:cs="Times New Roman"/>
          <w:sz w:val="24"/>
          <w:szCs w:val="24"/>
        </w:rPr>
        <w:t xml:space="preserve">sempre </w:t>
      </w:r>
      <w:r w:rsidR="009A332B">
        <w:rPr>
          <w:rFonts w:ascii="Times New Roman" w:hAnsi="Times New Roman" w:cs="Times New Roman"/>
          <w:sz w:val="24"/>
          <w:szCs w:val="24"/>
        </w:rPr>
        <w:t>o 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B41741">
        <w:rPr>
          <w:rFonts w:ascii="Times New Roman" w:hAnsi="Times New Roman" w:cs="Times New Roman"/>
          <w:sz w:val="24"/>
          <w:szCs w:val="24"/>
        </w:rPr>
        <w:t>“</w:t>
      </w:r>
      <w:del w:id="1288" w:author="Daniela Mountian" w:date="2017-08-27T10:21:00Z">
        <w:r w:rsidRPr="00C5704C" w:rsidDel="00BC6997">
          <w:rPr>
            <w:rFonts w:ascii="Times New Roman" w:hAnsi="Times New Roman" w:cs="Times New Roman"/>
            <w:sz w:val="24"/>
            <w:szCs w:val="24"/>
          </w:rPr>
          <w:delText>t</w:delText>
        </w:r>
      </w:del>
      <w:ins w:id="1289" w:author="Daniela Mountian" w:date="2017-08-27T10:21:00Z">
        <w:r w:rsidR="00BC6997">
          <w:rPr>
            <w:rFonts w:ascii="Times New Roman" w:hAnsi="Times New Roman" w:cs="Times New Roman"/>
            <w:sz w:val="24"/>
            <w:szCs w:val="24"/>
          </w:rPr>
          <w:t>T</w:t>
        </w:r>
      </w:ins>
      <w:r w:rsidRPr="00C5704C">
        <w:rPr>
          <w:rFonts w:ascii="Times New Roman" w:hAnsi="Times New Roman" w:cs="Times New Roman"/>
          <w:sz w:val="24"/>
          <w:szCs w:val="24"/>
        </w:rPr>
        <w:t>enho medo, tenho medo...</w:t>
      </w:r>
      <w:r w:rsidR="00B41741">
        <w:rPr>
          <w:rFonts w:ascii="Times New Roman" w:hAnsi="Times New Roman" w:cs="Times New Roman"/>
          <w:sz w:val="24"/>
          <w:szCs w:val="24"/>
        </w:rPr>
        <w:t>”.</w:t>
      </w:r>
    </w:p>
    <w:p w:rsidR="0024094F" w:rsidRPr="00C5704C" w:rsidRDefault="00F22C3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Abrão, não tenha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medo</w:t>
      </w:r>
      <w:r w:rsidR="00B41741">
        <w:rPr>
          <w:rStyle w:val="Refdenotaderodap"/>
          <w:rFonts w:ascii="Times New Roman" w:hAnsi="Times New Roman" w:cs="Times New Roman"/>
          <w:sz w:val="24"/>
          <w:szCs w:val="24"/>
        </w:rPr>
        <w:footnoteReference w:id="122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Senhor ao </w:t>
      </w:r>
      <w:r w:rsidR="00B41741">
        <w:rPr>
          <w:rFonts w:ascii="Times New Roman" w:hAnsi="Times New Roman" w:cs="Times New Roman"/>
          <w:sz w:val="24"/>
          <w:szCs w:val="24"/>
        </w:rPr>
        <w:t>Patriarca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F22C3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foi uma das principais condições d</w:t>
      </w:r>
      <w:del w:id="1290" w:author="Daniela Mountian" w:date="2017-08-27T21:40:00Z">
        <w:r w:rsidR="0024094F" w:rsidRPr="00C5704C" w:rsidDel="00B20EF7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1291" w:author="Daniela Mountian" w:date="2017-08-27T21:40:00Z">
        <w:r w:rsidR="00B20EF7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292" w:author="Daniela Mountian" w:date="2017-08-27T21:40:00Z">
        <w:r w:rsidR="00B41741" w:rsidDel="00B20EF7">
          <w:rPr>
            <w:rFonts w:ascii="Times New Roman" w:hAnsi="Times New Roman" w:cs="Times New Roman"/>
            <w:sz w:val="24"/>
            <w:szCs w:val="24"/>
          </w:rPr>
          <w:delText>pacto</w:delText>
        </w:r>
      </w:del>
      <w:ins w:id="1293" w:author="Daniela Mountian" w:date="2017-08-27T21:40:00Z">
        <w:r w:rsidR="00B20EF7">
          <w:rPr>
            <w:rFonts w:ascii="Times New Roman" w:hAnsi="Times New Roman" w:cs="Times New Roman"/>
            <w:sz w:val="24"/>
            <w:szCs w:val="24"/>
          </w:rPr>
          <w:t>aliança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Senhor com Abraão e </w:t>
      </w:r>
      <w:r w:rsidR="00B41741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transformação de Abrão em Abraão,</w:t>
      </w:r>
      <w:r w:rsidR="00B41741">
        <w:rPr>
          <w:rStyle w:val="Refdenotaderodap"/>
          <w:rFonts w:ascii="Times New Roman" w:hAnsi="Times New Roman" w:cs="Times New Roman"/>
          <w:sz w:val="24"/>
          <w:szCs w:val="24"/>
        </w:rPr>
        <w:footnoteReference w:id="12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41741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peregrino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4174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Babilônia </w:t>
      </w:r>
      <w:r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1741">
        <w:rPr>
          <w:rFonts w:ascii="Times New Roman" w:hAnsi="Times New Roman" w:cs="Times New Roman"/>
          <w:sz w:val="24"/>
          <w:szCs w:val="24"/>
        </w:rPr>
        <w:t>Patriarca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povo do Senhor... Mas </w:t>
      </w:r>
      <w:r w:rsidR="00C64B7B">
        <w:rPr>
          <w:rFonts w:ascii="Times New Roman" w:hAnsi="Times New Roman" w:cs="Times New Roman"/>
          <w:sz w:val="24"/>
          <w:szCs w:val="24"/>
        </w:rPr>
        <w:t>os</w:t>
      </w:r>
      <w:r w:rsidR="00C64B7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se multiplicaram no Egito, perto dos caldeirões de carne da escravidão, começaram a esquecer o Senhor, rompendo </w:t>
      </w:r>
      <w:r w:rsidR="00C64B7B">
        <w:rPr>
          <w:rFonts w:ascii="Times New Roman" w:hAnsi="Times New Roman" w:cs="Times New Roman"/>
          <w:sz w:val="24"/>
          <w:szCs w:val="24"/>
        </w:rPr>
        <w:t>justamente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del w:id="1294" w:author="Daniela Mountian" w:date="2017-08-27T21:40:00Z">
        <w:r w:rsidRPr="00C5704C" w:rsidDel="00B20EF7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1295" w:author="Daniela Mountian" w:date="2017-08-27T21:40:00Z">
        <w:r w:rsidR="00B20EF7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296" w:author="Daniela Mountian" w:date="2017-08-27T21:40:00Z">
        <w:r w:rsidR="00C64B7B" w:rsidDel="00B20EF7">
          <w:rPr>
            <w:rFonts w:ascii="Times New Roman" w:hAnsi="Times New Roman" w:cs="Times New Roman"/>
            <w:sz w:val="24"/>
            <w:szCs w:val="24"/>
          </w:rPr>
          <w:delText>Pacto</w:delText>
        </w:r>
      </w:del>
      <w:ins w:id="1297" w:author="Daniela Mountian" w:date="2017-08-27T21:40:00Z">
        <w:r w:rsidR="00B20EF7">
          <w:rPr>
            <w:rFonts w:ascii="Times New Roman" w:hAnsi="Times New Roman" w:cs="Times New Roman"/>
            <w:sz w:val="24"/>
            <w:szCs w:val="24"/>
          </w:rPr>
          <w:t>Aliança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3B1A8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Tenham medo, é preciso ter medo </w:t>
      </w:r>
      <w:r w:rsidR="003B1A8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dizem </w:t>
      </w:r>
      <w:r w:rsidR="00C64B7B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hoje </w:t>
      </w:r>
      <w:r w:rsidR="003B1A8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a lebre tem</w:t>
      </w:r>
      <w:r w:rsidR="00C64B7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B7B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vida</w:t>
      </w:r>
      <w:r w:rsidR="00C64B7B">
        <w:rPr>
          <w:rFonts w:ascii="Times New Roman" w:hAnsi="Times New Roman" w:cs="Times New Roman"/>
          <w:sz w:val="24"/>
          <w:szCs w:val="24"/>
        </w:rPr>
        <w:t xml:space="preserve"> toda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64B7B">
        <w:rPr>
          <w:rFonts w:ascii="Times New Roman" w:hAnsi="Times New Roman" w:cs="Times New Roman"/>
          <w:sz w:val="24"/>
          <w:szCs w:val="24"/>
        </w:rPr>
        <w:t>assim se mantém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viva...</w:t>
      </w:r>
    </w:p>
    <w:p w:rsidR="0024094F" w:rsidRPr="00C5704C" w:rsidRDefault="00C64B7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o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ensina aos </w:t>
      </w:r>
      <w:r>
        <w:rPr>
          <w:rFonts w:ascii="Times New Roman" w:hAnsi="Times New Roman" w:cs="Times New Roman"/>
          <w:sz w:val="24"/>
          <w:szCs w:val="24"/>
        </w:rPr>
        <w:t>familiares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mais novos, depois de um bom cálice de aguardente de ginja. E num tratado filosófico, </w:t>
      </w:r>
      <w:del w:id="1298" w:author="Daniela Mountian" w:date="2017-08-27T10:28:00Z">
        <w:r w:rsidR="0024094F" w:rsidRPr="00C5704C" w:rsidDel="00E533E3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1299" w:author="Daniela Mountian" w:date="2017-08-27T10:28:00Z">
        <w:r w:rsidR="00E533E3">
          <w:rPr>
            <w:rFonts w:ascii="Times New Roman" w:hAnsi="Times New Roman" w:cs="Times New Roman"/>
            <w:sz w:val="24"/>
            <w:szCs w:val="24"/>
          </w:rPr>
          <w:t xml:space="preserve">por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trás de </w:t>
      </w:r>
      <w:r w:rsidR="003B1A89">
        <w:rPr>
          <w:rFonts w:ascii="Times New Roman" w:hAnsi="Times New Roman" w:cs="Times New Roman"/>
          <w:sz w:val="24"/>
          <w:szCs w:val="24"/>
        </w:rPr>
        <w:t>uma pilha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ideias brilhantes, de repente </w:t>
      </w:r>
      <w:r w:rsidR="003B1A89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ouve:</w:t>
      </w:r>
    </w:p>
    <w:p w:rsidR="0024094F" w:rsidRPr="00A867CB" w:rsidRDefault="006D6C5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Tenho medo, tenho medo... </w:t>
      </w:r>
    </w:p>
    <w:p w:rsidR="0024094F" w:rsidRPr="00C5704C" w:rsidRDefault="005355C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nos raciocínios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 sábio convertido também surge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“Tenho medo, tenho medo”. </w:t>
      </w:r>
      <w:r>
        <w:rPr>
          <w:rFonts w:ascii="Times New Roman" w:hAnsi="Times New Roman" w:cs="Times New Roman"/>
          <w:sz w:val="24"/>
          <w:szCs w:val="24"/>
        </w:rPr>
        <w:t>Assim 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</w:t>
      </w:r>
      <w:r>
        <w:rPr>
          <w:rFonts w:ascii="Times New Roman" w:hAnsi="Times New Roman" w:cs="Times New Roman"/>
          <w:sz w:val="24"/>
          <w:szCs w:val="24"/>
        </w:rPr>
        <w:t xml:space="preserve"> lírica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hábil </w:t>
      </w:r>
      <w:r w:rsidR="006D6C55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talentosa do poeta </w:t>
      </w:r>
      <w:r w:rsidR="00A42BE3">
        <w:rPr>
          <w:rFonts w:ascii="Times New Roman" w:hAnsi="Times New Roman" w:cs="Times New Roman"/>
          <w:sz w:val="24"/>
          <w:szCs w:val="24"/>
        </w:rPr>
        <w:t xml:space="preserve">que versa sobre igrejas e bétulas, esperando </w:t>
      </w:r>
      <w:r w:rsidR="0024094F" w:rsidRPr="00C5704C">
        <w:rPr>
          <w:rFonts w:ascii="Times New Roman" w:hAnsi="Times New Roman" w:cs="Times New Roman"/>
          <w:sz w:val="24"/>
          <w:szCs w:val="24"/>
        </w:rPr>
        <w:t>que, através do</w:t>
      </w:r>
      <w:r w:rsidR="00A42BE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64B7B">
        <w:rPr>
          <w:rFonts w:ascii="Times New Roman" w:hAnsi="Times New Roman" w:cs="Times New Roman"/>
          <w:i/>
          <w:sz w:val="24"/>
          <w:szCs w:val="24"/>
        </w:rPr>
        <w:t>te-déu</w:t>
      </w:r>
      <w:r w:rsidR="00642B80">
        <w:rPr>
          <w:rFonts w:ascii="Times New Roman" w:hAnsi="Times New Roman" w:cs="Times New Roman"/>
          <w:i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querido ao cor</w:t>
      </w:r>
      <w:r w:rsidR="006D6C5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ç</w:t>
      </w:r>
      <w:r w:rsidR="00A42BE3"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42BE3">
        <w:rPr>
          <w:rFonts w:ascii="Times New Roman" w:hAnsi="Times New Roman" w:cs="Times New Roman"/>
          <w:sz w:val="24"/>
          <w:szCs w:val="24"/>
        </w:rPr>
        <w:t xml:space="preserve">dos doces sussurros dos </w:t>
      </w:r>
      <w:r w:rsidR="0024094F" w:rsidRPr="00C5704C">
        <w:rPr>
          <w:rFonts w:ascii="Times New Roman" w:hAnsi="Times New Roman" w:cs="Times New Roman"/>
          <w:sz w:val="24"/>
          <w:szCs w:val="24"/>
        </w:rPr>
        <w:t>“jardins de outono</w:t>
      </w:r>
      <w:r w:rsidR="00A42BE3">
        <w:rPr>
          <w:rFonts w:ascii="Times New Roman" w:hAnsi="Times New Roman" w:cs="Times New Roman"/>
          <w:sz w:val="24"/>
          <w:szCs w:val="24"/>
        </w:rPr>
        <w:t xml:space="preserve"> desfolhando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e </w:t>
      </w:r>
      <w:r w:rsidR="00A42BE3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neve natalina artisticamente </w:t>
      </w:r>
      <w:r w:rsidR="00A42BE3">
        <w:rPr>
          <w:rFonts w:ascii="Times New Roman" w:hAnsi="Times New Roman" w:cs="Times New Roman"/>
          <w:sz w:val="24"/>
          <w:szCs w:val="24"/>
        </w:rPr>
        <w:t>retratada</w:t>
      </w:r>
      <w:r w:rsidR="0024094F" w:rsidRPr="00C5704C">
        <w:rPr>
          <w:rFonts w:ascii="Times New Roman" w:hAnsi="Times New Roman" w:cs="Times New Roman"/>
          <w:sz w:val="24"/>
          <w:szCs w:val="24"/>
        </w:rPr>
        <w:t>, o leitor russo esqueça</w:t>
      </w:r>
      <w:r w:rsidR="00A42BE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A42BE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menos perdoe</w:t>
      </w:r>
      <w:r w:rsidR="00A42BE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origem judia... </w:t>
      </w:r>
      <w:r w:rsidR="009A332B">
        <w:rPr>
          <w:rFonts w:ascii="Times New Roman" w:hAnsi="Times New Roman" w:cs="Times New Roman"/>
          <w:sz w:val="24"/>
          <w:szCs w:val="24"/>
        </w:rPr>
        <w:t>Desse modo,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eles romperam </w:t>
      </w:r>
      <w:del w:id="1300" w:author="Daniela Mountian" w:date="2017-08-27T21:40:00Z">
        <w:r w:rsidR="0024094F" w:rsidRPr="00C5704C" w:rsidDel="00B20EF7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1301" w:author="Daniela Mountian" w:date="2017-08-27T21:40:00Z">
        <w:r w:rsidR="00B20EF7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302" w:author="Daniela Mountian" w:date="2017-08-27T21:41:00Z">
        <w:r w:rsidR="00A42BE3" w:rsidDel="00B20EF7">
          <w:rPr>
            <w:rFonts w:ascii="Times New Roman" w:hAnsi="Times New Roman" w:cs="Times New Roman"/>
            <w:sz w:val="24"/>
            <w:szCs w:val="24"/>
          </w:rPr>
          <w:delText>Pacto</w:delText>
        </w:r>
        <w:r w:rsidR="0024094F" w:rsidRPr="00C5704C" w:rsidDel="00B20EF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1303" w:author="Daniela Mountian" w:date="2017-08-27T21:41:00Z">
        <w:r w:rsidR="00B20EF7">
          <w:rPr>
            <w:rFonts w:ascii="Times New Roman" w:hAnsi="Times New Roman" w:cs="Times New Roman"/>
            <w:sz w:val="24"/>
            <w:szCs w:val="24"/>
          </w:rPr>
          <w:t>Aliança</w:t>
        </w:r>
        <w:r w:rsidR="00B20EF7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com o Senhor...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Logo que </w:t>
      </w:r>
      <w:del w:id="1304" w:author="Daniela Mountian" w:date="2017-08-27T10:39:00Z">
        <w:r w:rsidRPr="00C5704C" w:rsidDel="00697B4B">
          <w:rPr>
            <w:rFonts w:ascii="Times New Roman" w:hAnsi="Times New Roman" w:cs="Times New Roman"/>
            <w:sz w:val="24"/>
            <w:szCs w:val="24"/>
          </w:rPr>
          <w:delText xml:space="preserve">um deles, </w:delText>
        </w:r>
      </w:del>
      <w:commentRangeStart w:id="1305"/>
      <w:r w:rsidRPr="00C5704C">
        <w:rPr>
          <w:rFonts w:ascii="Times New Roman" w:hAnsi="Times New Roman" w:cs="Times New Roman"/>
          <w:sz w:val="24"/>
          <w:szCs w:val="24"/>
        </w:rPr>
        <w:t>Ívolguin, Aleksei Ióssifovitch</w:t>
      </w:r>
      <w:commentRangeEnd w:id="1305"/>
      <w:r w:rsidR="00A42BE3">
        <w:rPr>
          <w:rStyle w:val="Refdecomentrio"/>
          <w:rFonts w:cs="Times New Roman"/>
          <w:lang w:val="x-none"/>
        </w:rPr>
        <w:commentReference w:id="1305"/>
      </w:r>
      <w:del w:id="1306" w:author="Daniela Mountian" w:date="2017-08-27T10:39:00Z">
        <w:r w:rsidRPr="00C5704C" w:rsidDel="00697B4B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começou a rir, mostrando os dentes </w:t>
      </w:r>
      <w:r w:rsidR="00A42BE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Anticristo, o temor </w:t>
      </w:r>
      <w:commentRangeStart w:id="1307"/>
      <w:ins w:id="1308" w:author="Daniela Mountian" w:date="2017-06-15T18:44:00Z">
        <w:r w:rsidR="00A42BE3">
          <w:rPr>
            <w:rFonts w:ascii="Times New Roman" w:hAnsi="Times New Roman" w:cs="Times New Roman"/>
            <w:sz w:val="24"/>
            <w:szCs w:val="24"/>
          </w:rPr>
          <w:t>d</w:t>
        </w:r>
      </w:ins>
      <w:ins w:id="1309" w:author="Daniela Mountian" w:date="2017-08-27T10:37:00Z">
        <w:r w:rsidR="00697B4B">
          <w:rPr>
            <w:rFonts w:ascii="Times New Roman" w:hAnsi="Times New Roman" w:cs="Times New Roman"/>
            <w:sz w:val="24"/>
            <w:szCs w:val="24"/>
          </w:rPr>
          <w:t>aqueles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olhos </w:t>
      </w:r>
      <w:commentRangeEnd w:id="1307"/>
      <w:r w:rsidR="00371B0C">
        <w:rPr>
          <w:rStyle w:val="Refdecomentrio"/>
          <w:rFonts w:cs="Times New Roman"/>
          <w:lang w:val="x-none"/>
        </w:rPr>
        <w:commentReference w:id="1307"/>
      </w:r>
      <w:r w:rsidR="00371B0C">
        <w:rPr>
          <w:rFonts w:ascii="Times New Roman" w:hAnsi="Times New Roman" w:cs="Times New Roman"/>
          <w:sz w:val="24"/>
          <w:szCs w:val="24"/>
        </w:rPr>
        <w:t>se acentuou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D6C55">
        <w:rPr>
          <w:rFonts w:ascii="Times New Roman" w:hAnsi="Times New Roman" w:cs="Times New Roman"/>
          <w:sz w:val="24"/>
          <w:szCs w:val="24"/>
        </w:rPr>
        <w:t>E,</w:t>
      </w:r>
      <w:r w:rsidR="006D6C5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através do profeta Isaías, o Anticristo </w:t>
      </w:r>
      <w:r w:rsidR="00371B0C">
        <w:rPr>
          <w:rFonts w:ascii="Times New Roman" w:hAnsi="Times New Roman" w:cs="Times New Roman"/>
          <w:sz w:val="24"/>
          <w:szCs w:val="24"/>
        </w:rPr>
        <w:t>se dirigiu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todos </w:t>
      </w:r>
      <w:r w:rsidR="00371B0C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gênero feminino, pois todos </w:t>
      </w:r>
      <w:r w:rsidR="00371B0C">
        <w:rPr>
          <w:rFonts w:ascii="Times New Roman" w:hAnsi="Times New Roman" w:cs="Times New Roman"/>
          <w:sz w:val="24"/>
          <w:szCs w:val="24"/>
        </w:rPr>
        <w:t>vieram d</w:t>
      </w:r>
      <w:del w:id="1310" w:author="Daniela Mountian" w:date="2017-08-27T10:42:00Z">
        <w:r w:rsidR="00371B0C" w:rsidDel="00697B4B">
          <w:rPr>
            <w:rFonts w:ascii="Times New Roman" w:hAnsi="Times New Roman" w:cs="Times New Roman"/>
            <w:sz w:val="24"/>
            <w:szCs w:val="24"/>
          </w:rPr>
          <w:delText>e</w:delText>
        </w:r>
        <w:r w:rsidRPr="00C5704C" w:rsidDel="00697B4B">
          <w:rPr>
            <w:rFonts w:ascii="Times New Roman" w:hAnsi="Times New Roman" w:cs="Times New Roman"/>
            <w:sz w:val="24"/>
            <w:szCs w:val="24"/>
          </w:rPr>
          <w:delText xml:space="preserve"> um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ins w:id="1311" w:author="Daniela Mountian" w:date="2017-08-27T10:42:00Z">
        <w:r w:rsidR="00697B4B">
          <w:rPr>
            <w:rFonts w:ascii="Times New Roman" w:hAnsi="Times New Roman" w:cs="Times New Roman"/>
            <w:sz w:val="24"/>
            <w:szCs w:val="24"/>
          </w:rPr>
          <w:t xml:space="preserve">mesma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mulher fraca e </w:t>
      </w:r>
      <w:r w:rsidR="00371B0C">
        <w:rPr>
          <w:rFonts w:ascii="Times New Roman" w:hAnsi="Times New Roman" w:cs="Times New Roman"/>
          <w:sz w:val="24"/>
          <w:szCs w:val="24"/>
        </w:rPr>
        <w:t>volúvel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todos </w:t>
      </w:r>
      <w:del w:id="1312" w:author="Daniela Mountian" w:date="2017-08-27T10:39:00Z">
        <w:r w:rsidRPr="00C5704C" w:rsidDel="00697B4B">
          <w:rPr>
            <w:rFonts w:ascii="Times New Roman" w:hAnsi="Times New Roman" w:cs="Times New Roman"/>
            <w:sz w:val="24"/>
            <w:szCs w:val="24"/>
          </w:rPr>
          <w:delText>eram</w:delText>
        </w:r>
      </w:del>
      <w:ins w:id="1313" w:author="Daniela Mountian" w:date="2017-08-27T10:39:00Z">
        <w:r w:rsidR="00697B4B">
          <w:rPr>
            <w:rFonts w:ascii="Times New Roman" w:hAnsi="Times New Roman" w:cs="Times New Roman"/>
            <w:sz w:val="24"/>
            <w:szCs w:val="24"/>
          </w:rPr>
          <w:t>são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1B0C">
        <w:rPr>
          <w:rFonts w:ascii="Times New Roman" w:hAnsi="Times New Roman" w:cs="Times New Roman"/>
          <w:sz w:val="24"/>
          <w:szCs w:val="24"/>
        </w:rPr>
        <w:t>parte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1B0C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>carne:</w:t>
      </w:r>
    </w:p>
    <w:p w:rsidR="0024094F" w:rsidRPr="00C5704C" w:rsidRDefault="006D6C5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2B80">
        <w:rPr>
          <w:rFonts w:ascii="Times New Roman" w:hAnsi="Times New Roman" w:cs="Times New Roman"/>
          <w:sz w:val="24"/>
          <w:szCs w:val="24"/>
        </w:rPr>
        <w:t>—</w:t>
      </w:r>
      <w:r w:rsidR="0024094F" w:rsidRPr="00EA75D7">
        <w:rPr>
          <w:rFonts w:ascii="Times New Roman" w:hAnsi="Times New Roman" w:cs="Times New Roman"/>
          <w:sz w:val="24"/>
          <w:szCs w:val="24"/>
        </w:rPr>
        <w:t xml:space="preserve"> Quem te deixou assustada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atemorizada o ponto de </w:t>
      </w:r>
      <w:r w:rsidR="001679A7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 xml:space="preserve"> tornar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infiel, </w:t>
      </w:r>
      <w:r w:rsidR="001679A7">
        <w:rPr>
          <w:rFonts w:ascii="Times New Roman" w:hAnsi="Times New Roman" w:cs="Times New Roman"/>
          <w:sz w:val="24"/>
          <w:szCs w:val="24"/>
        </w:rPr>
        <w:t>de deixar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79A7">
        <w:rPr>
          <w:rFonts w:ascii="Times New Roman" w:hAnsi="Times New Roman" w:cs="Times New Roman"/>
          <w:sz w:val="24"/>
          <w:szCs w:val="24"/>
        </w:rPr>
        <w:t xml:space="preserve">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lembrar de </w:t>
      </w:r>
      <w:r w:rsidR="00114000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im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1679A7">
        <w:rPr>
          <w:rFonts w:ascii="Times New Roman" w:hAnsi="Times New Roman" w:cs="Times New Roman"/>
          <w:sz w:val="24"/>
          <w:szCs w:val="24"/>
        </w:rPr>
        <w:t xml:space="preserve">de </w:t>
      </w:r>
      <w:r w:rsidR="00114000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guardar no teu coração? </w:t>
      </w:r>
      <w:r w:rsidR="001679A7">
        <w:rPr>
          <w:rFonts w:ascii="Times New Roman" w:hAnsi="Times New Roman" w:cs="Times New Roman"/>
          <w:sz w:val="24"/>
          <w:szCs w:val="24"/>
        </w:rPr>
        <w:t>Não será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porque </w:t>
      </w:r>
      <w:r w:rsidR="001679A7">
        <w:rPr>
          <w:rFonts w:ascii="Times New Roman" w:hAnsi="Times New Roman" w:cs="Times New Roman"/>
          <w:sz w:val="24"/>
          <w:szCs w:val="24"/>
        </w:rPr>
        <w:t>estou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4000">
        <w:rPr>
          <w:rFonts w:ascii="Times New Roman" w:hAnsi="Times New Roman" w:cs="Times New Roman"/>
          <w:sz w:val="24"/>
          <w:szCs w:val="24"/>
        </w:rPr>
        <w:t xml:space="preserve">há </w:t>
      </w:r>
      <w:r w:rsidR="0024094F" w:rsidRPr="00C5704C">
        <w:rPr>
          <w:rFonts w:ascii="Times New Roman" w:hAnsi="Times New Roman" w:cs="Times New Roman"/>
          <w:sz w:val="24"/>
          <w:szCs w:val="24"/>
        </w:rPr>
        <w:t>tempo</w:t>
      </w:r>
      <w:r w:rsidR="00114000">
        <w:rPr>
          <w:rFonts w:ascii="Times New Roman" w:hAnsi="Times New Roman" w:cs="Times New Roman"/>
          <w:sz w:val="24"/>
          <w:szCs w:val="24"/>
        </w:rPr>
        <w:t>s</w:t>
      </w:r>
      <w:r w:rsidR="001679A7">
        <w:rPr>
          <w:rFonts w:ascii="Times New Roman" w:hAnsi="Times New Roman" w:cs="Times New Roman"/>
          <w:sz w:val="24"/>
          <w:szCs w:val="24"/>
        </w:rPr>
        <w:t xml:space="preserve"> calado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79A7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79A7">
        <w:rPr>
          <w:rFonts w:ascii="Times New Roman" w:hAnsi="Times New Roman" w:cs="Times New Roman"/>
          <w:sz w:val="24"/>
          <w:szCs w:val="24"/>
        </w:rPr>
        <w:t>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79A7">
        <w:rPr>
          <w:rFonts w:ascii="Times New Roman" w:hAnsi="Times New Roman" w:cs="Times New Roman"/>
          <w:sz w:val="24"/>
          <w:szCs w:val="24"/>
        </w:rPr>
        <w:t>deixaste de 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teme</w:t>
      </w:r>
      <w:r w:rsidR="001679A7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4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4E66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Anticristo acrescentou de sua </w:t>
      </w:r>
      <w:r w:rsidR="001679A7">
        <w:rPr>
          <w:rFonts w:ascii="Times New Roman" w:hAnsi="Times New Roman" w:cs="Times New Roman"/>
          <w:sz w:val="24"/>
          <w:szCs w:val="24"/>
        </w:rPr>
        <w:t>parte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79A7">
        <w:rPr>
          <w:rFonts w:ascii="Times New Roman" w:hAnsi="Times New Roman" w:cs="Times New Roman"/>
          <w:sz w:val="24"/>
          <w:szCs w:val="24"/>
        </w:rPr>
        <w:t>Quem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teme </w:t>
      </w:r>
      <w:r w:rsidR="001679A7">
        <w:rPr>
          <w:rFonts w:ascii="Times New Roman" w:hAnsi="Times New Roman" w:cs="Times New Roman"/>
          <w:sz w:val="24"/>
          <w:szCs w:val="24"/>
        </w:rPr>
        <w:t xml:space="preserve">muito </w:t>
      </w:r>
      <w:r w:rsidR="00CF4BCA">
        <w:rPr>
          <w:rFonts w:ascii="Times New Roman" w:hAnsi="Times New Roman" w:cs="Times New Roman"/>
          <w:sz w:val="24"/>
          <w:szCs w:val="24"/>
        </w:rPr>
        <w:t>os homens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teme a Deus...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Entretanto</w:t>
      </w:r>
      <w:r w:rsidR="00CF4BC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Aleksei Ióssifovitch, o </w:t>
      </w:r>
      <w:r w:rsidR="00CF4BCA">
        <w:rPr>
          <w:rFonts w:ascii="Times New Roman" w:hAnsi="Times New Roman" w:cs="Times New Roman"/>
          <w:sz w:val="24"/>
          <w:szCs w:val="24"/>
        </w:rPr>
        <w:t>crítico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4BCA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arte, através d</w:t>
      </w:r>
      <w:del w:id="1315" w:author="Daniela Mountian" w:date="2017-08-27T10:43:00Z">
        <w:r w:rsidRPr="00C5704C" w:rsidDel="00697B4B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1316" w:author="Daniela Mountian" w:date="2017-08-27T10:43:00Z">
        <w:r w:rsidR="00697B4B">
          <w:rPr>
            <w:rFonts w:ascii="Times New Roman" w:hAnsi="Times New Roman" w:cs="Times New Roman"/>
            <w:sz w:val="24"/>
            <w:szCs w:val="24"/>
          </w:rPr>
          <w:t>e seu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medo</w:t>
      </w:r>
      <w:del w:id="1317" w:author="Daniela Mountian" w:date="2017-08-27T10:43:00Z">
        <w:r w:rsidRPr="00C5704C" w:rsidDel="00697B4B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318" w:author="Daniela Mountian" w:date="2017-08-27T10:43:00Z">
        <w:r w:rsidR="00697B4B" w:rsidRPr="00621342">
          <w:rPr>
            <w:rFonts w:ascii="Times New Roman" w:hAnsi="Times New Roman" w:cs="Times New Roman"/>
            <w:sz w:val="24"/>
            <w:szCs w:val="24"/>
          </w:rPr>
          <w:t>—</w:t>
        </w:r>
        <w:r w:rsidR="00697B4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CF4BC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sentimento mais forte e </w:t>
      </w:r>
      <w:r w:rsidR="00CF4BCA">
        <w:rPr>
          <w:rFonts w:ascii="Times New Roman" w:hAnsi="Times New Roman" w:cs="Times New Roman"/>
          <w:sz w:val="24"/>
          <w:szCs w:val="24"/>
        </w:rPr>
        <w:t>fecundo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F4BCA">
        <w:rPr>
          <w:rFonts w:ascii="Times New Roman" w:hAnsi="Times New Roman" w:cs="Times New Roman"/>
          <w:sz w:val="24"/>
          <w:szCs w:val="24"/>
        </w:rPr>
        <w:t>que possuía</w:t>
      </w:r>
      <w:del w:id="1319" w:author="Daniela Mountian" w:date="2017-08-27T10:43:00Z">
        <w:r w:rsidRPr="00C5704C" w:rsidDel="00697B4B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1320" w:author="Daniela Mountian" w:date="2017-08-27T10:43:00Z">
        <w:r w:rsidR="00697B4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697B4B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ins w:id="1321" w:author="Daniela Mountian" w:date="2017-08-27T10:44:00Z">
        <w:r w:rsidR="00697B4B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algum m</w:t>
      </w:r>
      <w:r w:rsidR="00CF4BCA">
        <w:rPr>
          <w:rFonts w:ascii="Times New Roman" w:hAnsi="Times New Roman" w:cs="Times New Roman"/>
          <w:sz w:val="24"/>
          <w:szCs w:val="24"/>
        </w:rPr>
        <w:t>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CF4BCA">
        <w:rPr>
          <w:rFonts w:ascii="Times New Roman" w:hAnsi="Times New Roman" w:cs="Times New Roman"/>
          <w:sz w:val="24"/>
          <w:szCs w:val="24"/>
        </w:rPr>
        <w:t>inteirou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que estava acontecendo no corredor do apartamento comunal, apesar de não </w:t>
      </w:r>
      <w:r w:rsidR="00CF4BCA">
        <w:rPr>
          <w:rFonts w:ascii="Times New Roman" w:hAnsi="Times New Roman" w:cs="Times New Roman"/>
          <w:sz w:val="24"/>
          <w:szCs w:val="24"/>
        </w:rPr>
        <w:t>compreendê-lo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F4BCA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parou de rir e foi para seu </w:t>
      </w:r>
      <w:r w:rsidR="00CF4BCA">
        <w:rPr>
          <w:rFonts w:ascii="Times New Roman" w:hAnsi="Times New Roman" w:cs="Times New Roman"/>
          <w:sz w:val="24"/>
          <w:szCs w:val="24"/>
        </w:rPr>
        <w:t>aposento às pressas</w:t>
      </w:r>
      <w:r w:rsidRPr="00C5704C">
        <w:rPr>
          <w:rFonts w:ascii="Times New Roman" w:hAnsi="Times New Roman" w:cs="Times New Roman"/>
          <w:sz w:val="24"/>
          <w:szCs w:val="24"/>
        </w:rPr>
        <w:t>, sem dizer mais nada.</w:t>
      </w:r>
    </w:p>
    <w:p w:rsidR="0024094F" w:rsidRPr="00C5704C" w:rsidRDefault="007624B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CF4BCA">
        <w:rPr>
          <w:rFonts w:ascii="Times New Roman" w:hAnsi="Times New Roman" w:cs="Times New Roman"/>
          <w:sz w:val="24"/>
          <w:szCs w:val="24"/>
        </w:rPr>
        <w:t>revelarei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sua verdade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Anticristo, olhando para as costas encurvadas e gordas de Aleksei, </w:t>
      </w:r>
      <w:r w:rsidR="00CF4BCA">
        <w:rPr>
          <w:rFonts w:ascii="Times New Roman" w:hAnsi="Times New Roman" w:cs="Times New Roman"/>
          <w:sz w:val="24"/>
          <w:szCs w:val="24"/>
        </w:rPr>
        <w:t xml:space="preserve">vindo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</w:t>
      </w:r>
      <w:r w:rsidR="00CF4BCA">
        <w:rPr>
          <w:rFonts w:ascii="Times New Roman" w:hAnsi="Times New Roman" w:cs="Times New Roman"/>
          <w:sz w:val="24"/>
          <w:szCs w:val="24"/>
        </w:rPr>
        <w:t>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gloriosa tribo de Rúben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CF4BCA">
        <w:rPr>
          <w:rFonts w:ascii="Times New Roman" w:hAnsi="Times New Roman" w:cs="Times New Roman"/>
          <w:sz w:val="24"/>
          <w:szCs w:val="24"/>
        </w:rPr>
        <w:t>revelarei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sua verdade e </w:t>
      </w:r>
      <w:r w:rsidR="00CF4BC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s s</w:t>
      </w:r>
      <w:r w:rsidR="00CF4BCA">
        <w:rPr>
          <w:rFonts w:ascii="Times New Roman" w:hAnsi="Times New Roman" w:cs="Times New Roman"/>
          <w:sz w:val="24"/>
          <w:szCs w:val="24"/>
        </w:rPr>
        <w:t>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</w:t>
      </w:r>
      <w:r w:rsidR="00CF4BC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s, e eles não lhe serão </w:t>
      </w:r>
      <w:r w:rsidR="00CF4BCA">
        <w:rPr>
          <w:rFonts w:ascii="Times New Roman" w:hAnsi="Times New Roman" w:cs="Times New Roman"/>
          <w:sz w:val="24"/>
          <w:szCs w:val="24"/>
        </w:rPr>
        <w:t>vantajosos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os vizinhos se separaram, e o corredor ficou vazio.</w:t>
      </w:r>
    </w:p>
    <w:p w:rsidR="0024094F" w:rsidRPr="00C5704C" w:rsidRDefault="007624B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lhe mostrei quem </w:t>
      </w:r>
      <w:r w:rsidR="00CF4BCA">
        <w:rPr>
          <w:rFonts w:ascii="Times New Roman" w:hAnsi="Times New Roman" w:cs="Times New Roman"/>
          <w:sz w:val="24"/>
          <w:szCs w:val="24"/>
        </w:rPr>
        <w:t>manda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Aleksei Ióssifovitch disse a Klávdia, </w:t>
      </w:r>
      <w:r w:rsidR="00CF4BCA">
        <w:rPr>
          <w:rFonts w:ascii="Times New Roman" w:hAnsi="Times New Roman" w:cs="Times New Roman"/>
          <w:sz w:val="24"/>
          <w:szCs w:val="24"/>
        </w:rPr>
        <w:t>recobrando o ânimo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sala de estar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 não ousou dar um pio. Um </w:t>
      </w:r>
      <w:r w:rsidR="00CF4BCA">
        <w:rPr>
          <w:rFonts w:ascii="Times New Roman" w:hAnsi="Times New Roman" w:cs="Times New Roman"/>
          <w:sz w:val="24"/>
          <w:szCs w:val="24"/>
        </w:rPr>
        <w:t xml:space="preserve">típico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 xml:space="preserve">jid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província</w:t>
      </w:r>
      <w:r w:rsidR="0024094F" w:rsidRPr="00C5704C">
        <w:rPr>
          <w:rFonts w:ascii="Times New Roman" w:hAnsi="Times New Roman" w:cs="Times New Roman"/>
          <w:sz w:val="24"/>
          <w:szCs w:val="24"/>
        </w:rPr>
        <w:t>... Por causa de</w:t>
      </w:r>
      <w:r w:rsidR="00CF4BCA">
        <w:rPr>
          <w:rFonts w:ascii="Times New Roman" w:hAnsi="Times New Roman" w:cs="Times New Roman"/>
          <w:sz w:val="24"/>
          <w:szCs w:val="24"/>
        </w:rPr>
        <w:t xml:space="preserve"> tipos como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que não gostam de nós.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Já o Anticristo, entrando em seu quartinho, sentou</w:t>
      </w:r>
      <w:r w:rsidR="007624BD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mesa com a</w:t>
      </w:r>
      <w:r w:rsidR="007624B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filha adotiva</w:t>
      </w:r>
      <w:r w:rsidR="00CF4BC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Rute</w:t>
      </w:r>
      <w:r w:rsidR="00CF4BC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tomar chá. Depois d</w:t>
      </w:r>
      <w:r w:rsidR="00042F35">
        <w:rPr>
          <w:rFonts w:ascii="Times New Roman" w:hAnsi="Times New Roman" w:cs="Times New Roman"/>
          <w:sz w:val="24"/>
          <w:szCs w:val="24"/>
        </w:rPr>
        <w:t>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acontec</w:t>
      </w:r>
      <w:r w:rsidR="00042F35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floresta</w:t>
      </w:r>
      <w:r w:rsidR="00042F3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da cidade de Bor, pai e filha fala</w:t>
      </w:r>
      <w:r w:rsidR="00042F35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>am</w:t>
      </w:r>
      <w:r w:rsidR="00042F35">
        <w:rPr>
          <w:rFonts w:ascii="Times New Roman" w:hAnsi="Times New Roman" w:cs="Times New Roman"/>
          <w:sz w:val="24"/>
          <w:szCs w:val="24"/>
        </w:rPr>
        <w:t xml:space="preserve"> pouco um com o 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042F35">
        <w:rPr>
          <w:rFonts w:ascii="Times New Roman" w:hAnsi="Times New Roman" w:cs="Times New Roman"/>
          <w:sz w:val="24"/>
          <w:szCs w:val="24"/>
        </w:rPr>
        <w:t>trocavam olhares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42F35">
        <w:rPr>
          <w:rFonts w:ascii="Times New Roman" w:hAnsi="Times New Roman" w:cs="Times New Roman"/>
          <w:sz w:val="24"/>
          <w:szCs w:val="24"/>
        </w:rPr>
        <w:t xml:space="preserve">olhares igualmente luminosos e </w:t>
      </w:r>
      <w:r w:rsidR="005B2B22">
        <w:rPr>
          <w:rFonts w:ascii="Times New Roman" w:hAnsi="Times New Roman" w:cs="Times New Roman"/>
          <w:sz w:val="24"/>
          <w:szCs w:val="24"/>
        </w:rPr>
        <w:t>sorridentes</w:t>
      </w:r>
      <w:r w:rsidRPr="00C5704C">
        <w:rPr>
          <w:rFonts w:ascii="Times New Roman" w:hAnsi="Times New Roman" w:cs="Times New Roman"/>
          <w:sz w:val="24"/>
          <w:szCs w:val="24"/>
        </w:rPr>
        <w:t>... Assim deveria ser a vida comum do enviado do Senhor</w:t>
      </w:r>
      <w:r w:rsidR="00042F35">
        <w:rPr>
          <w:rFonts w:ascii="Times New Roman" w:hAnsi="Times New Roman" w:cs="Times New Roman"/>
          <w:sz w:val="24"/>
          <w:szCs w:val="24"/>
        </w:rPr>
        <w:t xml:space="preserve">, </w:t>
      </w:r>
      <w:r w:rsidR="00916661">
        <w:rPr>
          <w:rFonts w:ascii="Times New Roman" w:hAnsi="Times New Roman" w:cs="Times New Roman"/>
          <w:sz w:val="24"/>
          <w:szCs w:val="24"/>
        </w:rPr>
        <w:t xml:space="preserve">um homem </w:t>
      </w:r>
      <w:r w:rsidR="00042F35">
        <w:rPr>
          <w:rFonts w:ascii="Times New Roman" w:hAnsi="Times New Roman" w:cs="Times New Roman"/>
          <w:sz w:val="24"/>
          <w:szCs w:val="24"/>
        </w:rPr>
        <w:t>já grisalho,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E648E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jovem profetisa terr</w:t>
      </w:r>
      <w:r w:rsidR="00042F35">
        <w:rPr>
          <w:rFonts w:ascii="Times New Roman" w:hAnsi="Times New Roman" w:cs="Times New Roman"/>
          <w:sz w:val="24"/>
          <w:szCs w:val="24"/>
        </w:rPr>
        <w:t>ena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42F35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>s vezes</w:t>
      </w:r>
      <w:r w:rsidR="00042F3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e filha troca</w:t>
      </w:r>
      <w:r w:rsidR="00042F35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algumas palavras, </w:t>
      </w:r>
      <w:r w:rsidR="00042F35">
        <w:rPr>
          <w:rFonts w:ascii="Times New Roman" w:hAnsi="Times New Roman" w:cs="Times New Roman"/>
          <w:sz w:val="24"/>
          <w:szCs w:val="24"/>
        </w:rPr>
        <w:t>mas logo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2F35">
        <w:rPr>
          <w:rFonts w:ascii="Times New Roman" w:hAnsi="Times New Roman" w:cs="Times New Roman"/>
          <w:sz w:val="24"/>
          <w:szCs w:val="24"/>
        </w:rPr>
        <w:t>se calavam novamente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Pois as pessoas </w:t>
      </w:r>
      <w:r w:rsidR="00857692">
        <w:rPr>
          <w:rFonts w:ascii="Times New Roman" w:hAnsi="Times New Roman" w:cs="Times New Roman"/>
          <w:sz w:val="24"/>
          <w:szCs w:val="24"/>
        </w:rPr>
        <w:t>conversam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7692">
        <w:rPr>
          <w:rFonts w:ascii="Times New Roman" w:hAnsi="Times New Roman" w:cs="Times New Roman"/>
          <w:sz w:val="24"/>
          <w:szCs w:val="24"/>
        </w:rPr>
        <w:t>sem parar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se livrarem do penoso sentimento de afastamento e </w:t>
      </w:r>
      <w:r w:rsidR="00042F35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estranheza </w:t>
      </w:r>
      <w:r w:rsidR="00114000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almas. Quando o pai se calava </w:t>
      </w:r>
      <w:ins w:id="1322" w:author="Daniela Mountian" w:date="2017-08-27T10:51:00Z">
        <w:r w:rsidR="00916661">
          <w:rPr>
            <w:rFonts w:ascii="Times New Roman" w:hAnsi="Times New Roman" w:cs="Times New Roman"/>
            <w:sz w:val="24"/>
            <w:szCs w:val="24"/>
          </w:rPr>
          <w:t>longamente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a profetisa Pelágia sabia </w:t>
      </w:r>
      <w:r w:rsidR="0002093B">
        <w:rPr>
          <w:rFonts w:ascii="Times New Roman" w:hAnsi="Times New Roman" w:cs="Times New Roman"/>
          <w:sz w:val="24"/>
          <w:szCs w:val="24"/>
        </w:rPr>
        <w:t>o que seu silêncio ocultava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Então ela pegava a Bíblia, que cheirava </w:t>
      </w:r>
      <w:r w:rsidR="0002093B">
        <w:rPr>
          <w:rFonts w:ascii="Times New Roman" w:hAnsi="Times New Roman" w:cs="Times New Roman"/>
          <w:sz w:val="24"/>
          <w:szCs w:val="24"/>
        </w:rPr>
        <w:t>a</w:t>
      </w:r>
      <w:r w:rsidR="002E648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vida </w:t>
      </w:r>
      <w:r w:rsidR="002E648E">
        <w:rPr>
          <w:rFonts w:ascii="Times New Roman" w:hAnsi="Times New Roman" w:cs="Times New Roman"/>
          <w:sz w:val="24"/>
          <w:szCs w:val="24"/>
        </w:rPr>
        <w:t>d</w:t>
      </w:r>
      <w:r w:rsidR="0002093B">
        <w:rPr>
          <w:rFonts w:ascii="Times New Roman" w:hAnsi="Times New Roman" w:cs="Times New Roman"/>
          <w:sz w:val="24"/>
          <w:szCs w:val="24"/>
        </w:rPr>
        <w:t>e</w:t>
      </w:r>
      <w:r w:rsidR="002E648E">
        <w:rPr>
          <w:rFonts w:ascii="Times New Roman" w:hAnsi="Times New Roman" w:cs="Times New Roman"/>
          <w:sz w:val="24"/>
          <w:szCs w:val="24"/>
        </w:rPr>
        <w:t xml:space="preserve"> velh</w:t>
      </w:r>
      <w:r w:rsidR="0002093B">
        <w:rPr>
          <w:rFonts w:ascii="Times New Roman" w:hAnsi="Times New Roman" w:cs="Times New Roman"/>
          <w:sz w:val="24"/>
          <w:szCs w:val="24"/>
        </w:rPr>
        <w:t>inh</w:t>
      </w:r>
      <w:r w:rsidR="002E648E">
        <w:rPr>
          <w:rFonts w:ascii="Times New Roman" w:hAnsi="Times New Roman" w:cs="Times New Roman"/>
          <w:sz w:val="24"/>
          <w:szCs w:val="24"/>
        </w:rPr>
        <w:t>as</w:t>
      </w:r>
      <w:ins w:id="1323" w:author="Daniela Mountian" w:date="2017-08-27T10:52:00Z">
        <w:r w:rsidR="00916661">
          <w:rPr>
            <w:rFonts w:ascii="Times New Roman" w:hAnsi="Times New Roman" w:cs="Times New Roman"/>
            <w:sz w:val="24"/>
            <w:szCs w:val="24"/>
          </w:rPr>
          <w:t>: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6661">
        <w:rPr>
          <w:rFonts w:ascii="Times New Roman" w:hAnsi="Times New Roman" w:cs="Times New Roman"/>
          <w:sz w:val="24"/>
          <w:szCs w:val="24"/>
        </w:rPr>
        <w:t>d</w:t>
      </w:r>
      <w:r w:rsidR="0002093B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capa</w:t>
      </w:r>
      <w:r w:rsidR="0002093B">
        <w:rPr>
          <w:rFonts w:ascii="Times New Roman" w:hAnsi="Times New Roman" w:cs="Times New Roman"/>
          <w:sz w:val="24"/>
          <w:szCs w:val="24"/>
        </w:rPr>
        <w:t xml:space="preserve"> gasta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emanava um cheiro </w:t>
      </w:r>
      <w:r w:rsidR="0002093B">
        <w:rPr>
          <w:rFonts w:ascii="Times New Roman" w:hAnsi="Times New Roman" w:cs="Times New Roman"/>
          <w:sz w:val="24"/>
          <w:szCs w:val="24"/>
        </w:rPr>
        <w:t>a</w:t>
      </w:r>
      <w:r w:rsidR="002E648E">
        <w:rPr>
          <w:rFonts w:ascii="Times New Roman" w:hAnsi="Times New Roman" w:cs="Times New Roman"/>
          <w:sz w:val="24"/>
          <w:szCs w:val="24"/>
        </w:rPr>
        <w:t>doc</w:t>
      </w:r>
      <w:r w:rsidR="0002093B">
        <w:rPr>
          <w:rFonts w:ascii="Times New Roman" w:hAnsi="Times New Roman" w:cs="Times New Roman"/>
          <w:sz w:val="24"/>
          <w:szCs w:val="24"/>
        </w:rPr>
        <w:t>icado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 canela e </w:t>
      </w:r>
      <w:r w:rsidR="0002093B">
        <w:rPr>
          <w:rFonts w:ascii="Times New Roman" w:hAnsi="Times New Roman" w:cs="Times New Roman"/>
          <w:sz w:val="24"/>
          <w:szCs w:val="24"/>
        </w:rPr>
        <w:t>bolor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02093B">
        <w:rPr>
          <w:rFonts w:ascii="Times New Roman" w:hAnsi="Times New Roman" w:cs="Times New Roman"/>
          <w:sz w:val="24"/>
          <w:szCs w:val="24"/>
        </w:rPr>
        <w:t xml:space="preserve">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folhas </w:t>
      </w:r>
      <w:r w:rsidR="009A332B">
        <w:rPr>
          <w:rFonts w:ascii="Times New Roman" w:hAnsi="Times New Roman" w:cs="Times New Roman"/>
          <w:sz w:val="24"/>
          <w:szCs w:val="24"/>
        </w:rPr>
        <w:t>engorduradas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093B">
        <w:rPr>
          <w:rFonts w:ascii="Times New Roman" w:hAnsi="Times New Roman" w:cs="Times New Roman"/>
          <w:sz w:val="24"/>
          <w:szCs w:val="24"/>
        </w:rPr>
        <w:t>cheiro de algo podre</w:t>
      </w:r>
      <w:r w:rsidR="00916661">
        <w:rPr>
          <w:rFonts w:ascii="Times New Roman" w:hAnsi="Times New Roman" w:cs="Times New Roman"/>
          <w:sz w:val="24"/>
          <w:szCs w:val="24"/>
        </w:rPr>
        <w:t>. A</w:t>
      </w:r>
      <w:r w:rsidR="0002093B">
        <w:rPr>
          <w:rFonts w:ascii="Times New Roman" w:hAnsi="Times New Roman" w:cs="Times New Roman"/>
          <w:sz w:val="24"/>
          <w:szCs w:val="24"/>
        </w:rPr>
        <w:t xml:space="preserve">s passagens </w:t>
      </w:r>
      <w:r w:rsidR="0002093B" w:rsidRPr="00916661">
        <w:rPr>
          <w:rFonts w:ascii="Times New Roman" w:hAnsi="Times New Roman" w:cs="Times New Roman"/>
          <w:sz w:val="24"/>
          <w:szCs w:val="24"/>
        </w:rPr>
        <w:t>que mais lhes agradavam</w:t>
      </w:r>
      <w:r w:rsidR="0002093B">
        <w:rPr>
          <w:rFonts w:ascii="Times New Roman" w:hAnsi="Times New Roman" w:cs="Times New Roman"/>
          <w:sz w:val="24"/>
          <w:szCs w:val="24"/>
        </w:rPr>
        <w:t xml:space="preserve"> estavam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sublinhadas ou </w:t>
      </w:r>
      <w:r w:rsidR="0002093B">
        <w:rPr>
          <w:rFonts w:ascii="Times New Roman" w:hAnsi="Times New Roman" w:cs="Times New Roman"/>
          <w:sz w:val="24"/>
          <w:szCs w:val="24"/>
        </w:rPr>
        <w:t>anotadas,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02093B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lápis azul. O livro dos </w:t>
      </w:r>
      <w:r w:rsidR="0002093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almos e as parábolas de Salomão eram </w:t>
      </w:r>
      <w:r w:rsidR="0002093B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324" w:author="Daniela Mountian" w:date="2017-08-27T10:56:00Z">
        <w:r w:rsidRPr="00C5704C" w:rsidDel="00916661">
          <w:rPr>
            <w:rFonts w:ascii="Times New Roman" w:hAnsi="Times New Roman" w:cs="Times New Roman"/>
            <w:sz w:val="24"/>
            <w:szCs w:val="24"/>
          </w:rPr>
          <w:delText xml:space="preserve"> sublinhados e </w:delText>
        </w:r>
        <w:r w:rsidR="0002093B" w:rsidDel="00916661">
          <w:rPr>
            <w:rFonts w:ascii="Times New Roman" w:hAnsi="Times New Roman" w:cs="Times New Roman"/>
            <w:sz w:val="24"/>
            <w:szCs w:val="24"/>
          </w:rPr>
          <w:delText>anotados</w:delText>
        </w:r>
      </w:del>
      <w:ins w:id="1325" w:author="Daniela Mountian" w:date="2017-08-27T10:56:00Z">
        <w:r w:rsidR="00916661">
          <w:rPr>
            <w:rFonts w:ascii="Times New Roman" w:hAnsi="Times New Roman" w:cs="Times New Roman"/>
            <w:sz w:val="24"/>
            <w:szCs w:val="24"/>
          </w:rPr>
          <w:t>que tinham mais anotações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F0985" w:rsidRPr="00C5704C">
        <w:rPr>
          <w:rFonts w:ascii="Times New Roman" w:hAnsi="Times New Roman" w:cs="Times New Roman"/>
          <w:sz w:val="24"/>
          <w:szCs w:val="24"/>
        </w:rPr>
        <w:t>Es</w:t>
      </w:r>
      <w:r w:rsidR="005F0985">
        <w:rPr>
          <w:rFonts w:ascii="Times New Roman" w:hAnsi="Times New Roman" w:cs="Times New Roman"/>
          <w:sz w:val="24"/>
          <w:szCs w:val="24"/>
        </w:rPr>
        <w:t>s</w:t>
      </w:r>
      <w:r w:rsidR="005F0985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Bíblia fora dada </w:t>
      </w:r>
      <w:r w:rsidR="00114000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916661">
        <w:rPr>
          <w:rFonts w:ascii="Times New Roman" w:hAnsi="Times New Roman" w:cs="Times New Roman"/>
          <w:sz w:val="24"/>
          <w:szCs w:val="24"/>
        </w:rPr>
        <w:t>Ruthina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</w:t>
      </w:r>
      <w:del w:id="1326" w:author="Daniela Mountian" w:date="2017-08-27T10:55:00Z">
        <w:r w:rsidRPr="00C5704C" w:rsidDel="00916661">
          <w:rPr>
            <w:rFonts w:ascii="Times New Roman" w:hAnsi="Times New Roman" w:cs="Times New Roman"/>
            <w:sz w:val="24"/>
            <w:szCs w:val="24"/>
          </w:rPr>
          <w:delText xml:space="preserve">velha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Tche</w:t>
      </w:r>
      <w:r w:rsidR="005F098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nokova, uma sectária</w:t>
      </w:r>
      <w:r w:rsidR="0002093B">
        <w:rPr>
          <w:rFonts w:ascii="Times New Roman" w:hAnsi="Times New Roman" w:cs="Times New Roman"/>
          <w:sz w:val="24"/>
          <w:szCs w:val="24"/>
        </w:rPr>
        <w:t xml:space="preserve"> dos </w:t>
      </w:r>
      <w:r w:rsidR="0002093B" w:rsidRPr="00916661">
        <w:rPr>
          <w:rFonts w:ascii="Times New Roman" w:hAnsi="Times New Roman" w:cs="Times New Roman"/>
          <w:i/>
          <w:sz w:val="24"/>
          <w:szCs w:val="24"/>
          <w:lang w:val="en-GB"/>
        </w:rPr>
        <w:t>velhos crentes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Para um homem que </w:t>
      </w:r>
      <w:r w:rsidR="0035571D">
        <w:rPr>
          <w:rFonts w:ascii="Times New Roman" w:hAnsi="Times New Roman" w:cs="Times New Roman"/>
          <w:sz w:val="24"/>
          <w:szCs w:val="24"/>
        </w:rPr>
        <w:t>ab</w:t>
      </w:r>
      <w:r w:rsidRPr="00C5704C">
        <w:rPr>
          <w:rFonts w:ascii="Times New Roman" w:hAnsi="Times New Roman" w:cs="Times New Roman"/>
          <w:sz w:val="24"/>
          <w:szCs w:val="24"/>
        </w:rPr>
        <w:t xml:space="preserve">sorveu cultura e acumulou </w:t>
      </w:r>
      <w:r w:rsidR="0002093B">
        <w:rPr>
          <w:rFonts w:ascii="Times New Roman" w:hAnsi="Times New Roman" w:cs="Times New Roman"/>
          <w:sz w:val="24"/>
          <w:szCs w:val="24"/>
        </w:rPr>
        <w:t>sabedoria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 acumula</w:t>
      </w:r>
      <w:r w:rsidR="0002093B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bens, e não como um </w:t>
      </w:r>
      <w:r w:rsidR="0002093B">
        <w:rPr>
          <w:rFonts w:ascii="Times New Roman" w:hAnsi="Times New Roman" w:cs="Times New Roman"/>
          <w:sz w:val="24"/>
          <w:szCs w:val="24"/>
        </w:rPr>
        <w:t>dom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</w:t>
      </w:r>
      <w:r w:rsidR="0002093B">
        <w:rPr>
          <w:rFonts w:ascii="Times New Roman" w:hAnsi="Times New Roman" w:cs="Times New Roman"/>
          <w:sz w:val="24"/>
          <w:szCs w:val="24"/>
        </w:rPr>
        <w:t>essas marcas e</w:t>
      </w:r>
      <w:r w:rsidR="005F09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anotações não </w:t>
      </w:r>
      <w:r w:rsidR="0002093B">
        <w:rPr>
          <w:rFonts w:ascii="Times New Roman" w:hAnsi="Times New Roman" w:cs="Times New Roman"/>
          <w:sz w:val="24"/>
          <w:szCs w:val="24"/>
        </w:rPr>
        <w:t>tinham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nenhum valor. Já </w:t>
      </w:r>
      <w:r w:rsidR="0035571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homem </w:t>
      </w:r>
      <w:r w:rsidR="0035571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571D">
        <w:rPr>
          <w:rFonts w:ascii="Times New Roman" w:hAnsi="Times New Roman" w:cs="Times New Roman"/>
          <w:sz w:val="24"/>
          <w:szCs w:val="24"/>
        </w:rPr>
        <w:t>intelecto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refinad</w:t>
      </w:r>
      <w:r w:rsidR="0035571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, plen</w:t>
      </w:r>
      <w:r w:rsidR="0035571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11400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sátira voltairiana, </w:t>
      </w:r>
      <w:r w:rsidR="0035571D">
        <w:rPr>
          <w:rFonts w:ascii="Times New Roman" w:hAnsi="Times New Roman" w:cs="Times New Roman"/>
          <w:sz w:val="24"/>
          <w:szCs w:val="24"/>
        </w:rPr>
        <w:t>essas notas</w:t>
      </w:r>
      <w:r w:rsidR="005F09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poderiam provocar riso</w:t>
      </w:r>
      <w:r w:rsidR="0035571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reforçar a convicção da insignificância </w:t>
      </w:r>
      <w:r w:rsidR="0035571D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simples fé popular... </w:t>
      </w:r>
      <w:ins w:id="1327" w:author="Daniela Mountian" w:date="2017-06-19T19:48:00Z">
        <w:r w:rsidR="0035571D">
          <w:rPr>
            <w:rFonts w:ascii="Times New Roman" w:hAnsi="Times New Roman" w:cs="Times New Roman"/>
            <w:sz w:val="24"/>
            <w:szCs w:val="24"/>
          </w:rPr>
          <w:t>E é assim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em se tratando da fé simples</w:t>
      </w:r>
      <w:r w:rsidR="0035571D">
        <w:rPr>
          <w:rFonts w:ascii="Times New Roman" w:hAnsi="Times New Roman" w:cs="Times New Roman"/>
          <w:sz w:val="24"/>
          <w:szCs w:val="24"/>
        </w:rPr>
        <w:t xml:space="preserve"> das massas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328" w:author="Daniela Mountian" w:date="2017-08-27T11:02:00Z">
        <w:r w:rsidR="004C30FB">
          <w:rPr>
            <w:rFonts w:ascii="Times New Roman" w:hAnsi="Times New Roman" w:cs="Times New Roman"/>
            <w:sz w:val="24"/>
            <w:szCs w:val="24"/>
          </w:rPr>
          <w:t xml:space="preserve">que só pode ser </w:t>
        </w:r>
      </w:ins>
      <w:r w:rsidRPr="00C5704C">
        <w:rPr>
          <w:rFonts w:ascii="Times New Roman" w:hAnsi="Times New Roman" w:cs="Times New Roman"/>
          <w:sz w:val="24"/>
          <w:szCs w:val="24"/>
        </w:rPr>
        <w:t>acess</w:t>
      </w:r>
      <w:ins w:id="1329" w:author="Daniela Mountian" w:date="2017-08-27T11:02:00Z">
        <w:r w:rsidR="004C30FB">
          <w:rPr>
            <w:rFonts w:ascii="Times New Roman" w:hAnsi="Times New Roman" w:cs="Times New Roman"/>
            <w:sz w:val="24"/>
            <w:szCs w:val="24"/>
          </w:rPr>
          <w:t>ada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571D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35571D">
        <w:rPr>
          <w:rFonts w:ascii="Times New Roman" w:hAnsi="Times New Roman" w:cs="Times New Roman"/>
          <w:sz w:val="24"/>
          <w:szCs w:val="24"/>
        </w:rPr>
        <w:t>r meio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rit</w:t>
      </w:r>
      <w:r w:rsidR="0035571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e crendices. Pois a autenticidade </w:t>
      </w:r>
      <w:r w:rsidR="0035571D">
        <w:rPr>
          <w:rFonts w:ascii="Times New Roman" w:hAnsi="Times New Roman" w:cs="Times New Roman"/>
          <w:sz w:val="24"/>
          <w:szCs w:val="24"/>
        </w:rPr>
        <w:t>na singeleza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ainda mais rara que </w:t>
      </w:r>
      <w:r w:rsidR="0035571D">
        <w:rPr>
          <w:rFonts w:ascii="Times New Roman" w:hAnsi="Times New Roman" w:cs="Times New Roman"/>
          <w:sz w:val="24"/>
          <w:szCs w:val="24"/>
        </w:rPr>
        <w:t>na 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a Bíblia está repleta </w:t>
      </w:r>
      <w:r w:rsidR="0035571D">
        <w:rPr>
          <w:rFonts w:ascii="Times New Roman" w:hAnsi="Times New Roman" w:cs="Times New Roman"/>
          <w:sz w:val="24"/>
          <w:szCs w:val="24"/>
        </w:rPr>
        <w:t>d</w:t>
      </w:r>
      <w:r w:rsidR="00EF35A5" w:rsidRPr="00C5704C">
        <w:rPr>
          <w:rFonts w:ascii="Times New Roman" w:hAnsi="Times New Roman" w:cs="Times New Roman"/>
          <w:sz w:val="24"/>
          <w:szCs w:val="24"/>
        </w:rPr>
        <w:t>e</w:t>
      </w:r>
      <w:del w:id="1330" w:author="Daniela Mountian" w:date="2017-08-27T11:25:00Z">
        <w:r w:rsidR="00EF35A5" w:rsidRPr="00C5704C" w:rsidDel="00457A36">
          <w:rPr>
            <w:rFonts w:ascii="Times New Roman" w:hAnsi="Times New Roman" w:cs="Times New Roman"/>
            <w:sz w:val="24"/>
            <w:szCs w:val="24"/>
          </w:rPr>
          <w:delText>s</w:delText>
        </w:r>
        <w:r w:rsidR="00EF35A5" w:rsidDel="00457A36">
          <w:rPr>
            <w:rFonts w:ascii="Times New Roman" w:hAnsi="Times New Roman" w:cs="Times New Roman"/>
            <w:sz w:val="24"/>
            <w:szCs w:val="24"/>
          </w:rPr>
          <w:delText>s</w:delText>
        </w:r>
        <w:r w:rsidR="00EF35A5" w:rsidRPr="00C5704C" w:rsidDel="00457A36">
          <w:rPr>
            <w:rFonts w:ascii="Times New Roman" w:hAnsi="Times New Roman" w:cs="Times New Roman"/>
            <w:sz w:val="24"/>
            <w:szCs w:val="24"/>
          </w:rPr>
          <w:delText>es</w:delText>
        </w:r>
      </w:del>
      <w:r w:rsidR="00EF35A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extremos </w:t>
      </w:r>
      <w:r w:rsidR="0035571D">
        <w:rPr>
          <w:rFonts w:ascii="Times New Roman" w:hAnsi="Times New Roman" w:cs="Times New Roman"/>
          <w:sz w:val="24"/>
          <w:szCs w:val="24"/>
        </w:rPr>
        <w:t>raros e divinos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5571D">
        <w:rPr>
          <w:rFonts w:ascii="Times New Roman" w:hAnsi="Times New Roman" w:cs="Times New Roman"/>
          <w:sz w:val="24"/>
          <w:szCs w:val="24"/>
        </w:rPr>
        <w:t>Aos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outros só resta</w:t>
      </w:r>
      <w:r w:rsidR="005B2B22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2B22">
        <w:rPr>
          <w:rFonts w:ascii="Times New Roman" w:hAnsi="Times New Roman" w:cs="Times New Roman"/>
          <w:sz w:val="24"/>
          <w:szCs w:val="24"/>
        </w:rPr>
        <w:t>depositar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esperança n</w:t>
      </w:r>
      <w:r w:rsidR="005B2B22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rit</w:t>
      </w:r>
      <w:r w:rsidR="005B2B22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num </w:t>
      </w:r>
      <w:r w:rsidR="005B2B22">
        <w:rPr>
          <w:rFonts w:ascii="Times New Roman" w:hAnsi="Times New Roman" w:cs="Times New Roman"/>
          <w:sz w:val="24"/>
          <w:szCs w:val="24"/>
        </w:rPr>
        <w:t>guia</w:t>
      </w:r>
      <w:ins w:id="1331" w:author="Daniela Mountian" w:date="2017-08-27T11:09:00Z">
        <w:r w:rsidR="00B343BD">
          <w:rPr>
            <w:rFonts w:ascii="Times New Roman" w:hAnsi="Times New Roman" w:cs="Times New Roman"/>
            <w:sz w:val="24"/>
            <w:szCs w:val="24"/>
          </w:rPr>
          <w:t xml:space="preserve"> esp</w:t>
        </w:r>
      </w:ins>
      <w:ins w:id="1332" w:author="Daniela Mountian" w:date="2017-08-27T11:10:00Z">
        <w:r w:rsidR="00B343BD">
          <w:rPr>
            <w:rFonts w:ascii="Times New Roman" w:hAnsi="Times New Roman" w:cs="Times New Roman"/>
            <w:sz w:val="24"/>
            <w:szCs w:val="24"/>
          </w:rPr>
          <w:t>iritual</w:t>
        </w:r>
      </w:ins>
      <w:ins w:id="1333" w:author="Daniela Mountian" w:date="2017-06-19T20:04:00Z">
        <w:r w:rsidR="005B2B2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34" w:author="Daniela Mountian" w:date="2017-08-27T11:12:00Z">
        <w:r w:rsidR="00B343BD">
          <w:rPr>
            <w:rFonts w:ascii="Times New Roman" w:hAnsi="Times New Roman" w:cs="Times New Roman"/>
            <w:sz w:val="24"/>
            <w:szCs w:val="24"/>
          </w:rPr>
          <w:t xml:space="preserve">honesto e inteligente </w:t>
        </w:r>
      </w:ins>
      <w:ins w:id="1335" w:author="Daniela Mountian" w:date="2017-06-19T20:08:00Z">
        <w:r w:rsidR="005B2B22" w:rsidRPr="00621342">
          <w:rPr>
            <w:rFonts w:ascii="Times New Roman" w:hAnsi="Times New Roman" w:cs="Times New Roman"/>
            <w:sz w:val="24"/>
            <w:szCs w:val="24"/>
          </w:rPr>
          <w:t>—</w:t>
        </w:r>
        <w:r w:rsidR="005B2B22">
          <w:rPr>
            <w:rFonts w:ascii="Times New Roman" w:hAnsi="Times New Roman" w:cs="Times New Roman"/>
            <w:sz w:val="24"/>
            <w:szCs w:val="24"/>
          </w:rPr>
          <w:t xml:space="preserve"> um padre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para o povo </w:t>
      </w:r>
      <w:ins w:id="1336" w:author="Daniela Mountian" w:date="2017-06-19T20:02:00Z">
        <w:r w:rsidR="005B2B22">
          <w:rPr>
            <w:rFonts w:ascii="Times New Roman" w:hAnsi="Times New Roman" w:cs="Times New Roman"/>
            <w:sz w:val="24"/>
            <w:szCs w:val="24"/>
          </w:rPr>
          <w:t>simples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337" w:author="Daniela Mountian" w:date="2017-07-03T00:54:00Z">
        <w:r w:rsidR="00D43ED5">
          <w:rPr>
            <w:rFonts w:ascii="Times New Roman" w:hAnsi="Times New Roman" w:cs="Times New Roman"/>
            <w:sz w:val="24"/>
            <w:szCs w:val="24"/>
          </w:rPr>
          <w:t>ou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338" w:author="Daniela Mountian" w:date="2017-06-19T20:00:00Z">
        <w:r w:rsidR="005B2B22">
          <w:rPr>
            <w:rFonts w:ascii="Times New Roman" w:hAnsi="Times New Roman" w:cs="Times New Roman"/>
            <w:sz w:val="24"/>
            <w:szCs w:val="24"/>
          </w:rPr>
          <w:t xml:space="preserve">algum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filósofo religioso </w:t>
      </w:r>
      <w:ins w:id="1339" w:author="Daniela Mountian" w:date="2017-08-27T11:09:00Z">
        <w:r w:rsidR="00B343BD">
          <w:rPr>
            <w:rFonts w:ascii="Times New Roman" w:hAnsi="Times New Roman" w:cs="Times New Roman"/>
            <w:sz w:val="24"/>
            <w:szCs w:val="24"/>
          </w:rPr>
          <w:t xml:space="preserve">para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o meio </w:t>
      </w:r>
      <w:r w:rsidR="005B2B22">
        <w:rPr>
          <w:rFonts w:ascii="Times New Roman" w:hAnsi="Times New Roman" w:cs="Times New Roman"/>
          <w:sz w:val="24"/>
          <w:szCs w:val="24"/>
        </w:rPr>
        <w:t>cultivado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Contudo, a história da religião mostrou que raramente </w:t>
      </w:r>
      <w:r w:rsidR="005B2B22">
        <w:rPr>
          <w:rFonts w:ascii="Times New Roman" w:hAnsi="Times New Roman" w:cs="Times New Roman"/>
          <w:sz w:val="24"/>
          <w:szCs w:val="24"/>
        </w:rPr>
        <w:t>essas</w:t>
      </w:r>
      <w:r w:rsidR="005B2B2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esperanças se realizam</w:t>
      </w:r>
      <w:r w:rsidR="005B2B22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B2B2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</w:t>
      </w:r>
      <w:r w:rsidR="005B2B22">
        <w:rPr>
          <w:rFonts w:ascii="Times New Roman" w:hAnsi="Times New Roman" w:cs="Times New Roman"/>
          <w:sz w:val="24"/>
          <w:szCs w:val="24"/>
        </w:rPr>
        <w:t xml:space="preserve">falta </w:t>
      </w:r>
      <w:r w:rsidRPr="00C5704C">
        <w:rPr>
          <w:rFonts w:ascii="Times New Roman" w:hAnsi="Times New Roman" w:cs="Times New Roman"/>
          <w:sz w:val="24"/>
          <w:szCs w:val="24"/>
        </w:rPr>
        <w:t>razão, ora honestidade. Eis o que fo</w:t>
      </w:r>
      <w:r w:rsidR="005B2B22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sublinhado nas parábolas de Salomão</w:t>
      </w:r>
      <w:ins w:id="1340" w:author="Daniela Mountian" w:date="2017-06-19T20:11:00Z">
        <w:r w:rsidR="005B2B2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ins w:id="1341" w:author="Daniela Mountian" w:date="2017-06-19T23:27:00Z">
        <w:r w:rsidR="00114000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Pr="00C5704C">
        <w:rPr>
          <w:rFonts w:ascii="Times New Roman" w:hAnsi="Times New Roman" w:cs="Times New Roman"/>
          <w:sz w:val="24"/>
          <w:szCs w:val="24"/>
        </w:rPr>
        <w:t>lápis azul</w:t>
      </w:r>
      <w:ins w:id="1342" w:author="Daniela Mountian" w:date="2017-06-19T20:11:00Z">
        <w:r w:rsidR="005B2B2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563A59">
        <w:rPr>
          <w:rFonts w:ascii="Times New Roman" w:hAnsi="Times New Roman" w:cs="Times New Roman"/>
          <w:sz w:val="24"/>
          <w:szCs w:val="24"/>
        </w:rPr>
        <w:t xml:space="preserve">ela </w:t>
      </w:r>
      <w:r w:rsidR="00563A59">
        <w:rPr>
          <w:rFonts w:ascii="Times New Roman" w:hAnsi="Times New Roman" w:cs="Times New Roman"/>
          <w:i/>
          <w:sz w:val="24"/>
          <w:szCs w:val="24"/>
        </w:rPr>
        <w:t>velha crente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Tchesnokova, </w:t>
      </w:r>
      <w:r w:rsidR="00563A59">
        <w:rPr>
          <w:rFonts w:ascii="Times New Roman" w:hAnsi="Times New Roman" w:cs="Times New Roman"/>
          <w:sz w:val="24"/>
          <w:szCs w:val="24"/>
        </w:rPr>
        <w:t>que mal sabia ler e escrever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“O </w:t>
      </w:r>
      <w:r w:rsidR="00563A59">
        <w:rPr>
          <w:rFonts w:ascii="Times New Roman" w:hAnsi="Times New Roman" w:cs="Times New Roman"/>
          <w:sz w:val="24"/>
          <w:szCs w:val="24"/>
        </w:rPr>
        <w:t>temor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é fonte d</w:t>
      </w:r>
      <w:r w:rsidR="00563A5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vida, </w:t>
      </w:r>
      <w:r w:rsidR="00563A59">
        <w:rPr>
          <w:rFonts w:ascii="Times New Roman" w:hAnsi="Times New Roman" w:cs="Times New Roman"/>
          <w:sz w:val="24"/>
          <w:szCs w:val="24"/>
        </w:rPr>
        <w:t>pois afasta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</w:t>
      </w:r>
      <w:r w:rsidR="00563A59">
        <w:rPr>
          <w:rFonts w:ascii="Times New Roman" w:hAnsi="Times New Roman" w:cs="Times New Roman"/>
          <w:sz w:val="24"/>
          <w:szCs w:val="24"/>
        </w:rPr>
        <w:t>armadilhas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morte”</w:t>
      </w:r>
      <w:r w:rsidR="00563A59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4000">
        <w:rPr>
          <w:rFonts w:ascii="Times New Roman" w:hAnsi="Times New Roman" w:cs="Times New Roman"/>
          <w:sz w:val="24"/>
          <w:szCs w:val="24"/>
        </w:rPr>
        <w:t>Sobre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possível filosofar, </w:t>
      </w:r>
      <w:r w:rsidR="00563A59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3A5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3A59">
        <w:rPr>
          <w:rFonts w:ascii="Times New Roman" w:hAnsi="Times New Roman" w:cs="Times New Roman"/>
          <w:sz w:val="24"/>
          <w:szCs w:val="24"/>
        </w:rPr>
        <w:t xml:space="preserve">intelecto </w:t>
      </w:r>
      <w:r w:rsidRPr="00C5704C">
        <w:rPr>
          <w:rFonts w:ascii="Times New Roman" w:hAnsi="Times New Roman" w:cs="Times New Roman"/>
          <w:sz w:val="24"/>
          <w:szCs w:val="24"/>
        </w:rPr>
        <w:t>refinad</w:t>
      </w:r>
      <w:r w:rsidR="00563A5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3A59">
        <w:rPr>
          <w:rFonts w:ascii="Times New Roman" w:hAnsi="Times New Roman" w:cs="Times New Roman"/>
          <w:sz w:val="24"/>
          <w:szCs w:val="24"/>
        </w:rPr>
        <w:t>não considere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344" w:author="Daniela Mountian" w:date="2017-08-27T11:16:00Z">
        <w:r w:rsidR="00B343BD">
          <w:rPr>
            <w:rFonts w:ascii="Times New Roman" w:hAnsi="Times New Roman" w:cs="Times New Roman"/>
            <w:sz w:val="24"/>
            <w:szCs w:val="24"/>
          </w:rPr>
          <w:t xml:space="preserve">essa ideia </w:t>
        </w:r>
      </w:ins>
      <w:ins w:id="1345" w:author="Daniela Mountian" w:date="2017-06-19T20:29:00Z">
        <w:r w:rsidR="00563A59">
          <w:rPr>
            <w:rFonts w:ascii="Times New Roman" w:hAnsi="Times New Roman" w:cs="Times New Roman"/>
            <w:sz w:val="24"/>
            <w:szCs w:val="24"/>
          </w:rPr>
          <w:t>uma grande iguaria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63A59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adiante: “</w:t>
      </w:r>
      <w:r w:rsidR="00563A59">
        <w:rPr>
          <w:rFonts w:ascii="Times New Roman" w:hAnsi="Times New Roman" w:cs="Times New Roman"/>
          <w:sz w:val="24"/>
          <w:szCs w:val="24"/>
        </w:rPr>
        <w:t>Mais vale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prato de verduras</w:t>
      </w:r>
      <w:r w:rsidR="00563A59">
        <w:rPr>
          <w:rFonts w:ascii="Times New Roman" w:hAnsi="Times New Roman" w:cs="Times New Roman"/>
          <w:sz w:val="24"/>
          <w:szCs w:val="24"/>
        </w:rPr>
        <w:t xml:space="preserve">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amor que um boi </w:t>
      </w:r>
      <w:ins w:id="1346" w:author="Daniela Mountian" w:date="2017-06-19T20:25:00Z">
        <w:r w:rsidR="00563A59">
          <w:rPr>
            <w:rFonts w:ascii="Times New Roman" w:hAnsi="Times New Roman" w:cs="Times New Roman"/>
            <w:sz w:val="24"/>
            <w:szCs w:val="24"/>
          </w:rPr>
          <w:t>bem nutrido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3A59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ódio...</w:t>
      </w:r>
      <w:r w:rsidR="00EF35A5">
        <w:rPr>
          <w:rFonts w:ascii="Times New Roman" w:hAnsi="Times New Roman" w:cs="Times New Roman"/>
          <w:sz w:val="24"/>
          <w:szCs w:val="24"/>
        </w:rPr>
        <w:t>”</w:t>
      </w:r>
      <w:r w:rsidR="00563A59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6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C4122">
        <w:rPr>
          <w:rFonts w:ascii="Times New Roman" w:hAnsi="Times New Roman" w:cs="Times New Roman"/>
          <w:sz w:val="24"/>
          <w:szCs w:val="24"/>
        </w:rPr>
        <w:t>“</w:t>
      </w:r>
      <w:r w:rsidR="00563A59">
        <w:rPr>
          <w:rFonts w:ascii="Times New Roman" w:hAnsi="Times New Roman" w:cs="Times New Roman"/>
          <w:sz w:val="24"/>
          <w:szCs w:val="24"/>
        </w:rPr>
        <w:t>Mais vale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3A59">
        <w:rPr>
          <w:rFonts w:ascii="Times New Roman" w:hAnsi="Times New Roman" w:cs="Times New Roman"/>
          <w:sz w:val="24"/>
          <w:szCs w:val="24"/>
        </w:rPr>
        <w:t xml:space="preserve">possuir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pouco com o </w:t>
      </w:r>
      <w:r w:rsidR="00563A59">
        <w:rPr>
          <w:rFonts w:ascii="Times New Roman" w:hAnsi="Times New Roman" w:cs="Times New Roman"/>
          <w:sz w:val="24"/>
          <w:szCs w:val="24"/>
        </w:rPr>
        <w:t>temor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do que um grande tesouro </w:t>
      </w:r>
      <w:r w:rsidR="00563A59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inquietação”</w:t>
      </w:r>
      <w:r w:rsidR="00563A59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7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3A59">
        <w:rPr>
          <w:rFonts w:ascii="Times New Roman" w:hAnsi="Times New Roman" w:cs="Times New Roman"/>
          <w:sz w:val="24"/>
          <w:szCs w:val="24"/>
        </w:rPr>
        <w:t>O intelecto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refinad</w:t>
      </w:r>
      <w:r w:rsidR="00563A59">
        <w:rPr>
          <w:rFonts w:ascii="Times New Roman" w:hAnsi="Times New Roman" w:cs="Times New Roman"/>
          <w:sz w:val="24"/>
          <w:szCs w:val="24"/>
        </w:rPr>
        <w:t>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geral</w:t>
      </w:r>
      <w:r w:rsidR="00563A5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3A59">
        <w:rPr>
          <w:rFonts w:ascii="Times New Roman" w:hAnsi="Times New Roman" w:cs="Times New Roman"/>
          <w:sz w:val="24"/>
          <w:szCs w:val="24"/>
        </w:rPr>
        <w:t>cairá na risada diante d</w:t>
      </w:r>
      <w:ins w:id="1348" w:author="Daniela Mountian" w:date="2017-08-27T11:19:00Z">
        <w:r w:rsidR="00B343BD">
          <w:rPr>
            <w:rFonts w:ascii="Times New Roman" w:hAnsi="Times New Roman" w:cs="Times New Roman"/>
            <w:sz w:val="24"/>
            <w:szCs w:val="24"/>
          </w:rPr>
          <w:t>ess</w:t>
        </w:r>
      </w:ins>
      <w:r w:rsidR="00563A59">
        <w:rPr>
          <w:rFonts w:ascii="Times New Roman" w:hAnsi="Times New Roman" w:cs="Times New Roman"/>
          <w:sz w:val="24"/>
          <w:szCs w:val="24"/>
        </w:rPr>
        <w:t>a evidência</w:t>
      </w:r>
      <w:ins w:id="1349" w:author="Daniela Mountian" w:date="2017-08-27T11:19:00Z">
        <w:r w:rsidR="00B343BD">
          <w:rPr>
            <w:rFonts w:ascii="Times New Roman" w:hAnsi="Times New Roman" w:cs="Times New Roman"/>
            <w:sz w:val="24"/>
            <w:szCs w:val="24"/>
          </w:rPr>
          <w:t>,</w:t>
        </w:r>
      </w:ins>
      <w:r w:rsidR="00563A59">
        <w:rPr>
          <w:rFonts w:ascii="Times New Roman" w:hAnsi="Times New Roman" w:cs="Times New Roman"/>
          <w:sz w:val="24"/>
          <w:szCs w:val="24"/>
        </w:rPr>
        <w:t xml:space="preserve"> dessa sabedoria</w:t>
      </w:r>
      <w:ins w:id="1350" w:author="Daniela Mountian" w:date="2017-08-27T11:18:00Z">
        <w:r w:rsidR="00B343BD">
          <w:rPr>
            <w:rFonts w:ascii="Times New Roman" w:hAnsi="Times New Roman" w:cs="Times New Roman"/>
            <w:sz w:val="24"/>
            <w:szCs w:val="24"/>
          </w:rPr>
          <w:t xml:space="preserve"> pueril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1400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irá sem compreender que aqui </w:t>
      </w:r>
      <w:ins w:id="1351" w:author="Daniela Mountian" w:date="2017-06-19T20:39:00Z">
        <w:r w:rsidR="00563A59">
          <w:rPr>
            <w:rFonts w:ascii="Times New Roman" w:hAnsi="Times New Roman" w:cs="Times New Roman"/>
            <w:sz w:val="24"/>
            <w:szCs w:val="24"/>
          </w:rPr>
          <w:t>a sabedoria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não parte da moral, </w:t>
      </w:r>
      <w:ins w:id="1352" w:author="Daniela Mountian" w:date="2017-06-19T20:55:00Z">
        <w:r w:rsidR="009A332B">
          <w:rPr>
            <w:rFonts w:ascii="Times New Roman" w:hAnsi="Times New Roman" w:cs="Times New Roman"/>
            <w:sz w:val="24"/>
            <w:szCs w:val="24"/>
          </w:rPr>
          <w:t>a</w:t>
        </w:r>
      </w:ins>
      <w:ins w:id="1353" w:author="Daniela Mountian" w:date="2017-06-19T20:54:00Z">
        <w:r w:rsidR="009A332B">
          <w:rPr>
            <w:rFonts w:ascii="Times New Roman" w:hAnsi="Times New Roman" w:cs="Times New Roman"/>
            <w:sz w:val="24"/>
            <w:szCs w:val="24"/>
          </w:rPr>
          <w:t xml:space="preserve"> qual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foram </w:t>
      </w:r>
      <w:ins w:id="1354" w:author="Daniela Mountian" w:date="2017-08-27T11:21:00Z">
        <w:r w:rsidR="00B343BD">
          <w:rPr>
            <w:rFonts w:ascii="Times New Roman" w:hAnsi="Times New Roman" w:cs="Times New Roman"/>
            <w:sz w:val="24"/>
            <w:szCs w:val="24"/>
          </w:rPr>
          <w:t>familiarizados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355" w:author="Daniela Mountian" w:date="2017-08-27T11:21:00Z">
        <w:r w:rsidR="00B343BD">
          <w:rPr>
            <w:rFonts w:ascii="Times New Roman" w:hAnsi="Times New Roman" w:cs="Times New Roman"/>
            <w:sz w:val="24"/>
            <w:szCs w:val="24"/>
          </w:rPr>
          <w:t xml:space="preserve">pelos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sacerdotes levianos e </w:t>
      </w:r>
      <w:commentRangeStart w:id="1356"/>
      <w:r w:rsidRPr="00C5704C">
        <w:rPr>
          <w:rFonts w:ascii="Times New Roman" w:hAnsi="Times New Roman" w:cs="Times New Roman"/>
          <w:sz w:val="24"/>
          <w:szCs w:val="24"/>
        </w:rPr>
        <w:t>filósofos</w:t>
      </w:r>
      <w:commentRangeEnd w:id="1356"/>
      <w:r w:rsidR="00631496">
        <w:rPr>
          <w:rStyle w:val="Refdecomentrio"/>
          <w:rFonts w:cs="Times New Roman"/>
          <w:lang w:val="x-none"/>
        </w:rPr>
        <w:commentReference w:id="1356"/>
      </w:r>
      <w:r w:rsidR="001137AF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humanistas </w:t>
      </w:r>
      <w:ins w:id="1357" w:author="Daniela Mountian" w:date="2017-06-19T20:40:00Z">
        <w:r w:rsidR="00563A59">
          <w:rPr>
            <w:rFonts w:ascii="Times New Roman" w:hAnsi="Times New Roman" w:cs="Times New Roman"/>
            <w:sz w:val="24"/>
            <w:szCs w:val="24"/>
          </w:rPr>
          <w:t>mel</w:t>
        </w:r>
      </w:ins>
      <w:ins w:id="1358" w:author="Daniela Mountian" w:date="2017-06-19T20:53:00Z">
        <w:r w:rsidR="009A332B">
          <w:rPr>
            <w:rFonts w:ascii="Times New Roman" w:hAnsi="Times New Roman" w:cs="Times New Roman"/>
            <w:sz w:val="24"/>
            <w:szCs w:val="24"/>
          </w:rPr>
          <w:t>osos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ins w:id="1359" w:author="Daniela Mountian" w:date="2017-06-19T21:05:00Z">
        <w:r w:rsidR="00631496">
          <w:rPr>
            <w:rFonts w:ascii="Times New Roman" w:hAnsi="Times New Roman" w:cs="Times New Roman"/>
            <w:sz w:val="24"/>
            <w:szCs w:val="24"/>
          </w:rPr>
          <w:t xml:space="preserve">parte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do sentimento </w:t>
      </w:r>
      <w:ins w:id="1360" w:author="Leila" w:date="2016-07-20T23:27:00Z">
        <w:r w:rsidR="00EF35A5" w:rsidRPr="00C5704C">
          <w:rPr>
            <w:rFonts w:ascii="Times New Roman" w:hAnsi="Times New Roman" w:cs="Times New Roman"/>
            <w:sz w:val="24"/>
            <w:szCs w:val="24"/>
          </w:rPr>
          <w:t>d</w:t>
        </w:r>
        <w:r w:rsidR="00EF35A5">
          <w:rPr>
            <w:rFonts w:ascii="Times New Roman" w:hAnsi="Times New Roman" w:cs="Times New Roman"/>
            <w:sz w:val="24"/>
            <w:szCs w:val="24"/>
          </w:rPr>
          <w:t>e</w:t>
        </w:r>
        <w:r w:rsidR="00EF35A5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egoísmo pessoal, </w:t>
      </w:r>
      <w:ins w:id="1361" w:author="Daniela Mountian" w:date="2017-06-19T21:10:00Z">
        <w:r w:rsidR="001137AF">
          <w:rPr>
            <w:rFonts w:ascii="Times New Roman" w:hAnsi="Times New Roman" w:cs="Times New Roman"/>
            <w:sz w:val="24"/>
            <w:szCs w:val="24"/>
          </w:rPr>
          <w:t>a</w:t>
        </w:r>
      </w:ins>
      <w:ins w:id="1362" w:author="Daniela Mountian" w:date="2017-08-27T11:28:00Z">
        <w:r w:rsidR="00457A36">
          <w:rPr>
            <w:rFonts w:ascii="Times New Roman" w:hAnsi="Times New Roman" w:cs="Times New Roman"/>
            <w:sz w:val="24"/>
            <w:szCs w:val="24"/>
          </w:rPr>
          <w:t>o</w:t>
        </w:r>
      </w:ins>
      <w:ins w:id="1363" w:author="Daniela Mountian" w:date="2017-06-19T21:07:00Z">
        <w:r w:rsidR="001137AF">
          <w:rPr>
            <w:rFonts w:ascii="Times New Roman" w:hAnsi="Times New Roman" w:cs="Times New Roman"/>
            <w:sz w:val="24"/>
            <w:szCs w:val="24"/>
          </w:rPr>
          <w:t xml:space="preserve"> que</w:t>
        </w:r>
      </w:ins>
      <w:ins w:id="1364" w:author="Daniela Mountian" w:date="2017-06-19T21:09:00Z">
        <w:r w:rsidR="001137A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365" w:author="Daniela Mountian" w:date="2017-06-19T21:11:00Z">
        <w:r w:rsidR="001137AF">
          <w:rPr>
            <w:rFonts w:ascii="Times New Roman" w:hAnsi="Times New Roman" w:cs="Times New Roman"/>
            <w:sz w:val="24"/>
            <w:szCs w:val="24"/>
          </w:rPr>
          <w:t xml:space="preserve">de fato </w:t>
        </w:r>
      </w:ins>
      <w:r w:rsidRPr="00C5704C">
        <w:rPr>
          <w:rFonts w:ascii="Times New Roman" w:hAnsi="Times New Roman" w:cs="Times New Roman"/>
          <w:sz w:val="24"/>
          <w:szCs w:val="24"/>
        </w:rPr>
        <w:t>confiam suas ações.</w:t>
      </w:r>
    </w:p>
    <w:p w:rsidR="0024094F" w:rsidRPr="00C5704C" w:rsidRDefault="006B095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Egoísta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1137AF">
        <w:rPr>
          <w:rFonts w:ascii="Times New Roman" w:hAnsi="Times New Roman" w:cs="Times New Roman"/>
          <w:sz w:val="24"/>
          <w:szCs w:val="24"/>
        </w:rPr>
        <w:t>iz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Salomão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se gosta</w:t>
      </w:r>
      <w:commentRangeStart w:id="1366"/>
      <w:r w:rsidR="001137AF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366"/>
      <w:r w:rsidR="001137AF">
        <w:rPr>
          <w:rStyle w:val="Refdecomentrio"/>
          <w:rFonts w:cs="Times New Roman"/>
          <w:lang w:val="x-none"/>
        </w:rPr>
        <w:commentReference w:id="136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1137AF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i mesmo, com</w:t>
      </w:r>
      <w:r w:rsidR="001137AF">
        <w:rPr>
          <w:rFonts w:ascii="Times New Roman" w:hAnsi="Times New Roman" w:cs="Times New Roman"/>
          <w:sz w:val="24"/>
          <w:szCs w:val="24"/>
        </w:rPr>
        <w:t>erás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prato de verdura com amor</w:t>
      </w:r>
      <w:r w:rsidR="001137A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37AF">
        <w:rPr>
          <w:rFonts w:ascii="Times New Roman" w:hAnsi="Times New Roman" w:cs="Times New Roman"/>
          <w:sz w:val="24"/>
          <w:szCs w:val="24"/>
        </w:rPr>
        <w:t>e não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carne de </w:t>
      </w:r>
      <w:r w:rsidR="0024094F" w:rsidRPr="00457A36">
        <w:rPr>
          <w:rFonts w:ascii="Times New Roman" w:hAnsi="Times New Roman" w:cs="Times New Roman"/>
          <w:sz w:val="24"/>
          <w:szCs w:val="24"/>
          <w:highlight w:val="yellow"/>
          <w:rPrChange w:id="1367" w:author="Daniela Mountian" w:date="2017-08-27T11:31:00Z">
            <w:rPr>
              <w:rFonts w:ascii="Times New Roman" w:hAnsi="Times New Roman" w:cs="Times New Roman"/>
              <w:sz w:val="24"/>
              <w:szCs w:val="24"/>
            </w:rPr>
          </w:rPrChange>
        </w:rPr>
        <w:t>boi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ódio.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filósofo-humanista </w:t>
      </w:r>
      <w:del w:id="1368" w:author="Daniela Mountian" w:date="2017-08-27T11:31:00Z">
        <w:r w:rsidRPr="00C5704C" w:rsidDel="00457A36">
          <w:rPr>
            <w:rFonts w:ascii="Times New Roman" w:hAnsi="Times New Roman" w:cs="Times New Roman"/>
            <w:sz w:val="24"/>
            <w:szCs w:val="24"/>
          </w:rPr>
          <w:delText>aspira a</w:delText>
        </w:r>
      </w:del>
      <w:ins w:id="1369" w:author="Daniela Mountian" w:date="2017-08-27T11:31:00Z">
        <w:r w:rsidR="00457A36">
          <w:rPr>
            <w:rFonts w:ascii="Times New Roman" w:hAnsi="Times New Roman" w:cs="Times New Roman"/>
            <w:sz w:val="24"/>
            <w:szCs w:val="24"/>
          </w:rPr>
          <w:t>tenta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ensinar a bondade partindo d</w:t>
      </w:r>
      <w:r w:rsidR="001137AF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moral </w:t>
      </w:r>
      <w:del w:id="1370" w:author="Daniela Mountian" w:date="2017-08-27T11:31:00Z">
        <w:r w:rsidRPr="00C5704C" w:rsidDel="00457A36">
          <w:rPr>
            <w:rFonts w:ascii="Times New Roman" w:hAnsi="Times New Roman" w:cs="Times New Roman"/>
            <w:sz w:val="24"/>
            <w:szCs w:val="24"/>
          </w:rPr>
          <w:delText>alheia</w:delText>
        </w:r>
      </w:del>
      <w:ins w:id="1371" w:author="Daniela Mountian" w:date="2017-08-27T11:31:00Z">
        <w:r w:rsidR="00457A36">
          <w:rPr>
            <w:rFonts w:ascii="Times New Roman" w:hAnsi="Times New Roman" w:cs="Times New Roman"/>
            <w:sz w:val="24"/>
            <w:szCs w:val="24"/>
          </w:rPr>
          <w:t>estranha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à natureza humana. A Bíblia ensina a bondade partindo do egoísmo do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homem, pois ela não ignora, à </w:t>
      </w:r>
      <w:r w:rsidR="001137AF">
        <w:rPr>
          <w:rFonts w:ascii="Times New Roman" w:hAnsi="Times New Roman" w:cs="Times New Roman"/>
          <w:sz w:val="24"/>
          <w:szCs w:val="24"/>
        </w:rPr>
        <w:t>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humanistas, a verdadeira natureza d</w:t>
      </w:r>
      <w:r w:rsidR="001137A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</w:t>
      </w:r>
      <w:r w:rsidR="001137AF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37AF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137AF">
        <w:rPr>
          <w:rFonts w:ascii="Times New Roman" w:hAnsi="Times New Roman" w:cs="Times New Roman"/>
          <w:sz w:val="24"/>
          <w:szCs w:val="24"/>
        </w:rPr>
        <w:t>à diferença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fascistas</w:t>
      </w:r>
      <w:r w:rsidR="001137AF">
        <w:rPr>
          <w:rFonts w:ascii="Times New Roman" w:hAnsi="Times New Roman" w:cs="Times New Roman"/>
          <w:sz w:val="24"/>
          <w:szCs w:val="24"/>
        </w:rPr>
        <w:t xml:space="preserve"> engenhosos</w:t>
      </w:r>
      <w:r w:rsidRPr="00C5704C">
        <w:rPr>
          <w:rFonts w:ascii="Times New Roman" w:hAnsi="Times New Roman" w:cs="Times New Roman"/>
          <w:sz w:val="24"/>
          <w:szCs w:val="24"/>
        </w:rPr>
        <w:t>, que se apoiam na maldade e ensinam a maldade, a Bíblia</w:t>
      </w:r>
      <w:r w:rsidR="00114000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partindo da natureza</w:t>
      </w:r>
      <w:r w:rsidR="001137AF">
        <w:rPr>
          <w:rFonts w:ascii="Times New Roman" w:hAnsi="Times New Roman" w:cs="Times New Roman"/>
          <w:sz w:val="24"/>
          <w:szCs w:val="24"/>
        </w:rPr>
        <w:t xml:space="preserve"> maldosa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37AF">
        <w:rPr>
          <w:rFonts w:ascii="Times New Roman" w:hAnsi="Times New Roman" w:cs="Times New Roman"/>
          <w:sz w:val="24"/>
          <w:szCs w:val="24"/>
        </w:rPr>
        <w:t>dos homens</w:t>
      </w:r>
      <w:r w:rsidR="00114000">
        <w:rPr>
          <w:rFonts w:ascii="Times New Roman" w:hAnsi="Times New Roman" w:cs="Times New Roman"/>
          <w:sz w:val="24"/>
          <w:szCs w:val="24"/>
        </w:rPr>
        <w:t>, ensina a bondade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6B095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mal-intencionado perverte o </w:t>
      </w:r>
      <w:r w:rsidR="007B73A9">
        <w:rPr>
          <w:rFonts w:ascii="Times New Roman" w:hAnsi="Times New Roman" w:cs="Times New Roman"/>
          <w:sz w:val="24"/>
          <w:szCs w:val="24"/>
        </w:rPr>
        <w:t xml:space="preserve">seu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próximo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profetisa Pelágia lia </w:t>
      </w:r>
      <w:r w:rsidR="001137AF">
        <w:rPr>
          <w:rFonts w:ascii="Times New Roman" w:hAnsi="Times New Roman" w:cs="Times New Roman"/>
          <w:sz w:val="24"/>
          <w:szCs w:val="24"/>
        </w:rPr>
        <w:t>um trecho que havia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sublinhado pela </w:t>
      </w:r>
      <w:r w:rsidR="0024094F" w:rsidRPr="001137AF">
        <w:rPr>
          <w:rFonts w:ascii="Times New Roman" w:hAnsi="Times New Roman" w:cs="Times New Roman"/>
          <w:i/>
          <w:sz w:val="24"/>
          <w:szCs w:val="24"/>
        </w:rPr>
        <w:t xml:space="preserve">velha </w:t>
      </w:r>
      <w:r w:rsidR="001137AF" w:rsidRPr="001137AF">
        <w:rPr>
          <w:rFonts w:ascii="Times New Roman" w:hAnsi="Times New Roman" w:cs="Times New Roman"/>
          <w:i/>
          <w:sz w:val="24"/>
          <w:szCs w:val="24"/>
        </w:rPr>
        <w:t>crente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o guia para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mau caminho. Fecha os olhos para inventar uma </w:t>
      </w:r>
      <w:r w:rsidR="007B73A9">
        <w:rPr>
          <w:rFonts w:ascii="Times New Roman" w:hAnsi="Times New Roman" w:cs="Times New Roman"/>
          <w:sz w:val="24"/>
          <w:szCs w:val="24"/>
        </w:rPr>
        <w:t>impostura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morde </w:t>
      </w:r>
      <w:r w:rsidR="007B73A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s lábios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>faz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mal; ele é </w:t>
      </w:r>
      <w:r w:rsidR="007B73A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forn</w:t>
      </w:r>
      <w:r w:rsidR="007B73A9">
        <w:rPr>
          <w:rFonts w:ascii="Times New Roman" w:hAnsi="Times New Roman" w:cs="Times New Roman"/>
          <w:sz w:val="24"/>
          <w:szCs w:val="24"/>
        </w:rPr>
        <w:t>alha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maldade...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6B095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momento</w:t>
      </w:r>
      <w:r w:rsidR="001137A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alguém tocou </w:t>
      </w:r>
      <w:r w:rsidR="007B73A9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porta d</w:t>
      </w:r>
      <w:r w:rsidR="00D563C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entrada, mas nem o pai e nem a filha se mexeram. Pois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 ambos estavam em casa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havia ninguém para visitá-los. </w:t>
      </w:r>
    </w:p>
    <w:p w:rsidR="0024094F" w:rsidRPr="00C5704C" w:rsidRDefault="006B095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>Os cabelos brancos são as coroas da glória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7B73A9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</w:t>
      </w:r>
      <w:r w:rsidR="007B73A9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caminho da justiça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profetisa Pelágia lia as parábolas de Salomão</w:t>
      </w:r>
      <w:r w:rsidR="007B73A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2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Quem tocou </w:t>
      </w:r>
      <w:r w:rsidR="007B73A9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porta </w:t>
      </w:r>
      <w:r w:rsidR="007B73A9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7B73A9">
        <w:rPr>
          <w:rFonts w:ascii="Times New Roman" w:hAnsi="Times New Roman" w:cs="Times New Roman"/>
          <w:sz w:val="24"/>
          <w:szCs w:val="24"/>
        </w:rPr>
        <w:t>bondoso companheiro de viagem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7B73A9">
        <w:rPr>
          <w:rFonts w:ascii="Times New Roman" w:hAnsi="Times New Roman" w:cs="Times New Roman"/>
          <w:sz w:val="24"/>
          <w:szCs w:val="24"/>
        </w:rPr>
        <w:t>chegara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Vítebsk com Nínotchka e Míchenka. </w:t>
      </w:r>
      <w:r w:rsidR="007B73A9">
        <w:rPr>
          <w:rFonts w:ascii="Times New Roman" w:hAnsi="Times New Roman" w:cs="Times New Roman"/>
          <w:sz w:val="24"/>
          <w:szCs w:val="24"/>
        </w:rPr>
        <w:t>Ao tocar a campainha</w:t>
      </w:r>
      <w:r w:rsidRPr="00C5704C">
        <w:rPr>
          <w:rFonts w:ascii="Times New Roman" w:hAnsi="Times New Roman" w:cs="Times New Roman"/>
          <w:sz w:val="24"/>
          <w:szCs w:val="24"/>
        </w:rPr>
        <w:t>, ele não foi embora, mas virou a esquina e esper</w:t>
      </w:r>
      <w:r w:rsidR="007B73A9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ver se as crianças seriam recebidas. Se</w:t>
      </w:r>
      <w:del w:id="1372" w:author="Daniela Mountian" w:date="2017-08-27T11:39:00Z">
        <w:r w:rsidR="007B73A9" w:rsidDel="008A2F10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por algum motivo</w:t>
      </w:r>
      <w:del w:id="1373" w:author="Daniela Mountian" w:date="2017-08-27T11:39:00Z">
        <w:r w:rsidR="007B73A9" w:rsidDel="008A2F10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374" w:author="Daniela Mountian" w:date="2017-08-27T11:40:00Z">
        <w:r w:rsidR="007B73A9" w:rsidDel="008A2F10">
          <w:rPr>
            <w:rFonts w:ascii="Times New Roman" w:hAnsi="Times New Roman" w:cs="Times New Roman"/>
            <w:sz w:val="24"/>
            <w:szCs w:val="24"/>
          </w:rPr>
          <w:delText xml:space="preserve">elas </w:delText>
        </w:r>
        <w:r w:rsidRPr="00C5704C" w:rsidDel="008A2F10">
          <w:rPr>
            <w:rFonts w:ascii="Times New Roman" w:hAnsi="Times New Roman" w:cs="Times New Roman"/>
            <w:sz w:val="24"/>
            <w:szCs w:val="24"/>
          </w:rPr>
          <w:delText>não fossem</w:delText>
        </w:r>
      </w:del>
      <w:ins w:id="1375" w:author="Daniela Mountian" w:date="2017-08-27T11:40:00Z">
        <w:r w:rsidR="008A2F10">
          <w:rPr>
            <w:rFonts w:ascii="Times New Roman" w:hAnsi="Times New Roman" w:cs="Times New Roman"/>
            <w:sz w:val="24"/>
            <w:szCs w:val="24"/>
          </w:rPr>
          <w:t>não as recebessem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ele as levaria para </w:t>
      </w:r>
      <w:commentRangeStart w:id="1376"/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del w:id="1377" w:author="Daniela Mountian" w:date="2017-08-27T11:38:00Z">
        <w:r w:rsidRPr="00C5704C" w:rsidDel="008A2F10">
          <w:rPr>
            <w:rFonts w:ascii="Times New Roman" w:hAnsi="Times New Roman" w:cs="Times New Roman"/>
            <w:sz w:val="24"/>
            <w:szCs w:val="24"/>
          </w:rPr>
          <w:delText>repartição</w:delText>
        </w:r>
      </w:del>
      <w:ins w:id="1378" w:author="Daniela Mountian" w:date="2017-08-27T11:38:00Z">
        <w:r w:rsidR="008A2F10">
          <w:rPr>
            <w:rFonts w:ascii="Times New Roman" w:hAnsi="Times New Roman" w:cs="Times New Roman"/>
            <w:sz w:val="24"/>
            <w:szCs w:val="24"/>
          </w:rPr>
          <w:t>sala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376"/>
      <w:r w:rsidR="00793D3C">
        <w:rPr>
          <w:rStyle w:val="Refdecomentrio"/>
          <w:rFonts w:cs="Times New Roman"/>
          <w:lang w:val="x-none"/>
        </w:rPr>
        <w:commentReference w:id="1376"/>
      </w:r>
      <w:r w:rsidRPr="00C5704C">
        <w:rPr>
          <w:rFonts w:ascii="Times New Roman" w:hAnsi="Times New Roman" w:cs="Times New Roman"/>
          <w:sz w:val="24"/>
          <w:szCs w:val="24"/>
        </w:rPr>
        <w:t>da polícia</w:t>
      </w:r>
      <w:r w:rsidR="00283E7F">
        <w:rPr>
          <w:rFonts w:ascii="Times New Roman" w:hAnsi="Times New Roman" w:cs="Times New Roman"/>
          <w:sz w:val="24"/>
          <w:szCs w:val="24"/>
        </w:rPr>
        <w:t xml:space="preserve"> destinada </w:t>
      </w:r>
      <w:r w:rsidR="008A2F10">
        <w:rPr>
          <w:rFonts w:ascii="Times New Roman" w:hAnsi="Times New Roman" w:cs="Times New Roman"/>
          <w:sz w:val="24"/>
          <w:szCs w:val="24"/>
        </w:rPr>
        <w:t>às</w:t>
      </w:r>
      <w:r w:rsidR="00283E7F">
        <w:rPr>
          <w:rFonts w:ascii="Times New Roman" w:hAnsi="Times New Roman" w:cs="Times New Roman"/>
          <w:sz w:val="24"/>
          <w:szCs w:val="24"/>
        </w:rPr>
        <w:t xml:space="preserve"> crianças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ins w:id="1379" w:author="Daniela Mountian" w:date="2017-06-19T23:34:00Z">
        <w:r w:rsidR="00114000">
          <w:rPr>
            <w:rFonts w:ascii="Times New Roman" w:hAnsi="Times New Roman" w:cs="Times New Roman"/>
            <w:sz w:val="24"/>
            <w:szCs w:val="24"/>
          </w:rPr>
          <w:t xml:space="preserve">elas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foram recebidas com um grito </w:t>
      </w:r>
      <w:r w:rsidR="007B73A9">
        <w:rPr>
          <w:rFonts w:ascii="Times New Roman" w:hAnsi="Times New Roman" w:cs="Times New Roman"/>
          <w:sz w:val="24"/>
          <w:szCs w:val="24"/>
        </w:rPr>
        <w:t>de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7B73A9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parec</w:t>
      </w:r>
      <w:r w:rsidR="007B73A9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7B73A9">
        <w:rPr>
          <w:rFonts w:ascii="Times New Roman" w:hAnsi="Times New Roman" w:cs="Times New Roman"/>
          <w:sz w:val="24"/>
          <w:szCs w:val="24"/>
        </w:rPr>
        <w:t>alegria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satisfeito, com um </w:t>
      </w:r>
      <w:r w:rsidR="007B73A9">
        <w:rPr>
          <w:rFonts w:ascii="Times New Roman" w:hAnsi="Times New Roman" w:cs="Times New Roman"/>
          <w:sz w:val="24"/>
          <w:szCs w:val="24"/>
        </w:rPr>
        <w:t xml:space="preserve">sentimento </w:t>
      </w:r>
      <w:r w:rsidRPr="00C5704C">
        <w:rPr>
          <w:rFonts w:ascii="Times New Roman" w:hAnsi="Times New Roman" w:cs="Times New Roman"/>
          <w:sz w:val="24"/>
          <w:szCs w:val="24"/>
        </w:rPr>
        <w:t>agradável p</w:t>
      </w:r>
      <w:r w:rsidR="007B73A9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>ato caridoso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B73A9">
        <w:rPr>
          <w:rFonts w:ascii="Times New Roman" w:hAnsi="Times New Roman" w:cs="Times New Roman"/>
          <w:sz w:val="24"/>
          <w:szCs w:val="24"/>
        </w:rPr>
        <w:t>o</w:t>
      </w:r>
      <w:ins w:id="1380" w:author="Leila" w:date="2016-07-20T23:31:00Z">
        <w:r w:rsidR="00283E7F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homem, que </w:t>
      </w:r>
      <w:r w:rsidR="007B73A9">
        <w:rPr>
          <w:rFonts w:ascii="Times New Roman" w:hAnsi="Times New Roman" w:cs="Times New Roman"/>
          <w:sz w:val="24"/>
          <w:szCs w:val="24"/>
        </w:rPr>
        <w:t>preferiu manter-se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</w:t>
      </w:r>
      <w:r w:rsidR="007B73A9">
        <w:rPr>
          <w:rFonts w:ascii="Times New Roman" w:hAnsi="Times New Roman" w:cs="Times New Roman"/>
          <w:sz w:val="24"/>
          <w:szCs w:val="24"/>
        </w:rPr>
        <w:t>ô</w:t>
      </w:r>
      <w:r w:rsidRPr="00C5704C">
        <w:rPr>
          <w:rFonts w:ascii="Times New Roman" w:hAnsi="Times New Roman" w:cs="Times New Roman"/>
          <w:sz w:val="24"/>
          <w:szCs w:val="24"/>
        </w:rPr>
        <w:t>nimo, se afastou. Quem gritou foi Klávdia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7B73A9">
        <w:rPr>
          <w:rFonts w:ascii="Times New Roman" w:hAnsi="Times New Roman" w:cs="Times New Roman"/>
          <w:sz w:val="24"/>
          <w:szCs w:val="24"/>
        </w:rPr>
        <w:t>ao reconhecer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filhos d</w:t>
      </w:r>
      <w:r w:rsidR="007B73A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irmã Valentina, </w:t>
      </w:r>
      <w:r w:rsidR="00283E7F">
        <w:rPr>
          <w:rFonts w:ascii="Times New Roman" w:hAnsi="Times New Roman" w:cs="Times New Roman"/>
          <w:sz w:val="24"/>
          <w:szCs w:val="24"/>
        </w:rPr>
        <w:t>vindos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283E7F">
        <w:rPr>
          <w:rFonts w:ascii="Times New Roman" w:hAnsi="Times New Roman" w:cs="Times New Roman"/>
          <w:sz w:val="24"/>
          <w:szCs w:val="24"/>
        </w:rPr>
        <w:t>aviso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logo suspeitou de algo ruim. Não, o bom homem </w:t>
      </w:r>
      <w:r w:rsidR="007B73A9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imaginou que o grito fosse de </w:t>
      </w:r>
      <w:r w:rsidR="007B73A9">
        <w:rPr>
          <w:rFonts w:ascii="Times New Roman" w:hAnsi="Times New Roman" w:cs="Times New Roman"/>
          <w:sz w:val="24"/>
          <w:szCs w:val="24"/>
        </w:rPr>
        <w:t>alegria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7B73A9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Deixando as crianças entrar</w:t>
      </w:r>
      <w:r w:rsidR="0064676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Klávdia </w:t>
      </w:r>
      <w:r w:rsidR="007B73A9">
        <w:rPr>
          <w:rFonts w:ascii="Times New Roman" w:hAnsi="Times New Roman" w:cs="Times New Roman"/>
          <w:sz w:val="24"/>
          <w:szCs w:val="24"/>
        </w:rPr>
        <w:t>pôs-se logo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perguntar onde estavam </w:t>
      </w:r>
      <w:r w:rsidR="007B73A9">
        <w:rPr>
          <w:rFonts w:ascii="Times New Roman" w:hAnsi="Times New Roman" w:cs="Times New Roman"/>
          <w:sz w:val="24"/>
          <w:szCs w:val="24"/>
        </w:rPr>
        <w:t>seus pais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por que eles </w:t>
      </w:r>
      <w:r w:rsidR="007B73A9">
        <w:rPr>
          <w:rFonts w:ascii="Times New Roman" w:hAnsi="Times New Roman" w:cs="Times New Roman"/>
          <w:sz w:val="24"/>
          <w:szCs w:val="24"/>
        </w:rPr>
        <w:t>haviam vindo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sozinhos. Ívolguin</w:t>
      </w:r>
      <w:r w:rsidR="007B73A9">
        <w:rPr>
          <w:rFonts w:ascii="Times New Roman" w:hAnsi="Times New Roman" w:cs="Times New Roman"/>
          <w:sz w:val="24"/>
          <w:szCs w:val="24"/>
        </w:rPr>
        <w:t xml:space="preserve">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agita</w:t>
      </w:r>
      <w:r w:rsidR="007B73A9">
        <w:rPr>
          <w:rFonts w:ascii="Times New Roman" w:hAnsi="Times New Roman" w:cs="Times New Roman"/>
          <w:sz w:val="24"/>
          <w:szCs w:val="24"/>
        </w:rPr>
        <w:t>va ao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repetia:</w:t>
      </w:r>
    </w:p>
    <w:p w:rsidR="0024094F" w:rsidRPr="00C5704C" w:rsidRDefault="00283E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Klávdia, não se agite, é preciso </w:t>
      </w:r>
      <w:r w:rsidR="007B73A9">
        <w:rPr>
          <w:rFonts w:ascii="Times New Roman" w:hAnsi="Times New Roman" w:cs="Times New Roman"/>
          <w:sz w:val="24"/>
          <w:szCs w:val="24"/>
        </w:rPr>
        <w:t>pensar com calma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 Sav</w:t>
      </w:r>
      <w:r w:rsidR="007B73A9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o adolescente </w:t>
      </w:r>
      <w:r w:rsidR="007B73A9" w:rsidRPr="00C5704C">
        <w:rPr>
          <w:rFonts w:ascii="Times New Roman" w:hAnsi="Times New Roman" w:cs="Times New Roman"/>
          <w:sz w:val="24"/>
          <w:szCs w:val="24"/>
        </w:rPr>
        <w:t xml:space="preserve">doentio </w:t>
      </w:r>
      <w:r w:rsidR="007B73A9">
        <w:rPr>
          <w:rFonts w:ascii="Times New Roman" w:hAnsi="Times New Roman" w:cs="Times New Roman"/>
          <w:sz w:val="24"/>
          <w:szCs w:val="24"/>
        </w:rPr>
        <w:t xml:space="preserve">e </w:t>
      </w:r>
      <w:r w:rsidRPr="008A5583">
        <w:rPr>
          <w:rFonts w:ascii="Times New Roman" w:hAnsi="Times New Roman" w:cs="Times New Roman"/>
          <w:sz w:val="24"/>
          <w:szCs w:val="24"/>
        </w:rPr>
        <w:t>mestiço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deitado no divã, </w:t>
      </w:r>
      <w:r w:rsidR="007B73A9">
        <w:rPr>
          <w:rFonts w:ascii="Times New Roman" w:hAnsi="Times New Roman" w:cs="Times New Roman"/>
          <w:sz w:val="24"/>
          <w:szCs w:val="24"/>
        </w:rPr>
        <w:t xml:space="preserve">estudava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Nínotchka, </w:t>
      </w:r>
      <w:ins w:id="1381" w:author="Daniela Mountian" w:date="2017-08-27T11:45:00Z">
        <w:r w:rsidR="008A5583">
          <w:rPr>
            <w:rFonts w:ascii="Times New Roman" w:hAnsi="Times New Roman" w:cs="Times New Roman"/>
            <w:sz w:val="24"/>
            <w:szCs w:val="24"/>
          </w:rPr>
          <w:t>dona</w:t>
        </w:r>
      </w:ins>
      <w:ins w:id="1382" w:author="Daniela Mountian" w:date="2017-06-19T22:10:00Z">
        <w:r w:rsidR="007B73A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de olhos cinza, </w:t>
      </w:r>
      <w:ins w:id="1383" w:author="Daniela Mountian" w:date="2017-08-27T11:45:00Z">
        <w:r w:rsidR="008A5583">
          <w:rPr>
            <w:rFonts w:ascii="Times New Roman" w:hAnsi="Times New Roman" w:cs="Times New Roman"/>
            <w:sz w:val="24"/>
            <w:szCs w:val="24"/>
          </w:rPr>
          <w:t xml:space="preserve">a prima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7B73A9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via pela primeira vez. Com </w:t>
      </w:r>
      <w:r w:rsidR="00283E7F" w:rsidRPr="00C5704C">
        <w:rPr>
          <w:rFonts w:ascii="Times New Roman" w:hAnsi="Times New Roman" w:cs="Times New Roman"/>
          <w:sz w:val="24"/>
          <w:szCs w:val="24"/>
        </w:rPr>
        <w:t>es</w:t>
      </w:r>
      <w:r w:rsidR="00283E7F">
        <w:rPr>
          <w:rFonts w:ascii="Times New Roman" w:hAnsi="Times New Roman" w:cs="Times New Roman"/>
          <w:sz w:val="24"/>
          <w:szCs w:val="24"/>
        </w:rPr>
        <w:t>s</w:t>
      </w:r>
      <w:r w:rsidR="00283E7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recepção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Míchenka </w:t>
      </w:r>
      <w:r w:rsidR="007B73A9">
        <w:rPr>
          <w:rFonts w:ascii="Times New Roman" w:hAnsi="Times New Roman" w:cs="Times New Roman"/>
          <w:sz w:val="24"/>
          <w:szCs w:val="24"/>
        </w:rPr>
        <w:t>caiu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chor</w:t>
      </w:r>
      <w:r w:rsidR="007B73A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3E7F">
        <w:rPr>
          <w:rFonts w:ascii="Times New Roman" w:hAnsi="Times New Roman" w:cs="Times New Roman"/>
          <w:sz w:val="24"/>
          <w:szCs w:val="24"/>
        </w:rPr>
        <w:t>e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="00283E7F">
        <w:rPr>
          <w:rFonts w:ascii="Times New Roman" w:hAnsi="Times New Roman" w:cs="Times New Roman"/>
          <w:sz w:val="24"/>
          <w:szCs w:val="24"/>
        </w:rPr>
        <w:t xml:space="preserve"> em seguida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="00283E7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Nínotchka começou a piscar </w:t>
      </w:r>
      <w:r w:rsidR="007B73A9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3E7F">
        <w:rPr>
          <w:rFonts w:ascii="Times New Roman" w:hAnsi="Times New Roman" w:cs="Times New Roman"/>
          <w:sz w:val="24"/>
          <w:szCs w:val="24"/>
        </w:rPr>
        <w:t>belos</w:t>
      </w:r>
      <w:r w:rsidR="00283E7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olhos de gat</w:t>
      </w:r>
      <w:r w:rsidR="007B73A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, iguais aos d</w:t>
      </w:r>
      <w:r w:rsidR="007B73A9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mãe.</w:t>
      </w:r>
    </w:p>
    <w:p w:rsidR="0024094F" w:rsidRPr="00C5704C" w:rsidRDefault="00283E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essa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Ívolguin, no qual de algum modo </w:t>
      </w:r>
      <w:r w:rsidR="007B73A9">
        <w:rPr>
          <w:rFonts w:ascii="Times New Roman" w:hAnsi="Times New Roman" w:cs="Times New Roman"/>
          <w:sz w:val="24"/>
          <w:szCs w:val="24"/>
        </w:rPr>
        <w:t xml:space="preserve">havia se </w:t>
      </w:r>
      <w:r w:rsidR="0024094F" w:rsidRPr="00C5704C">
        <w:rPr>
          <w:rFonts w:ascii="Times New Roman" w:hAnsi="Times New Roman" w:cs="Times New Roman"/>
          <w:sz w:val="24"/>
          <w:szCs w:val="24"/>
        </w:rPr>
        <w:t>preserva</w:t>
      </w:r>
      <w:r w:rsidR="007B73A9">
        <w:rPr>
          <w:rFonts w:ascii="Times New Roman" w:hAnsi="Times New Roman" w:cs="Times New Roman"/>
          <w:sz w:val="24"/>
          <w:szCs w:val="24"/>
        </w:rPr>
        <w:t xml:space="preserve">do o </w:t>
      </w:r>
      <w:r w:rsidR="0024094F" w:rsidRPr="00C5704C">
        <w:rPr>
          <w:rFonts w:ascii="Times New Roman" w:hAnsi="Times New Roman" w:cs="Times New Roman"/>
          <w:sz w:val="24"/>
          <w:szCs w:val="24"/>
        </w:rPr>
        <w:t>insti</w:t>
      </w:r>
      <w:r w:rsidR="007B73A9">
        <w:rPr>
          <w:rFonts w:ascii="Times New Roman" w:hAnsi="Times New Roman" w:cs="Times New Roman"/>
          <w:sz w:val="24"/>
          <w:szCs w:val="24"/>
        </w:rPr>
        <w:t>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7B73A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 xml:space="preserve">homem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judeu, </w:t>
      </w:r>
      <w:r w:rsidR="007B73A9">
        <w:rPr>
          <w:rFonts w:ascii="Times New Roman" w:hAnsi="Times New Roman" w:cs="Times New Roman"/>
          <w:sz w:val="24"/>
          <w:szCs w:val="24"/>
        </w:rPr>
        <w:t>vulnerável à</w:t>
      </w:r>
      <w:r w:rsidR="0024094F" w:rsidRPr="00C5704C">
        <w:rPr>
          <w:rFonts w:ascii="Times New Roman" w:hAnsi="Times New Roman" w:cs="Times New Roman"/>
          <w:sz w:val="24"/>
          <w:szCs w:val="24"/>
        </w:rPr>
        <w:t>s lágrimas infantis</w:t>
      </w:r>
      <w:r w:rsidR="007B73A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384" w:author="Daniela Mountian" w:date="2017-08-27T11:47:00Z">
        <w:r w:rsidR="0024094F" w:rsidRPr="00C5704C" w:rsidDel="008A5583">
          <w:rPr>
            <w:rFonts w:ascii="Times New Roman" w:hAnsi="Times New Roman" w:cs="Times New Roman"/>
            <w:sz w:val="24"/>
            <w:szCs w:val="24"/>
          </w:rPr>
          <w:delText>ais e</w:delText>
        </w:r>
      </w:del>
      <w:del w:id="1385" w:author="Daniela Mountian" w:date="2017-08-27T11:48:00Z">
        <w:r w:rsidR="0024094F" w:rsidRPr="00C5704C" w:rsidDel="008A5583">
          <w:rPr>
            <w:rFonts w:ascii="Times New Roman" w:hAnsi="Times New Roman" w:cs="Times New Roman"/>
            <w:sz w:val="24"/>
            <w:szCs w:val="24"/>
          </w:rPr>
          <w:delText>ssa,</w:delText>
        </w:r>
      </w:del>
      <w:ins w:id="1386" w:author="Daniela Mountian" w:date="2017-08-27T11:48:00Z">
        <w:r w:rsidR="008A5583">
          <w:rPr>
            <w:rFonts w:ascii="Times New Roman" w:hAnsi="Times New Roman" w:cs="Times New Roman"/>
            <w:sz w:val="24"/>
            <w:szCs w:val="24"/>
          </w:rPr>
          <w:t>Agora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 xml:space="preserve">você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assustou as crianças. </w:t>
      </w:r>
      <w:r w:rsidR="007B73A9">
        <w:rPr>
          <w:rFonts w:ascii="Times New Roman" w:hAnsi="Times New Roman" w:cs="Times New Roman"/>
          <w:sz w:val="24"/>
          <w:szCs w:val="24"/>
        </w:rPr>
        <w:t>Antes de tudo, 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>preciso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alimentá-l</w:t>
      </w:r>
      <w:r w:rsidR="0011400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s.</w:t>
      </w:r>
    </w:p>
    <w:p w:rsidR="0024094F" w:rsidRPr="00C5704C" w:rsidRDefault="00AA6DF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Sim, claro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rapidamente Klávdia.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Deram </w:t>
      </w:r>
      <w:r w:rsidR="007B73A9">
        <w:rPr>
          <w:rFonts w:ascii="Times New Roman" w:hAnsi="Times New Roman" w:cs="Times New Roman"/>
          <w:sz w:val="24"/>
          <w:szCs w:val="24"/>
        </w:rPr>
        <w:t>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crianças </w:t>
      </w:r>
      <w:r w:rsidR="007B73A9">
        <w:rPr>
          <w:rFonts w:ascii="Times New Roman" w:hAnsi="Times New Roman" w:cs="Times New Roman"/>
          <w:sz w:val="24"/>
          <w:szCs w:val="24"/>
        </w:rPr>
        <w:t>um pouco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sopa requentada da véspera e </w:t>
      </w:r>
      <w:r w:rsidR="007B73A9">
        <w:rPr>
          <w:rFonts w:ascii="Times New Roman" w:hAnsi="Times New Roman" w:cs="Times New Roman"/>
          <w:sz w:val="24"/>
          <w:szCs w:val="24"/>
        </w:rPr>
        <w:t xml:space="preserve">macarrão com </w:t>
      </w:r>
      <w:commentRangeStart w:id="1387"/>
      <w:r w:rsidR="007B73A9">
        <w:rPr>
          <w:rFonts w:ascii="Times New Roman" w:hAnsi="Times New Roman" w:cs="Times New Roman"/>
          <w:sz w:val="24"/>
          <w:szCs w:val="24"/>
        </w:rPr>
        <w:t>almôndega</w:t>
      </w:r>
      <w:commentRangeEnd w:id="1387"/>
      <w:r w:rsidR="007B73A9">
        <w:rPr>
          <w:rStyle w:val="Refdecomentrio"/>
          <w:rFonts w:cs="Times New Roman"/>
          <w:lang w:val="x-none"/>
        </w:rPr>
        <w:commentReference w:id="1387"/>
      </w:r>
      <w:r w:rsidR="007B73A9">
        <w:rPr>
          <w:rFonts w:ascii="Times New Roman" w:hAnsi="Times New Roman" w:cs="Times New Roman"/>
          <w:sz w:val="24"/>
          <w:szCs w:val="24"/>
        </w:rPr>
        <w:t xml:space="preserve">, 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cada. Enquanto elas comiam, Klávdia e Aleksei Ióssifovitch, trancados no dormitório, </w:t>
      </w:r>
      <w:r w:rsidR="00114000">
        <w:rPr>
          <w:rFonts w:ascii="Times New Roman" w:hAnsi="Times New Roman" w:cs="Times New Roman"/>
          <w:sz w:val="24"/>
          <w:szCs w:val="24"/>
        </w:rPr>
        <w:t xml:space="preserve">liam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carta </w:t>
      </w:r>
      <w:r w:rsidR="007B73A9">
        <w:rPr>
          <w:rFonts w:ascii="Times New Roman" w:hAnsi="Times New Roman" w:cs="Times New Roman"/>
          <w:sz w:val="24"/>
          <w:szCs w:val="24"/>
        </w:rPr>
        <w:t>que acharam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AA6DFE">
        <w:rPr>
          <w:rFonts w:ascii="Times New Roman" w:hAnsi="Times New Roman" w:cs="Times New Roman"/>
          <w:sz w:val="24"/>
          <w:szCs w:val="24"/>
        </w:rPr>
        <w:t>lancheira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commentRangeStart w:id="1388"/>
      <w:r w:rsidR="007B73A9">
        <w:rPr>
          <w:rFonts w:ascii="Times New Roman" w:hAnsi="Times New Roman" w:cs="Times New Roman"/>
          <w:sz w:val="24"/>
          <w:szCs w:val="24"/>
        </w:rPr>
        <w:t>o coelhinho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388"/>
      <w:r w:rsidR="007B73A9">
        <w:rPr>
          <w:rStyle w:val="Refdecomentrio"/>
          <w:rFonts w:cs="Times New Roman"/>
          <w:lang w:val="x-none"/>
        </w:rPr>
        <w:commentReference w:id="1388"/>
      </w:r>
      <w:r w:rsidRPr="00C5704C">
        <w:rPr>
          <w:rFonts w:ascii="Times New Roman" w:hAnsi="Times New Roman" w:cs="Times New Roman"/>
          <w:sz w:val="24"/>
          <w:szCs w:val="24"/>
        </w:rPr>
        <w:t>bordad</w:t>
      </w:r>
      <w:r w:rsidR="007B73A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Klávdia </w:t>
      </w:r>
      <w:r w:rsidR="007B73A9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leu até </w:t>
      </w:r>
      <w:del w:id="1389" w:author="Daniela Mountian" w:date="2017-08-27T11:50:00Z">
        <w:r w:rsidRPr="00C5704C" w:rsidDel="00BB4E55">
          <w:rPr>
            <w:rFonts w:ascii="Times New Roman" w:hAnsi="Times New Roman" w:cs="Times New Roman"/>
            <w:sz w:val="24"/>
            <w:szCs w:val="24"/>
          </w:rPr>
          <w:delText>as linhas</w:delText>
        </w:r>
      </w:del>
      <w:ins w:id="1390" w:author="Daniela Mountian" w:date="2017-08-27T11:50:00Z">
        <w:r w:rsidR="00BB4E55">
          <w:rPr>
            <w:rFonts w:ascii="Times New Roman" w:hAnsi="Times New Roman" w:cs="Times New Roman"/>
            <w:sz w:val="24"/>
            <w:szCs w:val="24"/>
          </w:rPr>
          <w:t>a parte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 xml:space="preserve">que </w:t>
      </w:r>
      <w:r w:rsidR="00114000">
        <w:rPr>
          <w:rFonts w:ascii="Times New Roman" w:hAnsi="Times New Roman" w:cs="Times New Roman"/>
          <w:sz w:val="24"/>
          <w:szCs w:val="24"/>
        </w:rPr>
        <w:t>mencionava</w:t>
      </w:r>
      <w:del w:id="1391" w:author="Daniela Mountian" w:date="2017-08-27T11:50:00Z">
        <w:r w:rsidR="00114000" w:rsidDel="00BB4E55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a prisão de Sacha.</w:t>
      </w:r>
    </w:p>
    <w:p w:rsidR="0024094F" w:rsidRPr="00C5704C" w:rsidRDefault="00AA6DF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claro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e, empalidecendo, deixou cair o papel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antes ela não </w:t>
      </w:r>
      <w:r w:rsidR="007B73A9">
        <w:rPr>
          <w:rFonts w:ascii="Times New Roman" w:hAnsi="Times New Roman" w:cs="Times New Roman"/>
          <w:sz w:val="24"/>
          <w:szCs w:val="24"/>
        </w:rPr>
        <w:t>ligava 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mim, mas agora</w:t>
      </w:r>
      <w:r w:rsidR="007B73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04DCD">
        <w:rPr>
          <w:rFonts w:ascii="Times New Roman" w:hAnsi="Times New Roman" w:cs="Times New Roman"/>
          <w:sz w:val="24"/>
          <w:szCs w:val="24"/>
        </w:rPr>
        <w:t>ao cair</w:t>
      </w:r>
      <w:r w:rsidR="007B73A9">
        <w:rPr>
          <w:rFonts w:ascii="Times New Roman" w:hAnsi="Times New Roman" w:cs="Times New Roman"/>
          <w:sz w:val="24"/>
          <w:szCs w:val="24"/>
        </w:rPr>
        <w:t xml:space="preserve"> em desgraça,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quer </w:t>
      </w:r>
      <w:r w:rsidR="007B73A9">
        <w:rPr>
          <w:rFonts w:ascii="Times New Roman" w:hAnsi="Times New Roman" w:cs="Times New Roman"/>
          <w:sz w:val="24"/>
          <w:szCs w:val="24"/>
        </w:rPr>
        <w:t>me destruir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Ela não quer entender que meu marido é judeu. Nós devemos ficar </w:t>
      </w:r>
      <w:r w:rsidR="007B73A9">
        <w:rPr>
          <w:rFonts w:ascii="Times New Roman" w:hAnsi="Times New Roman" w:cs="Times New Roman"/>
          <w:sz w:val="24"/>
          <w:szCs w:val="24"/>
        </w:rPr>
        <w:t>longe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qualquer suspeita. </w:t>
      </w:r>
    </w:p>
    <w:p w:rsidR="0024094F" w:rsidRPr="00C5704C" w:rsidRDefault="003C6C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minha </w:t>
      </w:r>
      <w:r w:rsidR="007B73A9">
        <w:rPr>
          <w:rFonts w:ascii="Times New Roman" w:hAnsi="Times New Roman" w:cs="Times New Roman"/>
          <w:sz w:val="24"/>
          <w:szCs w:val="24"/>
        </w:rPr>
        <w:t>origem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 com isso?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Ívolguin, estremecendo</w:t>
      </w:r>
      <w:del w:id="1392" w:author="Daniela Mountian" w:date="2017-08-27T11:52:00Z">
        <w:r w:rsidR="0024094F" w:rsidRPr="00C5704C" w:rsidDel="00BB4E5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24094F" w:rsidRPr="007B73A9" w:rsidDel="00BB4E55">
          <w:rPr>
            <w:rFonts w:ascii="Times New Roman" w:hAnsi="Times New Roman" w:cs="Times New Roman"/>
            <w:sz w:val="24"/>
            <w:szCs w:val="24"/>
            <w:highlight w:val="yellow"/>
          </w:rPr>
          <w:delText>por dentro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B73A9">
        <w:rPr>
          <w:rFonts w:ascii="Times New Roman" w:hAnsi="Times New Roman" w:cs="Times New Roman"/>
          <w:sz w:val="24"/>
          <w:szCs w:val="24"/>
        </w:rPr>
        <w:t xml:space="preserve">como sempre acontecia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quando </w:t>
      </w:r>
      <w:r w:rsidR="007B73A9">
        <w:rPr>
          <w:rFonts w:ascii="Times New Roman" w:hAnsi="Times New Roman" w:cs="Times New Roman"/>
          <w:sz w:val="24"/>
          <w:szCs w:val="24"/>
        </w:rPr>
        <w:t>mencionavam</w:t>
      </w:r>
      <w:r w:rsidR="00BB4E5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voz alta</w:t>
      </w:r>
      <w:r w:rsidR="00BB4E55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>sua essência terrível e vergonhosa.</w:t>
      </w:r>
    </w:p>
    <w:p w:rsidR="0024094F" w:rsidRPr="00C5704C" w:rsidRDefault="003C6C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</w:t>
      </w:r>
      <w:r w:rsidR="007B73A9">
        <w:rPr>
          <w:rFonts w:ascii="Times New Roman" w:hAnsi="Times New Roman" w:cs="Times New Roman"/>
          <w:sz w:val="24"/>
          <w:szCs w:val="24"/>
        </w:rPr>
        <w:t>udo</w:t>
      </w:r>
      <w:r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Klávdia, </w:t>
      </w:r>
      <w:r w:rsidR="007B73A9">
        <w:rPr>
          <w:rFonts w:ascii="Times New Roman" w:hAnsi="Times New Roman" w:cs="Times New Roman"/>
          <w:sz w:val="24"/>
          <w:szCs w:val="24"/>
        </w:rPr>
        <w:t xml:space="preserve">com </w:t>
      </w:r>
      <w:r w:rsidR="0024094F" w:rsidRPr="00C5704C">
        <w:rPr>
          <w:rFonts w:ascii="Times New Roman" w:hAnsi="Times New Roman" w:cs="Times New Roman"/>
          <w:sz w:val="24"/>
          <w:szCs w:val="24"/>
        </w:rPr>
        <w:t>raiv</w:t>
      </w:r>
      <w:r w:rsidR="00BB4E55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D563CA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faça de </w:t>
      </w:r>
      <w:r w:rsidR="00D563CA">
        <w:rPr>
          <w:rFonts w:ascii="Times New Roman" w:hAnsi="Times New Roman" w:cs="Times New Roman"/>
          <w:sz w:val="24"/>
          <w:szCs w:val="24"/>
        </w:rPr>
        <w:t>desentendido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4094F" w:rsidRPr="0008666C">
        <w:rPr>
          <w:rFonts w:ascii="Times New Roman" w:hAnsi="Times New Roman" w:cs="Times New Roman"/>
          <w:sz w:val="24"/>
          <w:szCs w:val="24"/>
        </w:rPr>
        <w:t>Cordeiro de Deus...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Quer que aconteça com você o mesmo que aconteceu com </w:t>
      </w:r>
      <w:r w:rsidR="0008666C">
        <w:rPr>
          <w:rFonts w:ascii="Times New Roman" w:hAnsi="Times New Roman" w:cs="Times New Roman"/>
          <w:sz w:val="24"/>
          <w:szCs w:val="24"/>
        </w:rPr>
        <w:t>S</w:t>
      </w:r>
      <w:r w:rsidR="0024094F" w:rsidRPr="0008666C">
        <w:rPr>
          <w:rFonts w:ascii="Times New Roman" w:hAnsi="Times New Roman" w:cs="Times New Roman"/>
          <w:sz w:val="24"/>
          <w:szCs w:val="24"/>
        </w:rPr>
        <w:t>herman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3C6C8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08666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herman tem </w:t>
      </w:r>
      <w:r w:rsidR="00114000">
        <w:rPr>
          <w:rFonts w:ascii="Times New Roman" w:hAnsi="Times New Roman" w:cs="Times New Roman"/>
          <w:sz w:val="24"/>
          <w:szCs w:val="24"/>
        </w:rPr>
        <w:t xml:space="preserve">a ver </w:t>
      </w:r>
      <w:r w:rsidR="0024094F" w:rsidRPr="00C5704C">
        <w:rPr>
          <w:rFonts w:ascii="Times New Roman" w:hAnsi="Times New Roman" w:cs="Times New Roman"/>
          <w:sz w:val="24"/>
          <w:szCs w:val="24"/>
        </w:rPr>
        <w:t>comi</w:t>
      </w:r>
      <w:r w:rsidR="00114000">
        <w:rPr>
          <w:rFonts w:ascii="Times New Roman" w:hAnsi="Times New Roman" w:cs="Times New Roman"/>
          <w:sz w:val="24"/>
          <w:szCs w:val="24"/>
        </w:rPr>
        <w:t>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Ívolguin, tentando conter </w:t>
      </w:r>
      <w:r w:rsidR="007B73A9">
        <w:rPr>
          <w:rFonts w:ascii="Times New Roman" w:hAnsi="Times New Roman" w:cs="Times New Roman"/>
          <w:sz w:val="24"/>
          <w:szCs w:val="24"/>
        </w:rPr>
        <w:t>seu</w:t>
      </w:r>
      <w:r w:rsidR="007B73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coração agitado.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666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h</w:t>
      </w:r>
      <w:r w:rsidR="00E03B8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rman </w:t>
      </w:r>
      <w:r w:rsidR="007B73A9">
        <w:rPr>
          <w:rFonts w:ascii="Times New Roman" w:hAnsi="Times New Roman" w:cs="Times New Roman"/>
          <w:sz w:val="24"/>
          <w:szCs w:val="24"/>
        </w:rPr>
        <w:t>man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tinha ligações com parentes na América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3A9">
        <w:rPr>
          <w:rFonts w:ascii="Times New Roman" w:hAnsi="Times New Roman" w:cs="Times New Roman"/>
          <w:sz w:val="24"/>
          <w:szCs w:val="24"/>
        </w:rPr>
        <w:t xml:space="preserve">então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ele </w:t>
      </w:r>
      <w:del w:id="1393" w:author="Daniela Mountian" w:date="2017-08-27T11:55:00Z">
        <w:r w:rsidR="0024094F" w:rsidRPr="00C5704C" w:rsidDel="00BB4E55">
          <w:rPr>
            <w:rFonts w:ascii="Times New Roman" w:hAnsi="Times New Roman" w:cs="Times New Roman"/>
            <w:sz w:val="24"/>
            <w:szCs w:val="24"/>
          </w:rPr>
          <w:delText>ouviu</w:delText>
        </w:r>
      </w:del>
      <w:ins w:id="1394" w:author="Daniela Mountian" w:date="2017-08-27T11:55:00Z">
        <w:r w:rsidR="00BB4E55">
          <w:rPr>
            <w:rFonts w:ascii="Times New Roman" w:hAnsi="Times New Roman" w:cs="Times New Roman"/>
            <w:sz w:val="24"/>
            <w:szCs w:val="24"/>
          </w:rPr>
          <w:t>sentiu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7B73A9">
        <w:rPr>
          <w:rFonts w:ascii="Times New Roman" w:hAnsi="Times New Roman" w:cs="Times New Roman"/>
          <w:sz w:val="24"/>
          <w:szCs w:val="24"/>
        </w:rPr>
        <w:t>habitual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“tenho medo, tenho medo” </w:t>
      </w:r>
      <w:r w:rsidR="007B73A9">
        <w:rPr>
          <w:rFonts w:ascii="Times New Roman" w:hAnsi="Times New Roman" w:cs="Times New Roman"/>
          <w:sz w:val="24"/>
          <w:szCs w:val="24"/>
        </w:rPr>
        <w:t>disparar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voar, </w:t>
      </w:r>
      <w:r w:rsidR="00114000">
        <w:rPr>
          <w:rFonts w:ascii="Times New Roman" w:hAnsi="Times New Roman" w:cs="Times New Roman"/>
          <w:sz w:val="24"/>
          <w:szCs w:val="24"/>
        </w:rPr>
        <w:t>invadir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alma. “Tenho medo, estou apavorado”</w:t>
      </w:r>
      <w:r w:rsidR="007B73A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 </w:t>
      </w:r>
      <w:r w:rsidR="007B73A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alma da </w:t>
      </w:r>
      <w:r w:rsidR="007B73A9">
        <w:rPr>
          <w:rFonts w:ascii="Times New Roman" w:hAnsi="Times New Roman" w:cs="Times New Roman"/>
          <w:sz w:val="24"/>
          <w:szCs w:val="24"/>
        </w:rPr>
        <w:t xml:space="preserve">um dia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gloriosa tribo de Rúben, </w:t>
      </w:r>
      <w:r w:rsidR="007B73A9">
        <w:rPr>
          <w:rFonts w:ascii="Times New Roman" w:hAnsi="Times New Roman" w:cs="Times New Roman"/>
          <w:sz w:val="24"/>
          <w:szCs w:val="24"/>
        </w:rPr>
        <w:t xml:space="preserve">uma alma entre </w:t>
      </w:r>
      <w:r w:rsidR="00114000">
        <w:rPr>
          <w:rFonts w:ascii="Times New Roman" w:hAnsi="Times New Roman" w:cs="Times New Roman"/>
          <w:sz w:val="24"/>
          <w:szCs w:val="24"/>
        </w:rPr>
        <w:t xml:space="preserve">tantas </w:t>
      </w:r>
      <w:r w:rsidR="007B73A9">
        <w:rPr>
          <w:rFonts w:ascii="Times New Roman" w:hAnsi="Times New Roman" w:cs="Times New Roman"/>
          <w:sz w:val="24"/>
          <w:szCs w:val="24"/>
        </w:rPr>
        <w:t>outras, e a elas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Senhor, através do profeta Ezequiel:</w:t>
      </w:r>
    </w:p>
    <w:p w:rsidR="0024094F" w:rsidRPr="00D563CA" w:rsidRDefault="001D18C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7B73A9">
        <w:rPr>
          <w:rFonts w:ascii="Times New Roman" w:hAnsi="Times New Roman" w:cs="Times New Roman"/>
          <w:sz w:val="24"/>
          <w:szCs w:val="24"/>
        </w:rPr>
        <w:t>ao chegar às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nações para onde </w:t>
      </w:r>
      <w:r w:rsidR="007B73A9">
        <w:rPr>
          <w:rFonts w:ascii="Times New Roman" w:hAnsi="Times New Roman" w:cs="Times New Roman"/>
          <w:sz w:val="24"/>
          <w:szCs w:val="24"/>
        </w:rPr>
        <w:t>se dirigiam</w:t>
      </w:r>
      <w:r w:rsidR="0024094F" w:rsidRPr="00C5704C">
        <w:rPr>
          <w:rFonts w:ascii="Times New Roman" w:hAnsi="Times New Roman" w:cs="Times New Roman"/>
          <w:sz w:val="24"/>
          <w:szCs w:val="24"/>
        </w:rPr>
        <w:t>, pr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ofanaram o </w:t>
      </w:r>
      <w:r w:rsidR="007B73A9">
        <w:rPr>
          <w:rFonts w:ascii="Times New Roman" w:hAnsi="Times New Roman" w:cs="Times New Roman"/>
          <w:sz w:val="24"/>
          <w:szCs w:val="24"/>
        </w:rPr>
        <w:t>m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eu santo nome, pois </w:t>
      </w:r>
      <w:ins w:id="1395" w:author="Daniela Mountian" w:date="2017-08-27T11:57:00Z">
        <w:r w:rsidR="00BB4E55">
          <w:rPr>
            <w:rFonts w:ascii="Times New Roman" w:hAnsi="Times New Roman" w:cs="Times New Roman"/>
            <w:sz w:val="24"/>
            <w:szCs w:val="24"/>
          </w:rPr>
          <w:t xml:space="preserve">sobre eles </w:t>
        </w:r>
      </w:ins>
      <w:r w:rsidR="007B73A9">
        <w:rPr>
          <w:rFonts w:ascii="Times New Roman" w:hAnsi="Times New Roman" w:cs="Times New Roman"/>
          <w:sz w:val="24"/>
          <w:szCs w:val="24"/>
        </w:rPr>
        <w:t>falavam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: “Eles são o povo do Senhor, </w:t>
      </w:r>
      <w:ins w:id="1396" w:author="Daniela Mountian" w:date="2017-08-27T12:00:00Z">
        <w:r w:rsidR="00BB4E55">
          <w:rPr>
            <w:rFonts w:ascii="Times New Roman" w:hAnsi="Times New Roman" w:cs="Times New Roman"/>
            <w:sz w:val="24"/>
            <w:szCs w:val="24"/>
          </w:rPr>
          <w:t>mas</w:t>
        </w:r>
      </w:ins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ins w:id="1397" w:author="Daniela Mountian" w:date="2017-08-27T12:00:00Z">
        <w:r w:rsidR="00BB4E55">
          <w:rPr>
            <w:rFonts w:ascii="Times New Roman" w:hAnsi="Times New Roman" w:cs="Times New Roman"/>
            <w:sz w:val="24"/>
            <w:szCs w:val="24"/>
          </w:rPr>
          <w:t>partir</w:t>
        </w:r>
      </w:ins>
      <w:ins w:id="1398" w:author="Daniela Mountian" w:date="2017-08-27T12:01:00Z">
        <w:r w:rsidR="00BB4E55">
          <w:rPr>
            <w:rFonts w:ascii="Times New Roman" w:hAnsi="Times New Roman" w:cs="Times New Roman"/>
            <w:sz w:val="24"/>
            <w:szCs w:val="24"/>
          </w:rPr>
          <w:t>am</w:t>
        </w:r>
      </w:ins>
      <w:r w:rsidR="0024094F" w:rsidRPr="00A867CB">
        <w:rPr>
          <w:rFonts w:ascii="Times New Roman" w:hAnsi="Times New Roman" w:cs="Times New Roman"/>
          <w:sz w:val="24"/>
          <w:szCs w:val="24"/>
        </w:rPr>
        <w:t xml:space="preserve"> d</w:t>
      </w:r>
      <w:r w:rsidR="00114000">
        <w:rPr>
          <w:rFonts w:ascii="Times New Roman" w:hAnsi="Times New Roman" w:cs="Times New Roman"/>
          <w:sz w:val="24"/>
          <w:szCs w:val="24"/>
        </w:rPr>
        <w:t>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terra Dele”</w:t>
      </w:r>
      <w:r w:rsidR="007B73A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3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4E55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3CA">
        <w:rPr>
          <w:rFonts w:ascii="Times New Roman" w:hAnsi="Times New Roman" w:cs="Times New Roman"/>
          <w:sz w:val="24"/>
          <w:szCs w:val="24"/>
        </w:rPr>
        <w:t>“Tenho medo, estou apavorado</w:t>
      </w:r>
      <w:r w:rsidR="00D563CA">
        <w:rPr>
          <w:rFonts w:ascii="Times New Roman" w:hAnsi="Times New Roman" w:cs="Times New Roman"/>
          <w:sz w:val="24"/>
          <w:szCs w:val="24"/>
        </w:rPr>
        <w:t>!</w:t>
      </w:r>
      <w:r w:rsidRPr="00D563CA">
        <w:rPr>
          <w:rFonts w:ascii="Times New Roman" w:hAnsi="Times New Roman" w:cs="Times New Roman"/>
          <w:sz w:val="24"/>
          <w:szCs w:val="24"/>
        </w:rPr>
        <w:t xml:space="preserve">” gritava roucamente a alma de Ívolguin, arrastada do corpo </w:t>
      </w:r>
      <w:r w:rsidR="007A7B2B" w:rsidRPr="00D563CA">
        <w:rPr>
          <w:rFonts w:ascii="Times New Roman" w:hAnsi="Times New Roman" w:cs="Times New Roman"/>
          <w:sz w:val="24"/>
          <w:szCs w:val="24"/>
        </w:rPr>
        <w:t>pelo medo</w:t>
      </w:r>
      <w:r w:rsidRPr="00D563CA">
        <w:rPr>
          <w:rFonts w:ascii="Times New Roman" w:hAnsi="Times New Roman" w:cs="Times New Roman"/>
          <w:sz w:val="24"/>
          <w:szCs w:val="24"/>
        </w:rPr>
        <w:t xml:space="preserve">, como </w:t>
      </w:r>
      <w:r w:rsidR="00793D3C">
        <w:rPr>
          <w:rFonts w:ascii="Times New Roman" w:hAnsi="Times New Roman" w:cs="Times New Roman"/>
          <w:sz w:val="24"/>
          <w:szCs w:val="24"/>
        </w:rPr>
        <w:t xml:space="preserve">se arrasta </w:t>
      </w:r>
      <w:r w:rsidRPr="00D563CA">
        <w:rPr>
          <w:rFonts w:ascii="Times New Roman" w:hAnsi="Times New Roman" w:cs="Times New Roman"/>
          <w:sz w:val="24"/>
          <w:szCs w:val="24"/>
        </w:rPr>
        <w:t>um prisioneiro à noite de s</w:t>
      </w:r>
      <w:r w:rsidR="00EF30ED">
        <w:rPr>
          <w:rFonts w:ascii="Times New Roman" w:hAnsi="Times New Roman" w:cs="Times New Roman"/>
          <w:sz w:val="24"/>
          <w:szCs w:val="24"/>
        </w:rPr>
        <w:t>eu leito.</w:t>
      </w:r>
      <w:r w:rsidRPr="00D563C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EF30E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D563CA">
        <w:rPr>
          <w:rFonts w:ascii="Times New Roman" w:hAnsi="Times New Roman" w:cs="Times New Roman"/>
          <w:sz w:val="24"/>
          <w:szCs w:val="24"/>
        </w:rPr>
        <w:t xml:space="preserve"> Ívolguin sussurr</w:t>
      </w:r>
      <w:r>
        <w:rPr>
          <w:rFonts w:ascii="Times New Roman" w:hAnsi="Times New Roman" w:cs="Times New Roman"/>
          <w:sz w:val="24"/>
          <w:szCs w:val="24"/>
        </w:rPr>
        <w:t>ou</w:t>
      </w:r>
      <w:r w:rsidR="0024094F" w:rsidRPr="00D563CA">
        <w:rPr>
          <w:rFonts w:ascii="Times New Roman" w:hAnsi="Times New Roman" w:cs="Times New Roman"/>
          <w:sz w:val="24"/>
          <w:szCs w:val="24"/>
        </w:rPr>
        <w:t xml:space="preserve"> com a voz rouca:</w:t>
      </w:r>
    </w:p>
    <w:p w:rsidR="0024094F" w:rsidRPr="00C5704C" w:rsidRDefault="003001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30ED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uvi dizer que na Bielorrússia </w:t>
      </w:r>
      <w:r w:rsidR="00EF30ED">
        <w:rPr>
          <w:rFonts w:ascii="Times New Roman" w:hAnsi="Times New Roman" w:cs="Times New Roman"/>
          <w:sz w:val="24"/>
          <w:szCs w:val="24"/>
        </w:rPr>
        <w:t>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processo sério, estão julgando os nacionalistas... Bogdanóvitch e outros...</w:t>
      </w:r>
    </w:p>
    <w:p w:rsidR="0024094F" w:rsidRPr="00C5704C" w:rsidRDefault="003001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01" w:author="Daniela Mountian" w:date="2017-09-03T21:18:00Z">
        <w:r w:rsidR="0008666C">
          <w:rPr>
            <w:rFonts w:ascii="Times New Roman" w:hAnsi="Times New Roman" w:cs="Times New Roman"/>
            <w:sz w:val="24"/>
            <w:szCs w:val="24"/>
          </w:rPr>
          <w:t>T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emos que resolver o que fazer com os filhos de Vália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Klávdia, </w:t>
      </w:r>
      <w:r w:rsidR="00EF30ED">
        <w:rPr>
          <w:rFonts w:ascii="Times New Roman" w:hAnsi="Times New Roman" w:cs="Times New Roman"/>
          <w:sz w:val="24"/>
          <w:szCs w:val="24"/>
        </w:rPr>
        <w:t xml:space="preserve">com </w:t>
      </w:r>
      <w:r w:rsidR="0024094F" w:rsidRPr="00C5704C">
        <w:rPr>
          <w:rFonts w:ascii="Times New Roman" w:hAnsi="Times New Roman" w:cs="Times New Roman"/>
          <w:sz w:val="24"/>
          <w:szCs w:val="24"/>
        </w:rPr>
        <w:t>firme</w:t>
      </w:r>
      <w:r w:rsidR="00EF30ED">
        <w:rPr>
          <w:rFonts w:ascii="Times New Roman" w:hAnsi="Times New Roman" w:cs="Times New Roman"/>
          <w:sz w:val="24"/>
          <w:szCs w:val="24"/>
        </w:rPr>
        <w:t>za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30ED">
        <w:rPr>
          <w:rFonts w:ascii="Times New Roman" w:hAnsi="Times New Roman" w:cs="Times New Roman"/>
          <w:sz w:val="24"/>
          <w:szCs w:val="24"/>
        </w:rPr>
        <w:t>mas já sem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nervosismo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Vália pode ficar </w:t>
      </w:r>
      <w:r w:rsidR="00EF30ED">
        <w:rPr>
          <w:rFonts w:ascii="Times New Roman" w:hAnsi="Times New Roman" w:cs="Times New Roman"/>
          <w:sz w:val="24"/>
          <w:szCs w:val="24"/>
        </w:rPr>
        <w:t>ofendida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eu não posso deixá-los aqui. Eu também tenho um filho. E</w:t>
      </w:r>
      <w:r w:rsidR="00EF30E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materialmente</w:t>
      </w:r>
      <w:r w:rsidR="00EF30E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30ED">
        <w:rPr>
          <w:rFonts w:ascii="Times New Roman" w:hAnsi="Times New Roman" w:cs="Times New Roman"/>
          <w:sz w:val="24"/>
          <w:szCs w:val="24"/>
        </w:rPr>
        <w:t xml:space="preserve">também seria </w:t>
      </w:r>
      <w:r w:rsidR="0024094F" w:rsidRPr="00C5704C">
        <w:rPr>
          <w:rFonts w:ascii="Times New Roman" w:hAnsi="Times New Roman" w:cs="Times New Roman"/>
          <w:sz w:val="24"/>
          <w:szCs w:val="24"/>
        </w:rPr>
        <w:t>difícil</w:t>
      </w:r>
      <w:r w:rsidR="00EF30ED">
        <w:rPr>
          <w:rFonts w:ascii="Times New Roman" w:hAnsi="Times New Roman" w:cs="Times New Roman"/>
          <w:sz w:val="24"/>
          <w:szCs w:val="24"/>
        </w:rPr>
        <w:t xml:space="preserve"> para nós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isso não é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principal</w:t>
      </w:r>
      <w:r w:rsidR="00EF30ED">
        <w:rPr>
          <w:rFonts w:ascii="Times New Roman" w:hAnsi="Times New Roman" w:cs="Times New Roman"/>
          <w:sz w:val="24"/>
          <w:szCs w:val="24"/>
        </w:rPr>
        <w:t>..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3001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</w:t>
      </w:r>
      <w:r w:rsidR="00EF30ED">
        <w:rPr>
          <w:rFonts w:ascii="Times New Roman" w:hAnsi="Times New Roman" w:cs="Times New Roman"/>
          <w:sz w:val="24"/>
          <w:szCs w:val="24"/>
        </w:rPr>
        <w:t xml:space="preserve"> </w:t>
      </w:r>
      <w:r w:rsidR="00EF30E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Ívolguin </w:t>
      </w:r>
      <w:r w:rsidR="00EF30ED">
        <w:rPr>
          <w:rFonts w:ascii="Times New Roman" w:hAnsi="Times New Roman" w:cs="Times New Roman"/>
          <w:sz w:val="24"/>
          <w:szCs w:val="24"/>
        </w:rPr>
        <w:t>precipita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damente </w:t>
      </w:r>
      <w:r w:rsidR="00041C2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agora não é o momento. </w:t>
      </w:r>
      <w:r w:rsidR="00EF30ED">
        <w:rPr>
          <w:rFonts w:ascii="Times New Roman" w:hAnsi="Times New Roman" w:cs="Times New Roman"/>
          <w:sz w:val="24"/>
          <w:szCs w:val="24"/>
        </w:rPr>
        <w:t>Precisamos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4DCD">
        <w:rPr>
          <w:rFonts w:ascii="Times New Roman" w:hAnsi="Times New Roman" w:cs="Times New Roman"/>
          <w:sz w:val="24"/>
          <w:szCs w:val="24"/>
        </w:rPr>
        <w:t xml:space="preserve">ir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dormir... De manhã </w:t>
      </w:r>
      <w:r w:rsidR="00EF30ED">
        <w:rPr>
          <w:rFonts w:ascii="Times New Roman" w:hAnsi="Times New Roman" w:cs="Times New Roman"/>
          <w:sz w:val="24"/>
          <w:szCs w:val="24"/>
        </w:rPr>
        <w:t>decidiremos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Aleksei Ióssifovitch sabia perfeitamente </w:t>
      </w:r>
      <w:r w:rsidR="00EF30ED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a esposa </w:t>
      </w:r>
      <w:r w:rsidR="00EF30ED">
        <w:rPr>
          <w:rFonts w:ascii="Times New Roman" w:hAnsi="Times New Roman" w:cs="Times New Roman"/>
          <w:sz w:val="24"/>
          <w:szCs w:val="24"/>
        </w:rPr>
        <w:t>havia decidido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F30ED">
        <w:rPr>
          <w:rFonts w:ascii="Times New Roman" w:hAnsi="Times New Roman" w:cs="Times New Roman"/>
          <w:sz w:val="24"/>
          <w:szCs w:val="24"/>
        </w:rPr>
        <w:t xml:space="preserve">embora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</w:t>
      </w:r>
      <w:r w:rsidR="00EF30ED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EF30ED">
        <w:rPr>
          <w:rFonts w:ascii="Times New Roman" w:hAnsi="Times New Roman" w:cs="Times New Roman"/>
          <w:sz w:val="24"/>
          <w:szCs w:val="24"/>
        </w:rPr>
        <w:t xml:space="preserve">conhecesse </w:t>
      </w:r>
      <w:r w:rsidRPr="00C5704C">
        <w:rPr>
          <w:rFonts w:ascii="Times New Roman" w:hAnsi="Times New Roman" w:cs="Times New Roman"/>
          <w:sz w:val="24"/>
          <w:szCs w:val="24"/>
        </w:rPr>
        <w:t>os detalhes</w:t>
      </w:r>
      <w:r w:rsidR="00EF30ED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entanto</w:t>
      </w:r>
      <w:r w:rsidR="00EF30E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30ED">
        <w:rPr>
          <w:rFonts w:ascii="Times New Roman" w:hAnsi="Times New Roman" w:cs="Times New Roman"/>
          <w:sz w:val="24"/>
          <w:szCs w:val="24"/>
        </w:rPr>
        <w:t>temia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ouvir em voz alta o que ela </w:t>
      </w:r>
      <w:r w:rsidR="00EF30ED">
        <w:rPr>
          <w:rFonts w:ascii="Times New Roman" w:hAnsi="Times New Roman" w:cs="Times New Roman"/>
          <w:sz w:val="24"/>
          <w:szCs w:val="24"/>
        </w:rPr>
        <w:t>tinha em 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 esforçava </w:t>
      </w:r>
      <w:r w:rsidR="00EF30ED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adiar este momento... </w:t>
      </w:r>
      <w:r w:rsidR="00EF30ED">
        <w:rPr>
          <w:rFonts w:ascii="Times New Roman" w:hAnsi="Times New Roman" w:cs="Times New Roman"/>
          <w:sz w:val="24"/>
          <w:szCs w:val="24"/>
        </w:rPr>
        <w:t>Ele temia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1C27">
        <w:rPr>
          <w:rFonts w:ascii="Times New Roman" w:hAnsi="Times New Roman" w:cs="Times New Roman"/>
          <w:sz w:val="24"/>
          <w:szCs w:val="24"/>
        </w:rPr>
        <w:t xml:space="preserve">tanto </w:t>
      </w:r>
      <w:r w:rsidR="00AF3C3F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ações </w:t>
      </w:r>
      <w:r w:rsidR="00AF3C3F">
        <w:rPr>
          <w:rFonts w:ascii="Times New Roman" w:hAnsi="Times New Roman" w:cs="Times New Roman"/>
          <w:sz w:val="24"/>
          <w:szCs w:val="24"/>
        </w:rPr>
        <w:t>torpes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1C27">
        <w:rPr>
          <w:rFonts w:ascii="Times New Roman" w:hAnsi="Times New Roman" w:cs="Times New Roman"/>
          <w:sz w:val="24"/>
          <w:szCs w:val="24"/>
        </w:rPr>
        <w:t>como</w:t>
      </w:r>
      <w:r w:rsidR="00041C2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3C3F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nobres. Ele </w:t>
      </w:r>
      <w:r w:rsidR="00EF30ED">
        <w:rPr>
          <w:rFonts w:ascii="Times New Roman" w:hAnsi="Times New Roman" w:cs="Times New Roman"/>
          <w:sz w:val="24"/>
          <w:szCs w:val="24"/>
        </w:rPr>
        <w:t>temia 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5C2E7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30ED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EF30ED">
        <w:rPr>
          <w:rFonts w:ascii="Times New Roman" w:hAnsi="Times New Roman" w:cs="Times New Roman"/>
          <w:sz w:val="24"/>
          <w:szCs w:val="24"/>
        </w:rPr>
        <w:t>ousava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gritar com </w:t>
      </w:r>
      <w:r w:rsidR="00AF3C3F">
        <w:rPr>
          <w:rFonts w:ascii="Times New Roman" w:hAnsi="Times New Roman" w:cs="Times New Roman"/>
          <w:sz w:val="24"/>
          <w:szCs w:val="24"/>
        </w:rPr>
        <w:t>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posição inferior, </w:t>
      </w:r>
      <w:r w:rsidR="00004DCD">
        <w:rPr>
          <w:rFonts w:ascii="Times New Roman" w:hAnsi="Times New Roman" w:cs="Times New Roman"/>
          <w:sz w:val="24"/>
          <w:szCs w:val="24"/>
        </w:rPr>
        <w:t>amedrontava-se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Antes de dormir, </w:t>
      </w:r>
      <w:r w:rsidR="00AF3C3F">
        <w:rPr>
          <w:rFonts w:ascii="Times New Roman" w:hAnsi="Times New Roman" w:cs="Times New Roman"/>
          <w:sz w:val="24"/>
          <w:szCs w:val="24"/>
        </w:rPr>
        <w:t>serviram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filhos de Vália, Nínotchka e Míchenka, </w:t>
      </w:r>
      <w:r w:rsidR="00AF3C3F">
        <w:rPr>
          <w:rFonts w:ascii="Times New Roman" w:hAnsi="Times New Roman" w:cs="Times New Roman"/>
          <w:sz w:val="24"/>
          <w:szCs w:val="24"/>
        </w:rPr>
        <w:t>e a</w:t>
      </w:r>
      <w:r w:rsidRPr="00C5704C">
        <w:rPr>
          <w:rFonts w:ascii="Times New Roman" w:hAnsi="Times New Roman" w:cs="Times New Roman"/>
          <w:sz w:val="24"/>
          <w:szCs w:val="24"/>
        </w:rPr>
        <w:t>o deles</w:t>
      </w:r>
      <w:r w:rsidR="00AF3C3F">
        <w:rPr>
          <w:rFonts w:ascii="Times New Roman" w:hAnsi="Times New Roman" w:cs="Times New Roman"/>
          <w:sz w:val="24"/>
          <w:szCs w:val="24"/>
        </w:rPr>
        <w:t xml:space="preserve"> também</w:t>
      </w:r>
      <w:r w:rsidRPr="00C5704C">
        <w:rPr>
          <w:rFonts w:ascii="Times New Roman" w:hAnsi="Times New Roman" w:cs="Times New Roman"/>
          <w:sz w:val="24"/>
          <w:szCs w:val="24"/>
        </w:rPr>
        <w:t>, Sav</w:t>
      </w:r>
      <w:r w:rsidR="00AF3C3F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um copo de gelatina </w:t>
      </w:r>
      <w:r w:rsidR="00AF3C3F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pãozinho. Arrumaram a cama no divã da sala </w:t>
      </w:r>
      <w:r w:rsidR="005644D4">
        <w:rPr>
          <w:rFonts w:ascii="Times New Roman" w:hAnsi="Times New Roman" w:cs="Times New Roman"/>
          <w:sz w:val="24"/>
          <w:szCs w:val="24"/>
        </w:rPr>
        <w:t>para a</w:t>
      </w:r>
      <w:r w:rsidRPr="00C5704C">
        <w:rPr>
          <w:rFonts w:ascii="Times New Roman" w:hAnsi="Times New Roman" w:cs="Times New Roman"/>
          <w:sz w:val="24"/>
          <w:szCs w:val="24"/>
        </w:rPr>
        <w:t>s crianças</w:t>
      </w:r>
      <w:r w:rsidR="009A282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44D4">
        <w:rPr>
          <w:rFonts w:ascii="Times New Roman" w:hAnsi="Times New Roman" w:cs="Times New Roman"/>
          <w:sz w:val="24"/>
          <w:szCs w:val="24"/>
        </w:rPr>
        <w:t xml:space="preserve">que, </w:t>
      </w:r>
      <w:r w:rsidRPr="00C5704C">
        <w:rPr>
          <w:rFonts w:ascii="Times New Roman" w:hAnsi="Times New Roman" w:cs="Times New Roman"/>
          <w:sz w:val="24"/>
          <w:szCs w:val="24"/>
        </w:rPr>
        <w:t>cansadas</w:t>
      </w:r>
      <w:r w:rsidR="009A282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rapidamente </w:t>
      </w:r>
      <w:r w:rsidR="00AF3C3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dorm</w:t>
      </w:r>
      <w:r w:rsidR="00AF3C3F">
        <w:rPr>
          <w:rFonts w:ascii="Times New Roman" w:hAnsi="Times New Roman" w:cs="Times New Roman"/>
          <w:sz w:val="24"/>
          <w:szCs w:val="24"/>
        </w:rPr>
        <w:t>ece</w:t>
      </w:r>
      <w:r w:rsidRPr="00C5704C">
        <w:rPr>
          <w:rFonts w:ascii="Times New Roman" w:hAnsi="Times New Roman" w:cs="Times New Roman"/>
          <w:sz w:val="24"/>
          <w:szCs w:val="24"/>
        </w:rPr>
        <w:t>ram. Sav</w:t>
      </w:r>
      <w:r w:rsidR="00AF3C3F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se deitou </w:t>
      </w:r>
      <w:r w:rsidR="005644D4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quarto, com </w:t>
      </w:r>
      <w:r w:rsidR="00AF3C3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porta destrancada</w:t>
      </w:r>
      <w:r w:rsidR="005644D4">
        <w:rPr>
          <w:rFonts w:ascii="Times New Roman" w:hAnsi="Times New Roman" w:cs="Times New Roman"/>
          <w:sz w:val="24"/>
          <w:szCs w:val="24"/>
        </w:rPr>
        <w:t>, pois, por ordem de Klávdia,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trava </w:t>
      </w:r>
      <w:r w:rsidR="005644D4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retirada por um serralheiro. </w:t>
      </w:r>
      <w:r w:rsidR="005644D4">
        <w:rPr>
          <w:rFonts w:ascii="Times New Roman" w:hAnsi="Times New Roman" w:cs="Times New Roman"/>
          <w:sz w:val="24"/>
          <w:szCs w:val="24"/>
        </w:rPr>
        <w:t>Isso acontecera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que Sav</w:t>
      </w:r>
      <w:r w:rsidR="005644D4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fo</w:t>
      </w:r>
      <w:r w:rsidR="005644D4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44D4">
        <w:rPr>
          <w:rFonts w:ascii="Times New Roman" w:hAnsi="Times New Roman" w:cs="Times New Roman"/>
          <w:sz w:val="24"/>
          <w:szCs w:val="24"/>
        </w:rPr>
        <w:t>flagrado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44D4">
        <w:rPr>
          <w:rFonts w:ascii="Times New Roman" w:hAnsi="Times New Roman" w:cs="Times New Roman"/>
          <w:sz w:val="24"/>
          <w:szCs w:val="24"/>
        </w:rPr>
        <w:t>cometendo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pecado juvenil</w:t>
      </w:r>
      <w:r w:rsidR="005644D4">
        <w:rPr>
          <w:rFonts w:ascii="Times New Roman" w:hAnsi="Times New Roman" w:cs="Times New Roman"/>
          <w:sz w:val="24"/>
          <w:szCs w:val="24"/>
        </w:rPr>
        <w:t xml:space="preserve"> </w:t>
      </w:r>
      <w:r w:rsidR="005644D4" w:rsidRPr="00621342">
        <w:rPr>
          <w:rFonts w:ascii="Times New Roman" w:hAnsi="Times New Roman" w:cs="Times New Roman"/>
          <w:sz w:val="24"/>
          <w:szCs w:val="24"/>
        </w:rPr>
        <w:t>—</w:t>
      </w:r>
      <w:r w:rsidR="005644D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5644D4">
        <w:rPr>
          <w:rFonts w:ascii="Times New Roman" w:hAnsi="Times New Roman" w:cs="Times New Roman"/>
          <w:sz w:val="24"/>
          <w:szCs w:val="24"/>
        </w:rPr>
        <w:t xml:space="preserve"> 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pecado de Onã, </w:t>
      </w:r>
      <w:r w:rsidR="005644D4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segundo marido de Tamar</w:t>
      </w:r>
      <w:r w:rsidR="005644D4">
        <w:rPr>
          <w:rFonts w:ascii="Times New Roman" w:hAnsi="Times New Roman" w:cs="Times New Roman"/>
          <w:sz w:val="24"/>
          <w:szCs w:val="24"/>
        </w:rPr>
        <w:t xml:space="preserve"> </w:t>
      </w:r>
      <w:r w:rsidR="005644D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644D4">
        <w:rPr>
          <w:rFonts w:ascii="Times New Roman" w:hAnsi="Times New Roman" w:cs="Times New Roman"/>
          <w:sz w:val="24"/>
          <w:szCs w:val="24"/>
        </w:rPr>
        <w:t>dessa maneira, Saviéli sentiria que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pais </w:t>
      </w:r>
      <w:r w:rsidR="005644D4">
        <w:rPr>
          <w:rFonts w:ascii="Times New Roman" w:hAnsi="Times New Roman" w:cs="Times New Roman"/>
          <w:sz w:val="24"/>
          <w:szCs w:val="24"/>
        </w:rPr>
        <w:t>poderiam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entrar a qualquer momento e </w:t>
      </w:r>
      <w:r w:rsidR="005644D4">
        <w:rPr>
          <w:rFonts w:ascii="Times New Roman" w:hAnsi="Times New Roman" w:cs="Times New Roman"/>
          <w:sz w:val="24"/>
          <w:szCs w:val="24"/>
        </w:rPr>
        <w:t xml:space="preserve">flagrá-lo </w:t>
      </w:r>
      <w:r w:rsidR="009A282D">
        <w:rPr>
          <w:rFonts w:ascii="Times New Roman" w:hAnsi="Times New Roman" w:cs="Times New Roman"/>
          <w:sz w:val="24"/>
          <w:szCs w:val="24"/>
        </w:rPr>
        <w:t>em pecado</w:t>
      </w:r>
      <w:r w:rsidRPr="00C5704C">
        <w:rPr>
          <w:rFonts w:ascii="Times New Roman" w:hAnsi="Times New Roman" w:cs="Times New Roman"/>
          <w:sz w:val="24"/>
          <w:szCs w:val="24"/>
        </w:rPr>
        <w:t>. No entanto, n</w:t>
      </w:r>
      <w:r w:rsidR="005644D4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 </w:t>
      </w:r>
      <w:r w:rsidR="005644D4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pais </w:t>
      </w:r>
      <w:r w:rsidR="005644D4">
        <w:rPr>
          <w:rFonts w:ascii="Times New Roman" w:hAnsi="Times New Roman" w:cs="Times New Roman"/>
          <w:sz w:val="24"/>
          <w:szCs w:val="24"/>
        </w:rPr>
        <w:t>ti</w:t>
      </w:r>
      <w:r w:rsidR="00B31515">
        <w:rPr>
          <w:rFonts w:ascii="Times New Roman" w:hAnsi="Times New Roman" w:cs="Times New Roman"/>
          <w:sz w:val="24"/>
          <w:szCs w:val="24"/>
        </w:rPr>
        <w:t>veram</w:t>
      </w:r>
      <w:r w:rsidR="005644D4">
        <w:rPr>
          <w:rFonts w:ascii="Times New Roman" w:hAnsi="Times New Roman" w:cs="Times New Roman"/>
          <w:sz w:val="24"/>
          <w:szCs w:val="24"/>
        </w:rPr>
        <w:t xml:space="preserve"> outras preocupações,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676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ambos se levantaram com os olhos inchados e </w:t>
      </w:r>
      <w:r w:rsidR="00B31515">
        <w:rPr>
          <w:rFonts w:ascii="Times New Roman" w:hAnsi="Times New Roman" w:cs="Times New Roman"/>
          <w:sz w:val="24"/>
          <w:szCs w:val="24"/>
        </w:rPr>
        <w:t>saíram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trabalhar sem </w:t>
      </w:r>
      <w:r w:rsidR="00B31515">
        <w:rPr>
          <w:rFonts w:ascii="Times New Roman" w:hAnsi="Times New Roman" w:cs="Times New Roman"/>
          <w:sz w:val="24"/>
          <w:szCs w:val="24"/>
        </w:rPr>
        <w:t>café da manhã</w:t>
      </w:r>
      <w:r w:rsidRPr="00C5704C">
        <w:rPr>
          <w:rFonts w:ascii="Times New Roman" w:hAnsi="Times New Roman" w:cs="Times New Roman"/>
          <w:sz w:val="24"/>
          <w:szCs w:val="24"/>
        </w:rPr>
        <w:t>. As crianças de novo comeram macarrão</w:t>
      </w:r>
      <w:ins w:id="1402" w:author="Daniela Mountian" w:date="2017-08-27T12:20:00Z">
        <w:r w:rsidR="00D669F2">
          <w:rPr>
            <w:rFonts w:ascii="Times New Roman" w:hAnsi="Times New Roman" w:cs="Times New Roman"/>
            <w:sz w:val="24"/>
            <w:szCs w:val="24"/>
          </w:rPr>
          <w:t xml:space="preserve"> com almô</w:t>
        </w:r>
      </w:ins>
      <w:ins w:id="1403" w:author="Daniela Mountian" w:date="2017-08-27T12:21:00Z">
        <w:r w:rsidR="00D669F2">
          <w:rPr>
            <w:rFonts w:ascii="Times New Roman" w:hAnsi="Times New Roman" w:cs="Times New Roman"/>
            <w:sz w:val="24"/>
            <w:szCs w:val="24"/>
          </w:rPr>
          <w:t>ndega</w:t>
        </w:r>
      </w:ins>
      <w:del w:id="1404" w:author="Daniela Mountian" w:date="2017-08-27T12:21:00Z">
        <w:r w:rsidRPr="00C5704C" w:rsidDel="00D669F2">
          <w:rPr>
            <w:rFonts w:ascii="Times New Roman" w:hAnsi="Times New Roman" w:cs="Times New Roman"/>
            <w:sz w:val="24"/>
            <w:szCs w:val="24"/>
          </w:rPr>
          <w:delText xml:space="preserve"> tomaram</w:delText>
        </w:r>
      </w:del>
      <w:ins w:id="1405" w:author="Daniela Mountian" w:date="2017-08-27T12:21:00Z">
        <w:r w:rsidR="00D669F2">
          <w:rPr>
            <w:rFonts w:ascii="Times New Roman" w:hAnsi="Times New Roman" w:cs="Times New Roman"/>
            <w:sz w:val="24"/>
            <w:szCs w:val="24"/>
          </w:rPr>
          <w:t xml:space="preserve"> e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gelatina e começaram a brincar. O pequeno Míchenka </w:t>
      </w:r>
      <w:r w:rsidR="00B31515">
        <w:rPr>
          <w:rFonts w:ascii="Times New Roman" w:hAnsi="Times New Roman" w:cs="Times New Roman"/>
          <w:sz w:val="24"/>
          <w:szCs w:val="24"/>
        </w:rPr>
        <w:t>se enfiou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1515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um grande relógio de parede</w:t>
      </w:r>
      <w:r w:rsidR="00B3151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1515">
        <w:rPr>
          <w:rFonts w:ascii="Times New Roman" w:hAnsi="Times New Roman" w:cs="Times New Roman"/>
          <w:sz w:val="24"/>
          <w:szCs w:val="24"/>
        </w:rPr>
        <w:t>apanhando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pêndulo. Sav</w:t>
      </w:r>
      <w:r w:rsidR="00B31515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perguntou a Nínotchka:</w:t>
      </w:r>
    </w:p>
    <w:p w:rsidR="0024094F" w:rsidRPr="00C5704C" w:rsidRDefault="0037072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sabe fazer ginástica?</w:t>
      </w:r>
    </w:p>
    <w:p w:rsidR="0024094F" w:rsidRPr="00A867CB" w:rsidRDefault="0037072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Como assim?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estranhou Nínotchka.</w:t>
      </w:r>
    </w:p>
    <w:p w:rsidR="0024094F" w:rsidRPr="00C5704C" w:rsidRDefault="0037072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muito simples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B31515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vou levantá-la e você fará </w:t>
      </w:r>
      <w:r w:rsidR="00B31515">
        <w:rPr>
          <w:rFonts w:ascii="Times New Roman" w:hAnsi="Times New Roman" w:cs="Times New Roman"/>
          <w:sz w:val="24"/>
          <w:szCs w:val="24"/>
        </w:rPr>
        <w:t>diferentes</w:t>
      </w:r>
      <w:r w:rsidR="00B315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movimentos com </w:t>
      </w:r>
      <w:r w:rsidR="00B31515">
        <w:rPr>
          <w:rFonts w:ascii="Times New Roman" w:hAnsi="Times New Roman" w:cs="Times New Roman"/>
          <w:sz w:val="24"/>
          <w:szCs w:val="24"/>
        </w:rPr>
        <w:t>os braços</w:t>
      </w:r>
      <w:r w:rsidR="0024094F" w:rsidRPr="00C5704C">
        <w:rPr>
          <w:rFonts w:ascii="Times New Roman" w:hAnsi="Times New Roman" w:cs="Times New Roman"/>
          <w:sz w:val="24"/>
          <w:szCs w:val="24"/>
        </w:rPr>
        <w:t>. Entendeu?</w:t>
      </w:r>
    </w:p>
    <w:p w:rsidR="0024094F" w:rsidRDefault="0037072F" w:rsidP="00DA749A">
      <w:pPr>
        <w:spacing w:after="0" w:line="360" w:lineRule="auto"/>
        <w:ind w:firstLine="709"/>
        <w:jc w:val="both"/>
        <w:rPr>
          <w:ins w:id="1406" w:author="Leila" w:date="2016-07-21T09:49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Entendi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Nínotchka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brincava assim com meu pai em Vítebsk... Ele me </w:t>
      </w:r>
      <w:ins w:id="1407" w:author="Daniela Mountian" w:date="2017-08-27T12:22:00Z">
        <w:r w:rsidR="00D669F2">
          <w:rPr>
            <w:rFonts w:ascii="Times New Roman" w:hAnsi="Times New Roman" w:cs="Times New Roman"/>
            <w:sz w:val="24"/>
            <w:szCs w:val="24"/>
          </w:rPr>
          <w:t>erguia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1515">
        <w:rPr>
          <w:rFonts w:ascii="Times New Roman" w:hAnsi="Times New Roman" w:cs="Times New Roman"/>
          <w:sz w:val="24"/>
          <w:szCs w:val="24"/>
        </w:rPr>
        <w:t>em seus</w:t>
      </w:r>
      <w:r>
        <w:rPr>
          <w:rFonts w:ascii="Times New Roman" w:hAnsi="Times New Roman" w:cs="Times New Roman"/>
          <w:sz w:val="24"/>
          <w:szCs w:val="24"/>
        </w:rPr>
        <w:t xml:space="preserve"> braços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1515">
        <w:rPr>
          <w:rFonts w:ascii="Times New Roman" w:hAnsi="Times New Roman" w:cs="Times New Roman"/>
          <w:sz w:val="24"/>
          <w:szCs w:val="24"/>
        </w:rPr>
        <w:t>bem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alto... Ou me levava</w:t>
      </w:r>
      <w:r w:rsidR="00B31515">
        <w:rPr>
          <w:rFonts w:ascii="Times New Roman" w:hAnsi="Times New Roman" w:cs="Times New Roman"/>
          <w:sz w:val="24"/>
          <w:szCs w:val="24"/>
        </w:rPr>
        <w:t xml:space="preserve"> para passear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1515">
        <w:rPr>
          <w:rFonts w:ascii="Times New Roman" w:hAnsi="Times New Roman" w:cs="Times New Roman"/>
          <w:sz w:val="24"/>
          <w:szCs w:val="24"/>
        </w:rPr>
        <w:t xml:space="preserve">em sua </w:t>
      </w:r>
      <w:r w:rsidR="0024094F" w:rsidRPr="00C5704C">
        <w:rPr>
          <w:rFonts w:ascii="Times New Roman" w:hAnsi="Times New Roman" w:cs="Times New Roman"/>
          <w:sz w:val="24"/>
          <w:szCs w:val="24"/>
        </w:rPr>
        <w:t>bicicleta... E também me ensin</w:t>
      </w:r>
      <w:r w:rsidR="00B31515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B31515">
        <w:rPr>
          <w:rFonts w:ascii="Times New Roman" w:hAnsi="Times New Roman" w:cs="Times New Roman"/>
          <w:sz w:val="24"/>
          <w:szCs w:val="24"/>
        </w:rPr>
        <w:t>recitar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1515">
        <w:rPr>
          <w:rFonts w:ascii="Times New Roman" w:hAnsi="Times New Roman" w:cs="Times New Roman"/>
          <w:sz w:val="24"/>
          <w:szCs w:val="24"/>
        </w:rPr>
        <w:t>poemas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Pr="00C5704C">
        <w:rPr>
          <w:rFonts w:ascii="Times New Roman" w:hAnsi="Times New Roman" w:cs="Times New Roman"/>
          <w:sz w:val="24"/>
          <w:szCs w:val="24"/>
        </w:rPr>
        <w:t>Escut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37072F" w:rsidRPr="00C5704C" w:rsidRDefault="0037072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F70A94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70A94">
        <w:rPr>
          <w:rFonts w:ascii="Times New Roman" w:hAnsi="Times New Roman" w:cs="Times New Roman"/>
          <w:sz w:val="24"/>
          <w:szCs w:val="24"/>
        </w:rPr>
        <w:t>Em</w:t>
      </w:r>
      <w:r w:rsidRPr="00F70A94">
        <w:rPr>
          <w:rFonts w:ascii="Times New Roman" w:hAnsi="Times New Roman" w:cs="Times New Roman"/>
          <w:sz w:val="24"/>
          <w:szCs w:val="24"/>
        </w:rPr>
        <w:t xml:space="preserve"> frente </w:t>
      </w:r>
      <w:r w:rsidR="00F70A94">
        <w:rPr>
          <w:rFonts w:ascii="Times New Roman" w:hAnsi="Times New Roman" w:cs="Times New Roman"/>
          <w:sz w:val="24"/>
          <w:szCs w:val="24"/>
        </w:rPr>
        <w:t>à</w:t>
      </w:r>
      <w:r w:rsidRPr="00F70A94">
        <w:rPr>
          <w:rFonts w:ascii="Times New Roman" w:hAnsi="Times New Roman" w:cs="Times New Roman"/>
          <w:sz w:val="24"/>
          <w:szCs w:val="24"/>
        </w:rPr>
        <w:t xml:space="preserve"> escola</w:t>
      </w:r>
      <w:r w:rsidR="00F70A94">
        <w:rPr>
          <w:rFonts w:ascii="Times New Roman" w:hAnsi="Times New Roman" w:cs="Times New Roman"/>
          <w:sz w:val="24"/>
          <w:szCs w:val="24"/>
        </w:rPr>
        <w:t>,</w:t>
      </w:r>
      <w:r w:rsidRPr="00F70A94">
        <w:rPr>
          <w:rFonts w:ascii="Times New Roman" w:hAnsi="Times New Roman" w:cs="Times New Roman"/>
          <w:sz w:val="24"/>
          <w:szCs w:val="24"/>
        </w:rPr>
        <w:t xml:space="preserve"> </w:t>
      </w:r>
      <w:ins w:id="1408" w:author="Daniela Mountian" w:date="2017-08-27T12:24:00Z">
        <w:r w:rsidR="00D669F2">
          <w:rPr>
            <w:rFonts w:ascii="Times New Roman" w:hAnsi="Times New Roman" w:cs="Times New Roman"/>
            <w:sz w:val="24"/>
            <w:szCs w:val="24"/>
          </w:rPr>
          <w:t xml:space="preserve">há </w:t>
        </w:r>
      </w:ins>
      <w:r w:rsidRPr="00F70A94">
        <w:rPr>
          <w:rFonts w:ascii="Times New Roman" w:hAnsi="Times New Roman" w:cs="Times New Roman"/>
          <w:sz w:val="24"/>
          <w:szCs w:val="24"/>
        </w:rPr>
        <w:t>um</w:t>
      </w:r>
      <w:r w:rsidR="00F70A94">
        <w:rPr>
          <w:rFonts w:ascii="Times New Roman" w:hAnsi="Times New Roman" w:cs="Times New Roman"/>
          <w:sz w:val="24"/>
          <w:szCs w:val="24"/>
        </w:rPr>
        <w:t>a</w:t>
      </w:r>
      <w:r w:rsidRPr="00F70A94">
        <w:rPr>
          <w:rFonts w:ascii="Times New Roman" w:hAnsi="Times New Roman" w:cs="Times New Roman"/>
          <w:sz w:val="24"/>
          <w:szCs w:val="24"/>
        </w:rPr>
        <w:t xml:space="preserve"> </w:t>
      </w:r>
      <w:r w:rsidR="00E03B83">
        <w:rPr>
          <w:rFonts w:ascii="Times New Roman" w:hAnsi="Times New Roman" w:cs="Times New Roman"/>
          <w:sz w:val="24"/>
          <w:szCs w:val="24"/>
        </w:rPr>
        <w:t>nova casa</w:t>
      </w:r>
      <w:r w:rsidRPr="00F70A9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24094F" w:rsidRPr="00F70A94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A94">
        <w:rPr>
          <w:rFonts w:ascii="Times New Roman" w:hAnsi="Times New Roman" w:cs="Times New Roman"/>
          <w:sz w:val="24"/>
          <w:szCs w:val="24"/>
        </w:rPr>
        <w:tab/>
        <w:t>N</w:t>
      </w:r>
      <w:r w:rsidR="00F70A94">
        <w:rPr>
          <w:rFonts w:ascii="Times New Roman" w:hAnsi="Times New Roman" w:cs="Times New Roman"/>
          <w:sz w:val="24"/>
          <w:szCs w:val="24"/>
        </w:rPr>
        <w:t>a</w:t>
      </w:r>
      <w:r w:rsidRPr="00F70A94">
        <w:rPr>
          <w:rFonts w:ascii="Times New Roman" w:hAnsi="Times New Roman" w:cs="Times New Roman"/>
          <w:sz w:val="24"/>
          <w:szCs w:val="24"/>
        </w:rPr>
        <w:t xml:space="preserve"> </w:t>
      </w:r>
      <w:r w:rsidR="00E03B83">
        <w:rPr>
          <w:rFonts w:ascii="Times New Roman" w:hAnsi="Times New Roman" w:cs="Times New Roman"/>
          <w:sz w:val="24"/>
          <w:szCs w:val="24"/>
        </w:rPr>
        <w:t xml:space="preserve">nova </w:t>
      </w:r>
      <w:r w:rsidR="00F70A94">
        <w:rPr>
          <w:rFonts w:ascii="Times New Roman" w:hAnsi="Times New Roman" w:cs="Times New Roman"/>
          <w:sz w:val="24"/>
          <w:szCs w:val="24"/>
        </w:rPr>
        <w:t>casa</w:t>
      </w:r>
      <w:r w:rsidRPr="00F70A94">
        <w:rPr>
          <w:rFonts w:ascii="Times New Roman" w:hAnsi="Times New Roman" w:cs="Times New Roman"/>
          <w:sz w:val="24"/>
          <w:szCs w:val="24"/>
        </w:rPr>
        <w:t xml:space="preserve"> nós moramos,</w:t>
      </w:r>
    </w:p>
    <w:p w:rsidR="0024094F" w:rsidRPr="00F70A94" w:rsidRDefault="00F70A9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4094F" w:rsidRPr="00F70A94">
        <w:rPr>
          <w:rFonts w:ascii="Times New Roman" w:hAnsi="Times New Roman" w:cs="Times New Roman"/>
          <w:sz w:val="24"/>
          <w:szCs w:val="24"/>
        </w:rPr>
        <w:t>ela escada</w:t>
      </w:r>
      <w:r>
        <w:rPr>
          <w:rFonts w:ascii="Times New Roman" w:hAnsi="Times New Roman" w:cs="Times New Roman"/>
          <w:sz w:val="24"/>
          <w:szCs w:val="24"/>
        </w:rPr>
        <w:t xml:space="preserve"> nós corremos</w:t>
      </w:r>
    </w:p>
    <w:p w:rsidR="0024094F" w:rsidRPr="00F70A94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A94">
        <w:rPr>
          <w:rFonts w:ascii="Times New Roman" w:hAnsi="Times New Roman" w:cs="Times New Roman"/>
          <w:sz w:val="24"/>
          <w:szCs w:val="24"/>
        </w:rPr>
        <w:tab/>
        <w:t>E contamos os andares:</w:t>
      </w:r>
    </w:p>
    <w:p w:rsidR="0024094F" w:rsidRPr="00F70A94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0A94">
        <w:rPr>
          <w:rFonts w:ascii="Times New Roman" w:hAnsi="Times New Roman" w:cs="Times New Roman"/>
          <w:sz w:val="24"/>
          <w:szCs w:val="24"/>
        </w:rPr>
        <w:tab/>
        <w:t xml:space="preserve">Um andar, dois andares, </w:t>
      </w:r>
    </w:p>
    <w:p w:rsidR="0024094F" w:rsidRPr="00B31515" w:rsidRDefault="0024094F" w:rsidP="00DA749A">
      <w:pPr>
        <w:spacing w:after="0" w:line="360" w:lineRule="auto"/>
        <w:ind w:firstLine="709"/>
        <w:jc w:val="both"/>
        <w:rPr>
          <w:ins w:id="1409" w:author="Leila" w:date="2016-07-21T09:49:00Z"/>
          <w:rFonts w:ascii="Times New Roman" w:hAnsi="Times New Roman" w:cs="Times New Roman"/>
          <w:sz w:val="24"/>
          <w:szCs w:val="24"/>
        </w:rPr>
      </w:pPr>
      <w:r w:rsidRPr="00F70A94">
        <w:rPr>
          <w:rFonts w:ascii="Times New Roman" w:hAnsi="Times New Roman" w:cs="Times New Roman"/>
          <w:sz w:val="24"/>
          <w:szCs w:val="24"/>
        </w:rPr>
        <w:tab/>
        <w:t>Três, quatro</w:t>
      </w:r>
      <w:r w:rsidR="004219A0">
        <w:rPr>
          <w:rFonts w:ascii="Times New Roman" w:hAnsi="Times New Roman" w:cs="Times New Roman"/>
          <w:sz w:val="24"/>
          <w:szCs w:val="24"/>
        </w:rPr>
        <w:t>,</w:t>
      </w:r>
      <w:r w:rsidRPr="00F70A94">
        <w:rPr>
          <w:rFonts w:ascii="Times New Roman" w:hAnsi="Times New Roman" w:cs="Times New Roman"/>
          <w:sz w:val="24"/>
          <w:szCs w:val="24"/>
        </w:rPr>
        <w:t xml:space="preserve"> </w:t>
      </w:r>
      <w:r w:rsidR="004219A0">
        <w:rPr>
          <w:rFonts w:ascii="Times New Roman" w:hAnsi="Times New Roman" w:cs="Times New Roman"/>
          <w:sz w:val="24"/>
          <w:szCs w:val="24"/>
        </w:rPr>
        <w:t xml:space="preserve">e </w:t>
      </w:r>
      <w:r w:rsidRPr="00F70A94">
        <w:rPr>
          <w:rFonts w:ascii="Times New Roman" w:hAnsi="Times New Roman" w:cs="Times New Roman"/>
          <w:sz w:val="24"/>
          <w:szCs w:val="24"/>
        </w:rPr>
        <w:t xml:space="preserve">estamos </w:t>
      </w:r>
      <w:del w:id="1410" w:author="Daniela Mountian" w:date="2017-08-27T12:25:00Z">
        <w:r w:rsidRPr="00F70A94" w:rsidDel="00D669F2">
          <w:rPr>
            <w:rFonts w:ascii="Times New Roman" w:hAnsi="Times New Roman" w:cs="Times New Roman"/>
            <w:sz w:val="24"/>
            <w:szCs w:val="24"/>
          </w:rPr>
          <w:delText>em casa</w:delText>
        </w:r>
      </w:del>
      <w:ins w:id="1411" w:author="Daniela Mountian" w:date="2017-08-27T12:25:00Z">
        <w:r w:rsidR="00D669F2">
          <w:rPr>
            <w:rFonts w:ascii="Times New Roman" w:hAnsi="Times New Roman" w:cs="Times New Roman"/>
            <w:sz w:val="24"/>
            <w:szCs w:val="24"/>
          </w:rPr>
          <w:t>lá</w:t>
        </w:r>
      </w:ins>
      <w:r w:rsidRPr="00F70A94">
        <w:rPr>
          <w:rFonts w:ascii="Times New Roman" w:hAnsi="Times New Roman" w:cs="Times New Roman"/>
          <w:sz w:val="24"/>
          <w:szCs w:val="24"/>
        </w:rPr>
        <w:t>.</w:t>
      </w:r>
      <w:r w:rsidR="00B31515" w:rsidRPr="00D669F2">
        <w:rPr>
          <w:rStyle w:val="Refdenotaderodap"/>
          <w:rFonts w:ascii="Times New Roman" w:hAnsi="Times New Roman" w:cs="Times New Roman"/>
          <w:sz w:val="24"/>
          <w:szCs w:val="24"/>
        </w:rPr>
        <w:footnoteReference w:id="131"/>
      </w:r>
    </w:p>
    <w:p w:rsidR="0037072F" w:rsidRPr="00C5704C" w:rsidRDefault="0037072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4219A0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lembrava que, </w:t>
      </w:r>
      <w:r w:rsidR="00931CE4">
        <w:rPr>
          <w:rFonts w:ascii="Times New Roman" w:hAnsi="Times New Roman" w:cs="Times New Roman"/>
          <w:sz w:val="24"/>
          <w:szCs w:val="24"/>
        </w:rPr>
        <w:t>quando 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1CE4">
        <w:rPr>
          <w:rFonts w:ascii="Times New Roman" w:hAnsi="Times New Roman" w:cs="Times New Roman"/>
          <w:sz w:val="24"/>
          <w:szCs w:val="24"/>
        </w:rPr>
        <w:t>criança</w:t>
      </w:r>
      <w:r w:rsidR="00932862">
        <w:rPr>
          <w:rFonts w:ascii="Times New Roman" w:hAnsi="Times New Roman" w:cs="Times New Roman"/>
          <w:sz w:val="24"/>
          <w:szCs w:val="24"/>
        </w:rPr>
        <w:t>,</w:t>
      </w:r>
      <w:r w:rsidR="00931CE4">
        <w:rPr>
          <w:rFonts w:ascii="Times New Roman" w:hAnsi="Times New Roman" w:cs="Times New Roman"/>
          <w:sz w:val="24"/>
          <w:szCs w:val="24"/>
        </w:rPr>
        <w:t xml:space="preserve"> </w:t>
      </w:r>
      <w:r w:rsidR="003F2450">
        <w:rPr>
          <w:rFonts w:ascii="Times New Roman" w:hAnsi="Times New Roman" w:cs="Times New Roman"/>
          <w:sz w:val="24"/>
          <w:szCs w:val="24"/>
        </w:rPr>
        <w:t xml:space="preserve">ainda </w:t>
      </w:r>
      <w:r w:rsidR="00004DCD">
        <w:rPr>
          <w:rFonts w:ascii="Times New Roman" w:hAnsi="Times New Roman" w:cs="Times New Roman"/>
          <w:sz w:val="24"/>
          <w:szCs w:val="24"/>
        </w:rPr>
        <w:t>sem</w:t>
      </w:r>
      <w:r w:rsidR="00E56A20">
        <w:rPr>
          <w:rFonts w:ascii="Times New Roman" w:hAnsi="Times New Roman" w:cs="Times New Roman"/>
          <w:sz w:val="24"/>
          <w:szCs w:val="24"/>
        </w:rPr>
        <w:t xml:space="preserve"> idade para ir à</w:t>
      </w:r>
      <w:r w:rsidR="00931CE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escola, gostava</w:t>
      </w:r>
      <w:r w:rsidR="00E537D3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olhar revistas de moda em que </w:t>
      </w:r>
      <w:r w:rsidR="00931CE4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1CE4">
        <w:rPr>
          <w:rFonts w:ascii="Times New Roman" w:hAnsi="Times New Roman" w:cs="Times New Roman"/>
          <w:sz w:val="24"/>
          <w:szCs w:val="24"/>
        </w:rPr>
        <w:t>mulheres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bonitas</w:t>
      </w:r>
      <w:r w:rsidR="00931CE4">
        <w:rPr>
          <w:rFonts w:ascii="Times New Roman" w:hAnsi="Times New Roman" w:cs="Times New Roman"/>
          <w:sz w:val="24"/>
          <w:szCs w:val="24"/>
        </w:rPr>
        <w:t xml:space="preserve"> </w:t>
      </w:r>
      <w:r w:rsidR="00A75248">
        <w:rPr>
          <w:rFonts w:ascii="Times New Roman" w:hAnsi="Times New Roman" w:cs="Times New Roman"/>
          <w:sz w:val="24"/>
          <w:szCs w:val="24"/>
        </w:rPr>
        <w:t>desenhad</w:t>
      </w:r>
      <w:r w:rsidR="00932862">
        <w:rPr>
          <w:rFonts w:ascii="Times New Roman" w:hAnsi="Times New Roman" w:cs="Times New Roman"/>
          <w:sz w:val="24"/>
          <w:szCs w:val="24"/>
        </w:rPr>
        <w:t>a</w:t>
      </w:r>
      <w:r w:rsidR="00A7524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931CE4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passava o dedinho </w:t>
      </w:r>
      <w:r w:rsidR="00931CE4">
        <w:rPr>
          <w:rFonts w:ascii="Times New Roman" w:hAnsi="Times New Roman" w:cs="Times New Roman"/>
          <w:sz w:val="24"/>
          <w:szCs w:val="24"/>
        </w:rPr>
        <w:t>sobre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suas pernas lisas e lustrosas, o que </w:t>
      </w:r>
      <w:r w:rsidR="00931CE4">
        <w:rPr>
          <w:rFonts w:ascii="Times New Roman" w:hAnsi="Times New Roman" w:cs="Times New Roman"/>
          <w:sz w:val="24"/>
          <w:szCs w:val="24"/>
        </w:rPr>
        <w:t>era tão agradável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chupa</w:t>
      </w:r>
      <w:r w:rsidR="00931CE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1CE4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balinha...  </w:t>
      </w:r>
      <w:r w:rsidR="00931CE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le não sabia</w:t>
      </w:r>
      <w:r w:rsidR="00931CE4">
        <w:rPr>
          <w:rFonts w:ascii="Times New Roman" w:hAnsi="Times New Roman" w:cs="Times New Roman"/>
          <w:sz w:val="24"/>
          <w:szCs w:val="24"/>
        </w:rPr>
        <w:t>, evidentemente,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931CE4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má mistura de sangue é </w:t>
      </w:r>
      <w:r w:rsidR="00931CE4">
        <w:rPr>
          <w:rFonts w:ascii="Times New Roman" w:hAnsi="Times New Roman" w:cs="Times New Roman"/>
          <w:sz w:val="24"/>
          <w:szCs w:val="24"/>
        </w:rPr>
        <w:t xml:space="preserve">com frequência </w:t>
      </w:r>
      <w:r w:rsidRPr="00C5704C">
        <w:rPr>
          <w:rFonts w:ascii="Times New Roman" w:hAnsi="Times New Roman" w:cs="Times New Roman"/>
          <w:sz w:val="24"/>
          <w:szCs w:val="24"/>
        </w:rPr>
        <w:t>castigada pel</w:t>
      </w:r>
      <w:r w:rsidR="00931CE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931CE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1CE4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a doença, e pel</w:t>
      </w:r>
      <w:r w:rsidR="00931CE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931CE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animal </w:t>
      </w:r>
      <w:r w:rsidR="000B22FA">
        <w:rPr>
          <w:rFonts w:ascii="Times New Roman" w:hAnsi="Times New Roman" w:cs="Times New Roman"/>
          <w:sz w:val="24"/>
          <w:szCs w:val="24"/>
        </w:rPr>
        <w:t>feroz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931CE4">
        <w:rPr>
          <w:rFonts w:ascii="Times New Roman" w:hAnsi="Times New Roman" w:cs="Times New Roman"/>
          <w:sz w:val="24"/>
          <w:szCs w:val="24"/>
        </w:rPr>
        <w:t>Mesmo assim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931CE4">
        <w:rPr>
          <w:rFonts w:ascii="Times New Roman" w:hAnsi="Times New Roman" w:cs="Times New Roman"/>
          <w:sz w:val="24"/>
          <w:szCs w:val="24"/>
        </w:rPr>
        <w:t xml:space="preserve"> embora</w:t>
      </w:r>
      <w:r w:rsidR="00D669F2">
        <w:rPr>
          <w:rFonts w:ascii="Times New Roman" w:hAnsi="Times New Roman" w:cs="Times New Roman"/>
          <w:sz w:val="24"/>
          <w:szCs w:val="24"/>
        </w:rPr>
        <w:t xml:space="preserve"> </w:t>
      </w:r>
      <w:r w:rsidR="00931CE4">
        <w:rPr>
          <w:rFonts w:ascii="Times New Roman" w:hAnsi="Times New Roman" w:cs="Times New Roman"/>
          <w:sz w:val="24"/>
          <w:szCs w:val="24"/>
        </w:rPr>
        <w:t>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criança, senta</w:t>
      </w:r>
      <w:r w:rsidR="00A75248">
        <w:rPr>
          <w:rFonts w:ascii="Times New Roman" w:hAnsi="Times New Roman" w:cs="Times New Roman"/>
          <w:sz w:val="24"/>
          <w:szCs w:val="24"/>
        </w:rPr>
        <w:t>va-se intuitivamente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revista</w:t>
      </w:r>
      <w:r w:rsidR="00932862">
        <w:rPr>
          <w:rFonts w:ascii="Times New Roman" w:hAnsi="Times New Roman" w:cs="Times New Roman"/>
          <w:sz w:val="24"/>
          <w:szCs w:val="24"/>
        </w:rPr>
        <w:t xml:space="preserve"> em algum canto isolado</w:t>
      </w:r>
      <w:r w:rsidR="00A7524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2862">
        <w:rPr>
          <w:rFonts w:ascii="Times New Roman" w:hAnsi="Times New Roman" w:cs="Times New Roman"/>
          <w:sz w:val="24"/>
          <w:szCs w:val="24"/>
        </w:rPr>
        <w:t xml:space="preserve">onde </w:t>
      </w:r>
      <w:r w:rsidRPr="00C5704C">
        <w:rPr>
          <w:rFonts w:ascii="Times New Roman" w:hAnsi="Times New Roman" w:cs="Times New Roman"/>
          <w:sz w:val="24"/>
          <w:szCs w:val="24"/>
        </w:rPr>
        <w:t>passa</w:t>
      </w:r>
      <w:r w:rsidR="00932862">
        <w:rPr>
          <w:rFonts w:ascii="Times New Roman" w:hAnsi="Times New Roman" w:cs="Times New Roman"/>
          <w:sz w:val="24"/>
          <w:szCs w:val="24"/>
        </w:rPr>
        <w:t xml:space="preserve">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dedinho sobre </w:t>
      </w:r>
      <w:r w:rsidR="00A75248">
        <w:rPr>
          <w:rFonts w:ascii="Times New Roman" w:hAnsi="Times New Roman" w:cs="Times New Roman"/>
          <w:sz w:val="24"/>
          <w:szCs w:val="24"/>
        </w:rPr>
        <w:t>aquelas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pernas </w:t>
      </w:r>
      <w:r w:rsidR="007A7B2B" w:rsidRPr="00C5704C">
        <w:rPr>
          <w:rFonts w:ascii="Times New Roman" w:hAnsi="Times New Roman" w:cs="Times New Roman"/>
          <w:sz w:val="24"/>
          <w:szCs w:val="24"/>
        </w:rPr>
        <w:t>brilh</w:t>
      </w:r>
      <w:r w:rsidR="00A75248">
        <w:rPr>
          <w:rFonts w:ascii="Times New Roman" w:hAnsi="Times New Roman" w:cs="Times New Roman"/>
          <w:sz w:val="24"/>
          <w:szCs w:val="24"/>
        </w:rPr>
        <w:t>antes</w:t>
      </w:r>
      <w:r w:rsidR="007A7B2B" w:rsidRPr="00C5704C">
        <w:rPr>
          <w:rFonts w:ascii="Times New Roman" w:hAnsi="Times New Roman" w:cs="Times New Roman"/>
          <w:sz w:val="24"/>
          <w:szCs w:val="24"/>
        </w:rPr>
        <w:t>,</w:t>
      </w:r>
      <w:r w:rsidR="00A75248">
        <w:rPr>
          <w:rFonts w:ascii="Times New Roman" w:hAnsi="Times New Roman" w:cs="Times New Roman"/>
          <w:sz w:val="24"/>
          <w:szCs w:val="24"/>
        </w:rPr>
        <w:t xml:space="preserve"> lustrosas e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amarel</w:t>
      </w:r>
      <w:r w:rsidR="00A75248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>... Assim, desde a tenra idade</w:t>
      </w:r>
      <w:r w:rsidR="00A7524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se acostumou a </w:t>
      </w:r>
      <w:r w:rsidR="00E82FAF">
        <w:rPr>
          <w:rFonts w:ascii="Times New Roman" w:hAnsi="Times New Roman" w:cs="Times New Roman"/>
          <w:sz w:val="24"/>
          <w:szCs w:val="24"/>
        </w:rPr>
        <w:t>associar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6E7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sentimento de prazer </w:t>
      </w:r>
      <w:r w:rsidR="00E82FAF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solidão. D</w:t>
      </w:r>
      <w:r w:rsidR="00A7524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cant</w:t>
      </w:r>
      <w:r w:rsidR="00A75248">
        <w:rPr>
          <w:rFonts w:ascii="Times New Roman" w:hAnsi="Times New Roman" w:cs="Times New Roman"/>
          <w:sz w:val="24"/>
          <w:szCs w:val="24"/>
        </w:rPr>
        <w:t>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observava as meninas do pátio, afasta</w:t>
      </w:r>
      <w:r w:rsidR="00107EB1">
        <w:rPr>
          <w:rFonts w:ascii="Times New Roman" w:hAnsi="Times New Roman" w:cs="Times New Roman"/>
          <w:sz w:val="24"/>
          <w:szCs w:val="24"/>
        </w:rPr>
        <w:t>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7EB1">
        <w:rPr>
          <w:rFonts w:ascii="Times New Roman" w:hAnsi="Times New Roman" w:cs="Times New Roman"/>
          <w:sz w:val="24"/>
          <w:szCs w:val="24"/>
        </w:rPr>
        <w:t>delas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classe</w:t>
      </w:r>
      <w:r w:rsidR="00107EB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sofria, até que</w:t>
      </w:r>
      <w:r w:rsidR="00A75248">
        <w:rPr>
          <w:rFonts w:ascii="Times New Roman" w:hAnsi="Times New Roman" w:cs="Times New Roman"/>
          <w:sz w:val="24"/>
          <w:szCs w:val="24"/>
        </w:rPr>
        <w:t xml:space="preserve"> um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banheiro da escola, um menino lhe ensinou o vergonhoso prazer... Ele também gostava de </w:t>
      </w:r>
      <w:r w:rsidR="00107EB1">
        <w:rPr>
          <w:rFonts w:ascii="Times New Roman" w:hAnsi="Times New Roman" w:cs="Times New Roman"/>
          <w:sz w:val="24"/>
          <w:szCs w:val="24"/>
        </w:rPr>
        <w:t>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7EB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circo </w:t>
      </w:r>
      <w:r w:rsidR="0093286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7EB1">
        <w:rPr>
          <w:rFonts w:ascii="Times New Roman" w:hAnsi="Times New Roman" w:cs="Times New Roman"/>
          <w:sz w:val="24"/>
          <w:szCs w:val="24"/>
        </w:rPr>
        <w:t>a apresentações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ginástica, </w:t>
      </w:r>
      <w:r w:rsidR="00107EB1">
        <w:rPr>
          <w:rFonts w:ascii="Times New Roman" w:hAnsi="Times New Roman" w:cs="Times New Roman"/>
          <w:sz w:val="24"/>
          <w:szCs w:val="24"/>
        </w:rPr>
        <w:t>para 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homens levanta</w:t>
      </w:r>
      <w:r w:rsidR="00107EB1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mulheres pelas pernas e </w:t>
      </w:r>
      <w:r w:rsidR="00107EB1">
        <w:rPr>
          <w:rFonts w:ascii="Times New Roman" w:hAnsi="Times New Roman" w:cs="Times New Roman"/>
          <w:sz w:val="24"/>
          <w:szCs w:val="24"/>
        </w:rPr>
        <w:t xml:space="preserve">pelas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coxas. Por isso, </w:t>
      </w:r>
      <w:r w:rsidR="00107EB1">
        <w:rPr>
          <w:rFonts w:ascii="Times New Roman" w:hAnsi="Times New Roman" w:cs="Times New Roman"/>
          <w:sz w:val="24"/>
          <w:szCs w:val="24"/>
        </w:rPr>
        <w:t xml:space="preserve">ao ficar </w:t>
      </w:r>
      <w:r w:rsidRPr="00C5704C">
        <w:rPr>
          <w:rFonts w:ascii="Times New Roman" w:hAnsi="Times New Roman" w:cs="Times New Roman"/>
          <w:sz w:val="24"/>
          <w:szCs w:val="24"/>
        </w:rPr>
        <w:t>sozinho com sua prima</w:t>
      </w:r>
      <w:r w:rsidR="003C3274">
        <w:rPr>
          <w:rFonts w:ascii="Times New Roman" w:hAnsi="Times New Roman" w:cs="Times New Roman"/>
          <w:sz w:val="24"/>
          <w:szCs w:val="24"/>
        </w:rPr>
        <w:t xml:space="preserve"> </w:t>
      </w:r>
      <w:r w:rsidR="003C327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pequeno não podia ser levado em conta</w:t>
      </w:r>
      <w:r w:rsidR="003C3274">
        <w:rPr>
          <w:rFonts w:ascii="Times New Roman" w:hAnsi="Times New Roman" w:cs="Times New Roman"/>
          <w:sz w:val="24"/>
          <w:szCs w:val="24"/>
        </w:rPr>
        <w:t xml:space="preserve"> </w:t>
      </w:r>
      <w:r w:rsidR="003C327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ele </w:t>
      </w:r>
      <w:r w:rsidR="003C3274">
        <w:rPr>
          <w:rFonts w:ascii="Times New Roman" w:hAnsi="Times New Roman" w:cs="Times New Roman"/>
          <w:sz w:val="24"/>
          <w:szCs w:val="24"/>
        </w:rPr>
        <w:t xml:space="preserve">decidiu,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pela primeira vez </w:t>
      </w:r>
      <w:r w:rsidR="00F507DB">
        <w:rPr>
          <w:rFonts w:ascii="Times New Roman" w:hAnsi="Times New Roman" w:cs="Times New Roman"/>
          <w:sz w:val="24"/>
          <w:szCs w:val="24"/>
        </w:rPr>
        <w:t>ensaiar</w:t>
      </w:r>
      <w:r w:rsidR="00F507D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0307">
        <w:rPr>
          <w:rFonts w:ascii="Times New Roman" w:hAnsi="Times New Roman" w:cs="Times New Roman"/>
          <w:sz w:val="24"/>
          <w:szCs w:val="24"/>
        </w:rPr>
        <w:t>seu próprio número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seu coração </w:t>
      </w:r>
      <w:r w:rsidR="00DA3F46">
        <w:rPr>
          <w:rFonts w:ascii="Times New Roman" w:hAnsi="Times New Roman" w:cs="Times New Roman"/>
          <w:sz w:val="24"/>
          <w:szCs w:val="24"/>
        </w:rPr>
        <w:t>palpitou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nunca.  E ele entendeu</w:t>
      </w:r>
      <w:ins w:id="1412" w:author="Daniela Mountian" w:date="2017-08-27T12:32:00Z">
        <w:r w:rsidR="00E33D8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33D8C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13" w:author="Daniela Mountian" w:date="2017-08-27T12:31:00Z">
        <w:r w:rsidR="00E33D8C">
          <w:rPr>
            <w:rFonts w:ascii="Times New Roman" w:hAnsi="Times New Roman" w:cs="Times New Roman"/>
            <w:sz w:val="24"/>
            <w:szCs w:val="24"/>
          </w:rPr>
          <w:t>naturalmente não por meio d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 razão, pois ainda era muito tolo, mas </w:t>
      </w:r>
      <w:ins w:id="1414" w:author="Daniela Mountian" w:date="2017-06-20T20:47:00Z">
        <w:r w:rsidR="00DA3F46">
          <w:rPr>
            <w:rFonts w:ascii="Times New Roman" w:hAnsi="Times New Roman" w:cs="Times New Roman"/>
            <w:sz w:val="24"/>
            <w:szCs w:val="24"/>
          </w:rPr>
          <w:t>por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15" w:author="Daniela Mountian" w:date="2017-08-27T12:32:00Z">
        <w:r w:rsidR="00E33D8C">
          <w:rPr>
            <w:rFonts w:ascii="Times New Roman" w:hAnsi="Times New Roman" w:cs="Times New Roman"/>
            <w:sz w:val="24"/>
            <w:szCs w:val="24"/>
          </w:rPr>
          <w:t xml:space="preserve">meio de </w:t>
        </w:r>
      </w:ins>
      <w:r w:rsidRPr="00C5704C">
        <w:rPr>
          <w:rFonts w:ascii="Times New Roman" w:hAnsi="Times New Roman" w:cs="Times New Roman"/>
          <w:sz w:val="24"/>
          <w:szCs w:val="24"/>
        </w:rPr>
        <w:t>suas mãos</w:t>
      </w:r>
      <w:ins w:id="1416" w:author="Daniela Mountian" w:date="2017-08-27T12:33:00Z">
        <w:r w:rsidR="00E33D8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33D8C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E82FAF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era um corpo </w:t>
      </w:r>
      <w:r w:rsidR="00DA3F46">
        <w:rPr>
          <w:rFonts w:ascii="Times New Roman" w:hAnsi="Times New Roman" w:cs="Times New Roman"/>
          <w:sz w:val="24"/>
          <w:szCs w:val="24"/>
        </w:rPr>
        <w:t>de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diante do qual </w:t>
      </w:r>
      <w:r w:rsidR="00932862">
        <w:rPr>
          <w:rFonts w:ascii="Times New Roman" w:hAnsi="Times New Roman" w:cs="Times New Roman"/>
          <w:sz w:val="24"/>
          <w:szCs w:val="24"/>
        </w:rPr>
        <w:t>e</w:t>
      </w:r>
      <w:r w:rsidR="00DA3F46">
        <w:rPr>
          <w:rFonts w:ascii="Times New Roman" w:hAnsi="Times New Roman" w:cs="Times New Roman"/>
          <w:sz w:val="24"/>
          <w:szCs w:val="24"/>
        </w:rPr>
        <w:t>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insignificantes </w:t>
      </w:r>
      <w:r w:rsidR="009A7164">
        <w:rPr>
          <w:rFonts w:ascii="Times New Roman" w:hAnsi="Times New Roman" w:cs="Times New Roman"/>
          <w:sz w:val="24"/>
          <w:szCs w:val="24"/>
        </w:rPr>
        <w:t>todos os outros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prazeres</w:t>
      </w:r>
      <w:r w:rsidR="00DA3F4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 w:rsidR="009A7164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entretinha</w:t>
      </w:r>
      <w:r w:rsidR="009A7164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Onã, o segundo marido de Tamar... </w:t>
      </w:r>
      <w:r w:rsidR="00352A65">
        <w:rPr>
          <w:rFonts w:ascii="Times New Roman" w:hAnsi="Times New Roman" w:cs="Times New Roman"/>
          <w:sz w:val="24"/>
          <w:szCs w:val="24"/>
        </w:rPr>
        <w:t>Ali</w:t>
      </w:r>
      <w:r w:rsidR="00352A65" w:rsidRPr="00C5704C">
        <w:rPr>
          <w:rFonts w:ascii="Times New Roman" w:hAnsi="Times New Roman" w:cs="Times New Roman"/>
          <w:sz w:val="24"/>
          <w:szCs w:val="24"/>
        </w:rPr>
        <w:t xml:space="preserve"> est</w:t>
      </w:r>
      <w:r w:rsidR="00352A65">
        <w:rPr>
          <w:rFonts w:ascii="Times New Roman" w:hAnsi="Times New Roman" w:cs="Times New Roman"/>
          <w:sz w:val="24"/>
          <w:szCs w:val="24"/>
        </w:rPr>
        <w:t>ava</w:t>
      </w:r>
      <w:r w:rsidR="00352A6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el</w:t>
      </w:r>
      <w:r w:rsidR="009A716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A7164">
        <w:rPr>
          <w:rFonts w:ascii="Times New Roman" w:hAnsi="Times New Roman" w:cs="Times New Roman"/>
          <w:sz w:val="24"/>
          <w:szCs w:val="24"/>
        </w:rPr>
        <w:t>a força de gravidade fem</w:t>
      </w:r>
      <w:ins w:id="1417" w:author="Daniela Mountian" w:date="2017-08-27T12:47:00Z">
        <w:r w:rsidR="005E165B">
          <w:rPr>
            <w:rFonts w:ascii="Times New Roman" w:hAnsi="Times New Roman" w:cs="Times New Roman"/>
            <w:sz w:val="24"/>
            <w:szCs w:val="24"/>
          </w:rPr>
          <w:t>i</w:t>
        </w:r>
      </w:ins>
      <w:r w:rsidR="009A7164">
        <w:rPr>
          <w:rFonts w:ascii="Times New Roman" w:hAnsi="Times New Roman" w:cs="Times New Roman"/>
          <w:sz w:val="24"/>
          <w:szCs w:val="24"/>
        </w:rPr>
        <w:t>n</w:t>
      </w:r>
      <w:ins w:id="1418" w:author="Daniela Mountian" w:date="2017-08-27T12:47:00Z">
        <w:r w:rsidR="005E165B">
          <w:rPr>
            <w:rFonts w:ascii="Times New Roman" w:hAnsi="Times New Roman" w:cs="Times New Roman"/>
            <w:sz w:val="24"/>
            <w:szCs w:val="24"/>
          </w:rPr>
          <w:t>in</w:t>
        </w:r>
      </w:ins>
      <w:r w:rsidR="009A7164">
        <w:rPr>
          <w:rFonts w:ascii="Times New Roman" w:hAnsi="Times New Roman" w:cs="Times New Roman"/>
          <w:sz w:val="24"/>
          <w:szCs w:val="24"/>
        </w:rPr>
        <w:t>a, terna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úmid</w:t>
      </w:r>
      <w:r w:rsidR="009A7164">
        <w:rPr>
          <w:rFonts w:ascii="Times New Roman" w:hAnsi="Times New Roman" w:cs="Times New Roman"/>
          <w:sz w:val="24"/>
          <w:szCs w:val="24"/>
        </w:rPr>
        <w:t>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7164">
        <w:rPr>
          <w:rFonts w:ascii="Times New Roman" w:hAnsi="Times New Roman" w:cs="Times New Roman"/>
          <w:sz w:val="24"/>
          <w:szCs w:val="24"/>
        </w:rPr>
        <w:t>em nome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 qua</w:t>
      </w:r>
      <w:r w:rsidR="009A7164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>quer insensatez</w:t>
      </w:r>
      <w:ins w:id="1419" w:author="Daniela Mountian" w:date="2017-08-27T12:36:00Z">
        <w:r w:rsidR="00E33D8C">
          <w:rPr>
            <w:rFonts w:ascii="Times New Roman" w:hAnsi="Times New Roman" w:cs="Times New Roman"/>
            <w:sz w:val="24"/>
            <w:szCs w:val="24"/>
          </w:rPr>
          <w:t xml:space="preserve"> se justifica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Será que ginastas e artistas de circo sentem isso </w:t>
      </w:r>
      <w:r w:rsidR="009A7164">
        <w:rPr>
          <w:rFonts w:ascii="Times New Roman" w:hAnsi="Times New Roman" w:cs="Times New Roman"/>
          <w:sz w:val="24"/>
          <w:szCs w:val="24"/>
        </w:rPr>
        <w:t>todos os dias</w:t>
      </w:r>
      <w:r w:rsidRPr="00C5704C">
        <w:rPr>
          <w:rFonts w:ascii="Times New Roman" w:hAnsi="Times New Roman" w:cs="Times New Roman"/>
          <w:sz w:val="24"/>
          <w:szCs w:val="24"/>
        </w:rPr>
        <w:t>?</w:t>
      </w:r>
      <w:r w:rsidR="00352A6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.. Ele ainda não </w:t>
      </w:r>
      <w:r w:rsidR="009A7164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conhec</w:t>
      </w:r>
      <w:r w:rsidR="009A7164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tédio </w:t>
      </w:r>
      <w:r w:rsidR="009A7164">
        <w:rPr>
          <w:rFonts w:ascii="Times New Roman" w:hAnsi="Times New Roman" w:cs="Times New Roman"/>
          <w:sz w:val="24"/>
          <w:szCs w:val="24"/>
        </w:rPr>
        <w:t xml:space="preserve">de um homem saciado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pratos </w:t>
      </w:r>
      <w:r w:rsidR="009A7164">
        <w:rPr>
          <w:rFonts w:ascii="Times New Roman" w:hAnsi="Times New Roman" w:cs="Times New Roman"/>
          <w:sz w:val="24"/>
          <w:szCs w:val="24"/>
        </w:rPr>
        <w:t>exuberantes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gansos </w:t>
      </w:r>
      <w:r w:rsidR="009A7164">
        <w:rPr>
          <w:rFonts w:ascii="Times New Roman" w:hAnsi="Times New Roman" w:cs="Times New Roman"/>
          <w:sz w:val="24"/>
          <w:szCs w:val="24"/>
        </w:rPr>
        <w:t>corados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carpas </w:t>
      </w:r>
      <w:r w:rsidR="009A7164">
        <w:rPr>
          <w:rFonts w:ascii="Times New Roman" w:hAnsi="Times New Roman" w:cs="Times New Roman"/>
          <w:sz w:val="24"/>
          <w:szCs w:val="24"/>
        </w:rPr>
        <w:t xml:space="preserve">assadas </w:t>
      </w:r>
      <w:r w:rsidR="00782A4D">
        <w:rPr>
          <w:rFonts w:ascii="Times New Roman" w:hAnsi="Times New Roman" w:cs="Times New Roman"/>
          <w:sz w:val="24"/>
          <w:szCs w:val="24"/>
        </w:rPr>
        <w:t>com</w:t>
      </w:r>
      <w:r w:rsidR="009A716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creme</w:t>
      </w:r>
      <w:r w:rsidR="00E33D8C">
        <w:rPr>
          <w:rFonts w:ascii="Times New Roman" w:hAnsi="Times New Roman" w:cs="Times New Roman"/>
          <w:sz w:val="24"/>
          <w:szCs w:val="24"/>
        </w:rPr>
        <w:t xml:space="preserve"> </w:t>
      </w:r>
      <w:r w:rsidR="00932862">
        <w:rPr>
          <w:rFonts w:ascii="Times New Roman" w:hAnsi="Times New Roman" w:cs="Times New Roman"/>
          <w:sz w:val="24"/>
          <w:szCs w:val="24"/>
        </w:rPr>
        <w:t>azedo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Ele era </w:t>
      </w:r>
      <w:r w:rsidR="009A7164">
        <w:rPr>
          <w:rFonts w:ascii="Times New Roman" w:hAnsi="Times New Roman" w:cs="Times New Roman"/>
          <w:sz w:val="24"/>
          <w:szCs w:val="24"/>
        </w:rPr>
        <w:t>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uma família moscovita </w:t>
      </w:r>
      <w:r w:rsidR="009A7164" w:rsidRPr="00C5704C">
        <w:rPr>
          <w:rFonts w:ascii="Times New Roman" w:hAnsi="Times New Roman" w:cs="Times New Roman"/>
          <w:sz w:val="24"/>
          <w:szCs w:val="24"/>
        </w:rPr>
        <w:t xml:space="preserve">abastada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1949, </w:t>
      </w:r>
      <w:r w:rsidR="009A7164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alimentava de salsich</w:t>
      </w:r>
      <w:r w:rsidR="009A7164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A7164">
        <w:rPr>
          <w:rFonts w:ascii="Times New Roman" w:hAnsi="Times New Roman" w:cs="Times New Roman"/>
          <w:sz w:val="24"/>
          <w:szCs w:val="24"/>
        </w:rPr>
        <w:t>de almôndega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Nínotchka também gostava quando Sav</w:t>
      </w:r>
      <w:r w:rsidR="009A7164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a </w:t>
      </w:r>
      <w:r w:rsidR="009A7164">
        <w:rPr>
          <w:rFonts w:ascii="Times New Roman" w:hAnsi="Times New Roman" w:cs="Times New Roman"/>
          <w:sz w:val="24"/>
          <w:szCs w:val="24"/>
        </w:rPr>
        <w:t>erguia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A7164">
        <w:rPr>
          <w:rFonts w:ascii="Times New Roman" w:hAnsi="Times New Roman" w:cs="Times New Roman"/>
          <w:sz w:val="24"/>
          <w:szCs w:val="24"/>
        </w:rPr>
        <w:t>dava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</w:t>
      </w:r>
      <w:r w:rsidR="009A7164">
        <w:rPr>
          <w:rFonts w:ascii="Times New Roman" w:hAnsi="Times New Roman" w:cs="Times New Roman"/>
          <w:sz w:val="24"/>
          <w:szCs w:val="24"/>
        </w:rPr>
        <w:t>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A7164">
        <w:rPr>
          <w:rFonts w:ascii="Times New Roman" w:hAnsi="Times New Roman" w:cs="Times New Roman"/>
          <w:sz w:val="24"/>
          <w:szCs w:val="24"/>
        </w:rPr>
        <w:t>agitava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7164">
        <w:rPr>
          <w:rFonts w:ascii="Times New Roman" w:hAnsi="Times New Roman" w:cs="Times New Roman"/>
          <w:sz w:val="24"/>
          <w:szCs w:val="24"/>
        </w:rPr>
        <w:t>os braços</w:t>
      </w:r>
      <w:r w:rsidRPr="00C5704C">
        <w:rPr>
          <w:rFonts w:ascii="Times New Roman" w:hAnsi="Times New Roman" w:cs="Times New Roman"/>
          <w:sz w:val="24"/>
          <w:szCs w:val="24"/>
        </w:rPr>
        <w:t>, e Míchenka batia palmas. As crianças ficaram tão entretidas que n</w:t>
      </w:r>
      <w:r w:rsidR="00782A4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notaram a chegada dos adultos. Klávdia entrou </w:t>
      </w:r>
      <w:r w:rsidR="009A7164">
        <w:rPr>
          <w:rFonts w:ascii="Times New Roman" w:hAnsi="Times New Roman" w:cs="Times New Roman"/>
          <w:sz w:val="24"/>
          <w:szCs w:val="24"/>
        </w:rPr>
        <w:t xml:space="preserve">bem na hora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pirâmide, </w:t>
      </w:r>
      <w:r w:rsidR="00782A4D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932862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não conseguia </w:t>
      </w:r>
      <w:r w:rsidR="00782A4D">
        <w:rPr>
          <w:rFonts w:ascii="Times New Roman" w:hAnsi="Times New Roman" w:cs="Times New Roman"/>
          <w:sz w:val="24"/>
          <w:szCs w:val="24"/>
        </w:rPr>
        <w:t>fazer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Nínotchka</w:t>
      </w:r>
      <w:r w:rsidR="00782A4D">
        <w:rPr>
          <w:rFonts w:ascii="Times New Roman" w:hAnsi="Times New Roman" w:cs="Times New Roman"/>
          <w:sz w:val="24"/>
          <w:szCs w:val="24"/>
        </w:rPr>
        <w:t xml:space="preserve"> acertar a posição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ela sentia </w:t>
      </w:r>
      <w:r w:rsidR="00352A65" w:rsidRPr="00C5704C">
        <w:rPr>
          <w:rFonts w:ascii="Times New Roman" w:hAnsi="Times New Roman" w:cs="Times New Roman"/>
          <w:sz w:val="24"/>
          <w:szCs w:val="24"/>
        </w:rPr>
        <w:t>c</w:t>
      </w:r>
      <w:r w:rsidR="00352A65">
        <w:rPr>
          <w:rFonts w:ascii="Times New Roman" w:hAnsi="Times New Roman" w:cs="Times New Roman"/>
          <w:sz w:val="24"/>
          <w:szCs w:val="24"/>
        </w:rPr>
        <w:t>ó</w:t>
      </w:r>
      <w:r w:rsidR="00352A65" w:rsidRPr="00C5704C">
        <w:rPr>
          <w:rFonts w:ascii="Times New Roman" w:hAnsi="Times New Roman" w:cs="Times New Roman"/>
          <w:sz w:val="24"/>
          <w:szCs w:val="24"/>
        </w:rPr>
        <w:t>cegas</w:t>
      </w:r>
      <w:r w:rsidRPr="00C5704C">
        <w:rPr>
          <w:rFonts w:ascii="Times New Roman" w:hAnsi="Times New Roman" w:cs="Times New Roman"/>
          <w:sz w:val="24"/>
          <w:szCs w:val="24"/>
        </w:rPr>
        <w:t>. Finalmente Nínotcka consentiu e, apesar d</w:t>
      </w:r>
      <w:r w:rsidR="00782A4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2A4D">
        <w:rPr>
          <w:rFonts w:ascii="Times New Roman" w:hAnsi="Times New Roman" w:cs="Times New Roman"/>
          <w:sz w:val="24"/>
          <w:szCs w:val="24"/>
        </w:rPr>
        <w:t xml:space="preserve">seus </w:t>
      </w:r>
      <w:r w:rsidRPr="00C5704C">
        <w:rPr>
          <w:rFonts w:ascii="Times New Roman" w:hAnsi="Times New Roman" w:cs="Times New Roman"/>
          <w:sz w:val="24"/>
          <w:szCs w:val="24"/>
        </w:rPr>
        <w:t>grit</w:t>
      </w:r>
      <w:r w:rsidR="00782A4D">
        <w:rPr>
          <w:rFonts w:ascii="Times New Roman" w:hAnsi="Times New Roman" w:cs="Times New Roman"/>
          <w:sz w:val="24"/>
          <w:szCs w:val="24"/>
        </w:rPr>
        <w:t>inhos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permitiu que ele </w:t>
      </w:r>
      <w:r w:rsidR="00782A4D">
        <w:rPr>
          <w:rFonts w:ascii="Times New Roman" w:hAnsi="Times New Roman" w:cs="Times New Roman"/>
          <w:sz w:val="24"/>
          <w:szCs w:val="24"/>
        </w:rPr>
        <w:t>encaixasse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2A4D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mão </w:t>
      </w:r>
      <w:r w:rsidR="00932862">
        <w:rPr>
          <w:rFonts w:ascii="Times New Roman" w:hAnsi="Times New Roman" w:cs="Times New Roman"/>
          <w:sz w:val="24"/>
          <w:szCs w:val="24"/>
        </w:rPr>
        <w:t>bem</w:t>
      </w:r>
      <w:r w:rsidR="00782A4D">
        <w:rPr>
          <w:rFonts w:ascii="Times New Roman" w:hAnsi="Times New Roman" w:cs="Times New Roman"/>
          <w:sz w:val="24"/>
          <w:szCs w:val="24"/>
        </w:rPr>
        <w:t xml:space="preserve"> </w:t>
      </w:r>
      <w:r w:rsidR="00004DCD">
        <w:rPr>
          <w:rFonts w:ascii="Times New Roman" w:hAnsi="Times New Roman" w:cs="Times New Roman"/>
          <w:sz w:val="24"/>
          <w:szCs w:val="24"/>
        </w:rPr>
        <w:t>no fundo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782A4D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352A6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está acontecendo aqui?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Klávdia, </w:t>
      </w:r>
      <w:r w:rsidR="00782A4D">
        <w:rPr>
          <w:rFonts w:ascii="Times New Roman" w:hAnsi="Times New Roman" w:cs="Times New Roman"/>
          <w:sz w:val="24"/>
          <w:szCs w:val="24"/>
        </w:rPr>
        <w:t>muito pálida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782A4D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782A4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2A4D">
        <w:rPr>
          <w:rFonts w:ascii="Times New Roman" w:hAnsi="Times New Roman" w:cs="Times New Roman"/>
          <w:sz w:val="24"/>
          <w:szCs w:val="24"/>
        </w:rPr>
        <w:t>pergunta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retóric</w:t>
      </w:r>
      <w:r w:rsidR="00782A4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ela sabia muito bem o que </w:t>
      </w:r>
      <w:r w:rsidR="00782A4D">
        <w:rPr>
          <w:rFonts w:ascii="Times New Roman" w:hAnsi="Times New Roman" w:cs="Times New Roman"/>
          <w:sz w:val="24"/>
          <w:szCs w:val="24"/>
        </w:rPr>
        <w:t>se passava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Parem </w:t>
      </w:r>
      <w:r w:rsidR="00932862">
        <w:rPr>
          <w:rFonts w:ascii="Times New Roman" w:hAnsi="Times New Roman" w:cs="Times New Roman"/>
          <w:sz w:val="24"/>
          <w:szCs w:val="24"/>
        </w:rPr>
        <w:t xml:space="preserve">já </w:t>
      </w:r>
      <w:r w:rsidR="0024094F" w:rsidRPr="00C5704C">
        <w:rPr>
          <w:rFonts w:ascii="Times New Roman" w:hAnsi="Times New Roman" w:cs="Times New Roman"/>
          <w:sz w:val="24"/>
          <w:szCs w:val="24"/>
        </w:rPr>
        <w:t>com isso</w:t>
      </w:r>
      <w:r w:rsidR="00782A4D">
        <w:rPr>
          <w:rFonts w:ascii="Times New Roman" w:hAnsi="Times New Roman" w:cs="Times New Roman"/>
          <w:sz w:val="24"/>
          <w:szCs w:val="24"/>
        </w:rPr>
        <w:t>!</w:t>
      </w:r>
    </w:p>
    <w:p w:rsidR="00782A4D" w:rsidRDefault="00352A65" w:rsidP="00DA749A">
      <w:pPr>
        <w:spacing w:after="0" w:line="360" w:lineRule="auto"/>
        <w:ind w:firstLine="709"/>
        <w:jc w:val="both"/>
        <w:rPr>
          <w:ins w:id="1420" w:author="Daniela Mountian" w:date="2017-06-21T00:31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Nós estamos brincando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Nínotchka</w:t>
      </w:r>
      <w:r w:rsidR="00782A4D">
        <w:rPr>
          <w:rFonts w:ascii="Times New Roman" w:hAnsi="Times New Roman" w:cs="Times New Roman"/>
          <w:sz w:val="24"/>
          <w:szCs w:val="24"/>
        </w:rPr>
        <w:t>, rindo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Klávdia pegou Sav</w:t>
      </w:r>
      <w:r w:rsidR="00782A4D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pelo braço, arrastou</w:t>
      </w:r>
      <w:r w:rsidR="00352A65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para o dormitório e </w:t>
      </w:r>
      <w:r w:rsidR="00782A4D">
        <w:rPr>
          <w:rFonts w:ascii="Times New Roman" w:hAnsi="Times New Roman" w:cs="Times New Roman"/>
          <w:sz w:val="24"/>
          <w:szCs w:val="24"/>
        </w:rPr>
        <w:t>lhe deu um</w:t>
      </w:r>
      <w:r w:rsidR="00CA018D">
        <w:rPr>
          <w:rFonts w:ascii="Times New Roman" w:hAnsi="Times New Roman" w:cs="Times New Roman"/>
          <w:sz w:val="24"/>
          <w:szCs w:val="24"/>
        </w:rPr>
        <w:t>a</w:t>
      </w:r>
      <w:r w:rsidR="00782A4D">
        <w:rPr>
          <w:rFonts w:ascii="Times New Roman" w:hAnsi="Times New Roman" w:cs="Times New Roman"/>
          <w:sz w:val="24"/>
          <w:szCs w:val="24"/>
        </w:rPr>
        <w:t xml:space="preserve"> bela bofetada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82A4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m seguida</w:t>
      </w:r>
      <w:r w:rsidR="00782A4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entrou Aleksei Ióssifovitch, que também bateu</w:t>
      </w:r>
      <w:r w:rsidR="00782A4D">
        <w:rPr>
          <w:rFonts w:ascii="Times New Roman" w:hAnsi="Times New Roman" w:cs="Times New Roman"/>
          <w:sz w:val="24"/>
          <w:szCs w:val="24"/>
        </w:rPr>
        <w:t xml:space="preserve"> nele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</w:t>
      </w:r>
      <w:r w:rsidR="00782A4D">
        <w:rPr>
          <w:rFonts w:ascii="Times New Roman" w:hAnsi="Times New Roman" w:cs="Times New Roman"/>
          <w:sz w:val="24"/>
          <w:szCs w:val="24"/>
        </w:rPr>
        <w:t>com tanta força</w:t>
      </w:r>
      <w:r w:rsidRPr="00C5704C">
        <w:rPr>
          <w:rFonts w:ascii="Times New Roman" w:hAnsi="Times New Roman" w:cs="Times New Roman"/>
          <w:sz w:val="24"/>
          <w:szCs w:val="24"/>
        </w:rPr>
        <w:t>, pois era um pai judeu.</w:t>
      </w:r>
    </w:p>
    <w:p w:rsidR="0024094F" w:rsidRPr="00C5704C" w:rsidRDefault="00352A6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3D3C">
        <w:rPr>
          <w:rFonts w:ascii="Times New Roman" w:hAnsi="Times New Roman" w:cs="Times New Roman"/>
          <w:sz w:val="24"/>
          <w:szCs w:val="24"/>
        </w:rPr>
        <w:t>Mais um motivo 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mandá-los embora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</w:t>
      </w:r>
      <w:r w:rsidR="00793D3C">
        <w:rPr>
          <w:rFonts w:ascii="Times New Roman" w:hAnsi="Times New Roman" w:cs="Times New Roman"/>
          <w:sz w:val="24"/>
          <w:szCs w:val="24"/>
        </w:rPr>
        <w:t xml:space="preserve"> Klávdia em voz baixa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uma menina estranha em casa </w:t>
      </w:r>
      <w:r w:rsidR="00793D3C">
        <w:rPr>
          <w:rFonts w:ascii="Times New Roman" w:hAnsi="Times New Roman" w:cs="Times New Roman"/>
          <w:sz w:val="24"/>
          <w:szCs w:val="24"/>
        </w:rPr>
        <w:t>irá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perverter Sav</w:t>
      </w:r>
      <w:r w:rsidR="00793D3C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li.</w:t>
      </w:r>
    </w:p>
    <w:p w:rsidR="0024094F" w:rsidRPr="00C5704C" w:rsidRDefault="00352A6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Sim, sim, eu concordo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Ívolguin, e </w:t>
      </w:r>
      <w:r w:rsidR="00793D3C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coração, com a covardia habitual</w:t>
      </w:r>
      <w:r w:rsidR="00793D3C">
        <w:rPr>
          <w:rFonts w:ascii="Times New Roman" w:hAnsi="Times New Roman" w:cs="Times New Roman"/>
          <w:sz w:val="24"/>
          <w:szCs w:val="24"/>
        </w:rPr>
        <w:t>, pôs-se a saltar como uma lebre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antes nós devemos</w:t>
      </w:r>
      <w:r w:rsidR="00793D3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falta</w:t>
      </w:r>
      <w:r w:rsidR="00793D3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servir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lhes </w:t>
      </w:r>
      <w:r w:rsidR="00793D3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almoço... Antes que... </w:t>
      </w:r>
      <w:r w:rsidR="00793D3C" w:rsidRPr="00621342">
        <w:rPr>
          <w:rFonts w:ascii="Times New Roman" w:hAnsi="Times New Roman" w:cs="Times New Roman"/>
          <w:sz w:val="24"/>
          <w:szCs w:val="24"/>
        </w:rPr>
        <w:t>—</w:t>
      </w:r>
      <w:r w:rsidR="00793D3C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hesitou.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do almoço, Klávdia ordenou </w:t>
      </w:r>
      <w:r w:rsidR="00793D3C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assustado Sav</w:t>
      </w:r>
      <w:r w:rsidR="00793D3C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li:</w:t>
      </w:r>
    </w:p>
    <w:p w:rsidR="0024094F" w:rsidRPr="00C5704C" w:rsidRDefault="00352A6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ficará em casa... Eu, </w:t>
      </w:r>
      <w:r w:rsidR="00793D3C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e as crianças vamos sair </w:t>
      </w:r>
      <w:r w:rsidR="00793D3C">
        <w:rPr>
          <w:rFonts w:ascii="Times New Roman" w:hAnsi="Times New Roman" w:cs="Times New Roman"/>
          <w:sz w:val="24"/>
          <w:szCs w:val="24"/>
        </w:rPr>
        <w:t>para resolver uma questão</w:t>
      </w:r>
      <w:r w:rsidR="0024094F" w:rsidRPr="00C5704C">
        <w:rPr>
          <w:rFonts w:ascii="Times New Roman" w:hAnsi="Times New Roman" w:cs="Times New Roman"/>
          <w:sz w:val="24"/>
          <w:szCs w:val="24"/>
        </w:rPr>
        <w:t>, está claro?</w:t>
      </w:r>
    </w:p>
    <w:p w:rsidR="0024094F" w:rsidRPr="00C5704C" w:rsidRDefault="0055480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55480D">
        <w:rPr>
          <w:rFonts w:ascii="Times New Roman" w:hAnsi="Times New Roman" w:cs="Times New Roman"/>
          <w:sz w:val="24"/>
          <w:szCs w:val="24"/>
        </w:rPr>
        <w:t>enti</w:t>
      </w:r>
      <w:r w:rsidR="00793D3C" w:rsidRPr="0055480D">
        <w:rPr>
          <w:rFonts w:ascii="Times New Roman" w:hAnsi="Times New Roman" w:cs="Times New Roman"/>
          <w:sz w:val="24"/>
          <w:szCs w:val="24"/>
        </w:rPr>
        <w:t>ndo</w:t>
      </w:r>
      <w:r>
        <w:rPr>
          <w:rFonts w:ascii="Times New Roman" w:hAnsi="Times New Roman" w:cs="Times New Roman"/>
          <w:sz w:val="24"/>
          <w:szCs w:val="24"/>
        </w:rPr>
        <w:t>-se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 culpado, </w:t>
      </w:r>
      <w:r>
        <w:rPr>
          <w:rFonts w:ascii="Times New Roman" w:hAnsi="Times New Roman" w:cs="Times New Roman"/>
          <w:sz w:val="24"/>
          <w:szCs w:val="24"/>
        </w:rPr>
        <w:t xml:space="preserve">Saviéli 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não teve coragem de </w:t>
      </w:r>
      <w:r w:rsidR="00793D3C" w:rsidRPr="0055480D">
        <w:rPr>
          <w:rFonts w:ascii="Times New Roman" w:hAnsi="Times New Roman" w:cs="Times New Roman"/>
          <w:sz w:val="24"/>
          <w:szCs w:val="24"/>
        </w:rPr>
        <w:t xml:space="preserve">lhe 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desobedecer e se deitou no divã. </w:t>
      </w:r>
      <w:r w:rsidR="00793D3C" w:rsidRPr="0055480D">
        <w:rPr>
          <w:rFonts w:ascii="Times New Roman" w:hAnsi="Times New Roman" w:cs="Times New Roman"/>
          <w:sz w:val="24"/>
          <w:szCs w:val="24"/>
        </w:rPr>
        <w:t>O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 casal Ívolguin e os filhos dos Kukhar</w:t>
      </w:r>
      <w:r w:rsidR="00793D3C" w:rsidRPr="0055480D">
        <w:rPr>
          <w:rFonts w:ascii="Times New Roman" w:hAnsi="Times New Roman" w:cs="Times New Roman"/>
          <w:sz w:val="24"/>
          <w:szCs w:val="24"/>
        </w:rPr>
        <w:t>i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enko, </w:t>
      </w:r>
      <w:r w:rsidR="0055173A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parentes que </w:t>
      </w:r>
      <w:r w:rsidR="0055173A">
        <w:rPr>
          <w:rFonts w:ascii="Times New Roman" w:hAnsi="Times New Roman" w:cs="Times New Roman"/>
          <w:sz w:val="24"/>
          <w:szCs w:val="24"/>
        </w:rPr>
        <w:t xml:space="preserve">haviam </w:t>
      </w:r>
      <w:r w:rsidR="0024094F" w:rsidRPr="0055480D">
        <w:rPr>
          <w:rFonts w:ascii="Times New Roman" w:hAnsi="Times New Roman" w:cs="Times New Roman"/>
          <w:sz w:val="24"/>
          <w:szCs w:val="24"/>
        </w:rPr>
        <w:t>sofr</w:t>
      </w:r>
      <w:r w:rsidR="0055173A">
        <w:rPr>
          <w:rFonts w:ascii="Times New Roman" w:hAnsi="Times New Roman" w:cs="Times New Roman"/>
          <w:sz w:val="24"/>
          <w:szCs w:val="24"/>
        </w:rPr>
        <w:t>ido</w:t>
      </w:r>
      <w:del w:id="1421" w:author="Leila" w:date="2016-07-21T10:25:00Z">
        <w:r w:rsidR="0024094F" w:rsidRPr="0055480D" w:rsidDel="00352A6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094F" w:rsidRPr="0055480D">
        <w:rPr>
          <w:rFonts w:ascii="Times New Roman" w:hAnsi="Times New Roman" w:cs="Times New Roman"/>
          <w:sz w:val="24"/>
          <w:szCs w:val="24"/>
        </w:rPr>
        <w:t xml:space="preserve"> </w:t>
      </w:r>
      <w:r w:rsidR="0055173A">
        <w:rPr>
          <w:rFonts w:ascii="Times New Roman" w:hAnsi="Times New Roman" w:cs="Times New Roman"/>
          <w:sz w:val="24"/>
          <w:szCs w:val="24"/>
        </w:rPr>
        <w:t>repressão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, tomaram </w:t>
      </w:r>
      <w:r w:rsidR="0055173A">
        <w:rPr>
          <w:rFonts w:ascii="Times New Roman" w:hAnsi="Times New Roman" w:cs="Times New Roman"/>
          <w:sz w:val="24"/>
          <w:szCs w:val="24"/>
        </w:rPr>
        <w:t>um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 trólebus, </w:t>
      </w:r>
      <w:r w:rsidR="0055173A">
        <w:rPr>
          <w:rFonts w:ascii="Times New Roman" w:hAnsi="Times New Roman" w:cs="Times New Roman"/>
          <w:sz w:val="24"/>
          <w:szCs w:val="24"/>
        </w:rPr>
        <w:t xml:space="preserve">passaram para </w:t>
      </w:r>
      <w:r w:rsidR="0024094F" w:rsidRPr="0055480D">
        <w:rPr>
          <w:rFonts w:ascii="Times New Roman" w:hAnsi="Times New Roman" w:cs="Times New Roman"/>
          <w:sz w:val="24"/>
          <w:szCs w:val="24"/>
        </w:rPr>
        <w:t>outro</w:t>
      </w:r>
      <w:r w:rsidR="0055173A">
        <w:rPr>
          <w:rFonts w:ascii="Times New Roman" w:hAnsi="Times New Roman" w:cs="Times New Roman"/>
          <w:sz w:val="24"/>
          <w:szCs w:val="24"/>
        </w:rPr>
        <w:t>,</w:t>
      </w:r>
      <w:r w:rsidR="0024094F" w:rsidRPr="0055480D">
        <w:rPr>
          <w:rFonts w:ascii="Times New Roman" w:hAnsi="Times New Roman" w:cs="Times New Roman"/>
          <w:sz w:val="24"/>
          <w:szCs w:val="24"/>
        </w:rPr>
        <w:t xml:space="preserve"> e chegaram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173A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estação Bielorr</w:t>
      </w:r>
      <w:r w:rsidR="0055173A">
        <w:rPr>
          <w:rFonts w:ascii="Times New Roman" w:hAnsi="Times New Roman" w:cs="Times New Roman"/>
          <w:sz w:val="24"/>
          <w:szCs w:val="24"/>
        </w:rPr>
        <w:t>ú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ski. Na estação, </w:t>
      </w:r>
      <w:r w:rsidR="0055173A">
        <w:rPr>
          <w:rFonts w:ascii="Times New Roman" w:hAnsi="Times New Roman" w:cs="Times New Roman"/>
          <w:sz w:val="24"/>
          <w:szCs w:val="24"/>
        </w:rPr>
        <w:t>dirigiram-se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22"/>
      <w:ins w:id="1423" w:author="Daniela Mountian" w:date="2017-06-24T14:16:00Z">
        <w:r w:rsidR="00C23050">
          <w:rPr>
            <w:rFonts w:ascii="Times New Roman" w:hAnsi="Times New Roman" w:cs="Times New Roman"/>
            <w:sz w:val="24"/>
            <w:szCs w:val="24"/>
          </w:rPr>
          <w:t>à sala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422"/>
      <w:r w:rsidR="00A02A04">
        <w:rPr>
          <w:rStyle w:val="Refdecomentrio"/>
          <w:rFonts w:cs="Times New Roman"/>
          <w:lang w:val="x-none"/>
        </w:rPr>
        <w:commentReference w:id="1422"/>
      </w:r>
      <w:r w:rsidR="0024094F" w:rsidRPr="00C5704C">
        <w:rPr>
          <w:rFonts w:ascii="Times New Roman" w:hAnsi="Times New Roman" w:cs="Times New Roman"/>
          <w:sz w:val="24"/>
          <w:szCs w:val="24"/>
        </w:rPr>
        <w:t>destinad</w:t>
      </w:r>
      <w:r w:rsidR="00C2305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mãe</w:t>
      </w:r>
      <w:r w:rsidR="00352A6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24" w:author="Daniela Mountian" w:date="2017-08-27T13:26:00Z">
        <w:r w:rsidR="00C9620A">
          <w:rPr>
            <w:rFonts w:ascii="Times New Roman" w:hAnsi="Times New Roman" w:cs="Times New Roman"/>
            <w:sz w:val="24"/>
            <w:szCs w:val="24"/>
          </w:rPr>
          <w:t>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</w:t>
      </w:r>
      <w:r w:rsidR="00352A6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5173A">
        <w:rPr>
          <w:rFonts w:ascii="Times New Roman" w:hAnsi="Times New Roman" w:cs="Times New Roman"/>
          <w:sz w:val="24"/>
          <w:szCs w:val="24"/>
        </w:rPr>
        <w:t>Acomodando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crianças, Klávdia e Aleksei Ióssifovitch se afastaram para um canto perto da janela e começaram a sussurrar. Depois Klávdia </w:t>
      </w:r>
      <w:r w:rsidR="00131E8D">
        <w:rPr>
          <w:rFonts w:ascii="Times New Roman" w:hAnsi="Times New Roman" w:cs="Times New Roman"/>
          <w:sz w:val="24"/>
          <w:szCs w:val="24"/>
        </w:rPr>
        <w:t>partiu</w:t>
      </w:r>
      <w:r w:rsidR="0024094F" w:rsidRPr="00C5704C">
        <w:rPr>
          <w:rFonts w:ascii="Times New Roman" w:hAnsi="Times New Roman" w:cs="Times New Roman"/>
          <w:sz w:val="24"/>
          <w:szCs w:val="24"/>
        </w:rPr>
        <w:t>, e Aleksei Ióssifovitch aproximou-se das crianças e sentou</w:t>
      </w:r>
      <w:r w:rsidR="00A36576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lado, meditativo. </w:t>
      </w:r>
      <w:r w:rsidR="0002668C">
        <w:rPr>
          <w:rFonts w:ascii="Times New Roman" w:hAnsi="Times New Roman" w:cs="Times New Roman"/>
          <w:sz w:val="24"/>
          <w:szCs w:val="24"/>
        </w:rPr>
        <w:t>Após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5173A">
        <w:rPr>
          <w:rFonts w:ascii="Times New Roman" w:hAnsi="Times New Roman" w:cs="Times New Roman"/>
          <w:sz w:val="24"/>
          <w:szCs w:val="24"/>
        </w:rPr>
        <w:t>refletir</w:t>
      </w:r>
      <w:r w:rsidR="0024094F" w:rsidRPr="00C5704C">
        <w:rPr>
          <w:rFonts w:ascii="Times New Roman" w:hAnsi="Times New Roman" w:cs="Times New Roman"/>
          <w:sz w:val="24"/>
          <w:szCs w:val="24"/>
        </w:rPr>
        <w:t>, levou Nina para o</w:t>
      </w:r>
      <w:r w:rsidR="0055173A">
        <w:rPr>
          <w:rFonts w:ascii="Times New Roman" w:hAnsi="Times New Roman" w:cs="Times New Roman"/>
          <w:sz w:val="24"/>
          <w:szCs w:val="24"/>
        </w:rPr>
        <w:t xml:space="preserve"> canto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da janela, onde </w:t>
      </w:r>
      <w:r w:rsidR="0055173A">
        <w:rPr>
          <w:rFonts w:ascii="Times New Roman" w:hAnsi="Times New Roman" w:cs="Times New Roman"/>
          <w:sz w:val="24"/>
          <w:szCs w:val="24"/>
        </w:rPr>
        <w:t>havia conversado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Klávdia, e disse:</w:t>
      </w:r>
    </w:p>
    <w:p w:rsidR="0024094F" w:rsidRPr="00C5704C" w:rsidRDefault="00A3657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já é uma menina </w:t>
      </w:r>
      <w:r w:rsidR="0055173A">
        <w:rPr>
          <w:rFonts w:ascii="Times New Roman" w:hAnsi="Times New Roman" w:cs="Times New Roman"/>
          <w:sz w:val="24"/>
          <w:szCs w:val="24"/>
        </w:rPr>
        <w:t>crescida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deve </w:t>
      </w:r>
      <w:r>
        <w:rPr>
          <w:rFonts w:ascii="Times New Roman" w:hAnsi="Times New Roman" w:cs="Times New Roman"/>
          <w:sz w:val="24"/>
          <w:szCs w:val="24"/>
        </w:rPr>
        <w:t>saber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seus pais foram presos e </w:t>
      </w:r>
      <w:r w:rsidR="0055173A">
        <w:rPr>
          <w:rFonts w:ascii="Times New Roman" w:hAnsi="Times New Roman" w:cs="Times New Roman"/>
          <w:sz w:val="24"/>
          <w:szCs w:val="24"/>
        </w:rPr>
        <w:t xml:space="preserve">que não é possível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esconder isso. </w:t>
      </w:r>
      <w:r w:rsidR="0055173A">
        <w:rPr>
          <w:rFonts w:ascii="Times New Roman" w:hAnsi="Times New Roman" w:cs="Times New Roman"/>
          <w:sz w:val="24"/>
          <w:szCs w:val="24"/>
        </w:rPr>
        <w:t xml:space="preserve">Vivendo conosco, </w:t>
      </w:r>
      <w:r w:rsidR="00C66853">
        <w:rPr>
          <w:rFonts w:ascii="Times New Roman" w:hAnsi="Times New Roman" w:cs="Times New Roman"/>
          <w:sz w:val="24"/>
          <w:szCs w:val="24"/>
        </w:rPr>
        <w:t>uma hora ou outra</w:t>
      </w:r>
      <w:r w:rsidR="0002668C">
        <w:rPr>
          <w:rFonts w:ascii="Times New Roman" w:hAnsi="Times New Roman" w:cs="Times New Roman"/>
          <w:sz w:val="24"/>
          <w:szCs w:val="24"/>
        </w:rPr>
        <w:t>,</w:t>
      </w:r>
      <w:r w:rsidR="00C66853">
        <w:rPr>
          <w:rFonts w:ascii="Times New Roman" w:hAnsi="Times New Roman" w:cs="Times New Roman"/>
          <w:sz w:val="24"/>
          <w:szCs w:val="24"/>
        </w:rPr>
        <w:t xml:space="preserve"> </w:t>
      </w:r>
      <w:r w:rsidR="0055173A"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>ocês ser</w:t>
      </w:r>
      <w:r w:rsidR="0055173A"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descobertos, porque nós somos </w:t>
      </w:r>
      <w:r w:rsidR="0055173A">
        <w:rPr>
          <w:rFonts w:ascii="Times New Roman" w:hAnsi="Times New Roman" w:cs="Times New Roman"/>
          <w:sz w:val="24"/>
          <w:szCs w:val="24"/>
        </w:rPr>
        <w:t xml:space="preserve">seus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parentes. Por isso, pegue Micha e leve-o para a sala de espera </w:t>
      </w:r>
      <w:r w:rsidR="0055173A">
        <w:rPr>
          <w:rFonts w:ascii="Times New Roman" w:hAnsi="Times New Roman" w:cs="Times New Roman"/>
          <w:sz w:val="24"/>
          <w:szCs w:val="24"/>
        </w:rPr>
        <w:t>comum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sente-se lá e comece a chorar. Se perguntarem por que você está chorando, responda que </w:t>
      </w:r>
      <w:r w:rsidR="0055173A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abandonou e não voltou</w:t>
      </w:r>
      <w:r w:rsidR="0055173A">
        <w:rPr>
          <w:rFonts w:ascii="Times New Roman" w:hAnsi="Times New Roman" w:cs="Times New Roman"/>
          <w:sz w:val="24"/>
          <w:szCs w:val="24"/>
        </w:rPr>
        <w:t xml:space="preserve">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Seu sobrenome </w:t>
      </w:r>
      <w:r w:rsidR="0055173A">
        <w:rPr>
          <w:rFonts w:ascii="Times New Roman" w:hAnsi="Times New Roman" w:cs="Times New Roman"/>
          <w:sz w:val="24"/>
          <w:szCs w:val="24"/>
        </w:rPr>
        <w:t xml:space="preserve">agora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Ivanova.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Nínotchka era uma menina aplicada e obedecia aos mais velhos. Pegou Micha, foi até a sala grande, sentou</w:t>
      </w:r>
      <w:r w:rsidR="00C66853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começou a chorar. </w:t>
      </w:r>
      <w:r w:rsidR="00C66853">
        <w:rPr>
          <w:rFonts w:ascii="Times New Roman" w:hAnsi="Times New Roman" w:cs="Times New Roman"/>
          <w:sz w:val="24"/>
          <w:szCs w:val="24"/>
        </w:rPr>
        <w:t>Não c</w:t>
      </w:r>
      <w:r w:rsidRPr="00C5704C">
        <w:rPr>
          <w:rFonts w:ascii="Times New Roman" w:hAnsi="Times New Roman" w:cs="Times New Roman"/>
          <w:sz w:val="24"/>
          <w:szCs w:val="24"/>
        </w:rPr>
        <w:t>horava</w:t>
      </w:r>
      <w:r w:rsidR="00C6685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porém</w:t>
      </w:r>
      <w:r w:rsidR="00C6685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02668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la mãe </w:t>
      </w:r>
      <w:r w:rsidR="00CD09A6">
        <w:rPr>
          <w:rFonts w:ascii="Times New Roman" w:hAnsi="Times New Roman" w:cs="Times New Roman"/>
          <w:sz w:val="24"/>
          <w:szCs w:val="24"/>
        </w:rPr>
        <w:t xml:space="preserve">inventada </w:t>
      </w:r>
      <w:r w:rsidRPr="00C5704C">
        <w:rPr>
          <w:rFonts w:ascii="Times New Roman" w:hAnsi="Times New Roman" w:cs="Times New Roman"/>
          <w:sz w:val="24"/>
          <w:szCs w:val="24"/>
        </w:rPr>
        <w:t>que os teria</w:t>
      </w:r>
      <w:r w:rsidR="00C6685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largado, mas p</w:t>
      </w:r>
      <w:r w:rsidR="00C66853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6853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>mãe</w:t>
      </w:r>
      <w:r w:rsidR="00CD09A6">
        <w:rPr>
          <w:rFonts w:ascii="Times New Roman" w:hAnsi="Times New Roman" w:cs="Times New Roman"/>
          <w:sz w:val="24"/>
          <w:szCs w:val="24"/>
        </w:rPr>
        <w:t xml:space="preserve"> verdadeira</w:t>
      </w:r>
      <w:r w:rsidR="00C6685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Vítebsk, e chorava também por seu pai. As pessoas começaram a se aproximar</w:t>
      </w:r>
      <w:r w:rsidR="00CD09A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9A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perguntar o que havia acontecido. Aproximou-se também uma </w:t>
      </w:r>
      <w:r w:rsidR="00CD09A6">
        <w:rPr>
          <w:rFonts w:ascii="Times New Roman" w:hAnsi="Times New Roman" w:cs="Times New Roman"/>
          <w:sz w:val="24"/>
          <w:szCs w:val="24"/>
        </w:rPr>
        <w:t>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uma braçadeira vermelha, a</w:t>
      </w:r>
      <w:r w:rsidR="00D40494">
        <w:rPr>
          <w:rFonts w:ascii="Times New Roman" w:hAnsi="Times New Roman" w:cs="Times New Roman"/>
          <w:sz w:val="24"/>
          <w:szCs w:val="24"/>
        </w:rPr>
        <w:t xml:space="preserve"> vigia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425"/>
      <w:r w:rsidRPr="00C5704C">
        <w:rPr>
          <w:rFonts w:ascii="Times New Roman" w:hAnsi="Times New Roman" w:cs="Times New Roman"/>
          <w:sz w:val="24"/>
          <w:szCs w:val="24"/>
        </w:rPr>
        <w:t>plant</w:t>
      </w:r>
      <w:r w:rsidR="00D40494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425"/>
      <w:r w:rsidR="00D40494">
        <w:rPr>
          <w:rStyle w:val="Refdecomentrio"/>
          <w:rFonts w:cs="Times New Roman"/>
          <w:lang w:val="x-none"/>
        </w:rPr>
        <w:commentReference w:id="1425"/>
      </w:r>
      <w:r w:rsidRPr="00C5704C">
        <w:rPr>
          <w:rFonts w:ascii="Times New Roman" w:hAnsi="Times New Roman" w:cs="Times New Roman"/>
          <w:sz w:val="24"/>
          <w:szCs w:val="24"/>
        </w:rPr>
        <w:t>da estação</w:t>
      </w:r>
      <w:ins w:id="1426" w:author="Daniela Mountian" w:date="2017-06-22T12:26:00Z">
        <w:r w:rsidR="00CD09A6">
          <w:rPr>
            <w:rFonts w:ascii="Times New Roman" w:hAnsi="Times New Roman" w:cs="Times New Roman"/>
            <w:sz w:val="24"/>
            <w:szCs w:val="24"/>
          </w:rPr>
          <w:t>:</w:t>
        </w:r>
      </w:ins>
    </w:p>
    <w:p w:rsidR="0024094F" w:rsidRPr="00C5704C" w:rsidRDefault="0093080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 é o problema</w:t>
      </w:r>
      <w:r w:rsidR="00CD09A6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</w:t>
      </w:r>
      <w:r w:rsidR="00CD09A6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9A6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or que você está chorando, menina?</w:t>
      </w:r>
    </w:p>
    <w:p w:rsidR="0024094F" w:rsidRPr="00C5704C" w:rsidRDefault="0093080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3B7E">
        <w:rPr>
          <w:rFonts w:ascii="Times New Roman" w:hAnsi="Times New Roman" w:cs="Times New Roman"/>
          <w:sz w:val="24"/>
          <w:szCs w:val="24"/>
        </w:rPr>
        <w:t>Nossa</w:t>
      </w:r>
      <w:r w:rsidR="00353B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mãe n</w:t>
      </w:r>
      <w:r w:rsidR="00523D0A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deixou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Nínotchka, como lhe ensinara o tio Aleksei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F5757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não voltou mais.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De repente </w:t>
      </w:r>
      <w:ins w:id="1427" w:author="Daniela Mountian" w:date="2017-08-27T13:21:00Z">
        <w:r w:rsidR="0002668C">
          <w:rPr>
            <w:rFonts w:ascii="Times New Roman" w:hAnsi="Times New Roman" w:cs="Times New Roman"/>
            <w:sz w:val="24"/>
            <w:szCs w:val="24"/>
          </w:rPr>
          <w:t>seu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peito</w:t>
      </w:r>
      <w:ins w:id="1428" w:author="Daniela Mountian" w:date="2017-08-27T13:22:00Z">
        <w:r w:rsidR="00C9620A">
          <w:rPr>
            <w:rFonts w:ascii="Times New Roman" w:hAnsi="Times New Roman" w:cs="Times New Roman"/>
            <w:sz w:val="24"/>
            <w:szCs w:val="24"/>
          </w:rPr>
          <w:t xml:space="preserve"> foi </w:t>
        </w:r>
      </w:ins>
      <w:ins w:id="1429" w:author="Daniela Mountian" w:date="2017-08-27T13:25:00Z">
        <w:r w:rsidR="00C9620A">
          <w:rPr>
            <w:rFonts w:ascii="Times New Roman" w:hAnsi="Times New Roman" w:cs="Times New Roman"/>
            <w:sz w:val="24"/>
            <w:szCs w:val="24"/>
          </w:rPr>
          <w:t>invadido</w:t>
        </w:r>
      </w:ins>
      <w:ins w:id="1430" w:author="Daniela Mountian" w:date="2017-08-27T13:22:00Z">
        <w:r w:rsidR="00C9620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31" w:author="Daniela Mountian" w:date="2017-08-27T13:23:00Z">
        <w:r w:rsidR="00C9620A">
          <w:rPr>
            <w:rFonts w:ascii="Times New Roman" w:hAnsi="Times New Roman" w:cs="Times New Roman"/>
            <w:sz w:val="24"/>
            <w:szCs w:val="24"/>
          </w:rPr>
          <w:t xml:space="preserve">por uma </w:t>
        </w:r>
      </w:ins>
      <w:r w:rsidRPr="00C5704C">
        <w:rPr>
          <w:rFonts w:ascii="Times New Roman" w:hAnsi="Times New Roman" w:cs="Times New Roman"/>
          <w:sz w:val="24"/>
          <w:szCs w:val="24"/>
        </w:rPr>
        <w:t>mágoa</w:t>
      </w:r>
      <w:ins w:id="1432" w:author="Daniela Mountian" w:date="2017-08-27T13:23:00Z">
        <w:r w:rsidR="00C9620A">
          <w:rPr>
            <w:rFonts w:ascii="Times New Roman" w:hAnsi="Times New Roman" w:cs="Times New Roman"/>
            <w:sz w:val="24"/>
            <w:szCs w:val="24"/>
          </w:rPr>
          <w:t xml:space="preserve"> profunda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D40494">
        <w:rPr>
          <w:rFonts w:ascii="Times New Roman" w:hAnsi="Times New Roman" w:cs="Times New Roman"/>
          <w:sz w:val="24"/>
          <w:szCs w:val="24"/>
        </w:rPr>
        <w:t xml:space="preserve">ela sentiu </w:t>
      </w:r>
      <w:r w:rsidRPr="00C5704C">
        <w:rPr>
          <w:rFonts w:ascii="Times New Roman" w:hAnsi="Times New Roman" w:cs="Times New Roman"/>
          <w:sz w:val="24"/>
          <w:szCs w:val="24"/>
        </w:rPr>
        <w:t>pena de si mesma e de Míchenka...</w:t>
      </w:r>
    </w:p>
    <w:p w:rsidR="0024094F" w:rsidRPr="00C5704C" w:rsidRDefault="0093080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27F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menina está dizendo a verdade</w:t>
      </w:r>
      <w:r w:rsidR="009227F7">
        <w:rPr>
          <w:rFonts w:ascii="Times New Roman" w:hAnsi="Times New Roman" w:cs="Times New Roman"/>
          <w:sz w:val="24"/>
          <w:szCs w:val="24"/>
        </w:rPr>
        <w:t xml:space="preserve"> </w:t>
      </w:r>
      <w:r w:rsidR="009227F7" w:rsidRPr="00621342">
        <w:rPr>
          <w:rFonts w:ascii="Times New Roman" w:hAnsi="Times New Roman" w:cs="Times New Roman"/>
          <w:sz w:val="24"/>
          <w:szCs w:val="24"/>
        </w:rPr>
        <w:t>—</w:t>
      </w:r>
      <w:r w:rsidR="009227F7">
        <w:rPr>
          <w:rFonts w:ascii="Times New Roman" w:hAnsi="Times New Roman" w:cs="Times New Roman"/>
          <w:sz w:val="24"/>
          <w:szCs w:val="24"/>
        </w:rPr>
        <w:t xml:space="preserve"> disse a </w:t>
      </w:r>
      <w:r w:rsidR="00131E8D">
        <w:rPr>
          <w:rFonts w:ascii="Times New Roman" w:hAnsi="Times New Roman" w:cs="Times New Roman"/>
          <w:sz w:val="24"/>
          <w:szCs w:val="24"/>
        </w:rPr>
        <w:t>vigia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227F7" w:rsidRPr="00621342">
        <w:rPr>
          <w:rFonts w:ascii="Times New Roman" w:hAnsi="Times New Roman" w:cs="Times New Roman"/>
          <w:sz w:val="24"/>
          <w:szCs w:val="24"/>
        </w:rPr>
        <w:t>—</w:t>
      </w:r>
      <w:r w:rsidR="009227F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vi </w:t>
      </w:r>
      <w:r w:rsidR="00A02A04">
        <w:rPr>
          <w:rFonts w:ascii="Times New Roman" w:hAnsi="Times New Roman" w:cs="Times New Roman"/>
          <w:sz w:val="24"/>
          <w:szCs w:val="24"/>
        </w:rPr>
        <w:t>a mãe com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C2305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33" w:author="Daniela Mountian" w:date="2017-08-27T13:25:00Z">
        <w:r w:rsidR="00C9620A">
          <w:rPr>
            <w:rFonts w:ascii="Times New Roman" w:hAnsi="Times New Roman" w:cs="Times New Roman"/>
            <w:sz w:val="24"/>
            <w:szCs w:val="24"/>
          </w:rPr>
          <w:t xml:space="preserve">sala </w:t>
        </w:r>
      </w:ins>
      <w:ins w:id="1434" w:author="Daniela Mountian" w:date="2017-08-27T13:26:00Z">
        <w:r w:rsidR="00C9620A">
          <w:rPr>
            <w:rFonts w:ascii="Times New Roman" w:hAnsi="Times New Roman" w:cs="Times New Roman"/>
            <w:sz w:val="24"/>
            <w:szCs w:val="24"/>
          </w:rPr>
          <w:t>para mães e filhos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27F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videntemente, </w:t>
      </w:r>
      <w:r w:rsidR="00A02A04">
        <w:rPr>
          <w:rFonts w:ascii="Times New Roman" w:hAnsi="Times New Roman" w:cs="Times New Roman"/>
          <w:sz w:val="24"/>
          <w:szCs w:val="24"/>
        </w:rPr>
        <w:t>ela tinha visto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Klávdia</w:t>
      </w:r>
      <w:r w:rsidR="00C9620A">
        <w:rPr>
          <w:rFonts w:ascii="Times New Roman" w:hAnsi="Times New Roman" w:cs="Times New Roman"/>
          <w:sz w:val="24"/>
          <w:szCs w:val="24"/>
        </w:rPr>
        <w:t xml:space="preserve"> </w:t>
      </w:r>
      <w:r w:rsidR="00A02A04">
        <w:rPr>
          <w:rFonts w:ascii="Times New Roman" w:hAnsi="Times New Roman" w:cs="Times New Roman"/>
          <w:sz w:val="24"/>
          <w:szCs w:val="24"/>
        </w:rPr>
        <w:t>ao lado das crianças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tomou-a por sua mãe. </w:t>
      </w:r>
      <w:r w:rsidR="00D133EE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Pegue </w:t>
      </w:r>
      <w:r w:rsidR="00353B7E">
        <w:rPr>
          <w:rFonts w:ascii="Times New Roman" w:hAnsi="Times New Roman" w:cs="Times New Roman"/>
          <w:sz w:val="24"/>
          <w:szCs w:val="24"/>
        </w:rPr>
        <w:t>seu</w:t>
      </w:r>
      <w:r w:rsidR="00353B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irmãozinho e venha comigo </w:t>
      </w:r>
      <w:r w:rsidR="00D133EE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131E8D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Nínotchka pegou Míchenka nos braços e foi atrás da </w:t>
      </w:r>
      <w:r w:rsidR="00131E8D">
        <w:rPr>
          <w:rFonts w:ascii="Times New Roman" w:hAnsi="Times New Roman" w:cs="Times New Roman"/>
          <w:sz w:val="24"/>
          <w:szCs w:val="24"/>
        </w:rPr>
        <w:t>vigia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Quando passava em frente do </w:t>
      </w:r>
      <w:r w:rsidR="00E537D3" w:rsidRPr="00C5704C">
        <w:rPr>
          <w:rFonts w:ascii="Times New Roman" w:hAnsi="Times New Roman" w:cs="Times New Roman"/>
          <w:sz w:val="24"/>
          <w:szCs w:val="24"/>
        </w:rPr>
        <w:t>tel</w:t>
      </w:r>
      <w:r w:rsidR="00E537D3">
        <w:rPr>
          <w:rFonts w:ascii="Times New Roman" w:hAnsi="Times New Roman" w:cs="Times New Roman"/>
          <w:sz w:val="24"/>
          <w:szCs w:val="24"/>
        </w:rPr>
        <w:t>égra</w:t>
      </w:r>
      <w:r w:rsidR="00E537D3" w:rsidRPr="00C5704C">
        <w:rPr>
          <w:rFonts w:ascii="Times New Roman" w:hAnsi="Times New Roman" w:cs="Times New Roman"/>
          <w:sz w:val="24"/>
          <w:szCs w:val="24"/>
        </w:rPr>
        <w:t xml:space="preserve">fo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estação, </w:t>
      </w:r>
      <w:r w:rsidR="00A02A04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viu o tio Aleksei, que espia</w:t>
      </w:r>
      <w:r w:rsidR="00A02A04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353B7E">
        <w:rPr>
          <w:rFonts w:ascii="Times New Roman" w:hAnsi="Times New Roman" w:cs="Times New Roman"/>
          <w:sz w:val="24"/>
          <w:szCs w:val="24"/>
        </w:rPr>
        <w:t>entre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costas das pessoas e olhava para ela com inquietação. E de repente o tio Aleksei não estava mais lá.</w:t>
      </w:r>
      <w:r w:rsidR="00A80705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4DCD">
        <w:rPr>
          <w:rFonts w:ascii="Times New Roman" w:hAnsi="Times New Roman" w:cs="Times New Roman"/>
          <w:sz w:val="24"/>
          <w:szCs w:val="24"/>
        </w:rPr>
        <w:t>Nínotchka seguiu</w:t>
      </w:r>
      <w:r w:rsidR="00A80705">
        <w:rPr>
          <w:rFonts w:ascii="Times New Roman" w:hAnsi="Times New Roman" w:cs="Times New Roman"/>
          <w:sz w:val="24"/>
          <w:szCs w:val="24"/>
        </w:rPr>
        <w:t xml:space="preserve"> a mulher, a</w:t>
      </w:r>
      <w:r w:rsidR="00A02A04">
        <w:rPr>
          <w:rFonts w:ascii="Times New Roman" w:hAnsi="Times New Roman" w:cs="Times New Roman"/>
          <w:sz w:val="24"/>
          <w:szCs w:val="24"/>
        </w:rPr>
        <w:t>traves</w:t>
      </w:r>
      <w:r w:rsidR="00A80705">
        <w:rPr>
          <w:rFonts w:ascii="Times New Roman" w:hAnsi="Times New Roman" w:cs="Times New Roman"/>
          <w:sz w:val="24"/>
          <w:szCs w:val="24"/>
        </w:rPr>
        <w:t>sando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algumas passagens, depois a plataforma de embarque, depois uma rua próxima da estação. Míchenka era pesado, e Nínotchka </w:t>
      </w:r>
      <w:r w:rsidR="00A80705">
        <w:rPr>
          <w:rFonts w:ascii="Times New Roman" w:hAnsi="Times New Roman" w:cs="Times New Roman"/>
          <w:sz w:val="24"/>
          <w:szCs w:val="24"/>
        </w:rPr>
        <w:t>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aguentava em pé</w:t>
      </w:r>
      <w:ins w:id="1435" w:author="Daniela Mountian" w:date="2017-08-27T13:36:00Z">
        <w:r w:rsidR="00745DF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436" w:author="Daniela Mountian" w:date="2017-08-27T13:36:00Z">
        <w:r w:rsidRPr="00C5704C" w:rsidDel="00745DF1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</w:del>
      <w:r w:rsidR="00A80705">
        <w:rPr>
          <w:rFonts w:ascii="Times New Roman" w:hAnsi="Times New Roman" w:cs="Times New Roman"/>
          <w:sz w:val="24"/>
          <w:szCs w:val="24"/>
        </w:rPr>
        <w:t>seus braços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0705">
        <w:rPr>
          <w:rFonts w:ascii="Times New Roman" w:hAnsi="Times New Roman" w:cs="Times New Roman"/>
          <w:sz w:val="24"/>
          <w:szCs w:val="24"/>
        </w:rPr>
        <w:t>quase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A80705">
        <w:rPr>
          <w:rFonts w:ascii="Times New Roman" w:hAnsi="Times New Roman" w:cs="Times New Roman"/>
          <w:sz w:val="24"/>
          <w:szCs w:val="24"/>
        </w:rPr>
        <w:t>desprend</w:t>
      </w:r>
      <w:r w:rsidR="00004DCD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eis que </w:t>
      </w:r>
      <w:r w:rsidR="00D33D5F">
        <w:rPr>
          <w:rFonts w:ascii="Times New Roman" w:hAnsi="Times New Roman" w:cs="Times New Roman"/>
          <w:sz w:val="24"/>
          <w:szCs w:val="24"/>
        </w:rPr>
        <w:t>entrar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D33D5F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3D5F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casa. A </w:t>
      </w:r>
      <w:r w:rsidR="00131E8D">
        <w:rPr>
          <w:rFonts w:ascii="Times New Roman" w:hAnsi="Times New Roman" w:cs="Times New Roman"/>
          <w:sz w:val="24"/>
          <w:szCs w:val="24"/>
        </w:rPr>
        <w:t>vigia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embora, e as crianças ficaram sentadas </w:t>
      </w:r>
      <w:r w:rsidR="00D33D5F">
        <w:rPr>
          <w:rFonts w:ascii="Times New Roman" w:hAnsi="Times New Roman" w:cs="Times New Roman"/>
          <w:sz w:val="24"/>
          <w:szCs w:val="24"/>
        </w:rPr>
        <w:t xml:space="preserve">no chão, </w:t>
      </w:r>
      <w:r w:rsidRPr="00C5704C">
        <w:rPr>
          <w:rFonts w:ascii="Times New Roman" w:hAnsi="Times New Roman" w:cs="Times New Roman"/>
          <w:sz w:val="24"/>
          <w:szCs w:val="24"/>
        </w:rPr>
        <w:t>num cantinho</w:t>
      </w:r>
      <w:r w:rsidR="00D33D5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D33D5F">
        <w:rPr>
          <w:rFonts w:ascii="Times New Roman" w:hAnsi="Times New Roman" w:cs="Times New Roman"/>
          <w:sz w:val="24"/>
          <w:szCs w:val="24"/>
        </w:rPr>
        <w:t>longo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tempo. Finalmente, foram </w:t>
      </w:r>
      <w:r w:rsidR="00353B7E" w:rsidRPr="00C5704C">
        <w:rPr>
          <w:rFonts w:ascii="Times New Roman" w:hAnsi="Times New Roman" w:cs="Times New Roman"/>
          <w:sz w:val="24"/>
          <w:szCs w:val="24"/>
        </w:rPr>
        <w:t>chamad</w:t>
      </w:r>
      <w:r w:rsidR="00353B7E">
        <w:rPr>
          <w:rFonts w:ascii="Times New Roman" w:hAnsi="Times New Roman" w:cs="Times New Roman"/>
          <w:sz w:val="24"/>
          <w:szCs w:val="24"/>
        </w:rPr>
        <w:t>a</w:t>
      </w:r>
      <w:r w:rsidR="00353B7E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outro </w:t>
      </w:r>
      <w:r w:rsidR="00DD250A">
        <w:rPr>
          <w:rFonts w:ascii="Times New Roman" w:hAnsi="Times New Roman" w:cs="Times New Roman"/>
          <w:sz w:val="24"/>
          <w:szCs w:val="24"/>
        </w:rPr>
        <w:t>recinto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</w:t>
      </w:r>
      <w:r w:rsidR="00DD250A">
        <w:rPr>
          <w:rFonts w:ascii="Times New Roman" w:hAnsi="Times New Roman" w:cs="Times New Roman"/>
          <w:sz w:val="24"/>
          <w:szCs w:val="24"/>
        </w:rPr>
        <w:t>se sentava</w:t>
      </w:r>
      <w:ins w:id="1437" w:author="Daniela Mountian" w:date="2017-06-22T14:41:00Z">
        <w:r w:rsidR="00DD250A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Start w:id="1438"/>
        <w:r w:rsidR="00DD250A">
          <w:rPr>
            <w:rFonts w:ascii="Times New Roman" w:hAnsi="Times New Roman" w:cs="Times New Roman"/>
            <w:sz w:val="24"/>
            <w:szCs w:val="24"/>
          </w:rPr>
          <w:t xml:space="preserve">um </w:t>
        </w:r>
        <w:commentRangeEnd w:id="1438"/>
        <w:r w:rsidR="00DD250A">
          <w:rPr>
            <w:rStyle w:val="Refdecomentrio"/>
            <w:rFonts w:cs="Times New Roman"/>
            <w:lang w:val="x-none"/>
          </w:rPr>
          <w:commentReference w:id="1438"/>
        </w:r>
      </w:ins>
      <w:ins w:id="1439" w:author="Daniela Mountian" w:date="2017-09-04T04:46:00Z">
        <w:r w:rsidR="00B833AF">
          <w:rPr>
            <w:rFonts w:ascii="Times New Roman" w:hAnsi="Times New Roman" w:cs="Times New Roman"/>
            <w:sz w:val="24"/>
            <w:szCs w:val="24"/>
          </w:rPr>
          <w:t>policial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D250A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a perguntar quem eles eram e de onde</w:t>
      </w:r>
      <w:r w:rsidR="00DD250A">
        <w:rPr>
          <w:rFonts w:ascii="Times New Roman" w:hAnsi="Times New Roman" w:cs="Times New Roman"/>
          <w:sz w:val="24"/>
          <w:szCs w:val="24"/>
        </w:rPr>
        <w:t xml:space="preserve"> vieram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Nínotchka, lembrando-se dos conselhos do tio Aleksei, respondeu como ele </w:t>
      </w:r>
      <w:r w:rsidR="00DD250A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ensina</w:t>
      </w:r>
      <w:r w:rsidR="00DD250A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>, e Mích</w:t>
      </w:r>
      <w:r w:rsidR="00353B7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nka, assustado, ficou calado. Porém, quando </w:t>
      </w:r>
      <w:del w:id="1440" w:author="Daniela Mountian" w:date="2017-08-27T13:34:00Z">
        <w:r w:rsidRPr="00C5704C" w:rsidDel="00745DF1">
          <w:rPr>
            <w:rFonts w:ascii="Times New Roman" w:hAnsi="Times New Roman" w:cs="Times New Roman"/>
            <w:sz w:val="24"/>
            <w:szCs w:val="24"/>
          </w:rPr>
          <w:delText xml:space="preserve">entrou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uma mulher severa com um pente </w:t>
      </w:r>
      <w:r w:rsidR="00385A2C">
        <w:rPr>
          <w:rFonts w:ascii="Times New Roman" w:hAnsi="Times New Roman" w:cs="Times New Roman"/>
          <w:sz w:val="24"/>
          <w:szCs w:val="24"/>
        </w:rPr>
        <w:t>sobre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cabelos grisalhos </w:t>
      </w:r>
      <w:del w:id="1441" w:author="Daniela Mountian" w:date="2017-08-27T13:34:00Z">
        <w:r w:rsidRPr="00C5704C" w:rsidDel="00745DF1">
          <w:rPr>
            <w:rFonts w:ascii="Times New Roman" w:hAnsi="Times New Roman" w:cs="Times New Roman"/>
            <w:sz w:val="24"/>
            <w:szCs w:val="24"/>
          </w:rPr>
          <w:delText xml:space="preserve">e também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começou a </w:t>
      </w:r>
      <w:r w:rsidR="00385A2C">
        <w:rPr>
          <w:rFonts w:ascii="Times New Roman" w:hAnsi="Times New Roman" w:cs="Times New Roman"/>
          <w:sz w:val="24"/>
          <w:szCs w:val="24"/>
        </w:rPr>
        <w:t>indagar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4DCD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>s crianças</w:t>
      </w:r>
      <w:r w:rsidR="00385A2C">
        <w:rPr>
          <w:rFonts w:ascii="Times New Roman" w:hAnsi="Times New Roman" w:cs="Times New Roman"/>
          <w:sz w:val="24"/>
          <w:szCs w:val="24"/>
        </w:rPr>
        <w:t>, elas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5A2C">
        <w:rPr>
          <w:rFonts w:ascii="Times New Roman" w:hAnsi="Times New Roman" w:cs="Times New Roman"/>
          <w:sz w:val="24"/>
          <w:szCs w:val="24"/>
        </w:rPr>
        <w:t xml:space="preserve">se desfizeram </w:t>
      </w:r>
      <w:r w:rsidR="00C9620A">
        <w:rPr>
          <w:rFonts w:ascii="Times New Roman" w:hAnsi="Times New Roman" w:cs="Times New Roman"/>
          <w:sz w:val="24"/>
          <w:szCs w:val="24"/>
        </w:rPr>
        <w:t>e</w:t>
      </w:r>
      <w:r w:rsidR="00385A2C">
        <w:rPr>
          <w:rFonts w:ascii="Times New Roman" w:hAnsi="Times New Roman" w:cs="Times New Roman"/>
          <w:sz w:val="24"/>
          <w:szCs w:val="24"/>
        </w:rPr>
        <w:t>m lágrimas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Nínotchka contou tudo </w:t>
      </w:r>
      <w:r w:rsidR="00385A2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ocorrera, </w:t>
      </w:r>
      <w:r w:rsidR="00353B7E">
        <w:rPr>
          <w:rFonts w:ascii="Times New Roman" w:hAnsi="Times New Roman" w:cs="Times New Roman"/>
          <w:sz w:val="24"/>
          <w:szCs w:val="24"/>
        </w:rPr>
        <w:t>inclusive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sobrenome deles não era Ivanov, mas Kukhar</w:t>
      </w:r>
      <w:r w:rsidR="00385A2C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enko...</w:t>
      </w:r>
      <w:r w:rsidR="00745DF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Então </w:t>
      </w:r>
      <w:r w:rsidR="00385A2C">
        <w:rPr>
          <w:rFonts w:ascii="Times New Roman" w:hAnsi="Times New Roman" w:cs="Times New Roman"/>
          <w:sz w:val="24"/>
          <w:szCs w:val="24"/>
        </w:rPr>
        <w:t>lhes serviram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bom almoço</w:t>
      </w:r>
      <w:ins w:id="1442" w:author="Daniela Mountian" w:date="2017-08-27T13:36:00Z">
        <w:r w:rsidR="00745DF1">
          <w:rPr>
            <w:rFonts w:ascii="Times New Roman" w:hAnsi="Times New Roman" w:cs="Times New Roman"/>
            <w:sz w:val="24"/>
            <w:szCs w:val="24"/>
          </w:rPr>
          <w:t>...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43" w:author="Daniela Mountian" w:date="2017-08-27T13:37:00Z">
        <w:r w:rsidR="00745DF1">
          <w:rPr>
            <w:rFonts w:ascii="Times New Roman" w:hAnsi="Times New Roman" w:cs="Times New Roman"/>
            <w:sz w:val="24"/>
            <w:szCs w:val="24"/>
          </w:rPr>
          <w:t>As crianças</w:t>
        </w:r>
      </w:ins>
      <w:ins w:id="1444" w:author="Daniela Mountian" w:date="2017-08-27T13:36:00Z">
        <w:r w:rsidR="00745DF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45" w:author="Daniela Mountian" w:date="2017-08-27T13:37:00Z">
        <w:r w:rsidR="00745DF1">
          <w:rPr>
            <w:rFonts w:ascii="Times New Roman" w:hAnsi="Times New Roman" w:cs="Times New Roman"/>
            <w:sz w:val="24"/>
            <w:szCs w:val="24"/>
          </w:rPr>
          <w:t xml:space="preserve">ficaram </w:t>
        </w:r>
      </w:ins>
      <w:r w:rsidRPr="00C5704C">
        <w:rPr>
          <w:rFonts w:ascii="Times New Roman" w:hAnsi="Times New Roman" w:cs="Times New Roman"/>
          <w:sz w:val="24"/>
          <w:szCs w:val="24"/>
        </w:rPr>
        <w:t>n</w:t>
      </w:r>
      <w:ins w:id="1446" w:author="Daniela Mountian" w:date="2017-08-27T13:37:00Z">
        <w:r w:rsidR="00745DF1">
          <w:rPr>
            <w:rFonts w:ascii="Times New Roman" w:hAnsi="Times New Roman" w:cs="Times New Roman"/>
            <w:sz w:val="24"/>
            <w:szCs w:val="24"/>
          </w:rPr>
          <w:t>ess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 casa por três dias, </w:t>
      </w:r>
      <w:r w:rsidR="00385A2C">
        <w:rPr>
          <w:rFonts w:ascii="Times New Roman" w:hAnsi="Times New Roman" w:cs="Times New Roman"/>
          <w:sz w:val="24"/>
          <w:szCs w:val="24"/>
        </w:rPr>
        <w:t>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quais foram enviad</w:t>
      </w:r>
      <w:ins w:id="1447" w:author="Daniela Mountian" w:date="2017-08-27T13:37:00Z">
        <w:r w:rsidR="00745DF1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385A2C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trem para a cidade de Tob</w:t>
      </w:r>
      <w:r w:rsidR="00385A2C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lsk.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</w:t>
      </w:r>
      <w:r w:rsidR="00353B7E" w:rsidRPr="00C5704C">
        <w:rPr>
          <w:rFonts w:ascii="Times New Roman" w:hAnsi="Times New Roman" w:cs="Times New Roman"/>
          <w:sz w:val="24"/>
          <w:szCs w:val="24"/>
        </w:rPr>
        <w:t>in</w:t>
      </w:r>
      <w:r w:rsidR="00353B7E">
        <w:rPr>
          <w:rFonts w:ascii="Times New Roman" w:hAnsi="Times New Roman" w:cs="Times New Roman"/>
          <w:sz w:val="24"/>
          <w:szCs w:val="24"/>
        </w:rPr>
        <w:t>í</w:t>
      </w:r>
      <w:r w:rsidR="00353B7E" w:rsidRPr="00C5704C">
        <w:rPr>
          <w:rFonts w:ascii="Times New Roman" w:hAnsi="Times New Roman" w:cs="Times New Roman"/>
          <w:sz w:val="24"/>
          <w:szCs w:val="24"/>
        </w:rPr>
        <w:t>cio</w:t>
      </w:r>
      <w:r w:rsidR="00385A2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53B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eles ficaram </w:t>
      </w:r>
      <w:r w:rsidR="00385A2C">
        <w:rPr>
          <w:rFonts w:ascii="Times New Roman" w:hAnsi="Times New Roman" w:cs="Times New Roman"/>
          <w:sz w:val="24"/>
          <w:szCs w:val="24"/>
        </w:rPr>
        <w:t>em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orfanato</w:t>
      </w:r>
      <w:r w:rsidR="00745DF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sete quilômetros de Tobólsk,</w:t>
      </w:r>
      <w:r w:rsidR="00745DF1">
        <w:rPr>
          <w:rFonts w:ascii="Times New Roman" w:hAnsi="Times New Roman" w:cs="Times New Roman"/>
          <w:sz w:val="24"/>
          <w:szCs w:val="24"/>
        </w:rPr>
        <w:t xml:space="preserve"> chamado Makárenko, que ficava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num velho mosteiro no meio da floresta. Lá era </w:t>
      </w:r>
      <w:r w:rsidR="00385A2C">
        <w:rPr>
          <w:rFonts w:ascii="Times New Roman" w:hAnsi="Times New Roman" w:cs="Times New Roman"/>
          <w:sz w:val="24"/>
          <w:szCs w:val="24"/>
        </w:rPr>
        <w:t xml:space="preserve">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muito bom. No verão, eles </w:t>
      </w:r>
      <w:r w:rsidR="00385A2C">
        <w:rPr>
          <w:rFonts w:ascii="Times New Roman" w:hAnsi="Times New Roman" w:cs="Times New Roman"/>
          <w:sz w:val="24"/>
          <w:szCs w:val="24"/>
        </w:rPr>
        <w:t>nadavam 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rios Irtých e Tob</w:t>
      </w:r>
      <w:r w:rsidR="00385A2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l. Perto do orfanato </w:t>
      </w:r>
      <w:r w:rsidR="00745DF1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5A2C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criadouro </w:t>
      </w:r>
      <w:r w:rsidR="00385A2C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rapos</w:t>
      </w:r>
      <w:r w:rsidR="00745DF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s, e as crianças iam frequentemente </w:t>
      </w:r>
      <w:r w:rsidR="00385A2C">
        <w:rPr>
          <w:rFonts w:ascii="Times New Roman" w:hAnsi="Times New Roman" w:cs="Times New Roman"/>
          <w:sz w:val="24"/>
          <w:szCs w:val="24"/>
        </w:rPr>
        <w:t>vê</w:t>
      </w:r>
      <w:r w:rsidRPr="00C5704C">
        <w:rPr>
          <w:rFonts w:ascii="Times New Roman" w:hAnsi="Times New Roman" w:cs="Times New Roman"/>
          <w:sz w:val="24"/>
          <w:szCs w:val="24"/>
        </w:rPr>
        <w:t xml:space="preserve">-las. No entanto, </w:t>
      </w:r>
      <w:r w:rsidR="00385A2C">
        <w:rPr>
          <w:rFonts w:ascii="Times New Roman" w:hAnsi="Times New Roman" w:cs="Times New Roman"/>
          <w:sz w:val="24"/>
          <w:szCs w:val="24"/>
        </w:rPr>
        <w:t>logo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1E8D">
        <w:rPr>
          <w:rFonts w:ascii="Times New Roman" w:hAnsi="Times New Roman" w:cs="Times New Roman"/>
          <w:sz w:val="24"/>
          <w:szCs w:val="24"/>
        </w:rPr>
        <w:t>ocorreu</w:t>
      </w:r>
      <w:r w:rsidR="00131E8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incêndio. Diziam que o orfanato </w:t>
      </w:r>
      <w:r w:rsidR="00004DCD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incendiado pelas </w:t>
      </w:r>
      <w:r w:rsidRPr="0088060B">
        <w:rPr>
          <w:rFonts w:ascii="Times New Roman" w:hAnsi="Times New Roman" w:cs="Times New Roman"/>
          <w:sz w:val="24"/>
          <w:szCs w:val="24"/>
        </w:rPr>
        <w:t>monjas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queriam se vingar do poder soviético por </w:t>
      </w:r>
      <w:r w:rsidR="00AE5F50">
        <w:rPr>
          <w:rFonts w:ascii="Times New Roman" w:hAnsi="Times New Roman" w:cs="Times New Roman"/>
          <w:sz w:val="24"/>
          <w:szCs w:val="24"/>
        </w:rPr>
        <w:t>este ter desapropriado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mosteiro</w:t>
      </w:r>
      <w:r w:rsidR="00AE5F50">
        <w:rPr>
          <w:rFonts w:ascii="Times New Roman" w:hAnsi="Times New Roman" w:cs="Times New Roman"/>
          <w:sz w:val="24"/>
          <w:szCs w:val="24"/>
        </w:rPr>
        <w:t>, entregando o local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5F50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educação dos órfãos. </w:t>
      </w:r>
      <w:r w:rsidR="00F23B74">
        <w:rPr>
          <w:rFonts w:ascii="Times New Roman" w:hAnsi="Times New Roman" w:cs="Times New Roman"/>
          <w:sz w:val="24"/>
          <w:szCs w:val="24"/>
        </w:rPr>
        <w:t>Após</w:t>
      </w:r>
      <w:r w:rsidR="00F23B7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incêndio</w:t>
      </w:r>
      <w:r w:rsidR="00AE5F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todas as crianças foram transferidas a Tob</w:t>
      </w:r>
      <w:r w:rsidR="003D56DC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lsk, para o orfanato Krúpskaia, que </w:t>
      </w:r>
      <w:r w:rsidR="00AE5F50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AE5F50">
        <w:rPr>
          <w:rFonts w:ascii="Times New Roman" w:hAnsi="Times New Roman" w:cs="Times New Roman"/>
          <w:sz w:val="24"/>
          <w:szCs w:val="24"/>
        </w:rPr>
        <w:t xml:space="preserve">tão bom como o </w:t>
      </w:r>
      <w:r w:rsidR="00004DCD">
        <w:rPr>
          <w:rFonts w:ascii="Times New Roman" w:hAnsi="Times New Roman" w:cs="Times New Roman"/>
          <w:sz w:val="24"/>
          <w:szCs w:val="24"/>
        </w:rPr>
        <w:t>primeiro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73F4D">
        <w:rPr>
          <w:rFonts w:ascii="Times New Roman" w:hAnsi="Times New Roman" w:cs="Times New Roman"/>
          <w:sz w:val="24"/>
          <w:szCs w:val="24"/>
        </w:rPr>
        <w:t>Mas, n</w:t>
      </w:r>
      <w:r w:rsidR="00AE5F50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manhã, a </w:t>
      </w:r>
      <w:r w:rsidR="00AE5F50">
        <w:rPr>
          <w:rFonts w:ascii="Times New Roman" w:hAnsi="Times New Roman" w:cs="Times New Roman"/>
          <w:sz w:val="24"/>
          <w:szCs w:val="24"/>
        </w:rPr>
        <w:t>diretora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mandou chamar Nina e lhe disse: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Kukhar</w:t>
      </w:r>
      <w:r w:rsidR="00AE5F50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enko, amanhã você será transferida.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onde?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4B70E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 Nina.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Lá você </w:t>
      </w:r>
      <w:r w:rsidR="00AE5F50">
        <w:rPr>
          <w:rFonts w:ascii="Times New Roman" w:hAnsi="Times New Roman" w:cs="Times New Roman"/>
          <w:sz w:val="24"/>
          <w:szCs w:val="24"/>
        </w:rPr>
        <w:t>descobrirá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meu irmão Micha?</w:t>
      </w:r>
    </w:p>
    <w:p w:rsidR="004211C1" w:rsidRDefault="0024094F" w:rsidP="00DA749A">
      <w:pPr>
        <w:spacing w:after="0" w:line="360" w:lineRule="auto"/>
        <w:ind w:firstLine="709"/>
        <w:jc w:val="both"/>
        <w:rPr>
          <w:ins w:id="1448" w:author="Daniela Mountian" w:date="2017-06-22T15:49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r w:rsidR="00AE5F50">
        <w:rPr>
          <w:rFonts w:ascii="Times New Roman" w:hAnsi="Times New Roman" w:cs="Times New Roman"/>
          <w:sz w:val="24"/>
          <w:szCs w:val="24"/>
        </w:rPr>
        <w:t>diretora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respondeu nada. De manhã, Nina se despediu de Micha e </w:t>
      </w:r>
      <w:r w:rsidR="00AE5F50">
        <w:rPr>
          <w:rFonts w:ascii="Times New Roman" w:hAnsi="Times New Roman" w:cs="Times New Roman"/>
          <w:sz w:val="24"/>
          <w:szCs w:val="24"/>
        </w:rPr>
        <w:t xml:space="preserve">foi </w:t>
      </w:r>
      <w:r w:rsidR="00004DCD">
        <w:rPr>
          <w:rFonts w:ascii="Times New Roman" w:hAnsi="Times New Roman" w:cs="Times New Roman"/>
          <w:sz w:val="24"/>
          <w:szCs w:val="24"/>
        </w:rPr>
        <w:t>levada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outras crianças, em vagões de carga, para muito longe. </w:t>
      </w:r>
      <w:r w:rsidR="00AE5F5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lugar </w:t>
      </w:r>
      <w:r w:rsidR="00AE5F50">
        <w:rPr>
          <w:rFonts w:ascii="Times New Roman" w:hAnsi="Times New Roman" w:cs="Times New Roman"/>
          <w:sz w:val="24"/>
          <w:szCs w:val="24"/>
        </w:rPr>
        <w:t xml:space="preserve">para onde a </w:t>
      </w:r>
      <w:r w:rsidR="00004DCD">
        <w:rPr>
          <w:rFonts w:ascii="Times New Roman" w:hAnsi="Times New Roman" w:cs="Times New Roman"/>
          <w:sz w:val="24"/>
          <w:szCs w:val="24"/>
        </w:rPr>
        <w:t>transferiram</w:t>
      </w:r>
      <w:r w:rsidR="00AE5F50">
        <w:rPr>
          <w:rFonts w:ascii="Times New Roman" w:hAnsi="Times New Roman" w:cs="Times New Roman"/>
          <w:sz w:val="24"/>
          <w:szCs w:val="24"/>
        </w:rPr>
        <w:t xml:space="preserve"> era realmente detestável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E5F50">
        <w:rPr>
          <w:rFonts w:ascii="Times New Roman" w:hAnsi="Times New Roman" w:cs="Times New Roman"/>
          <w:sz w:val="24"/>
          <w:szCs w:val="24"/>
        </w:rPr>
        <w:t>Não davam comida</w:t>
      </w:r>
      <w:r w:rsidR="004B70EA">
        <w:rPr>
          <w:rFonts w:ascii="Times New Roman" w:hAnsi="Times New Roman" w:cs="Times New Roman"/>
          <w:sz w:val="24"/>
          <w:szCs w:val="24"/>
        </w:rPr>
        <w:t xml:space="preserve"> suficiente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os educadores eram bravos. </w:t>
      </w:r>
      <w:r w:rsidR="00AE5F50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as redondezas</w:t>
      </w:r>
      <w:r w:rsidR="00AE5F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enormes </w:t>
      </w:r>
      <w:r w:rsidR="00950618">
        <w:rPr>
          <w:rFonts w:ascii="Times New Roman" w:hAnsi="Times New Roman" w:cs="Times New Roman"/>
          <w:i/>
          <w:sz w:val="24"/>
          <w:szCs w:val="24"/>
        </w:rPr>
        <w:t>sopkas</w:t>
      </w:r>
      <w:r w:rsidR="00AE5F50">
        <w:rPr>
          <w:rFonts w:ascii="Times New Roman" w:hAnsi="Times New Roman" w:cs="Times New Roman"/>
          <w:sz w:val="24"/>
          <w:szCs w:val="24"/>
        </w:rPr>
        <w:t>,</w:t>
      </w:r>
      <w:r w:rsidR="00950618">
        <w:rPr>
          <w:rStyle w:val="Refdenotaderodap"/>
          <w:rFonts w:ascii="Times New Roman" w:hAnsi="Times New Roman" w:cs="Times New Roman"/>
          <w:sz w:val="24"/>
          <w:szCs w:val="24"/>
        </w:rPr>
        <w:footnoteReference w:id="132"/>
      </w:r>
      <w:r w:rsidRPr="00C5704C">
        <w:rPr>
          <w:rFonts w:ascii="Times New Roman" w:hAnsi="Times New Roman" w:cs="Times New Roman"/>
          <w:sz w:val="24"/>
          <w:szCs w:val="24"/>
        </w:rPr>
        <w:t xml:space="preserve"> e as crianças</w:t>
      </w:r>
      <w:r w:rsidR="00153506">
        <w:rPr>
          <w:rFonts w:ascii="Times New Roman" w:hAnsi="Times New Roman" w:cs="Times New Roman"/>
          <w:sz w:val="24"/>
          <w:szCs w:val="24"/>
        </w:rPr>
        <w:t>, para que não se afastassem, 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tempo todo </w:t>
      </w:r>
      <w:r w:rsidR="004B70EA">
        <w:rPr>
          <w:rFonts w:ascii="Times New Roman" w:hAnsi="Times New Roman" w:cs="Times New Roman"/>
          <w:sz w:val="24"/>
          <w:szCs w:val="24"/>
        </w:rPr>
        <w:t>ameaçadas</w:t>
      </w:r>
      <w:r w:rsidR="004B70E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153506">
        <w:rPr>
          <w:rFonts w:ascii="Times New Roman" w:hAnsi="Times New Roman" w:cs="Times New Roman"/>
          <w:sz w:val="24"/>
          <w:szCs w:val="24"/>
        </w:rPr>
        <w:t>os</w:t>
      </w:r>
      <w:r w:rsidR="004B70E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ursos. Certa vez, Nina viu </w:t>
      </w:r>
      <w:r w:rsidR="004211C1">
        <w:rPr>
          <w:rFonts w:ascii="Times New Roman" w:hAnsi="Times New Roman" w:cs="Times New Roman"/>
          <w:sz w:val="24"/>
          <w:szCs w:val="24"/>
        </w:rPr>
        <w:t>conduzirem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comboio de prisioneiros de guerra ou de </w:t>
      </w:r>
      <w:r w:rsidR="004211C1">
        <w:rPr>
          <w:rFonts w:ascii="Times New Roman" w:hAnsi="Times New Roman" w:cs="Times New Roman"/>
          <w:sz w:val="24"/>
          <w:szCs w:val="24"/>
        </w:rPr>
        <w:t>detentos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Nina </w:t>
      </w:r>
      <w:r w:rsidR="004211C1">
        <w:rPr>
          <w:rFonts w:ascii="Times New Roman" w:hAnsi="Times New Roman" w:cs="Times New Roman"/>
          <w:sz w:val="24"/>
          <w:szCs w:val="24"/>
        </w:rPr>
        <w:t>guardou a lembrança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11C1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mulher </w:t>
      </w:r>
      <w:ins w:id="1449" w:author="Daniela Mountian" w:date="2017-08-27T13:50:00Z">
        <w:r w:rsidR="00273F4D">
          <w:rPr>
            <w:rFonts w:ascii="Times New Roman" w:hAnsi="Times New Roman" w:cs="Times New Roman"/>
            <w:sz w:val="24"/>
            <w:szCs w:val="24"/>
          </w:rPr>
          <w:t>que tinha sido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agredida por um escolta</w:t>
      </w:r>
      <w:r w:rsidR="00273F4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sangue </w:t>
      </w:r>
      <w:r w:rsidR="004211C1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>corre</w:t>
      </w:r>
      <w:ins w:id="1450" w:author="Daniela Mountian" w:date="2017-08-27T13:51:00Z">
        <w:r w:rsidR="00273F4D">
          <w:rPr>
            <w:rFonts w:ascii="Times New Roman" w:hAnsi="Times New Roman" w:cs="Times New Roman"/>
            <w:sz w:val="24"/>
            <w:szCs w:val="24"/>
          </w:rPr>
          <w:t>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por seu rosto... Desde </w:t>
      </w:r>
      <w:r w:rsidR="004211C1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Nina </w:t>
      </w:r>
      <w:r w:rsidR="00004DCD">
        <w:rPr>
          <w:rFonts w:ascii="Times New Roman" w:hAnsi="Times New Roman" w:cs="Times New Roman"/>
          <w:sz w:val="24"/>
          <w:szCs w:val="24"/>
        </w:rPr>
        <w:t>tornou-se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 </w:t>
      </w:r>
      <w:r w:rsidR="00004DCD">
        <w:rPr>
          <w:rFonts w:ascii="Times New Roman" w:hAnsi="Times New Roman" w:cs="Times New Roman"/>
          <w:sz w:val="24"/>
          <w:szCs w:val="24"/>
        </w:rPr>
        <w:t>arredia</w:t>
      </w:r>
      <w:r w:rsidR="004211C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11C1">
        <w:rPr>
          <w:rFonts w:ascii="Times New Roman" w:hAnsi="Times New Roman" w:cs="Times New Roman"/>
          <w:sz w:val="24"/>
          <w:szCs w:val="24"/>
        </w:rPr>
        <w:t>dizia grosserias</w:t>
      </w:r>
      <w:r w:rsidR="004B70E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aos superiores, por isso </w:t>
      </w:r>
      <w:r w:rsidR="004B70EA">
        <w:rPr>
          <w:rFonts w:ascii="Times New Roman" w:hAnsi="Times New Roman" w:cs="Times New Roman"/>
          <w:sz w:val="24"/>
          <w:szCs w:val="24"/>
        </w:rPr>
        <w:t>foi</w:t>
      </w:r>
      <w:r w:rsidR="004B70E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colocada no porão </w:t>
      </w:r>
      <w:r w:rsidR="004211C1">
        <w:rPr>
          <w:rFonts w:ascii="Times New Roman" w:hAnsi="Times New Roman" w:cs="Times New Roman"/>
          <w:sz w:val="24"/>
          <w:szCs w:val="24"/>
        </w:rPr>
        <w:t xml:space="preserve">usado para </w:t>
      </w:r>
      <w:r w:rsidRPr="00C5704C">
        <w:rPr>
          <w:rFonts w:ascii="Times New Roman" w:hAnsi="Times New Roman" w:cs="Times New Roman"/>
          <w:sz w:val="24"/>
          <w:szCs w:val="24"/>
        </w:rPr>
        <w:t>guarda</w:t>
      </w:r>
      <w:r w:rsidR="004211C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11C1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barris </w:t>
      </w:r>
      <w:r w:rsidR="004211C1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repolho azedo</w:t>
      </w:r>
      <w:r w:rsidR="004211C1">
        <w:rPr>
          <w:rFonts w:ascii="Times New Roman" w:hAnsi="Times New Roman" w:cs="Times New Roman"/>
          <w:sz w:val="24"/>
          <w:szCs w:val="24"/>
        </w:rPr>
        <w:t xml:space="preserve"> dos órfãos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educação </w:t>
      </w:r>
      <w:r w:rsidR="004211C1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orfanato era regulada </w:t>
      </w:r>
      <w:r w:rsidR="004211C1">
        <w:rPr>
          <w:rFonts w:ascii="Times New Roman" w:hAnsi="Times New Roman" w:cs="Times New Roman"/>
          <w:sz w:val="24"/>
          <w:szCs w:val="24"/>
        </w:rPr>
        <w:t xml:space="preserve">com severidade </w:t>
      </w:r>
      <w:r w:rsidRPr="00C5704C">
        <w:rPr>
          <w:rFonts w:ascii="Times New Roman" w:hAnsi="Times New Roman" w:cs="Times New Roman"/>
          <w:sz w:val="24"/>
          <w:szCs w:val="24"/>
        </w:rPr>
        <w:t>e as faltas cometidas</w:t>
      </w:r>
      <w:r w:rsidR="005B3162">
        <w:rPr>
          <w:rFonts w:ascii="Times New Roman" w:hAnsi="Times New Roman" w:cs="Times New Roman"/>
          <w:sz w:val="24"/>
          <w:szCs w:val="24"/>
        </w:rPr>
        <w:t xml:space="preserve"> pelas crianças</w:t>
      </w:r>
      <w:r w:rsidR="004211C1">
        <w:rPr>
          <w:rFonts w:ascii="Times New Roman" w:hAnsi="Times New Roman" w:cs="Times New Roman"/>
          <w:sz w:val="24"/>
          <w:szCs w:val="24"/>
        </w:rPr>
        <w:t xml:space="preserve"> </w:t>
      </w:r>
      <w:r w:rsidR="00957BAB">
        <w:rPr>
          <w:rFonts w:ascii="Times New Roman" w:hAnsi="Times New Roman" w:cs="Times New Roman"/>
          <w:sz w:val="24"/>
          <w:szCs w:val="24"/>
        </w:rPr>
        <w:t>invariavelmente</w:t>
      </w:r>
      <w:r w:rsidR="004211C1">
        <w:rPr>
          <w:rFonts w:ascii="Times New Roman" w:hAnsi="Times New Roman" w:cs="Times New Roman"/>
          <w:sz w:val="24"/>
          <w:szCs w:val="24"/>
        </w:rPr>
        <w:t xml:space="preserve"> castigadas</w:t>
      </w:r>
      <w:r w:rsidRPr="00C5704C">
        <w:rPr>
          <w:rFonts w:ascii="Times New Roman" w:hAnsi="Times New Roman" w:cs="Times New Roman"/>
          <w:sz w:val="24"/>
          <w:szCs w:val="24"/>
        </w:rPr>
        <w:t>... Ali não acreditavam em lágrimas.</w:t>
      </w:r>
      <w:r w:rsidR="00C24C2B">
        <w:rPr>
          <w:rStyle w:val="Refdenotaderodap"/>
          <w:rFonts w:ascii="Times New Roman" w:hAnsi="Times New Roman" w:cs="Times New Roman"/>
          <w:sz w:val="24"/>
          <w:szCs w:val="24"/>
        </w:rPr>
        <w:footnoteReference w:id="133"/>
      </w:r>
    </w:p>
    <w:p w:rsidR="0024094F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Em geral, desde tempos imemo</w:t>
      </w:r>
      <w:r w:rsidR="004211C1">
        <w:rPr>
          <w:rFonts w:ascii="Times New Roman" w:hAnsi="Times New Roman" w:cs="Times New Roman"/>
          <w:sz w:val="24"/>
          <w:szCs w:val="24"/>
        </w:rPr>
        <w:t>riais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Rússia gosta de chorar e </w:t>
      </w:r>
      <w:r w:rsidR="004211C1">
        <w:rPr>
          <w:rFonts w:ascii="Times New Roman" w:hAnsi="Times New Roman" w:cs="Times New Roman"/>
          <w:sz w:val="24"/>
          <w:szCs w:val="24"/>
        </w:rPr>
        <w:t xml:space="preserve">de </w:t>
      </w:r>
      <w:r w:rsidR="00F25B09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lamentar, isso faz parte do caráter nacional russo. </w:t>
      </w:r>
      <w:r w:rsidR="00830E70">
        <w:rPr>
          <w:rFonts w:ascii="Times New Roman" w:hAnsi="Times New Roman" w:cs="Times New Roman"/>
          <w:sz w:val="24"/>
          <w:szCs w:val="24"/>
        </w:rPr>
        <w:t>No entanto</w:t>
      </w:r>
      <w:r w:rsidRPr="00C5704C">
        <w:rPr>
          <w:rFonts w:ascii="Times New Roman" w:hAnsi="Times New Roman" w:cs="Times New Roman"/>
          <w:sz w:val="24"/>
          <w:szCs w:val="24"/>
        </w:rPr>
        <w:t>, por volta de 1952, a vida nacional russa</w:t>
      </w:r>
      <w:r w:rsidR="00830E7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represent</w:t>
      </w:r>
      <w:r w:rsidR="00830E70">
        <w:rPr>
          <w:rFonts w:ascii="Times New Roman" w:hAnsi="Times New Roman" w:cs="Times New Roman"/>
          <w:sz w:val="24"/>
          <w:szCs w:val="24"/>
        </w:rPr>
        <w:t xml:space="preserve">ava, como nunca,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vida de todo o </w:t>
      </w:r>
      <w:r w:rsidR="00830E70">
        <w:rPr>
          <w:rFonts w:ascii="Times New Roman" w:hAnsi="Times New Roman" w:cs="Times New Roman"/>
          <w:sz w:val="24"/>
          <w:szCs w:val="24"/>
        </w:rPr>
        <w:t>Estado</w:t>
      </w:r>
      <w:r w:rsidRPr="00C5704C">
        <w:rPr>
          <w:rFonts w:ascii="Times New Roman" w:hAnsi="Times New Roman" w:cs="Times New Roman"/>
          <w:sz w:val="24"/>
          <w:szCs w:val="24"/>
        </w:rPr>
        <w:t>, atingi</w:t>
      </w:r>
      <w:r w:rsidR="00830E70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0E70">
        <w:rPr>
          <w:rFonts w:ascii="Times New Roman" w:hAnsi="Times New Roman" w:cs="Times New Roman"/>
          <w:sz w:val="24"/>
          <w:szCs w:val="24"/>
        </w:rPr>
        <w:t>plena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0E70">
        <w:rPr>
          <w:rFonts w:ascii="Times New Roman" w:hAnsi="Times New Roman" w:cs="Times New Roman"/>
          <w:sz w:val="24"/>
          <w:szCs w:val="24"/>
        </w:rPr>
        <w:t>integridade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830E70">
        <w:rPr>
          <w:rFonts w:ascii="Times New Roman" w:hAnsi="Times New Roman" w:cs="Times New Roman"/>
          <w:sz w:val="24"/>
          <w:szCs w:val="24"/>
        </w:rPr>
        <w:t xml:space="preserve">uma ordem de </w:t>
      </w:r>
      <w:r w:rsidRPr="00C5704C">
        <w:rPr>
          <w:rFonts w:ascii="Times New Roman" w:hAnsi="Times New Roman" w:cs="Times New Roman"/>
          <w:sz w:val="24"/>
          <w:szCs w:val="24"/>
        </w:rPr>
        <w:t>sever</w:t>
      </w:r>
      <w:r w:rsidR="00830E70">
        <w:rPr>
          <w:rFonts w:ascii="Times New Roman" w:hAnsi="Times New Roman" w:cs="Times New Roman"/>
          <w:sz w:val="24"/>
          <w:szCs w:val="24"/>
        </w:rPr>
        <w:t>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monástic</w:t>
      </w:r>
      <w:r w:rsidR="00830E7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. A salvação d</w:t>
      </w:r>
      <w:r w:rsidR="00830E70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alma </w:t>
      </w:r>
      <w:r w:rsidR="00830E70">
        <w:rPr>
          <w:rFonts w:ascii="Times New Roman" w:hAnsi="Times New Roman" w:cs="Times New Roman"/>
          <w:sz w:val="24"/>
          <w:szCs w:val="24"/>
        </w:rPr>
        <w:t xml:space="preserve">jovem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imatura </w:t>
      </w:r>
      <w:r w:rsidR="00830E70">
        <w:rPr>
          <w:rFonts w:ascii="Times New Roman" w:hAnsi="Times New Roman" w:cs="Times New Roman"/>
          <w:sz w:val="24"/>
          <w:szCs w:val="24"/>
        </w:rPr>
        <w:t xml:space="preserve">consiste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geralmente em uma percepção </w:t>
      </w:r>
      <w:r w:rsidR="00830E70">
        <w:rPr>
          <w:rFonts w:ascii="Times New Roman" w:hAnsi="Times New Roman" w:cs="Times New Roman"/>
          <w:sz w:val="24"/>
          <w:szCs w:val="24"/>
        </w:rPr>
        <w:t>frívola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vida. </w:t>
      </w:r>
      <w:r w:rsidR="00F25B09">
        <w:rPr>
          <w:rFonts w:ascii="Times New Roman" w:hAnsi="Times New Roman" w:cs="Times New Roman"/>
          <w:sz w:val="24"/>
          <w:szCs w:val="24"/>
        </w:rPr>
        <w:t>Tal</w:t>
      </w:r>
      <w:r w:rsidR="00F25B0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0E70">
        <w:rPr>
          <w:rFonts w:ascii="Times New Roman" w:hAnsi="Times New Roman" w:cs="Times New Roman"/>
          <w:sz w:val="24"/>
          <w:szCs w:val="24"/>
        </w:rPr>
        <w:t>frivolidade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acompanha</w:t>
      </w:r>
      <w:r w:rsidR="00830E70">
        <w:rPr>
          <w:rFonts w:ascii="Times New Roman" w:hAnsi="Times New Roman" w:cs="Times New Roman"/>
          <w:sz w:val="24"/>
          <w:szCs w:val="24"/>
        </w:rPr>
        <w:t>, desde sempre,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830E70">
        <w:rPr>
          <w:rFonts w:ascii="Times New Roman" w:hAnsi="Times New Roman" w:cs="Times New Roman"/>
          <w:sz w:val="24"/>
          <w:szCs w:val="24"/>
        </w:rPr>
        <w:t>alma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russa </w:t>
      </w:r>
      <w:r w:rsidR="00830E70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momentos difíceis</w:t>
      </w:r>
      <w:r w:rsidR="00830E7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0E70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salva da ruína. </w:t>
      </w:r>
      <w:del w:id="1451" w:author="Daniela Mountian" w:date="2017-08-27T14:02:00Z">
        <w:r w:rsidR="00830E70" w:rsidRPr="001B43C6" w:rsidDel="001B43C6">
          <w:rPr>
            <w:rFonts w:ascii="Times New Roman" w:hAnsi="Times New Roman" w:cs="Times New Roman"/>
            <w:sz w:val="24"/>
            <w:szCs w:val="24"/>
          </w:rPr>
          <w:delText>Por volta</w:delText>
        </w:r>
        <w:r w:rsidR="00830E70" w:rsidDel="001B43C6">
          <w:rPr>
            <w:rFonts w:ascii="Times New Roman" w:hAnsi="Times New Roman" w:cs="Times New Roman"/>
            <w:sz w:val="24"/>
            <w:szCs w:val="24"/>
          </w:rPr>
          <w:delText xml:space="preserve"> de</w:delText>
        </w:r>
      </w:del>
      <w:ins w:id="1452" w:author="Daniela Mountian" w:date="2017-08-27T14:02:00Z">
        <w:r w:rsidR="001B43C6">
          <w:rPr>
            <w:rFonts w:ascii="Times New Roman" w:hAnsi="Times New Roman" w:cs="Times New Roman"/>
            <w:sz w:val="24"/>
            <w:szCs w:val="24"/>
          </w:rPr>
          <w:t>Em</w:t>
        </w:r>
      </w:ins>
      <w:r w:rsidR="00830E70">
        <w:rPr>
          <w:rFonts w:ascii="Times New Roman" w:hAnsi="Times New Roman" w:cs="Times New Roman"/>
          <w:sz w:val="24"/>
          <w:szCs w:val="24"/>
        </w:rPr>
        <w:t xml:space="preserve"> 1952,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43C6">
        <w:rPr>
          <w:rFonts w:ascii="Times New Roman" w:hAnsi="Times New Roman" w:cs="Times New Roman"/>
          <w:sz w:val="24"/>
          <w:szCs w:val="24"/>
        </w:rPr>
        <w:t xml:space="preserve">um </w:t>
      </w:r>
      <w:r w:rsidR="00830E70">
        <w:rPr>
          <w:rFonts w:ascii="Times New Roman" w:hAnsi="Times New Roman" w:cs="Times New Roman"/>
          <w:sz w:val="24"/>
          <w:szCs w:val="24"/>
        </w:rPr>
        <w:t>ano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aço e </w:t>
      </w:r>
      <w:r w:rsidR="00DA3E7A">
        <w:rPr>
          <w:rFonts w:ascii="Times New Roman" w:hAnsi="Times New Roman" w:cs="Times New Roman"/>
          <w:sz w:val="24"/>
          <w:szCs w:val="24"/>
        </w:rPr>
        <w:t>da</w:t>
      </w:r>
      <w:r w:rsidR="00E56A20">
        <w:rPr>
          <w:rFonts w:ascii="Times New Roman" w:hAnsi="Times New Roman" w:cs="Times New Roman"/>
          <w:sz w:val="24"/>
          <w:szCs w:val="24"/>
        </w:rPr>
        <w:t>s</w:t>
      </w:r>
      <w:r w:rsidR="00DA3E7A">
        <w:rPr>
          <w:rFonts w:ascii="Times New Roman" w:hAnsi="Times New Roman" w:cs="Times New Roman"/>
          <w:sz w:val="24"/>
          <w:szCs w:val="24"/>
        </w:rPr>
        <w:t xml:space="preserve"> </w:t>
      </w:r>
      <w:r w:rsidR="00E56A20">
        <w:rPr>
          <w:rFonts w:ascii="Times New Roman" w:hAnsi="Times New Roman" w:cs="Times New Roman"/>
          <w:sz w:val="24"/>
          <w:szCs w:val="24"/>
        </w:rPr>
        <w:t>armas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A3E7A">
        <w:rPr>
          <w:rFonts w:ascii="Times New Roman" w:hAnsi="Times New Roman" w:cs="Times New Roman"/>
          <w:sz w:val="24"/>
          <w:szCs w:val="24"/>
        </w:rPr>
        <w:t>ess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DA3E7A">
        <w:rPr>
          <w:rFonts w:ascii="Times New Roman" w:hAnsi="Times New Roman" w:cs="Times New Roman"/>
          <w:sz w:val="24"/>
          <w:szCs w:val="24"/>
        </w:rPr>
        <w:t>frivolidade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salvadora fo</w:t>
      </w:r>
      <w:r w:rsidR="00DA3E7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erradicada de todos os lugares, </w:t>
      </w:r>
      <w:r w:rsidR="00DA3E7A">
        <w:rPr>
          <w:rFonts w:ascii="Times New Roman" w:hAnsi="Times New Roman" w:cs="Times New Roman"/>
          <w:sz w:val="24"/>
          <w:szCs w:val="24"/>
        </w:rPr>
        <w:t>até</w:t>
      </w:r>
      <w:ins w:id="1453" w:author="Leila" w:date="2016-07-21T11:19:00Z">
        <w:r w:rsidR="0096313F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do antissemitismo</w:t>
      </w:r>
      <w:r w:rsidR="00D43ED5">
        <w:rPr>
          <w:rFonts w:ascii="Times New Roman" w:hAnsi="Times New Roman" w:cs="Times New Roman"/>
          <w:sz w:val="24"/>
          <w:szCs w:val="24"/>
        </w:rPr>
        <w:t xml:space="preserve"> se erradicou a alegria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Não </w:t>
      </w:r>
      <w:r w:rsidR="00C24C2B">
        <w:rPr>
          <w:rFonts w:ascii="Times New Roman" w:hAnsi="Times New Roman" w:cs="Times New Roman"/>
          <w:sz w:val="24"/>
          <w:szCs w:val="24"/>
        </w:rPr>
        <w:t>zombavam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4C2B">
        <w:rPr>
          <w:rFonts w:ascii="Times New Roman" w:hAnsi="Times New Roman" w:cs="Times New Roman"/>
          <w:sz w:val="24"/>
          <w:szCs w:val="24"/>
        </w:rPr>
        <w:t xml:space="preserve">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judeus, não </w:t>
      </w:r>
      <w:r w:rsidR="00AC2E3B">
        <w:rPr>
          <w:rFonts w:ascii="Times New Roman" w:hAnsi="Times New Roman" w:cs="Times New Roman"/>
          <w:sz w:val="24"/>
          <w:szCs w:val="24"/>
        </w:rPr>
        <w:t>riam mais deles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C24C2B">
        <w:rPr>
          <w:rFonts w:ascii="Times New Roman" w:hAnsi="Times New Roman" w:cs="Times New Roman"/>
          <w:sz w:val="24"/>
          <w:szCs w:val="24"/>
        </w:rPr>
        <w:t>o número de piadas</w:t>
      </w:r>
      <w:r w:rsidR="001B43C6">
        <w:rPr>
          <w:rFonts w:ascii="Times New Roman" w:hAnsi="Times New Roman" w:cs="Times New Roman"/>
          <w:sz w:val="24"/>
          <w:szCs w:val="24"/>
        </w:rPr>
        <w:t xml:space="preserve"> sobre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diminuiu. Em compensação, </w:t>
      </w:r>
      <w:r w:rsidR="00004DCD">
        <w:rPr>
          <w:rFonts w:ascii="Times New Roman" w:hAnsi="Times New Roman" w:cs="Times New Roman"/>
          <w:sz w:val="24"/>
          <w:szCs w:val="24"/>
        </w:rPr>
        <w:t>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 w:rsidR="00C24C2B">
        <w:rPr>
          <w:rFonts w:ascii="Times New Roman" w:hAnsi="Times New Roman" w:cs="Times New Roman"/>
          <w:sz w:val="24"/>
          <w:szCs w:val="24"/>
        </w:rPr>
        <w:t>profusão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artigos </w:t>
      </w:r>
      <w:r w:rsidR="00A108BE">
        <w:rPr>
          <w:rFonts w:ascii="Times New Roman" w:hAnsi="Times New Roman" w:cs="Times New Roman"/>
          <w:sz w:val="24"/>
          <w:szCs w:val="24"/>
        </w:rPr>
        <w:t>de um</w:t>
      </w:r>
      <w:r w:rsidR="00B74D98">
        <w:rPr>
          <w:rFonts w:ascii="Times New Roman" w:hAnsi="Times New Roman" w:cs="Times New Roman"/>
          <w:sz w:val="24"/>
          <w:szCs w:val="24"/>
        </w:rPr>
        <w:t xml:space="preserve"> rigor</w:t>
      </w:r>
      <w:r w:rsidR="00A108BE">
        <w:rPr>
          <w:rFonts w:ascii="Times New Roman" w:hAnsi="Times New Roman" w:cs="Times New Roman"/>
          <w:sz w:val="24"/>
          <w:szCs w:val="24"/>
        </w:rPr>
        <w:t xml:space="preserve"> ascétic</w:t>
      </w:r>
      <w:r w:rsidR="00B74D9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454" w:author="Daniela Mountian" w:date="2017-06-22T16:54:00Z">
        <w:r w:rsidR="00C24C2B">
          <w:rPr>
            <w:rFonts w:ascii="Times New Roman" w:hAnsi="Times New Roman" w:cs="Times New Roman"/>
            <w:sz w:val="24"/>
            <w:szCs w:val="24"/>
          </w:rPr>
          <w:t>compilados</w:t>
        </w:r>
      </w:ins>
      <w:ins w:id="1455" w:author="Daniela Mountian" w:date="2017-06-22T18:24:00Z">
        <w:r w:rsidR="00A108BE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56" w:author="Daniela Mountian" w:date="2017-06-22T18:24:00Z">
        <w:r w:rsidR="00A108BE" w:rsidRPr="00C5704C">
          <w:rPr>
            <w:rFonts w:ascii="Times New Roman" w:hAnsi="Times New Roman" w:cs="Times New Roman"/>
            <w:sz w:val="24"/>
            <w:szCs w:val="24"/>
          </w:rPr>
          <w:t>literalmente</w:t>
        </w:r>
        <w:r w:rsidR="00A108BE">
          <w:rPr>
            <w:rFonts w:ascii="Times New Roman" w:hAnsi="Times New Roman" w:cs="Times New Roman"/>
            <w:sz w:val="24"/>
            <w:szCs w:val="24"/>
          </w:rPr>
          <w:t>,</w:t>
        </w:r>
        <w:r w:rsidR="00A108BE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Start w:id="1457"/>
      <w:r w:rsidRPr="00C5704C">
        <w:rPr>
          <w:rFonts w:ascii="Times New Roman" w:hAnsi="Times New Roman" w:cs="Times New Roman"/>
          <w:sz w:val="24"/>
          <w:szCs w:val="24"/>
        </w:rPr>
        <w:t>no</w:t>
      </w:r>
      <w:del w:id="1458" w:author="Daniela Mountian" w:date="2017-08-27T14:34:00Z">
        <w:r w:rsidRPr="00C5704C" w:rsidDel="0066701F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459" w:author="Daniela Mountian" w:date="2017-08-27T14:34:00Z">
        <w:r w:rsidRPr="00C5704C" w:rsidDel="0066701F">
          <w:rPr>
            <w:rFonts w:ascii="Times New Roman" w:hAnsi="Times New Roman" w:cs="Times New Roman"/>
            <w:sz w:val="24"/>
            <w:szCs w:val="24"/>
          </w:rPr>
          <w:delText>limites</w:delText>
        </w:r>
      </w:del>
      <w:ins w:id="1460" w:author="Daniela Mountian" w:date="2017-08-27T14:34:00Z">
        <w:r w:rsidR="0066701F">
          <w:rPr>
            <w:rFonts w:ascii="Times New Roman" w:hAnsi="Times New Roman" w:cs="Times New Roman"/>
            <w:sz w:val="24"/>
            <w:szCs w:val="24"/>
          </w:rPr>
          <w:t>extremo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61" w:author="Daniela Mountian" w:date="2017-08-27T14:32:00Z">
        <w:r w:rsidR="002D628C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 ideologia dominante... </w:t>
      </w:r>
      <w:commentRangeEnd w:id="1457"/>
      <w:r w:rsidR="00B74D98">
        <w:rPr>
          <w:rStyle w:val="Refdecomentrio"/>
          <w:rFonts w:cs="Times New Roman"/>
          <w:lang w:val="x-none"/>
        </w:rPr>
        <w:commentReference w:id="1457"/>
      </w:r>
      <w:r w:rsidRPr="00C5704C">
        <w:rPr>
          <w:rFonts w:ascii="Times New Roman" w:hAnsi="Times New Roman" w:cs="Times New Roman"/>
          <w:sz w:val="24"/>
          <w:szCs w:val="24"/>
        </w:rPr>
        <w:t>Parecia que</w:t>
      </w:r>
      <w:r w:rsidR="00A108B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4D98">
        <w:rPr>
          <w:rFonts w:ascii="Times New Roman" w:hAnsi="Times New Roman" w:cs="Times New Roman"/>
          <w:sz w:val="24"/>
          <w:szCs w:val="24"/>
        </w:rPr>
        <w:t>a qualquer momento</w:t>
      </w:r>
      <w:r w:rsidR="00A108B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B74D98">
        <w:rPr>
          <w:rFonts w:ascii="Times New Roman" w:hAnsi="Times New Roman" w:cs="Times New Roman"/>
          <w:sz w:val="24"/>
          <w:szCs w:val="24"/>
        </w:rPr>
        <w:t>palavra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oral </w:t>
      </w:r>
      <w:r w:rsidR="00B74D98">
        <w:rPr>
          <w:rFonts w:ascii="Times New Roman" w:hAnsi="Times New Roman" w:cs="Times New Roman"/>
          <w:sz w:val="24"/>
          <w:szCs w:val="24"/>
        </w:rPr>
        <w:t>iria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irromper </w:t>
      </w:r>
      <w:r w:rsidR="00B74D98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linguagem </w:t>
      </w:r>
      <w:r w:rsidR="00B74D98">
        <w:rPr>
          <w:rFonts w:ascii="Times New Roman" w:hAnsi="Times New Roman" w:cs="Times New Roman"/>
          <w:sz w:val="24"/>
          <w:szCs w:val="24"/>
        </w:rPr>
        <w:t>impressa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À noite </w:t>
      </w:r>
      <w:r w:rsidR="00B74D98">
        <w:rPr>
          <w:rFonts w:ascii="Times New Roman" w:hAnsi="Times New Roman" w:cs="Times New Roman"/>
          <w:sz w:val="24"/>
          <w:szCs w:val="24"/>
        </w:rPr>
        <w:t>numa cançoneta</w:t>
      </w:r>
      <w:r w:rsidRPr="00C5704C">
        <w:rPr>
          <w:rFonts w:ascii="Times New Roman" w:hAnsi="Times New Roman" w:cs="Times New Roman"/>
          <w:sz w:val="24"/>
          <w:szCs w:val="24"/>
        </w:rPr>
        <w:t>, de manhã no jornal... As estrofes d</w:t>
      </w:r>
      <w:r w:rsidR="00B74D9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conhecida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tchastuchka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“Bata</w:t>
      </w:r>
      <w:r w:rsidR="00B74D98">
        <w:rPr>
          <w:rFonts w:ascii="Times New Roman" w:hAnsi="Times New Roman" w:cs="Times New Roman"/>
          <w:sz w:val="24"/>
          <w:szCs w:val="24"/>
        </w:rPr>
        <w:t>...,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salve</w:t>
      </w:r>
      <w:r w:rsidR="00B74D98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eram </w:t>
      </w:r>
      <w:r w:rsidR="0045679C" w:rsidRPr="00C5704C">
        <w:rPr>
          <w:rFonts w:ascii="Times New Roman" w:hAnsi="Times New Roman" w:cs="Times New Roman"/>
          <w:sz w:val="24"/>
          <w:szCs w:val="24"/>
        </w:rPr>
        <w:t>cantad</w:t>
      </w:r>
      <w:r w:rsidR="0045679C">
        <w:rPr>
          <w:rFonts w:ascii="Times New Roman" w:hAnsi="Times New Roman" w:cs="Times New Roman"/>
          <w:sz w:val="24"/>
          <w:szCs w:val="24"/>
        </w:rPr>
        <w:t>a</w:t>
      </w:r>
      <w:r w:rsidR="0045679C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>sem a</w:t>
      </w:r>
      <w:r w:rsidR="00B74D98">
        <w:rPr>
          <w:rFonts w:ascii="Times New Roman" w:hAnsi="Times New Roman" w:cs="Times New Roman"/>
          <w:sz w:val="24"/>
          <w:szCs w:val="24"/>
        </w:rPr>
        <w:t>quela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alegria </w:t>
      </w:r>
      <w:r w:rsidR="00B74D98">
        <w:rPr>
          <w:rFonts w:ascii="Times New Roman" w:hAnsi="Times New Roman" w:cs="Times New Roman"/>
          <w:sz w:val="24"/>
          <w:szCs w:val="24"/>
        </w:rPr>
        <w:t>impetuosa</w:t>
      </w:r>
      <w:r w:rsidRPr="00C5704C">
        <w:rPr>
          <w:rFonts w:ascii="Times New Roman" w:hAnsi="Times New Roman" w:cs="Times New Roman"/>
          <w:sz w:val="24"/>
          <w:szCs w:val="24"/>
        </w:rPr>
        <w:t>, mas com severidade, como um hino. Extenuada e cansada, a alma russ</w:t>
      </w:r>
      <w:r w:rsidR="00004DC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modificou-se por completo, e </w:t>
      </w:r>
      <w:r w:rsidR="00B74D98">
        <w:rPr>
          <w:rFonts w:ascii="Times New Roman" w:hAnsi="Times New Roman" w:cs="Times New Roman"/>
          <w:sz w:val="24"/>
          <w:szCs w:val="24"/>
        </w:rPr>
        <w:t xml:space="preserve">já não </w:t>
      </w:r>
      <w:r w:rsidR="00C004A6">
        <w:rPr>
          <w:rFonts w:ascii="Times New Roman" w:hAnsi="Times New Roman" w:cs="Times New Roman"/>
          <w:sz w:val="24"/>
          <w:szCs w:val="24"/>
        </w:rPr>
        <w:t>emanava</w:t>
      </w:r>
      <w:r w:rsidR="00B74D98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cheir</w:t>
      </w:r>
      <w:r w:rsidR="00B74D9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4D98">
        <w:rPr>
          <w:rFonts w:ascii="Times New Roman" w:hAnsi="Times New Roman" w:cs="Times New Roman"/>
          <w:sz w:val="24"/>
          <w:szCs w:val="24"/>
        </w:rPr>
        <w:t>do ezfuziante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B74D98">
        <w:rPr>
          <w:rFonts w:ascii="Times New Roman" w:hAnsi="Times New Roman" w:cs="Times New Roman"/>
          <w:i/>
          <w:sz w:val="24"/>
          <w:szCs w:val="24"/>
        </w:rPr>
        <w:t>pogrom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ortodoxo, mas </w:t>
      </w:r>
      <w:r w:rsidR="001B43C6">
        <w:rPr>
          <w:rFonts w:ascii="Times New Roman" w:hAnsi="Times New Roman" w:cs="Times New Roman"/>
          <w:sz w:val="24"/>
          <w:szCs w:val="24"/>
        </w:rPr>
        <w:t xml:space="preserve">o </w:t>
      </w:r>
      <w:r w:rsidR="00B74D98">
        <w:rPr>
          <w:rFonts w:ascii="Times New Roman" w:hAnsi="Times New Roman" w:cs="Times New Roman"/>
          <w:sz w:val="24"/>
          <w:szCs w:val="24"/>
        </w:rPr>
        <w:t>do grave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B74D98">
        <w:rPr>
          <w:rFonts w:ascii="Times New Roman" w:hAnsi="Times New Roman" w:cs="Times New Roman"/>
          <w:i/>
          <w:sz w:val="24"/>
          <w:szCs w:val="24"/>
        </w:rPr>
        <w:t>pogrom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medieval, católico... </w:t>
      </w:r>
      <w:ins w:id="1462" w:author="Daniela Mountian" w:date="2017-08-27T14:25:00Z">
        <w:r w:rsidR="002D628C">
          <w:rPr>
            <w:rFonts w:ascii="Times New Roman" w:hAnsi="Times New Roman" w:cs="Times New Roman"/>
            <w:sz w:val="24"/>
            <w:szCs w:val="24"/>
          </w:rPr>
          <w:t xml:space="preserve">Era </w:t>
        </w:r>
      </w:ins>
      <w:ins w:id="1463" w:author="Daniela Mountian" w:date="2017-08-27T14:26:00Z">
        <w:r w:rsidR="002D628C">
          <w:rPr>
            <w:rFonts w:ascii="Times New Roman" w:hAnsi="Times New Roman" w:cs="Times New Roman"/>
            <w:sz w:val="24"/>
            <w:szCs w:val="24"/>
          </w:rPr>
          <w:t xml:space="preserve">normalmente </w:t>
        </w:r>
      </w:ins>
      <w:ins w:id="1464" w:author="Daniela Mountian" w:date="2017-08-27T14:25:00Z">
        <w:r w:rsidR="002D628C">
          <w:rPr>
            <w:rFonts w:ascii="Times New Roman" w:hAnsi="Times New Roman" w:cs="Times New Roman"/>
            <w:sz w:val="24"/>
            <w:szCs w:val="24"/>
          </w:rPr>
          <w:t>doce</w:t>
        </w:r>
      </w:ins>
      <w:ins w:id="1465" w:author="Daniela Mountian" w:date="2017-08-27T14:27:00Z">
        <w:r w:rsidR="002D628C">
          <w:rPr>
            <w:rFonts w:ascii="Times New Roman" w:hAnsi="Times New Roman" w:cs="Times New Roman"/>
            <w:sz w:val="24"/>
            <w:szCs w:val="24"/>
          </w:rPr>
          <w:t>, e não amargo,</w:t>
        </w:r>
      </w:ins>
      <w:ins w:id="1466" w:author="Daniela Mountian" w:date="2017-08-27T14:25:00Z">
        <w:r w:rsidR="002D628C">
          <w:rPr>
            <w:rFonts w:ascii="Times New Roman" w:hAnsi="Times New Roman" w:cs="Times New Roman"/>
            <w:sz w:val="24"/>
            <w:szCs w:val="24"/>
          </w:rPr>
          <w:t xml:space="preserve"> o</w:t>
        </w:r>
      </w:ins>
      <w:r w:rsidR="00C004A6">
        <w:rPr>
          <w:rFonts w:ascii="Times New Roman" w:hAnsi="Times New Roman" w:cs="Times New Roman"/>
          <w:sz w:val="24"/>
          <w:szCs w:val="24"/>
        </w:rPr>
        <w:t xml:space="preserve"> bombom polonês </w:t>
      </w:r>
      <w:r w:rsidR="00C004A6" w:rsidRPr="00C004A6">
        <w:rPr>
          <w:rFonts w:ascii="Times New Roman" w:hAnsi="Times New Roman" w:cs="Times New Roman"/>
          <w:i/>
          <w:sz w:val="24"/>
          <w:szCs w:val="24"/>
        </w:rPr>
        <w:t>jid</w:t>
      </w:r>
      <w:r w:rsidR="00C004A6">
        <w:rPr>
          <w:rFonts w:ascii="Times New Roman" w:hAnsi="Times New Roman" w:cs="Times New Roman"/>
          <w:sz w:val="24"/>
          <w:szCs w:val="24"/>
        </w:rPr>
        <w:t>, c</w:t>
      </w:r>
      <w:r w:rsidRPr="00C004A6">
        <w:rPr>
          <w:rFonts w:ascii="Times New Roman" w:hAnsi="Times New Roman" w:cs="Times New Roman"/>
          <w:sz w:val="24"/>
          <w:szCs w:val="24"/>
        </w:rPr>
        <w:t>hupado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ins w:id="1467" w:author="Daniela Mountian" w:date="2017-06-22T18:53:00Z">
        <w:r w:rsidR="00C004A6">
          <w:rPr>
            <w:rFonts w:ascii="Times New Roman" w:hAnsi="Times New Roman" w:cs="Times New Roman"/>
            <w:sz w:val="24"/>
            <w:szCs w:val="24"/>
          </w:rPr>
          <w:t>or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bocas</w:t>
      </w:r>
      <w:ins w:id="1468" w:author="Daniela Mountian" w:date="2017-08-27T14:27:00Z">
        <w:r w:rsidR="002D628C">
          <w:rPr>
            <w:rFonts w:ascii="Times New Roman" w:hAnsi="Times New Roman" w:cs="Times New Roman"/>
            <w:sz w:val="24"/>
            <w:szCs w:val="24"/>
          </w:rPr>
          <w:t xml:space="preserve"> polonesas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469" w:author="Daniela Mountian" w:date="2017-08-27T14:17:00Z">
        <w:r w:rsidR="002D628C">
          <w:rPr>
            <w:rFonts w:ascii="Times New Roman" w:hAnsi="Times New Roman" w:cs="Times New Roman"/>
            <w:sz w:val="24"/>
            <w:szCs w:val="24"/>
          </w:rPr>
          <w:t>cheirando a</w:t>
        </w:r>
      </w:ins>
      <w:ins w:id="1470" w:author="Daniela Mountian" w:date="2017-08-27T14:18:00Z">
        <w:r w:rsidR="002D628C">
          <w:rPr>
            <w:rFonts w:ascii="Times New Roman" w:hAnsi="Times New Roman" w:cs="Times New Roman"/>
            <w:sz w:val="24"/>
            <w:szCs w:val="24"/>
          </w:rPr>
          <w:t xml:space="preserve"> enxofre</w:t>
        </w:r>
      </w:ins>
      <w:ins w:id="1471" w:author="Daniela Mountian" w:date="2017-08-27T14:25:00Z">
        <w:r w:rsidR="002D628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472" w:author="Daniela Mountian" w:date="2017-08-27T14:26:00Z">
        <w:r w:rsidR="002D628C">
          <w:rPr>
            <w:rFonts w:ascii="Times New Roman" w:hAnsi="Times New Roman" w:cs="Times New Roman"/>
            <w:sz w:val="24"/>
            <w:szCs w:val="24"/>
          </w:rPr>
          <w:t>e depois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passado para outras</w:t>
      </w:r>
      <w:ins w:id="1473" w:author="Daniela Mountian" w:date="2017-08-27T14:27:00Z">
        <w:r w:rsidR="002D628C">
          <w:rPr>
            <w:rFonts w:ascii="Times New Roman" w:hAnsi="Times New Roman" w:cs="Times New Roman"/>
            <w:sz w:val="24"/>
            <w:szCs w:val="24"/>
          </w:rPr>
          <w:t xml:space="preserve"> boca</w:t>
        </w:r>
      </w:ins>
      <w:ins w:id="1474" w:author="Daniela Mountian" w:date="2017-08-27T14:28:00Z">
        <w:r w:rsidR="002D628C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475" w:author="Daniela Mountian" w:date="2017-08-27T14:25:00Z">
        <w:r w:rsidR="002D628C">
          <w:rPr>
            <w:rFonts w:ascii="Times New Roman" w:hAnsi="Times New Roman" w:cs="Times New Roman"/>
            <w:sz w:val="24"/>
            <w:szCs w:val="24"/>
          </w:rPr>
          <w:t xml:space="preserve">que, </w:t>
        </w:r>
      </w:ins>
      <w:ins w:id="1476" w:author="Daniela Mountian" w:date="2017-08-27T14:24:00Z">
        <w:r w:rsidR="002D628C">
          <w:rPr>
            <w:rFonts w:ascii="Times New Roman" w:hAnsi="Times New Roman" w:cs="Times New Roman"/>
            <w:sz w:val="24"/>
            <w:szCs w:val="24"/>
          </w:rPr>
          <w:t xml:space="preserve">embora </w:t>
        </w:r>
      </w:ins>
      <w:ins w:id="1477" w:author="Daniela Mountian" w:date="2017-08-27T14:29:00Z">
        <w:r w:rsidR="002D628C">
          <w:rPr>
            <w:rFonts w:ascii="Times New Roman" w:hAnsi="Times New Roman" w:cs="Times New Roman"/>
            <w:sz w:val="24"/>
            <w:szCs w:val="24"/>
          </w:rPr>
          <w:t xml:space="preserve">também </w:t>
        </w:r>
      </w:ins>
      <w:ins w:id="1478" w:author="Daniela Mountian" w:date="2017-08-27T14:24:00Z">
        <w:r w:rsidR="002D628C">
          <w:rPr>
            <w:rFonts w:ascii="Times New Roman" w:hAnsi="Times New Roman" w:cs="Times New Roman"/>
            <w:sz w:val="24"/>
            <w:szCs w:val="24"/>
          </w:rPr>
          <w:t>eslava</w:t>
        </w:r>
      </w:ins>
      <w:ins w:id="1479" w:author="Daniela Mountian" w:date="2017-08-27T14:28:00Z">
        <w:r w:rsidR="002D628C">
          <w:rPr>
            <w:rFonts w:ascii="Times New Roman" w:hAnsi="Times New Roman" w:cs="Times New Roman"/>
            <w:sz w:val="24"/>
            <w:szCs w:val="24"/>
          </w:rPr>
          <w:t>s</w:t>
        </w:r>
      </w:ins>
      <w:ins w:id="1480" w:author="Daniela Mountian" w:date="2017-08-27T14:24:00Z">
        <w:r w:rsidR="002D628C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1481" w:author="Daniela Mountian" w:date="2017-08-27T14:25:00Z">
        <w:r w:rsidR="002D628C">
          <w:rPr>
            <w:rFonts w:ascii="Times New Roman" w:hAnsi="Times New Roman" w:cs="Times New Roman"/>
            <w:sz w:val="24"/>
            <w:szCs w:val="24"/>
          </w:rPr>
          <w:t>era</w:t>
        </w:r>
      </w:ins>
      <w:ins w:id="1482" w:author="Daniela Mountian" w:date="2017-08-27T14:28:00Z">
        <w:r w:rsidR="002D628C">
          <w:rPr>
            <w:rFonts w:ascii="Times New Roman" w:hAnsi="Times New Roman" w:cs="Times New Roman"/>
            <w:sz w:val="24"/>
            <w:szCs w:val="24"/>
          </w:rPr>
          <w:t>m</w:t>
        </w:r>
      </w:ins>
      <w:ins w:id="1483" w:author="Daniela Mountian" w:date="2017-08-27T14:25:00Z">
        <w:r w:rsidR="002D628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C004A6">
        <w:rPr>
          <w:rFonts w:ascii="Times New Roman" w:hAnsi="Times New Roman" w:cs="Times New Roman"/>
          <w:sz w:val="24"/>
          <w:szCs w:val="24"/>
        </w:rPr>
        <w:t>largas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menos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ossuda</w:t>
      </w:r>
      <w:ins w:id="1484" w:author="Daniela Mountian" w:date="2017-08-27T14:28:00Z">
        <w:r w:rsidR="002D628C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D628C">
        <w:rPr>
          <w:rFonts w:ascii="Times New Roman" w:hAnsi="Times New Roman" w:cs="Times New Roman"/>
          <w:sz w:val="24"/>
          <w:szCs w:val="24"/>
        </w:rPr>
        <w:t>´</w:t>
      </w:r>
      <w:r w:rsidR="00C004A6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era agradável segurá-lo na boca, e </w:t>
      </w:r>
      <w:r w:rsidR="00C004A6">
        <w:rPr>
          <w:rFonts w:ascii="Times New Roman" w:hAnsi="Times New Roman" w:cs="Times New Roman"/>
          <w:sz w:val="24"/>
          <w:szCs w:val="24"/>
        </w:rPr>
        <w:t>petiscá-lo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cálice de vodca era </w:t>
      </w:r>
      <w:r w:rsidR="00C004A6">
        <w:rPr>
          <w:rFonts w:ascii="Times New Roman" w:hAnsi="Times New Roman" w:cs="Times New Roman"/>
          <w:sz w:val="24"/>
          <w:szCs w:val="24"/>
        </w:rPr>
        <w:t>tão bom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04A6">
        <w:rPr>
          <w:rFonts w:ascii="Times New Roman" w:hAnsi="Times New Roman" w:cs="Times New Roman"/>
          <w:sz w:val="24"/>
          <w:szCs w:val="24"/>
        </w:rPr>
        <w:t xml:space="preserve">quanto </w:t>
      </w:r>
      <w:r w:rsidRPr="00C5704C">
        <w:rPr>
          <w:rFonts w:ascii="Times New Roman" w:hAnsi="Times New Roman" w:cs="Times New Roman"/>
          <w:sz w:val="24"/>
          <w:szCs w:val="24"/>
        </w:rPr>
        <w:t>um pepino salgado.</w:t>
      </w:r>
      <w:r w:rsidR="00C004A6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conversa erudita, </w:t>
      </w:r>
      <w:r w:rsidR="00C23050">
        <w:rPr>
          <w:rFonts w:ascii="Times New Roman" w:hAnsi="Times New Roman" w:cs="Times New Roman"/>
          <w:sz w:val="24"/>
          <w:szCs w:val="24"/>
        </w:rPr>
        <w:t>o bombom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refrescava agradavelmente a boca. E</w:t>
      </w:r>
      <w:r w:rsidR="00E56A20">
        <w:rPr>
          <w:rFonts w:ascii="Times New Roman" w:hAnsi="Times New Roman" w:cs="Times New Roman"/>
          <w:sz w:val="24"/>
          <w:szCs w:val="24"/>
        </w:rPr>
        <w:t xml:space="preserve"> sussurrava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literato </w:t>
      </w:r>
      <w:r w:rsidR="002D628C">
        <w:rPr>
          <w:rFonts w:ascii="Times New Roman" w:hAnsi="Times New Roman" w:cs="Times New Roman"/>
          <w:sz w:val="24"/>
          <w:szCs w:val="24"/>
        </w:rPr>
        <w:t>genuinamente</w:t>
      </w:r>
      <w:r w:rsidR="00E56A2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russo </w:t>
      </w:r>
      <w:r w:rsidR="00C004A6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resposta </w:t>
      </w:r>
      <w:r w:rsidR="00C23050">
        <w:rPr>
          <w:rFonts w:ascii="Times New Roman" w:hAnsi="Times New Roman" w:cs="Times New Roman"/>
          <w:sz w:val="24"/>
          <w:szCs w:val="24"/>
        </w:rPr>
        <w:t>aos eterno</w:t>
      </w:r>
      <w:r w:rsidR="00E56A20">
        <w:rPr>
          <w:rFonts w:ascii="Times New Roman" w:hAnsi="Times New Roman" w:cs="Times New Roman"/>
          <w:sz w:val="24"/>
          <w:szCs w:val="24"/>
        </w:rPr>
        <w:t xml:space="preserve">s </w:t>
      </w:r>
      <w:r w:rsidR="00C23050">
        <w:rPr>
          <w:rFonts w:ascii="Times New Roman" w:hAnsi="Times New Roman" w:cs="Times New Roman"/>
          <w:sz w:val="24"/>
          <w:szCs w:val="24"/>
        </w:rPr>
        <w:t>enigmas</w:t>
      </w:r>
      <w:r w:rsidR="00E56A2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russos... </w:t>
      </w:r>
      <w:r w:rsidR="00E56A20">
        <w:rPr>
          <w:rFonts w:ascii="Times New Roman" w:hAnsi="Times New Roman" w:cs="Times New Roman"/>
          <w:sz w:val="24"/>
          <w:szCs w:val="24"/>
        </w:rPr>
        <w:t>O</w:t>
      </w:r>
      <w:r w:rsidR="0045679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bombom polonês </w:t>
      </w:r>
      <w:r w:rsidRPr="00E56A20">
        <w:rPr>
          <w:rFonts w:ascii="Times New Roman" w:hAnsi="Times New Roman" w:cs="Times New Roman"/>
          <w:i/>
          <w:sz w:val="24"/>
          <w:szCs w:val="24"/>
        </w:rPr>
        <w:t>jid</w:t>
      </w:r>
      <w:r w:rsidR="00E56A2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56A20">
        <w:rPr>
          <w:rFonts w:ascii="Times New Roman" w:hAnsi="Times New Roman" w:cs="Times New Roman"/>
          <w:sz w:val="24"/>
          <w:szCs w:val="24"/>
        </w:rPr>
        <w:t>era saboroso</w:t>
      </w:r>
      <w:r w:rsidR="00E56A20">
        <w:rPr>
          <w:rFonts w:ascii="Times New Roman" w:hAnsi="Times New Roman" w:cs="Times New Roman"/>
          <w:i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mas, </w:t>
      </w:r>
      <w:del w:id="1485" w:author="Daniela Mountian" w:date="2017-08-27T14:19:00Z">
        <w:r w:rsidR="00E56A20" w:rsidDel="002D628C">
          <w:rPr>
            <w:rFonts w:ascii="Times New Roman" w:hAnsi="Times New Roman" w:cs="Times New Roman"/>
            <w:sz w:val="24"/>
            <w:szCs w:val="24"/>
          </w:rPr>
          <w:delText>por volta de</w:delText>
        </w:r>
      </w:del>
      <w:ins w:id="1486" w:author="Daniela Mountian" w:date="2017-08-27T14:19:00Z">
        <w:r w:rsidR="002D628C">
          <w:rPr>
            <w:rFonts w:ascii="Times New Roman" w:hAnsi="Times New Roman" w:cs="Times New Roman"/>
            <w:sz w:val="24"/>
            <w:szCs w:val="24"/>
          </w:rPr>
          <w:t>em</w:t>
        </w:r>
      </w:ins>
      <w:r w:rsidR="00E56A20">
        <w:rPr>
          <w:rFonts w:ascii="Times New Roman" w:hAnsi="Times New Roman" w:cs="Times New Roman"/>
          <w:sz w:val="24"/>
          <w:szCs w:val="24"/>
        </w:rPr>
        <w:t xml:space="preserve"> 1952,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ano de aço e </w:t>
      </w:r>
      <w:r w:rsidR="00E56A20">
        <w:rPr>
          <w:rFonts w:ascii="Times New Roman" w:hAnsi="Times New Roman" w:cs="Times New Roman"/>
          <w:sz w:val="24"/>
          <w:szCs w:val="24"/>
        </w:rPr>
        <w:t>das armas,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se tornou um</w:t>
      </w:r>
      <w:r w:rsidR="00E56A2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56A20">
        <w:rPr>
          <w:rFonts w:ascii="Times New Roman" w:hAnsi="Times New Roman" w:cs="Times New Roman"/>
          <w:sz w:val="24"/>
          <w:szCs w:val="24"/>
        </w:rPr>
        <w:t>pílula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amarg</w:t>
      </w:r>
      <w:r w:rsidR="00E56A2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. Queimava as bocas, deformava os rostos.</w:t>
      </w:r>
    </w:p>
    <w:p w:rsidR="0024094F" w:rsidRPr="00C5704C" w:rsidRDefault="00E56A2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Deus</w:t>
      </w:r>
      <w:r>
        <w:rPr>
          <w:rFonts w:ascii="Times New Roman" w:hAnsi="Times New Roman" w:cs="Times New Roman"/>
          <w:sz w:val="24"/>
          <w:szCs w:val="24"/>
        </w:rPr>
        <w:t xml:space="preserve"> sabe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quantos rostos terríveis Aleksei Ióssifovitch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Ívolguin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tinha visto</w:t>
      </w:r>
      <w:r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>alma não gritava mais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2D628C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enho medo</w:t>
      </w:r>
      <w:r w:rsidR="002D628C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>”, simplesmente tremia, sem palavras.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Ligue para Fadéiev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45679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Klávdia</w:t>
      </w:r>
      <w:r w:rsidR="00E56A20">
        <w:rPr>
          <w:rFonts w:ascii="Times New Roman" w:hAnsi="Times New Roman" w:cs="Times New Roman"/>
          <w:sz w:val="24"/>
          <w:szCs w:val="24"/>
        </w:rPr>
        <w:t xml:space="preserve"> sussurr</w:t>
      </w:r>
      <w:r w:rsidR="00284CF5">
        <w:rPr>
          <w:rFonts w:ascii="Times New Roman" w:hAnsi="Times New Roman" w:cs="Times New Roman"/>
          <w:sz w:val="24"/>
          <w:szCs w:val="24"/>
        </w:rPr>
        <w:t>ava</w:t>
      </w:r>
      <w:r w:rsidR="00E56A20">
        <w:rPr>
          <w:rFonts w:ascii="Times New Roman" w:hAnsi="Times New Roman" w:cs="Times New Roman"/>
          <w:sz w:val="24"/>
          <w:szCs w:val="24"/>
        </w:rPr>
        <w:t xml:space="preserve"> na cama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lembr</w:t>
      </w:r>
      <w:r w:rsidR="00E56A2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-</w:t>
      </w:r>
      <w:r w:rsidR="00E56A20">
        <w:rPr>
          <w:rFonts w:ascii="Times New Roman" w:hAnsi="Times New Roman" w:cs="Times New Roman"/>
          <w:sz w:val="24"/>
          <w:szCs w:val="24"/>
        </w:rPr>
        <w:t>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seu discurso no </w:t>
      </w:r>
      <w:r w:rsidR="0024094F" w:rsidRPr="00C21D3F">
        <w:rPr>
          <w:rFonts w:ascii="Times New Roman" w:hAnsi="Times New Roman" w:cs="Times New Roman"/>
          <w:sz w:val="24"/>
          <w:szCs w:val="24"/>
          <w:highlight w:val="yellow"/>
          <w:rPrChange w:id="1487" w:author="Daniela Mountian" w:date="2017-06-23T09:14:00Z">
            <w:rPr>
              <w:rFonts w:ascii="Times New Roman" w:hAnsi="Times New Roman" w:cs="Times New Roman"/>
              <w:sz w:val="24"/>
              <w:szCs w:val="24"/>
            </w:rPr>
          </w:rPrChange>
        </w:rPr>
        <w:t>funeral civil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nacionalista burguês </w:t>
      </w:r>
      <w:r w:rsidR="00957BAB">
        <w:rPr>
          <w:rFonts w:ascii="Times New Roman" w:hAnsi="Times New Roman" w:cs="Times New Roman"/>
          <w:sz w:val="24"/>
          <w:szCs w:val="24"/>
        </w:rPr>
        <w:t xml:space="preserve">judeu </w:t>
      </w:r>
      <w:r w:rsidR="0093080D" w:rsidRPr="00C5704C">
        <w:rPr>
          <w:rFonts w:ascii="Times New Roman" w:hAnsi="Times New Roman" w:cs="Times New Roman"/>
          <w:sz w:val="24"/>
          <w:szCs w:val="24"/>
        </w:rPr>
        <w:t>Mikho</w:t>
      </w:r>
      <w:r w:rsidR="0093080D">
        <w:rPr>
          <w:rFonts w:ascii="Times New Roman" w:hAnsi="Times New Roman" w:cs="Times New Roman"/>
          <w:sz w:val="24"/>
          <w:szCs w:val="24"/>
        </w:rPr>
        <w:t>e</w:t>
      </w:r>
      <w:r w:rsidR="0093080D" w:rsidRPr="00C5704C">
        <w:rPr>
          <w:rFonts w:ascii="Times New Roman" w:hAnsi="Times New Roman" w:cs="Times New Roman"/>
          <w:sz w:val="24"/>
          <w:szCs w:val="24"/>
        </w:rPr>
        <w:t>ls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1E653D">
        <w:rPr>
          <w:rFonts w:ascii="Times New Roman" w:hAnsi="Times New Roman" w:cs="Times New Roman"/>
          <w:sz w:val="24"/>
          <w:szCs w:val="24"/>
        </w:rPr>
        <w:t xml:space="preserve"> </w:t>
      </w:r>
      <w:r w:rsidR="00957BAB">
        <w:rPr>
          <w:rFonts w:ascii="Times New Roman" w:hAnsi="Times New Roman" w:cs="Times New Roman"/>
          <w:sz w:val="24"/>
          <w:szCs w:val="24"/>
        </w:rPr>
        <w:t>mostrou os dentes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Aleksei Ióssifovitch, acuado.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que lembr</w:t>
      </w:r>
      <w:r w:rsidR="00957BAB">
        <w:rPr>
          <w:rFonts w:ascii="Times New Roman" w:hAnsi="Times New Roman" w:cs="Times New Roman"/>
          <w:sz w:val="24"/>
          <w:szCs w:val="24"/>
        </w:rPr>
        <w:t>á-lo disso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dizia Klávdia.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acha que ele </w:t>
      </w:r>
      <w:r w:rsidR="00957BAB">
        <w:rPr>
          <w:rFonts w:ascii="Times New Roman" w:hAnsi="Times New Roman" w:cs="Times New Roman"/>
          <w:sz w:val="24"/>
          <w:szCs w:val="24"/>
        </w:rPr>
        <w:t xml:space="preserve">ainda </w:t>
      </w:r>
      <w:r w:rsidR="0024094F" w:rsidRPr="00C5704C">
        <w:rPr>
          <w:rFonts w:ascii="Times New Roman" w:hAnsi="Times New Roman" w:cs="Times New Roman"/>
          <w:sz w:val="24"/>
          <w:szCs w:val="24"/>
        </w:rPr>
        <w:t>lembra onde encontrou</w:t>
      </w:r>
      <w:r w:rsidR="00957BAB">
        <w:rPr>
          <w:rFonts w:ascii="Times New Roman" w:hAnsi="Times New Roman" w:cs="Times New Roman"/>
          <w:sz w:val="24"/>
          <w:szCs w:val="24"/>
        </w:rPr>
        <w:t xml:space="preserve"> você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 </w:t>
      </w:r>
    </w:p>
    <w:p w:rsidR="0024094F" w:rsidRPr="00C5704C" w:rsidRDefault="00D133E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Não, 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Ívolguin.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 o principal é </w:t>
      </w:r>
      <w:r w:rsidR="00957BAB">
        <w:rPr>
          <w:rFonts w:ascii="Times New Roman" w:hAnsi="Times New Roman" w:cs="Times New Roman"/>
          <w:sz w:val="24"/>
          <w:szCs w:val="24"/>
        </w:rPr>
        <w:t>não ser notado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5F090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</w:t>
      </w:r>
      <w:r w:rsidR="007D4527">
        <w:rPr>
          <w:rFonts w:ascii="Times New Roman" w:hAnsi="Times New Roman" w:cs="Times New Roman"/>
          <w:sz w:val="24"/>
          <w:szCs w:val="24"/>
        </w:rPr>
        <w:t>,</w:t>
      </w:r>
      <w:r w:rsidR="0024094F" w:rsidRPr="007D4527">
        <w:rPr>
          <w:rFonts w:ascii="Times New Roman" w:hAnsi="Times New Roman" w:cs="Times New Roman"/>
          <w:sz w:val="24"/>
          <w:szCs w:val="24"/>
        </w:rPr>
        <w:t xml:space="preserve"> </w:t>
      </w:r>
      <w:r w:rsidR="007D4527">
        <w:rPr>
          <w:rFonts w:ascii="Times New Roman" w:hAnsi="Times New Roman" w:cs="Times New Roman"/>
          <w:sz w:val="24"/>
          <w:szCs w:val="24"/>
        </w:rPr>
        <w:t>seria</w:t>
      </w:r>
      <w:r w:rsidR="0024094F" w:rsidRPr="007D4527">
        <w:rPr>
          <w:rFonts w:ascii="Times New Roman" w:hAnsi="Times New Roman" w:cs="Times New Roman"/>
          <w:sz w:val="24"/>
          <w:szCs w:val="24"/>
        </w:rPr>
        <w:t xml:space="preserve"> difícil </w:t>
      </w:r>
      <w:r w:rsidR="007D4527">
        <w:rPr>
          <w:rFonts w:ascii="Times New Roman" w:hAnsi="Times New Roman" w:cs="Times New Roman"/>
          <w:sz w:val="24"/>
          <w:szCs w:val="24"/>
        </w:rPr>
        <w:t>não ser notado</w:t>
      </w:r>
      <w:r w:rsidR="0024094F" w:rsidRPr="007D4527">
        <w:rPr>
          <w:rFonts w:ascii="Times New Roman" w:hAnsi="Times New Roman" w:cs="Times New Roman"/>
          <w:sz w:val="24"/>
          <w:szCs w:val="24"/>
        </w:rPr>
        <w:t xml:space="preserve"> quando a</w:t>
      </w:r>
      <w:r w:rsidR="002F70D5">
        <w:rPr>
          <w:rFonts w:ascii="Times New Roman" w:hAnsi="Times New Roman" w:cs="Times New Roman"/>
          <w:sz w:val="24"/>
          <w:szCs w:val="24"/>
        </w:rPr>
        <w:t>quela</w:t>
      </w:r>
      <w:r w:rsidR="0024094F" w:rsidRPr="007D4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eterna </w:t>
      </w:r>
      <w:r w:rsidR="0024094F" w:rsidRPr="007D4527">
        <w:rPr>
          <w:rFonts w:ascii="Times New Roman" w:hAnsi="Times New Roman" w:cs="Times New Roman"/>
          <w:sz w:val="24"/>
          <w:szCs w:val="24"/>
        </w:rPr>
        <w:t>questão russa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7D4527">
        <w:rPr>
          <w:rFonts w:ascii="Times New Roman" w:hAnsi="Times New Roman" w:cs="Times New Roman"/>
          <w:sz w:val="24"/>
          <w:szCs w:val="24"/>
        </w:rPr>
        <w:t xml:space="preserve"> “Quem est</w:t>
      </w:r>
      <w:r w:rsidR="007D4527">
        <w:rPr>
          <w:rFonts w:ascii="Times New Roman" w:hAnsi="Times New Roman" w:cs="Times New Roman"/>
          <w:sz w:val="24"/>
          <w:szCs w:val="24"/>
        </w:rPr>
        <w:t>á</w:t>
      </w:r>
      <w:r w:rsidR="0024094F" w:rsidRPr="007D4527">
        <w:rPr>
          <w:rFonts w:ascii="Times New Roman" w:hAnsi="Times New Roman" w:cs="Times New Roman"/>
          <w:sz w:val="24"/>
          <w:szCs w:val="24"/>
        </w:rPr>
        <w:t xml:space="preserve"> arruinando Rússia?”</w:t>
      </w:r>
      <w:r>
        <w:rPr>
          <w:rFonts w:ascii="Times New Roman" w:hAnsi="Times New Roman" w:cs="Times New Roman"/>
          <w:sz w:val="24"/>
          <w:szCs w:val="24"/>
        </w:rPr>
        <w:t>,</w:t>
      </w:r>
      <w:r w:rsidR="007A7B2B" w:rsidRPr="007D45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revelava </w:t>
      </w:r>
      <w:r w:rsidR="00E8719B">
        <w:rPr>
          <w:rFonts w:ascii="Times New Roman" w:hAnsi="Times New Roman" w:cs="Times New Roman"/>
          <w:sz w:val="24"/>
          <w:szCs w:val="24"/>
        </w:rPr>
        <w:t>em toda a sua extensão</w:t>
      </w:r>
      <w:r w:rsidR="0024094F" w:rsidRPr="007D452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inflamando</w:t>
      </w:r>
      <w:r w:rsidR="00D133E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cor</w:t>
      </w:r>
      <w:r w:rsidR="00D133EE">
        <w:rPr>
          <w:rFonts w:ascii="Times New Roman" w:hAnsi="Times New Roman" w:cs="Times New Roman"/>
          <w:sz w:val="24"/>
          <w:szCs w:val="24"/>
        </w:rPr>
        <w:t>roendo</w:t>
      </w:r>
      <w:r w:rsidR="00D133E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homem russo. </w:t>
      </w:r>
      <w:r w:rsidR="006926D5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um casamento russo</w:t>
      </w:r>
      <w:r w:rsidR="006926D5">
        <w:rPr>
          <w:rFonts w:ascii="Times New Roman" w:hAnsi="Times New Roman" w:cs="Times New Roman"/>
          <w:sz w:val="24"/>
          <w:szCs w:val="24"/>
        </w:rPr>
        <w:t xml:space="preserve"> movimentado,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fácil desaparecer </w:t>
      </w:r>
      <w:r w:rsidR="008A7EAF">
        <w:rPr>
          <w:rFonts w:ascii="Times New Roman" w:hAnsi="Times New Roman" w:cs="Times New Roman"/>
          <w:sz w:val="24"/>
          <w:szCs w:val="24"/>
        </w:rPr>
        <w:t>em meio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26D5">
        <w:rPr>
          <w:rFonts w:ascii="Times New Roman" w:hAnsi="Times New Roman" w:cs="Times New Roman"/>
          <w:sz w:val="24"/>
          <w:szCs w:val="24"/>
        </w:rPr>
        <w:t>euforia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geral</w:t>
      </w:r>
      <w:r w:rsidR="006926D5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</w:t>
      </w:r>
      <w:r w:rsidR="008A7EAF">
        <w:rPr>
          <w:rFonts w:ascii="Times New Roman" w:hAnsi="Times New Roman" w:cs="Times New Roman"/>
          <w:sz w:val="24"/>
          <w:szCs w:val="24"/>
        </w:rPr>
        <w:t>inge-se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bêbado</w:t>
      </w:r>
      <w:r w:rsidR="008A7EAF">
        <w:rPr>
          <w:rFonts w:ascii="Times New Roman" w:hAnsi="Times New Roman" w:cs="Times New Roman"/>
          <w:sz w:val="24"/>
          <w:szCs w:val="24"/>
        </w:rPr>
        <w:t xml:space="preserve"> e </w:t>
      </w:r>
      <w:r w:rsidR="006926D5">
        <w:rPr>
          <w:rFonts w:ascii="Times New Roman" w:hAnsi="Times New Roman" w:cs="Times New Roman"/>
          <w:sz w:val="24"/>
          <w:szCs w:val="24"/>
        </w:rPr>
        <w:t>met</w:t>
      </w:r>
      <w:r w:rsidR="008A7EAF">
        <w:rPr>
          <w:rFonts w:ascii="Times New Roman" w:hAnsi="Times New Roman" w:cs="Times New Roman"/>
          <w:sz w:val="24"/>
          <w:szCs w:val="24"/>
        </w:rPr>
        <w:t>e-se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embaixo de uma mesa</w:t>
      </w:r>
      <w:r w:rsidR="006926D5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mas, quando o russo faz </w:t>
      </w:r>
      <w:r w:rsidR="008A7EAF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balanço d</w:t>
      </w:r>
      <w:r w:rsidR="008A7EA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71A4">
        <w:rPr>
          <w:rFonts w:ascii="Times New Roman" w:hAnsi="Times New Roman" w:cs="Times New Roman"/>
          <w:sz w:val="24"/>
          <w:szCs w:val="24"/>
        </w:rPr>
        <w:t>sua</w:t>
      </w:r>
      <w:r w:rsidR="0084704A">
        <w:rPr>
          <w:rFonts w:ascii="Times New Roman" w:hAnsi="Times New Roman" w:cs="Times New Roman"/>
          <w:sz w:val="24"/>
          <w:szCs w:val="24"/>
        </w:rPr>
        <w:t>s</w:t>
      </w:r>
      <w:r w:rsidR="009771A4">
        <w:rPr>
          <w:rFonts w:ascii="Times New Roman" w:hAnsi="Times New Roman" w:cs="Times New Roman"/>
          <w:sz w:val="24"/>
          <w:szCs w:val="24"/>
        </w:rPr>
        <w:t xml:space="preserve"> </w:t>
      </w:r>
      <w:r w:rsidR="008A7EAF">
        <w:rPr>
          <w:rFonts w:ascii="Times New Roman" w:hAnsi="Times New Roman" w:cs="Times New Roman"/>
          <w:sz w:val="24"/>
          <w:szCs w:val="24"/>
        </w:rPr>
        <w:t>ofensas</w:t>
      </w:r>
      <w:r w:rsidR="009771A4">
        <w:rPr>
          <w:rFonts w:ascii="Times New Roman" w:hAnsi="Times New Roman" w:cs="Times New Roman"/>
          <w:sz w:val="24"/>
          <w:szCs w:val="24"/>
        </w:rPr>
        <w:t xml:space="preserve"> e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fala </w:t>
      </w:r>
      <w:r w:rsidR="009771A4">
        <w:rPr>
          <w:rFonts w:ascii="Times New Roman" w:hAnsi="Times New Roman" w:cs="Times New Roman"/>
          <w:sz w:val="24"/>
          <w:szCs w:val="24"/>
        </w:rPr>
        <w:t>se enche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chiados e </w:t>
      </w:r>
      <w:r w:rsidR="00AD784E">
        <w:rPr>
          <w:rFonts w:ascii="Times New Roman" w:hAnsi="Times New Roman" w:cs="Times New Roman"/>
          <w:sz w:val="24"/>
          <w:szCs w:val="24"/>
        </w:rPr>
        <w:t>sibilos</w:t>
      </w:r>
      <w:r w:rsidR="0084704A">
        <w:rPr>
          <w:rFonts w:ascii="Times New Roman" w:hAnsi="Times New Roman" w:cs="Times New Roman"/>
          <w:sz w:val="24"/>
          <w:szCs w:val="24"/>
        </w:rPr>
        <w:t xml:space="preserve"> </w:t>
      </w:r>
      <w:r w:rsidR="0084704A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4704A">
        <w:rPr>
          <w:rFonts w:ascii="Times New Roman" w:hAnsi="Times New Roman" w:cs="Times New Roman"/>
          <w:i/>
          <w:sz w:val="24"/>
          <w:szCs w:val="24"/>
        </w:rPr>
        <w:t>xxi</w:t>
      </w:r>
      <w:r w:rsidR="009771A4">
        <w:rPr>
          <w:rFonts w:ascii="Times New Roman" w:hAnsi="Times New Roman" w:cs="Times New Roman"/>
          <w:i/>
          <w:sz w:val="24"/>
          <w:szCs w:val="24"/>
        </w:rPr>
        <w:t>...</w:t>
      </w:r>
      <w:r w:rsidR="006E3CE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71A4" w:rsidRPr="006E3CEA">
        <w:rPr>
          <w:rFonts w:ascii="Times New Roman" w:hAnsi="Times New Roman" w:cs="Times New Roman"/>
          <w:i/>
          <w:sz w:val="24"/>
          <w:szCs w:val="24"/>
        </w:rPr>
        <w:t>j</w:t>
      </w:r>
      <w:r w:rsidR="0024094F" w:rsidRPr="006E3CEA">
        <w:rPr>
          <w:rFonts w:ascii="Times New Roman" w:hAnsi="Times New Roman" w:cs="Times New Roman"/>
          <w:i/>
          <w:sz w:val="24"/>
          <w:szCs w:val="24"/>
        </w:rPr>
        <w:t>ji</w:t>
      </w:r>
      <w:r w:rsidR="009771A4">
        <w:rPr>
          <w:rFonts w:ascii="Times New Roman" w:hAnsi="Times New Roman" w:cs="Times New Roman"/>
          <w:i/>
          <w:sz w:val="24"/>
          <w:szCs w:val="24"/>
        </w:rPr>
        <w:t>...</w:t>
      </w:r>
      <w:r w:rsidR="0084704A">
        <w:rPr>
          <w:rFonts w:ascii="Times New Roman" w:hAnsi="Times New Roman" w:cs="Times New Roman"/>
          <w:sz w:val="24"/>
          <w:szCs w:val="24"/>
        </w:rPr>
        <w:t xml:space="preserve"> </w:t>
      </w:r>
      <w:r w:rsidR="0084704A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B0FE8">
        <w:rPr>
          <w:rFonts w:ascii="Times New Roman" w:hAnsi="Times New Roman" w:cs="Times New Roman"/>
          <w:sz w:val="24"/>
          <w:szCs w:val="24"/>
        </w:rPr>
        <w:t>tente</w:t>
      </w:r>
      <w:r w:rsidR="008B0FE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5F70">
        <w:rPr>
          <w:rFonts w:ascii="Times New Roman" w:hAnsi="Times New Roman" w:cs="Times New Roman"/>
          <w:sz w:val="24"/>
          <w:szCs w:val="24"/>
        </w:rPr>
        <w:t xml:space="preserve">passar </w:t>
      </w:r>
      <w:r w:rsidR="00131E8D">
        <w:rPr>
          <w:rFonts w:ascii="Times New Roman" w:hAnsi="Times New Roman" w:cs="Times New Roman"/>
          <w:sz w:val="24"/>
          <w:szCs w:val="24"/>
        </w:rPr>
        <w:t>despercebido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ins w:id="1488" w:author="Daniela Mountian" w:date="2017-06-23T15:41:00Z">
        <w:r w:rsidR="006E3CEA">
          <w:rPr>
            <w:rFonts w:ascii="Times New Roman" w:hAnsi="Times New Roman" w:cs="Times New Roman"/>
            <w:sz w:val="24"/>
            <w:szCs w:val="24"/>
          </w:rPr>
          <w:t>“</w:t>
        </w:r>
      </w:ins>
      <w:ins w:id="1489" w:author="Daniela Mountian" w:date="2017-09-03T21:25:00Z">
        <w:r w:rsidR="003835EF">
          <w:rPr>
            <w:rFonts w:ascii="Times New Roman" w:hAnsi="Times New Roman" w:cs="Times New Roman"/>
            <w:sz w:val="24"/>
            <w:szCs w:val="24"/>
          </w:rPr>
          <w:t>Lixo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ins w:id="1490" w:author="Daniela Mountian" w:date="2017-06-23T16:51:00Z">
        <w:r w:rsidR="00D23EE9">
          <w:rPr>
            <w:rFonts w:ascii="Times New Roman" w:hAnsi="Times New Roman" w:cs="Times New Roman"/>
            <w:sz w:val="24"/>
            <w:szCs w:val="24"/>
          </w:rPr>
          <w:t>Traste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4094F" w:rsidRPr="006E3CEA">
        <w:rPr>
          <w:rFonts w:ascii="Times New Roman" w:hAnsi="Times New Roman" w:cs="Times New Roman"/>
          <w:i/>
          <w:sz w:val="24"/>
          <w:szCs w:val="24"/>
        </w:rPr>
        <w:t>Chacal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4094F" w:rsidRPr="006E3CEA">
        <w:rPr>
          <w:rFonts w:ascii="Times New Roman" w:hAnsi="Times New Roman" w:cs="Times New Roman"/>
          <w:i/>
          <w:sz w:val="24"/>
          <w:szCs w:val="24"/>
        </w:rPr>
        <w:t>J</w:t>
      </w:r>
      <w:r w:rsidR="006E3CEA">
        <w:rPr>
          <w:rFonts w:ascii="Times New Roman" w:hAnsi="Times New Roman" w:cs="Times New Roman"/>
          <w:i/>
          <w:sz w:val="24"/>
          <w:szCs w:val="24"/>
        </w:rPr>
        <w:t>-</w:t>
      </w:r>
      <w:r w:rsidR="0024094F" w:rsidRPr="006E3CEA">
        <w:rPr>
          <w:rFonts w:ascii="Times New Roman" w:hAnsi="Times New Roman" w:cs="Times New Roman"/>
          <w:i/>
          <w:sz w:val="24"/>
          <w:szCs w:val="24"/>
        </w:rPr>
        <w:t>j-j-</w:t>
      </w:r>
      <w:r w:rsidR="0024094F" w:rsidRPr="006E3CEA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>...” Andando pela rua</w:t>
      </w:r>
      <w:r w:rsidR="00D23EE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D784E">
        <w:rPr>
          <w:rFonts w:ascii="Times New Roman" w:hAnsi="Times New Roman" w:cs="Times New Roman"/>
          <w:sz w:val="24"/>
          <w:szCs w:val="24"/>
        </w:rPr>
        <w:t>sibilam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AD784E">
        <w:rPr>
          <w:rFonts w:ascii="Times New Roman" w:hAnsi="Times New Roman" w:cs="Times New Roman"/>
          <w:sz w:val="24"/>
          <w:szCs w:val="24"/>
        </w:rPr>
        <w:t>tod</w:t>
      </w:r>
      <w:ins w:id="1491" w:author="Daniela Mountian" w:date="2017-08-27T14:43:00Z">
        <w:r w:rsidR="0084704A">
          <w:rPr>
            <w:rFonts w:ascii="Times New Roman" w:hAnsi="Times New Roman" w:cs="Times New Roman"/>
            <w:sz w:val="24"/>
            <w:szCs w:val="24"/>
          </w:rPr>
          <w:t>a</w:t>
        </w:r>
      </w:ins>
      <w:r w:rsidR="00AD784E">
        <w:rPr>
          <w:rFonts w:ascii="Times New Roman" w:hAnsi="Times New Roman" w:cs="Times New Roman"/>
          <w:sz w:val="24"/>
          <w:szCs w:val="24"/>
        </w:rPr>
        <w:t xml:space="preserve">s </w:t>
      </w:r>
      <w:ins w:id="1492" w:author="Daniela Mountian" w:date="2017-08-27T14:43:00Z">
        <w:r w:rsidR="0084704A">
          <w:rPr>
            <w:rFonts w:ascii="Times New Roman" w:hAnsi="Times New Roman" w:cs="Times New Roman"/>
            <w:sz w:val="24"/>
            <w:szCs w:val="24"/>
          </w:rPr>
          <w:t>a</w:t>
        </w:r>
      </w:ins>
      <w:r w:rsidR="00AD784E">
        <w:rPr>
          <w:rFonts w:ascii="Times New Roman" w:hAnsi="Times New Roman" w:cs="Times New Roman"/>
          <w:sz w:val="24"/>
          <w:szCs w:val="24"/>
        </w:rPr>
        <w:t xml:space="preserve">s </w:t>
      </w:r>
      <w:ins w:id="1493" w:author="Daniela Mountian" w:date="2017-08-27T14:43:00Z">
        <w:r w:rsidR="0084704A">
          <w:rPr>
            <w:rFonts w:ascii="Times New Roman" w:hAnsi="Times New Roman" w:cs="Times New Roman"/>
            <w:sz w:val="24"/>
            <w:szCs w:val="24"/>
          </w:rPr>
          <w:t>direções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Nos lugares </w:t>
      </w:r>
      <w:r w:rsidR="00D23EE9">
        <w:rPr>
          <w:rFonts w:ascii="Times New Roman" w:hAnsi="Times New Roman" w:cs="Times New Roman"/>
          <w:sz w:val="24"/>
          <w:szCs w:val="24"/>
        </w:rPr>
        <w:t>públic</w:t>
      </w:r>
      <w:r w:rsidR="00AD784E">
        <w:rPr>
          <w:rFonts w:ascii="Times New Roman" w:hAnsi="Times New Roman" w:cs="Times New Roman"/>
          <w:sz w:val="24"/>
          <w:szCs w:val="24"/>
        </w:rPr>
        <w:t>o</w:t>
      </w:r>
      <w:r w:rsidR="00D23EE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33EE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D784E">
        <w:rPr>
          <w:rFonts w:ascii="Times New Roman" w:hAnsi="Times New Roman" w:cs="Times New Roman"/>
          <w:sz w:val="24"/>
          <w:szCs w:val="24"/>
        </w:rPr>
        <w:t xml:space="preserve">nos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escritórios, </w:t>
      </w:r>
      <w:r w:rsidR="00AD784E">
        <w:rPr>
          <w:rFonts w:ascii="Times New Roman" w:hAnsi="Times New Roman" w:cs="Times New Roman"/>
          <w:sz w:val="24"/>
          <w:szCs w:val="24"/>
        </w:rPr>
        <w:t xml:space="preserve">nas </w:t>
      </w:r>
      <w:r w:rsidR="0024094F" w:rsidRPr="00C5704C">
        <w:rPr>
          <w:rFonts w:ascii="Times New Roman" w:hAnsi="Times New Roman" w:cs="Times New Roman"/>
          <w:sz w:val="24"/>
          <w:szCs w:val="24"/>
        </w:rPr>
        <w:t>salas de cinema, no</w:t>
      </w:r>
      <w:r w:rsidR="00AD784E">
        <w:rPr>
          <w:rFonts w:ascii="Times New Roman" w:hAnsi="Times New Roman" w:cs="Times New Roman"/>
          <w:sz w:val="24"/>
          <w:szCs w:val="24"/>
        </w:rPr>
        <w:t>s meios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transporte </w:t>
      </w:r>
      <w:r w:rsidR="00D133EE" w:rsidRPr="00621342">
        <w:rPr>
          <w:rFonts w:ascii="Times New Roman" w:hAnsi="Times New Roman" w:cs="Times New Roman"/>
          <w:sz w:val="24"/>
          <w:szCs w:val="24"/>
        </w:rPr>
        <w:t>—</w:t>
      </w:r>
      <w:r w:rsidR="002C3743">
        <w:rPr>
          <w:rFonts w:ascii="Times New Roman" w:hAnsi="Times New Roman" w:cs="Times New Roman"/>
          <w:sz w:val="24"/>
          <w:szCs w:val="24"/>
        </w:rPr>
        <w:t xml:space="preserve"> </w:t>
      </w:r>
      <w:r w:rsidR="00AD784E">
        <w:rPr>
          <w:rFonts w:ascii="Times New Roman" w:hAnsi="Times New Roman" w:cs="Times New Roman"/>
          <w:sz w:val="24"/>
          <w:szCs w:val="24"/>
        </w:rPr>
        <w:t>chiam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33EE">
        <w:rPr>
          <w:rFonts w:ascii="Times New Roman" w:hAnsi="Times New Roman" w:cs="Times New Roman"/>
          <w:sz w:val="24"/>
          <w:szCs w:val="24"/>
        </w:rPr>
        <w:t>por</w:t>
      </w:r>
      <w:r w:rsidR="00D133E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toda parte... Aleksei Ióssifovitch </w:t>
      </w:r>
      <w:r w:rsidR="001D0AF4">
        <w:rPr>
          <w:rFonts w:ascii="Times New Roman" w:hAnsi="Times New Roman" w:cs="Times New Roman"/>
          <w:sz w:val="24"/>
          <w:szCs w:val="24"/>
        </w:rPr>
        <w:t xml:space="preserve">passou a </w:t>
      </w:r>
      <w:r w:rsidR="002361B0">
        <w:rPr>
          <w:rFonts w:ascii="Times New Roman" w:hAnsi="Times New Roman" w:cs="Times New Roman"/>
          <w:sz w:val="24"/>
          <w:szCs w:val="24"/>
        </w:rPr>
        <w:t>sentir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receio de andar de bonde</w:t>
      </w:r>
      <w:r w:rsidR="001D0AF4">
        <w:rPr>
          <w:rFonts w:ascii="Times New Roman" w:hAnsi="Times New Roman" w:cs="Times New Roman"/>
          <w:sz w:val="24"/>
          <w:szCs w:val="24"/>
        </w:rPr>
        <w:t xml:space="preserve">,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trólebus... O antissemitismo </w:t>
      </w:r>
      <w:r w:rsidR="001D0AF4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bonde</w:t>
      </w:r>
      <w:r w:rsidR="001D0AF4">
        <w:rPr>
          <w:rFonts w:ascii="Times New Roman" w:hAnsi="Times New Roman" w:cs="Times New Roman"/>
          <w:sz w:val="24"/>
          <w:szCs w:val="24"/>
        </w:rPr>
        <w:t xml:space="preserve">s, </w:t>
      </w:r>
      <w:r w:rsidR="0024094F" w:rsidRPr="00C5704C">
        <w:rPr>
          <w:rFonts w:ascii="Times New Roman" w:hAnsi="Times New Roman" w:cs="Times New Roman"/>
          <w:sz w:val="24"/>
          <w:szCs w:val="24"/>
        </w:rPr>
        <w:t>trólebus</w:t>
      </w:r>
      <w:r w:rsidR="001D0AF4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ônibus </w:t>
      </w:r>
      <w:r w:rsidR="001D0AF4">
        <w:rPr>
          <w:rFonts w:ascii="Times New Roman" w:hAnsi="Times New Roman" w:cs="Times New Roman"/>
          <w:sz w:val="24"/>
          <w:szCs w:val="24"/>
        </w:rPr>
        <w:t xml:space="preserve">não </w:t>
      </w:r>
      <w:r w:rsidR="003D56DC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fenômeno </w:t>
      </w:r>
      <w:r w:rsidR="001D0AF4">
        <w:rPr>
          <w:rFonts w:ascii="Times New Roman" w:hAnsi="Times New Roman" w:cs="Times New Roman"/>
          <w:sz w:val="24"/>
          <w:szCs w:val="24"/>
        </w:rPr>
        <w:t>recente</w:t>
      </w:r>
      <w:r w:rsidR="0024094F" w:rsidRPr="00C5704C">
        <w:rPr>
          <w:rFonts w:ascii="Times New Roman" w:hAnsi="Times New Roman" w:cs="Times New Roman"/>
          <w:sz w:val="24"/>
          <w:szCs w:val="24"/>
        </w:rPr>
        <w:t>; no entanto, o transporte urbano se transformou num comício sobre rodas... A liberdade de expressão garantida pela Constituição</w:t>
      </w:r>
      <w:r w:rsidR="001D0AF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068CF" w:rsidRPr="00C5704C">
        <w:rPr>
          <w:rFonts w:ascii="Times New Roman" w:hAnsi="Times New Roman" w:cs="Times New Roman"/>
          <w:sz w:val="24"/>
          <w:szCs w:val="24"/>
        </w:rPr>
        <w:t>nes</w:t>
      </w:r>
      <w:r w:rsidR="008068CF">
        <w:rPr>
          <w:rFonts w:ascii="Times New Roman" w:hAnsi="Times New Roman" w:cs="Times New Roman"/>
          <w:sz w:val="24"/>
          <w:szCs w:val="24"/>
        </w:rPr>
        <w:t>s</w:t>
      </w:r>
      <w:r w:rsidR="008068C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sentido</w:t>
      </w:r>
      <w:r w:rsidR="001D0AF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sempre </w:t>
      </w:r>
      <w:r w:rsidR="001D0AF4">
        <w:rPr>
          <w:rFonts w:ascii="Times New Roman" w:hAnsi="Times New Roman" w:cs="Times New Roman"/>
          <w:sz w:val="24"/>
          <w:szCs w:val="24"/>
        </w:rPr>
        <w:t xml:space="preserve">fora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respeitada, mas agora havia mais oradores </w:t>
      </w:r>
      <w:r w:rsidR="002F70D5">
        <w:rPr>
          <w:rFonts w:ascii="Times New Roman" w:hAnsi="Times New Roman" w:cs="Times New Roman"/>
          <w:sz w:val="24"/>
          <w:szCs w:val="24"/>
        </w:rPr>
        <w:t xml:space="preserve">enfiados </w:t>
      </w:r>
      <w:r w:rsidR="001D0AF4">
        <w:rPr>
          <w:rFonts w:ascii="Times New Roman" w:hAnsi="Times New Roman" w:cs="Times New Roman"/>
          <w:sz w:val="24"/>
          <w:szCs w:val="24"/>
        </w:rPr>
        <w:t>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trólebus do que </w:t>
      </w:r>
      <w:r w:rsidR="001D0AF4">
        <w:rPr>
          <w:rFonts w:ascii="Times New Roman" w:hAnsi="Times New Roman" w:cs="Times New Roman"/>
          <w:sz w:val="24"/>
          <w:szCs w:val="24"/>
        </w:rPr>
        <w:t>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Hyde Park. </w:t>
      </w:r>
      <w:r w:rsidR="002361B0">
        <w:rPr>
          <w:rFonts w:ascii="Times New Roman" w:hAnsi="Times New Roman" w:cs="Times New Roman"/>
          <w:sz w:val="24"/>
          <w:szCs w:val="24"/>
        </w:rPr>
        <w:t>Mesmo antes,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61B0">
        <w:rPr>
          <w:rFonts w:ascii="Times New Roman" w:hAnsi="Times New Roman" w:cs="Times New Roman"/>
          <w:sz w:val="24"/>
          <w:szCs w:val="24"/>
        </w:rPr>
        <w:t>épocas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alegres</w:t>
      </w:r>
      <w:r w:rsidR="008068C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Aleksei Ióssifovitch </w:t>
      </w:r>
      <w:r w:rsidR="002361B0">
        <w:rPr>
          <w:rFonts w:ascii="Times New Roman" w:hAnsi="Times New Roman" w:cs="Times New Roman"/>
          <w:sz w:val="24"/>
          <w:szCs w:val="24"/>
        </w:rPr>
        <w:t>ficava temeroso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quando, </w:t>
      </w:r>
      <w:r w:rsidR="002361B0">
        <w:rPr>
          <w:rFonts w:ascii="Times New Roman" w:hAnsi="Times New Roman" w:cs="Times New Roman"/>
          <w:sz w:val="24"/>
          <w:szCs w:val="24"/>
        </w:rPr>
        <w:t>entre os passageiros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617D0">
        <w:rPr>
          <w:rFonts w:ascii="Times New Roman" w:hAnsi="Times New Roman" w:cs="Times New Roman"/>
          <w:sz w:val="24"/>
          <w:szCs w:val="24"/>
        </w:rPr>
        <w:t>começavam</w:t>
      </w:r>
      <w:r w:rsidR="002361B0">
        <w:rPr>
          <w:rFonts w:ascii="Times New Roman" w:hAnsi="Times New Roman" w:cs="Times New Roman"/>
          <w:sz w:val="24"/>
          <w:szCs w:val="24"/>
        </w:rPr>
        <w:t xml:space="preserve"> mexericos</w:t>
      </w:r>
      <w:r w:rsidR="00E8719B">
        <w:rPr>
          <w:rFonts w:ascii="Times New Roman" w:hAnsi="Times New Roman" w:cs="Times New Roman"/>
          <w:sz w:val="24"/>
          <w:szCs w:val="24"/>
        </w:rPr>
        <w:t xml:space="preserve"> sonoros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361B0">
        <w:rPr>
          <w:rFonts w:ascii="Times New Roman" w:hAnsi="Times New Roman" w:cs="Times New Roman"/>
          <w:sz w:val="24"/>
          <w:szCs w:val="24"/>
        </w:rPr>
        <w:t xml:space="preserve">Um dia, um </w:t>
      </w:r>
      <w:r w:rsidR="00B617D0">
        <w:rPr>
          <w:rFonts w:ascii="Times New Roman" w:hAnsi="Times New Roman" w:cs="Times New Roman"/>
          <w:sz w:val="24"/>
          <w:szCs w:val="24"/>
        </w:rPr>
        <w:t>sujeito brincalhão</w:t>
      </w:r>
      <w:r w:rsidR="002361B0">
        <w:rPr>
          <w:rFonts w:ascii="Times New Roman" w:hAnsi="Times New Roman" w:cs="Times New Roman"/>
          <w:sz w:val="24"/>
          <w:szCs w:val="24"/>
        </w:rPr>
        <w:t xml:space="preserve"> entrou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trólebus</w:t>
      </w:r>
      <w:r w:rsidR="00B617D0">
        <w:rPr>
          <w:rFonts w:ascii="Times New Roman" w:hAnsi="Times New Roman" w:cs="Times New Roman"/>
          <w:sz w:val="24"/>
          <w:szCs w:val="24"/>
        </w:rPr>
        <w:t xml:space="preserve"> </w:t>
      </w:r>
      <w:r w:rsidR="00B617D0" w:rsidRPr="00621342">
        <w:rPr>
          <w:rFonts w:ascii="Times New Roman" w:hAnsi="Times New Roman" w:cs="Times New Roman"/>
          <w:sz w:val="24"/>
          <w:szCs w:val="24"/>
        </w:rPr>
        <w:t>—</w:t>
      </w:r>
      <w:r w:rsidR="00B617D0">
        <w:rPr>
          <w:rFonts w:ascii="Times New Roman" w:hAnsi="Times New Roman" w:cs="Times New Roman"/>
          <w:sz w:val="24"/>
          <w:szCs w:val="24"/>
        </w:rPr>
        <w:t xml:space="preserve"> embora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raramente, </w:t>
      </w:r>
      <w:r w:rsidR="002361B0">
        <w:rPr>
          <w:rFonts w:ascii="Times New Roman" w:hAnsi="Times New Roman" w:cs="Times New Roman"/>
          <w:sz w:val="24"/>
          <w:szCs w:val="24"/>
        </w:rPr>
        <w:t>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acontecia. </w:t>
      </w:r>
      <w:r w:rsidR="002361B0">
        <w:rPr>
          <w:rFonts w:ascii="Times New Roman" w:hAnsi="Times New Roman" w:cs="Times New Roman"/>
          <w:sz w:val="24"/>
          <w:szCs w:val="24"/>
        </w:rPr>
        <w:t xml:space="preserve">O </w:t>
      </w:r>
      <w:r w:rsidR="00B60497">
        <w:rPr>
          <w:rFonts w:ascii="Times New Roman" w:hAnsi="Times New Roman" w:cs="Times New Roman"/>
          <w:sz w:val="24"/>
          <w:szCs w:val="24"/>
        </w:rPr>
        <w:t>sujeito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068CF">
        <w:rPr>
          <w:rFonts w:ascii="Times New Roman" w:hAnsi="Times New Roman" w:cs="Times New Roman"/>
          <w:sz w:val="24"/>
          <w:szCs w:val="24"/>
        </w:rPr>
        <w:t>farejou</w:t>
      </w:r>
      <w:r w:rsidR="008068C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 ar e disse:</w:t>
      </w:r>
    </w:p>
    <w:p w:rsidR="0024094F" w:rsidRPr="00C5704C" w:rsidRDefault="008068C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Cidadãos, </w:t>
      </w:r>
      <w:r w:rsidR="00B617D0">
        <w:rPr>
          <w:rFonts w:ascii="Times New Roman" w:hAnsi="Times New Roman" w:cs="Times New Roman"/>
          <w:sz w:val="24"/>
          <w:szCs w:val="24"/>
        </w:rPr>
        <w:t xml:space="preserve">que perfume </w:t>
      </w:r>
      <w:r w:rsidR="00140CC5">
        <w:rPr>
          <w:rFonts w:ascii="Times New Roman" w:hAnsi="Times New Roman" w:cs="Times New Roman"/>
          <w:sz w:val="24"/>
          <w:szCs w:val="24"/>
        </w:rPr>
        <w:t xml:space="preserve">delicioso </w:t>
      </w:r>
      <w:r w:rsidR="00B617D0">
        <w:rPr>
          <w:rFonts w:ascii="Times New Roman" w:hAnsi="Times New Roman" w:cs="Times New Roman"/>
          <w:sz w:val="24"/>
          <w:szCs w:val="24"/>
        </w:rPr>
        <w:t>de alho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B617D0">
        <w:rPr>
          <w:rFonts w:ascii="Times New Roman" w:hAnsi="Times New Roman" w:cs="Times New Roman"/>
          <w:sz w:val="24"/>
          <w:szCs w:val="24"/>
        </w:rPr>
        <w:t>Camaradas,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mbora </w:t>
      </w:r>
      <w:r w:rsidR="00B617D0">
        <w:rPr>
          <w:rFonts w:ascii="Times New Roman" w:hAnsi="Times New Roman" w:cs="Times New Roman"/>
          <w:sz w:val="24"/>
          <w:szCs w:val="24"/>
        </w:rPr>
        <w:t>ainda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esteja claro quem exala</w:t>
      </w:r>
      <w:r w:rsidR="00B617D0">
        <w:rPr>
          <w:rFonts w:ascii="Times New Roman" w:hAnsi="Times New Roman" w:cs="Times New Roman"/>
          <w:sz w:val="24"/>
          <w:szCs w:val="24"/>
        </w:rPr>
        <w:t xml:space="preserve"> 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17D0">
        <w:rPr>
          <w:rFonts w:ascii="Times New Roman" w:hAnsi="Times New Roman" w:cs="Times New Roman"/>
          <w:sz w:val="24"/>
          <w:szCs w:val="24"/>
        </w:rPr>
        <w:t>od</w:t>
      </w:r>
      <w:r w:rsidR="0024094F" w:rsidRPr="00C5704C">
        <w:rPr>
          <w:rFonts w:ascii="Times New Roman" w:hAnsi="Times New Roman" w:cs="Times New Roman"/>
          <w:sz w:val="24"/>
          <w:szCs w:val="24"/>
        </w:rPr>
        <w:t>o</w:t>
      </w:r>
      <w:r w:rsidR="00B617D0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agradável, agora </w:t>
      </w:r>
      <w:r w:rsidR="00B617D0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nosso, </w:t>
      </w:r>
      <w:r w:rsidR="00B617D0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>coletivo.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Alguns ficaram calados, mas alguns </w:t>
      </w:r>
      <w:r w:rsidR="00D04772">
        <w:rPr>
          <w:rFonts w:ascii="Times New Roman" w:hAnsi="Times New Roman" w:cs="Times New Roman"/>
          <w:sz w:val="24"/>
          <w:szCs w:val="24"/>
        </w:rPr>
        <w:t>deram</w:t>
      </w:r>
      <w:r w:rsidR="003D56DC">
        <w:rPr>
          <w:rFonts w:ascii="Times New Roman" w:hAnsi="Times New Roman" w:cs="Times New Roman"/>
          <w:sz w:val="24"/>
          <w:szCs w:val="24"/>
        </w:rPr>
        <w:t xml:space="preserve"> risada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Aleksei Ióssifovitch baixou os olhos e encolheu a cabeça entre os ombros. Não </w:t>
      </w:r>
      <w:r w:rsidR="005F6EC6" w:rsidRPr="00C5704C">
        <w:rPr>
          <w:rFonts w:ascii="Times New Roman" w:hAnsi="Times New Roman" w:cs="Times New Roman"/>
          <w:sz w:val="24"/>
          <w:szCs w:val="24"/>
        </w:rPr>
        <w:t>fo</w:t>
      </w:r>
      <w:r w:rsidR="005F6EC6">
        <w:rPr>
          <w:rFonts w:ascii="Times New Roman" w:hAnsi="Times New Roman" w:cs="Times New Roman"/>
          <w:sz w:val="24"/>
          <w:szCs w:val="24"/>
        </w:rPr>
        <w:t>r</w:t>
      </w:r>
      <w:r w:rsidR="005A0668">
        <w:rPr>
          <w:rFonts w:ascii="Times New Roman" w:hAnsi="Times New Roman" w:cs="Times New Roman"/>
          <w:sz w:val="24"/>
          <w:szCs w:val="24"/>
        </w:rPr>
        <w:t>a</w:t>
      </w:r>
      <w:r w:rsidR="005F6EC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ele que</w:t>
      </w:r>
      <w:r w:rsidR="002F70D5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6EC6" w:rsidRPr="00C5704C">
        <w:rPr>
          <w:rFonts w:ascii="Times New Roman" w:hAnsi="Times New Roman" w:cs="Times New Roman"/>
          <w:sz w:val="24"/>
          <w:szCs w:val="24"/>
        </w:rPr>
        <w:t>come</w:t>
      </w:r>
      <w:r w:rsidR="005F6EC6">
        <w:rPr>
          <w:rFonts w:ascii="Times New Roman" w:hAnsi="Times New Roman" w:cs="Times New Roman"/>
          <w:sz w:val="24"/>
          <w:szCs w:val="24"/>
        </w:rPr>
        <w:t>ra</w:t>
      </w:r>
      <w:r w:rsidR="005F6EC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alho, mas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seu coração parou. </w:t>
      </w:r>
      <w:r w:rsidR="00D04772">
        <w:rPr>
          <w:rFonts w:ascii="Times New Roman" w:hAnsi="Times New Roman" w:cs="Times New Roman"/>
          <w:sz w:val="24"/>
          <w:szCs w:val="24"/>
        </w:rPr>
        <w:t>“</w:t>
      </w:r>
      <w:r w:rsidRPr="003F2450">
        <w:rPr>
          <w:rFonts w:ascii="Times New Roman" w:hAnsi="Times New Roman" w:cs="Times New Roman"/>
          <w:sz w:val="24"/>
          <w:szCs w:val="24"/>
        </w:rPr>
        <w:t xml:space="preserve">Agora vão </w:t>
      </w:r>
      <w:r w:rsidR="00D04772">
        <w:rPr>
          <w:rFonts w:ascii="Times New Roman" w:hAnsi="Times New Roman" w:cs="Times New Roman"/>
          <w:sz w:val="24"/>
          <w:szCs w:val="24"/>
        </w:rPr>
        <w:t xml:space="preserve">me golpear pelas costas com </w:t>
      </w:r>
      <w:r w:rsidRPr="003F2450">
        <w:rPr>
          <w:rFonts w:ascii="Times New Roman" w:hAnsi="Times New Roman" w:cs="Times New Roman"/>
          <w:sz w:val="24"/>
          <w:szCs w:val="24"/>
        </w:rPr>
        <w:t>uma palavra terrível...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 vão dizer...</w:t>
      </w:r>
      <w:r w:rsidR="00D04772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não disseram... </w:t>
      </w:r>
      <w:r w:rsidRPr="00D04772">
        <w:rPr>
          <w:rFonts w:ascii="Times New Roman" w:hAnsi="Times New Roman" w:cs="Times New Roman"/>
          <w:sz w:val="24"/>
          <w:szCs w:val="24"/>
          <w:highlight w:val="yellow"/>
          <w:rPrChange w:id="1494" w:author="Daniela Mountian" w:date="2017-06-24T15:24:00Z">
            <w:rPr>
              <w:rFonts w:ascii="Times New Roman" w:hAnsi="Times New Roman" w:cs="Times New Roman"/>
              <w:sz w:val="24"/>
              <w:szCs w:val="24"/>
            </w:rPr>
          </w:rPrChange>
        </w:rPr>
        <w:t>Passou</w:t>
      </w:r>
      <w:r w:rsidRPr="00C5704C">
        <w:rPr>
          <w:rFonts w:ascii="Times New Roman" w:hAnsi="Times New Roman" w:cs="Times New Roman"/>
          <w:sz w:val="24"/>
          <w:szCs w:val="24"/>
        </w:rPr>
        <w:t>... E n</w:t>
      </w:r>
      <w:r w:rsidR="00D0477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outra vez passou também... </w:t>
      </w:r>
      <w:r w:rsidR="00D04772">
        <w:rPr>
          <w:rFonts w:ascii="Times New Roman" w:hAnsi="Times New Roman" w:cs="Times New Roman"/>
          <w:sz w:val="24"/>
          <w:szCs w:val="24"/>
        </w:rPr>
        <w:t xml:space="preserve">E </w:t>
      </w:r>
      <w:r w:rsidR="00140CC5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D04772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del w:id="1495" w:author="Daniela Mountian" w:date="2017-08-27T14:55:00Z">
        <w:r w:rsidR="00D04772" w:rsidDel="00140CC5">
          <w:rPr>
            <w:rFonts w:ascii="Times New Roman" w:hAnsi="Times New Roman" w:cs="Times New Roman"/>
            <w:sz w:val="24"/>
            <w:szCs w:val="24"/>
          </w:rPr>
          <w:delText>próxima</w:delText>
        </w:r>
      </w:del>
      <w:ins w:id="1496" w:author="Daniela Mountian" w:date="2017-08-27T14:55:00Z">
        <w:r w:rsidR="00140CC5">
          <w:rPr>
            <w:rFonts w:ascii="Times New Roman" w:hAnsi="Times New Roman" w:cs="Times New Roman"/>
            <w:sz w:val="24"/>
            <w:szCs w:val="24"/>
          </w:rPr>
          <w:t>outra</w:t>
        </w:r>
      </w:ins>
      <w:r w:rsidRPr="00C5704C">
        <w:rPr>
          <w:rFonts w:ascii="Times New Roman" w:hAnsi="Times New Roman" w:cs="Times New Roman"/>
          <w:sz w:val="24"/>
          <w:szCs w:val="24"/>
        </w:rPr>
        <w:t>... No entanto, Aleksei Ióssifovitch espera</w:t>
      </w:r>
      <w:r w:rsidR="00D04772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D04772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4772">
        <w:rPr>
          <w:rFonts w:ascii="Times New Roman" w:hAnsi="Times New Roman" w:cs="Times New Roman"/>
          <w:sz w:val="24"/>
          <w:szCs w:val="24"/>
        </w:rPr>
        <w:t xml:space="preserve">Até que, certo dia, </w:t>
      </w:r>
      <w:r w:rsidRPr="00C5704C">
        <w:rPr>
          <w:rFonts w:ascii="Times New Roman" w:hAnsi="Times New Roman" w:cs="Times New Roman"/>
          <w:sz w:val="24"/>
          <w:szCs w:val="24"/>
        </w:rPr>
        <w:t>no trólebus n</w:t>
      </w:r>
      <w:r w:rsidR="003F2450">
        <w:rPr>
          <w:rFonts w:ascii="Times New Roman" w:hAnsi="Times New Roman" w:cs="Times New Roman"/>
          <w:sz w:val="24"/>
          <w:szCs w:val="24"/>
        </w:rPr>
        <w:t>º</w:t>
      </w:r>
      <w:r w:rsidRPr="00C5704C">
        <w:rPr>
          <w:rFonts w:ascii="Times New Roman" w:hAnsi="Times New Roman" w:cs="Times New Roman"/>
          <w:sz w:val="24"/>
          <w:szCs w:val="24"/>
        </w:rPr>
        <w:t xml:space="preserve"> 20, que fazia o itinerário da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avenida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Marx à Floresta d</w:t>
      </w:r>
      <w:ins w:id="1497" w:author="Daniela Mountian" w:date="2017-06-24T14:28:00Z">
        <w:r w:rsidR="003F2450">
          <w:rPr>
            <w:rFonts w:ascii="Times New Roman" w:hAnsi="Times New Roman" w:cs="Times New Roman"/>
            <w:sz w:val="24"/>
            <w:szCs w:val="24"/>
          </w:rPr>
          <w:t>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Abetos Prateados </w:t>
      </w:r>
      <w:r w:rsidR="00D04772">
        <w:rPr>
          <w:rFonts w:ascii="Times New Roman" w:hAnsi="Times New Roman" w:cs="Times New Roman"/>
          <w:sz w:val="24"/>
          <w:szCs w:val="24"/>
        </w:rPr>
        <w:t>(</w:t>
      </w:r>
      <w:r w:rsidRPr="00C5704C">
        <w:rPr>
          <w:rFonts w:ascii="Times New Roman" w:hAnsi="Times New Roman" w:cs="Times New Roman"/>
          <w:sz w:val="24"/>
          <w:szCs w:val="24"/>
        </w:rPr>
        <w:t>um</w:t>
      </w:r>
      <w:r w:rsidR="00D0477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4772">
        <w:rPr>
          <w:rFonts w:ascii="Times New Roman" w:hAnsi="Times New Roman" w:cs="Times New Roman"/>
          <w:sz w:val="24"/>
          <w:szCs w:val="24"/>
        </w:rPr>
        <w:t>pomposa denominação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eslav</w:t>
      </w:r>
      <w:r w:rsidR="00D04772">
        <w:rPr>
          <w:rFonts w:ascii="Times New Roman" w:hAnsi="Times New Roman" w:cs="Times New Roman"/>
          <w:sz w:val="24"/>
          <w:szCs w:val="24"/>
        </w:rPr>
        <w:t>a)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04772">
        <w:rPr>
          <w:rFonts w:ascii="Times New Roman" w:hAnsi="Times New Roman" w:cs="Times New Roman"/>
          <w:sz w:val="24"/>
          <w:szCs w:val="24"/>
        </w:rPr>
        <w:t xml:space="preserve">um russo disse a Aleksei Ióssifovitch, </w:t>
      </w:r>
      <w:r w:rsidRPr="00C5704C">
        <w:rPr>
          <w:rFonts w:ascii="Times New Roman" w:hAnsi="Times New Roman" w:cs="Times New Roman"/>
          <w:sz w:val="24"/>
          <w:szCs w:val="24"/>
        </w:rPr>
        <w:t>olhando</w:t>
      </w:r>
      <w:r w:rsidR="00D04772">
        <w:rPr>
          <w:rFonts w:ascii="Times New Roman" w:hAnsi="Times New Roman" w:cs="Times New Roman"/>
          <w:sz w:val="24"/>
          <w:szCs w:val="24"/>
        </w:rPr>
        <w:t>-o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4772">
        <w:rPr>
          <w:rFonts w:ascii="Times New Roman" w:hAnsi="Times New Roman" w:cs="Times New Roman"/>
          <w:sz w:val="24"/>
          <w:szCs w:val="24"/>
        </w:rPr>
        <w:t>nos olhos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094F" w:rsidRPr="00C5704C" w:rsidRDefault="005F6EC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D43ED5">
        <w:rPr>
          <w:rFonts w:ascii="Times New Roman" w:hAnsi="Times New Roman" w:cs="Times New Roman"/>
          <w:sz w:val="24"/>
          <w:szCs w:val="24"/>
        </w:rPr>
        <w:t xml:space="preserve">nós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tivéssemos </w:t>
      </w:r>
      <w:r w:rsidR="00D04772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escrever receitas em latim, </w:t>
      </w:r>
      <w:r w:rsidR="00D04772">
        <w:rPr>
          <w:rFonts w:ascii="Times New Roman" w:hAnsi="Times New Roman" w:cs="Times New Roman"/>
          <w:sz w:val="24"/>
          <w:szCs w:val="24"/>
        </w:rPr>
        <w:t xml:space="preserve">há muito tempo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teríamos esganado </w:t>
      </w:r>
      <w:r w:rsidR="00D04772">
        <w:rPr>
          <w:rFonts w:ascii="Times New Roman" w:hAnsi="Times New Roman" w:cs="Times New Roman"/>
          <w:sz w:val="24"/>
          <w:szCs w:val="24"/>
        </w:rPr>
        <w:t xml:space="preserve">todos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vocês,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D04772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o trólebus, </w:t>
      </w:r>
      <w:r w:rsidR="00D04772">
        <w:rPr>
          <w:rFonts w:ascii="Times New Roman" w:hAnsi="Times New Roman" w:cs="Times New Roman"/>
          <w:sz w:val="24"/>
          <w:szCs w:val="24"/>
        </w:rPr>
        <w:t>esse</w:t>
      </w:r>
      <w:r w:rsidR="00D0477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coletivo espo</w:t>
      </w:r>
      <w:r w:rsidR="00D0477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t</w:t>
      </w:r>
      <w:r w:rsidR="00D04772">
        <w:rPr>
          <w:rFonts w:ascii="Times New Roman" w:hAnsi="Times New Roman" w:cs="Times New Roman"/>
          <w:sz w:val="24"/>
          <w:szCs w:val="24"/>
        </w:rPr>
        <w:t>â</w:t>
      </w:r>
      <w:r w:rsidRPr="00C5704C">
        <w:rPr>
          <w:rFonts w:ascii="Times New Roman" w:hAnsi="Times New Roman" w:cs="Times New Roman"/>
          <w:sz w:val="24"/>
          <w:szCs w:val="24"/>
        </w:rPr>
        <w:t>ne</w:t>
      </w:r>
      <w:r w:rsidR="00D0477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apoiou o orador com um </w:t>
      </w:r>
      <w:r w:rsidR="00B50061" w:rsidRPr="00C5704C">
        <w:rPr>
          <w:rFonts w:ascii="Times New Roman" w:hAnsi="Times New Roman" w:cs="Times New Roman"/>
          <w:sz w:val="24"/>
          <w:szCs w:val="24"/>
        </w:rPr>
        <w:t>sil</w:t>
      </w:r>
      <w:r w:rsidR="00B50061">
        <w:rPr>
          <w:rFonts w:ascii="Times New Roman" w:hAnsi="Times New Roman" w:cs="Times New Roman"/>
          <w:sz w:val="24"/>
          <w:szCs w:val="24"/>
        </w:rPr>
        <w:t>ê</w:t>
      </w:r>
      <w:r w:rsidR="00B50061" w:rsidRPr="00C5704C">
        <w:rPr>
          <w:rFonts w:ascii="Times New Roman" w:hAnsi="Times New Roman" w:cs="Times New Roman"/>
          <w:sz w:val="24"/>
          <w:szCs w:val="24"/>
        </w:rPr>
        <w:t xml:space="preserve">ncio </w:t>
      </w:r>
      <w:r w:rsidR="00D04772">
        <w:rPr>
          <w:rFonts w:ascii="Times New Roman" w:hAnsi="Times New Roman" w:cs="Times New Roman"/>
          <w:sz w:val="24"/>
          <w:szCs w:val="24"/>
        </w:rPr>
        <w:t>que manifestava aprovação</w:t>
      </w:r>
      <w:r w:rsidRPr="00C5704C">
        <w:rPr>
          <w:rFonts w:ascii="Times New Roman" w:hAnsi="Times New Roman" w:cs="Times New Roman"/>
          <w:sz w:val="24"/>
          <w:szCs w:val="24"/>
        </w:rPr>
        <w:t>. Pois</w:t>
      </w:r>
      <w:r w:rsidR="0083232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coletivo russo</w:t>
      </w:r>
      <w:r w:rsidR="0083232F">
        <w:rPr>
          <w:rFonts w:ascii="Times New Roman" w:hAnsi="Times New Roman" w:cs="Times New Roman"/>
          <w:sz w:val="24"/>
          <w:szCs w:val="24"/>
        </w:rPr>
        <w:t>, o judeu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uma peça importante</w:t>
      </w:r>
      <w:r w:rsidR="0083232F">
        <w:rPr>
          <w:rFonts w:ascii="Times New Roman" w:hAnsi="Times New Roman" w:cs="Times New Roman"/>
          <w:sz w:val="24"/>
          <w:szCs w:val="24"/>
        </w:rPr>
        <w:t>, indispensável,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sensação d</w:t>
      </w:r>
      <w:r w:rsidR="00755043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uni</w:t>
      </w:r>
      <w:r w:rsidR="0083232F">
        <w:rPr>
          <w:rFonts w:ascii="Times New Roman" w:hAnsi="Times New Roman" w:cs="Times New Roman"/>
          <w:sz w:val="24"/>
          <w:szCs w:val="24"/>
        </w:rPr>
        <w:t>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nacional. </w:t>
      </w:r>
    </w:p>
    <w:p w:rsidR="0083232F" w:rsidRDefault="0024094F" w:rsidP="00DA749A">
      <w:pPr>
        <w:spacing w:after="0" w:line="360" w:lineRule="auto"/>
        <w:ind w:firstLine="709"/>
        <w:jc w:val="both"/>
        <w:rPr>
          <w:ins w:id="1498" w:author="Daniela Mountian" w:date="2017-06-24T15:56:00Z"/>
          <w:rFonts w:ascii="Times New Roman" w:hAnsi="Times New Roman" w:cs="Times New Roman"/>
          <w:sz w:val="24"/>
          <w:szCs w:val="24"/>
          <w:lang w:val="ru-RU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Aleksei Ióssifovitch não </w:t>
      </w:r>
      <w:r w:rsidR="0083232F">
        <w:rPr>
          <w:rFonts w:ascii="Times New Roman" w:hAnsi="Times New Roman" w:cs="Times New Roman"/>
          <w:sz w:val="24"/>
          <w:szCs w:val="24"/>
        </w:rPr>
        <w:t>saltou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trólebus, mas </w:t>
      </w:r>
      <w:r w:rsidR="00284CF5">
        <w:rPr>
          <w:rFonts w:ascii="Times New Roman" w:hAnsi="Times New Roman" w:cs="Times New Roman"/>
          <w:sz w:val="24"/>
          <w:szCs w:val="24"/>
        </w:rPr>
        <w:t xml:space="preserve">praticamente </w:t>
      </w:r>
      <w:r w:rsidR="0083232F">
        <w:rPr>
          <w:rFonts w:ascii="Times New Roman" w:hAnsi="Times New Roman" w:cs="Times New Roman"/>
          <w:sz w:val="24"/>
          <w:szCs w:val="24"/>
        </w:rPr>
        <w:t>despencou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232F">
        <w:rPr>
          <w:rFonts w:ascii="Times New Roman" w:hAnsi="Times New Roman" w:cs="Times New Roman"/>
          <w:sz w:val="24"/>
          <w:szCs w:val="24"/>
        </w:rPr>
        <w:t>na praça de Púchkin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3232F">
        <w:rPr>
          <w:rFonts w:ascii="Times New Roman" w:hAnsi="Times New Roman" w:cs="Times New Roman"/>
          <w:sz w:val="24"/>
          <w:szCs w:val="24"/>
        </w:rPr>
        <w:t>o gênio russo, onde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ficou </w:t>
      </w:r>
      <w:r w:rsidR="0083232F">
        <w:rPr>
          <w:rFonts w:ascii="Times New Roman" w:hAnsi="Times New Roman" w:cs="Times New Roman"/>
          <w:sz w:val="24"/>
          <w:szCs w:val="24"/>
        </w:rPr>
        <w:t xml:space="preserve">longo tempo </w:t>
      </w:r>
      <w:r w:rsidRPr="00C5704C">
        <w:rPr>
          <w:rFonts w:ascii="Times New Roman" w:hAnsi="Times New Roman" w:cs="Times New Roman"/>
          <w:sz w:val="24"/>
          <w:szCs w:val="24"/>
        </w:rPr>
        <w:t>sentado, com a mão no coração.</w:t>
      </w:r>
      <w:r w:rsidR="00B500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Dois dias </w:t>
      </w:r>
      <w:r w:rsidR="0083232F">
        <w:rPr>
          <w:rFonts w:ascii="Times New Roman" w:hAnsi="Times New Roman" w:cs="Times New Roman"/>
          <w:sz w:val="24"/>
          <w:szCs w:val="24"/>
        </w:rPr>
        <w:t>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3232F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Leningrado </w:t>
      </w:r>
      <w:r w:rsidR="00BE2320">
        <w:rPr>
          <w:rFonts w:ascii="Times New Roman" w:hAnsi="Times New Roman" w:cs="Times New Roman"/>
          <w:sz w:val="24"/>
          <w:szCs w:val="24"/>
        </w:rPr>
        <w:t xml:space="preserve">por </w:t>
      </w:r>
      <w:r w:rsidR="002B6D59">
        <w:rPr>
          <w:rFonts w:ascii="Times New Roman" w:hAnsi="Times New Roman" w:cs="Times New Roman"/>
          <w:sz w:val="24"/>
          <w:szCs w:val="24"/>
        </w:rPr>
        <w:t xml:space="preserve">uma </w:t>
      </w:r>
      <w:r w:rsidR="00BE2320">
        <w:rPr>
          <w:rFonts w:ascii="Times New Roman" w:hAnsi="Times New Roman" w:cs="Times New Roman"/>
          <w:sz w:val="24"/>
          <w:szCs w:val="24"/>
        </w:rPr>
        <w:t xml:space="preserve">incumbência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revista </w:t>
      </w:r>
      <w:r w:rsidRPr="00BE2320">
        <w:rPr>
          <w:rFonts w:ascii="Times New Roman" w:hAnsi="Times New Roman" w:cs="Times New Roman"/>
          <w:i/>
          <w:sz w:val="24"/>
          <w:szCs w:val="24"/>
        </w:rPr>
        <w:t>O teatro</w:t>
      </w:r>
      <w:r w:rsidR="00BE2320">
        <w:rPr>
          <w:rFonts w:ascii="Times New Roman" w:hAnsi="Times New Roman" w:cs="Times New Roman"/>
          <w:i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</w:t>
      </w:r>
      <w:r w:rsidR="00BE2320">
        <w:rPr>
          <w:rFonts w:ascii="Times New Roman" w:hAnsi="Times New Roman" w:cs="Times New Roman"/>
          <w:sz w:val="24"/>
          <w:szCs w:val="24"/>
        </w:rPr>
        <w:t>durante toda a viagem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 russo </w:t>
      </w:r>
      <w:r w:rsidR="00BE2320">
        <w:rPr>
          <w:rFonts w:ascii="Times New Roman" w:hAnsi="Times New Roman" w:cs="Times New Roman"/>
          <w:sz w:val="24"/>
          <w:szCs w:val="24"/>
        </w:rPr>
        <w:t>d</w:t>
      </w:r>
      <w:ins w:id="1499" w:author="Daniela Mountian" w:date="2017-08-27T14:58:00Z">
        <w:r w:rsidR="00140CC5">
          <w:rPr>
            <w:rFonts w:ascii="Times New Roman" w:hAnsi="Times New Roman" w:cs="Times New Roman"/>
            <w:sz w:val="24"/>
            <w:szCs w:val="24"/>
          </w:rPr>
          <w:t>e sua cabine</w:t>
        </w:r>
      </w:ins>
      <w:r w:rsidR="00BE2320">
        <w:rPr>
          <w:rFonts w:ascii="Times New Roman" w:hAnsi="Times New Roman" w:cs="Times New Roman"/>
          <w:sz w:val="24"/>
          <w:szCs w:val="24"/>
        </w:rPr>
        <w:t xml:space="preserve"> dirigiu-se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“com </w:t>
      </w:r>
      <w:r w:rsidR="00BE2320">
        <w:rPr>
          <w:rFonts w:ascii="Times New Roman" w:hAnsi="Times New Roman" w:cs="Times New Roman"/>
          <w:sz w:val="24"/>
          <w:szCs w:val="24"/>
        </w:rPr>
        <w:t xml:space="preserve">a maior </w:t>
      </w:r>
      <w:r w:rsidRPr="00C5704C">
        <w:rPr>
          <w:rFonts w:ascii="Times New Roman" w:hAnsi="Times New Roman" w:cs="Times New Roman"/>
          <w:sz w:val="24"/>
          <w:szCs w:val="24"/>
        </w:rPr>
        <w:t>sinceridade”.</w:t>
      </w:r>
    </w:p>
    <w:p w:rsidR="0024094F" w:rsidRPr="00C5704C" w:rsidRDefault="00BE232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284529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modo geral,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antissemitismo no transporte urbano distingue-se nitidamente do antissemitismo </w:t>
      </w:r>
      <w:r w:rsidR="00284529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transporte ferroviário. </w:t>
      </w:r>
      <w:r w:rsidR="00284529">
        <w:rPr>
          <w:rFonts w:ascii="Times New Roman" w:hAnsi="Times New Roman" w:cs="Times New Roman"/>
          <w:sz w:val="24"/>
          <w:szCs w:val="24"/>
        </w:rPr>
        <w:t>Dentro da c</w:t>
      </w:r>
      <w:r>
        <w:rPr>
          <w:rFonts w:ascii="Times New Roman" w:hAnsi="Times New Roman" w:cs="Times New Roman"/>
          <w:sz w:val="24"/>
          <w:szCs w:val="24"/>
        </w:rPr>
        <w:t>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as distâncias são curtas, </w:t>
      </w:r>
      <w:r w:rsidR="00284529">
        <w:rPr>
          <w:rFonts w:ascii="Times New Roman" w:hAnsi="Times New Roman" w:cs="Times New Roman"/>
          <w:sz w:val="24"/>
          <w:szCs w:val="24"/>
        </w:rPr>
        <w:t xml:space="preserve">há </w:t>
      </w:r>
      <w:r w:rsidR="0024094F" w:rsidRPr="00C5704C">
        <w:rPr>
          <w:rFonts w:ascii="Times New Roman" w:hAnsi="Times New Roman" w:cs="Times New Roman"/>
          <w:sz w:val="24"/>
          <w:szCs w:val="24"/>
        </w:rPr>
        <w:t>aperto</w:t>
      </w:r>
      <w:r w:rsidR="00284529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452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troca rápida d</w:t>
      </w:r>
      <w:r w:rsidR="0028452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personagens, tudo isso conduz ao dinamismo, à gritaria, </w:t>
      </w:r>
      <w:r w:rsidR="0028452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fórmulas </w:t>
      </w:r>
      <w:r w:rsidR="00D43ED5">
        <w:rPr>
          <w:rFonts w:ascii="Times New Roman" w:hAnsi="Times New Roman" w:cs="Times New Roman"/>
          <w:sz w:val="24"/>
          <w:szCs w:val="24"/>
        </w:rPr>
        <w:t>prontas, 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BE2320">
        <w:rPr>
          <w:rFonts w:ascii="Times New Roman" w:hAnsi="Times New Roman" w:cs="Times New Roman"/>
          <w:i/>
          <w:sz w:val="24"/>
          <w:szCs w:val="24"/>
        </w:rPr>
        <w:t>slogans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</w:t>
      </w:r>
      <w:r w:rsidR="00284529">
        <w:rPr>
          <w:rFonts w:ascii="Times New Roman" w:hAnsi="Times New Roman" w:cs="Times New Roman"/>
          <w:sz w:val="24"/>
          <w:szCs w:val="24"/>
        </w:rPr>
        <w:t>trem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64F97">
        <w:rPr>
          <w:rFonts w:ascii="Times New Roman" w:hAnsi="Times New Roman" w:cs="Times New Roman"/>
          <w:sz w:val="24"/>
          <w:szCs w:val="24"/>
        </w:rPr>
        <w:t>acontece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oposto. Tudo é mais </w:t>
      </w:r>
      <w:r w:rsidR="00284529">
        <w:rPr>
          <w:rFonts w:ascii="Times New Roman" w:hAnsi="Times New Roman" w:cs="Times New Roman"/>
          <w:sz w:val="24"/>
          <w:szCs w:val="24"/>
        </w:rPr>
        <w:t>livre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84529">
        <w:rPr>
          <w:rFonts w:ascii="Times New Roman" w:hAnsi="Times New Roman" w:cs="Times New Roman"/>
          <w:sz w:val="24"/>
          <w:szCs w:val="24"/>
        </w:rPr>
        <w:t xml:space="preserve">há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tempo </w:t>
      </w:r>
      <w:r w:rsidR="00284529">
        <w:rPr>
          <w:rFonts w:ascii="Times New Roman" w:hAnsi="Times New Roman" w:cs="Times New Roman"/>
          <w:sz w:val="24"/>
          <w:szCs w:val="24"/>
        </w:rPr>
        <w:t>de sobra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4529">
        <w:rPr>
          <w:rFonts w:ascii="Times New Roman" w:hAnsi="Times New Roman" w:cs="Times New Roman"/>
          <w:sz w:val="24"/>
          <w:szCs w:val="24"/>
        </w:rPr>
        <w:t>para se familiarizar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964F97">
        <w:rPr>
          <w:rFonts w:ascii="Times New Roman" w:hAnsi="Times New Roman" w:cs="Times New Roman"/>
          <w:sz w:val="24"/>
          <w:szCs w:val="24"/>
        </w:rPr>
        <w:t>os companheiros de viagem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64F97">
        <w:rPr>
          <w:rFonts w:ascii="Times New Roman" w:hAnsi="Times New Roman" w:cs="Times New Roman"/>
          <w:sz w:val="24"/>
          <w:szCs w:val="24"/>
        </w:rPr>
        <w:t xml:space="preserve">Fazem </w:t>
      </w:r>
      <w:r w:rsidR="00284529">
        <w:rPr>
          <w:rFonts w:ascii="Times New Roman" w:hAnsi="Times New Roman" w:cs="Times New Roman"/>
          <w:sz w:val="24"/>
          <w:szCs w:val="24"/>
        </w:rPr>
        <w:t>reflexões ponderadas,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284529">
        <w:rPr>
          <w:rFonts w:ascii="Times New Roman" w:hAnsi="Times New Roman" w:cs="Times New Roman"/>
          <w:sz w:val="24"/>
          <w:szCs w:val="24"/>
        </w:rPr>
        <w:t>a bem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4529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verdade”, análise</w:t>
      </w:r>
      <w:r w:rsidR="0028452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500"/>
      <w:del w:id="1501" w:author="Daniela Mountian" w:date="2017-06-24T16:34:00Z">
        <w:r w:rsidR="0024094F" w:rsidRPr="00C5704C" w:rsidDel="00A4291A">
          <w:rPr>
            <w:rFonts w:ascii="Times New Roman" w:hAnsi="Times New Roman" w:cs="Times New Roman"/>
            <w:sz w:val="24"/>
            <w:szCs w:val="24"/>
          </w:rPr>
          <w:delText xml:space="preserve">Lá também </w:delText>
        </w:r>
      </w:del>
      <w:commentRangeEnd w:id="1500"/>
      <w:r w:rsidR="00A4291A">
        <w:rPr>
          <w:rStyle w:val="Refdecomentrio"/>
          <w:rFonts w:cs="Times New Roman"/>
          <w:lang w:val="x-none"/>
        </w:rPr>
        <w:commentReference w:id="1500"/>
      </w:r>
      <w:del w:id="1502" w:author="Daniela Mountian" w:date="2017-06-24T16:25:00Z">
        <w:r w:rsidR="0024094F" w:rsidRPr="00C5704C" w:rsidDel="00422F92">
          <w:rPr>
            <w:rFonts w:ascii="Times New Roman" w:hAnsi="Times New Roman" w:cs="Times New Roman"/>
            <w:sz w:val="24"/>
            <w:szCs w:val="24"/>
          </w:rPr>
          <w:delText>é</w:delText>
        </w:r>
      </w:del>
      <w:del w:id="1503" w:author="Daniela Mountian" w:date="2017-06-24T16:34:00Z">
        <w:r w:rsidR="0024094F" w:rsidRPr="00C5704C" w:rsidDel="00A4291A">
          <w:rPr>
            <w:rFonts w:ascii="Times New Roman" w:hAnsi="Times New Roman" w:cs="Times New Roman"/>
            <w:sz w:val="24"/>
            <w:szCs w:val="24"/>
          </w:rPr>
          <w:delText xml:space="preserve"> o</w:delText>
        </w:r>
      </w:del>
      <w:r w:rsidR="00964F97">
        <w:rPr>
          <w:rFonts w:ascii="Times New Roman" w:hAnsi="Times New Roman" w:cs="Times New Roman"/>
          <w:sz w:val="24"/>
          <w:szCs w:val="24"/>
        </w:rPr>
        <w:t>Aqui, q</w:t>
      </w:r>
      <w:r w:rsidR="00A4291A">
        <w:rPr>
          <w:rFonts w:ascii="Times New Roman" w:hAnsi="Times New Roman" w:cs="Times New Roman"/>
          <w:sz w:val="24"/>
          <w:szCs w:val="24"/>
        </w:rPr>
        <w:t>uando o sujeito não quer gritar, mas raciocinar, o</w:t>
      </w:r>
      <w:r w:rsidR="0024094F" w:rsidRPr="00C5704C">
        <w:rPr>
          <w:rFonts w:ascii="Times New Roman" w:hAnsi="Times New Roman" w:cs="Times New Roman"/>
          <w:sz w:val="24"/>
          <w:szCs w:val="24"/>
        </w:rPr>
        <w:t>bserva</w:t>
      </w:r>
      <w:r w:rsidR="00A4291A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primeiro mandamento de um antissemita. O primeiro mandamento consiste em dizer que ele tem muitos amigos judeus. E </w:t>
      </w:r>
      <w:r w:rsidR="00A4291A">
        <w:rPr>
          <w:rFonts w:ascii="Times New Roman" w:hAnsi="Times New Roman" w:cs="Times New Roman"/>
          <w:sz w:val="24"/>
          <w:szCs w:val="24"/>
        </w:rPr>
        <w:t>em refletir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a </w:t>
      </w:r>
      <w:r w:rsidR="00A4291A">
        <w:rPr>
          <w:rFonts w:ascii="Times New Roman" w:hAnsi="Times New Roman" w:cs="Times New Roman"/>
          <w:sz w:val="24"/>
          <w:szCs w:val="24"/>
        </w:rPr>
        <w:t>fraternidade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53679">
        <w:rPr>
          <w:rFonts w:ascii="Times New Roman" w:hAnsi="Times New Roman" w:cs="Times New Roman"/>
          <w:sz w:val="24"/>
          <w:szCs w:val="24"/>
        </w:rPr>
        <w:t>Foi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xatamente no estilo do antissemitismo </w:t>
      </w:r>
      <w:r w:rsidR="00B633D7">
        <w:rPr>
          <w:rFonts w:ascii="Times New Roman" w:hAnsi="Times New Roman" w:cs="Times New Roman"/>
          <w:sz w:val="24"/>
          <w:szCs w:val="24"/>
        </w:rPr>
        <w:t>sob o</w:t>
      </w:r>
      <w:r w:rsidR="00753679">
        <w:rPr>
          <w:rFonts w:ascii="Times New Roman" w:hAnsi="Times New Roman" w:cs="Times New Roman"/>
          <w:sz w:val="24"/>
          <w:szCs w:val="24"/>
        </w:rPr>
        <w:t xml:space="preserve"> embalo do trem</w:t>
      </w:r>
      <w:r w:rsidR="0024094F" w:rsidRPr="00C5704C">
        <w:rPr>
          <w:rFonts w:ascii="Times New Roman" w:hAnsi="Times New Roman" w:cs="Times New Roman"/>
          <w:sz w:val="24"/>
          <w:szCs w:val="24"/>
        </w:rPr>
        <w:t>, a</w:t>
      </w:r>
      <w:r w:rsidR="0075367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batida</w:t>
      </w:r>
      <w:r w:rsidR="00753679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rodas, </w:t>
      </w:r>
      <w:r w:rsidR="00753679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Dostoiévski escreve</w:t>
      </w:r>
      <w:r w:rsidR="007374E1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em março de 1877, sua </w:t>
      </w:r>
      <w:commentRangeStart w:id="1504"/>
      <w:r w:rsidR="0024094F" w:rsidRPr="00C5704C">
        <w:rPr>
          <w:rFonts w:ascii="Times New Roman" w:hAnsi="Times New Roman" w:cs="Times New Roman"/>
          <w:sz w:val="24"/>
          <w:szCs w:val="24"/>
        </w:rPr>
        <w:t>“</w:t>
      </w:r>
      <w:r w:rsidR="0024094F" w:rsidRPr="00753679">
        <w:rPr>
          <w:rFonts w:ascii="Times New Roman" w:hAnsi="Times New Roman" w:cs="Times New Roman"/>
          <w:sz w:val="24"/>
          <w:szCs w:val="24"/>
        </w:rPr>
        <w:t xml:space="preserve">Questão </w:t>
      </w:r>
      <w:r w:rsidR="007374E1">
        <w:rPr>
          <w:rFonts w:ascii="Times New Roman" w:hAnsi="Times New Roman" w:cs="Times New Roman"/>
          <w:sz w:val="24"/>
          <w:szCs w:val="24"/>
        </w:rPr>
        <w:t>j</w:t>
      </w:r>
      <w:r w:rsidR="0024094F" w:rsidRPr="00753679">
        <w:rPr>
          <w:rFonts w:ascii="Times New Roman" w:hAnsi="Times New Roman" w:cs="Times New Roman"/>
          <w:sz w:val="24"/>
          <w:szCs w:val="24"/>
        </w:rPr>
        <w:t>udaica</w:t>
      </w:r>
      <w:r w:rsidR="0024094F" w:rsidRPr="00C5704C">
        <w:rPr>
          <w:rFonts w:ascii="Times New Roman" w:hAnsi="Times New Roman" w:cs="Times New Roman"/>
          <w:sz w:val="24"/>
          <w:szCs w:val="24"/>
        </w:rPr>
        <w:t>”.</w:t>
      </w:r>
      <w:r w:rsidR="00753679">
        <w:rPr>
          <w:rStyle w:val="Refdenotaderodap"/>
          <w:rFonts w:ascii="Times New Roman" w:hAnsi="Times New Roman" w:cs="Times New Roman"/>
          <w:sz w:val="24"/>
          <w:szCs w:val="24"/>
        </w:rPr>
        <w:footnoteReference w:id="134"/>
      </w:r>
      <w:commentRangeEnd w:id="1504"/>
      <w:r w:rsidR="00823393">
        <w:rPr>
          <w:rStyle w:val="Refdecomentrio"/>
          <w:rFonts w:cs="Times New Roman"/>
          <w:lang w:val="x-none"/>
        </w:rPr>
        <w:commentReference w:id="1504"/>
      </w:r>
    </w:p>
    <w:p w:rsidR="0024094F" w:rsidRPr="00C5704C" w:rsidRDefault="00B5006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Sim, 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aprovava Aleksei Ióssifovitch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concordo com o senhor... Eu sempre fui </w:t>
      </w:r>
      <w:r w:rsidR="00964F97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internacionalista, e </w:t>
      </w:r>
      <w:r w:rsidR="007374E1">
        <w:rPr>
          <w:rFonts w:ascii="Times New Roman" w:hAnsi="Times New Roman" w:cs="Times New Roman"/>
          <w:sz w:val="24"/>
          <w:szCs w:val="24"/>
        </w:rPr>
        <w:t xml:space="preserve">há muito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observo os preconceitos da minha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nação... Até meu sobrenome é internacional, Ívolguin, e sou casado com uma bielorrussa... E recebo com </w:t>
      </w:r>
      <w:r w:rsidR="003D6D30">
        <w:rPr>
          <w:rFonts w:ascii="Times New Roman" w:hAnsi="Times New Roman" w:cs="Times New Roman"/>
          <w:sz w:val="24"/>
          <w:szCs w:val="24"/>
        </w:rPr>
        <w:t>gratidão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apelo de Fiódor Mikh</w:t>
      </w:r>
      <w:r w:rsidR="007374E1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ilovitch</w:t>
      </w:r>
      <w:r w:rsidR="007374E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35"/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“Viva a </w:t>
      </w:r>
      <w:r w:rsidR="003D6D30">
        <w:rPr>
          <w:rFonts w:ascii="Times New Roman" w:hAnsi="Times New Roman" w:cs="Times New Roman"/>
          <w:sz w:val="24"/>
          <w:szCs w:val="24"/>
        </w:rPr>
        <w:t>fraternidade</w:t>
      </w:r>
      <w:r w:rsidR="007A7B2B" w:rsidRPr="00C5704C">
        <w:rPr>
          <w:rFonts w:ascii="Times New Roman" w:hAnsi="Times New Roman" w:cs="Times New Roman"/>
          <w:sz w:val="24"/>
          <w:szCs w:val="24"/>
        </w:rPr>
        <w:t>!”</w:t>
      </w:r>
      <w:r w:rsidR="0024094F" w:rsidRPr="00C5704C">
        <w:rPr>
          <w:rFonts w:ascii="Times New Roman" w:hAnsi="Times New Roman" w:cs="Times New Roman"/>
          <w:sz w:val="24"/>
          <w:szCs w:val="24"/>
        </w:rPr>
        <w:t>. Concordo com Fiódor Mikh</w:t>
      </w:r>
      <w:r w:rsidR="003D6D3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ilovitch </w:t>
      </w:r>
      <w:r w:rsidR="003D6D30">
        <w:rPr>
          <w:rFonts w:ascii="Times New Roman" w:hAnsi="Times New Roman" w:cs="Times New Roman"/>
          <w:sz w:val="24"/>
          <w:szCs w:val="24"/>
        </w:rPr>
        <w:t xml:space="preserve">quando </w:t>
      </w:r>
      <w:r w:rsidR="00964F97">
        <w:rPr>
          <w:rFonts w:ascii="Times New Roman" w:hAnsi="Times New Roman" w:cs="Times New Roman"/>
          <w:sz w:val="24"/>
          <w:szCs w:val="24"/>
        </w:rPr>
        <w:t xml:space="preserve">ele </w:t>
      </w:r>
      <w:r w:rsidR="003D6D30">
        <w:rPr>
          <w:rFonts w:ascii="Times New Roman" w:hAnsi="Times New Roman" w:cs="Times New Roman"/>
          <w:sz w:val="24"/>
          <w:szCs w:val="24"/>
        </w:rPr>
        <w:t xml:space="preserve">diz 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mais provável um judeu não ser capaz de entender um russo do que </w:t>
      </w:r>
      <w:r w:rsidR="003D6D30">
        <w:rPr>
          <w:rFonts w:ascii="Times New Roman" w:hAnsi="Times New Roman" w:cs="Times New Roman"/>
          <w:sz w:val="24"/>
          <w:szCs w:val="24"/>
        </w:rPr>
        <w:t>o contrário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3D6D30">
        <w:rPr>
          <w:rFonts w:ascii="Times New Roman" w:hAnsi="Times New Roman" w:cs="Times New Roman"/>
          <w:sz w:val="24"/>
          <w:szCs w:val="24"/>
        </w:rPr>
        <w:t>Cá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 nós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60F3" w:rsidRPr="00621342">
        <w:rPr>
          <w:rFonts w:ascii="Times New Roman" w:hAnsi="Times New Roman" w:cs="Times New Roman"/>
          <w:sz w:val="24"/>
          <w:szCs w:val="24"/>
        </w:rPr>
        <w:t>—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acrescentou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os olhos brilhando, contente por</w:t>
      </w:r>
      <w:r w:rsidR="002060F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encontrar uma pessoa culta, e não um </w:t>
      </w:r>
      <w:r w:rsidR="00310F45">
        <w:rPr>
          <w:rFonts w:ascii="Times New Roman" w:hAnsi="Times New Roman" w:cs="Times New Roman"/>
          <w:sz w:val="24"/>
          <w:szCs w:val="24"/>
        </w:rPr>
        <w:t>baderneiro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60F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D6D30">
        <w:rPr>
          <w:rFonts w:ascii="Times New Roman" w:hAnsi="Times New Roman" w:cs="Times New Roman"/>
          <w:sz w:val="24"/>
          <w:szCs w:val="24"/>
        </w:rPr>
        <w:t>cá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 nós, eu nunca gostei d</w:t>
      </w:r>
      <w:r w:rsidR="00310F45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mulheres judias... São desleixadas, nervosas e, </w:t>
      </w:r>
      <w:r w:rsidR="003D6D30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assuntos </w:t>
      </w:r>
      <w:r w:rsidR="00310F45">
        <w:rPr>
          <w:rFonts w:ascii="Times New Roman" w:hAnsi="Times New Roman" w:cs="Times New Roman"/>
          <w:sz w:val="24"/>
          <w:szCs w:val="24"/>
        </w:rPr>
        <w:t>íntimos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têm </w:t>
      </w:r>
      <w:r w:rsidR="00310F45">
        <w:rPr>
          <w:rFonts w:ascii="Times New Roman" w:hAnsi="Times New Roman" w:cs="Times New Roman"/>
          <w:sz w:val="24"/>
          <w:szCs w:val="24"/>
        </w:rPr>
        <w:t>aquela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avidez judia... As eslavas são </w:t>
      </w:r>
      <w:r w:rsidR="00310F45">
        <w:rPr>
          <w:rFonts w:ascii="Times New Roman" w:hAnsi="Times New Roman" w:cs="Times New Roman"/>
          <w:sz w:val="24"/>
          <w:szCs w:val="24"/>
        </w:rPr>
        <w:t>melhores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60F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64F97">
        <w:rPr>
          <w:rFonts w:ascii="Times New Roman" w:hAnsi="Times New Roman" w:cs="Times New Roman"/>
          <w:sz w:val="24"/>
          <w:szCs w:val="24"/>
        </w:rPr>
        <w:t xml:space="preserve">o crítico de arte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Aleksei Ióssifovitch, confiante, </w:t>
      </w:r>
      <w:r w:rsidR="00310F45">
        <w:rPr>
          <w:rFonts w:ascii="Times New Roman" w:hAnsi="Times New Roman" w:cs="Times New Roman"/>
          <w:sz w:val="24"/>
          <w:szCs w:val="24"/>
        </w:rPr>
        <w:t>deu um estalido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0F45">
        <w:rPr>
          <w:rFonts w:ascii="Times New Roman" w:hAnsi="Times New Roman" w:cs="Times New Roman"/>
          <w:sz w:val="24"/>
          <w:szCs w:val="24"/>
        </w:rPr>
        <w:t xml:space="preserve">com </w:t>
      </w:r>
      <w:r w:rsidR="0024094F" w:rsidRPr="00C5704C">
        <w:rPr>
          <w:rFonts w:ascii="Times New Roman" w:hAnsi="Times New Roman" w:cs="Times New Roman"/>
          <w:sz w:val="24"/>
          <w:szCs w:val="24"/>
        </w:rPr>
        <w:t>os lábios.</w:t>
      </w:r>
    </w:p>
    <w:p w:rsidR="0024094F" w:rsidRPr="00C5704C" w:rsidRDefault="00310F4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fato</w:t>
      </w:r>
      <w:r w:rsidR="0024094F" w:rsidRPr="00C5704C">
        <w:rPr>
          <w:rFonts w:ascii="Times New Roman" w:hAnsi="Times New Roman" w:cs="Times New Roman"/>
          <w:sz w:val="24"/>
          <w:szCs w:val="24"/>
        </w:rPr>
        <w:t>, dize</w:t>
      </w:r>
      <w:r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qualquer </w:t>
      </w:r>
      <w:r>
        <w:rPr>
          <w:rFonts w:ascii="Times New Roman" w:hAnsi="Times New Roman" w:cs="Times New Roman"/>
          <w:sz w:val="24"/>
          <w:szCs w:val="24"/>
        </w:rPr>
        <w:t>indecência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por desejo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agradar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interlocutor, Aleksei Ióssifovitch disse </w:t>
      </w:r>
      <w:r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verdade. Quando </w:t>
      </w:r>
      <w:r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povo </w:t>
      </w:r>
      <w:r>
        <w:rPr>
          <w:rFonts w:ascii="Times New Roman" w:hAnsi="Times New Roman" w:cs="Times New Roman"/>
          <w:sz w:val="24"/>
          <w:szCs w:val="24"/>
        </w:rPr>
        <w:t>cai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desespero, isso se reflete</w:t>
      </w:r>
      <w:r>
        <w:rPr>
          <w:rFonts w:ascii="Times New Roman" w:hAnsi="Times New Roman" w:cs="Times New Roman"/>
          <w:sz w:val="24"/>
          <w:szCs w:val="24"/>
        </w:rPr>
        <w:t>, antes de tudo,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mulher, pois </w:t>
      </w:r>
      <w:r w:rsidR="00964F97">
        <w:rPr>
          <w:rFonts w:ascii="Times New Roman" w:hAnsi="Times New Roman" w:cs="Times New Roman"/>
          <w:sz w:val="24"/>
          <w:szCs w:val="24"/>
        </w:rPr>
        <w:t>ela é a feição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nacional do povo. </w:t>
      </w:r>
      <w:r w:rsidR="00964F97">
        <w:rPr>
          <w:rFonts w:ascii="Times New Roman" w:hAnsi="Times New Roman" w:cs="Times New Roman"/>
          <w:sz w:val="24"/>
          <w:szCs w:val="24"/>
        </w:rPr>
        <w:t>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campos de concentração cotidian</w:t>
      </w:r>
      <w:r w:rsidR="002F4C20">
        <w:rPr>
          <w:rFonts w:ascii="Times New Roman" w:hAnsi="Times New Roman" w:cs="Times New Roman"/>
          <w:sz w:val="24"/>
          <w:szCs w:val="24"/>
        </w:rPr>
        <w:t>os</w:t>
      </w:r>
      <w:r w:rsidR="00964F97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eram os </w:t>
      </w:r>
      <w:del w:id="1505" w:author="Daniela Mountian" w:date="2017-06-24T18:11:00Z">
        <w:r w:rsidR="0024094F" w:rsidRPr="00C5704C" w:rsidDel="00964F97">
          <w:rPr>
            <w:rFonts w:ascii="Times New Roman" w:hAnsi="Times New Roman" w:cs="Times New Roman"/>
            <w:sz w:val="24"/>
            <w:szCs w:val="24"/>
          </w:rPr>
          <w:delText>lugarejos</w:delText>
        </w:r>
      </w:del>
      <w:commentRangeStart w:id="1506"/>
      <w:ins w:id="1507" w:author="Daniela Mountian" w:date="2017-06-24T18:11:00Z">
        <w:r w:rsidR="00964F97">
          <w:rPr>
            <w:rFonts w:ascii="Times New Roman" w:hAnsi="Times New Roman" w:cs="Times New Roman"/>
            <w:sz w:val="24"/>
            <w:szCs w:val="24"/>
          </w:rPr>
          <w:t>assentamentos</w:t>
        </w:r>
      </w:ins>
      <w:commentRangeEnd w:id="1506"/>
      <w:ins w:id="1508" w:author="Daniela Mountian" w:date="2017-06-24T18:12:00Z">
        <w:r w:rsidR="00964F97">
          <w:rPr>
            <w:rStyle w:val="Refdecomentrio"/>
            <w:rFonts w:cs="Times New Roman"/>
            <w:lang w:val="x-none"/>
          </w:rPr>
          <w:commentReference w:id="1506"/>
        </w:r>
      </w:ins>
      <w:ins w:id="1509" w:author="Daniela Mountian" w:date="2017-06-24T18:16:00Z">
        <w:r w:rsidR="00964F97">
          <w:rPr>
            <w:rFonts w:ascii="Times New Roman" w:hAnsi="Times New Roman" w:cs="Times New Roman"/>
            <w:sz w:val="24"/>
            <w:szCs w:val="24"/>
          </w:rPr>
          <w:t xml:space="preserve"> judeus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, nas noites nupciais</w:t>
      </w:r>
      <w:r w:rsidR="00964F97">
        <w:rPr>
          <w:rFonts w:ascii="Times New Roman" w:hAnsi="Times New Roman" w:cs="Times New Roman"/>
          <w:sz w:val="24"/>
          <w:szCs w:val="24"/>
        </w:rPr>
        <w:t xml:space="preserve"> azedas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964F9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primos </w:t>
      </w:r>
      <w:r w:rsidR="00964F9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primas, em quartos abafados</w:t>
      </w:r>
      <w:r w:rsidR="00964F97">
        <w:rPr>
          <w:rFonts w:ascii="Times New Roman" w:hAnsi="Times New Roman" w:cs="Times New Roman"/>
          <w:sz w:val="24"/>
          <w:szCs w:val="24"/>
        </w:rPr>
        <w:t xml:space="preserve"> </w:t>
      </w:r>
      <w:r w:rsidR="00964F9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964F97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corrente</w:t>
      </w:r>
      <w:r w:rsidR="00964F9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964F97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resfria</w:t>
      </w:r>
      <w:r w:rsidR="00964F97">
        <w:rPr>
          <w:rFonts w:ascii="Times New Roman" w:hAnsi="Times New Roman" w:cs="Times New Roman"/>
          <w:sz w:val="24"/>
          <w:szCs w:val="24"/>
        </w:rPr>
        <w:t>ssem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pulmões </w:t>
      </w:r>
      <w:r w:rsidR="00964F97">
        <w:rPr>
          <w:rFonts w:ascii="Times New Roman" w:hAnsi="Times New Roman" w:cs="Times New Roman"/>
          <w:sz w:val="24"/>
          <w:szCs w:val="24"/>
        </w:rPr>
        <w:t xml:space="preserve">tuberculosos </w:t>
      </w:r>
      <w:r w:rsidR="00964F9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1510" w:author="Daniela Mountian" w:date="2017-06-24T18:31:00Z">
        <w:r w:rsidR="0024094F" w:rsidRPr="00C5704C" w:rsidDel="00964F97">
          <w:rPr>
            <w:rFonts w:ascii="Times New Roman" w:hAnsi="Times New Roman" w:cs="Times New Roman"/>
            <w:sz w:val="24"/>
            <w:szCs w:val="24"/>
          </w:rPr>
          <w:delText>o belo aspecto</w:delText>
        </w:r>
      </w:del>
      <w:ins w:id="1511" w:author="Daniela Mountian" w:date="2017-06-24T18:31:00Z">
        <w:r w:rsidR="00964F97">
          <w:rPr>
            <w:rFonts w:ascii="Times New Roman" w:hAnsi="Times New Roman" w:cs="Times New Roman"/>
            <w:sz w:val="24"/>
            <w:szCs w:val="24"/>
          </w:rPr>
          <w:t>a feição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beldades bíblicas</w:t>
      </w:r>
      <w:r w:rsidR="00964F97">
        <w:rPr>
          <w:rFonts w:ascii="Times New Roman" w:hAnsi="Times New Roman" w:cs="Times New Roman"/>
          <w:sz w:val="24"/>
          <w:szCs w:val="24"/>
        </w:rPr>
        <w:t>, a cada geração,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4F97">
        <w:rPr>
          <w:rFonts w:ascii="Times New Roman" w:hAnsi="Times New Roman" w:cs="Times New Roman"/>
          <w:sz w:val="24"/>
          <w:szCs w:val="24"/>
        </w:rPr>
        <w:t xml:space="preserve">decaía </w:t>
      </w:r>
      <w:r w:rsidR="0024094F" w:rsidRPr="00C5704C">
        <w:rPr>
          <w:rFonts w:ascii="Times New Roman" w:hAnsi="Times New Roman" w:cs="Times New Roman"/>
          <w:sz w:val="24"/>
          <w:szCs w:val="24"/>
        </w:rPr>
        <w:t>mais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64F97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ulheres de narizes desproporcionais, coxas ossudas </w:t>
      </w:r>
      <w:r w:rsidR="00964F9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barrigas flácidas </w:t>
      </w:r>
      <w:r w:rsidR="00964F97">
        <w:rPr>
          <w:rFonts w:ascii="Times New Roman" w:hAnsi="Times New Roman" w:cs="Times New Roman"/>
          <w:sz w:val="24"/>
          <w:szCs w:val="24"/>
        </w:rPr>
        <w:t>geravam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4F97">
        <w:rPr>
          <w:rFonts w:ascii="Times New Roman" w:hAnsi="Times New Roman" w:cs="Times New Roman"/>
          <w:sz w:val="24"/>
          <w:szCs w:val="24"/>
        </w:rPr>
        <w:t>filhos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964F97">
        <w:rPr>
          <w:rFonts w:ascii="Times New Roman" w:hAnsi="Times New Roman" w:cs="Times New Roman"/>
          <w:sz w:val="24"/>
          <w:szCs w:val="24"/>
        </w:rPr>
        <w:t>ossos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estreito</w:t>
      </w:r>
      <w:r w:rsidR="00964F9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encurvados, fracos, </w:t>
      </w:r>
      <w:r w:rsidR="00964F97">
        <w:rPr>
          <w:rFonts w:ascii="Times New Roman" w:hAnsi="Times New Roman" w:cs="Times New Roman"/>
          <w:sz w:val="24"/>
          <w:szCs w:val="24"/>
        </w:rPr>
        <w:t>doentes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Por isso todos </w:t>
      </w:r>
      <w:r w:rsidR="002060F3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964F9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acaso</w:t>
      </w:r>
      <w:r w:rsidR="00964F9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4C20">
        <w:rPr>
          <w:rFonts w:ascii="Times New Roman" w:hAnsi="Times New Roman" w:cs="Times New Roman"/>
          <w:sz w:val="24"/>
          <w:szCs w:val="24"/>
        </w:rPr>
        <w:t>nasciam saudáveis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esforçavam-se </w:t>
      </w:r>
      <w:r w:rsidR="002F4C20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fugir d</w:t>
      </w:r>
      <w:r w:rsidR="00755043">
        <w:rPr>
          <w:rFonts w:ascii="Times New Roman" w:hAnsi="Times New Roman" w:cs="Times New Roman"/>
          <w:sz w:val="24"/>
          <w:szCs w:val="24"/>
        </w:rPr>
        <w:t xml:space="preserve">e tudo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ins w:id="1512" w:author="Daniela Mountian" w:date="2017-06-24T19:48:00Z">
        <w:r w:rsidR="002C4AF1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ins w:id="1513" w:author="Daniela Mountian" w:date="2017-06-25T21:43:00Z">
        <w:r w:rsidR="00284CF5">
          <w:rPr>
            <w:rFonts w:ascii="Times New Roman" w:hAnsi="Times New Roman" w:cs="Times New Roman"/>
            <w:sz w:val="24"/>
            <w:szCs w:val="24"/>
          </w:rPr>
          <w:t>é</w:t>
        </w:r>
      </w:ins>
      <w:ins w:id="1514" w:author="Daniela Mountian" w:date="2017-06-24T19:48:00Z">
        <w:r w:rsidR="002C4AF1">
          <w:rPr>
            <w:rFonts w:ascii="Times New Roman" w:hAnsi="Times New Roman" w:cs="Times New Roman"/>
            <w:sz w:val="24"/>
            <w:szCs w:val="24"/>
          </w:rPr>
          <w:t xml:space="preserve"> judeu</w:t>
        </w:r>
      </w:ins>
      <w:del w:id="1515" w:author="Daniela Mountian" w:date="2017-06-24T19:48:00Z">
        <w:r w:rsidR="0024094F" w:rsidRPr="00254FBE" w:rsidDel="002C4AF1">
          <w:rPr>
            <w:rFonts w:ascii="Times New Roman" w:hAnsi="Times New Roman" w:cs="Times New Roman"/>
            <w:sz w:val="24"/>
            <w:szCs w:val="24"/>
          </w:rPr>
          <w:delText>mundo</w:delText>
        </w:r>
        <w:commentRangeStart w:id="1516"/>
        <w:r w:rsidR="0024094F" w:rsidRPr="00254FBE" w:rsidDel="002C4AF1">
          <w:rPr>
            <w:rFonts w:ascii="Times New Roman" w:hAnsi="Times New Roman" w:cs="Times New Roman"/>
            <w:sz w:val="24"/>
            <w:szCs w:val="24"/>
          </w:rPr>
          <w:delText xml:space="preserve"> judaico</w:delText>
        </w:r>
      </w:del>
      <w:commentRangeEnd w:id="1516"/>
      <w:r w:rsidR="002C4AF1" w:rsidRPr="00254FBE">
        <w:rPr>
          <w:rStyle w:val="Refdecomentrio"/>
          <w:rFonts w:cs="Times New Roman"/>
          <w:lang w:val="x-none"/>
        </w:rPr>
        <w:commentReference w:id="1516"/>
      </w:r>
      <w:del w:id="1517" w:author="Daniela Mountian" w:date="2017-06-24T18:59:00Z">
        <w:r w:rsidR="0024094F" w:rsidRPr="00C5704C" w:rsidDel="002F4C20">
          <w:rPr>
            <w:rFonts w:ascii="Times New Roman" w:hAnsi="Times New Roman" w:cs="Times New Roman"/>
            <w:sz w:val="24"/>
            <w:szCs w:val="24"/>
          </w:rPr>
          <w:delText>;</w:delText>
        </w:r>
      </w:del>
      <w:ins w:id="1518" w:author="Daniela Mountian" w:date="2017-06-24T18:59:00Z">
        <w:r w:rsidR="002F4C20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apesar das severas proibições dos talmudistas</w:t>
      </w:r>
      <w:r w:rsidR="002060F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dogmáticos</w:t>
      </w:r>
      <w:ins w:id="1519" w:author="Daniela Mountian" w:date="2017-06-24T19:01:00Z">
        <w:r w:rsidR="002F4C20">
          <w:rPr>
            <w:rFonts w:ascii="Times New Roman" w:hAnsi="Times New Roman" w:cs="Times New Roman"/>
            <w:sz w:val="24"/>
            <w:szCs w:val="24"/>
          </w:rPr>
          <w:t>;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</w:t>
      </w:r>
      <w:r w:rsidR="002F4C2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corpo</w:t>
      </w:r>
      <w:r w:rsidR="002F4C2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4C20">
        <w:rPr>
          <w:rFonts w:ascii="Times New Roman" w:hAnsi="Times New Roman" w:cs="Times New Roman"/>
          <w:sz w:val="24"/>
          <w:szCs w:val="24"/>
        </w:rPr>
        <w:t>sãos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fugia</w:t>
      </w:r>
      <w:r w:rsidR="002F4C20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, salvava</w:t>
      </w:r>
      <w:r w:rsidR="002F4C20">
        <w:rPr>
          <w:rFonts w:ascii="Times New Roman" w:hAnsi="Times New Roman" w:cs="Times New Roman"/>
          <w:sz w:val="24"/>
          <w:szCs w:val="24"/>
        </w:rPr>
        <w:t>m-se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campos de concentração </w:t>
      </w:r>
      <w:r w:rsidR="00B633D7">
        <w:rPr>
          <w:rFonts w:ascii="Times New Roman" w:hAnsi="Times New Roman" w:cs="Times New Roman"/>
          <w:sz w:val="24"/>
          <w:szCs w:val="24"/>
        </w:rPr>
        <w:t>cotidianos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onde os judeus </w:t>
      </w:r>
      <w:r w:rsidR="00964F97">
        <w:rPr>
          <w:rFonts w:ascii="Times New Roman" w:hAnsi="Times New Roman" w:cs="Times New Roman"/>
          <w:sz w:val="24"/>
          <w:szCs w:val="24"/>
        </w:rPr>
        <w:t xml:space="preserve">eram </w:t>
      </w:r>
      <w:commentRangeStart w:id="1520"/>
      <w:r w:rsidR="00964F97">
        <w:rPr>
          <w:rFonts w:ascii="Times New Roman" w:hAnsi="Times New Roman" w:cs="Times New Roman"/>
          <w:sz w:val="24"/>
          <w:szCs w:val="24"/>
        </w:rPr>
        <w:t>trancafiados</w:t>
      </w:r>
      <w:commentRangeEnd w:id="1520"/>
      <w:r w:rsidR="002F4C20">
        <w:rPr>
          <w:rStyle w:val="Refdecomentrio"/>
          <w:rFonts w:cs="Times New Roman"/>
          <w:lang w:val="x-none"/>
        </w:rPr>
        <w:commentReference w:id="152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2F4C20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4C20">
        <w:rPr>
          <w:rFonts w:ascii="Times New Roman" w:hAnsi="Times New Roman" w:cs="Times New Roman"/>
          <w:sz w:val="24"/>
          <w:szCs w:val="24"/>
        </w:rPr>
        <w:t>decadência</w:t>
      </w:r>
      <w:r w:rsidR="002F4C2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degeneração... Fugiam também algumas mulheres bonitas que, </w:t>
      </w:r>
      <w:r w:rsidR="002F4C20">
        <w:rPr>
          <w:rFonts w:ascii="Times New Roman" w:hAnsi="Times New Roman" w:cs="Times New Roman"/>
          <w:sz w:val="24"/>
          <w:szCs w:val="24"/>
        </w:rPr>
        <w:t>seguindo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4C20">
        <w:rPr>
          <w:rFonts w:ascii="Times New Roman" w:hAnsi="Times New Roman" w:cs="Times New Roman"/>
          <w:sz w:val="24"/>
          <w:szCs w:val="24"/>
        </w:rPr>
        <w:t xml:space="preserve">seu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instinto biológico, </w:t>
      </w:r>
      <w:r w:rsidR="002F4C20">
        <w:rPr>
          <w:rFonts w:ascii="Times New Roman" w:hAnsi="Times New Roman" w:cs="Times New Roman"/>
          <w:sz w:val="24"/>
          <w:szCs w:val="24"/>
        </w:rPr>
        <w:t>empenhavam-se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2F4C20">
        <w:rPr>
          <w:rFonts w:ascii="Times New Roman" w:hAnsi="Times New Roman" w:cs="Times New Roman"/>
          <w:sz w:val="24"/>
          <w:szCs w:val="24"/>
        </w:rPr>
        <w:t>perpetuar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2F4C2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2F4C20">
        <w:rPr>
          <w:rFonts w:ascii="Times New Roman" w:hAnsi="Times New Roman" w:cs="Times New Roman"/>
          <w:sz w:val="24"/>
          <w:szCs w:val="24"/>
        </w:rPr>
        <w:t>própria estirpe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2F4C20">
        <w:rPr>
          <w:rFonts w:ascii="Times New Roman" w:hAnsi="Times New Roman" w:cs="Times New Roman"/>
          <w:sz w:val="24"/>
          <w:szCs w:val="24"/>
        </w:rPr>
        <w:t>perecia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2F4C20"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4C20">
        <w:rPr>
          <w:rFonts w:ascii="Times New Roman" w:hAnsi="Times New Roman" w:cs="Times New Roman"/>
          <w:sz w:val="24"/>
          <w:szCs w:val="24"/>
        </w:rPr>
        <w:t>estirpe estran</w:t>
      </w:r>
      <w:r w:rsidR="00E27201">
        <w:rPr>
          <w:rFonts w:ascii="Times New Roman" w:hAnsi="Times New Roman" w:cs="Times New Roman"/>
          <w:sz w:val="24"/>
          <w:szCs w:val="24"/>
        </w:rPr>
        <w:t>g</w:t>
      </w:r>
      <w:r w:rsidR="002F4C20">
        <w:rPr>
          <w:rFonts w:ascii="Times New Roman" w:hAnsi="Times New Roman" w:cs="Times New Roman"/>
          <w:sz w:val="24"/>
          <w:szCs w:val="24"/>
        </w:rPr>
        <w:t>eira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forte. Fugiam também os </w:t>
      </w:r>
      <w:r w:rsidR="002F4C20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>inteligentes</w:t>
      </w:r>
      <w:r w:rsidR="002F4C20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>tenazes</w:t>
      </w:r>
      <w:r w:rsidR="002F4C20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4C20">
        <w:rPr>
          <w:rFonts w:ascii="Times New Roman" w:hAnsi="Times New Roman" w:cs="Times New Roman"/>
          <w:sz w:val="24"/>
          <w:szCs w:val="24"/>
        </w:rPr>
        <w:t>habilidosos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 Passavam por qualquer fresta, por qualquer abertura... Como escreveu Herzen: “</w:t>
      </w:r>
      <w:r w:rsidR="0048545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necessidade</w:t>
      </w:r>
      <w:r w:rsidR="00485452">
        <w:rPr>
          <w:rFonts w:ascii="Times New Roman" w:hAnsi="Times New Roman" w:cs="Times New Roman"/>
          <w:sz w:val="24"/>
          <w:szCs w:val="24"/>
        </w:rPr>
        <w:t xml:space="preserve"> fez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2060F3" w:rsidRPr="00583210">
        <w:rPr>
          <w:rFonts w:ascii="Times New Roman" w:hAnsi="Times New Roman" w:cs="Times New Roman"/>
          <w:i/>
          <w:sz w:val="24"/>
          <w:szCs w:val="24"/>
        </w:rPr>
        <w:t>jid</w:t>
      </w:r>
      <w:r w:rsidR="00485452">
        <w:rPr>
          <w:rFonts w:ascii="Times New Roman" w:hAnsi="Times New Roman" w:cs="Times New Roman"/>
          <w:i/>
          <w:sz w:val="24"/>
          <w:szCs w:val="24"/>
        </w:rPr>
        <w:t>es</w:t>
      </w:r>
      <w:r w:rsidR="002060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60F3">
        <w:rPr>
          <w:rFonts w:ascii="Times New Roman" w:hAnsi="Times New Roman" w:cs="Times New Roman"/>
          <w:sz w:val="24"/>
          <w:szCs w:val="24"/>
        </w:rPr>
        <w:t>se tornar</w:t>
      </w:r>
      <w:r w:rsidR="00485452">
        <w:rPr>
          <w:rFonts w:ascii="Times New Roman" w:hAnsi="Times New Roman" w:cs="Times New Roman"/>
          <w:sz w:val="24"/>
          <w:szCs w:val="24"/>
        </w:rPr>
        <w:t>e</w:t>
      </w:r>
      <w:r w:rsidR="002060F3">
        <w:rPr>
          <w:rFonts w:ascii="Times New Roman" w:hAnsi="Times New Roman" w:cs="Times New Roman"/>
          <w:sz w:val="24"/>
          <w:szCs w:val="24"/>
        </w:rPr>
        <w:t>m</w:t>
      </w:r>
      <w:r w:rsidR="002060F3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521"/>
      <w:r w:rsidR="00485452">
        <w:rPr>
          <w:rFonts w:ascii="Times New Roman" w:hAnsi="Times New Roman" w:cs="Times New Roman"/>
          <w:sz w:val="24"/>
          <w:szCs w:val="24"/>
        </w:rPr>
        <w:t>astutos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engenhosos”.</w:t>
      </w:r>
      <w:ins w:id="1522" w:author="Daniela Mountian" w:date="2017-06-24T19:34:00Z">
        <w:r w:rsidR="0048545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End w:id="1521"/>
      <w:ins w:id="1523" w:author="Daniela Mountian" w:date="2017-06-24T19:35:00Z">
        <w:r w:rsidR="00485452">
          <w:rPr>
            <w:rStyle w:val="Refdecomentrio"/>
            <w:rFonts w:cs="Times New Roman"/>
            <w:lang w:val="x-none"/>
          </w:rPr>
          <w:commentReference w:id="1521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Ninguém convocava fóruns internacionais por </w:t>
      </w:r>
      <w:r w:rsidR="0076133E">
        <w:rPr>
          <w:rFonts w:ascii="Times New Roman" w:hAnsi="Times New Roman" w:cs="Times New Roman"/>
          <w:sz w:val="24"/>
          <w:szCs w:val="24"/>
        </w:rPr>
        <w:t>esse pretexto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ninguém </w:t>
      </w:r>
      <w:r w:rsidR="002C4AF1">
        <w:rPr>
          <w:rFonts w:ascii="Times New Roman" w:hAnsi="Times New Roman" w:cs="Times New Roman"/>
          <w:sz w:val="24"/>
          <w:szCs w:val="24"/>
        </w:rPr>
        <w:t>criava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fundos financeiros internacionais humanitários. Os que pereciam se salva</w:t>
      </w:r>
      <w:r w:rsidR="00485452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sozinhos. Eles fugi</w:t>
      </w:r>
      <w:r w:rsidR="002C4AF1">
        <w:rPr>
          <w:rFonts w:ascii="Times New Roman" w:hAnsi="Times New Roman" w:cs="Times New Roman"/>
          <w:sz w:val="24"/>
          <w:szCs w:val="24"/>
        </w:rPr>
        <w:t>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del w:id="1524" w:author="Daniela Mountian" w:date="2017-06-24T19:48:00Z">
        <w:r w:rsidR="0024094F" w:rsidRPr="002C4AF1" w:rsidDel="002C4AF1">
          <w:rPr>
            <w:rFonts w:ascii="Times New Roman" w:hAnsi="Times New Roman" w:cs="Times New Roman"/>
            <w:sz w:val="24"/>
            <w:szCs w:val="24"/>
            <w:highlight w:val="yellow"/>
            <w:rPrChange w:id="1525" w:author="Daniela Mountian" w:date="2017-06-24T19:41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mundo judaico</w:delText>
        </w:r>
      </w:del>
      <w:ins w:id="1526" w:author="Daniela Mountian" w:date="2017-06-25T01:39:00Z">
        <w:r w:rsidR="002B6D59">
          <w:rPr>
            <w:rFonts w:ascii="Times New Roman" w:hAnsi="Times New Roman" w:cs="Times New Roman"/>
            <w:sz w:val="24"/>
            <w:szCs w:val="24"/>
          </w:rPr>
          <w:t>que é</w:t>
        </w:r>
      </w:ins>
      <w:ins w:id="1527" w:author="Daniela Mountian" w:date="2017-06-24T19:48:00Z">
        <w:r w:rsidR="002C4AF1">
          <w:rPr>
            <w:rFonts w:ascii="Times New Roman" w:hAnsi="Times New Roman" w:cs="Times New Roman"/>
            <w:sz w:val="24"/>
            <w:szCs w:val="24"/>
          </w:rPr>
          <w:t xml:space="preserve"> judeu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preservar </w:t>
      </w:r>
      <w:r w:rsidR="00B633D7">
        <w:rPr>
          <w:rFonts w:ascii="Times New Roman" w:hAnsi="Times New Roman" w:cs="Times New Roman"/>
          <w:sz w:val="24"/>
          <w:szCs w:val="24"/>
        </w:rPr>
        <w:t>a própria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human</w:t>
      </w:r>
      <w:r w:rsidR="00B633D7">
        <w:rPr>
          <w:rFonts w:ascii="Times New Roman" w:hAnsi="Times New Roman" w:cs="Times New Roman"/>
          <w:sz w:val="24"/>
          <w:szCs w:val="24"/>
        </w:rPr>
        <w:t>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</w:t>
      </w:r>
      <w:r w:rsidR="00B633D7">
        <w:rPr>
          <w:rFonts w:ascii="Times New Roman" w:hAnsi="Times New Roman" w:cs="Times New Roman"/>
          <w:sz w:val="24"/>
          <w:szCs w:val="24"/>
        </w:rPr>
        <w:t xml:space="preserve">só compreenderam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preço que pagaram por isso muito mais tarde, embora ainda hoje nem todos o compreendam. Ele é muito maior do que </w:t>
      </w:r>
      <w:ins w:id="1528" w:author="Daniela Mountian" w:date="2017-08-27T15:29:00Z">
        <w:r w:rsidR="00254FBE">
          <w:rPr>
            <w:rFonts w:ascii="Times New Roman" w:hAnsi="Times New Roman" w:cs="Times New Roman"/>
            <w:sz w:val="24"/>
            <w:szCs w:val="24"/>
          </w:rPr>
          <w:t>pagou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Fausto a Mefisto. Eles </w:t>
      </w:r>
      <w:r w:rsidR="00B633D7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venderam </w:t>
      </w:r>
      <w:r w:rsidR="00B633D7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alma, mas </w:t>
      </w:r>
      <w:r w:rsidR="00B633D7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espírito. A alma </w:t>
      </w:r>
      <w:r w:rsidR="00B633D7">
        <w:rPr>
          <w:rFonts w:ascii="Times New Roman" w:hAnsi="Times New Roman" w:cs="Times New Roman"/>
          <w:sz w:val="24"/>
          <w:szCs w:val="24"/>
        </w:rPr>
        <w:t>conserva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dentro do homem, </w:t>
      </w:r>
      <w:r w:rsidR="00C00E89">
        <w:rPr>
          <w:rFonts w:ascii="Times New Roman" w:hAnsi="Times New Roman" w:cs="Times New Roman"/>
          <w:sz w:val="24"/>
          <w:szCs w:val="24"/>
        </w:rPr>
        <w:t xml:space="preserve">enquanto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espírito </w:t>
      </w:r>
      <w:r w:rsidR="00B633D7">
        <w:rPr>
          <w:rFonts w:ascii="Times New Roman" w:hAnsi="Times New Roman" w:cs="Times New Roman"/>
          <w:sz w:val="24"/>
          <w:szCs w:val="24"/>
        </w:rPr>
        <w:t>conserva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Deus dentro do homem. Os que fugiram </w:t>
      </w:r>
      <w:r w:rsidR="00B633D7">
        <w:rPr>
          <w:rFonts w:ascii="Times New Roman" w:hAnsi="Times New Roman" w:cs="Times New Roman"/>
          <w:sz w:val="24"/>
          <w:szCs w:val="24"/>
        </w:rPr>
        <w:t>de si mesmos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salva</w:t>
      </w:r>
      <w:r w:rsidR="00B633D7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 </w:t>
      </w:r>
      <w:r w:rsidR="00B633D7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alma, mas </w:t>
      </w:r>
      <w:r w:rsidR="002F7DBF" w:rsidRPr="00C5704C">
        <w:rPr>
          <w:rFonts w:ascii="Times New Roman" w:hAnsi="Times New Roman" w:cs="Times New Roman"/>
          <w:sz w:val="24"/>
          <w:szCs w:val="24"/>
        </w:rPr>
        <w:t>arruina</w:t>
      </w:r>
      <w:r w:rsidR="002F7DBF">
        <w:rPr>
          <w:rFonts w:ascii="Times New Roman" w:hAnsi="Times New Roman" w:cs="Times New Roman"/>
          <w:sz w:val="24"/>
          <w:szCs w:val="24"/>
        </w:rPr>
        <w:t>r</w:t>
      </w:r>
      <w:r w:rsidR="002F7DBF" w:rsidRPr="00C5704C">
        <w:rPr>
          <w:rFonts w:ascii="Times New Roman" w:hAnsi="Times New Roman" w:cs="Times New Roman"/>
          <w:sz w:val="24"/>
          <w:szCs w:val="24"/>
        </w:rPr>
        <w:t xml:space="preserve">am </w:t>
      </w:r>
      <w:r w:rsidR="00B633D7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espírito...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fugira d</w:t>
      </w:r>
      <w:ins w:id="1529" w:author="Daniela Mountian" w:date="2017-06-24T20:02:00Z">
        <w:r w:rsidR="00B633D7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del w:id="1530" w:author="Daniela Mountian" w:date="2017-06-24T20:02:00Z">
        <w:r w:rsidRPr="00C5704C" w:rsidDel="00B633D7">
          <w:rPr>
            <w:rFonts w:ascii="Times New Roman" w:hAnsi="Times New Roman" w:cs="Times New Roman"/>
            <w:sz w:val="24"/>
            <w:szCs w:val="24"/>
          </w:rPr>
          <w:delText>o lugarejo</w:delText>
        </w:r>
      </w:del>
      <w:commentRangeStart w:id="1531"/>
      <w:ins w:id="1532" w:author="Daniela Mountian" w:date="2017-06-24T20:02:00Z">
        <w:r w:rsidR="00B633D7">
          <w:rPr>
            <w:rFonts w:ascii="Times New Roman" w:hAnsi="Times New Roman" w:cs="Times New Roman"/>
            <w:sz w:val="24"/>
            <w:szCs w:val="24"/>
          </w:rPr>
          <w:t xml:space="preserve">um </w:t>
        </w:r>
        <w:r w:rsidR="00B633D7" w:rsidRPr="00B633D7">
          <w:rPr>
            <w:rFonts w:ascii="Times New Roman" w:hAnsi="Times New Roman" w:cs="Times New Roman"/>
            <w:sz w:val="24"/>
            <w:szCs w:val="24"/>
            <w:highlight w:val="yellow"/>
            <w:rPrChange w:id="1533" w:author="Daniela Mountian" w:date="2017-06-24T20:09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assentamento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31"/>
      <w:r w:rsidR="00583210">
        <w:rPr>
          <w:rStyle w:val="Refdecomentrio"/>
          <w:rFonts w:cs="Times New Roman"/>
          <w:lang w:val="x-none"/>
        </w:rPr>
        <w:commentReference w:id="1531"/>
      </w:r>
      <w:r w:rsidRPr="00C5704C">
        <w:rPr>
          <w:rFonts w:ascii="Times New Roman" w:hAnsi="Times New Roman" w:cs="Times New Roman"/>
          <w:sz w:val="24"/>
          <w:szCs w:val="24"/>
        </w:rPr>
        <w:t xml:space="preserve">o avô de Aleksei Ióssifovitch Ívolguin, </w:t>
      </w:r>
      <w:r w:rsidR="00B633D7">
        <w:rPr>
          <w:rFonts w:ascii="Times New Roman" w:hAnsi="Times New Roman" w:cs="Times New Roman"/>
          <w:sz w:val="24"/>
          <w:szCs w:val="24"/>
        </w:rPr>
        <w:t>com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nome</w:t>
      </w:r>
      <w:r w:rsidR="00B633D7">
        <w:rPr>
          <w:rFonts w:ascii="Times New Roman" w:hAnsi="Times New Roman" w:cs="Times New Roman"/>
          <w:sz w:val="24"/>
          <w:szCs w:val="24"/>
        </w:rPr>
        <w:t xml:space="preserve"> cômico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ouvido eslavo,</w:t>
      </w:r>
      <w:r w:rsidR="00B633D7">
        <w:rPr>
          <w:rFonts w:ascii="Times New Roman" w:hAnsi="Times New Roman" w:cs="Times New Roman"/>
          <w:sz w:val="24"/>
          <w:szCs w:val="24"/>
        </w:rPr>
        <w:t xml:space="preserve"> Chaim,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633D7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sobrenome Katz... </w:t>
      </w:r>
      <w:r w:rsidR="00B60BEE" w:rsidRPr="00C5704C">
        <w:rPr>
          <w:rFonts w:ascii="Times New Roman" w:hAnsi="Times New Roman" w:cs="Times New Roman"/>
          <w:sz w:val="24"/>
          <w:szCs w:val="24"/>
        </w:rPr>
        <w:t>Kat</w:t>
      </w:r>
      <w:r w:rsidR="00B60BEE">
        <w:rPr>
          <w:rFonts w:ascii="Times New Roman" w:hAnsi="Times New Roman" w:cs="Times New Roman"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0E89">
        <w:rPr>
          <w:rFonts w:ascii="Times New Roman" w:hAnsi="Times New Roman" w:cs="Times New Roman"/>
          <w:sz w:val="24"/>
          <w:szCs w:val="24"/>
        </w:rPr>
        <w:t>era</w:t>
      </w:r>
      <w:r w:rsidR="00B633D7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bom </w:t>
      </w:r>
      <w:r w:rsidR="00B633D7">
        <w:rPr>
          <w:rFonts w:ascii="Times New Roman" w:hAnsi="Times New Roman" w:cs="Times New Roman"/>
          <w:sz w:val="24"/>
          <w:szCs w:val="24"/>
        </w:rPr>
        <w:t xml:space="preserve">sobrenome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B633D7">
        <w:rPr>
          <w:rFonts w:ascii="Times New Roman" w:hAnsi="Times New Roman" w:cs="Times New Roman"/>
          <w:sz w:val="24"/>
          <w:szCs w:val="24"/>
        </w:rPr>
        <w:t>se conseguir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ganha-pão </w:t>
      </w:r>
      <w:r w:rsidR="00B633D7">
        <w:rPr>
          <w:rFonts w:ascii="Times New Roman" w:hAnsi="Times New Roman" w:cs="Times New Roman"/>
          <w:sz w:val="24"/>
          <w:szCs w:val="24"/>
        </w:rPr>
        <w:t>na Alemanha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B633D7">
        <w:rPr>
          <w:rFonts w:ascii="Times New Roman" w:hAnsi="Times New Roman" w:cs="Times New Roman"/>
          <w:sz w:val="24"/>
          <w:szCs w:val="24"/>
        </w:rPr>
        <w:t>na Rússia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33D7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necessário outro... Então I</w:t>
      </w:r>
      <w:r w:rsidR="00C00E89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ssif Katz, filho de Chaim, comprou de um </w:t>
      </w:r>
      <w:r w:rsidR="00C00E89">
        <w:rPr>
          <w:rFonts w:ascii="Times New Roman" w:hAnsi="Times New Roman" w:cs="Times New Roman"/>
          <w:sz w:val="24"/>
          <w:szCs w:val="24"/>
        </w:rPr>
        <w:t>comissário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polícia o sobrenome Ívolguin. </w:t>
      </w:r>
      <w:r w:rsidR="00C00E89">
        <w:rPr>
          <w:rFonts w:ascii="Times New Roman" w:hAnsi="Times New Roman" w:cs="Times New Roman"/>
          <w:sz w:val="24"/>
          <w:szCs w:val="24"/>
        </w:rPr>
        <w:t>E foi uma pechincha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Pr="00A867CB">
        <w:rPr>
          <w:rFonts w:ascii="Times New Roman" w:hAnsi="Times New Roman" w:cs="Times New Roman"/>
          <w:sz w:val="24"/>
          <w:szCs w:val="24"/>
        </w:rPr>
        <w:t xml:space="preserve">cinco rublos de prata. </w:t>
      </w:r>
      <w:r w:rsidR="0083502A">
        <w:rPr>
          <w:rFonts w:ascii="Times New Roman" w:hAnsi="Times New Roman" w:cs="Times New Roman"/>
          <w:sz w:val="24"/>
          <w:szCs w:val="24"/>
        </w:rPr>
        <w:t>Mas, s</w:t>
      </w:r>
      <w:r w:rsidRPr="00A867CB">
        <w:rPr>
          <w:rFonts w:ascii="Times New Roman" w:hAnsi="Times New Roman" w:cs="Times New Roman"/>
          <w:sz w:val="24"/>
          <w:szCs w:val="24"/>
        </w:rPr>
        <w:t xml:space="preserve">e </w:t>
      </w:r>
      <w:r w:rsidR="00C00E89">
        <w:rPr>
          <w:rFonts w:ascii="Times New Roman" w:hAnsi="Times New Roman" w:cs="Times New Roman"/>
          <w:sz w:val="24"/>
          <w:szCs w:val="24"/>
        </w:rPr>
        <w:t>estivesse</w:t>
      </w:r>
      <w:r w:rsidRPr="00A867CB">
        <w:rPr>
          <w:rFonts w:ascii="Times New Roman" w:hAnsi="Times New Roman" w:cs="Times New Roman"/>
          <w:sz w:val="24"/>
          <w:szCs w:val="24"/>
        </w:rPr>
        <w:t xml:space="preserve"> em </w:t>
      </w:r>
      <w:ins w:id="1534" w:author="Daniela Mountian" w:date="2017-06-24T20:28:00Z">
        <w:r w:rsidR="00C00E89">
          <w:rPr>
            <w:rFonts w:ascii="Times New Roman" w:hAnsi="Times New Roman" w:cs="Times New Roman"/>
            <w:sz w:val="24"/>
            <w:szCs w:val="24"/>
          </w:rPr>
          <w:t>um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ins w:id="1535" w:author="Daniela Mountian" w:date="2017-08-27T15:36:00Z">
        <w:r w:rsidR="002E2684">
          <w:rPr>
            <w:rFonts w:ascii="Times New Roman" w:hAnsi="Times New Roman" w:cs="Times New Roman"/>
            <w:sz w:val="24"/>
            <w:szCs w:val="24"/>
          </w:rPr>
          <w:t>distrito</w:t>
        </w:r>
      </w:ins>
      <w:ins w:id="1536" w:author="Leila" w:date="2016-07-21T12:00:00Z">
        <w:r w:rsidR="00B60BE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60BEE">
        <w:rPr>
          <w:rFonts w:ascii="Times New Roman" w:hAnsi="Times New Roman" w:cs="Times New Roman"/>
          <w:sz w:val="24"/>
          <w:szCs w:val="24"/>
        </w:rPr>
        <w:t>remoto</w:t>
      </w:r>
      <w:r w:rsidRPr="00A867CB">
        <w:rPr>
          <w:rFonts w:ascii="Times New Roman" w:hAnsi="Times New Roman" w:cs="Times New Roman"/>
          <w:sz w:val="24"/>
          <w:szCs w:val="24"/>
        </w:rPr>
        <w:t>, por um rublo de prata</w:t>
      </w:r>
      <w:r w:rsidR="00C00E89">
        <w:rPr>
          <w:rFonts w:ascii="Times New Roman" w:hAnsi="Times New Roman" w:cs="Times New Roman"/>
          <w:sz w:val="24"/>
          <w:szCs w:val="24"/>
        </w:rPr>
        <w:t xml:space="preserve"> compraria </w:t>
      </w:r>
      <w:r w:rsidRPr="00A867CB">
        <w:rPr>
          <w:rFonts w:ascii="Times New Roman" w:hAnsi="Times New Roman" w:cs="Times New Roman"/>
          <w:sz w:val="24"/>
          <w:szCs w:val="24"/>
        </w:rPr>
        <w:t>até o sobrenome da sua majestade imperial, Románov. No entanto</w:t>
      </w:r>
      <w:r w:rsidR="00C00E89">
        <w:rPr>
          <w:rFonts w:ascii="Times New Roman" w:hAnsi="Times New Roman" w:cs="Times New Roman"/>
          <w:sz w:val="24"/>
          <w:szCs w:val="24"/>
        </w:rPr>
        <w:t>,</w:t>
      </w:r>
      <w:r w:rsidRPr="00A867CB">
        <w:rPr>
          <w:rFonts w:ascii="Times New Roman" w:hAnsi="Times New Roman" w:cs="Times New Roman"/>
          <w:sz w:val="24"/>
          <w:szCs w:val="24"/>
        </w:rPr>
        <w:t xml:space="preserve"> I</w:t>
      </w:r>
      <w:r w:rsidR="00C00E89">
        <w:rPr>
          <w:rFonts w:ascii="Times New Roman" w:hAnsi="Times New Roman" w:cs="Times New Roman"/>
          <w:sz w:val="24"/>
          <w:szCs w:val="24"/>
        </w:rPr>
        <w:t>ó</w:t>
      </w:r>
      <w:r w:rsidRPr="00A867CB">
        <w:rPr>
          <w:rFonts w:ascii="Times New Roman" w:hAnsi="Times New Roman" w:cs="Times New Roman"/>
          <w:sz w:val="24"/>
          <w:szCs w:val="24"/>
        </w:rPr>
        <w:t xml:space="preserve">ssif Katz, </w:t>
      </w:r>
      <w:r w:rsidR="00C00E89">
        <w:rPr>
          <w:rFonts w:ascii="Times New Roman" w:hAnsi="Times New Roman" w:cs="Times New Roman"/>
          <w:sz w:val="24"/>
          <w:szCs w:val="24"/>
        </w:rPr>
        <w:t xml:space="preserve">um </w:t>
      </w:r>
      <w:r w:rsidRPr="00A867CB">
        <w:rPr>
          <w:rFonts w:ascii="Times New Roman" w:hAnsi="Times New Roman" w:cs="Times New Roman"/>
          <w:sz w:val="24"/>
          <w:szCs w:val="24"/>
        </w:rPr>
        <w:t xml:space="preserve">dentista, comprou </w:t>
      </w:r>
      <w:r w:rsidR="00C00E89">
        <w:rPr>
          <w:rFonts w:ascii="Times New Roman" w:hAnsi="Times New Roman" w:cs="Times New Roman"/>
          <w:sz w:val="24"/>
          <w:szCs w:val="24"/>
        </w:rPr>
        <w:t>seu</w:t>
      </w:r>
      <w:r w:rsidRPr="00A867CB">
        <w:rPr>
          <w:rFonts w:ascii="Times New Roman" w:hAnsi="Times New Roman" w:cs="Times New Roman"/>
          <w:sz w:val="24"/>
          <w:szCs w:val="24"/>
        </w:rPr>
        <w:t xml:space="preserve"> sob</w:t>
      </w:r>
      <w:r w:rsidRPr="00C5704C">
        <w:rPr>
          <w:rFonts w:ascii="Times New Roman" w:hAnsi="Times New Roman" w:cs="Times New Roman"/>
          <w:sz w:val="24"/>
          <w:szCs w:val="24"/>
        </w:rPr>
        <w:t xml:space="preserve">renome em São Petersburgo, onde a vida era mais cara. E </w:t>
      </w:r>
      <w:r w:rsidR="00C00E89">
        <w:rPr>
          <w:rFonts w:ascii="Times New Roman" w:hAnsi="Times New Roman" w:cs="Times New Roman"/>
          <w:sz w:val="24"/>
          <w:szCs w:val="24"/>
        </w:rPr>
        <w:t>aceitou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2B6D59">
        <w:rPr>
          <w:rFonts w:ascii="Times New Roman" w:hAnsi="Times New Roman" w:cs="Times New Roman"/>
          <w:sz w:val="24"/>
          <w:szCs w:val="24"/>
        </w:rPr>
        <w:t xml:space="preserve">lhe </w:t>
      </w:r>
      <w:r w:rsidR="00C00E89">
        <w:rPr>
          <w:rFonts w:ascii="Times New Roman" w:hAnsi="Times New Roman" w:cs="Times New Roman"/>
          <w:sz w:val="24"/>
          <w:szCs w:val="24"/>
        </w:rPr>
        <w:t>deram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37F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537" w:author="Daniela Mountian" w:date="2017-08-27T15:37:00Z">
        <w:r w:rsidR="002E2684">
          <w:rPr>
            <w:rFonts w:ascii="Times New Roman" w:hAnsi="Times New Roman" w:cs="Times New Roman"/>
            <w:sz w:val="24"/>
            <w:szCs w:val="24"/>
          </w:rPr>
          <w:t>já que tinha que ser</w:t>
        </w:r>
      </w:ins>
      <w:r w:rsidR="00C00E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Ívolguin.</w:t>
      </w:r>
      <w:ins w:id="1538" w:author="Daniela Mountian" w:date="2017-08-27T15:37:00Z">
        <w:r w:rsidR="002E2684">
          <w:rPr>
            <w:rFonts w:ascii="Times New Roman" w:hAnsi="Times New Roman" w:cs="Times New Roman"/>
            <w:sz w:val="24"/>
            <w:szCs w:val="24"/>
          </w:rPr>
          <w:t>..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0E89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omo </w:t>
      </w:r>
      <w:r w:rsidR="00C00E89">
        <w:rPr>
          <w:rFonts w:ascii="Times New Roman" w:hAnsi="Times New Roman" w:cs="Times New Roman"/>
          <w:sz w:val="24"/>
          <w:szCs w:val="24"/>
        </w:rPr>
        <w:t>depois lhe foi grato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Ívolguin, Aleksei </w:t>
      </w:r>
      <w:r w:rsidR="006737FC" w:rsidRPr="00C5704C">
        <w:rPr>
          <w:rFonts w:ascii="Times New Roman" w:hAnsi="Times New Roman" w:cs="Times New Roman"/>
          <w:sz w:val="24"/>
          <w:szCs w:val="24"/>
        </w:rPr>
        <w:t>I</w:t>
      </w:r>
      <w:r w:rsidR="006737FC">
        <w:rPr>
          <w:rFonts w:ascii="Times New Roman" w:hAnsi="Times New Roman" w:cs="Times New Roman"/>
          <w:sz w:val="24"/>
          <w:szCs w:val="24"/>
        </w:rPr>
        <w:t>ó</w:t>
      </w:r>
      <w:r w:rsidR="006737FC" w:rsidRPr="00C5704C">
        <w:rPr>
          <w:rFonts w:ascii="Times New Roman" w:hAnsi="Times New Roman" w:cs="Times New Roman"/>
          <w:sz w:val="24"/>
          <w:szCs w:val="24"/>
        </w:rPr>
        <w:t>ssifovitch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Para um judeu da Rússia, uma herança </w:t>
      </w:r>
      <w:r w:rsidR="006737FC" w:rsidRPr="00C5704C">
        <w:rPr>
          <w:rFonts w:ascii="Times New Roman" w:hAnsi="Times New Roman" w:cs="Times New Roman"/>
          <w:sz w:val="24"/>
          <w:szCs w:val="24"/>
        </w:rPr>
        <w:t>des</w:t>
      </w:r>
      <w:r w:rsidR="006737FC">
        <w:rPr>
          <w:rFonts w:ascii="Times New Roman" w:hAnsi="Times New Roman" w:cs="Times New Roman"/>
          <w:sz w:val="24"/>
          <w:szCs w:val="24"/>
        </w:rPr>
        <w:t>s</w:t>
      </w:r>
      <w:r w:rsidR="006737FC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melhor do que qualquer capital, do que </w:t>
      </w:r>
      <w:r w:rsidR="00A2320E">
        <w:rPr>
          <w:rFonts w:ascii="Times New Roman" w:hAnsi="Times New Roman" w:cs="Times New Roman"/>
          <w:sz w:val="24"/>
          <w:szCs w:val="24"/>
        </w:rPr>
        <w:t xml:space="preserve">qualquer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propriedade. </w:t>
      </w:r>
      <w:r w:rsidRPr="007B7E76">
        <w:rPr>
          <w:rFonts w:ascii="Times New Roman" w:hAnsi="Times New Roman" w:cs="Times New Roman"/>
          <w:sz w:val="24"/>
          <w:szCs w:val="24"/>
        </w:rPr>
        <w:t xml:space="preserve">Assim, </w:t>
      </w:r>
      <w:r w:rsidRPr="002E2684">
        <w:rPr>
          <w:rFonts w:ascii="Times New Roman" w:hAnsi="Times New Roman" w:cs="Times New Roman"/>
          <w:sz w:val="24"/>
          <w:szCs w:val="24"/>
        </w:rPr>
        <w:t>o recém-</w:t>
      </w:r>
      <w:r w:rsidR="00863CD5">
        <w:rPr>
          <w:rFonts w:ascii="Times New Roman" w:hAnsi="Times New Roman" w:cs="Times New Roman"/>
          <w:sz w:val="24"/>
          <w:szCs w:val="24"/>
        </w:rPr>
        <w:t>criado</w:t>
      </w:r>
      <w:r w:rsidRPr="007B7E76">
        <w:rPr>
          <w:rFonts w:ascii="Times New Roman" w:hAnsi="Times New Roman" w:cs="Times New Roman"/>
          <w:sz w:val="24"/>
          <w:szCs w:val="24"/>
        </w:rPr>
        <w:t xml:space="preserve"> Ió</w:t>
      </w:r>
      <w:r w:rsidR="006737FC" w:rsidRPr="00820AFD">
        <w:rPr>
          <w:rFonts w:ascii="Times New Roman" w:hAnsi="Times New Roman" w:cs="Times New Roman"/>
          <w:sz w:val="24"/>
          <w:szCs w:val="24"/>
        </w:rPr>
        <w:t>s</w:t>
      </w:r>
      <w:r w:rsidRPr="00820AFD">
        <w:rPr>
          <w:rFonts w:ascii="Times New Roman" w:hAnsi="Times New Roman" w:cs="Times New Roman"/>
          <w:sz w:val="24"/>
          <w:szCs w:val="24"/>
        </w:rPr>
        <w:t>sif Ívolguin era daqueles judeus que viviam bem,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porque sabiam trabalhar com mais habilidade em seu </w:t>
      </w:r>
      <w:r w:rsidR="00863CD5">
        <w:rPr>
          <w:rFonts w:ascii="Times New Roman" w:hAnsi="Times New Roman" w:cs="Times New Roman"/>
          <w:sz w:val="24"/>
          <w:szCs w:val="24"/>
        </w:rPr>
        <w:t>ofício</w:t>
      </w:r>
      <w:r w:rsidRPr="00C5704C">
        <w:rPr>
          <w:rFonts w:ascii="Times New Roman" w:hAnsi="Times New Roman" w:cs="Times New Roman"/>
          <w:sz w:val="24"/>
          <w:szCs w:val="24"/>
        </w:rPr>
        <w:t>, e a Rússia</w:t>
      </w:r>
      <w:r w:rsidR="00820AFD">
        <w:rPr>
          <w:rFonts w:ascii="Times New Roman" w:hAnsi="Times New Roman" w:cs="Times New Roman"/>
          <w:sz w:val="24"/>
          <w:szCs w:val="24"/>
        </w:rPr>
        <w:t>, cada vez mais,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precisava de hábeis engenheiros, advogados e outras profissões </w:t>
      </w:r>
      <w:r w:rsidR="00820AFD">
        <w:rPr>
          <w:rFonts w:ascii="Times New Roman" w:hAnsi="Times New Roman" w:cs="Times New Roman"/>
          <w:sz w:val="24"/>
          <w:szCs w:val="24"/>
        </w:rPr>
        <w:t>que eram vistas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suspeita </w:t>
      </w:r>
      <w:r w:rsidR="00820AFD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820AF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campon</w:t>
      </w:r>
      <w:r w:rsidR="00820AF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820AFD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proprietário</w:t>
      </w:r>
      <w:r w:rsidR="00820AF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terras</w:t>
      </w:r>
      <w:r w:rsidR="00820AFD">
        <w:rPr>
          <w:rFonts w:ascii="Times New Roman" w:hAnsi="Times New Roman" w:cs="Times New Roman"/>
          <w:sz w:val="24"/>
          <w:szCs w:val="24"/>
        </w:rPr>
        <w:t xml:space="preserve"> russos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709D4" w:rsidRPr="00C5704C">
        <w:rPr>
          <w:rFonts w:ascii="Times New Roman" w:hAnsi="Times New Roman" w:cs="Times New Roman"/>
          <w:sz w:val="24"/>
          <w:szCs w:val="24"/>
        </w:rPr>
        <w:t>Es</w:t>
      </w:r>
      <w:r w:rsidR="00F709D4">
        <w:rPr>
          <w:rFonts w:ascii="Times New Roman" w:hAnsi="Times New Roman" w:cs="Times New Roman"/>
          <w:sz w:val="24"/>
          <w:szCs w:val="24"/>
        </w:rPr>
        <w:t>s</w:t>
      </w:r>
      <w:r w:rsidR="00F709D4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patriotas russos de origem judia se </w:t>
      </w:r>
      <w:r w:rsidR="00863CD5">
        <w:rPr>
          <w:rFonts w:ascii="Times New Roman" w:hAnsi="Times New Roman" w:cs="Times New Roman"/>
          <w:sz w:val="24"/>
          <w:szCs w:val="24"/>
        </w:rPr>
        <w:t>reuniam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341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 jornal</w:t>
      </w:r>
      <w:r w:rsidR="004C6F9D">
        <w:rPr>
          <w:rFonts w:ascii="Times New Roman" w:hAnsi="Times New Roman" w:cs="Times New Roman"/>
          <w:sz w:val="24"/>
          <w:szCs w:val="24"/>
        </w:rPr>
        <w:t xml:space="preserve"> petersburguês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5866">
        <w:rPr>
          <w:rFonts w:ascii="Times New Roman" w:hAnsi="Times New Roman" w:cs="Times New Roman"/>
          <w:i/>
          <w:sz w:val="24"/>
          <w:szCs w:val="24"/>
        </w:rPr>
        <w:t>A Palavra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820AFD">
        <w:rPr>
          <w:rStyle w:val="Refdenotaderodap"/>
          <w:rFonts w:ascii="Times New Roman" w:hAnsi="Times New Roman" w:cs="Times New Roman"/>
          <w:sz w:val="24"/>
          <w:szCs w:val="24"/>
        </w:rPr>
        <w:footnoteReference w:id="136"/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Pr="00820AFD">
        <w:rPr>
          <w:rFonts w:ascii="Times New Roman" w:hAnsi="Times New Roman" w:cs="Times New Roman"/>
          <w:i/>
          <w:sz w:val="24"/>
          <w:szCs w:val="24"/>
        </w:rPr>
        <w:t xml:space="preserve">O </w:t>
      </w:r>
      <w:r w:rsidR="00F709D4">
        <w:rPr>
          <w:rFonts w:ascii="Times New Roman" w:hAnsi="Times New Roman" w:cs="Times New Roman"/>
          <w:i/>
          <w:sz w:val="24"/>
          <w:szCs w:val="24"/>
        </w:rPr>
        <w:t>E</w:t>
      </w:r>
      <w:r w:rsidR="00F709D4" w:rsidRPr="00820AFD">
        <w:rPr>
          <w:rFonts w:ascii="Times New Roman" w:hAnsi="Times New Roman" w:cs="Times New Roman"/>
          <w:i/>
          <w:sz w:val="24"/>
          <w:szCs w:val="24"/>
        </w:rPr>
        <w:t xml:space="preserve">standarte </w:t>
      </w:r>
      <w:r w:rsidR="00F709D4">
        <w:rPr>
          <w:rFonts w:ascii="Times New Roman" w:hAnsi="Times New Roman" w:cs="Times New Roman"/>
          <w:i/>
          <w:sz w:val="24"/>
          <w:szCs w:val="24"/>
        </w:rPr>
        <w:t>R</w:t>
      </w:r>
      <w:r w:rsidRPr="00820AFD">
        <w:rPr>
          <w:rFonts w:ascii="Times New Roman" w:hAnsi="Times New Roman" w:cs="Times New Roman"/>
          <w:i/>
          <w:sz w:val="24"/>
          <w:szCs w:val="24"/>
        </w:rPr>
        <w:t>usso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das </w:t>
      </w:r>
      <w:del w:id="1539" w:author="Daniela Mountian" w:date="2017-06-25T11:59:00Z">
        <w:r w:rsidRPr="00471FE8" w:rsidDel="00471FE8">
          <w:rPr>
            <w:rFonts w:ascii="Times New Roman" w:hAnsi="Times New Roman" w:cs="Times New Roman"/>
            <w:sz w:val="24"/>
            <w:szCs w:val="24"/>
          </w:rPr>
          <w:delText>centúrias</w:delText>
        </w:r>
      </w:del>
      <w:commentRangeStart w:id="1540"/>
      <w:ins w:id="1541" w:author="Daniela Mountian" w:date="2017-06-25T12:01:00Z">
        <w:r w:rsidR="00471FE8" w:rsidRPr="00471FE8">
          <w:rPr>
            <w:rFonts w:ascii="Times New Roman" w:hAnsi="Times New Roman" w:cs="Times New Roman"/>
            <w:sz w:val="24"/>
            <w:szCs w:val="24"/>
          </w:rPr>
          <w:t>C</w:t>
        </w:r>
      </w:ins>
      <w:ins w:id="1542" w:author="Daniela Mountian" w:date="2017-06-25T11:59:00Z">
        <w:r w:rsidR="00471FE8" w:rsidRPr="00471FE8">
          <w:rPr>
            <w:rFonts w:ascii="Times New Roman" w:hAnsi="Times New Roman" w:cs="Times New Roman"/>
            <w:sz w:val="24"/>
            <w:szCs w:val="24"/>
          </w:rPr>
          <w:t>ente</w:t>
        </w:r>
      </w:ins>
      <w:ins w:id="1543" w:author="Daniela Mountian" w:date="2017-06-25T12:01:00Z">
        <w:r w:rsidR="00471FE8">
          <w:rPr>
            <w:rFonts w:ascii="Times New Roman" w:hAnsi="Times New Roman" w:cs="Times New Roman"/>
            <w:sz w:val="24"/>
            <w:szCs w:val="24"/>
          </w:rPr>
          <w:t>nas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1FE8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egras,</w:t>
      </w:r>
      <w:r w:rsidR="00C65866">
        <w:rPr>
          <w:rStyle w:val="Refdenotaderodap"/>
          <w:rFonts w:ascii="Times New Roman" w:hAnsi="Times New Roman" w:cs="Times New Roman"/>
          <w:sz w:val="24"/>
          <w:szCs w:val="24"/>
        </w:rPr>
        <w:footnoteReference w:id="137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40"/>
      <w:r w:rsidR="00471FE8">
        <w:rPr>
          <w:rStyle w:val="Refdecomentrio"/>
          <w:rFonts w:cs="Times New Roman"/>
          <w:lang w:val="x-none"/>
        </w:rPr>
        <w:commentReference w:id="1540"/>
      </w:r>
      <w:r w:rsidRPr="00C5704C">
        <w:rPr>
          <w:rFonts w:ascii="Times New Roman" w:hAnsi="Times New Roman" w:cs="Times New Roman"/>
          <w:sz w:val="24"/>
          <w:szCs w:val="24"/>
        </w:rPr>
        <w:t>chamava</w:t>
      </w:r>
      <w:r w:rsidR="004C6F9D">
        <w:rPr>
          <w:rFonts w:ascii="Times New Roman" w:hAnsi="Times New Roman" w:cs="Times New Roman"/>
          <w:sz w:val="24"/>
          <w:szCs w:val="24"/>
        </w:rPr>
        <w:t>, não sem razão,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jud</w:t>
      </w:r>
      <w:r w:rsidR="004C6F9D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Quanto mais </w:t>
      </w:r>
      <w:r w:rsidR="00C65866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655082">
        <w:rPr>
          <w:rFonts w:ascii="Times New Roman" w:hAnsi="Times New Roman" w:cs="Times New Roman"/>
          <w:i/>
          <w:sz w:val="24"/>
          <w:szCs w:val="24"/>
        </w:rPr>
        <w:t>P</w:t>
      </w:r>
      <w:r w:rsidR="00C65866">
        <w:rPr>
          <w:rFonts w:ascii="Times New Roman" w:hAnsi="Times New Roman" w:cs="Times New Roman"/>
          <w:i/>
          <w:sz w:val="24"/>
          <w:szCs w:val="24"/>
        </w:rPr>
        <w:t>alavra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publicava </w:t>
      </w:r>
      <w:del w:id="1544" w:author="Leila" w:date="2016-07-21T12:03:00Z">
        <w:r w:rsidRPr="00C5704C" w:rsidDel="006737F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artigos contra o sionismo, </w:t>
      </w:r>
      <w:r w:rsidR="00AF51FB">
        <w:rPr>
          <w:rFonts w:ascii="Times New Roman" w:hAnsi="Times New Roman" w:cs="Times New Roman"/>
          <w:sz w:val="24"/>
          <w:szCs w:val="24"/>
        </w:rPr>
        <w:t>acusando-o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tenta</w:t>
      </w:r>
      <w:r w:rsidR="00AF51F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atrair os judeus para </w:t>
      </w:r>
      <w:r w:rsidR="00AF51FB">
        <w:rPr>
          <w:rFonts w:ascii="Times New Roman" w:hAnsi="Times New Roman" w:cs="Times New Roman"/>
          <w:sz w:val="24"/>
          <w:szCs w:val="24"/>
        </w:rPr>
        <w:t>o âmbito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51FB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nacionalismo</w:t>
      </w:r>
      <w:r w:rsidR="00AF51FB">
        <w:rPr>
          <w:rFonts w:ascii="Times New Roman" w:hAnsi="Times New Roman" w:cs="Times New Roman"/>
          <w:sz w:val="24"/>
          <w:szCs w:val="24"/>
        </w:rPr>
        <w:t xml:space="preserve"> estreito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r w:rsidR="00DD0A28">
        <w:rPr>
          <w:rFonts w:ascii="Times New Roman" w:hAnsi="Times New Roman" w:cs="Times New Roman"/>
          <w:sz w:val="24"/>
          <w:szCs w:val="24"/>
        </w:rPr>
        <w:t xml:space="preserve"> não para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cooperação fraternal com o grande povo russo, mais esbravejava </w:t>
      </w:r>
      <w:r w:rsidRPr="00820AFD">
        <w:rPr>
          <w:rFonts w:ascii="Times New Roman" w:hAnsi="Times New Roman" w:cs="Times New Roman"/>
          <w:i/>
          <w:sz w:val="24"/>
          <w:szCs w:val="24"/>
        </w:rPr>
        <w:t xml:space="preserve">O </w:t>
      </w:r>
      <w:r w:rsidR="00F709D4">
        <w:rPr>
          <w:rFonts w:ascii="Times New Roman" w:hAnsi="Times New Roman" w:cs="Times New Roman"/>
          <w:i/>
          <w:sz w:val="24"/>
          <w:szCs w:val="24"/>
        </w:rPr>
        <w:t>E</w:t>
      </w:r>
      <w:r w:rsidR="00F709D4" w:rsidRPr="00820AFD">
        <w:rPr>
          <w:rFonts w:ascii="Times New Roman" w:hAnsi="Times New Roman" w:cs="Times New Roman"/>
          <w:i/>
          <w:sz w:val="24"/>
          <w:szCs w:val="24"/>
        </w:rPr>
        <w:t xml:space="preserve">standarte </w:t>
      </w:r>
      <w:r w:rsidR="00F709D4">
        <w:rPr>
          <w:rFonts w:ascii="Times New Roman" w:hAnsi="Times New Roman" w:cs="Times New Roman"/>
          <w:i/>
          <w:sz w:val="24"/>
          <w:szCs w:val="24"/>
        </w:rPr>
        <w:t>R</w:t>
      </w:r>
      <w:r w:rsidR="00F709D4" w:rsidRPr="00820AFD">
        <w:rPr>
          <w:rFonts w:ascii="Times New Roman" w:hAnsi="Times New Roman" w:cs="Times New Roman"/>
          <w:i/>
          <w:sz w:val="24"/>
          <w:szCs w:val="24"/>
        </w:rPr>
        <w:t>usso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das </w:t>
      </w:r>
      <w:r w:rsidR="00AF51FB">
        <w:rPr>
          <w:rFonts w:ascii="Times New Roman" w:hAnsi="Times New Roman" w:cs="Times New Roman"/>
          <w:sz w:val="24"/>
          <w:szCs w:val="24"/>
        </w:rPr>
        <w:t>Centenas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51FB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egras, que também publicava artigos contra o sionismo, </w:t>
      </w:r>
      <w:r w:rsidR="00763412">
        <w:rPr>
          <w:rFonts w:ascii="Times New Roman" w:hAnsi="Times New Roman" w:cs="Times New Roman"/>
          <w:sz w:val="24"/>
          <w:szCs w:val="24"/>
        </w:rPr>
        <w:t>mas</w:t>
      </w:r>
      <w:r w:rsidR="00A2320E">
        <w:rPr>
          <w:rFonts w:ascii="Times New Roman" w:hAnsi="Times New Roman" w:cs="Times New Roman"/>
          <w:sz w:val="24"/>
          <w:szCs w:val="24"/>
        </w:rPr>
        <w:t xml:space="preserve"> </w:t>
      </w:r>
      <w:r w:rsidR="00655082">
        <w:rPr>
          <w:rFonts w:ascii="Times New Roman" w:hAnsi="Times New Roman" w:cs="Times New Roman"/>
          <w:sz w:val="24"/>
          <w:szCs w:val="24"/>
        </w:rPr>
        <w:t>e</w:t>
      </w:r>
      <w:r w:rsidR="00A2320E">
        <w:rPr>
          <w:rFonts w:ascii="Times New Roman" w:hAnsi="Times New Roman" w:cs="Times New Roman"/>
          <w:sz w:val="24"/>
          <w:szCs w:val="24"/>
        </w:rPr>
        <w:t>stes eram mais inebriantes e desdenhosos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655082">
        <w:rPr>
          <w:rFonts w:ascii="Times New Roman" w:hAnsi="Times New Roman" w:cs="Times New Roman"/>
          <w:sz w:val="24"/>
          <w:szCs w:val="24"/>
        </w:rPr>
        <w:t xml:space="preserve">exigindo </w:t>
      </w:r>
      <w:r w:rsidR="00763412" w:rsidRPr="00655082">
        <w:rPr>
          <w:rFonts w:ascii="Times New Roman" w:hAnsi="Times New Roman" w:cs="Times New Roman"/>
          <w:sz w:val="24"/>
          <w:szCs w:val="24"/>
        </w:rPr>
        <w:t xml:space="preserve">a </w:t>
      </w:r>
      <w:r w:rsidRPr="00655082">
        <w:rPr>
          <w:rFonts w:ascii="Times New Roman" w:hAnsi="Times New Roman" w:cs="Times New Roman"/>
          <w:sz w:val="24"/>
          <w:szCs w:val="24"/>
        </w:rPr>
        <w:t>preven</w:t>
      </w:r>
      <w:r w:rsidR="00763412" w:rsidRPr="00655082">
        <w:rPr>
          <w:rFonts w:ascii="Times New Roman" w:hAnsi="Times New Roman" w:cs="Times New Roman"/>
          <w:sz w:val="24"/>
          <w:szCs w:val="24"/>
        </w:rPr>
        <w:t>ção</w:t>
      </w:r>
      <w:r w:rsidRPr="00655082">
        <w:rPr>
          <w:rFonts w:ascii="Times New Roman" w:hAnsi="Times New Roman" w:cs="Times New Roman"/>
          <w:sz w:val="24"/>
          <w:szCs w:val="24"/>
        </w:rPr>
        <w:t xml:space="preserve"> </w:t>
      </w:r>
      <w:r w:rsidR="00763412" w:rsidRPr="00655082">
        <w:rPr>
          <w:rFonts w:ascii="Times New Roman" w:hAnsi="Times New Roman" w:cs="Times New Roman"/>
          <w:sz w:val="24"/>
          <w:szCs w:val="24"/>
        </w:rPr>
        <w:t>d</w:t>
      </w:r>
      <w:r w:rsidRPr="00655082">
        <w:rPr>
          <w:rFonts w:ascii="Times New Roman" w:hAnsi="Times New Roman" w:cs="Times New Roman"/>
          <w:sz w:val="24"/>
          <w:szCs w:val="24"/>
        </w:rPr>
        <w:t xml:space="preserve">a tomada de poder </w:t>
      </w:r>
      <w:r w:rsidR="00B075C0" w:rsidRPr="00655082">
        <w:rPr>
          <w:rFonts w:ascii="Times New Roman" w:hAnsi="Times New Roman" w:cs="Times New Roman"/>
          <w:sz w:val="24"/>
          <w:szCs w:val="24"/>
        </w:rPr>
        <w:t>d</w:t>
      </w:r>
      <w:r w:rsidRPr="00655082">
        <w:rPr>
          <w:rFonts w:ascii="Times New Roman" w:hAnsi="Times New Roman" w:cs="Times New Roman"/>
          <w:sz w:val="24"/>
          <w:szCs w:val="24"/>
        </w:rPr>
        <w:t xml:space="preserve">a humanidade pelo </w:t>
      </w:r>
      <w:commentRangeStart w:id="1545"/>
      <w:ins w:id="1546" w:author="Daniela Mountian" w:date="2017-06-25T13:58:00Z">
        <w:r w:rsidR="00B075C0" w:rsidRPr="00655082">
          <w:rPr>
            <w:rFonts w:ascii="Times New Roman" w:hAnsi="Times New Roman" w:cs="Times New Roman"/>
            <w:i/>
            <w:sz w:val="24"/>
            <w:szCs w:val="24"/>
          </w:rPr>
          <w:t>kahal</w:t>
        </w:r>
      </w:ins>
      <w:commentRangeEnd w:id="1545"/>
      <w:ins w:id="1547" w:author="Daniela Mountian" w:date="2017-06-25T13:59:00Z">
        <w:r w:rsidR="00B075C0" w:rsidRPr="00655082">
          <w:rPr>
            <w:rStyle w:val="Refdecomentrio"/>
            <w:rFonts w:cs="Times New Roman"/>
            <w:lang w:val="x-none"/>
          </w:rPr>
          <w:commentReference w:id="1545"/>
        </w:r>
      </w:ins>
      <w:r w:rsidRPr="00655082">
        <w:rPr>
          <w:rFonts w:ascii="Times New Roman" w:hAnsi="Times New Roman" w:cs="Times New Roman"/>
          <w:sz w:val="24"/>
          <w:szCs w:val="24"/>
        </w:rPr>
        <w:t xml:space="preserve"> </w:t>
      </w:r>
      <w:del w:id="1548" w:author="Daniela Mountian" w:date="2017-09-04T12:42:00Z">
        <w:r w:rsidRPr="00655082" w:rsidDel="007C6150">
          <w:rPr>
            <w:rFonts w:ascii="Times New Roman" w:hAnsi="Times New Roman" w:cs="Times New Roman"/>
            <w:sz w:val="24"/>
            <w:szCs w:val="24"/>
          </w:rPr>
          <w:delText>jud</w:delText>
        </w:r>
        <w:r w:rsidR="00655082" w:rsidDel="007C6150">
          <w:rPr>
            <w:rFonts w:ascii="Times New Roman" w:hAnsi="Times New Roman" w:cs="Times New Roman"/>
            <w:sz w:val="24"/>
            <w:szCs w:val="24"/>
          </w:rPr>
          <w:delText>eu</w:delText>
        </w:r>
        <w:r w:rsidRPr="00655082" w:rsidDel="007C615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655082">
        <w:rPr>
          <w:rFonts w:ascii="Times New Roman" w:hAnsi="Times New Roman" w:cs="Times New Roman"/>
          <w:sz w:val="24"/>
          <w:szCs w:val="24"/>
        </w:rPr>
        <w:t>mundial</w:t>
      </w:r>
      <w:ins w:id="1549" w:author="Daniela Mountian" w:date="2017-09-04T12:42:00Z">
        <w:r w:rsidR="007C6150">
          <w:rPr>
            <w:rFonts w:ascii="Times New Roman" w:hAnsi="Times New Roman" w:cs="Times New Roman"/>
            <w:sz w:val="24"/>
            <w:szCs w:val="24"/>
          </w:rPr>
          <w:t xml:space="preserve"> de judeus</w:t>
        </w:r>
      </w:ins>
      <w:r w:rsidRPr="00655082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</w:t>
      </w:r>
      <w:r w:rsidR="00AF51FB">
        <w:rPr>
          <w:rFonts w:ascii="Times New Roman" w:hAnsi="Times New Roman" w:cs="Times New Roman"/>
          <w:sz w:val="24"/>
          <w:szCs w:val="24"/>
        </w:rPr>
        <w:t>Centenas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51FB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egras faziam a carpintaria</w:t>
      </w:r>
      <w:r w:rsidR="00863CD5">
        <w:rPr>
          <w:rFonts w:ascii="Times New Roman" w:hAnsi="Times New Roman" w:cs="Times New Roman"/>
          <w:sz w:val="24"/>
          <w:szCs w:val="24"/>
        </w:rPr>
        <w:t xml:space="preserve"> pesada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enquanto os judeus russófilos </w:t>
      </w:r>
      <w:r w:rsidR="00863CD5">
        <w:rPr>
          <w:rFonts w:ascii="Times New Roman" w:hAnsi="Times New Roman" w:cs="Times New Roman"/>
          <w:sz w:val="24"/>
          <w:szCs w:val="24"/>
        </w:rPr>
        <w:t>pequenos reparos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O doutor </w:t>
      </w:r>
      <w:r w:rsidR="00C358D8" w:rsidRPr="00C5704C">
        <w:rPr>
          <w:rFonts w:ascii="Times New Roman" w:hAnsi="Times New Roman" w:cs="Times New Roman"/>
          <w:sz w:val="24"/>
          <w:szCs w:val="24"/>
        </w:rPr>
        <w:t>Dubr</w:t>
      </w:r>
      <w:r w:rsidR="00C358D8">
        <w:rPr>
          <w:rFonts w:ascii="Times New Roman" w:hAnsi="Times New Roman" w:cs="Times New Roman"/>
          <w:sz w:val="24"/>
          <w:szCs w:val="24"/>
        </w:rPr>
        <w:t>ó</w:t>
      </w:r>
      <w:r w:rsidR="00C358D8" w:rsidRPr="00C5704C">
        <w:rPr>
          <w:rFonts w:ascii="Times New Roman" w:hAnsi="Times New Roman" w:cs="Times New Roman"/>
          <w:sz w:val="24"/>
          <w:szCs w:val="24"/>
        </w:rPr>
        <w:t>vin</w:t>
      </w:r>
      <w:r w:rsidRPr="00C5704C">
        <w:rPr>
          <w:rFonts w:ascii="Times New Roman" w:hAnsi="Times New Roman" w:cs="Times New Roman"/>
          <w:sz w:val="24"/>
          <w:szCs w:val="24"/>
        </w:rPr>
        <w:t xml:space="preserve">, líder da União do Povo Russo, ficava verde </w:t>
      </w:r>
      <w:r w:rsidR="00E27201">
        <w:rPr>
          <w:rFonts w:ascii="Times New Roman" w:hAnsi="Times New Roman" w:cs="Times New Roman"/>
          <w:sz w:val="24"/>
          <w:szCs w:val="24"/>
        </w:rPr>
        <w:t xml:space="preserve">de raiva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quando lia </w:t>
      </w:r>
      <w:r w:rsidR="00DD0A28">
        <w:rPr>
          <w:rFonts w:ascii="Times New Roman" w:hAnsi="Times New Roman" w:cs="Times New Roman"/>
          <w:i/>
          <w:sz w:val="24"/>
          <w:szCs w:val="24"/>
        </w:rPr>
        <w:t>A palavra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 </w:t>
      </w:r>
      <w:r w:rsidR="00863CD5">
        <w:rPr>
          <w:rFonts w:ascii="Times New Roman" w:hAnsi="Times New Roman" w:cs="Times New Roman"/>
          <w:sz w:val="24"/>
          <w:szCs w:val="24"/>
        </w:rPr>
        <w:t>causa vital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863CD5">
        <w:rPr>
          <w:rFonts w:ascii="Times New Roman" w:hAnsi="Times New Roman" w:cs="Times New Roman"/>
          <w:sz w:val="24"/>
          <w:szCs w:val="24"/>
        </w:rPr>
        <w:t xml:space="preserve">e um </w:t>
      </w:r>
      <w:r w:rsidRPr="00C5704C">
        <w:rPr>
          <w:rFonts w:ascii="Times New Roman" w:hAnsi="Times New Roman" w:cs="Times New Roman"/>
          <w:sz w:val="24"/>
          <w:szCs w:val="24"/>
        </w:rPr>
        <w:t>verdadeir</w:t>
      </w:r>
      <w:r w:rsidR="00863CD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 </w:t>
      </w:r>
      <w:r w:rsidR="00F40CD3" w:rsidRPr="00621342">
        <w:rPr>
          <w:rFonts w:ascii="Times New Roman" w:hAnsi="Times New Roman" w:cs="Times New Roman"/>
          <w:sz w:val="24"/>
          <w:szCs w:val="24"/>
        </w:rPr>
        <w:t>—</w:t>
      </w:r>
      <w:r w:rsidR="00F40CD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propaganda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antissemita </w:t>
      </w:r>
      <w:r w:rsidR="00F40CD3" w:rsidRPr="00621342">
        <w:rPr>
          <w:rFonts w:ascii="Times New Roman" w:hAnsi="Times New Roman" w:cs="Times New Roman"/>
          <w:sz w:val="24"/>
          <w:szCs w:val="24"/>
        </w:rPr>
        <w:t>—</w:t>
      </w:r>
      <w:r w:rsidR="00F40CD3">
        <w:rPr>
          <w:rFonts w:ascii="Times New Roman" w:hAnsi="Times New Roman" w:cs="Times New Roman"/>
          <w:sz w:val="24"/>
          <w:szCs w:val="24"/>
        </w:rPr>
        <w:t xml:space="preserve"> foi </w:t>
      </w:r>
      <w:r w:rsidR="00863CD5">
        <w:rPr>
          <w:rFonts w:ascii="Times New Roman" w:hAnsi="Times New Roman" w:cs="Times New Roman"/>
          <w:sz w:val="24"/>
          <w:szCs w:val="24"/>
        </w:rPr>
        <w:t xml:space="preserve">passada </w:t>
      </w:r>
      <w:r w:rsidR="002E2684">
        <w:rPr>
          <w:rFonts w:ascii="Times New Roman" w:hAnsi="Times New Roman" w:cs="Times New Roman"/>
          <w:sz w:val="24"/>
          <w:szCs w:val="24"/>
        </w:rPr>
        <w:t>para as</w:t>
      </w:r>
      <w:r w:rsidR="00863CD5">
        <w:rPr>
          <w:rFonts w:ascii="Times New Roman" w:hAnsi="Times New Roman" w:cs="Times New Roman"/>
          <w:sz w:val="24"/>
          <w:szCs w:val="24"/>
        </w:rPr>
        <w:t xml:space="preserve"> mãos de</w:t>
      </w:r>
      <w:r w:rsidR="00F40CD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judeus intelectualizados</w:t>
      </w:r>
      <w:r w:rsidR="00863CD5">
        <w:rPr>
          <w:rFonts w:ascii="Times New Roman" w:hAnsi="Times New Roman" w:cs="Times New Roman"/>
          <w:sz w:val="24"/>
          <w:szCs w:val="24"/>
        </w:rPr>
        <w:t xml:space="preserve">, e a eles coube </w:t>
      </w:r>
      <w:r w:rsidR="00284CF5">
        <w:rPr>
          <w:rFonts w:ascii="Times New Roman" w:hAnsi="Times New Roman" w:cs="Times New Roman"/>
          <w:sz w:val="24"/>
          <w:szCs w:val="24"/>
        </w:rPr>
        <w:t>o pedaço</w:t>
      </w:r>
      <w:r w:rsidR="00863CD5">
        <w:rPr>
          <w:rFonts w:ascii="Times New Roman" w:hAnsi="Times New Roman" w:cs="Times New Roman"/>
          <w:sz w:val="24"/>
          <w:szCs w:val="24"/>
        </w:rPr>
        <w:t xml:space="preserve"> mais saboros</w:t>
      </w:r>
      <w:r w:rsidR="00284CF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E27201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0CD3" w:rsidRPr="00C5704C">
        <w:rPr>
          <w:rFonts w:ascii="Times New Roman" w:hAnsi="Times New Roman" w:cs="Times New Roman"/>
          <w:sz w:val="24"/>
          <w:szCs w:val="24"/>
        </w:rPr>
        <w:t>es</w:t>
      </w:r>
      <w:r w:rsidR="00F40CD3">
        <w:rPr>
          <w:rFonts w:ascii="Times New Roman" w:hAnsi="Times New Roman" w:cs="Times New Roman"/>
          <w:sz w:val="24"/>
          <w:szCs w:val="24"/>
        </w:rPr>
        <w:t>s</w:t>
      </w:r>
      <w:r w:rsidR="00F40CD3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863CD5">
        <w:rPr>
          <w:rFonts w:ascii="Times New Roman" w:hAnsi="Times New Roman" w:cs="Times New Roman"/>
          <w:sz w:val="24"/>
          <w:szCs w:val="24"/>
        </w:rPr>
        <w:t xml:space="preserve">tratantes até com o antissemitismo </w:t>
      </w:r>
      <w:r w:rsidRPr="00C5704C">
        <w:rPr>
          <w:rFonts w:ascii="Times New Roman" w:hAnsi="Times New Roman" w:cs="Times New Roman"/>
          <w:sz w:val="24"/>
          <w:szCs w:val="24"/>
        </w:rPr>
        <w:t>consegu</w:t>
      </w:r>
      <w:r w:rsidR="00863CD5">
        <w:rPr>
          <w:rFonts w:ascii="Times New Roman" w:hAnsi="Times New Roman" w:cs="Times New Roman"/>
          <w:sz w:val="24"/>
          <w:szCs w:val="24"/>
        </w:rPr>
        <w:t>ira</w:t>
      </w:r>
      <w:r w:rsidRPr="00C5704C">
        <w:rPr>
          <w:rFonts w:ascii="Times New Roman" w:hAnsi="Times New Roman" w:cs="Times New Roman"/>
          <w:sz w:val="24"/>
          <w:szCs w:val="24"/>
        </w:rPr>
        <w:t>m lucrar...</w:t>
      </w:r>
    </w:p>
    <w:p w:rsidR="0024094F" w:rsidRPr="00C5704C" w:rsidRDefault="00863CD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h, </w:t>
      </w:r>
      <w:r>
        <w:rPr>
          <w:rFonts w:ascii="Times New Roman" w:hAnsi="Times New Roman" w:cs="Times New Roman"/>
          <w:sz w:val="24"/>
          <w:szCs w:val="24"/>
        </w:rPr>
        <w:t>o</w:t>
      </w:r>
      <w:r w:rsidR="00C358D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jornal </w:t>
      </w:r>
      <w:r>
        <w:rPr>
          <w:rFonts w:ascii="Times New Roman" w:hAnsi="Times New Roman" w:cs="Times New Roman"/>
          <w:i/>
          <w:sz w:val="24"/>
          <w:szCs w:val="24"/>
        </w:rPr>
        <w:t>A palavra</w:t>
      </w:r>
      <w:r w:rsidR="0024094F" w:rsidRPr="00C5704C">
        <w:rPr>
          <w:rFonts w:ascii="Times New Roman" w:hAnsi="Times New Roman" w:cs="Times New Roman"/>
          <w:sz w:val="24"/>
          <w:szCs w:val="24"/>
        </w:rPr>
        <w:t>... Aleksei Ióssifovitch começ</w:t>
      </w:r>
      <w:r w:rsidR="002C374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car</w:t>
      </w:r>
      <w:r w:rsidR="00C358D8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eira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crític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literári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precisamente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lá, publicando, quando ainda um jovem jornalista, uma nota </w:t>
      </w:r>
      <w:r>
        <w:rPr>
          <w:rFonts w:ascii="Times New Roman" w:hAnsi="Times New Roman" w:cs="Times New Roman"/>
          <w:sz w:val="24"/>
          <w:szCs w:val="24"/>
        </w:rPr>
        <w:t>descrevendo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como, </w:t>
      </w:r>
      <w:r w:rsidR="00E20F01">
        <w:rPr>
          <w:rFonts w:ascii="Times New Roman" w:hAnsi="Times New Roman" w:cs="Times New Roman"/>
          <w:sz w:val="24"/>
          <w:szCs w:val="24"/>
        </w:rPr>
        <w:t>em certo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lugarejo, talmudistas </w:t>
      </w:r>
      <w:r w:rsidR="00E20F01">
        <w:rPr>
          <w:rFonts w:ascii="Times New Roman" w:hAnsi="Times New Roman" w:cs="Times New Roman"/>
          <w:sz w:val="24"/>
          <w:szCs w:val="24"/>
        </w:rPr>
        <w:t>perseguiram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adolescente que </w:t>
      </w:r>
      <w:r w:rsidR="00E20F01">
        <w:rPr>
          <w:rFonts w:ascii="Times New Roman" w:hAnsi="Times New Roman" w:cs="Times New Roman"/>
          <w:sz w:val="24"/>
          <w:szCs w:val="24"/>
        </w:rPr>
        <w:t xml:space="preserve">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adot</w:t>
      </w:r>
      <w:r w:rsidR="00E20F01">
        <w:rPr>
          <w:rFonts w:ascii="Times New Roman" w:hAnsi="Times New Roman" w:cs="Times New Roman"/>
          <w:sz w:val="24"/>
          <w:szCs w:val="24"/>
        </w:rPr>
        <w:t>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cristianismo. E o </w:t>
      </w:r>
      <w:r w:rsidR="00E20F01">
        <w:rPr>
          <w:rFonts w:ascii="Times New Roman" w:hAnsi="Times New Roman" w:cs="Times New Roman"/>
          <w:sz w:val="24"/>
          <w:szCs w:val="24"/>
        </w:rPr>
        <w:t>comissário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polícia, </w:t>
      </w:r>
      <w:r w:rsidR="00E20F01">
        <w:rPr>
          <w:rFonts w:ascii="Times New Roman" w:hAnsi="Times New Roman" w:cs="Times New Roman"/>
          <w:sz w:val="24"/>
          <w:szCs w:val="24"/>
        </w:rPr>
        <w:t xml:space="preserve">pelo 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diziam, não </w:t>
      </w:r>
      <w:r w:rsidR="00E20F01">
        <w:rPr>
          <w:rFonts w:ascii="Times New Roman" w:hAnsi="Times New Roman" w:cs="Times New Roman"/>
          <w:sz w:val="24"/>
          <w:szCs w:val="24"/>
        </w:rPr>
        <w:t>havia reagido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às queixas do sacerdote, porque fora subornado p</w:t>
      </w:r>
      <w:r w:rsidR="00E20F01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ricos doadores da sinagoga. No entanto, agora Aleksei Ióssifovitch </w:t>
      </w:r>
      <w:r w:rsidR="00E20F01">
        <w:rPr>
          <w:rFonts w:ascii="Times New Roman" w:hAnsi="Times New Roman" w:cs="Times New Roman"/>
          <w:sz w:val="24"/>
          <w:szCs w:val="24"/>
        </w:rPr>
        <w:t>raramente conseguia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permissão para se expressar </w:t>
      </w:r>
      <w:r w:rsidR="00E20F01">
        <w:rPr>
          <w:rFonts w:ascii="Times New Roman" w:hAnsi="Times New Roman" w:cs="Times New Roman"/>
          <w:sz w:val="24"/>
          <w:szCs w:val="24"/>
        </w:rPr>
        <w:t xml:space="preserve">contra os cosmopolistas </w:t>
      </w:r>
      <w:r w:rsidR="0024094F" w:rsidRPr="00C5704C">
        <w:rPr>
          <w:rFonts w:ascii="Times New Roman" w:hAnsi="Times New Roman" w:cs="Times New Roman"/>
          <w:sz w:val="24"/>
          <w:szCs w:val="24"/>
        </w:rPr>
        <w:t>nas páginas d</w:t>
      </w:r>
      <w:r w:rsidR="00B2259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jornais, e isso foi um </w:t>
      </w:r>
      <w:r w:rsidR="00E20F01">
        <w:rPr>
          <w:rFonts w:ascii="Times New Roman" w:hAnsi="Times New Roman" w:cs="Times New Roman"/>
          <w:sz w:val="24"/>
          <w:szCs w:val="24"/>
        </w:rPr>
        <w:t xml:space="preserve">péssimo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sinal. Recentemente </w:t>
      </w:r>
      <w:r w:rsidR="0099448B">
        <w:rPr>
          <w:rFonts w:ascii="Times New Roman" w:hAnsi="Times New Roman" w:cs="Times New Roman"/>
          <w:sz w:val="24"/>
          <w:szCs w:val="24"/>
        </w:rPr>
        <w:t>havia ocorrido</w:t>
      </w:r>
      <w:r w:rsidR="002E2684">
        <w:rPr>
          <w:rFonts w:ascii="Times New Roman" w:hAnsi="Times New Roman" w:cs="Times New Roman"/>
          <w:sz w:val="24"/>
          <w:szCs w:val="24"/>
        </w:rPr>
        <w:t xml:space="preserve"> a ele</w:t>
      </w:r>
      <w:r w:rsidR="0099448B">
        <w:rPr>
          <w:rFonts w:ascii="Times New Roman" w:hAnsi="Times New Roman" w:cs="Times New Roman"/>
          <w:sz w:val="24"/>
          <w:szCs w:val="24"/>
        </w:rPr>
        <w:t xml:space="preserve"> um caso bastante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desagradável. Aleksei Ióssifovitch escrevera um artigo </w:t>
      </w:r>
      <w:r w:rsidR="0099448B">
        <w:rPr>
          <w:rFonts w:ascii="Times New Roman" w:hAnsi="Times New Roman" w:cs="Times New Roman"/>
          <w:sz w:val="24"/>
          <w:szCs w:val="24"/>
        </w:rPr>
        <w:t>longo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analisa</w:t>
      </w:r>
      <w:r w:rsidR="0099448B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como, </w:t>
      </w:r>
      <w:r w:rsidR="0099448B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trás dos métodos aparentemente românticos de </w:t>
      </w:r>
      <w:r w:rsidR="00C358D8" w:rsidRPr="00C5704C">
        <w:rPr>
          <w:rFonts w:ascii="Times New Roman" w:hAnsi="Times New Roman" w:cs="Times New Roman"/>
          <w:sz w:val="24"/>
          <w:szCs w:val="24"/>
        </w:rPr>
        <w:t>Mikho</w:t>
      </w:r>
      <w:r w:rsidR="00C358D8">
        <w:rPr>
          <w:rFonts w:ascii="Times New Roman" w:hAnsi="Times New Roman" w:cs="Times New Roman"/>
          <w:sz w:val="24"/>
          <w:szCs w:val="24"/>
        </w:rPr>
        <w:t>e</w:t>
      </w:r>
      <w:r w:rsidR="00C358D8" w:rsidRPr="00C5704C">
        <w:rPr>
          <w:rFonts w:ascii="Times New Roman" w:hAnsi="Times New Roman" w:cs="Times New Roman"/>
          <w:sz w:val="24"/>
          <w:szCs w:val="24"/>
        </w:rPr>
        <w:t>ls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transparecia o nacionalismo </w:t>
      </w:r>
      <w:r w:rsidR="0099448B">
        <w:rPr>
          <w:rFonts w:ascii="Times New Roman" w:hAnsi="Times New Roman" w:cs="Times New Roman"/>
          <w:sz w:val="24"/>
          <w:szCs w:val="24"/>
        </w:rPr>
        <w:t xml:space="preserve">judeu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pequeno-burguês. O artigo </w:t>
      </w:r>
      <w:r w:rsidR="0099448B">
        <w:rPr>
          <w:rFonts w:ascii="Times New Roman" w:hAnsi="Times New Roman" w:cs="Times New Roman"/>
          <w:sz w:val="24"/>
          <w:szCs w:val="24"/>
        </w:rPr>
        <w:t>tratava de um tema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atual, mas não fora aceito. De repente, ele viu </w:t>
      </w:r>
      <w:r w:rsidR="00C358D8">
        <w:rPr>
          <w:rFonts w:ascii="Times New Roman" w:hAnsi="Times New Roman" w:cs="Times New Roman"/>
          <w:sz w:val="24"/>
          <w:szCs w:val="24"/>
        </w:rPr>
        <w:t>seu</w:t>
      </w:r>
      <w:r w:rsidR="00C358D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artigo</w:t>
      </w:r>
      <w:r w:rsidR="0099448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pouco modificado, </w:t>
      </w:r>
      <w:r w:rsidR="0099448B">
        <w:rPr>
          <w:rFonts w:ascii="Times New Roman" w:hAnsi="Times New Roman" w:cs="Times New Roman"/>
          <w:sz w:val="24"/>
          <w:szCs w:val="24"/>
        </w:rPr>
        <w:t>numa forma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primitiv</w:t>
      </w:r>
      <w:r w:rsidR="0099448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assinado por um conhecido e influente sobrenome russo terminando em “ov”. Aleksei Ióssifovitch ficou </w:t>
      </w:r>
      <w:r w:rsidR="0099448B">
        <w:rPr>
          <w:rFonts w:ascii="Times New Roman" w:hAnsi="Times New Roman" w:cs="Times New Roman"/>
          <w:sz w:val="24"/>
          <w:szCs w:val="24"/>
        </w:rPr>
        <w:t>desnorteado</w:t>
      </w:r>
      <w:r w:rsidR="0024094F" w:rsidRPr="00C5704C">
        <w:rPr>
          <w:rFonts w:ascii="Times New Roman" w:hAnsi="Times New Roman" w:cs="Times New Roman"/>
          <w:sz w:val="24"/>
          <w:szCs w:val="24"/>
        </w:rPr>
        <w:t>. No fim das contas,</w:t>
      </w:r>
      <w:r w:rsidR="00D10D00">
        <w:rPr>
          <w:rFonts w:ascii="Times New Roman" w:hAnsi="Times New Roman" w:cs="Times New Roman"/>
          <w:sz w:val="24"/>
          <w:szCs w:val="24"/>
        </w:rPr>
        <w:t xml:space="preserve"> não queria louros, </w:t>
      </w:r>
      <w:r w:rsidR="00405B74">
        <w:rPr>
          <w:rFonts w:ascii="Times New Roman" w:hAnsi="Times New Roman" w:cs="Times New Roman"/>
          <w:sz w:val="24"/>
          <w:szCs w:val="24"/>
        </w:rPr>
        <w:t>“cuspo sobre o bronze pesadíssimo”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405B74">
        <w:rPr>
          <w:rStyle w:val="Refdenotaderodap"/>
          <w:rFonts w:ascii="Times New Roman" w:hAnsi="Times New Roman" w:cs="Times New Roman"/>
          <w:sz w:val="24"/>
          <w:szCs w:val="24"/>
        </w:rPr>
        <w:footnoteReference w:id="13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4CF5">
        <w:rPr>
          <w:rFonts w:ascii="Times New Roman" w:hAnsi="Times New Roman" w:cs="Times New Roman"/>
          <w:sz w:val="24"/>
          <w:szCs w:val="24"/>
        </w:rPr>
        <w:t>No entanto</w:t>
      </w:r>
      <w:r w:rsidR="0024094F" w:rsidRPr="00284CF5">
        <w:rPr>
          <w:rFonts w:ascii="Times New Roman" w:hAnsi="Times New Roman" w:cs="Times New Roman"/>
          <w:sz w:val="24"/>
          <w:szCs w:val="24"/>
        </w:rPr>
        <w:t xml:space="preserve">, </w:t>
      </w:r>
      <w:r w:rsidR="00284CF5">
        <w:rPr>
          <w:rFonts w:ascii="Times New Roman" w:hAnsi="Times New Roman" w:cs="Times New Roman"/>
          <w:sz w:val="24"/>
          <w:szCs w:val="24"/>
        </w:rPr>
        <w:t>em sua</w:t>
      </w:r>
      <w:r w:rsidR="0024094F" w:rsidRPr="00284CF5">
        <w:rPr>
          <w:rFonts w:ascii="Times New Roman" w:hAnsi="Times New Roman" w:cs="Times New Roman"/>
          <w:sz w:val="24"/>
          <w:szCs w:val="24"/>
        </w:rPr>
        <w:t xml:space="preserve"> versão original, </w:t>
      </w:r>
      <w:r w:rsidR="00284CF5">
        <w:rPr>
          <w:rFonts w:ascii="Times New Roman" w:hAnsi="Times New Roman" w:cs="Times New Roman"/>
          <w:sz w:val="24"/>
          <w:szCs w:val="24"/>
        </w:rPr>
        <w:t>o</w:t>
      </w:r>
      <w:r w:rsidR="0024094F" w:rsidRPr="00284CF5">
        <w:rPr>
          <w:rFonts w:ascii="Times New Roman" w:hAnsi="Times New Roman" w:cs="Times New Roman"/>
          <w:sz w:val="24"/>
          <w:szCs w:val="24"/>
        </w:rPr>
        <w:t xml:space="preserve"> artigo seria muito mais </w:t>
      </w:r>
      <w:r w:rsidR="00284CF5">
        <w:rPr>
          <w:rFonts w:ascii="Times New Roman" w:hAnsi="Times New Roman" w:cs="Times New Roman"/>
          <w:sz w:val="24"/>
          <w:szCs w:val="24"/>
        </w:rPr>
        <w:t>proveitoso</w:t>
      </w:r>
      <w:r w:rsidR="0024094F" w:rsidRPr="00284CF5">
        <w:rPr>
          <w:rFonts w:ascii="Times New Roman" w:hAnsi="Times New Roman" w:cs="Times New Roman"/>
          <w:sz w:val="24"/>
          <w:szCs w:val="24"/>
        </w:rPr>
        <w:t xml:space="preserve"> para a propaganda patriótica...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Sim, </w:t>
      </w:r>
      <w:r w:rsidR="00284CF5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o </w:t>
      </w:r>
      <w:r w:rsidR="00C358D8" w:rsidRPr="00C5704C">
        <w:rPr>
          <w:rFonts w:ascii="Times New Roman" w:hAnsi="Times New Roman" w:cs="Times New Roman"/>
          <w:sz w:val="24"/>
          <w:szCs w:val="24"/>
        </w:rPr>
        <w:t>dout</w:t>
      </w:r>
      <w:r w:rsidR="00C358D8">
        <w:rPr>
          <w:rFonts w:ascii="Times New Roman" w:hAnsi="Times New Roman" w:cs="Times New Roman"/>
          <w:sz w:val="24"/>
          <w:szCs w:val="24"/>
        </w:rPr>
        <w:t>or</w:t>
      </w:r>
      <w:r w:rsidR="00C358D8" w:rsidRPr="00C5704C">
        <w:rPr>
          <w:rFonts w:ascii="Times New Roman" w:hAnsi="Times New Roman" w:cs="Times New Roman"/>
          <w:sz w:val="24"/>
          <w:szCs w:val="24"/>
        </w:rPr>
        <w:t xml:space="preserve"> Dubr</w:t>
      </w:r>
      <w:r w:rsidR="00C358D8">
        <w:rPr>
          <w:rFonts w:ascii="Times New Roman" w:hAnsi="Times New Roman" w:cs="Times New Roman"/>
          <w:sz w:val="24"/>
          <w:szCs w:val="24"/>
        </w:rPr>
        <w:t>ó</w:t>
      </w:r>
      <w:r w:rsidR="00C358D8" w:rsidRPr="00C5704C">
        <w:rPr>
          <w:rFonts w:ascii="Times New Roman" w:hAnsi="Times New Roman" w:cs="Times New Roman"/>
          <w:sz w:val="24"/>
          <w:szCs w:val="24"/>
        </w:rPr>
        <w:t xml:space="preserve">vin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sonhara em 1905, </w:t>
      </w:r>
      <w:r w:rsidR="00583210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ano dos </w:t>
      </w:r>
      <w:r w:rsidR="0024094F" w:rsidRPr="00284CF5">
        <w:rPr>
          <w:rFonts w:ascii="Times New Roman" w:hAnsi="Times New Roman" w:cs="Times New Roman"/>
          <w:i/>
          <w:sz w:val="24"/>
          <w:szCs w:val="24"/>
          <w:highlight w:val="yellow"/>
          <w:rPrChange w:id="1550" w:author="Daniela Mountian" w:date="2017-06-25T21:37:00Z">
            <w:rPr>
              <w:rFonts w:ascii="Times New Roman" w:hAnsi="Times New Roman" w:cs="Times New Roman"/>
              <w:i/>
              <w:sz w:val="24"/>
              <w:szCs w:val="24"/>
            </w:rPr>
          </w:rPrChange>
        </w:rPr>
        <w:t>pogroms</w:t>
      </w:r>
      <w:r w:rsidR="0024094F" w:rsidRPr="00284CF5">
        <w:rPr>
          <w:rFonts w:ascii="Times New Roman" w:hAnsi="Times New Roman" w:cs="Times New Roman"/>
          <w:sz w:val="24"/>
          <w:szCs w:val="24"/>
          <w:highlight w:val="yellow"/>
          <w:rPrChange w:id="1551" w:author="Daniela Mountian" w:date="2017-06-25T21:3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ortodoxos</w:t>
      </w:r>
      <w:r w:rsidR="0024094F" w:rsidRPr="00C5704C">
        <w:rPr>
          <w:rFonts w:ascii="Times New Roman" w:hAnsi="Times New Roman" w:cs="Times New Roman"/>
          <w:sz w:val="24"/>
          <w:szCs w:val="24"/>
        </w:rPr>
        <w:t>, realiz</w:t>
      </w:r>
      <w:r w:rsidR="00284CF5">
        <w:rPr>
          <w:rFonts w:ascii="Times New Roman" w:hAnsi="Times New Roman" w:cs="Times New Roman"/>
          <w:sz w:val="24"/>
          <w:szCs w:val="24"/>
        </w:rPr>
        <w:t>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83210">
        <w:rPr>
          <w:rFonts w:ascii="Times New Roman" w:hAnsi="Times New Roman" w:cs="Times New Roman"/>
          <w:sz w:val="24"/>
          <w:szCs w:val="24"/>
        </w:rPr>
        <w:t xml:space="preserve">em 1952,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ano de aço e </w:t>
      </w:r>
      <w:r w:rsidR="00583210">
        <w:rPr>
          <w:rFonts w:ascii="Times New Roman" w:hAnsi="Times New Roman" w:cs="Times New Roman"/>
          <w:sz w:val="24"/>
          <w:szCs w:val="24"/>
        </w:rPr>
        <w:t>das armas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judeu </w:t>
      </w:r>
      <w:r w:rsidR="00284CF5">
        <w:rPr>
          <w:rFonts w:ascii="Times New Roman" w:hAnsi="Times New Roman" w:cs="Times New Roman"/>
          <w:sz w:val="24"/>
          <w:szCs w:val="24"/>
        </w:rPr>
        <w:t xml:space="preserve">era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cada vez mais afastado da propaganda patriótica russa. Até sua habilidade era sacrificada em </w:t>
      </w:r>
      <w:r w:rsidR="00284CF5">
        <w:rPr>
          <w:rFonts w:ascii="Times New Roman" w:hAnsi="Times New Roman" w:cs="Times New Roman"/>
          <w:sz w:val="24"/>
          <w:szCs w:val="24"/>
        </w:rPr>
        <w:t>nome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princípios. </w:t>
      </w:r>
      <w:r w:rsidR="00583210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empos terríveis </w:t>
      </w:r>
      <w:r w:rsidR="00284CF5">
        <w:rPr>
          <w:rFonts w:ascii="Times New Roman" w:hAnsi="Times New Roman" w:cs="Times New Roman"/>
          <w:sz w:val="24"/>
          <w:szCs w:val="24"/>
        </w:rPr>
        <w:t>haviam chegado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Aleksei Ióssifovitch. Por toda parte</w:t>
      </w:r>
      <w:r w:rsidR="0058321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jornais recusavam seus serviços, e quem </w:t>
      </w:r>
      <w:r w:rsidR="00284CF5">
        <w:rPr>
          <w:rFonts w:ascii="Times New Roman" w:hAnsi="Times New Roman" w:cs="Times New Roman"/>
          <w:sz w:val="24"/>
          <w:szCs w:val="24"/>
        </w:rPr>
        <w:t>podia saber</w:t>
      </w:r>
      <w:r w:rsidR="0036038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amanhã </w:t>
      </w:r>
      <w:r w:rsidR="002C3743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</w:t>
      </w:r>
      <w:r w:rsidR="00E27201">
        <w:rPr>
          <w:rFonts w:ascii="Times New Roman" w:hAnsi="Times New Roman" w:cs="Times New Roman"/>
          <w:sz w:val="24"/>
          <w:szCs w:val="24"/>
        </w:rPr>
        <w:t xml:space="preserve"> </w:t>
      </w:r>
      <w:r w:rsidR="00284CF5">
        <w:rPr>
          <w:rFonts w:ascii="Times New Roman" w:hAnsi="Times New Roman" w:cs="Times New Roman"/>
          <w:sz w:val="24"/>
          <w:szCs w:val="24"/>
        </w:rPr>
        <w:t>seria privado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4CF5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ganha-pão </w:t>
      </w:r>
      <w:r w:rsidR="00E27201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a universidade</w:t>
      </w:r>
      <w:r w:rsidR="00360380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6A2F6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Ligue para Fadéiev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Klávdia</w:t>
      </w:r>
      <w:r w:rsidR="00583210">
        <w:rPr>
          <w:rFonts w:ascii="Times New Roman" w:hAnsi="Times New Roman" w:cs="Times New Roman"/>
          <w:sz w:val="24"/>
          <w:szCs w:val="24"/>
        </w:rPr>
        <w:t xml:space="preserve"> sussurrava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cama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ele ajudará. Se não fosse o incidente com minha irmã Vália, eu mesmo iria até ele na qualidade de sua mulher e </w:t>
      </w:r>
      <w:r w:rsidR="00E84C20">
        <w:rPr>
          <w:rFonts w:ascii="Times New Roman" w:hAnsi="Times New Roman" w:cs="Times New Roman"/>
          <w:sz w:val="24"/>
          <w:szCs w:val="24"/>
        </w:rPr>
        <w:t xml:space="preserve">de uma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bielorrussa.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Nessa época, Aleksei Ióssifovitch desenvolv</w:t>
      </w:r>
      <w:r w:rsidR="00E84C20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E84C20">
        <w:rPr>
          <w:rFonts w:ascii="Times New Roman" w:hAnsi="Times New Roman" w:cs="Times New Roman"/>
          <w:sz w:val="24"/>
          <w:szCs w:val="24"/>
        </w:rPr>
        <w:t>conhecida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doença </w:t>
      </w:r>
      <w:r w:rsidR="00E84C20">
        <w:rPr>
          <w:rFonts w:ascii="Times New Roman" w:hAnsi="Times New Roman" w:cs="Times New Roman"/>
          <w:sz w:val="24"/>
          <w:szCs w:val="24"/>
        </w:rPr>
        <w:t>de 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espera </w:t>
      </w:r>
      <w:r w:rsidR="00E84C20">
        <w:rPr>
          <w:rFonts w:ascii="Times New Roman" w:hAnsi="Times New Roman" w:cs="Times New Roman"/>
          <w:sz w:val="24"/>
          <w:szCs w:val="24"/>
        </w:rPr>
        <w:t>mais nada de bom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mundo exterior. Ele </w:t>
      </w:r>
      <w:r w:rsidR="00E84C20">
        <w:rPr>
          <w:rFonts w:ascii="Times New Roman" w:hAnsi="Times New Roman" w:cs="Times New Roman"/>
          <w:sz w:val="24"/>
          <w:szCs w:val="24"/>
        </w:rPr>
        <w:t>passou a temer mais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porta de entrada do que um animal selvagem... De repente toca</w:t>
      </w:r>
      <w:r w:rsidR="00E84C20">
        <w:rPr>
          <w:rFonts w:ascii="Times New Roman" w:hAnsi="Times New Roman" w:cs="Times New Roman"/>
          <w:sz w:val="24"/>
          <w:szCs w:val="24"/>
        </w:rPr>
        <w:t>m a campainha</w:t>
      </w:r>
      <w:r w:rsidRPr="00C5704C">
        <w:rPr>
          <w:rFonts w:ascii="Times New Roman" w:hAnsi="Times New Roman" w:cs="Times New Roman"/>
          <w:sz w:val="24"/>
          <w:szCs w:val="24"/>
        </w:rPr>
        <w:t>, faze</w:t>
      </w:r>
      <w:r w:rsidR="00E84C20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E84C20">
        <w:rPr>
          <w:rFonts w:ascii="Times New Roman" w:hAnsi="Times New Roman" w:cs="Times New Roman"/>
          <w:sz w:val="24"/>
          <w:szCs w:val="24"/>
        </w:rPr>
        <w:t>escarcéu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estranho, </w:t>
      </w:r>
      <w:r w:rsidR="00E84C20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bat</w:t>
      </w:r>
      <w:r w:rsidR="00E84C20">
        <w:rPr>
          <w:rFonts w:ascii="Times New Roman" w:hAnsi="Times New Roman" w:cs="Times New Roman"/>
          <w:sz w:val="24"/>
          <w:szCs w:val="24"/>
        </w:rPr>
        <w:t>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4C20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pés...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Seu vizinho, o zelador, levantava</w:t>
      </w:r>
      <w:r w:rsidR="00E84C20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cedo. </w:t>
      </w:r>
      <w:r w:rsidR="00E84C20">
        <w:rPr>
          <w:rFonts w:ascii="Times New Roman" w:hAnsi="Times New Roman" w:cs="Times New Roman"/>
          <w:sz w:val="24"/>
          <w:szCs w:val="24"/>
        </w:rPr>
        <w:t>Ao ouvir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passos no corredor, Aleksei Ióssifovitch pensava com a </w:t>
      </w:r>
      <w:r w:rsidR="00E84C20">
        <w:rPr>
          <w:rFonts w:ascii="Times New Roman" w:hAnsi="Times New Roman" w:cs="Times New Roman"/>
          <w:sz w:val="24"/>
          <w:szCs w:val="24"/>
        </w:rPr>
        <w:t>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4C20">
        <w:rPr>
          <w:rFonts w:ascii="Times New Roman" w:hAnsi="Times New Roman" w:cs="Times New Roman"/>
          <w:sz w:val="24"/>
          <w:szCs w:val="24"/>
        </w:rPr>
        <w:t>doendo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“Eis </w:t>
      </w:r>
      <w:r w:rsidR="00E84C20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profissão segura para um judeu </w:t>
      </w:r>
      <w:r w:rsidR="006A2F6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zelador. </w:t>
      </w:r>
      <w:r w:rsidR="00E84C20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osso vizinho é esperto, eu </w:t>
      </w:r>
      <w:r w:rsidR="00E84C20">
        <w:rPr>
          <w:rFonts w:ascii="Times New Roman" w:hAnsi="Times New Roman" w:cs="Times New Roman"/>
          <w:sz w:val="24"/>
          <w:szCs w:val="24"/>
        </w:rPr>
        <w:t>jamais teria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pensado nisso. </w:t>
      </w:r>
      <w:r w:rsidR="00E84C2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caso de genocídio, a profissão não o salvará. Mas, </w:t>
      </w:r>
      <w:r w:rsidR="00DC371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caso de</w:t>
      </w:r>
      <w:r w:rsidR="00DC371C">
        <w:rPr>
          <w:rFonts w:ascii="Times New Roman" w:hAnsi="Times New Roman" w:cs="Times New Roman"/>
          <w:sz w:val="24"/>
          <w:szCs w:val="24"/>
        </w:rPr>
        <w:t xml:space="preserve"> um extermínio baseado </w:t>
      </w:r>
      <w:r w:rsidR="00E84C20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luta de classes, é das mais seguras</w:t>
      </w:r>
      <w:r w:rsidR="00DC371C">
        <w:rPr>
          <w:rFonts w:ascii="Times New Roman" w:hAnsi="Times New Roman" w:cs="Times New Roman"/>
          <w:sz w:val="24"/>
          <w:szCs w:val="24"/>
        </w:rPr>
        <w:t xml:space="preserve"> profissões</w:t>
      </w:r>
      <w:r w:rsidRPr="00C5704C">
        <w:rPr>
          <w:rFonts w:ascii="Times New Roman" w:hAnsi="Times New Roman" w:cs="Times New Roman"/>
          <w:sz w:val="24"/>
          <w:szCs w:val="24"/>
        </w:rPr>
        <w:t>”.</w:t>
      </w:r>
    </w:p>
    <w:p w:rsidR="0024094F" w:rsidRPr="00C5704C" w:rsidRDefault="006A2F6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Ligue para Fadéiev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repetia</w:t>
      </w:r>
      <w:r w:rsidR="00DC371C">
        <w:rPr>
          <w:rFonts w:ascii="Times New Roman" w:hAnsi="Times New Roman" w:cs="Times New Roman"/>
          <w:sz w:val="24"/>
          <w:szCs w:val="24"/>
        </w:rPr>
        <w:t xml:space="preserve"> Klávdia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 </w:t>
      </w:r>
      <w:r w:rsidR="00DC371C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>teimosia feminina, vendo a salvação somente no adultério espiritual.</w:t>
      </w:r>
    </w:p>
    <w:p w:rsidR="0024094F" w:rsidRPr="00C5704C" w:rsidRDefault="006A2F6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Aleksei Ióssifovitch.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Amanhã eu ligarei.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DC371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disse para acalmar a esposa ou se realmente </w:t>
      </w:r>
      <w:r w:rsidR="00DC371C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se decidi</w:t>
      </w:r>
      <w:r w:rsidR="00DC371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C371C">
        <w:rPr>
          <w:rFonts w:ascii="Times New Roman" w:hAnsi="Times New Roman" w:cs="Times New Roman"/>
          <w:sz w:val="24"/>
          <w:szCs w:val="24"/>
        </w:rPr>
        <w:t>ainda não estava claro para ele</w:t>
      </w:r>
      <w:r w:rsidRPr="00C5704C">
        <w:rPr>
          <w:rFonts w:ascii="Times New Roman" w:hAnsi="Times New Roman" w:cs="Times New Roman"/>
          <w:sz w:val="24"/>
          <w:szCs w:val="24"/>
        </w:rPr>
        <w:t>... Mas</w:t>
      </w:r>
      <w:r w:rsidR="00DC371C">
        <w:rPr>
          <w:rFonts w:ascii="Times New Roman" w:hAnsi="Times New Roman" w:cs="Times New Roman"/>
          <w:sz w:val="24"/>
          <w:szCs w:val="24"/>
        </w:rPr>
        <w:t>, em 1952,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significava “amanhã” para </w:t>
      </w:r>
      <w:r w:rsidR="004937EB">
        <w:rPr>
          <w:rFonts w:ascii="Times New Roman" w:hAnsi="Times New Roman" w:cs="Times New Roman"/>
          <w:sz w:val="24"/>
          <w:szCs w:val="24"/>
        </w:rPr>
        <w:t>quem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trabalha</w:t>
      </w:r>
      <w:r w:rsidR="004937EB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37EB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37EB">
        <w:rPr>
          <w:rFonts w:ascii="Times New Roman" w:hAnsi="Times New Roman" w:cs="Times New Roman"/>
          <w:sz w:val="24"/>
          <w:szCs w:val="24"/>
        </w:rPr>
        <w:t xml:space="preserve">esfera </w:t>
      </w:r>
      <w:r w:rsidRPr="00C5704C">
        <w:rPr>
          <w:rFonts w:ascii="Times New Roman" w:hAnsi="Times New Roman" w:cs="Times New Roman"/>
          <w:sz w:val="24"/>
          <w:szCs w:val="24"/>
        </w:rPr>
        <w:t>mais perigosa da construção d</w:t>
      </w:r>
      <w:r w:rsidR="00DC371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socialismo, a cultura? Cada “amanhã” exigia novos sacrifícios, como se</w:t>
      </w:r>
      <w:del w:id="1552" w:author="Daniela Mountian" w:date="2017-06-25T22:42:00Z">
        <w:r w:rsidRPr="00C5704C" w:rsidDel="00D629A6">
          <w:rPr>
            <w:rFonts w:ascii="Times New Roman" w:hAnsi="Times New Roman" w:cs="Times New Roman"/>
            <w:sz w:val="24"/>
            <w:szCs w:val="24"/>
          </w:rPr>
          <w:delText xml:space="preserve"> o “amanhã”</w:delText>
        </w:r>
      </w:del>
      <w:del w:id="1553" w:author="Daniela Mountian" w:date="2017-08-27T15:58:00Z">
        <w:r w:rsidRPr="00C5704C" w:rsidDel="002E2684">
          <w:rPr>
            <w:rFonts w:ascii="Times New Roman" w:hAnsi="Times New Roman" w:cs="Times New Roman"/>
            <w:sz w:val="24"/>
            <w:szCs w:val="24"/>
          </w:rPr>
          <w:delText xml:space="preserve"> fosse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um cruel ídolo pagão. </w:t>
      </w:r>
      <w:r w:rsidR="006905EE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29A6">
        <w:rPr>
          <w:rFonts w:ascii="Times New Roman" w:hAnsi="Times New Roman" w:cs="Times New Roman"/>
          <w:sz w:val="24"/>
          <w:szCs w:val="24"/>
        </w:rPr>
        <w:t xml:space="preserve">as vítimas </w:t>
      </w:r>
      <w:r w:rsidR="00D629A6" w:rsidRPr="002E2684">
        <w:rPr>
          <w:rFonts w:ascii="Times New Roman" w:hAnsi="Times New Roman" w:cs="Times New Roman"/>
          <w:sz w:val="24"/>
          <w:szCs w:val="24"/>
        </w:rPr>
        <w:t>humanas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6905EE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substituíd</w:t>
      </w:r>
      <w:r w:rsidR="00D629A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 p</w:t>
      </w:r>
      <w:r w:rsidR="004937EB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ovelhas</w:t>
      </w:r>
      <w:r w:rsidR="00D629A6">
        <w:rPr>
          <w:rFonts w:ascii="Times New Roman" w:hAnsi="Times New Roman" w:cs="Times New Roman"/>
          <w:sz w:val="24"/>
          <w:szCs w:val="24"/>
        </w:rPr>
        <w:t>,</w:t>
      </w:r>
      <w:r w:rsidR="006905EE">
        <w:rPr>
          <w:rFonts w:ascii="Times New Roman" w:hAnsi="Times New Roman" w:cs="Times New Roman"/>
          <w:sz w:val="24"/>
          <w:szCs w:val="24"/>
        </w:rPr>
        <w:t xml:space="preserve"> como</w:t>
      </w:r>
      <w:r w:rsidR="00D629A6">
        <w:rPr>
          <w:rFonts w:ascii="Times New Roman" w:hAnsi="Times New Roman" w:cs="Times New Roman"/>
          <w:sz w:val="24"/>
          <w:szCs w:val="24"/>
        </w:rPr>
        <w:t xml:space="preserve"> acontecera a Abraão</w:t>
      </w:r>
      <w:r w:rsidR="006905E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29A6">
        <w:rPr>
          <w:rFonts w:ascii="Times New Roman" w:hAnsi="Times New Roman" w:cs="Times New Roman"/>
          <w:sz w:val="24"/>
          <w:szCs w:val="24"/>
        </w:rPr>
        <w:t xml:space="preserve">que, </w:t>
      </w:r>
      <w:r w:rsidRPr="00C5704C">
        <w:rPr>
          <w:rFonts w:ascii="Times New Roman" w:hAnsi="Times New Roman" w:cs="Times New Roman"/>
          <w:sz w:val="24"/>
          <w:szCs w:val="24"/>
        </w:rPr>
        <w:t>ao chamado do Anjo, troc</w:t>
      </w:r>
      <w:r w:rsidR="006905EE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Isaac por uma ovelha, para ser imolada </w:t>
      </w:r>
      <w:r w:rsidR="00D629A6">
        <w:rPr>
          <w:rFonts w:ascii="Times New Roman" w:hAnsi="Times New Roman" w:cs="Times New Roman"/>
          <w:sz w:val="24"/>
          <w:szCs w:val="24"/>
        </w:rPr>
        <w:t>no</w:t>
      </w:r>
      <w:r w:rsidR="006905EE">
        <w:rPr>
          <w:rFonts w:ascii="Times New Roman" w:hAnsi="Times New Roman" w:cs="Times New Roman"/>
          <w:sz w:val="24"/>
          <w:szCs w:val="24"/>
        </w:rPr>
        <w:t xml:space="preserve"> fogo</w:t>
      </w:r>
      <w:r w:rsidR="00E27201">
        <w:rPr>
          <w:rFonts w:ascii="Times New Roman" w:hAnsi="Times New Roman" w:cs="Times New Roman"/>
          <w:sz w:val="24"/>
          <w:szCs w:val="24"/>
        </w:rPr>
        <w:t xml:space="preserve"> em seu lugar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4937EB">
        <w:rPr>
          <w:rStyle w:val="Refdenotaderodap"/>
          <w:rFonts w:ascii="Times New Roman" w:hAnsi="Times New Roman" w:cs="Times New Roman"/>
          <w:sz w:val="24"/>
          <w:szCs w:val="24"/>
        </w:rPr>
        <w:footnoteReference w:id="139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29A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manada humana </w:t>
      </w:r>
      <w:r w:rsidR="00D629A6">
        <w:rPr>
          <w:rFonts w:ascii="Times New Roman" w:hAnsi="Times New Roman" w:cs="Times New Roman"/>
          <w:sz w:val="24"/>
          <w:szCs w:val="24"/>
        </w:rPr>
        <w:t>sacrificável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diminui</w:t>
      </w:r>
      <w:r w:rsidR="00D629A6">
        <w:rPr>
          <w:rFonts w:ascii="Times New Roman" w:hAnsi="Times New Roman" w:cs="Times New Roman"/>
          <w:sz w:val="24"/>
          <w:szCs w:val="24"/>
        </w:rPr>
        <w:t>u 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5C248A">
        <w:rPr>
          <w:rFonts w:ascii="Times New Roman" w:hAnsi="Times New Roman" w:cs="Times New Roman"/>
          <w:sz w:val="24"/>
          <w:szCs w:val="24"/>
        </w:rPr>
        <w:t xml:space="preserve">as vítimas passaram a ser </w:t>
      </w:r>
      <w:r w:rsidR="00265B87">
        <w:rPr>
          <w:rFonts w:ascii="Times New Roman" w:hAnsi="Times New Roman" w:cs="Times New Roman"/>
          <w:sz w:val="24"/>
          <w:szCs w:val="24"/>
        </w:rPr>
        <w:t>escolh</w:t>
      </w:r>
      <w:r w:rsidR="005C248A">
        <w:rPr>
          <w:rFonts w:ascii="Times New Roman" w:hAnsi="Times New Roman" w:cs="Times New Roman"/>
          <w:sz w:val="24"/>
          <w:szCs w:val="24"/>
        </w:rPr>
        <w:t>idas</w:t>
      </w:r>
      <w:r w:rsidR="00265B8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48A">
        <w:rPr>
          <w:rFonts w:ascii="Times New Roman" w:hAnsi="Times New Roman" w:cs="Times New Roman"/>
          <w:sz w:val="24"/>
          <w:szCs w:val="24"/>
        </w:rPr>
        <w:t xml:space="preserve">entre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mais bem </w:t>
      </w:r>
      <w:r w:rsidR="005C248A">
        <w:rPr>
          <w:rFonts w:ascii="Times New Roman" w:hAnsi="Times New Roman" w:cs="Times New Roman"/>
          <w:sz w:val="24"/>
          <w:szCs w:val="24"/>
        </w:rPr>
        <w:t>colocados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C248A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>ada artigo sobre as questões d</w:t>
      </w:r>
      <w:r w:rsidR="005C248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luta ideológica exigia novas vítimas, </w:t>
      </w:r>
      <w:r w:rsidR="005C248A">
        <w:rPr>
          <w:rFonts w:ascii="Times New Roman" w:hAnsi="Times New Roman" w:cs="Times New Roman"/>
          <w:sz w:val="24"/>
          <w:szCs w:val="24"/>
        </w:rPr>
        <w:t>assim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cada reunião </w:t>
      </w:r>
      <w:r w:rsidR="005C248A">
        <w:rPr>
          <w:rFonts w:ascii="Times New Roman" w:hAnsi="Times New Roman" w:cs="Times New Roman"/>
          <w:sz w:val="24"/>
          <w:szCs w:val="24"/>
        </w:rPr>
        <w:t>a portas fechadas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48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cada</w:t>
      </w:r>
      <w:r w:rsidR="005C248A">
        <w:rPr>
          <w:rFonts w:ascii="Times New Roman" w:hAnsi="Times New Roman" w:cs="Times New Roman"/>
          <w:sz w:val="24"/>
          <w:szCs w:val="24"/>
        </w:rPr>
        <w:t xml:space="preserve"> assembleia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geral. </w:t>
      </w:r>
      <w:r w:rsidR="005C248A">
        <w:rPr>
          <w:rFonts w:ascii="Times New Roman" w:hAnsi="Times New Roman" w:cs="Times New Roman"/>
          <w:sz w:val="24"/>
          <w:szCs w:val="24"/>
        </w:rPr>
        <w:t>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“amanhã” de Ívolguin também chegou</w:t>
      </w:r>
      <w:r w:rsidR="00190A7A">
        <w:rPr>
          <w:rFonts w:ascii="Times New Roman" w:hAnsi="Times New Roman" w:cs="Times New Roman"/>
          <w:sz w:val="24"/>
          <w:szCs w:val="24"/>
        </w:rPr>
        <w:t>:</w:t>
      </w:r>
      <w:r w:rsidR="00190A7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48A">
        <w:rPr>
          <w:rFonts w:ascii="Times New Roman" w:hAnsi="Times New Roman" w:cs="Times New Roman"/>
          <w:sz w:val="24"/>
          <w:szCs w:val="24"/>
        </w:rPr>
        <w:t>deram-lhe uma punhalada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248A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seminário </w:t>
      </w:r>
      <w:r w:rsidR="005C248A">
        <w:rPr>
          <w:rFonts w:ascii="Times New Roman" w:hAnsi="Times New Roman" w:cs="Times New Roman"/>
          <w:sz w:val="24"/>
          <w:szCs w:val="24"/>
        </w:rPr>
        <w:t xml:space="preserve">que discutia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questões </w:t>
      </w:r>
      <w:r w:rsidR="005C248A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representação do inimigo de classe na dramaturgia </w:t>
      </w:r>
      <w:r w:rsidR="005C248A">
        <w:rPr>
          <w:rFonts w:ascii="Times New Roman" w:hAnsi="Times New Roman" w:cs="Times New Roman"/>
          <w:sz w:val="24"/>
          <w:szCs w:val="24"/>
        </w:rPr>
        <w:t>contemporânea</w:t>
      </w:r>
      <w:r w:rsidRPr="00C5704C">
        <w:rPr>
          <w:rFonts w:ascii="Times New Roman" w:hAnsi="Times New Roman" w:cs="Times New Roman"/>
          <w:sz w:val="24"/>
          <w:szCs w:val="24"/>
        </w:rPr>
        <w:t>. E d</w:t>
      </w:r>
      <w:r w:rsidR="005C248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se lembraram? Do tempo em que Ívolguin era jovem </w:t>
      </w:r>
      <w:r w:rsidR="00190A7A">
        <w:rPr>
          <w:rFonts w:ascii="Times New Roman" w:hAnsi="Times New Roman" w:cs="Times New Roman"/>
          <w:sz w:val="24"/>
          <w:szCs w:val="24"/>
        </w:rPr>
        <w:t xml:space="preserve">e </w:t>
      </w:r>
      <w:r w:rsidR="005C248A">
        <w:rPr>
          <w:rFonts w:ascii="Times New Roman" w:hAnsi="Times New Roman" w:cs="Times New Roman"/>
          <w:sz w:val="24"/>
          <w:szCs w:val="24"/>
        </w:rPr>
        <w:t>desejava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chamar a atenção. E como </w:t>
      </w:r>
      <w:r w:rsidR="005C248A">
        <w:rPr>
          <w:rFonts w:ascii="Times New Roman" w:hAnsi="Times New Roman" w:cs="Times New Roman"/>
          <w:sz w:val="24"/>
          <w:szCs w:val="24"/>
        </w:rPr>
        <w:t>concentrar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atenção </w:t>
      </w:r>
      <w:r w:rsidR="005C248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 se não </w:t>
      </w:r>
      <w:r w:rsidR="005C248A">
        <w:rPr>
          <w:rFonts w:ascii="Times New Roman" w:hAnsi="Times New Roman" w:cs="Times New Roman"/>
          <w:sz w:val="24"/>
          <w:szCs w:val="24"/>
        </w:rPr>
        <w:t>com uma 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polêmica? </w:t>
      </w:r>
      <w:r w:rsidR="001B1BB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polêmica</w:t>
      </w:r>
      <w:r w:rsidR="001B1BB7">
        <w:rPr>
          <w:rFonts w:ascii="Times New Roman" w:hAnsi="Times New Roman" w:cs="Times New Roman"/>
          <w:sz w:val="24"/>
          <w:szCs w:val="24"/>
        </w:rPr>
        <w:t>, em particular, 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os que achavam que o inimigo de classe </w:t>
      </w:r>
      <w:r w:rsidR="005C248A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podia ser representado </w:t>
      </w:r>
      <w:r w:rsidR="00190A7A">
        <w:rPr>
          <w:rFonts w:ascii="Times New Roman" w:hAnsi="Times New Roman" w:cs="Times New Roman"/>
          <w:sz w:val="24"/>
          <w:szCs w:val="24"/>
        </w:rPr>
        <w:t>se</w:t>
      </w:r>
      <w:r w:rsidR="0029680B">
        <w:rPr>
          <w:rFonts w:ascii="Times New Roman" w:hAnsi="Times New Roman" w:cs="Times New Roman"/>
          <w:sz w:val="24"/>
          <w:szCs w:val="24"/>
        </w:rPr>
        <w:t xml:space="preserve"> fosse</w:t>
      </w:r>
      <w:r w:rsidR="00190A7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ridicularizado, caricaturado... </w:t>
      </w:r>
      <w:r w:rsidR="00190A7A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membro </w:t>
      </w:r>
      <w:r w:rsidR="002B72C9">
        <w:rPr>
          <w:rFonts w:ascii="Times New Roman" w:hAnsi="Times New Roman" w:cs="Times New Roman"/>
          <w:sz w:val="24"/>
          <w:szCs w:val="24"/>
        </w:rPr>
        <w:t>do Komsomol</w:t>
      </w:r>
      <w:r w:rsidR="00E2720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dizia, “não </w:t>
      </w:r>
      <w:r w:rsidR="001B1BB7">
        <w:rPr>
          <w:rFonts w:ascii="Times New Roman" w:hAnsi="Times New Roman" w:cs="Times New Roman"/>
          <w:sz w:val="24"/>
          <w:szCs w:val="24"/>
        </w:rPr>
        <w:t>é capaz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criar a imagem do inimigo de classe </w:t>
      </w:r>
      <w:r w:rsidR="001B1BB7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todas </w:t>
      </w:r>
      <w:r w:rsidR="002B72C9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suas nuances psicológicas. Certamente, é possível representar </w:t>
      </w:r>
      <w:r w:rsidR="001B1BB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inimigo </w:t>
      </w:r>
      <w:r w:rsidR="001B1BB7">
        <w:rPr>
          <w:rFonts w:ascii="Times New Roman" w:hAnsi="Times New Roman" w:cs="Times New Roman"/>
          <w:sz w:val="24"/>
          <w:szCs w:val="24"/>
        </w:rPr>
        <w:t xml:space="preserve">de um modo </w:t>
      </w:r>
      <w:r w:rsidRPr="00C5704C">
        <w:rPr>
          <w:rFonts w:ascii="Times New Roman" w:hAnsi="Times New Roman" w:cs="Times New Roman"/>
          <w:sz w:val="24"/>
          <w:szCs w:val="24"/>
        </w:rPr>
        <w:t>rid</w:t>
      </w:r>
      <w:r w:rsidR="001B1BB7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culo e caricatura</w:t>
      </w:r>
      <w:r w:rsidR="001B1BB7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B1BB7">
        <w:rPr>
          <w:rFonts w:ascii="Times New Roman" w:hAnsi="Times New Roman" w:cs="Times New Roman"/>
          <w:sz w:val="24"/>
          <w:szCs w:val="24"/>
        </w:rPr>
        <w:t>Fazendo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artista expressa </w:t>
      </w:r>
      <w:r w:rsidR="00B76AB9">
        <w:rPr>
          <w:rFonts w:ascii="Times New Roman" w:hAnsi="Times New Roman" w:cs="Times New Roman"/>
          <w:sz w:val="24"/>
          <w:szCs w:val="24"/>
        </w:rPr>
        <w:t xml:space="preserve">apenas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sua </w:t>
      </w:r>
      <w:r w:rsidR="001B1BB7">
        <w:rPr>
          <w:rFonts w:ascii="Times New Roman" w:hAnsi="Times New Roman" w:cs="Times New Roman"/>
          <w:sz w:val="24"/>
          <w:szCs w:val="24"/>
        </w:rPr>
        <w:t>própria atitude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del w:id="1554" w:author="Daniela Mountian" w:date="2017-08-27T16:19:00Z">
        <w:r w:rsidRPr="00C5704C" w:rsidDel="005D63B9">
          <w:rPr>
            <w:rFonts w:ascii="Times New Roman" w:hAnsi="Times New Roman" w:cs="Times New Roman"/>
            <w:sz w:val="24"/>
            <w:szCs w:val="24"/>
          </w:rPr>
          <w:delText xml:space="preserve">seu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ódio </w:t>
      </w:r>
      <w:r w:rsidR="001B1BB7">
        <w:rPr>
          <w:rFonts w:ascii="Times New Roman" w:hAnsi="Times New Roman" w:cs="Times New Roman"/>
          <w:sz w:val="24"/>
          <w:szCs w:val="24"/>
        </w:rPr>
        <w:t>contra seu inimigo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isso seria um procedimento satírico que deveria ser </w:t>
      </w:r>
      <w:r w:rsidR="001B1BB7">
        <w:rPr>
          <w:rFonts w:ascii="Times New Roman" w:hAnsi="Times New Roman" w:cs="Times New Roman"/>
          <w:sz w:val="24"/>
          <w:szCs w:val="24"/>
        </w:rPr>
        <w:t>espalhado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toda a obra”.</w:t>
      </w:r>
    </w:p>
    <w:p w:rsidR="0024094F" w:rsidRPr="00C5704C" w:rsidRDefault="0078243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outras palavras, Ívolguin </w:t>
      </w:r>
      <w:r w:rsidR="00B76AB9">
        <w:rPr>
          <w:rFonts w:ascii="Times New Roman" w:hAnsi="Times New Roman" w:cs="Times New Roman"/>
          <w:sz w:val="24"/>
          <w:szCs w:val="24"/>
        </w:rPr>
        <w:t>pede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B76AB9">
        <w:rPr>
          <w:rFonts w:ascii="Times New Roman" w:hAnsi="Times New Roman" w:cs="Times New Roman"/>
          <w:sz w:val="24"/>
          <w:szCs w:val="24"/>
        </w:rPr>
        <w:t>além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6AB9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caricatura do inimigo de classe, criem uma atmosfera caricatura</w:t>
      </w:r>
      <w:r w:rsidR="00B76AB9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realidade soviética, para que a impressão artística geral</w:t>
      </w:r>
      <w:r w:rsidR="00B76AB9">
        <w:rPr>
          <w:rFonts w:ascii="Times New Roman" w:hAnsi="Times New Roman" w:cs="Times New Roman"/>
          <w:sz w:val="24"/>
          <w:szCs w:val="24"/>
        </w:rPr>
        <w:t xml:space="preserve"> não seja </w:t>
      </w:r>
      <w:del w:id="1555" w:author="Daniela Mountian" w:date="2017-08-27T16:20:00Z">
        <w:r w:rsidR="00B76AB9" w:rsidDel="005D63B9">
          <w:rPr>
            <w:rFonts w:ascii="Times New Roman" w:hAnsi="Times New Roman" w:cs="Times New Roman"/>
            <w:sz w:val="24"/>
            <w:szCs w:val="24"/>
          </w:rPr>
          <w:delText>deformada</w:delText>
        </w:r>
      </w:del>
      <w:ins w:id="1556" w:author="Daniela Mountian" w:date="2017-08-27T16:20:00Z">
        <w:r w:rsidR="005D63B9">
          <w:rPr>
            <w:rFonts w:ascii="Times New Roman" w:hAnsi="Times New Roman" w:cs="Times New Roman"/>
            <w:sz w:val="24"/>
            <w:szCs w:val="24"/>
          </w:rPr>
          <w:t>prejudicada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Ele </w:t>
      </w:r>
      <w:r w:rsidR="00B76AB9">
        <w:rPr>
          <w:rFonts w:ascii="Times New Roman" w:hAnsi="Times New Roman" w:cs="Times New Roman"/>
          <w:sz w:val="24"/>
          <w:szCs w:val="24"/>
        </w:rPr>
        <w:t>afirma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B76AB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lado do Khlestakóv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moderno, não </w:t>
      </w:r>
      <w:del w:id="1557" w:author="Daniela Mountian" w:date="2017-08-27T16:23:00Z">
        <w:r w:rsidR="0024094F" w:rsidRPr="00C5704C" w:rsidDel="005D63B9">
          <w:rPr>
            <w:rFonts w:ascii="Times New Roman" w:hAnsi="Times New Roman" w:cs="Times New Roman"/>
            <w:sz w:val="24"/>
            <w:szCs w:val="24"/>
          </w:rPr>
          <w:delText>poderia</w:delText>
        </w:r>
      </w:del>
      <w:ins w:id="1558" w:author="Daniela Mountian" w:date="2017-08-27T16:23:00Z">
        <w:r w:rsidR="005D63B9">
          <w:rPr>
            <w:rFonts w:ascii="Times New Roman" w:hAnsi="Times New Roman" w:cs="Times New Roman"/>
            <w:sz w:val="24"/>
            <w:szCs w:val="24"/>
          </w:rPr>
          <w:t>deveria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existi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caráter</w:t>
      </w:r>
      <w:r w:rsidR="00B76AB9">
        <w:rPr>
          <w:rFonts w:ascii="Times New Roman" w:hAnsi="Times New Roman" w:cs="Times New Roman"/>
          <w:sz w:val="24"/>
          <w:szCs w:val="24"/>
        </w:rPr>
        <w:t xml:space="preserve"> soviético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moderno</w:t>
      </w:r>
      <w:r w:rsidR="00B76AB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559" w:author="Daniela Mountian" w:date="2017-08-27T16:23:00Z">
        <w:r w:rsidR="005D63B9">
          <w:rPr>
            <w:rFonts w:ascii="Times New Roman" w:hAnsi="Times New Roman" w:cs="Times New Roman"/>
            <w:sz w:val="24"/>
            <w:szCs w:val="24"/>
          </w:rPr>
          <w:t xml:space="preserve">um caráter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positivo</w:t>
      </w:r>
      <w:r w:rsidR="00B76AB9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6AB9">
        <w:rPr>
          <w:rFonts w:ascii="Times New Roman" w:hAnsi="Times New Roman" w:cs="Times New Roman"/>
          <w:sz w:val="24"/>
          <w:szCs w:val="24"/>
        </w:rPr>
        <w:t>pleno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que </w:t>
      </w:r>
      <w:r w:rsidR="00B76AB9">
        <w:rPr>
          <w:rFonts w:ascii="Times New Roman" w:hAnsi="Times New Roman" w:cs="Times New Roman"/>
          <w:sz w:val="24"/>
          <w:szCs w:val="24"/>
        </w:rPr>
        <w:t>é preciso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um </w:t>
      </w:r>
      <w:r w:rsidR="002B72C9">
        <w:rPr>
          <w:rFonts w:ascii="Times New Roman" w:hAnsi="Times New Roman" w:cs="Times New Roman"/>
          <w:sz w:val="24"/>
          <w:szCs w:val="24"/>
        </w:rPr>
        <w:t>Prefeito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soviético</w:t>
      </w:r>
      <w:r w:rsidR="002B72C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72C9">
        <w:rPr>
          <w:rFonts w:ascii="Times New Roman" w:hAnsi="Times New Roman" w:cs="Times New Roman"/>
          <w:sz w:val="24"/>
          <w:szCs w:val="24"/>
        </w:rPr>
        <w:t xml:space="preserve">de um </w:t>
      </w:r>
      <w:r w:rsidR="0024094F" w:rsidRPr="00C5704C">
        <w:rPr>
          <w:rFonts w:ascii="Times New Roman" w:hAnsi="Times New Roman" w:cs="Times New Roman"/>
          <w:sz w:val="24"/>
          <w:szCs w:val="24"/>
        </w:rPr>
        <w:t>Skvoznik-Dmukh</w:t>
      </w:r>
      <w:r w:rsidR="002B72C9">
        <w:rPr>
          <w:rFonts w:ascii="Times New Roman" w:hAnsi="Times New Roman" w:cs="Times New Roman"/>
          <w:sz w:val="24"/>
          <w:szCs w:val="24"/>
        </w:rPr>
        <w:t>anó</w:t>
      </w:r>
      <w:r w:rsidR="0024094F" w:rsidRPr="00C5704C">
        <w:rPr>
          <w:rFonts w:ascii="Times New Roman" w:hAnsi="Times New Roman" w:cs="Times New Roman"/>
          <w:sz w:val="24"/>
          <w:szCs w:val="24"/>
        </w:rPr>
        <w:t>vski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4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72C9">
        <w:rPr>
          <w:rFonts w:ascii="Times New Roman" w:hAnsi="Times New Roman" w:cs="Times New Roman"/>
          <w:sz w:val="24"/>
          <w:szCs w:val="24"/>
        </w:rPr>
        <w:t>qualquer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F27">
        <w:rPr>
          <w:rFonts w:ascii="Times New Roman" w:hAnsi="Times New Roman" w:cs="Times New Roman"/>
          <w:sz w:val="24"/>
          <w:szCs w:val="24"/>
        </w:rPr>
        <w:t>“Como está abafado</w:t>
      </w:r>
      <w:r w:rsidR="00F71F2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71F27">
        <w:rPr>
          <w:rFonts w:ascii="Times New Roman" w:hAnsi="Times New Roman" w:cs="Times New Roman"/>
          <w:sz w:val="24"/>
          <w:szCs w:val="24"/>
        </w:rPr>
        <w:t>aqui</w:t>
      </w:r>
      <w:r w:rsidRPr="00F71F27">
        <w:rPr>
          <w:rFonts w:ascii="Times New Roman" w:hAnsi="Times New Roman" w:cs="Times New Roman"/>
          <w:sz w:val="24"/>
          <w:szCs w:val="24"/>
        </w:rPr>
        <w:t xml:space="preserve">, </w:t>
      </w:r>
      <w:r w:rsidR="00561910">
        <w:rPr>
          <w:rFonts w:ascii="Times New Roman" w:hAnsi="Times New Roman" w:cs="Times New Roman"/>
          <w:sz w:val="24"/>
          <w:szCs w:val="24"/>
        </w:rPr>
        <w:t>estou sufocando</w:t>
      </w:r>
      <w:r w:rsidRPr="00F71F27">
        <w:rPr>
          <w:rFonts w:ascii="Times New Roman" w:hAnsi="Times New Roman" w:cs="Times New Roman"/>
          <w:sz w:val="24"/>
          <w:szCs w:val="24"/>
        </w:rPr>
        <w:t xml:space="preserve">... Seria </w:t>
      </w:r>
      <w:r w:rsidR="00C2681A">
        <w:rPr>
          <w:rFonts w:ascii="Times New Roman" w:hAnsi="Times New Roman" w:cs="Times New Roman"/>
          <w:sz w:val="24"/>
          <w:szCs w:val="24"/>
        </w:rPr>
        <w:t>possível</w:t>
      </w:r>
      <w:r w:rsidRPr="00F71F27">
        <w:rPr>
          <w:rFonts w:ascii="Times New Roman" w:hAnsi="Times New Roman" w:cs="Times New Roman"/>
          <w:sz w:val="24"/>
          <w:szCs w:val="24"/>
        </w:rPr>
        <w:t xml:space="preserve"> abrir as janelas</w:t>
      </w:r>
      <w:r w:rsidR="00C2681A">
        <w:rPr>
          <w:rFonts w:ascii="Times New Roman" w:hAnsi="Times New Roman" w:cs="Times New Roman"/>
          <w:sz w:val="24"/>
          <w:szCs w:val="24"/>
        </w:rPr>
        <w:t>?</w:t>
      </w:r>
      <w:r w:rsidRPr="00F71F27">
        <w:rPr>
          <w:rFonts w:ascii="Times New Roman" w:hAnsi="Times New Roman" w:cs="Times New Roman"/>
          <w:sz w:val="24"/>
          <w:szCs w:val="24"/>
        </w:rPr>
        <w:t xml:space="preserve">... </w:t>
      </w:r>
      <w:r w:rsidR="00F71F27">
        <w:rPr>
          <w:rFonts w:ascii="Times New Roman" w:hAnsi="Times New Roman" w:cs="Times New Roman"/>
          <w:sz w:val="24"/>
          <w:szCs w:val="24"/>
        </w:rPr>
        <w:t>Abri-las</w:t>
      </w:r>
      <w:r w:rsidRPr="00F71F27">
        <w:rPr>
          <w:rFonts w:ascii="Times New Roman" w:hAnsi="Times New Roman" w:cs="Times New Roman"/>
          <w:sz w:val="24"/>
          <w:szCs w:val="24"/>
        </w:rPr>
        <w:t xml:space="preserve"> </w:t>
      </w:r>
      <w:r w:rsidR="00F71F27">
        <w:rPr>
          <w:rFonts w:ascii="Times New Roman" w:hAnsi="Times New Roman" w:cs="Times New Roman"/>
          <w:sz w:val="24"/>
          <w:szCs w:val="24"/>
        </w:rPr>
        <w:t>inteiramente</w:t>
      </w:r>
      <w:r w:rsidRPr="00F71F27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681A">
        <w:rPr>
          <w:rFonts w:ascii="Times New Roman" w:hAnsi="Times New Roman" w:cs="Times New Roman"/>
          <w:sz w:val="24"/>
          <w:szCs w:val="24"/>
        </w:rPr>
        <w:t>Tenham piedade</w:t>
      </w:r>
      <w:r w:rsidR="00F71F27">
        <w:rPr>
          <w:rFonts w:ascii="Times New Roman" w:hAnsi="Times New Roman" w:cs="Times New Roman"/>
          <w:sz w:val="24"/>
          <w:szCs w:val="24"/>
        </w:rPr>
        <w:t xml:space="preserve">...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C2681A">
        <w:rPr>
          <w:rFonts w:ascii="Times New Roman" w:hAnsi="Times New Roman" w:cs="Times New Roman"/>
          <w:sz w:val="24"/>
          <w:szCs w:val="24"/>
        </w:rPr>
        <w:t>espero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 perdoem, </w:t>
      </w:r>
      <w:r w:rsidR="00C2681A">
        <w:rPr>
          <w:rFonts w:ascii="Times New Roman" w:hAnsi="Times New Roman" w:cs="Times New Roman"/>
          <w:sz w:val="24"/>
          <w:szCs w:val="24"/>
        </w:rPr>
        <w:t>não tenho direito de ter esperanças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71F27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tenham </w:t>
      </w:r>
      <w:r w:rsidR="00F71F27">
        <w:rPr>
          <w:rFonts w:ascii="Times New Roman" w:hAnsi="Times New Roman" w:cs="Times New Roman"/>
          <w:sz w:val="24"/>
          <w:szCs w:val="24"/>
        </w:rPr>
        <w:t>piedade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mim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78243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681A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>ito: “</w:t>
      </w:r>
      <w:r w:rsidR="00C2681A">
        <w:rPr>
          <w:rFonts w:ascii="Times New Roman" w:hAnsi="Times New Roman" w:cs="Times New Roman"/>
          <w:sz w:val="24"/>
          <w:szCs w:val="24"/>
        </w:rPr>
        <w:t>Retratar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inimigo de classe </w:t>
      </w:r>
      <w:r w:rsidR="00C2681A">
        <w:rPr>
          <w:rFonts w:ascii="Times New Roman" w:hAnsi="Times New Roman" w:cs="Times New Roman"/>
          <w:sz w:val="24"/>
          <w:szCs w:val="24"/>
        </w:rPr>
        <w:t>tal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ele é, em tod</w:t>
      </w:r>
      <w:r w:rsidR="00C2681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681A">
        <w:rPr>
          <w:rFonts w:ascii="Times New Roman" w:hAnsi="Times New Roman" w:cs="Times New Roman"/>
          <w:sz w:val="24"/>
          <w:szCs w:val="24"/>
        </w:rPr>
        <w:t>o seu desenvolvimento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filos</w:t>
      </w:r>
      <w:r w:rsidR="00C2681A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>fi</w:t>
      </w:r>
      <w:r w:rsidR="00C2681A">
        <w:rPr>
          <w:rFonts w:ascii="Times New Roman" w:hAnsi="Times New Roman" w:cs="Times New Roman"/>
          <w:sz w:val="24"/>
          <w:szCs w:val="24"/>
        </w:rPr>
        <w:t>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psicol</w:t>
      </w:r>
      <w:r w:rsidR="00C2681A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>gi</w:t>
      </w:r>
      <w:r w:rsidR="00C2681A">
        <w:rPr>
          <w:rFonts w:ascii="Times New Roman" w:hAnsi="Times New Roman" w:cs="Times New Roman"/>
          <w:sz w:val="24"/>
          <w:szCs w:val="24"/>
        </w:rPr>
        <w:t>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em toda </w:t>
      </w:r>
      <w:r w:rsidR="0064166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amplitude de sua atuação...”</w:t>
      </w:r>
      <w:r w:rsidR="0064166C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outras palavras, </w:t>
      </w:r>
      <w:r w:rsidR="0064166C">
        <w:rPr>
          <w:rFonts w:ascii="Times New Roman" w:hAnsi="Times New Roman" w:cs="Times New Roman"/>
          <w:sz w:val="24"/>
          <w:szCs w:val="24"/>
        </w:rPr>
        <w:t xml:space="preserve">com a desculpa da </w:t>
      </w:r>
      <w:r w:rsidR="0024094F" w:rsidRPr="00C5704C">
        <w:rPr>
          <w:rFonts w:ascii="Times New Roman" w:hAnsi="Times New Roman" w:cs="Times New Roman"/>
          <w:sz w:val="24"/>
          <w:szCs w:val="24"/>
        </w:rPr>
        <w:t>objetivi</w:t>
      </w:r>
      <w:r w:rsidR="0064166C">
        <w:rPr>
          <w:rFonts w:ascii="Times New Roman" w:hAnsi="Times New Roman" w:cs="Times New Roman"/>
          <w:sz w:val="24"/>
          <w:szCs w:val="24"/>
        </w:rPr>
        <w:t>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Ívolguin clama </w:t>
      </w:r>
      <w:r w:rsidR="0064166C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</w:t>
      </w:r>
      <w:r w:rsidR="0064166C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166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palco sermões </w:t>
      </w:r>
      <w:commentRangeStart w:id="1560"/>
      <w:r w:rsidR="0024094F" w:rsidRPr="00C5704C">
        <w:rPr>
          <w:rFonts w:ascii="Times New Roman" w:hAnsi="Times New Roman" w:cs="Times New Roman"/>
          <w:sz w:val="24"/>
          <w:szCs w:val="24"/>
        </w:rPr>
        <w:t>antiss</w:t>
      </w:r>
      <w:del w:id="1561" w:author="Daniela Mountian" w:date="2017-09-03T21:41:00Z">
        <w:r w:rsidR="0024094F" w:rsidRPr="00C5704C" w:rsidDel="00EE44D5">
          <w:rPr>
            <w:rFonts w:ascii="Times New Roman" w:hAnsi="Times New Roman" w:cs="Times New Roman"/>
            <w:sz w:val="24"/>
            <w:szCs w:val="24"/>
          </w:rPr>
          <w:delText>emitas</w:delText>
        </w:r>
      </w:del>
      <w:commentRangeEnd w:id="1560"/>
      <w:r w:rsidR="0064166C">
        <w:rPr>
          <w:rStyle w:val="Refdecomentrio"/>
          <w:rFonts w:cs="Times New Roman"/>
          <w:lang w:val="x-none"/>
        </w:rPr>
        <w:commentReference w:id="1560"/>
      </w:r>
      <w:ins w:id="1562" w:author="Daniela Mountian" w:date="2017-09-03T21:41:00Z">
        <w:r w:rsidR="00EE44D5">
          <w:rPr>
            <w:rFonts w:ascii="Times New Roman" w:hAnsi="Times New Roman" w:cs="Times New Roman"/>
            <w:sz w:val="24"/>
            <w:szCs w:val="24"/>
          </w:rPr>
          <w:t>oviéticos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78243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Ívolguin... Ívolguin... Ívolguin... Ívolguin...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 de repente alguém disse: “Katz”...</w:t>
      </w:r>
    </w:p>
    <w:p w:rsidR="0024094F" w:rsidRPr="00C5704C" w:rsidRDefault="0078243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Ívolguin-</w:t>
      </w:r>
      <w:r w:rsidRPr="00C5704C">
        <w:rPr>
          <w:rFonts w:ascii="Times New Roman" w:hAnsi="Times New Roman" w:cs="Times New Roman"/>
          <w:sz w:val="24"/>
          <w:szCs w:val="24"/>
        </w:rPr>
        <w:t>Kat</w:t>
      </w:r>
      <w:r>
        <w:rPr>
          <w:rFonts w:ascii="Times New Roman" w:hAnsi="Times New Roman" w:cs="Times New Roman"/>
          <w:sz w:val="24"/>
          <w:szCs w:val="24"/>
        </w:rPr>
        <w:t>z</w:t>
      </w:r>
      <w:r w:rsidR="0024094F" w:rsidRPr="00C5704C">
        <w:rPr>
          <w:rFonts w:ascii="Times New Roman" w:hAnsi="Times New Roman" w:cs="Times New Roman"/>
          <w:sz w:val="24"/>
          <w:szCs w:val="24"/>
        </w:rPr>
        <w:t>, assim como seu amado Meyerhold, pertence, 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66C">
        <w:rPr>
          <w:rFonts w:ascii="Times New Roman" w:hAnsi="Times New Roman" w:cs="Times New Roman"/>
          <w:sz w:val="24"/>
          <w:szCs w:val="24"/>
        </w:rPr>
        <w:t>o perdão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palavra, </w:t>
      </w:r>
      <w:r w:rsidR="00E10688">
        <w:rPr>
          <w:rFonts w:ascii="Times New Roman" w:hAnsi="Times New Roman" w:cs="Times New Roman"/>
          <w:sz w:val="24"/>
          <w:szCs w:val="24"/>
        </w:rPr>
        <w:t xml:space="preserve">à </w:t>
      </w:r>
      <w:r w:rsidR="0024094F" w:rsidRPr="00C5704C">
        <w:rPr>
          <w:rFonts w:ascii="Times New Roman" w:hAnsi="Times New Roman" w:cs="Times New Roman"/>
          <w:sz w:val="24"/>
          <w:szCs w:val="24"/>
        </w:rPr>
        <w:t>plêiade que Lunatch</w:t>
      </w:r>
      <w:r w:rsidR="00753209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rski chamou de “</w:t>
      </w:r>
      <w:r w:rsidR="00E10688">
        <w:rPr>
          <w:rFonts w:ascii="Times New Roman" w:hAnsi="Times New Roman" w:cs="Times New Roman"/>
          <w:i/>
          <w:sz w:val="24"/>
          <w:szCs w:val="24"/>
        </w:rPr>
        <w:t>intelligentsia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563" w:author="Daniela Mountian" w:date="2017-08-27T16:28:00Z">
        <w:r w:rsidR="005D63B9">
          <w:rPr>
            <w:rFonts w:ascii="Times New Roman" w:hAnsi="Times New Roman" w:cs="Times New Roman"/>
            <w:sz w:val="24"/>
            <w:szCs w:val="24"/>
          </w:rPr>
          <w:t>azeda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”, e, apesar dos erros </w:t>
      </w:r>
      <w:r w:rsidR="00E10688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próprio Lunatch</w:t>
      </w:r>
      <w:r w:rsidR="00E10688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rski</w:t>
      </w:r>
      <w:r w:rsidR="00E10688">
        <w:rPr>
          <w:rFonts w:ascii="Times New Roman" w:hAnsi="Times New Roman" w:cs="Times New Roman"/>
          <w:sz w:val="24"/>
          <w:szCs w:val="24"/>
        </w:rPr>
        <w:t xml:space="preserve"> cometeu depois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F44E1" w:rsidRPr="00C5704C">
        <w:rPr>
          <w:rFonts w:ascii="Times New Roman" w:hAnsi="Times New Roman" w:cs="Times New Roman"/>
          <w:sz w:val="24"/>
          <w:szCs w:val="24"/>
        </w:rPr>
        <w:t>nes</w:t>
      </w:r>
      <w:r w:rsidR="00BF44E1">
        <w:rPr>
          <w:rFonts w:ascii="Times New Roman" w:hAnsi="Times New Roman" w:cs="Times New Roman"/>
          <w:sz w:val="24"/>
          <w:szCs w:val="24"/>
        </w:rPr>
        <w:t>s</w:t>
      </w:r>
      <w:r w:rsidR="00BF44E1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questão ele tinha razão...</w:t>
      </w:r>
    </w:p>
    <w:p w:rsidR="0024094F" w:rsidRPr="00C5704C" w:rsidRDefault="00BF44E1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Stanislávski também </w:t>
      </w:r>
      <w:r w:rsidR="00E10688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rendeu às influências </w:t>
      </w:r>
      <w:r w:rsidR="00E10688">
        <w:rPr>
          <w:rFonts w:ascii="Times New Roman" w:hAnsi="Times New Roman" w:cs="Times New Roman"/>
          <w:sz w:val="24"/>
          <w:szCs w:val="24"/>
        </w:rPr>
        <w:t>estrangeiras</w:t>
      </w:r>
      <w:r w:rsidR="0024094F" w:rsidRPr="00C5704C">
        <w:rPr>
          <w:rFonts w:ascii="Times New Roman" w:hAnsi="Times New Roman" w:cs="Times New Roman"/>
          <w:sz w:val="24"/>
          <w:szCs w:val="24"/>
        </w:rPr>
        <w:t>, ao realismo burguês... No entanto</w:t>
      </w:r>
      <w:r w:rsidR="00E1068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E10688">
        <w:rPr>
          <w:rFonts w:ascii="Times New Roman" w:hAnsi="Times New Roman" w:cs="Times New Roman"/>
          <w:sz w:val="24"/>
          <w:szCs w:val="24"/>
        </w:rPr>
        <w:t>achou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forças</w:t>
      </w:r>
      <w:r w:rsidR="00E10688">
        <w:rPr>
          <w:rFonts w:ascii="Times New Roman" w:hAnsi="Times New Roman" w:cs="Times New Roman"/>
          <w:sz w:val="24"/>
          <w:szCs w:val="24"/>
        </w:rPr>
        <w:t xml:space="preserve"> em si mesmo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Aleksei Ió</w:t>
      </w:r>
      <w:r w:rsidR="00E1068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sifovitch </w:t>
      </w:r>
      <w:r w:rsidR="00AC0E43">
        <w:rPr>
          <w:rFonts w:ascii="Times New Roman" w:hAnsi="Times New Roman" w:cs="Times New Roman"/>
          <w:sz w:val="24"/>
          <w:szCs w:val="24"/>
        </w:rPr>
        <w:t>vivenciou</w:t>
      </w:r>
      <w:r w:rsidR="00E10688">
        <w:rPr>
          <w:rFonts w:ascii="Times New Roman" w:hAnsi="Times New Roman" w:cs="Times New Roman"/>
          <w:sz w:val="24"/>
          <w:szCs w:val="24"/>
        </w:rPr>
        <w:t>, nesse instante,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E10688">
        <w:rPr>
          <w:rFonts w:ascii="Times New Roman" w:hAnsi="Times New Roman" w:cs="Times New Roman"/>
          <w:sz w:val="24"/>
          <w:szCs w:val="24"/>
        </w:rPr>
        <w:t>estado de espírito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estranh</w:t>
      </w:r>
      <w:r w:rsidR="00E1068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uma miragem </w:t>
      </w:r>
      <w:r w:rsidRPr="00AC0E43">
        <w:rPr>
          <w:rFonts w:ascii="Times New Roman" w:hAnsi="Times New Roman" w:cs="Times New Roman"/>
          <w:sz w:val="24"/>
          <w:szCs w:val="24"/>
          <w:highlight w:val="yellow"/>
          <w:rPrChange w:id="1564" w:author="Daniela Mountian" w:date="2017-06-26T13:43:00Z">
            <w:rPr>
              <w:rFonts w:ascii="Times New Roman" w:hAnsi="Times New Roman" w:cs="Times New Roman"/>
              <w:sz w:val="24"/>
              <w:szCs w:val="24"/>
            </w:rPr>
          </w:rPrChange>
        </w:rPr>
        <w:t>espiritual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uma </w:t>
      </w:r>
      <w:r w:rsidR="00E10688">
        <w:rPr>
          <w:rFonts w:ascii="Times New Roman" w:hAnsi="Times New Roman" w:cs="Times New Roman"/>
          <w:sz w:val="24"/>
          <w:szCs w:val="24"/>
        </w:rPr>
        <w:t>condição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inesperada. Lembrava-se sempre das palavras d</w:t>
      </w:r>
      <w:r w:rsidR="00E10688">
        <w:rPr>
          <w:rFonts w:ascii="Times New Roman" w:hAnsi="Times New Roman" w:cs="Times New Roman"/>
          <w:sz w:val="24"/>
          <w:szCs w:val="24"/>
        </w:rPr>
        <w:t>o</w:t>
      </w:r>
      <w:ins w:id="1565" w:author="Leila" w:date="2016-07-21T13:21:00Z">
        <w:r w:rsidR="00BF44E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russo </w:t>
      </w:r>
      <w:r w:rsidR="00E1068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trólebus </w:t>
      </w:r>
      <w:r w:rsidR="00753209">
        <w:rPr>
          <w:rFonts w:ascii="Times New Roman" w:hAnsi="Times New Roman" w:cs="Times New Roman"/>
          <w:sz w:val="24"/>
          <w:szCs w:val="24"/>
        </w:rPr>
        <w:t xml:space="preserve">nº </w:t>
      </w:r>
      <w:r w:rsidRPr="00C5704C">
        <w:rPr>
          <w:rFonts w:ascii="Times New Roman" w:hAnsi="Times New Roman" w:cs="Times New Roman"/>
          <w:sz w:val="24"/>
          <w:szCs w:val="24"/>
        </w:rPr>
        <w:t xml:space="preserve">20, </w:t>
      </w:r>
      <w:r w:rsidR="00DC3F6B">
        <w:rPr>
          <w:rFonts w:ascii="Times New Roman" w:hAnsi="Times New Roman" w:cs="Times New Roman"/>
          <w:sz w:val="24"/>
          <w:szCs w:val="24"/>
        </w:rPr>
        <w:t xml:space="preserve">da </w:t>
      </w:r>
      <w:r w:rsidR="00ED41FF">
        <w:rPr>
          <w:rFonts w:ascii="Times New Roman" w:hAnsi="Times New Roman" w:cs="Times New Roman"/>
          <w:sz w:val="24"/>
          <w:szCs w:val="24"/>
        </w:rPr>
        <w:t xml:space="preserve">linha </w:t>
      </w:r>
      <w:r w:rsidR="00AC0E4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venida Marx</w:t>
      </w:r>
      <w:r w:rsidR="00DB0484" w:rsidRPr="008D3F84">
        <w:rPr>
          <w:rFonts w:ascii="Times New Roman" w:hAnsi="Times New Roman" w:cs="Times New Roman"/>
          <w:i/>
        </w:rPr>
        <w:t>–</w:t>
      </w:r>
      <w:r w:rsidRPr="00753209">
        <w:rPr>
          <w:rFonts w:ascii="Times New Roman" w:hAnsi="Times New Roman" w:cs="Times New Roman"/>
          <w:sz w:val="24"/>
          <w:szCs w:val="24"/>
          <w:highlight w:val="yellow"/>
          <w:rPrChange w:id="1566" w:author="Daniela Mountian" w:date="2017-06-25T02:03:00Z">
            <w:rPr>
              <w:rFonts w:ascii="Times New Roman" w:hAnsi="Times New Roman" w:cs="Times New Roman"/>
              <w:sz w:val="24"/>
              <w:szCs w:val="24"/>
            </w:rPr>
          </w:rPrChange>
        </w:rPr>
        <w:t>Floresta dos Abetos Prateados</w:t>
      </w:r>
      <w:r w:rsidRPr="00C5704C">
        <w:rPr>
          <w:rFonts w:ascii="Times New Roman" w:hAnsi="Times New Roman" w:cs="Times New Roman"/>
          <w:sz w:val="24"/>
          <w:szCs w:val="24"/>
        </w:rPr>
        <w:t>: “</w:t>
      </w:r>
      <w:r w:rsidR="00BF44E1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D43ED5">
        <w:rPr>
          <w:rFonts w:ascii="Times New Roman" w:hAnsi="Times New Roman" w:cs="Times New Roman"/>
          <w:sz w:val="24"/>
          <w:szCs w:val="24"/>
        </w:rPr>
        <w:t xml:space="preserve">nós </w:t>
      </w:r>
      <w:r w:rsidR="00BF44E1" w:rsidRPr="00C5704C">
        <w:rPr>
          <w:rFonts w:ascii="Times New Roman" w:hAnsi="Times New Roman" w:cs="Times New Roman"/>
          <w:sz w:val="24"/>
          <w:szCs w:val="24"/>
        </w:rPr>
        <w:t xml:space="preserve">não tivéssemos </w:t>
      </w:r>
      <w:r w:rsidR="00AC0E43">
        <w:rPr>
          <w:rFonts w:ascii="Times New Roman" w:hAnsi="Times New Roman" w:cs="Times New Roman"/>
          <w:sz w:val="24"/>
          <w:szCs w:val="24"/>
        </w:rPr>
        <w:t>que</w:t>
      </w:r>
      <w:r w:rsidR="00BF44E1" w:rsidRPr="00C5704C">
        <w:rPr>
          <w:rFonts w:ascii="Times New Roman" w:hAnsi="Times New Roman" w:cs="Times New Roman"/>
          <w:sz w:val="24"/>
          <w:szCs w:val="24"/>
        </w:rPr>
        <w:t xml:space="preserve"> escrever receitas em latim, </w:t>
      </w:r>
      <w:r w:rsidR="00753209">
        <w:rPr>
          <w:rFonts w:ascii="Times New Roman" w:hAnsi="Times New Roman" w:cs="Times New Roman"/>
          <w:sz w:val="24"/>
          <w:szCs w:val="24"/>
        </w:rPr>
        <w:t xml:space="preserve">há muito tempo </w:t>
      </w:r>
      <w:r w:rsidR="00BF44E1" w:rsidRPr="00C5704C">
        <w:rPr>
          <w:rFonts w:ascii="Times New Roman" w:hAnsi="Times New Roman" w:cs="Times New Roman"/>
          <w:sz w:val="24"/>
          <w:szCs w:val="24"/>
        </w:rPr>
        <w:t xml:space="preserve">teríamos esganado vocês, </w:t>
      </w:r>
      <w:r w:rsidR="00BF44E1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753209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”. </w:t>
      </w:r>
      <w:r w:rsidR="00AC0E43">
        <w:rPr>
          <w:rFonts w:ascii="Times New Roman" w:hAnsi="Times New Roman" w:cs="Times New Roman"/>
          <w:sz w:val="24"/>
          <w:szCs w:val="24"/>
        </w:rPr>
        <w:t>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gora </w:t>
      </w:r>
      <w:r w:rsidR="00ED41FF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esgana</w:t>
      </w:r>
      <w:r w:rsidR="00AC0E43">
        <w:rPr>
          <w:rFonts w:ascii="Times New Roman" w:hAnsi="Times New Roman" w:cs="Times New Roman"/>
          <w:sz w:val="24"/>
          <w:szCs w:val="24"/>
        </w:rPr>
        <w:t>vam..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Será que aprenderam a escrever em latim? Não, meus caros, vocês </w:t>
      </w:r>
      <w:r w:rsidR="00AC0E43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sabem o que é o latim. </w:t>
      </w:r>
      <w:r w:rsidR="00AC0E43">
        <w:rPr>
          <w:rFonts w:ascii="Times New Roman" w:hAnsi="Times New Roman" w:cs="Times New Roman"/>
          <w:sz w:val="24"/>
          <w:szCs w:val="24"/>
        </w:rPr>
        <w:t>Nosso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latim está no fundo do coração. </w:t>
      </w:r>
      <w:r w:rsidR="00AC0E4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nterrado profundamente, como um defunto querido. E</w:t>
      </w:r>
      <w:r w:rsidR="00AC0E4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cima dele</w:t>
      </w:r>
      <w:r w:rsidR="00AC0E4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AC0E43">
        <w:rPr>
          <w:rFonts w:ascii="Times New Roman" w:hAnsi="Times New Roman" w:cs="Times New Roman"/>
          <w:sz w:val="24"/>
          <w:szCs w:val="24"/>
        </w:rPr>
        <w:t>sólida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 preta</w:t>
      </w:r>
      <w:r w:rsidR="00AC0E43">
        <w:rPr>
          <w:rStyle w:val="Refdenotaderodap"/>
          <w:rFonts w:ascii="Times New Roman" w:hAnsi="Times New Roman" w:cs="Times New Roman"/>
          <w:sz w:val="24"/>
          <w:szCs w:val="24"/>
        </w:rPr>
        <w:footnoteReference w:id="141"/>
      </w:r>
      <w:r w:rsidRPr="00C5704C">
        <w:rPr>
          <w:rFonts w:ascii="Times New Roman" w:hAnsi="Times New Roman" w:cs="Times New Roman"/>
          <w:sz w:val="24"/>
          <w:szCs w:val="24"/>
        </w:rPr>
        <w:t xml:space="preserve"> do povo e a argila estéril d</w:t>
      </w:r>
      <w:r w:rsidR="00AC0E4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0E43">
        <w:rPr>
          <w:rFonts w:ascii="Times New Roman" w:hAnsi="Times New Roman" w:cs="Times New Roman"/>
          <w:i/>
          <w:sz w:val="24"/>
          <w:szCs w:val="24"/>
        </w:rPr>
        <w:t>intelligenstsia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arrependid</w:t>
      </w:r>
      <w:r w:rsidR="00AC0E4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AC0E43">
        <w:rPr>
          <w:rFonts w:ascii="Times New Roman" w:hAnsi="Times New Roman" w:cs="Times New Roman"/>
          <w:sz w:val="24"/>
          <w:szCs w:val="24"/>
        </w:rPr>
        <w:t>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quatro horas </w:t>
      </w:r>
      <w:r w:rsidR="00AC0E43">
        <w:rPr>
          <w:rFonts w:ascii="Times New Roman" w:hAnsi="Times New Roman" w:cs="Times New Roman"/>
          <w:sz w:val="24"/>
          <w:szCs w:val="24"/>
        </w:rPr>
        <w:t>celebraram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missa solene. Eu estava no </w:t>
      </w:r>
      <w:r w:rsidR="00AC0E43">
        <w:rPr>
          <w:rFonts w:ascii="Times New Roman" w:hAnsi="Times New Roman" w:cs="Times New Roman"/>
          <w:sz w:val="24"/>
          <w:szCs w:val="24"/>
        </w:rPr>
        <w:t>paraíso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órgão soava. </w:t>
      </w:r>
      <w:r w:rsidR="00AC0E43">
        <w:rPr>
          <w:rFonts w:ascii="Times New Roman" w:hAnsi="Times New Roman" w:cs="Times New Roman"/>
          <w:sz w:val="24"/>
          <w:szCs w:val="24"/>
        </w:rPr>
        <w:t>Longas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aleias de véus brancos. </w:t>
      </w:r>
      <w:r w:rsidR="00AC0E4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0E43">
        <w:rPr>
          <w:rFonts w:ascii="Times New Roman" w:hAnsi="Times New Roman" w:cs="Times New Roman"/>
          <w:sz w:val="24"/>
          <w:szCs w:val="24"/>
        </w:rPr>
        <w:t>repique</w:t>
      </w:r>
      <w:r w:rsidR="00272787">
        <w:rPr>
          <w:rFonts w:ascii="Times New Roman" w:hAnsi="Times New Roman" w:cs="Times New Roman"/>
          <w:sz w:val="24"/>
          <w:szCs w:val="24"/>
        </w:rPr>
        <w:t xml:space="preserve"> suave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72787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sinos </w:t>
      </w:r>
      <w:r w:rsidR="00AC0E43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prata </w:t>
      </w:r>
      <w:r w:rsidR="00AC0E43">
        <w:rPr>
          <w:rFonts w:ascii="Times New Roman" w:hAnsi="Times New Roman" w:cs="Times New Roman"/>
          <w:sz w:val="24"/>
          <w:szCs w:val="24"/>
        </w:rPr>
        <w:t>embalados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pelas mãos suaves d</w:t>
      </w:r>
      <w:r w:rsidR="00AC0E4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meninos pálidos. O coro dos anjos. </w:t>
      </w:r>
      <w:r w:rsidR="009A2926">
        <w:rPr>
          <w:rFonts w:ascii="Times New Roman" w:hAnsi="Times New Roman" w:cs="Times New Roman"/>
          <w:sz w:val="24"/>
          <w:szCs w:val="24"/>
        </w:rPr>
        <w:t>Lábaros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rendas </w:t>
      </w:r>
      <w:r w:rsidR="00272787">
        <w:rPr>
          <w:rFonts w:ascii="Times New Roman" w:hAnsi="Times New Roman" w:cs="Times New Roman"/>
          <w:sz w:val="24"/>
          <w:szCs w:val="24"/>
        </w:rPr>
        <w:t>delicadas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perfumadas. As velas e a luz diurna </w:t>
      </w:r>
      <w:r w:rsidR="009A2926">
        <w:rPr>
          <w:rFonts w:ascii="Times New Roman" w:hAnsi="Times New Roman" w:cs="Times New Roman"/>
          <w:sz w:val="24"/>
          <w:szCs w:val="24"/>
        </w:rPr>
        <w:t>se alastrando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2787">
        <w:rPr>
          <w:rFonts w:ascii="Times New Roman" w:hAnsi="Times New Roman" w:cs="Times New Roman"/>
          <w:sz w:val="24"/>
          <w:szCs w:val="24"/>
        </w:rPr>
        <w:t>da</w:t>
      </w:r>
      <w:r w:rsidR="00561910">
        <w:rPr>
          <w:rFonts w:ascii="Times New Roman" w:hAnsi="Times New Roman" w:cs="Times New Roman"/>
          <w:sz w:val="24"/>
          <w:szCs w:val="24"/>
        </w:rPr>
        <w:t>s</w:t>
      </w:r>
      <w:r w:rsidR="0027278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janelas. </w:t>
      </w:r>
      <w:r w:rsidR="00653E44">
        <w:rPr>
          <w:rFonts w:ascii="Times New Roman" w:hAnsi="Times New Roman" w:cs="Times New Roman"/>
          <w:sz w:val="24"/>
          <w:szCs w:val="24"/>
        </w:rPr>
        <w:t>N</w:t>
      </w:r>
      <w:r w:rsidR="009A2926">
        <w:rPr>
          <w:rFonts w:ascii="Times New Roman" w:hAnsi="Times New Roman" w:cs="Times New Roman"/>
          <w:sz w:val="24"/>
          <w:szCs w:val="24"/>
        </w:rPr>
        <w:t>uvens de</w:t>
      </w:r>
      <w:r w:rsidR="00272787">
        <w:rPr>
          <w:rFonts w:ascii="Times New Roman" w:hAnsi="Times New Roman" w:cs="Times New Roman"/>
          <w:sz w:val="24"/>
          <w:szCs w:val="24"/>
        </w:rPr>
        <w:t xml:space="preserve"> fumaça </w:t>
      </w:r>
      <w:r w:rsidR="009A2926">
        <w:rPr>
          <w:rFonts w:ascii="Times New Roman" w:hAnsi="Times New Roman" w:cs="Times New Roman"/>
          <w:sz w:val="24"/>
          <w:szCs w:val="24"/>
        </w:rPr>
        <w:t>espiralando</w:t>
      </w:r>
      <w:r w:rsidR="00272787">
        <w:rPr>
          <w:rFonts w:ascii="Times New Roman" w:hAnsi="Times New Roman" w:cs="Times New Roman"/>
          <w:sz w:val="24"/>
          <w:szCs w:val="24"/>
        </w:rPr>
        <w:t xml:space="preserve"> dos incensários e o outono dourado atrás dos vitrais. 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27278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estátua</w:t>
      </w:r>
      <w:r w:rsidR="0027278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Madonna</w:t>
      </w:r>
      <w:ins w:id="1567" w:author="Daniela Mountian" w:date="2017-06-26T14:17:00Z">
        <w:r w:rsidR="001E3ABC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3ABC">
        <w:rPr>
          <w:rFonts w:ascii="Times New Roman" w:hAnsi="Times New Roman" w:cs="Times New Roman"/>
          <w:sz w:val="24"/>
          <w:szCs w:val="24"/>
        </w:rPr>
        <w:t>o ruído dos que faziam suas preces sob</w:t>
      </w:r>
      <w:r w:rsidR="00C545C4">
        <w:rPr>
          <w:rFonts w:ascii="Times New Roman" w:hAnsi="Times New Roman" w:cs="Times New Roman"/>
          <w:sz w:val="24"/>
          <w:szCs w:val="24"/>
        </w:rPr>
        <w:t>re</w:t>
      </w:r>
      <w:r w:rsidR="001E3ABC">
        <w:rPr>
          <w:rFonts w:ascii="Times New Roman" w:hAnsi="Times New Roman" w:cs="Times New Roman"/>
          <w:sz w:val="24"/>
          <w:szCs w:val="24"/>
        </w:rPr>
        <w:t xml:space="preserve"> o piso de pedra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3ABC">
        <w:rPr>
          <w:rFonts w:ascii="Times New Roman" w:hAnsi="Times New Roman" w:cs="Times New Roman"/>
          <w:sz w:val="24"/>
          <w:szCs w:val="24"/>
        </w:rPr>
        <w:t xml:space="preserve">era tão abafado </w:t>
      </w:r>
      <w:r w:rsidR="001E3ABC">
        <w:rPr>
          <w:rFonts w:ascii="Times New Roman" w:hAnsi="Times New Roman" w:cs="Times New Roman"/>
          <w:sz w:val="24"/>
          <w:szCs w:val="24"/>
        </w:rPr>
        <w:lastRenderedPageBreak/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sussurro das folhas </w:t>
      </w:r>
      <w:r w:rsidR="00272787">
        <w:rPr>
          <w:rFonts w:ascii="Times New Roman" w:hAnsi="Times New Roman" w:cs="Times New Roman"/>
          <w:sz w:val="24"/>
          <w:szCs w:val="24"/>
        </w:rPr>
        <w:t>do lado de 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Fiquei </w:t>
      </w:r>
      <w:r w:rsidR="001E3ABC">
        <w:rPr>
          <w:rFonts w:ascii="Times New Roman" w:hAnsi="Times New Roman" w:cs="Times New Roman"/>
          <w:sz w:val="24"/>
          <w:szCs w:val="24"/>
        </w:rPr>
        <w:t xml:space="preserve">ali </w:t>
      </w:r>
      <w:r w:rsidR="00272787">
        <w:rPr>
          <w:rFonts w:ascii="Times New Roman" w:hAnsi="Times New Roman" w:cs="Times New Roman"/>
          <w:sz w:val="24"/>
          <w:szCs w:val="24"/>
        </w:rPr>
        <w:t>longo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tempo, </w:t>
      </w:r>
      <w:r w:rsidR="001E3ABC">
        <w:rPr>
          <w:rFonts w:ascii="Times New Roman" w:hAnsi="Times New Roman" w:cs="Times New Roman"/>
          <w:sz w:val="24"/>
          <w:szCs w:val="24"/>
        </w:rPr>
        <w:t xml:space="preserve">até que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cansaço </w:t>
      </w:r>
      <w:r w:rsidR="001E3ABC">
        <w:rPr>
          <w:rFonts w:ascii="Times New Roman" w:hAnsi="Times New Roman" w:cs="Times New Roman"/>
          <w:sz w:val="24"/>
          <w:szCs w:val="24"/>
        </w:rPr>
        <w:t>me obrigou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 embora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9A292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</w:t>
      </w:r>
      <w:r w:rsidR="00653E4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Meyerhold n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época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encenação de </w:t>
      </w:r>
      <w:r w:rsidR="0024094F" w:rsidRPr="00272787">
        <w:rPr>
          <w:rFonts w:ascii="Times New Roman" w:hAnsi="Times New Roman" w:cs="Times New Roman"/>
          <w:i/>
          <w:sz w:val="24"/>
          <w:szCs w:val="24"/>
        </w:rPr>
        <w:t>A Irmã Beatriz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1808FB">
        <w:rPr>
          <w:rStyle w:val="Refdenotaderodap"/>
          <w:rFonts w:ascii="Times New Roman" w:hAnsi="Times New Roman" w:cs="Times New Roman"/>
          <w:sz w:val="24"/>
          <w:szCs w:val="24"/>
        </w:rPr>
        <w:footnoteReference w:id="142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Eis o que é o latim, camarada...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7CB">
        <w:rPr>
          <w:rFonts w:ascii="Times New Roman" w:hAnsi="Times New Roman" w:cs="Times New Roman"/>
          <w:sz w:val="24"/>
          <w:szCs w:val="24"/>
        </w:rPr>
        <w:t>Quando o seminário termin</w:t>
      </w:r>
      <w:r w:rsidR="00653E44">
        <w:rPr>
          <w:rFonts w:ascii="Times New Roman" w:hAnsi="Times New Roman" w:cs="Times New Roman"/>
          <w:sz w:val="24"/>
          <w:szCs w:val="24"/>
        </w:rPr>
        <w:t>ou</w:t>
      </w:r>
      <w:r w:rsidRPr="00A867CB">
        <w:rPr>
          <w:rFonts w:ascii="Times New Roman" w:hAnsi="Times New Roman" w:cs="Times New Roman"/>
          <w:sz w:val="24"/>
          <w:szCs w:val="24"/>
        </w:rPr>
        <w:t xml:space="preserve">, todos </w:t>
      </w:r>
      <w:ins w:id="1568" w:author="Daniela Mountian" w:date="2017-08-27T16:47:00Z">
        <w:r w:rsidR="00C545C4">
          <w:rPr>
            <w:rFonts w:ascii="Times New Roman" w:hAnsi="Times New Roman" w:cs="Times New Roman"/>
            <w:sz w:val="24"/>
            <w:szCs w:val="24"/>
          </w:rPr>
          <w:t xml:space="preserve">os </w:t>
        </w:r>
      </w:ins>
      <w:ins w:id="1569" w:author="Daniela Mountian" w:date="2017-06-26T15:20:00Z">
        <w:r w:rsidR="00653E44">
          <w:rPr>
            <w:rFonts w:ascii="Times New Roman" w:hAnsi="Times New Roman" w:cs="Times New Roman"/>
            <w:sz w:val="24"/>
            <w:szCs w:val="24"/>
          </w:rPr>
          <w:t>que saí</w:t>
        </w:r>
      </w:ins>
      <w:ins w:id="1570" w:author="Daniela Mountian" w:date="2017-06-26T15:30:00Z">
        <w:r w:rsidR="00355F2A">
          <w:rPr>
            <w:rFonts w:ascii="Times New Roman" w:hAnsi="Times New Roman" w:cs="Times New Roman"/>
            <w:sz w:val="24"/>
            <w:szCs w:val="24"/>
          </w:rPr>
          <w:t>r</w:t>
        </w:r>
      </w:ins>
      <w:ins w:id="1571" w:author="Daniela Mountian" w:date="2017-06-26T15:20:00Z">
        <w:r w:rsidR="00653E44">
          <w:rPr>
            <w:rFonts w:ascii="Times New Roman" w:hAnsi="Times New Roman" w:cs="Times New Roman"/>
            <w:sz w:val="24"/>
            <w:szCs w:val="24"/>
          </w:rPr>
          <w:t xml:space="preserve">am </w:t>
        </w:r>
      </w:ins>
      <w:r w:rsidRPr="00A867CB">
        <w:rPr>
          <w:rFonts w:ascii="Times New Roman" w:hAnsi="Times New Roman" w:cs="Times New Roman"/>
          <w:sz w:val="24"/>
          <w:szCs w:val="24"/>
        </w:rPr>
        <w:t>viram Aleksei Ióssifovitch sentado numa poltrona profunda e macia, num sal</w:t>
      </w:r>
      <w:r w:rsidR="00653E44">
        <w:rPr>
          <w:rFonts w:ascii="Times New Roman" w:hAnsi="Times New Roman" w:cs="Times New Roman"/>
          <w:sz w:val="24"/>
          <w:szCs w:val="24"/>
        </w:rPr>
        <w:t>ão</w:t>
      </w:r>
      <w:r w:rsidRPr="00A867CB">
        <w:rPr>
          <w:rFonts w:ascii="Times New Roman" w:hAnsi="Times New Roman" w:cs="Times New Roman"/>
          <w:sz w:val="24"/>
          <w:szCs w:val="24"/>
        </w:rPr>
        <w:t xml:space="preserve"> em frente </w:t>
      </w:r>
      <w:r w:rsidR="00874980">
        <w:rPr>
          <w:rFonts w:ascii="Times New Roman" w:hAnsi="Times New Roman" w:cs="Times New Roman"/>
          <w:sz w:val="24"/>
          <w:szCs w:val="24"/>
        </w:rPr>
        <w:t>à</w:t>
      </w:r>
      <w:r w:rsidRPr="00A867CB">
        <w:rPr>
          <w:rFonts w:ascii="Times New Roman" w:hAnsi="Times New Roman" w:cs="Times New Roman"/>
          <w:sz w:val="24"/>
          <w:szCs w:val="24"/>
        </w:rPr>
        <w:t xml:space="preserve"> sal</w:t>
      </w:r>
      <w:r w:rsidR="00653E44">
        <w:rPr>
          <w:rFonts w:ascii="Times New Roman" w:hAnsi="Times New Roman" w:cs="Times New Roman"/>
          <w:sz w:val="24"/>
          <w:szCs w:val="24"/>
        </w:rPr>
        <w:t>a</w:t>
      </w:r>
      <w:r w:rsidRPr="00A867CB">
        <w:rPr>
          <w:rFonts w:ascii="Times New Roman" w:hAnsi="Times New Roman" w:cs="Times New Roman"/>
          <w:sz w:val="24"/>
          <w:szCs w:val="24"/>
        </w:rPr>
        <w:t xml:space="preserve"> de reunião. Uma luz lateral iluminava</w:t>
      </w:r>
      <w:r w:rsidR="00653E44">
        <w:rPr>
          <w:rFonts w:ascii="Times New Roman" w:hAnsi="Times New Roman" w:cs="Times New Roman"/>
          <w:sz w:val="24"/>
          <w:szCs w:val="24"/>
        </w:rPr>
        <w:t>-lhe</w:t>
      </w:r>
      <w:r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653E44">
        <w:rPr>
          <w:rFonts w:ascii="Times New Roman" w:hAnsi="Times New Roman" w:cs="Times New Roman"/>
          <w:sz w:val="24"/>
          <w:szCs w:val="24"/>
        </w:rPr>
        <w:t>o</w:t>
      </w:r>
      <w:r w:rsidRPr="00A867CB">
        <w:rPr>
          <w:rFonts w:ascii="Times New Roman" w:hAnsi="Times New Roman" w:cs="Times New Roman"/>
          <w:sz w:val="24"/>
          <w:szCs w:val="24"/>
        </w:rPr>
        <w:t xml:space="preserve"> rosto, um </w:t>
      </w:r>
      <w:r w:rsidR="00874980">
        <w:rPr>
          <w:rFonts w:ascii="Times New Roman" w:hAnsi="Times New Roman" w:cs="Times New Roman"/>
          <w:sz w:val="24"/>
          <w:szCs w:val="24"/>
        </w:rPr>
        <w:t xml:space="preserve">rosto </w:t>
      </w:r>
      <w:r w:rsidRPr="00A867CB">
        <w:rPr>
          <w:rFonts w:ascii="Times New Roman" w:hAnsi="Times New Roman" w:cs="Times New Roman"/>
          <w:sz w:val="24"/>
          <w:szCs w:val="24"/>
        </w:rPr>
        <w:t xml:space="preserve">duro de </w:t>
      </w:r>
      <w:r w:rsidRPr="00ED41FF">
        <w:rPr>
          <w:rFonts w:ascii="Times New Roman" w:hAnsi="Times New Roman" w:cs="Times New Roman"/>
          <w:sz w:val="24"/>
          <w:szCs w:val="24"/>
        </w:rPr>
        <w:t>defunto</w:t>
      </w:r>
      <w:r w:rsidR="00ED41FF">
        <w:rPr>
          <w:rFonts w:ascii="Times New Roman" w:hAnsi="Times New Roman" w:cs="Times New Roman"/>
          <w:sz w:val="24"/>
          <w:szCs w:val="24"/>
        </w:rPr>
        <w:t>,</w:t>
      </w:r>
      <w:r w:rsidRPr="00A867CB">
        <w:rPr>
          <w:rFonts w:ascii="Times New Roman" w:hAnsi="Times New Roman" w:cs="Times New Roman"/>
          <w:sz w:val="24"/>
          <w:szCs w:val="24"/>
        </w:rPr>
        <w:t xml:space="preserve"> branco</w:t>
      </w:r>
      <w:r w:rsidR="00ED41FF">
        <w:rPr>
          <w:rFonts w:ascii="Times New Roman" w:hAnsi="Times New Roman" w:cs="Times New Roman"/>
          <w:sz w:val="24"/>
          <w:szCs w:val="24"/>
        </w:rPr>
        <w:t xml:space="preserve"> como mármore</w:t>
      </w:r>
      <w:r w:rsidRPr="00A867CB">
        <w:rPr>
          <w:rFonts w:ascii="Times New Roman" w:hAnsi="Times New Roman" w:cs="Times New Roman"/>
          <w:sz w:val="24"/>
          <w:szCs w:val="24"/>
        </w:rPr>
        <w:t xml:space="preserve">. </w:t>
      </w:r>
      <w:r w:rsidR="00253172">
        <w:rPr>
          <w:rFonts w:ascii="Times New Roman" w:hAnsi="Times New Roman" w:cs="Times New Roman"/>
          <w:sz w:val="24"/>
          <w:szCs w:val="24"/>
        </w:rPr>
        <w:t>Com o</w:t>
      </w:r>
      <w:r w:rsidRPr="00845467">
        <w:rPr>
          <w:rFonts w:ascii="Times New Roman" w:hAnsi="Times New Roman" w:cs="Times New Roman"/>
          <w:sz w:val="24"/>
          <w:szCs w:val="24"/>
        </w:rPr>
        <w:t xml:space="preserve"> corpo todo</w:t>
      </w:r>
      <w:r w:rsidR="00C55839">
        <w:rPr>
          <w:rFonts w:ascii="Times New Roman" w:hAnsi="Times New Roman" w:cs="Times New Roman"/>
          <w:sz w:val="24"/>
          <w:szCs w:val="24"/>
        </w:rPr>
        <w:t xml:space="preserve"> estirado</w:t>
      </w:r>
      <w:r w:rsidRPr="00845467">
        <w:rPr>
          <w:rFonts w:ascii="Times New Roman" w:hAnsi="Times New Roman" w:cs="Times New Roman"/>
          <w:sz w:val="24"/>
          <w:szCs w:val="24"/>
        </w:rPr>
        <w:t>, a nuca</w:t>
      </w:r>
      <w:r w:rsidR="00C55839">
        <w:rPr>
          <w:rFonts w:ascii="Times New Roman" w:hAnsi="Times New Roman" w:cs="Times New Roman"/>
          <w:sz w:val="24"/>
          <w:szCs w:val="24"/>
        </w:rPr>
        <w:t xml:space="preserve"> apoiada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C55839">
        <w:rPr>
          <w:rFonts w:ascii="Times New Roman" w:hAnsi="Times New Roman" w:cs="Times New Roman"/>
          <w:sz w:val="24"/>
          <w:szCs w:val="24"/>
        </w:rPr>
        <w:t>encosto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poltrona</w:t>
      </w:r>
      <w:r w:rsidR="00253172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5839">
        <w:rPr>
          <w:rFonts w:ascii="Times New Roman" w:hAnsi="Times New Roman" w:cs="Times New Roman"/>
          <w:sz w:val="24"/>
          <w:szCs w:val="24"/>
        </w:rPr>
        <w:t xml:space="preserve">a cabeça jogada para trás, </w:t>
      </w:r>
      <w:r w:rsidR="00253172">
        <w:rPr>
          <w:rFonts w:ascii="Times New Roman" w:hAnsi="Times New Roman" w:cs="Times New Roman"/>
          <w:sz w:val="24"/>
          <w:szCs w:val="24"/>
        </w:rPr>
        <w:t>ele escorava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mãos</w:t>
      </w:r>
      <w:r w:rsidR="00C5583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brancas </w:t>
      </w:r>
      <w:r w:rsidR="00C55839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mármore, esticadas </w:t>
      </w:r>
      <w:r w:rsidR="00253172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a frente, no </w:t>
      </w:r>
      <w:ins w:id="1572" w:author="Daniela Mountian" w:date="2017-06-27T14:27:00Z">
        <w:r w:rsidR="009B7846">
          <w:rPr>
            <w:rFonts w:ascii="Times New Roman" w:hAnsi="Times New Roman" w:cs="Times New Roman"/>
            <w:sz w:val="24"/>
            <w:szCs w:val="24"/>
          </w:rPr>
          <w:t>elegante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castão</w:t>
      </w:r>
      <w:ins w:id="1573" w:author="Daniela Mountian" w:date="2017-06-28T21:15:00Z">
        <w:r w:rsidR="00FB4366">
          <w:rPr>
            <w:rFonts w:ascii="Times New Roman" w:hAnsi="Times New Roman" w:cs="Times New Roman"/>
            <w:sz w:val="24"/>
            <w:szCs w:val="24"/>
          </w:rPr>
          <w:t>,</w:t>
        </w:r>
      </w:ins>
      <w:ins w:id="1574" w:author="Daniela Mountian" w:date="2017-06-26T21:20:00Z">
        <w:r w:rsidR="00253172">
          <w:rPr>
            <w:rFonts w:ascii="Times New Roman" w:hAnsi="Times New Roman" w:cs="Times New Roman"/>
            <w:sz w:val="24"/>
            <w:szCs w:val="24"/>
          </w:rPr>
          <w:t xml:space="preserve"> grosso e </w:t>
        </w:r>
      </w:ins>
      <w:r w:rsidRPr="00C5704C">
        <w:rPr>
          <w:rFonts w:ascii="Times New Roman" w:hAnsi="Times New Roman" w:cs="Times New Roman"/>
          <w:sz w:val="24"/>
          <w:szCs w:val="24"/>
        </w:rPr>
        <w:t>com um monograma de cobre,</w:t>
      </w:r>
      <w:ins w:id="1575" w:author="Daniela Mountian" w:date="2017-06-26T21:23:00Z">
        <w:r w:rsidR="00253172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Start w:id="1576"/>
        <w:r w:rsidR="00253172">
          <w:rPr>
            <w:rFonts w:ascii="Times New Roman" w:hAnsi="Times New Roman" w:cs="Times New Roman"/>
            <w:sz w:val="24"/>
            <w:szCs w:val="24"/>
          </w:rPr>
          <w:t>de sua bengala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577" w:author="Daniela Mountian" w:date="2017-06-26T21:36:00Z">
        <w:r w:rsidR="00253172">
          <w:rPr>
            <w:rFonts w:ascii="Times New Roman" w:hAnsi="Times New Roman" w:cs="Times New Roman"/>
            <w:sz w:val="24"/>
            <w:szCs w:val="24"/>
          </w:rPr>
          <w:t>nodosa</w:t>
        </w:r>
      </w:ins>
      <w:ins w:id="1578" w:author="Daniela Mountian" w:date="2017-06-27T23:00:00Z">
        <w:r w:rsidR="003B5C9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End w:id="1576"/>
      <w:ins w:id="1579" w:author="Daniela Mountian" w:date="2017-08-27T16:56:00Z">
        <w:r w:rsidR="00C51D18">
          <w:rPr>
            <w:rStyle w:val="Refdecomentrio"/>
            <w:rFonts w:cs="Times New Roman"/>
            <w:lang w:val="x-none"/>
          </w:rPr>
          <w:commentReference w:id="1576"/>
        </w:r>
      </w:ins>
      <w:ins w:id="1580" w:author="Daniela Mountian" w:date="2017-06-27T23:00:00Z">
        <w:r w:rsidR="003B5C99">
          <w:rPr>
            <w:rFonts w:ascii="Times New Roman" w:hAnsi="Times New Roman" w:cs="Times New Roman"/>
            <w:sz w:val="24"/>
            <w:szCs w:val="24"/>
          </w:rPr>
          <w:t>e</w:t>
        </w:r>
      </w:ins>
      <w:ins w:id="1581" w:author="Daniela Mountian" w:date="2017-06-26T21:36:00Z">
        <w:r w:rsidR="0025317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coberta de </w:t>
      </w:r>
      <w:r w:rsidR="00253172">
        <w:rPr>
          <w:rFonts w:ascii="Times New Roman" w:hAnsi="Times New Roman" w:cs="Times New Roman"/>
          <w:sz w:val="24"/>
          <w:szCs w:val="24"/>
        </w:rPr>
        <w:t>verniz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amarel</w:t>
      </w:r>
      <w:r w:rsidR="0025317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Assim </w:t>
      </w:r>
      <w:r w:rsidR="00ED41FF">
        <w:rPr>
          <w:rFonts w:ascii="Times New Roman" w:hAnsi="Times New Roman" w:cs="Times New Roman"/>
          <w:sz w:val="24"/>
          <w:szCs w:val="24"/>
        </w:rPr>
        <w:t>ele se sentava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todos passavam </w:t>
      </w:r>
      <w:r w:rsidR="00C55839">
        <w:rPr>
          <w:rFonts w:ascii="Times New Roman" w:hAnsi="Times New Roman" w:cs="Times New Roman"/>
          <w:sz w:val="24"/>
          <w:szCs w:val="24"/>
        </w:rPr>
        <w:t>por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ED41FF">
        <w:rPr>
          <w:rFonts w:ascii="Times New Roman" w:hAnsi="Times New Roman" w:cs="Times New Roman"/>
          <w:sz w:val="24"/>
          <w:szCs w:val="24"/>
        </w:rPr>
        <w:t>se passassem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cima de um cadáver </w:t>
      </w:r>
      <w:r w:rsidR="00DC3F6B">
        <w:rPr>
          <w:rFonts w:ascii="Times New Roman" w:hAnsi="Times New Roman" w:cs="Times New Roman"/>
          <w:sz w:val="24"/>
          <w:szCs w:val="24"/>
        </w:rPr>
        <w:t>espezinhado</w:t>
      </w:r>
      <w:r w:rsidRPr="00C5704C">
        <w:rPr>
          <w:rFonts w:ascii="Times New Roman" w:hAnsi="Times New Roman" w:cs="Times New Roman"/>
          <w:sz w:val="24"/>
          <w:szCs w:val="24"/>
        </w:rPr>
        <w:t>. Quando o Senhor olhou para ele, teve pena de Seu santo</w:t>
      </w:r>
      <w:r w:rsidR="00ED41FF">
        <w:rPr>
          <w:rFonts w:ascii="Times New Roman" w:hAnsi="Times New Roman" w:cs="Times New Roman"/>
          <w:sz w:val="24"/>
          <w:szCs w:val="24"/>
        </w:rPr>
        <w:t xml:space="preserve"> nome, que fora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desonrado, e disse:</w:t>
      </w:r>
    </w:p>
    <w:p w:rsidR="0024094F" w:rsidRPr="00C5704C" w:rsidRDefault="00772AE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B4FA4">
        <w:rPr>
          <w:rFonts w:ascii="Times New Roman" w:hAnsi="Times New Roman" w:cs="Times New Roman"/>
          <w:sz w:val="24"/>
          <w:szCs w:val="24"/>
        </w:rPr>
        <w:t>—</w:t>
      </w:r>
      <w:r w:rsidR="0024094F" w:rsidRPr="008B4FA4">
        <w:rPr>
          <w:rFonts w:ascii="Times New Roman" w:hAnsi="Times New Roman" w:cs="Times New Roman"/>
          <w:sz w:val="24"/>
          <w:szCs w:val="24"/>
        </w:rPr>
        <w:t xml:space="preserve"> Não é </w:t>
      </w:r>
      <w:r w:rsidRPr="008B4FA4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8B4FA4">
        <w:rPr>
          <w:rFonts w:ascii="Times New Roman" w:hAnsi="Times New Roman" w:cs="Times New Roman"/>
          <w:sz w:val="24"/>
          <w:szCs w:val="24"/>
        </w:rPr>
        <w:t>vós que faço isso,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por </w:t>
      </w:r>
      <w:ins w:id="1582" w:author="Daniela Mountian" w:date="2017-08-27T16:56:00Z">
        <w:r w:rsidR="00C51D18">
          <w:rPr>
            <w:rFonts w:ascii="Times New Roman" w:hAnsi="Times New Roman" w:cs="Times New Roman"/>
            <w:sz w:val="24"/>
            <w:szCs w:val="24"/>
          </w:rPr>
          <w:t>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Santo Nome, que </w:t>
      </w:r>
      <w:r w:rsidR="008B4FA4">
        <w:rPr>
          <w:rFonts w:ascii="Times New Roman" w:hAnsi="Times New Roman" w:cs="Times New Roman"/>
          <w:sz w:val="24"/>
          <w:szCs w:val="24"/>
        </w:rPr>
        <w:t xml:space="preserve">vós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profanastes entre as nações </w:t>
      </w:r>
      <w:r w:rsidR="008B4FA4">
        <w:rPr>
          <w:rFonts w:ascii="Times New Roman" w:hAnsi="Times New Roman" w:cs="Times New Roman"/>
          <w:sz w:val="24"/>
          <w:szCs w:val="24"/>
        </w:rPr>
        <w:t>por onde passa</w:t>
      </w:r>
      <w:r w:rsidR="003B5C99">
        <w:rPr>
          <w:rFonts w:ascii="Times New Roman" w:hAnsi="Times New Roman" w:cs="Times New Roman"/>
          <w:sz w:val="24"/>
          <w:szCs w:val="24"/>
        </w:rPr>
        <w:t>stes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B4FA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antificarei o </w:t>
      </w:r>
      <w:ins w:id="1583" w:author="Daniela Mountian" w:date="2017-06-27T13:05:00Z">
        <w:r w:rsidR="008B4FA4">
          <w:rPr>
            <w:rFonts w:ascii="Times New Roman" w:hAnsi="Times New Roman" w:cs="Times New Roman"/>
            <w:sz w:val="24"/>
            <w:szCs w:val="24"/>
          </w:rPr>
          <w:t>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grande nome, </w:t>
      </w:r>
      <w:r w:rsidR="007A3D9C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profana</w:t>
      </w:r>
      <w:r w:rsidR="007A3D9C">
        <w:rPr>
          <w:rFonts w:ascii="Times New Roman" w:hAnsi="Times New Roman" w:cs="Times New Roman"/>
          <w:sz w:val="24"/>
          <w:szCs w:val="24"/>
        </w:rPr>
        <w:t>stes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 as nações, e as nações saberão que Eu sou o Senhor quando Eu </w:t>
      </w:r>
      <w:ins w:id="1584" w:author="Daniela Mountian" w:date="2017-06-27T13:08:00Z">
        <w:r w:rsidR="007A3D9C">
          <w:rPr>
            <w:rFonts w:ascii="Times New Roman" w:hAnsi="Times New Roman" w:cs="Times New Roman"/>
            <w:sz w:val="24"/>
            <w:szCs w:val="24"/>
          </w:rPr>
          <w:t>mostrar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585" w:author="Daniela Mountian" w:date="2017-06-27T13:09:00Z">
        <w:r w:rsidR="007A3D9C">
          <w:rPr>
            <w:rFonts w:ascii="Times New Roman" w:hAnsi="Times New Roman" w:cs="Times New Roman"/>
            <w:sz w:val="24"/>
            <w:szCs w:val="24"/>
          </w:rPr>
          <w:t>a</w:t>
        </w:r>
      </w:ins>
      <w:ins w:id="1586" w:author="Daniela Mountian" w:date="2017-08-27T17:01:00Z">
        <w:r w:rsidR="00C51D18">
          <w:rPr>
            <w:rFonts w:ascii="Times New Roman" w:hAnsi="Times New Roman" w:cs="Times New Roman"/>
            <w:sz w:val="24"/>
            <w:szCs w:val="24"/>
          </w:rPr>
          <w:t>os</w:t>
        </w:r>
      </w:ins>
      <w:ins w:id="1587" w:author="Daniela Mountian" w:date="2017-06-27T13:09:00Z">
        <w:r w:rsidR="007A3D9C">
          <w:rPr>
            <w:rFonts w:ascii="Times New Roman" w:hAnsi="Times New Roman" w:cs="Times New Roman"/>
            <w:sz w:val="24"/>
            <w:szCs w:val="24"/>
          </w:rPr>
          <w:t xml:space="preserve"> seus olhos minha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santi</w:t>
      </w:r>
      <w:r w:rsidR="007A3D9C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ad</w:t>
      </w:r>
      <w:r w:rsidR="007A3D9C">
        <w:rPr>
          <w:rFonts w:ascii="Times New Roman" w:hAnsi="Times New Roman" w:cs="Times New Roman"/>
          <w:sz w:val="24"/>
          <w:szCs w:val="24"/>
        </w:rPr>
        <w:t>e em vós</w:t>
      </w:r>
      <w:r w:rsidR="0024094F" w:rsidRPr="00C5704C">
        <w:rPr>
          <w:rFonts w:ascii="Times New Roman" w:hAnsi="Times New Roman" w:cs="Times New Roman"/>
          <w:sz w:val="24"/>
          <w:szCs w:val="24"/>
        </w:rPr>
        <w:t>. E</w:t>
      </w:r>
      <w:r w:rsidR="007A3D9C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 tirarei </w:t>
      </w:r>
      <w:r w:rsidR="002A3298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>ntre as nações</w:t>
      </w:r>
      <w:r w:rsidR="007A3D9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3298">
        <w:rPr>
          <w:rFonts w:ascii="Times New Roman" w:hAnsi="Times New Roman" w:cs="Times New Roman"/>
          <w:sz w:val="24"/>
          <w:szCs w:val="24"/>
        </w:rPr>
        <w:t>vos</w:t>
      </w:r>
      <w:r w:rsidR="002A329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3D9C">
        <w:rPr>
          <w:rFonts w:ascii="Times New Roman" w:hAnsi="Times New Roman" w:cs="Times New Roman"/>
          <w:sz w:val="24"/>
          <w:szCs w:val="24"/>
        </w:rPr>
        <w:t>reunirei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todos os países</w:t>
      </w:r>
      <w:r w:rsidR="007A3D9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vos </w:t>
      </w:r>
      <w:r w:rsidR="007A3D9C">
        <w:rPr>
          <w:rFonts w:ascii="Times New Roman" w:hAnsi="Times New Roman" w:cs="Times New Roman"/>
          <w:sz w:val="24"/>
          <w:szCs w:val="24"/>
        </w:rPr>
        <w:t>conduzirei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vossa terra. Então </w:t>
      </w:r>
      <w:r w:rsidR="007A3D9C">
        <w:rPr>
          <w:rFonts w:ascii="Times New Roman" w:hAnsi="Times New Roman" w:cs="Times New Roman"/>
          <w:sz w:val="24"/>
          <w:szCs w:val="24"/>
        </w:rPr>
        <w:t>borrifarei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água pura sobre vós e </w:t>
      </w:r>
      <w:r w:rsidR="007A3D9C">
        <w:rPr>
          <w:rFonts w:ascii="Times New Roman" w:hAnsi="Times New Roman" w:cs="Times New Roman"/>
          <w:sz w:val="24"/>
          <w:szCs w:val="24"/>
        </w:rPr>
        <w:t>vós sereis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purificados de todas as vossas imundíci</w:t>
      </w:r>
      <w:r w:rsidR="007A3D9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s</w:t>
      </w:r>
      <w:r w:rsidR="007A3D9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todos os vossos ídolos </w:t>
      </w:r>
      <w:r w:rsidR="002A3298">
        <w:rPr>
          <w:rFonts w:ascii="Times New Roman" w:hAnsi="Times New Roman" w:cs="Times New Roman"/>
          <w:sz w:val="24"/>
          <w:szCs w:val="24"/>
        </w:rPr>
        <w:t>v</w:t>
      </w:r>
      <w:r w:rsidR="0024094F" w:rsidRPr="00C5704C">
        <w:rPr>
          <w:rFonts w:ascii="Times New Roman" w:hAnsi="Times New Roman" w:cs="Times New Roman"/>
          <w:sz w:val="24"/>
          <w:szCs w:val="24"/>
        </w:rPr>
        <w:t>os purificarei. E</w:t>
      </w:r>
      <w:r w:rsidR="007A3D9C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3D9C">
        <w:rPr>
          <w:rFonts w:ascii="Times New Roman" w:hAnsi="Times New Roman" w:cs="Times New Roman"/>
          <w:sz w:val="24"/>
          <w:szCs w:val="24"/>
        </w:rPr>
        <w:t xml:space="preserve">vos </w:t>
      </w:r>
      <w:r w:rsidR="0024094F" w:rsidRPr="00C5704C">
        <w:rPr>
          <w:rFonts w:ascii="Times New Roman" w:hAnsi="Times New Roman" w:cs="Times New Roman"/>
          <w:sz w:val="24"/>
          <w:szCs w:val="24"/>
        </w:rPr>
        <w:t>darei um coração novo</w:t>
      </w:r>
      <w:r w:rsidR="007A3D9C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espírito novo, tirarei d</w:t>
      </w:r>
      <w:r w:rsidR="007A3D9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vossa carne o coração de pedra e vos darei um </w:t>
      </w:r>
      <w:del w:id="1588" w:author="Daniela Mountian" w:date="2017-08-27T17:02:00Z">
        <w:r w:rsidR="0024094F" w:rsidRPr="00C5704C" w:rsidDel="00C51D18">
          <w:rPr>
            <w:rFonts w:ascii="Times New Roman" w:hAnsi="Times New Roman" w:cs="Times New Roman"/>
            <w:sz w:val="24"/>
            <w:szCs w:val="24"/>
          </w:rPr>
          <w:delText xml:space="preserve">coração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carne. </w:t>
      </w:r>
      <w:r w:rsidR="007A3D9C">
        <w:rPr>
          <w:rFonts w:ascii="Times New Roman" w:hAnsi="Times New Roman" w:cs="Times New Roman"/>
          <w:sz w:val="24"/>
          <w:szCs w:val="24"/>
        </w:rPr>
        <w:t xml:space="preserve">[...] </w:t>
      </w:r>
      <w:r w:rsidR="0024094F" w:rsidRPr="00C5704C">
        <w:rPr>
          <w:rFonts w:ascii="Times New Roman" w:hAnsi="Times New Roman" w:cs="Times New Roman"/>
          <w:sz w:val="24"/>
          <w:szCs w:val="24"/>
        </w:rPr>
        <w:t>Então vos lembrareis d</w:t>
      </w:r>
      <w:r w:rsidR="007A3D9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vossos caminhos </w:t>
      </w:r>
      <w:r w:rsidR="007A3D9C">
        <w:rPr>
          <w:rFonts w:ascii="Times New Roman" w:hAnsi="Times New Roman" w:cs="Times New Roman"/>
          <w:sz w:val="24"/>
          <w:szCs w:val="24"/>
        </w:rPr>
        <w:t xml:space="preserve">ruins </w:t>
      </w:r>
      <w:r w:rsidR="0024094F" w:rsidRPr="00C5704C">
        <w:rPr>
          <w:rFonts w:ascii="Times New Roman" w:hAnsi="Times New Roman" w:cs="Times New Roman"/>
          <w:sz w:val="24"/>
          <w:szCs w:val="24"/>
        </w:rPr>
        <w:t>e d</w:t>
      </w:r>
      <w:r w:rsidR="007A3D9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voss</w:t>
      </w:r>
      <w:r w:rsidR="007A3D9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7A3D9C">
        <w:rPr>
          <w:rFonts w:ascii="Times New Roman" w:hAnsi="Times New Roman" w:cs="Times New Roman"/>
          <w:sz w:val="24"/>
          <w:szCs w:val="24"/>
        </w:rPr>
        <w:t>ações rancorosas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ins w:id="1589" w:author="Daniela Mountian" w:date="2017-08-27T17:03:00Z">
        <w:r w:rsidR="00C51D18">
          <w:rPr>
            <w:rFonts w:ascii="Times New Roman" w:hAnsi="Times New Roman" w:cs="Times New Roman"/>
            <w:sz w:val="24"/>
            <w:szCs w:val="24"/>
          </w:rPr>
          <w:t xml:space="preserve">vós </w:t>
        </w:r>
      </w:ins>
      <w:r w:rsidR="007A3D9C">
        <w:rPr>
          <w:rFonts w:ascii="Times New Roman" w:hAnsi="Times New Roman" w:cs="Times New Roman"/>
          <w:sz w:val="24"/>
          <w:szCs w:val="24"/>
        </w:rPr>
        <w:t>sentireis repulsa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3D9C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vós mesmos </w:t>
      </w:r>
      <w:r w:rsidR="007A3D9C">
        <w:rPr>
          <w:rFonts w:ascii="Times New Roman" w:hAnsi="Times New Roman" w:cs="Times New Roman"/>
          <w:sz w:val="24"/>
          <w:szCs w:val="24"/>
        </w:rPr>
        <w:t>em virtude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vossas</w:t>
      </w:r>
      <w:r w:rsidR="002A329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iniquidades e </w:t>
      </w:r>
      <w:r w:rsidR="007A3D9C">
        <w:rPr>
          <w:rFonts w:ascii="Times New Roman" w:hAnsi="Times New Roman" w:cs="Times New Roman"/>
          <w:sz w:val="24"/>
          <w:szCs w:val="24"/>
        </w:rPr>
        <w:t>vilanias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A3D9C">
        <w:rPr>
          <w:rFonts w:ascii="Times New Roman" w:hAnsi="Times New Roman" w:cs="Times New Roman"/>
          <w:sz w:val="24"/>
          <w:szCs w:val="24"/>
        </w:rPr>
        <w:t xml:space="preserve">[...] </w:t>
      </w:r>
      <w:r w:rsidR="008224A6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24A6">
        <w:rPr>
          <w:rFonts w:ascii="Times New Roman" w:hAnsi="Times New Roman" w:cs="Times New Roman"/>
          <w:sz w:val="24"/>
          <w:szCs w:val="24"/>
        </w:rPr>
        <w:t>povos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8224A6">
        <w:rPr>
          <w:rFonts w:ascii="Times New Roman" w:hAnsi="Times New Roman" w:cs="Times New Roman"/>
          <w:sz w:val="24"/>
          <w:szCs w:val="24"/>
        </w:rPr>
        <w:t>restarem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24A6">
        <w:rPr>
          <w:rFonts w:ascii="Times New Roman" w:hAnsi="Times New Roman" w:cs="Times New Roman"/>
          <w:sz w:val="24"/>
          <w:szCs w:val="24"/>
        </w:rPr>
        <w:t>em torno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vós saberão que Eu, o Senhor, reedifi</w:t>
      </w:r>
      <w:r w:rsidR="008224A6">
        <w:rPr>
          <w:rFonts w:ascii="Times New Roman" w:hAnsi="Times New Roman" w:cs="Times New Roman"/>
          <w:sz w:val="24"/>
          <w:szCs w:val="24"/>
        </w:rPr>
        <w:t>quei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cidades destruídas e </w:t>
      </w:r>
      <w:r w:rsidR="008224A6">
        <w:rPr>
          <w:rFonts w:ascii="Times New Roman" w:hAnsi="Times New Roman" w:cs="Times New Roman"/>
          <w:sz w:val="24"/>
          <w:szCs w:val="24"/>
        </w:rPr>
        <w:t>cultivei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8224A6">
        <w:rPr>
          <w:rFonts w:ascii="Times New Roman" w:hAnsi="Times New Roman" w:cs="Times New Roman"/>
          <w:sz w:val="24"/>
          <w:szCs w:val="24"/>
        </w:rPr>
        <w:t>deserto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Eu, o Senhor, o disse e o </w:t>
      </w:r>
      <w:r w:rsidR="008224A6">
        <w:rPr>
          <w:rFonts w:ascii="Times New Roman" w:hAnsi="Times New Roman" w:cs="Times New Roman"/>
          <w:sz w:val="24"/>
          <w:szCs w:val="24"/>
        </w:rPr>
        <w:t>faço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4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falava o Senhor, olhando para</w:t>
      </w:r>
      <w:r w:rsidR="00BC203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Aleksei Ióssifovitch,</w:t>
      </w:r>
      <w:r w:rsidR="00DC3F6B">
        <w:rPr>
          <w:rFonts w:ascii="Times New Roman" w:hAnsi="Times New Roman" w:cs="Times New Roman"/>
          <w:sz w:val="24"/>
          <w:szCs w:val="24"/>
        </w:rPr>
        <w:t xml:space="preserve"> espezinhado por sua insignificância,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Rúben, e, enquanto Ele fala</w:t>
      </w:r>
      <w:r w:rsidR="00DC3F6B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, a profetisa Pelágia</w:t>
      </w:r>
      <w:r w:rsidR="00DB0484">
        <w:rPr>
          <w:rFonts w:ascii="Times New Roman" w:hAnsi="Times New Roman" w:cs="Times New Roman"/>
          <w:sz w:val="24"/>
          <w:szCs w:val="24"/>
        </w:rPr>
        <w:t>,</w:t>
      </w:r>
      <w:r w:rsidR="0000369D">
        <w:rPr>
          <w:rFonts w:ascii="Times New Roman" w:hAnsi="Times New Roman" w:cs="Times New Roman"/>
          <w:sz w:val="24"/>
          <w:szCs w:val="24"/>
        </w:rPr>
        <w:t xml:space="preserve"> </w:t>
      </w:r>
      <w:r w:rsidR="00DB0484" w:rsidRPr="00C5704C">
        <w:rPr>
          <w:rFonts w:ascii="Times New Roman" w:hAnsi="Times New Roman" w:cs="Times New Roman"/>
          <w:sz w:val="24"/>
          <w:szCs w:val="24"/>
        </w:rPr>
        <w:t xml:space="preserve">sentada </w:t>
      </w:r>
      <w:r w:rsidR="00DB0484">
        <w:rPr>
          <w:rFonts w:ascii="Times New Roman" w:hAnsi="Times New Roman" w:cs="Times New Roman"/>
          <w:sz w:val="24"/>
          <w:szCs w:val="24"/>
        </w:rPr>
        <w:t>num banquinho</w:t>
      </w:r>
      <w:r w:rsidR="00DB0484" w:rsidRPr="00C5704C">
        <w:rPr>
          <w:rFonts w:ascii="Times New Roman" w:hAnsi="Times New Roman" w:cs="Times New Roman"/>
          <w:sz w:val="24"/>
          <w:szCs w:val="24"/>
        </w:rPr>
        <w:t xml:space="preserve"> perto do parapeito d</w:t>
      </w:r>
      <w:r w:rsidR="00DB0484">
        <w:rPr>
          <w:rFonts w:ascii="Times New Roman" w:hAnsi="Times New Roman" w:cs="Times New Roman"/>
          <w:sz w:val="24"/>
          <w:szCs w:val="24"/>
        </w:rPr>
        <w:t>a</w:t>
      </w:r>
      <w:r w:rsidR="00DB0484" w:rsidRPr="00C5704C">
        <w:rPr>
          <w:rFonts w:ascii="Times New Roman" w:hAnsi="Times New Roman" w:cs="Times New Roman"/>
          <w:sz w:val="24"/>
          <w:szCs w:val="24"/>
        </w:rPr>
        <w:t xml:space="preserve"> janela</w:t>
      </w:r>
      <w:r w:rsidR="00DB048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lia</w:t>
      </w:r>
      <w:r w:rsidR="00DB0484">
        <w:rPr>
          <w:rFonts w:ascii="Times New Roman" w:hAnsi="Times New Roman" w:cs="Times New Roman"/>
          <w:sz w:val="24"/>
          <w:szCs w:val="24"/>
        </w:rPr>
        <w:t xml:space="preserve"> </w:t>
      </w:r>
      <w:del w:id="1591" w:author="Daniela Mountian" w:date="2017-08-27T17:06:00Z">
        <w:r w:rsidR="00DB0484" w:rsidDel="0051519A">
          <w:rPr>
            <w:rFonts w:ascii="Times New Roman" w:hAnsi="Times New Roman" w:cs="Times New Roman"/>
            <w:sz w:val="24"/>
            <w:szCs w:val="24"/>
          </w:rPr>
          <w:delText>essas</w:delText>
        </w:r>
      </w:del>
      <w:ins w:id="1592" w:author="Daniela Mountian" w:date="2017-08-27T17:06:00Z">
        <w:r w:rsidR="0051519A">
          <w:rPr>
            <w:rFonts w:ascii="Times New Roman" w:hAnsi="Times New Roman" w:cs="Times New Roman"/>
            <w:sz w:val="24"/>
            <w:szCs w:val="24"/>
          </w:rPr>
          <w:t>Suas</w:t>
        </w:r>
      </w:ins>
      <w:r w:rsidR="00DB0484">
        <w:rPr>
          <w:rFonts w:ascii="Times New Roman" w:hAnsi="Times New Roman" w:cs="Times New Roman"/>
          <w:sz w:val="24"/>
          <w:szCs w:val="24"/>
        </w:rPr>
        <w:t xml:space="preserve"> palavras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369D">
        <w:rPr>
          <w:rFonts w:ascii="Times New Roman" w:hAnsi="Times New Roman" w:cs="Times New Roman"/>
          <w:sz w:val="24"/>
          <w:szCs w:val="24"/>
        </w:rPr>
        <w:t>no livro do profeta Ezequiel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0369D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Bíblia </w:t>
      </w:r>
      <w:r w:rsidR="00DC3F6B">
        <w:rPr>
          <w:rFonts w:ascii="Times New Roman" w:hAnsi="Times New Roman" w:cs="Times New Roman"/>
          <w:sz w:val="24"/>
          <w:szCs w:val="24"/>
        </w:rPr>
        <w:t xml:space="preserve">que </w:t>
      </w:r>
      <w:r w:rsidR="00DB0484">
        <w:rPr>
          <w:rFonts w:ascii="Times New Roman" w:hAnsi="Times New Roman" w:cs="Times New Roman"/>
          <w:sz w:val="24"/>
          <w:szCs w:val="24"/>
        </w:rPr>
        <w:t>ganhara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3F6B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velha Tchesnokova. </w:t>
      </w:r>
      <w:r w:rsidR="0000369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eu pai</w:t>
      </w:r>
      <w:r w:rsidR="00DB048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Dã, </w:t>
      </w:r>
      <w:r w:rsidR="0000369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</w:t>
      </w:r>
      <w:r w:rsidR="0000369D">
        <w:rPr>
          <w:rFonts w:ascii="Times New Roman" w:hAnsi="Times New Roman" w:cs="Times New Roman"/>
          <w:sz w:val="24"/>
          <w:szCs w:val="24"/>
        </w:rPr>
        <w:t xml:space="preserve">nesse momento,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varria as folhas </w:t>
      </w:r>
      <w:r w:rsidR="0000369D">
        <w:rPr>
          <w:rFonts w:ascii="Times New Roman" w:hAnsi="Times New Roman" w:cs="Times New Roman"/>
          <w:sz w:val="24"/>
          <w:szCs w:val="24"/>
        </w:rPr>
        <w:t xml:space="preserve">de outono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caídas </w:t>
      </w:r>
      <w:r w:rsidR="00BC2036">
        <w:rPr>
          <w:rFonts w:ascii="Times New Roman" w:hAnsi="Times New Roman" w:cs="Times New Roman"/>
          <w:sz w:val="24"/>
          <w:szCs w:val="24"/>
        </w:rPr>
        <w:t>n</w:t>
      </w:r>
      <w:r w:rsidR="00BC2036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pátio, que</w:t>
      </w:r>
      <w:r w:rsidR="0000369D">
        <w:rPr>
          <w:rFonts w:ascii="Times New Roman" w:hAnsi="Times New Roman" w:cs="Times New Roman"/>
          <w:sz w:val="24"/>
          <w:szCs w:val="24"/>
        </w:rPr>
        <w:t xml:space="preserve">, </w:t>
      </w:r>
      <w:r w:rsidR="0000369D" w:rsidRPr="00D57F11">
        <w:rPr>
          <w:rFonts w:ascii="Times New Roman" w:hAnsi="Times New Roman" w:cs="Times New Roman"/>
          <w:sz w:val="24"/>
          <w:szCs w:val="24"/>
          <w:highlight w:val="yellow"/>
          <w:rPrChange w:id="1593" w:author="Daniela Mountian" w:date="2017-08-27T17:10:00Z">
            <w:rPr>
              <w:rFonts w:ascii="Times New Roman" w:hAnsi="Times New Roman" w:cs="Times New Roman"/>
              <w:sz w:val="24"/>
              <w:szCs w:val="24"/>
            </w:rPr>
          </w:rPrChange>
        </w:rPr>
        <w:t>umedecidas</w:t>
      </w:r>
      <w:r w:rsidR="0000369D">
        <w:rPr>
          <w:rFonts w:ascii="Times New Roman" w:hAnsi="Times New Roman" w:cs="Times New Roman"/>
          <w:sz w:val="24"/>
          <w:szCs w:val="24"/>
        </w:rPr>
        <w:t xml:space="preserve"> </w:t>
      </w:r>
      <w:del w:id="1594" w:author="Daniela Mountian" w:date="2017-08-27T17:10:00Z">
        <w:r w:rsidR="0000369D" w:rsidDel="00D57F11">
          <w:rPr>
            <w:rFonts w:ascii="Times New Roman" w:hAnsi="Times New Roman" w:cs="Times New Roman"/>
            <w:sz w:val="24"/>
            <w:szCs w:val="24"/>
          </w:rPr>
          <w:delText>de</w:delText>
        </w:r>
      </w:del>
      <w:ins w:id="1595" w:author="Daniela Mountian" w:date="2017-08-27T17:10:00Z">
        <w:r w:rsidR="00D57F11">
          <w:rPr>
            <w:rFonts w:ascii="Times New Roman" w:hAnsi="Times New Roman" w:cs="Times New Roman"/>
            <w:sz w:val="24"/>
            <w:szCs w:val="24"/>
          </w:rPr>
          <w:t>pela</w:t>
        </w:r>
      </w:ins>
      <w:r w:rsidR="0000369D">
        <w:rPr>
          <w:rFonts w:ascii="Times New Roman" w:hAnsi="Times New Roman" w:cs="Times New Roman"/>
          <w:sz w:val="24"/>
          <w:szCs w:val="24"/>
        </w:rPr>
        <w:t xml:space="preserve"> chuva,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369D">
        <w:rPr>
          <w:rFonts w:ascii="Times New Roman" w:hAnsi="Times New Roman" w:cs="Times New Roman"/>
          <w:sz w:val="24"/>
          <w:szCs w:val="24"/>
        </w:rPr>
        <w:t xml:space="preserve">haviam </w:t>
      </w:r>
      <w:r w:rsidRPr="00C5704C">
        <w:rPr>
          <w:rFonts w:ascii="Times New Roman" w:hAnsi="Times New Roman" w:cs="Times New Roman"/>
          <w:sz w:val="24"/>
          <w:szCs w:val="24"/>
        </w:rPr>
        <w:t>gruda</w:t>
      </w:r>
      <w:r w:rsidR="0000369D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0484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terra. </w:t>
      </w:r>
      <w:r w:rsidR="00BC2036" w:rsidRPr="00C5704C">
        <w:rPr>
          <w:rFonts w:ascii="Times New Roman" w:hAnsi="Times New Roman" w:cs="Times New Roman"/>
          <w:sz w:val="24"/>
          <w:szCs w:val="24"/>
        </w:rPr>
        <w:t>Es</w:t>
      </w:r>
      <w:r w:rsidR="00BC2036">
        <w:rPr>
          <w:rFonts w:ascii="Times New Roman" w:hAnsi="Times New Roman" w:cs="Times New Roman"/>
          <w:sz w:val="24"/>
          <w:szCs w:val="24"/>
        </w:rPr>
        <w:t>s</w:t>
      </w:r>
      <w:r w:rsidR="00BC2036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trabalho era difícil e demorado,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prolonga</w:t>
      </w:r>
      <w:r w:rsidR="0000369D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até </w:t>
      </w:r>
      <w:r w:rsidR="0000369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noite, e sua filha adotiva, a profetisa Pelágia, peg</w:t>
      </w:r>
      <w:r w:rsidR="0000369D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pá de madeira</w:t>
      </w:r>
      <w:r w:rsidR="0000369D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saiu para ajud</w:t>
      </w:r>
      <w:r w:rsidR="0000369D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Assim </w:t>
      </w:r>
      <w:r w:rsidR="0000369D">
        <w:rPr>
          <w:rFonts w:ascii="Times New Roman" w:hAnsi="Times New Roman" w:cs="Times New Roman"/>
          <w:sz w:val="24"/>
          <w:szCs w:val="24"/>
        </w:rPr>
        <w:t xml:space="preserve">eles </w:t>
      </w:r>
      <w:r w:rsidRPr="00C5704C">
        <w:rPr>
          <w:rFonts w:ascii="Times New Roman" w:hAnsi="Times New Roman" w:cs="Times New Roman"/>
          <w:sz w:val="24"/>
          <w:szCs w:val="24"/>
        </w:rPr>
        <w:t>trabalha</w:t>
      </w:r>
      <w:r w:rsidR="0000369D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que, </w:t>
      </w:r>
      <w:r w:rsidR="0000369D">
        <w:rPr>
          <w:rFonts w:ascii="Times New Roman" w:hAnsi="Times New Roman" w:cs="Times New Roman"/>
          <w:sz w:val="24"/>
          <w:szCs w:val="24"/>
        </w:rPr>
        <w:t>entre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369D">
        <w:rPr>
          <w:rFonts w:ascii="Times New Roman" w:hAnsi="Times New Roman" w:cs="Times New Roman"/>
          <w:sz w:val="24"/>
          <w:szCs w:val="24"/>
        </w:rPr>
        <w:t>inquilinos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passavam, </w:t>
      </w:r>
      <w:r w:rsidR="0000369D">
        <w:rPr>
          <w:rFonts w:ascii="Times New Roman" w:hAnsi="Times New Roman" w:cs="Times New Roman"/>
          <w:sz w:val="24"/>
          <w:szCs w:val="24"/>
        </w:rPr>
        <w:t>surgiu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7846">
        <w:rPr>
          <w:rFonts w:ascii="Times New Roman" w:hAnsi="Times New Roman" w:cs="Times New Roman"/>
          <w:sz w:val="24"/>
          <w:szCs w:val="24"/>
        </w:rPr>
        <w:t xml:space="preserve">seu vizinho,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Aleksei Ióssifovitch, que andava como </w:t>
      </w:r>
      <w:r w:rsidR="003B5C9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2036">
        <w:rPr>
          <w:rFonts w:ascii="Times New Roman" w:hAnsi="Times New Roman" w:cs="Times New Roman"/>
          <w:sz w:val="24"/>
          <w:szCs w:val="24"/>
        </w:rPr>
        <w:t>c</w:t>
      </w:r>
      <w:r w:rsidR="00BC2036" w:rsidRPr="00C5704C">
        <w:rPr>
          <w:rFonts w:ascii="Times New Roman" w:hAnsi="Times New Roman" w:cs="Times New Roman"/>
          <w:sz w:val="24"/>
          <w:szCs w:val="24"/>
        </w:rPr>
        <w:t>ego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tateando o caminho com sua bengala </w:t>
      </w:r>
      <w:r w:rsidR="009B7846">
        <w:rPr>
          <w:rFonts w:ascii="Times New Roman" w:hAnsi="Times New Roman" w:cs="Times New Roman"/>
          <w:sz w:val="24"/>
          <w:szCs w:val="24"/>
        </w:rPr>
        <w:t xml:space="preserve">elegante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comprada em Sótchi. </w:t>
      </w:r>
      <w:r w:rsidR="00BB3311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terminar</w:t>
      </w:r>
      <w:r w:rsidR="00760C0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m o trabalho</w:t>
      </w:r>
      <w:r w:rsidR="00BC20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5C99">
        <w:rPr>
          <w:rFonts w:ascii="Times New Roman" w:hAnsi="Times New Roman" w:cs="Times New Roman"/>
          <w:sz w:val="24"/>
          <w:szCs w:val="24"/>
        </w:rPr>
        <w:t xml:space="preserve">pai e filha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foram </w:t>
      </w:r>
      <w:r w:rsidR="00F9237B">
        <w:rPr>
          <w:rFonts w:ascii="Times New Roman" w:hAnsi="Times New Roman" w:cs="Times New Roman"/>
          <w:sz w:val="24"/>
          <w:szCs w:val="24"/>
        </w:rPr>
        <w:t xml:space="preserve">tomar o chá da tarde, pobre mas </w:t>
      </w:r>
      <w:commentRangeStart w:id="1596"/>
      <w:r w:rsidR="00F9237B">
        <w:rPr>
          <w:rFonts w:ascii="Times New Roman" w:hAnsi="Times New Roman" w:cs="Times New Roman"/>
          <w:sz w:val="24"/>
          <w:szCs w:val="24"/>
        </w:rPr>
        <w:t>feliz,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596"/>
      <w:r w:rsidR="000002B8">
        <w:rPr>
          <w:rStyle w:val="Refdecomentrio"/>
          <w:rFonts w:cs="Times New Roman"/>
          <w:lang w:val="x-none"/>
        </w:rPr>
        <w:commentReference w:id="1596"/>
      </w:r>
      <w:r w:rsidRPr="00C5704C">
        <w:rPr>
          <w:rFonts w:ascii="Times New Roman" w:hAnsi="Times New Roman" w:cs="Times New Roman"/>
          <w:sz w:val="24"/>
          <w:szCs w:val="24"/>
        </w:rPr>
        <w:t xml:space="preserve">num estado de amor mútuo. E a família Ívolguin </w:t>
      </w:r>
      <w:r w:rsidR="00760C0D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sentou para seu rico e amargo jantar</w:t>
      </w:r>
      <w:r w:rsidR="000002B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2205">
        <w:rPr>
          <w:rFonts w:ascii="Times New Roman" w:hAnsi="Times New Roman" w:cs="Times New Roman"/>
          <w:sz w:val="24"/>
          <w:szCs w:val="24"/>
        </w:rPr>
        <w:t>segundo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receita das parábolas de Salomão: carne </w:t>
      </w:r>
      <w:r w:rsidR="000F2205">
        <w:rPr>
          <w:rFonts w:ascii="Times New Roman" w:hAnsi="Times New Roman" w:cs="Times New Roman"/>
          <w:sz w:val="24"/>
          <w:szCs w:val="24"/>
        </w:rPr>
        <w:t>de boi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gordurosa </w:t>
      </w:r>
      <w:r w:rsidR="000F2205">
        <w:rPr>
          <w:rFonts w:ascii="Times New Roman" w:hAnsi="Times New Roman" w:cs="Times New Roman"/>
          <w:sz w:val="24"/>
          <w:szCs w:val="24"/>
        </w:rPr>
        <w:t xml:space="preserve">e </w:t>
      </w:r>
      <w:commentRangeStart w:id="1597"/>
      <w:r w:rsidRPr="000F2205">
        <w:rPr>
          <w:rFonts w:ascii="Times New Roman" w:hAnsi="Times New Roman" w:cs="Times New Roman"/>
          <w:sz w:val="24"/>
          <w:szCs w:val="24"/>
        </w:rPr>
        <w:t>frita</w:t>
      </w:r>
      <w:commentRangeEnd w:id="1597"/>
      <w:r w:rsidR="000F2205">
        <w:rPr>
          <w:rStyle w:val="Refdecomentrio"/>
          <w:rFonts w:cs="Times New Roman"/>
          <w:lang w:val="x-none"/>
        </w:rPr>
        <w:commentReference w:id="1597"/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C465D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ervoso</w:t>
      </w:r>
      <w:r>
        <w:rPr>
          <w:rFonts w:ascii="Times New Roman" w:hAnsi="Times New Roman" w:cs="Times New Roman"/>
          <w:sz w:val="24"/>
          <w:szCs w:val="24"/>
        </w:rPr>
        <w:t xml:space="preserve"> e angustiado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F2205">
        <w:rPr>
          <w:rFonts w:ascii="Times New Roman" w:hAnsi="Times New Roman" w:cs="Times New Roman"/>
          <w:sz w:val="24"/>
          <w:szCs w:val="24"/>
        </w:rPr>
        <w:t xml:space="preserve">Ívolguin-Katz </w:t>
      </w:r>
      <w:r>
        <w:rPr>
          <w:rFonts w:ascii="Times New Roman" w:hAnsi="Times New Roman" w:cs="Times New Roman"/>
          <w:sz w:val="24"/>
          <w:szCs w:val="24"/>
        </w:rPr>
        <w:t>empanturrou-se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carne gordurosa e foi </w:t>
      </w:r>
      <w:r w:rsidR="00BC2036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deitar. </w:t>
      </w:r>
      <w:r>
        <w:rPr>
          <w:rFonts w:ascii="Times New Roman" w:hAnsi="Times New Roman" w:cs="Times New Roman"/>
          <w:sz w:val="24"/>
          <w:szCs w:val="24"/>
        </w:rPr>
        <w:t xml:space="preserve">O medo invadiu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família Ívolguin. </w:t>
      </w:r>
      <w:r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esmo Sav</w:t>
      </w:r>
      <w:r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o adolescente </w:t>
      </w:r>
      <w:r w:rsidR="0024094F" w:rsidRPr="00C465DE">
        <w:rPr>
          <w:rFonts w:ascii="Times New Roman" w:hAnsi="Times New Roman" w:cs="Times New Roman"/>
          <w:sz w:val="24"/>
          <w:szCs w:val="24"/>
          <w:highlight w:val="yellow"/>
          <w:rPrChange w:id="1598" w:author="Daniela Mountian" w:date="2017-06-27T16:12:00Z">
            <w:rPr>
              <w:rFonts w:ascii="Times New Roman" w:hAnsi="Times New Roman" w:cs="Times New Roman"/>
              <w:sz w:val="24"/>
              <w:szCs w:val="24"/>
            </w:rPr>
          </w:rPrChange>
        </w:rPr>
        <w:t>mestiço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ins w:id="1599" w:author="Daniela Mountian" w:date="2017-06-27T16:26:00Z">
        <w:r w:rsidR="008A48B4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</w:t>
      </w:r>
      <w:r w:rsidR="008A48B4">
        <w:rPr>
          <w:rFonts w:ascii="Times New Roman" w:hAnsi="Times New Roman" w:cs="Times New Roman"/>
          <w:sz w:val="24"/>
          <w:szCs w:val="24"/>
        </w:rPr>
        <w:t>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muito</w:t>
      </w:r>
      <w:r w:rsidR="008A48B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pensava em nada além do corpo feminino, que sentira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através de</w:t>
      </w:r>
      <w:r w:rsidR="008A48B4">
        <w:rPr>
          <w:rFonts w:ascii="Times New Roman" w:hAnsi="Times New Roman" w:cs="Times New Roman"/>
          <w:sz w:val="24"/>
          <w:szCs w:val="24"/>
        </w:rPr>
        <w:t xml:space="preserve"> sua prima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Nínotchka, assusto</w:t>
      </w:r>
      <w:r w:rsidR="00AF3E9C">
        <w:rPr>
          <w:rFonts w:ascii="Times New Roman" w:hAnsi="Times New Roman" w:cs="Times New Roman"/>
          <w:sz w:val="24"/>
          <w:szCs w:val="24"/>
        </w:rPr>
        <w:t>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o estado do pai e disse:</w:t>
      </w:r>
    </w:p>
    <w:p w:rsidR="0024094F" w:rsidRPr="00C5704C" w:rsidRDefault="00C8621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Papai e mamãe, eu não vou mais magoar vocês...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No entanto</w:t>
      </w:r>
      <w:r w:rsidR="00AF3E9C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Klávdia, </w:t>
      </w:r>
      <w:r w:rsidR="00AF3E9C">
        <w:rPr>
          <w:rFonts w:ascii="Times New Roman" w:hAnsi="Times New Roman" w:cs="Times New Roman"/>
          <w:sz w:val="24"/>
          <w:szCs w:val="24"/>
        </w:rPr>
        <w:t>mergulhada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sua tristeza, gritou </w:t>
      </w:r>
      <w:r w:rsidR="00AF3E9C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ele:</w:t>
      </w:r>
    </w:p>
    <w:p w:rsidR="0024094F" w:rsidRPr="00C5704C" w:rsidRDefault="00C8621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Vá para o seu quarto!</w:t>
      </w:r>
    </w:p>
    <w:p w:rsidR="0024094F" w:rsidRPr="00C5704C" w:rsidRDefault="00B30A8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Desse modo</w:t>
      </w:r>
      <w:r w:rsidR="0024094F" w:rsidRPr="00C5704C">
        <w:rPr>
          <w:rFonts w:ascii="Times New Roman" w:hAnsi="Times New Roman" w:cs="Times New Roman"/>
          <w:sz w:val="24"/>
          <w:szCs w:val="24"/>
        </w:rPr>
        <w:t>, Sav</w:t>
      </w:r>
      <w:r w:rsidR="00AF3E9C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>
        <w:rPr>
          <w:rFonts w:ascii="Times New Roman" w:hAnsi="Times New Roman" w:cs="Times New Roman"/>
          <w:sz w:val="24"/>
          <w:szCs w:val="24"/>
        </w:rPr>
        <w:t>retirou-se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quarto e, </w:t>
      </w:r>
      <w:r>
        <w:rPr>
          <w:rFonts w:ascii="Times New Roman" w:hAnsi="Times New Roman" w:cs="Times New Roman"/>
          <w:sz w:val="24"/>
          <w:szCs w:val="24"/>
        </w:rPr>
        <w:t xml:space="preserve">ao se ver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sozinho, </w:t>
      </w:r>
      <w:r>
        <w:rPr>
          <w:rFonts w:ascii="Times New Roman" w:hAnsi="Times New Roman" w:cs="Times New Roman"/>
          <w:sz w:val="24"/>
          <w:szCs w:val="24"/>
        </w:rPr>
        <w:t>sem ninguém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controla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, entregou</w:t>
      </w:r>
      <w:r w:rsidR="00C86215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</w:t>
      </w:r>
      <w:r w:rsidR="003B5C99">
        <w:rPr>
          <w:rFonts w:ascii="Times New Roman" w:hAnsi="Times New Roman" w:cs="Times New Roman"/>
          <w:sz w:val="24"/>
          <w:szCs w:val="24"/>
        </w:rPr>
        <w:t>pecado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 Klávdia começou sua habitual conversa </w:t>
      </w:r>
      <w:r>
        <w:rPr>
          <w:rFonts w:ascii="Times New Roman" w:hAnsi="Times New Roman" w:cs="Times New Roman"/>
          <w:sz w:val="24"/>
          <w:szCs w:val="24"/>
        </w:rPr>
        <w:t>sob os lençóis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B5547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Ligue para Fadéiev... </w:t>
      </w:r>
      <w:r w:rsidR="00B30A8D">
        <w:rPr>
          <w:rFonts w:ascii="Times New Roman" w:hAnsi="Times New Roman" w:cs="Times New Roman"/>
          <w:sz w:val="24"/>
          <w:szCs w:val="24"/>
        </w:rPr>
        <w:t>Depois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será tarde.</w:t>
      </w:r>
    </w:p>
    <w:p w:rsidR="0024094F" w:rsidRPr="00C5704C" w:rsidRDefault="00B5547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Ívolguin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ligarei amanhã.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Ele dormiu ou desmaiou d</w:t>
      </w:r>
      <w:r w:rsidR="00B30A8D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medo. E </w:t>
      </w:r>
      <w:r w:rsidR="00B30A8D">
        <w:rPr>
          <w:rFonts w:ascii="Times New Roman" w:hAnsi="Times New Roman" w:cs="Times New Roman"/>
          <w:sz w:val="24"/>
          <w:szCs w:val="24"/>
        </w:rPr>
        <w:t>sonhou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realmente liga</w:t>
      </w:r>
      <w:r w:rsidR="00D40911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para o </w:t>
      </w:r>
      <w:r w:rsidR="00B5547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ecretário-geral da União dos Escritores Soviéticos, membro do Comitê Central, deputado do Soviete Supremo. </w:t>
      </w:r>
      <w:r w:rsidR="00B30A8D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fala</w:t>
      </w:r>
      <w:r w:rsidR="00B30A8D">
        <w:rPr>
          <w:rFonts w:ascii="Times New Roman" w:hAnsi="Times New Roman" w:cs="Times New Roman"/>
          <w:sz w:val="24"/>
          <w:szCs w:val="24"/>
        </w:rPr>
        <w:t xml:space="preserve">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Fadéiev </w:t>
      </w:r>
      <w:r w:rsidR="00B30A8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telefone. E o telefone era um </w:t>
      </w:r>
      <w:r w:rsidR="00D40911">
        <w:rPr>
          <w:rFonts w:ascii="Times New Roman" w:hAnsi="Times New Roman" w:cs="Times New Roman"/>
          <w:sz w:val="24"/>
          <w:szCs w:val="24"/>
        </w:rPr>
        <w:t xml:space="preserve">cone de </w:t>
      </w:r>
      <w:r w:rsidRPr="00C5704C">
        <w:rPr>
          <w:rFonts w:ascii="Times New Roman" w:hAnsi="Times New Roman" w:cs="Times New Roman"/>
          <w:sz w:val="24"/>
          <w:szCs w:val="24"/>
        </w:rPr>
        <w:t>jornal</w:t>
      </w:r>
      <w:r w:rsidR="00D40911">
        <w:rPr>
          <w:rFonts w:ascii="Times New Roman" w:hAnsi="Times New Roman" w:cs="Times New Roman"/>
          <w:sz w:val="24"/>
          <w:szCs w:val="24"/>
        </w:rPr>
        <w:t>, o mesmo usado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40911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bancas ou na feira, </w:t>
      </w:r>
      <w:r w:rsidR="00D40911">
        <w:rPr>
          <w:rFonts w:ascii="Times New Roman" w:hAnsi="Times New Roman" w:cs="Times New Roman"/>
          <w:sz w:val="24"/>
          <w:szCs w:val="24"/>
        </w:rPr>
        <w:t>para embalar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alguns tipos de produtos. Claro que não </w:t>
      </w:r>
      <w:r w:rsidR="00D40911">
        <w:rPr>
          <w:rFonts w:ascii="Times New Roman" w:hAnsi="Times New Roman" w:cs="Times New Roman"/>
          <w:sz w:val="24"/>
          <w:szCs w:val="24"/>
        </w:rPr>
        <w:t xml:space="preserve">foi apenas </w:t>
      </w:r>
      <w:r w:rsidR="00947B3C">
        <w:rPr>
          <w:rFonts w:ascii="Times New Roman" w:hAnsi="Times New Roman" w:cs="Times New Roman"/>
          <w:sz w:val="24"/>
          <w:szCs w:val="24"/>
        </w:rPr>
        <w:t>por meio de um</w:t>
      </w:r>
      <w:r w:rsidR="00B5547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cone de jornal que Aleksei Ióssifovitch </w:t>
      </w:r>
      <w:r w:rsidR="00947B3C">
        <w:rPr>
          <w:rFonts w:ascii="Times New Roman" w:hAnsi="Times New Roman" w:cs="Times New Roman"/>
          <w:sz w:val="24"/>
          <w:szCs w:val="24"/>
        </w:rPr>
        <w:t>conseguiu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7A70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ligação</w:t>
      </w:r>
      <w:r w:rsidR="00947B3C">
        <w:rPr>
          <w:rFonts w:ascii="Times New Roman" w:hAnsi="Times New Roman" w:cs="Times New Roman"/>
          <w:sz w:val="24"/>
          <w:szCs w:val="24"/>
        </w:rPr>
        <w:t xml:space="preserve">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camarada Fadéiev. </w:t>
      </w:r>
      <w:r w:rsidR="00D40911">
        <w:rPr>
          <w:rFonts w:ascii="Times New Roman" w:hAnsi="Times New Roman" w:cs="Times New Roman"/>
          <w:sz w:val="24"/>
          <w:szCs w:val="24"/>
        </w:rPr>
        <w:t>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0911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pendura</w:t>
      </w:r>
      <w:r w:rsidR="00D4091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seu ombro, </w:t>
      </w:r>
      <w:r w:rsidR="00D40911">
        <w:rPr>
          <w:rFonts w:ascii="Times New Roman" w:hAnsi="Times New Roman" w:cs="Times New Roman"/>
          <w:sz w:val="24"/>
          <w:szCs w:val="24"/>
        </w:rPr>
        <w:t xml:space="preserve">uma espécie de bolsa,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Aleksei Ióssifovitch sabia que </w:t>
      </w:r>
      <w:r w:rsidR="00D40911">
        <w:rPr>
          <w:rFonts w:ascii="Times New Roman" w:hAnsi="Times New Roman" w:cs="Times New Roman"/>
          <w:sz w:val="24"/>
          <w:szCs w:val="24"/>
        </w:rPr>
        <w:t>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40911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parte </w:t>
      </w:r>
      <w:r w:rsidR="00D40911">
        <w:rPr>
          <w:rFonts w:ascii="Times New Roman" w:hAnsi="Times New Roman" w:cs="Times New Roman"/>
          <w:sz w:val="24"/>
          <w:szCs w:val="24"/>
        </w:rPr>
        <w:t xml:space="preserve">do aparato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7A3B6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ligação direta. Mas </w:t>
      </w:r>
      <w:r w:rsidR="007A3B65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apenas sentia </w:t>
      </w:r>
      <w:r w:rsidR="00947B3C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peso, não</w:t>
      </w:r>
      <w:r w:rsidR="00B5547B">
        <w:rPr>
          <w:rFonts w:ascii="Times New Roman" w:hAnsi="Times New Roman" w:cs="Times New Roman"/>
          <w:sz w:val="24"/>
          <w:szCs w:val="24"/>
        </w:rPr>
        <w:t xml:space="preserve"> </w:t>
      </w:r>
      <w:r w:rsidR="007A3B65">
        <w:rPr>
          <w:rFonts w:ascii="Times New Roman" w:hAnsi="Times New Roman" w:cs="Times New Roman"/>
          <w:sz w:val="24"/>
          <w:szCs w:val="24"/>
        </w:rPr>
        <w:t>conseguia vê-lo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nem </w:t>
      </w:r>
      <w:r w:rsidR="00B5547B" w:rsidRPr="00C5704C">
        <w:rPr>
          <w:rFonts w:ascii="Times New Roman" w:hAnsi="Times New Roman" w:cs="Times New Roman"/>
          <w:sz w:val="24"/>
          <w:szCs w:val="24"/>
        </w:rPr>
        <w:t>apalp</w:t>
      </w:r>
      <w:r w:rsidR="00B5547B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Na realidade, </w:t>
      </w:r>
      <w:r w:rsidR="007A3B65">
        <w:rPr>
          <w:rFonts w:ascii="Times New Roman" w:hAnsi="Times New Roman" w:cs="Times New Roman"/>
          <w:sz w:val="24"/>
          <w:szCs w:val="24"/>
        </w:rPr>
        <w:t>usava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somente </w:t>
      </w:r>
      <w:r w:rsidR="007A3B6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cone de papel para falar</w:t>
      </w:r>
      <w:r w:rsidR="007A3B6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 fosse </w:t>
      </w:r>
      <w:r w:rsidR="00B5547B">
        <w:rPr>
          <w:rFonts w:ascii="Times New Roman" w:hAnsi="Times New Roman" w:cs="Times New Roman"/>
          <w:sz w:val="24"/>
          <w:szCs w:val="24"/>
        </w:rPr>
        <w:t>um</w:t>
      </w:r>
      <w:r w:rsidR="00B5547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megafone.</w:t>
      </w:r>
    </w:p>
    <w:p w:rsidR="0024094F" w:rsidRPr="00C5704C" w:rsidRDefault="00B5547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7B3C">
        <w:rPr>
          <w:rFonts w:ascii="Times New Roman" w:hAnsi="Times New Roman" w:cs="Times New Roman"/>
          <w:sz w:val="24"/>
          <w:szCs w:val="24"/>
        </w:rPr>
        <w:t>Salve, 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amarada Fadéiev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Aleksei Ióssifovitch.</w:t>
      </w:r>
    </w:p>
    <w:p w:rsidR="0024094F" w:rsidRPr="00C5704C" w:rsidRDefault="000C0F2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Salve, camarada Ívolguin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3B65">
        <w:rPr>
          <w:rFonts w:ascii="Times New Roman" w:hAnsi="Times New Roman" w:cs="Times New Roman"/>
          <w:sz w:val="24"/>
          <w:szCs w:val="24"/>
        </w:rPr>
        <w:t>soava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cone de papel.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7A70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peso saiu</w:t>
      </w:r>
      <w:r w:rsidR="00947B3C">
        <w:rPr>
          <w:rFonts w:ascii="Times New Roman" w:hAnsi="Times New Roman" w:cs="Times New Roman"/>
          <w:sz w:val="24"/>
          <w:szCs w:val="24"/>
        </w:rPr>
        <w:t>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947B3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coração. “Chamou</w:t>
      </w:r>
      <w:r w:rsidR="000C0F2A">
        <w:rPr>
          <w:rFonts w:ascii="Times New Roman" w:hAnsi="Times New Roman" w:cs="Times New Roman"/>
          <w:sz w:val="24"/>
          <w:szCs w:val="24"/>
        </w:rPr>
        <w:t>-me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camarada. </w:t>
      </w:r>
      <w:r w:rsidR="00947B3C">
        <w:rPr>
          <w:rFonts w:ascii="Times New Roman" w:hAnsi="Times New Roman" w:cs="Times New Roman"/>
          <w:sz w:val="24"/>
          <w:szCs w:val="24"/>
        </w:rPr>
        <w:t>E n</w:t>
      </w:r>
      <w:r w:rsidRPr="00C5704C">
        <w:rPr>
          <w:rFonts w:ascii="Times New Roman" w:hAnsi="Times New Roman" w:cs="Times New Roman"/>
          <w:sz w:val="24"/>
          <w:szCs w:val="24"/>
        </w:rPr>
        <w:t>ão de Katz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0C0F2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Camarada Fadéiev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947B3C" w:rsidRPr="00C5704C">
        <w:rPr>
          <w:rFonts w:ascii="Times New Roman" w:hAnsi="Times New Roman" w:cs="Times New Roman"/>
          <w:sz w:val="24"/>
          <w:szCs w:val="24"/>
        </w:rPr>
        <w:t>Aleksei Ióssifovitch</w:t>
      </w:r>
      <w:r w:rsidR="00947B3C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dizia </w:t>
      </w:r>
      <w:r w:rsidR="0024094F" w:rsidRPr="00C5704C">
        <w:rPr>
          <w:rFonts w:ascii="Times New Roman" w:hAnsi="Times New Roman" w:cs="Times New Roman"/>
          <w:sz w:val="24"/>
          <w:szCs w:val="24"/>
        </w:rPr>
        <w:t>dentro do cone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hoje, no seminário sobre a representação do inimigo d</w:t>
      </w:r>
      <w:r w:rsidR="00947B3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classe na dramaturgia, um grupo de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pessoas</w:t>
      </w:r>
      <w:r w:rsidR="00274C4E">
        <w:rPr>
          <w:rFonts w:ascii="Times New Roman" w:hAnsi="Times New Roman" w:cs="Times New Roman"/>
          <w:sz w:val="24"/>
          <w:szCs w:val="24"/>
        </w:rPr>
        <w:t xml:space="preserve">, que não </w:t>
      </w:r>
      <w:r w:rsidR="003B5C99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dign</w:t>
      </w:r>
      <w:r w:rsidR="003B5C9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confiança </w:t>
      </w:r>
      <w:r w:rsidRPr="00C5704C">
        <w:rPr>
          <w:rFonts w:ascii="Times New Roman" w:hAnsi="Times New Roman" w:cs="Times New Roman"/>
          <w:sz w:val="24"/>
          <w:szCs w:val="24"/>
        </w:rPr>
        <w:t>pol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tica</w:t>
      </w:r>
      <w:r w:rsidR="00274C4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4C4E">
        <w:rPr>
          <w:rFonts w:ascii="Times New Roman" w:hAnsi="Times New Roman" w:cs="Times New Roman"/>
          <w:sz w:val="24"/>
          <w:szCs w:val="24"/>
        </w:rPr>
        <w:t>fez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mais absurdas acusações</w:t>
      </w:r>
      <w:r w:rsidR="00274C4E">
        <w:rPr>
          <w:rFonts w:ascii="Times New Roman" w:hAnsi="Times New Roman" w:cs="Times New Roman"/>
          <w:sz w:val="24"/>
          <w:szCs w:val="24"/>
        </w:rPr>
        <w:t xml:space="preserve"> contra mim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Sim, absurdas, camarada Fadéiev...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cone de papel</w:t>
      </w:r>
      <w:r w:rsidR="00274C4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fez-se um longo silêncio, mas senti</w:t>
      </w:r>
      <w:r w:rsidR="00274C4E">
        <w:rPr>
          <w:rFonts w:ascii="Times New Roman" w:hAnsi="Times New Roman" w:cs="Times New Roman"/>
          <w:sz w:val="24"/>
          <w:szCs w:val="24"/>
        </w:rPr>
        <w:t>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ligação </w:t>
      </w:r>
      <w:r w:rsidR="003B5C99">
        <w:rPr>
          <w:rFonts w:ascii="Times New Roman" w:hAnsi="Times New Roman" w:cs="Times New Roman"/>
          <w:sz w:val="24"/>
          <w:szCs w:val="24"/>
        </w:rPr>
        <w:t>não fora cortada</w:t>
      </w:r>
      <w:r w:rsidR="00E178A9">
        <w:rPr>
          <w:rFonts w:ascii="Times New Roman" w:hAnsi="Times New Roman" w:cs="Times New Roman"/>
          <w:sz w:val="24"/>
          <w:szCs w:val="24"/>
        </w:rPr>
        <w:t>:</w:t>
      </w:r>
      <w:r w:rsidR="00E178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camarada Fadéiev </w:t>
      </w:r>
      <w:r w:rsidR="009353E5" w:rsidRPr="00C5704C">
        <w:rPr>
          <w:rFonts w:ascii="Times New Roman" w:hAnsi="Times New Roman" w:cs="Times New Roman"/>
          <w:sz w:val="24"/>
          <w:szCs w:val="24"/>
        </w:rPr>
        <w:t xml:space="preserve">simplesmente </w:t>
      </w:r>
      <w:r w:rsidR="009353E5">
        <w:rPr>
          <w:rFonts w:ascii="Times New Roman" w:hAnsi="Times New Roman" w:cs="Times New Roman"/>
          <w:sz w:val="24"/>
          <w:szCs w:val="24"/>
        </w:rPr>
        <w:t>refletia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não </w:t>
      </w:r>
      <w:r w:rsidR="00647A70">
        <w:rPr>
          <w:rFonts w:ascii="Times New Roman" w:hAnsi="Times New Roman" w:cs="Times New Roman"/>
          <w:sz w:val="24"/>
          <w:szCs w:val="24"/>
        </w:rPr>
        <w:t xml:space="preserve">dar uma </w:t>
      </w:r>
      <w:r w:rsidRPr="00C5704C">
        <w:rPr>
          <w:rFonts w:ascii="Times New Roman" w:hAnsi="Times New Roman" w:cs="Times New Roman"/>
          <w:sz w:val="24"/>
          <w:szCs w:val="24"/>
        </w:rPr>
        <w:t>respo</w:t>
      </w:r>
      <w:r w:rsidR="00647A70">
        <w:rPr>
          <w:rFonts w:ascii="Times New Roman" w:hAnsi="Times New Roman" w:cs="Times New Roman"/>
          <w:sz w:val="24"/>
          <w:szCs w:val="24"/>
        </w:rPr>
        <w:t>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0A4E">
        <w:rPr>
          <w:rFonts w:ascii="Times New Roman" w:hAnsi="Times New Roman" w:cs="Times New Roman"/>
          <w:sz w:val="24"/>
          <w:szCs w:val="24"/>
        </w:rPr>
        <w:t>apressada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D5490C">
        <w:rPr>
          <w:rFonts w:ascii="Times New Roman" w:hAnsi="Times New Roman" w:cs="Times New Roman"/>
          <w:sz w:val="24"/>
          <w:szCs w:val="24"/>
        </w:rPr>
        <w:t xml:space="preserve">Após </w:t>
      </w:r>
      <w:ins w:id="1600" w:author="Daniela Mountian" w:date="2017-08-27T17:25:00Z">
        <w:r w:rsidR="00D62BC4">
          <w:rPr>
            <w:rFonts w:ascii="Times New Roman" w:hAnsi="Times New Roman" w:cs="Times New Roman"/>
            <w:sz w:val="24"/>
            <w:szCs w:val="24"/>
          </w:rPr>
          <w:t>um</w:t>
        </w:r>
      </w:ins>
      <w:r w:rsidR="00D5490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601" w:author="Daniela Mountian" w:date="2017-08-27T17:24:00Z">
        <w:r w:rsidR="00D62BC4">
          <w:rPr>
            <w:rFonts w:ascii="Times New Roman" w:hAnsi="Times New Roman" w:cs="Times New Roman"/>
            <w:sz w:val="24"/>
            <w:szCs w:val="24"/>
          </w:rPr>
          <w:t xml:space="preserve">longa </w:t>
        </w:r>
      </w:ins>
      <w:r w:rsidRPr="00C5704C">
        <w:rPr>
          <w:rFonts w:ascii="Times New Roman" w:hAnsi="Times New Roman" w:cs="Times New Roman"/>
          <w:sz w:val="24"/>
          <w:szCs w:val="24"/>
        </w:rPr>
        <w:t>pausa</w:t>
      </w:r>
      <w:r w:rsidR="009353E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camarada Fadéiev</w:t>
      </w:r>
      <w:r w:rsidR="009353E5">
        <w:rPr>
          <w:rFonts w:ascii="Times New Roman" w:hAnsi="Times New Roman" w:cs="Times New Roman"/>
          <w:sz w:val="24"/>
          <w:szCs w:val="24"/>
        </w:rPr>
        <w:t xml:space="preserve"> respondeu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cone de papel.</w:t>
      </w:r>
    </w:p>
    <w:p w:rsidR="0024094F" w:rsidRPr="00C5704C" w:rsidRDefault="00E178A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acaso sou pago por</w:t>
      </w:r>
      <w:ins w:id="1602" w:author="Daniela Mountian" w:date="2017-08-27T17:25:00Z">
        <w:r w:rsidR="00D62BC4">
          <w:rPr>
            <w:rFonts w:ascii="Times New Roman" w:hAnsi="Times New Roman" w:cs="Times New Roman"/>
            <w:sz w:val="24"/>
            <w:szCs w:val="24"/>
          </w:rPr>
          <w:t>que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</w:t>
      </w:r>
      <w:del w:id="1603" w:author="Daniela Mountian" w:date="2017-08-27T17:25:00Z">
        <w:r w:rsidR="0024094F" w:rsidRPr="00C5704C" w:rsidDel="00D62BC4">
          <w:rPr>
            <w:rFonts w:ascii="Times New Roman" w:hAnsi="Times New Roman" w:cs="Times New Roman"/>
            <w:sz w:val="24"/>
            <w:szCs w:val="24"/>
          </w:rPr>
          <w:delText>ar</w:delText>
        </w:r>
      </w:del>
      <w:ins w:id="1604" w:author="Daniela Mountian" w:date="2017-08-27T17:25:00Z">
        <w:r w:rsidR="00D62BC4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avô?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Fadéiev </w:t>
      </w:r>
      <w:r w:rsidR="00D5490C">
        <w:rPr>
          <w:rFonts w:ascii="Times New Roman" w:hAnsi="Times New Roman" w:cs="Times New Roman"/>
          <w:sz w:val="24"/>
          <w:szCs w:val="24"/>
        </w:rPr>
        <w:t>não havia refletido à toa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5490C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resposta </w:t>
      </w:r>
      <w:r w:rsidR="00D5490C">
        <w:rPr>
          <w:rFonts w:ascii="Times New Roman" w:hAnsi="Times New Roman" w:cs="Times New Roman"/>
          <w:sz w:val="24"/>
          <w:szCs w:val="24"/>
        </w:rPr>
        <w:t xml:space="preserve">era algo </w:t>
      </w:r>
      <w:r w:rsidRPr="00C5704C">
        <w:rPr>
          <w:rFonts w:ascii="Times New Roman" w:hAnsi="Times New Roman" w:cs="Times New Roman"/>
          <w:sz w:val="24"/>
          <w:szCs w:val="24"/>
        </w:rPr>
        <w:t>filosófica, uma</w:t>
      </w:r>
      <w:r w:rsidR="00D5490C">
        <w:rPr>
          <w:rFonts w:ascii="Times New Roman" w:hAnsi="Times New Roman" w:cs="Times New Roman"/>
          <w:sz w:val="24"/>
          <w:szCs w:val="24"/>
        </w:rPr>
        <w:t xml:space="preserve"> espécie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parábola. Mas qual era </w:t>
      </w:r>
      <w:r w:rsidR="00D5490C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sentido? </w:t>
      </w:r>
    </w:p>
    <w:p w:rsidR="0024094F" w:rsidRPr="00C5704C" w:rsidRDefault="00E178A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Camarada Fadéiev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Aleksei Ióssifovitch gritava dentro do cone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5490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xplique-me...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ligação </w:t>
      </w:r>
      <w:r w:rsidR="006E10EE">
        <w:rPr>
          <w:rFonts w:ascii="Times New Roman" w:hAnsi="Times New Roman" w:cs="Times New Roman"/>
          <w:sz w:val="24"/>
          <w:szCs w:val="24"/>
        </w:rPr>
        <w:t>ficou mais baixa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não </w:t>
      </w:r>
      <w:r w:rsidR="00E178A9">
        <w:rPr>
          <w:rFonts w:ascii="Times New Roman" w:hAnsi="Times New Roman" w:cs="Times New Roman"/>
          <w:sz w:val="24"/>
          <w:szCs w:val="24"/>
        </w:rPr>
        <w:t>foi possível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605" w:author="Daniela Mountian" w:date="2017-06-27T19:16:00Z">
        <w:r w:rsidRPr="00C5704C" w:rsidDel="00D5490C">
          <w:rPr>
            <w:rFonts w:ascii="Times New Roman" w:hAnsi="Times New Roman" w:cs="Times New Roman"/>
            <w:sz w:val="24"/>
            <w:szCs w:val="24"/>
          </w:rPr>
          <w:delText>tirar</w:delText>
        </w:r>
      </w:del>
      <w:ins w:id="1606" w:author="Daniela Mountian" w:date="2017-06-27T19:16:00Z">
        <w:r w:rsidR="00D5490C">
          <w:rPr>
            <w:rFonts w:ascii="Times New Roman" w:hAnsi="Times New Roman" w:cs="Times New Roman"/>
            <w:sz w:val="24"/>
            <w:szCs w:val="24"/>
          </w:rPr>
          <w:t>espremer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mais nada do cone de </w:t>
      </w:r>
      <w:r w:rsidR="00D5490C">
        <w:rPr>
          <w:rFonts w:ascii="Times New Roman" w:hAnsi="Times New Roman" w:cs="Times New Roman"/>
          <w:sz w:val="24"/>
          <w:szCs w:val="24"/>
        </w:rPr>
        <w:t>jornal</w:t>
      </w:r>
      <w:r w:rsidRPr="00C5704C">
        <w:rPr>
          <w:rFonts w:ascii="Times New Roman" w:hAnsi="Times New Roman" w:cs="Times New Roman"/>
          <w:sz w:val="24"/>
          <w:szCs w:val="24"/>
        </w:rPr>
        <w:t>. Aleksei Ióssifovitch acordou suando frio.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noite </w:t>
      </w:r>
      <w:r w:rsidR="00C45275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bem avançada, quase </w:t>
      </w:r>
      <w:r w:rsidR="00D5490C">
        <w:rPr>
          <w:rFonts w:ascii="Times New Roman" w:hAnsi="Times New Roman" w:cs="Times New Roman"/>
          <w:sz w:val="24"/>
          <w:szCs w:val="24"/>
        </w:rPr>
        <w:t>amanhecia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607" w:author="Leila" w:date="2016-07-21T13:47:00Z">
        <w:r w:rsidR="00EA2D5B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momento mais </w:t>
      </w:r>
      <w:r w:rsidR="00C45275">
        <w:rPr>
          <w:rFonts w:ascii="Times New Roman" w:hAnsi="Times New Roman" w:cs="Times New Roman"/>
          <w:sz w:val="24"/>
          <w:szCs w:val="24"/>
        </w:rPr>
        <w:t>imóvel de uma grande cidade insone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06284">
        <w:rPr>
          <w:rFonts w:ascii="Times New Roman" w:hAnsi="Times New Roman" w:cs="Times New Roman"/>
          <w:sz w:val="24"/>
          <w:szCs w:val="24"/>
        </w:rPr>
        <w:t>A noite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6284">
        <w:rPr>
          <w:rFonts w:ascii="Times New Roman" w:hAnsi="Times New Roman" w:cs="Times New Roman"/>
          <w:sz w:val="24"/>
          <w:szCs w:val="24"/>
        </w:rPr>
        <w:t>se calava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0628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alvor</w:t>
      </w:r>
      <w:r w:rsidR="00E06284">
        <w:rPr>
          <w:rFonts w:ascii="Times New Roman" w:hAnsi="Times New Roman" w:cs="Times New Roman"/>
          <w:sz w:val="24"/>
          <w:szCs w:val="24"/>
        </w:rPr>
        <w:t>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6284">
        <w:rPr>
          <w:rFonts w:ascii="Times New Roman" w:hAnsi="Times New Roman" w:cs="Times New Roman"/>
          <w:sz w:val="24"/>
          <w:szCs w:val="24"/>
        </w:rPr>
        <w:t>ainda não tinha despertado</w:t>
      </w:r>
      <w:r w:rsidRPr="00C5704C">
        <w:rPr>
          <w:rFonts w:ascii="Times New Roman" w:hAnsi="Times New Roman" w:cs="Times New Roman"/>
          <w:sz w:val="24"/>
          <w:szCs w:val="24"/>
        </w:rPr>
        <w:t>... A esposa dormi</w:t>
      </w:r>
      <w:r w:rsidR="00E0628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quarto de Sav</w:t>
      </w:r>
      <w:r w:rsidR="00E06284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</w:t>
      </w:r>
      <w:r w:rsidR="00E06284">
        <w:rPr>
          <w:rFonts w:ascii="Times New Roman" w:hAnsi="Times New Roman" w:cs="Times New Roman"/>
          <w:sz w:val="24"/>
          <w:szCs w:val="24"/>
        </w:rPr>
        <w:t>atrás d</w:t>
      </w:r>
      <w:r w:rsidRPr="00C5704C">
        <w:rPr>
          <w:rFonts w:ascii="Times New Roman" w:hAnsi="Times New Roman" w:cs="Times New Roman"/>
          <w:sz w:val="24"/>
          <w:szCs w:val="24"/>
        </w:rPr>
        <w:t>a parede, estava silencioso. Aleksei Ióssifovitch sentou rapidamente à escrivaninha e escreveu,</w:t>
      </w:r>
      <w:r w:rsidR="0026222C">
        <w:rPr>
          <w:rFonts w:ascii="Times New Roman" w:hAnsi="Times New Roman" w:cs="Times New Roman"/>
          <w:sz w:val="24"/>
          <w:szCs w:val="24"/>
        </w:rPr>
        <w:t xml:space="preserve"> </w:t>
      </w:r>
      <w:ins w:id="1608" w:author="Daniela Mountian" w:date="2017-08-27T17:29:00Z">
        <w:r w:rsidR="00D62BC4">
          <w:rPr>
            <w:rFonts w:ascii="Times New Roman" w:hAnsi="Times New Roman" w:cs="Times New Roman"/>
            <w:sz w:val="24"/>
            <w:szCs w:val="24"/>
          </w:rPr>
          <w:t>sob 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luz de um abajur, uma</w:t>
      </w:r>
      <w:r w:rsidR="00E06284">
        <w:rPr>
          <w:rFonts w:ascii="Times New Roman" w:hAnsi="Times New Roman" w:cs="Times New Roman"/>
          <w:sz w:val="24"/>
          <w:szCs w:val="24"/>
        </w:rPr>
        <w:t xml:space="preserve"> carta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6284">
        <w:rPr>
          <w:rFonts w:ascii="Times New Roman" w:hAnsi="Times New Roman" w:cs="Times New Roman"/>
          <w:sz w:val="24"/>
          <w:szCs w:val="24"/>
        </w:rPr>
        <w:t>breve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clara carta a Fadéiev... </w:t>
      </w:r>
      <w:r w:rsidR="00D62BC4">
        <w:rPr>
          <w:rFonts w:ascii="Times New Roman" w:hAnsi="Times New Roman" w:cs="Times New Roman"/>
          <w:sz w:val="24"/>
          <w:szCs w:val="24"/>
        </w:rPr>
        <w:t>Não omitiu 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Depois se vestiu, </w:t>
      </w:r>
      <w:r w:rsidR="00F25131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o corredor na ponta dos pés, </w:t>
      </w:r>
      <w:r w:rsidR="00E06284">
        <w:rPr>
          <w:rFonts w:ascii="Times New Roman" w:hAnsi="Times New Roman" w:cs="Times New Roman"/>
          <w:sz w:val="24"/>
          <w:szCs w:val="24"/>
        </w:rPr>
        <w:t>tentando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respirar, destrancou a porta e saiu</w:t>
      </w:r>
      <w:ins w:id="1609" w:author="Daniela Mountian" w:date="2017-06-27T19:56:00Z">
        <w:r w:rsidR="00F25131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tremendo </w:t>
      </w:r>
      <w:ins w:id="1610" w:author="Daniela Mountian" w:date="2017-08-27T17:32:00Z">
        <w:r w:rsidR="004658EA">
          <w:rPr>
            <w:rFonts w:ascii="Times New Roman" w:hAnsi="Times New Roman" w:cs="Times New Roman"/>
            <w:sz w:val="24"/>
            <w:szCs w:val="24"/>
          </w:rPr>
          <w:t>por causa da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umidade </w:t>
      </w:r>
      <w:r w:rsidR="00F25131">
        <w:rPr>
          <w:rFonts w:ascii="Times New Roman" w:hAnsi="Times New Roman" w:cs="Times New Roman"/>
          <w:sz w:val="24"/>
          <w:szCs w:val="24"/>
        </w:rPr>
        <w:t>da alvorada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outon</w:t>
      </w:r>
      <w:r w:rsidR="00F25131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25131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>até a primeira caixa d</w:t>
      </w:r>
      <w:r w:rsidR="00647A7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correio e, </w:t>
      </w:r>
      <w:r w:rsidR="00B20492">
        <w:rPr>
          <w:rFonts w:ascii="Times New Roman" w:hAnsi="Times New Roman" w:cs="Times New Roman"/>
          <w:sz w:val="24"/>
          <w:szCs w:val="24"/>
        </w:rPr>
        <w:t>logo que despositou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carta, </w:t>
      </w:r>
      <w:r w:rsidR="00B20492">
        <w:rPr>
          <w:rFonts w:ascii="Times New Roman" w:hAnsi="Times New Roman" w:cs="Times New Roman"/>
          <w:sz w:val="24"/>
          <w:szCs w:val="24"/>
        </w:rPr>
        <w:t>sentiu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 os seus membros</w:t>
      </w:r>
      <w:r w:rsidR="00B20492">
        <w:rPr>
          <w:rFonts w:ascii="Times New Roman" w:hAnsi="Times New Roman" w:cs="Times New Roman"/>
          <w:sz w:val="24"/>
          <w:szCs w:val="24"/>
        </w:rPr>
        <w:t xml:space="preserve"> estremecerem</w:t>
      </w:r>
      <w:r w:rsidR="004959EB">
        <w:rPr>
          <w:rFonts w:ascii="Times New Roman" w:hAnsi="Times New Roman" w:cs="Times New Roman"/>
          <w:sz w:val="24"/>
          <w:szCs w:val="24"/>
        </w:rPr>
        <w:t>;</w:t>
      </w:r>
      <w:r w:rsidR="00B2049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agarrou </w:t>
      </w:r>
      <w:r w:rsidR="00647A70">
        <w:rPr>
          <w:rFonts w:ascii="Times New Roman" w:hAnsi="Times New Roman" w:cs="Times New Roman"/>
          <w:sz w:val="24"/>
          <w:szCs w:val="24"/>
        </w:rPr>
        <w:t>a fria caixa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metal públic</w:t>
      </w:r>
      <w:r w:rsidR="00647A7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B2049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um bêbado</w:t>
      </w:r>
      <w:r w:rsidR="00B2049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0492">
        <w:rPr>
          <w:rFonts w:ascii="Times New Roman" w:hAnsi="Times New Roman" w:cs="Times New Roman"/>
          <w:sz w:val="24"/>
          <w:szCs w:val="24"/>
        </w:rPr>
        <w:t xml:space="preserve">lastimou </w:t>
      </w:r>
      <w:r w:rsidR="0029680B">
        <w:rPr>
          <w:rFonts w:ascii="Times New Roman" w:hAnsi="Times New Roman" w:cs="Times New Roman"/>
          <w:sz w:val="24"/>
          <w:szCs w:val="24"/>
        </w:rPr>
        <w:t>entre lágrimas</w:t>
      </w:r>
      <w:r w:rsidR="00B2049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vida arruinada... O que o </w:t>
      </w:r>
      <w:r w:rsidR="00B20492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arruin</w:t>
      </w:r>
      <w:r w:rsidR="00B20492">
        <w:rPr>
          <w:rFonts w:ascii="Times New Roman" w:hAnsi="Times New Roman" w:cs="Times New Roman"/>
          <w:sz w:val="24"/>
          <w:szCs w:val="24"/>
        </w:rPr>
        <w:t>ado</w:t>
      </w:r>
      <w:r w:rsidRPr="00C5704C">
        <w:rPr>
          <w:rFonts w:ascii="Times New Roman" w:hAnsi="Times New Roman" w:cs="Times New Roman"/>
          <w:sz w:val="24"/>
          <w:szCs w:val="24"/>
        </w:rPr>
        <w:t>? Por que se senti</w:t>
      </w:r>
      <w:r w:rsidR="00B2049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</w:t>
      </w:r>
      <w:r w:rsidR="00B20492">
        <w:rPr>
          <w:rFonts w:ascii="Times New Roman" w:hAnsi="Times New Roman" w:cs="Times New Roman"/>
          <w:sz w:val="24"/>
          <w:szCs w:val="24"/>
        </w:rPr>
        <w:t>ferido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? Será que ele era </w:t>
      </w:r>
      <w:r w:rsidR="00B2049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primeir</w:t>
      </w:r>
      <w:r w:rsidR="00B2049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0492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arruinad</w:t>
      </w:r>
      <w:r w:rsidR="00B2049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0492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mundo? Mas </w:t>
      </w:r>
      <w:r w:rsidR="00B20492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vivia </w:t>
      </w:r>
      <w:r w:rsidR="00B20492">
        <w:rPr>
          <w:rFonts w:ascii="Times New Roman" w:hAnsi="Times New Roman" w:cs="Times New Roman"/>
          <w:sz w:val="24"/>
          <w:szCs w:val="24"/>
        </w:rPr>
        <w:t xml:space="preserve">por si mesmo,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 que </w:t>
      </w:r>
      <w:r w:rsidR="0029680B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era, nem </w:t>
      </w:r>
      <w:r w:rsidR="00B20492">
        <w:rPr>
          <w:rFonts w:ascii="Times New Roman" w:hAnsi="Times New Roman" w:cs="Times New Roman"/>
          <w:sz w:val="24"/>
          <w:szCs w:val="24"/>
        </w:rPr>
        <w:t>decaía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ins w:id="1611" w:author="Daniela Mountian" w:date="2017-06-27T20:15:00Z">
        <w:r w:rsidR="00B20492">
          <w:rPr>
            <w:rFonts w:ascii="Times New Roman" w:hAnsi="Times New Roman" w:cs="Times New Roman"/>
            <w:sz w:val="24"/>
            <w:szCs w:val="24"/>
          </w:rPr>
          <w:t>isso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B20492">
        <w:rPr>
          <w:rFonts w:ascii="Times New Roman" w:hAnsi="Times New Roman" w:cs="Times New Roman"/>
          <w:i/>
          <w:sz w:val="24"/>
          <w:szCs w:val="24"/>
        </w:rPr>
        <w:t>Ivan e M</w:t>
      </w:r>
      <w:r w:rsidR="00B20492">
        <w:rPr>
          <w:rFonts w:ascii="Times New Roman" w:hAnsi="Times New Roman" w:cs="Times New Roman"/>
          <w:i/>
          <w:sz w:val="24"/>
          <w:szCs w:val="24"/>
        </w:rPr>
        <w:t>á</w:t>
      </w:r>
      <w:r w:rsidRPr="00B20492">
        <w:rPr>
          <w:rFonts w:ascii="Times New Roman" w:hAnsi="Times New Roman" w:cs="Times New Roman"/>
          <w:i/>
          <w:sz w:val="24"/>
          <w:szCs w:val="24"/>
        </w:rPr>
        <w:t>ria</w:t>
      </w:r>
      <w:ins w:id="1612" w:author="Daniela Mountian" w:date="2017-06-27T21:05:00Z">
        <w:r w:rsidR="00B20492" w:rsidRPr="00D43ED5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44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19DA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59EB">
        <w:rPr>
          <w:rFonts w:ascii="Times New Roman" w:hAnsi="Times New Roman" w:cs="Times New Roman"/>
          <w:sz w:val="24"/>
          <w:szCs w:val="24"/>
        </w:rPr>
        <w:t xml:space="preserve">haviam </w:t>
      </w:r>
      <w:r w:rsidRPr="00C5704C">
        <w:rPr>
          <w:rFonts w:ascii="Times New Roman" w:hAnsi="Times New Roman" w:cs="Times New Roman"/>
          <w:sz w:val="24"/>
          <w:szCs w:val="24"/>
        </w:rPr>
        <w:t>se encontra</w:t>
      </w:r>
      <w:r w:rsidR="004959EB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conceber Aleksei Ióssifovitch, </w:t>
      </w:r>
      <w:r w:rsidR="00B20492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foi isso que o arruinou... Que </w:t>
      </w:r>
      <w:r w:rsidR="00647A70">
        <w:rPr>
          <w:rFonts w:ascii="Times New Roman" w:hAnsi="Times New Roman" w:cs="Times New Roman"/>
          <w:sz w:val="24"/>
          <w:szCs w:val="24"/>
        </w:rPr>
        <w:t>lástima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647A70">
        <w:rPr>
          <w:rFonts w:ascii="Times New Roman" w:hAnsi="Times New Roman" w:cs="Times New Roman"/>
          <w:sz w:val="24"/>
          <w:szCs w:val="24"/>
        </w:rPr>
        <w:t>lástima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Ah, se ele </w:t>
      </w:r>
      <w:r w:rsidR="00647A70">
        <w:rPr>
          <w:rFonts w:ascii="Times New Roman" w:hAnsi="Times New Roman" w:cs="Times New Roman"/>
          <w:sz w:val="24"/>
          <w:szCs w:val="24"/>
        </w:rPr>
        <w:t>fosse fruto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647A70">
        <w:rPr>
          <w:rFonts w:ascii="Times New Roman" w:hAnsi="Times New Roman" w:cs="Times New Roman"/>
          <w:sz w:val="24"/>
          <w:szCs w:val="24"/>
        </w:rPr>
        <w:t>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concepção</w:t>
      </w:r>
      <w:r w:rsidR="00647A70">
        <w:rPr>
          <w:rFonts w:ascii="Times New Roman" w:hAnsi="Times New Roman" w:cs="Times New Roman"/>
          <w:sz w:val="24"/>
          <w:szCs w:val="24"/>
        </w:rPr>
        <w:t xml:space="preserve"> imaculada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não de Ióssif </w:t>
      </w:r>
      <w:commentRangeStart w:id="1614"/>
      <w:r w:rsidRPr="00C5704C">
        <w:rPr>
          <w:rFonts w:ascii="Times New Roman" w:hAnsi="Times New Roman" w:cs="Times New Roman"/>
          <w:sz w:val="24"/>
          <w:szCs w:val="24"/>
        </w:rPr>
        <w:t>Cháimovitch</w:t>
      </w:r>
      <w:commentRangeEnd w:id="1614"/>
      <w:r w:rsidR="00D43ED5">
        <w:rPr>
          <w:rStyle w:val="Refdecomentrio"/>
          <w:rFonts w:cs="Times New Roman"/>
          <w:lang w:val="x-none"/>
        </w:rPr>
        <w:commentReference w:id="1614"/>
      </w:r>
      <w:r w:rsidRPr="00C5704C">
        <w:rPr>
          <w:rFonts w:ascii="Times New Roman" w:hAnsi="Times New Roman" w:cs="Times New Roman"/>
          <w:sz w:val="24"/>
          <w:szCs w:val="24"/>
        </w:rPr>
        <w:t xml:space="preserve">... Aleksei Ióssifovitch encostou a testa no </w:t>
      </w:r>
      <w:r w:rsidR="004B1605">
        <w:rPr>
          <w:rFonts w:ascii="Times New Roman" w:hAnsi="Times New Roman" w:cs="Times New Roman"/>
          <w:sz w:val="24"/>
          <w:szCs w:val="24"/>
        </w:rPr>
        <w:t xml:space="preserve">metal frio e </w:t>
      </w:r>
      <w:r w:rsidRPr="00C5704C">
        <w:rPr>
          <w:rFonts w:ascii="Times New Roman" w:hAnsi="Times New Roman" w:cs="Times New Roman"/>
          <w:sz w:val="24"/>
          <w:szCs w:val="24"/>
        </w:rPr>
        <w:t>indiferente da caixa d</w:t>
      </w:r>
      <w:r w:rsidR="004B160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correio, </w:t>
      </w:r>
      <w:r w:rsidR="004B1605">
        <w:rPr>
          <w:rFonts w:ascii="Times New Roman" w:hAnsi="Times New Roman" w:cs="Times New Roman"/>
          <w:sz w:val="24"/>
          <w:szCs w:val="24"/>
        </w:rPr>
        <w:t>que,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partir d</w:t>
      </w:r>
      <w:r w:rsidR="004B1605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 e </w:t>
      </w:r>
      <w:r w:rsidR="004B1605">
        <w:rPr>
          <w:rFonts w:ascii="Times New Roman" w:hAnsi="Times New Roman" w:cs="Times New Roman"/>
          <w:sz w:val="24"/>
          <w:szCs w:val="24"/>
        </w:rPr>
        <w:t xml:space="preserve">de forma </w:t>
      </w:r>
      <w:r w:rsidRPr="00C5704C">
        <w:rPr>
          <w:rFonts w:ascii="Times New Roman" w:hAnsi="Times New Roman" w:cs="Times New Roman"/>
          <w:sz w:val="24"/>
          <w:szCs w:val="24"/>
        </w:rPr>
        <w:t>irrecuper</w:t>
      </w:r>
      <w:r w:rsidR="004B1605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vel</w:t>
      </w:r>
      <w:ins w:id="1615" w:author="Daniela Mountian" w:date="2017-06-27T22:12:00Z">
        <w:r w:rsidR="004B160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616" w:author="Daniela Mountian" w:date="2017-06-27T22:12:00Z">
        <w:r w:rsidR="004B1605">
          <w:rPr>
            <w:rFonts w:ascii="Times New Roman" w:hAnsi="Times New Roman" w:cs="Times New Roman"/>
            <w:sz w:val="24"/>
            <w:szCs w:val="24"/>
          </w:rPr>
          <w:t>o</w:t>
        </w:r>
      </w:ins>
      <w:ins w:id="1617" w:author="Leila" w:date="2016-07-21T13:58:00Z">
        <w:r w:rsidR="0075620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separou </w:t>
      </w:r>
      <w:ins w:id="1618" w:author="Daniela Mountian" w:date="2017-06-27T22:12:00Z">
        <w:r w:rsidR="004B1605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 carta para o camarada Fadéiev, escrita sob </w:t>
      </w:r>
      <w:r w:rsidR="004B1605">
        <w:rPr>
          <w:rFonts w:ascii="Times New Roman" w:hAnsi="Times New Roman" w:cs="Times New Roman"/>
          <w:sz w:val="24"/>
          <w:szCs w:val="24"/>
        </w:rPr>
        <w:t>o abalo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B1605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sonho</w:t>
      </w:r>
      <w:r w:rsidR="004B1605">
        <w:rPr>
          <w:rFonts w:ascii="Times New Roman" w:hAnsi="Times New Roman" w:cs="Times New Roman"/>
          <w:sz w:val="24"/>
          <w:szCs w:val="24"/>
        </w:rPr>
        <w:t xml:space="preserve"> estranho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4B16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9680B">
        <w:rPr>
          <w:rFonts w:ascii="Times New Roman" w:hAnsi="Times New Roman" w:cs="Times New Roman"/>
          <w:sz w:val="24"/>
          <w:szCs w:val="24"/>
        </w:rPr>
        <w:t>através de seu choro confuso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A756E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repetiu as maldições do profeta Jeremias, dirigindo-</w:t>
      </w:r>
      <w:r w:rsidR="004B1605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6206">
        <w:rPr>
          <w:rFonts w:ascii="Times New Roman" w:hAnsi="Times New Roman" w:cs="Times New Roman"/>
          <w:sz w:val="24"/>
          <w:szCs w:val="24"/>
        </w:rPr>
        <w:t>a</w:t>
      </w:r>
      <w:r w:rsidR="0075620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si mesmo: </w:t>
      </w:r>
      <w:r w:rsidRPr="0094375B">
        <w:rPr>
          <w:rFonts w:ascii="Times New Roman" w:hAnsi="Times New Roman" w:cs="Times New Roman"/>
          <w:sz w:val="24"/>
          <w:szCs w:val="24"/>
        </w:rPr>
        <w:t xml:space="preserve">“Maldito </w:t>
      </w:r>
      <w:r w:rsidR="00701FD0">
        <w:rPr>
          <w:rFonts w:ascii="Times New Roman" w:hAnsi="Times New Roman" w:cs="Times New Roman"/>
          <w:sz w:val="24"/>
          <w:szCs w:val="24"/>
        </w:rPr>
        <w:t xml:space="preserve">seja </w:t>
      </w:r>
      <w:r w:rsidRPr="0094375B">
        <w:rPr>
          <w:rFonts w:ascii="Times New Roman" w:hAnsi="Times New Roman" w:cs="Times New Roman"/>
          <w:sz w:val="24"/>
          <w:szCs w:val="24"/>
        </w:rPr>
        <w:t xml:space="preserve">o dia em que nasci! </w:t>
      </w:r>
      <w:r w:rsidR="001B015A">
        <w:rPr>
          <w:rFonts w:ascii="Times New Roman" w:hAnsi="Times New Roman" w:cs="Times New Roman"/>
          <w:sz w:val="24"/>
          <w:szCs w:val="24"/>
        </w:rPr>
        <w:t>O</w:t>
      </w:r>
      <w:r w:rsidRPr="00701FD0">
        <w:rPr>
          <w:rFonts w:ascii="Times New Roman" w:hAnsi="Times New Roman" w:cs="Times New Roman"/>
          <w:sz w:val="24"/>
          <w:szCs w:val="24"/>
        </w:rPr>
        <w:t xml:space="preserve"> dia em que </w:t>
      </w:r>
      <w:r w:rsidRPr="00701FD0">
        <w:rPr>
          <w:rFonts w:ascii="Times New Roman" w:hAnsi="Times New Roman" w:cs="Times New Roman"/>
          <w:sz w:val="24"/>
          <w:szCs w:val="24"/>
        </w:rPr>
        <w:lastRenderedPageBreak/>
        <w:t xml:space="preserve">minha mãe me </w:t>
      </w:r>
      <w:r w:rsidR="001B015A">
        <w:rPr>
          <w:rFonts w:ascii="Times New Roman" w:hAnsi="Times New Roman" w:cs="Times New Roman"/>
          <w:sz w:val="24"/>
          <w:szCs w:val="24"/>
        </w:rPr>
        <w:t>gerou não será abençoado</w:t>
      </w:r>
      <w:r w:rsidRPr="00701FD0">
        <w:rPr>
          <w:rFonts w:ascii="Times New Roman" w:hAnsi="Times New Roman" w:cs="Times New Roman"/>
          <w:sz w:val="24"/>
          <w:szCs w:val="24"/>
        </w:rPr>
        <w:t xml:space="preserve">! Maldito </w:t>
      </w:r>
      <w:r w:rsidR="001B015A">
        <w:rPr>
          <w:rFonts w:ascii="Times New Roman" w:hAnsi="Times New Roman" w:cs="Times New Roman"/>
          <w:sz w:val="24"/>
          <w:szCs w:val="24"/>
        </w:rPr>
        <w:t xml:space="preserve">seja </w:t>
      </w:r>
      <w:r w:rsidRPr="00701FD0">
        <w:rPr>
          <w:rFonts w:ascii="Times New Roman" w:hAnsi="Times New Roman" w:cs="Times New Roman"/>
          <w:sz w:val="24"/>
          <w:szCs w:val="24"/>
        </w:rPr>
        <w:t xml:space="preserve">o homem que </w:t>
      </w:r>
      <w:r w:rsidR="00223F96" w:rsidRPr="001B015A">
        <w:rPr>
          <w:rFonts w:ascii="Times New Roman" w:hAnsi="Times New Roman" w:cs="Times New Roman"/>
          <w:sz w:val="24"/>
          <w:szCs w:val="24"/>
        </w:rPr>
        <w:t xml:space="preserve">trouxe </w:t>
      </w:r>
      <w:r w:rsidR="001B015A">
        <w:rPr>
          <w:rFonts w:ascii="Times New Roman" w:hAnsi="Times New Roman" w:cs="Times New Roman"/>
          <w:sz w:val="24"/>
          <w:szCs w:val="24"/>
        </w:rPr>
        <w:t>a boa</w:t>
      </w:r>
      <w:r w:rsidRPr="001B015A">
        <w:rPr>
          <w:rFonts w:ascii="Times New Roman" w:hAnsi="Times New Roman" w:cs="Times New Roman"/>
          <w:sz w:val="24"/>
          <w:szCs w:val="24"/>
        </w:rPr>
        <w:t xml:space="preserve"> nova a meu pai, dizendo: </w:t>
      </w:r>
      <w:r w:rsidR="001B015A">
        <w:rPr>
          <w:rFonts w:ascii="Times New Roman" w:hAnsi="Times New Roman" w:cs="Times New Roman"/>
          <w:sz w:val="24"/>
          <w:szCs w:val="24"/>
        </w:rPr>
        <w:t>‘</w:t>
      </w:r>
      <w:r w:rsidR="004658EA">
        <w:rPr>
          <w:rFonts w:ascii="Times New Roman" w:hAnsi="Times New Roman" w:cs="Times New Roman"/>
          <w:sz w:val="24"/>
          <w:szCs w:val="24"/>
        </w:rPr>
        <w:t>T</w:t>
      </w:r>
      <w:r w:rsidR="001B015A">
        <w:rPr>
          <w:rFonts w:ascii="Times New Roman" w:hAnsi="Times New Roman" w:cs="Times New Roman"/>
          <w:sz w:val="24"/>
          <w:szCs w:val="24"/>
        </w:rPr>
        <w:t>u teves</w:t>
      </w:r>
      <w:r w:rsidRPr="001B015A">
        <w:rPr>
          <w:rFonts w:ascii="Times New Roman" w:hAnsi="Times New Roman" w:cs="Times New Roman"/>
          <w:sz w:val="24"/>
          <w:szCs w:val="24"/>
        </w:rPr>
        <w:t xml:space="preserve"> um filho</w:t>
      </w:r>
      <w:r w:rsidR="001B015A">
        <w:rPr>
          <w:rFonts w:ascii="Times New Roman" w:hAnsi="Times New Roman" w:cs="Times New Roman"/>
          <w:sz w:val="24"/>
          <w:szCs w:val="24"/>
        </w:rPr>
        <w:t>’</w:t>
      </w:r>
      <w:r w:rsidRPr="006A77A0">
        <w:rPr>
          <w:rFonts w:ascii="Times New Roman" w:hAnsi="Times New Roman" w:cs="Times New Roman"/>
          <w:sz w:val="24"/>
          <w:szCs w:val="24"/>
        </w:rPr>
        <w:t xml:space="preserve">, </w:t>
      </w:r>
      <w:r w:rsidR="00443A79">
        <w:rPr>
          <w:rFonts w:ascii="Times New Roman" w:hAnsi="Times New Roman" w:cs="Times New Roman"/>
          <w:sz w:val="24"/>
          <w:szCs w:val="24"/>
        </w:rPr>
        <w:t>causando</w:t>
      </w:r>
      <w:r w:rsidR="001B015A">
        <w:rPr>
          <w:rFonts w:ascii="Times New Roman" w:hAnsi="Times New Roman" w:cs="Times New Roman"/>
          <w:sz w:val="24"/>
          <w:szCs w:val="24"/>
        </w:rPr>
        <w:t xml:space="preserve">-lhe </w:t>
      </w:r>
      <w:r w:rsidRPr="00C5704C">
        <w:rPr>
          <w:rFonts w:ascii="Times New Roman" w:hAnsi="Times New Roman" w:cs="Times New Roman"/>
          <w:sz w:val="24"/>
          <w:szCs w:val="24"/>
        </w:rPr>
        <w:t>grande</w:t>
      </w:r>
      <w:r w:rsidR="001B015A">
        <w:rPr>
          <w:rFonts w:ascii="Times New Roman" w:hAnsi="Times New Roman" w:cs="Times New Roman"/>
          <w:sz w:val="24"/>
          <w:szCs w:val="24"/>
        </w:rPr>
        <w:t xml:space="preserve"> alegria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1B015A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esse homem </w:t>
      </w:r>
      <w:ins w:id="1619" w:author="Daniela Mountian" w:date="2017-06-28T18:46:00Z">
        <w:r w:rsidR="001B015A">
          <w:rPr>
            <w:rFonts w:ascii="Times New Roman" w:hAnsi="Times New Roman" w:cs="Times New Roman"/>
            <w:sz w:val="24"/>
            <w:szCs w:val="24"/>
          </w:rPr>
          <w:t xml:space="preserve">seja </w:t>
        </w:r>
      </w:ins>
      <w:r w:rsidRPr="00C5704C">
        <w:rPr>
          <w:rFonts w:ascii="Times New Roman" w:hAnsi="Times New Roman" w:cs="Times New Roman"/>
          <w:sz w:val="24"/>
          <w:szCs w:val="24"/>
        </w:rPr>
        <w:t>como as cidades que o Senhor destruiu sem piedade</w:t>
      </w:r>
      <w:r w:rsidR="00443A7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3A79">
        <w:rPr>
          <w:rFonts w:ascii="Times New Roman" w:hAnsi="Times New Roman" w:cs="Times New Roman"/>
          <w:sz w:val="24"/>
          <w:szCs w:val="24"/>
        </w:rPr>
        <w:t>que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ouça </w:t>
      </w:r>
      <w:r w:rsidR="00087F1F">
        <w:rPr>
          <w:rFonts w:ascii="Times New Roman" w:hAnsi="Times New Roman" w:cs="Times New Roman"/>
          <w:sz w:val="24"/>
          <w:szCs w:val="24"/>
        </w:rPr>
        <w:t>o</w:t>
      </w:r>
      <w:r w:rsidR="00443A79">
        <w:rPr>
          <w:rFonts w:ascii="Times New Roman" w:hAnsi="Times New Roman" w:cs="Times New Roman"/>
          <w:sz w:val="24"/>
          <w:szCs w:val="24"/>
        </w:rPr>
        <w:t>s brados</w:t>
      </w:r>
      <w:ins w:id="1620" w:author="Leila" w:date="2016-07-21T14:44:00Z">
        <w:r w:rsidR="00087F1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pela manhã e </w:t>
      </w:r>
      <w:r w:rsidR="00087F1F">
        <w:rPr>
          <w:rFonts w:ascii="Times New Roman" w:hAnsi="Times New Roman" w:cs="Times New Roman"/>
          <w:sz w:val="24"/>
          <w:szCs w:val="24"/>
        </w:rPr>
        <w:t>o</w:t>
      </w:r>
      <w:r w:rsidR="00443A79">
        <w:rPr>
          <w:rFonts w:ascii="Times New Roman" w:hAnsi="Times New Roman" w:cs="Times New Roman"/>
          <w:sz w:val="24"/>
          <w:szCs w:val="24"/>
        </w:rPr>
        <w:t>s</w:t>
      </w:r>
      <w:r w:rsidR="00087F1F">
        <w:rPr>
          <w:rFonts w:ascii="Times New Roman" w:hAnsi="Times New Roman" w:cs="Times New Roman"/>
          <w:sz w:val="24"/>
          <w:szCs w:val="24"/>
        </w:rPr>
        <w:t xml:space="preserve"> </w:t>
      </w:r>
      <w:r w:rsidR="00443A79">
        <w:rPr>
          <w:rFonts w:ascii="Times New Roman" w:hAnsi="Times New Roman" w:cs="Times New Roman"/>
          <w:sz w:val="24"/>
          <w:szCs w:val="24"/>
        </w:rPr>
        <w:t>prantos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meio-dia.</w:t>
      </w:r>
      <w:r w:rsidR="00223F9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que </w:t>
      </w:r>
      <w:r w:rsidR="00443A79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não me matou no</w:t>
      </w:r>
      <w:r w:rsidR="006A014F">
        <w:rPr>
          <w:rFonts w:ascii="Times New Roman" w:hAnsi="Times New Roman" w:cs="Times New Roman"/>
          <w:sz w:val="24"/>
          <w:szCs w:val="24"/>
        </w:rPr>
        <w:t xml:space="preserve"> </w:t>
      </w:r>
      <w:r w:rsidR="00443A79">
        <w:rPr>
          <w:rFonts w:ascii="Times New Roman" w:hAnsi="Times New Roman" w:cs="Times New Roman"/>
          <w:sz w:val="24"/>
          <w:szCs w:val="24"/>
        </w:rPr>
        <w:t>ventre materno</w:t>
      </w:r>
      <w:r w:rsidR="006A014F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014F">
        <w:rPr>
          <w:rFonts w:ascii="Times New Roman" w:hAnsi="Times New Roman" w:cs="Times New Roman"/>
          <w:sz w:val="24"/>
          <w:szCs w:val="24"/>
        </w:rPr>
        <w:t>A</w:t>
      </w:r>
      <w:r w:rsidR="006A014F" w:rsidRPr="00C5704C">
        <w:rPr>
          <w:rFonts w:ascii="Times New Roman" w:hAnsi="Times New Roman" w:cs="Times New Roman"/>
          <w:sz w:val="24"/>
          <w:szCs w:val="24"/>
        </w:rPr>
        <w:t xml:space="preserve">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minha mãe seria meu caixão e seu ventre </w:t>
      </w:r>
      <w:r w:rsidR="00443A79">
        <w:rPr>
          <w:rFonts w:ascii="Times New Roman" w:hAnsi="Times New Roman" w:cs="Times New Roman"/>
          <w:sz w:val="24"/>
          <w:szCs w:val="24"/>
        </w:rPr>
        <w:t>ficaria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eternamente grávido”</w:t>
      </w:r>
      <w:r w:rsidR="0029680B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45"/>
      </w:r>
      <w:r w:rsidRPr="00C5704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Pela primeira vez, através do </w:t>
      </w:r>
      <w:r w:rsidR="00443A79">
        <w:rPr>
          <w:rFonts w:ascii="Times New Roman" w:hAnsi="Times New Roman" w:cs="Times New Roman"/>
          <w:sz w:val="24"/>
          <w:szCs w:val="24"/>
        </w:rPr>
        <w:t>pranto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nacional, Ívolguin-</w:t>
      </w:r>
      <w:r w:rsidR="006A014F" w:rsidRPr="00C5704C">
        <w:rPr>
          <w:rFonts w:ascii="Times New Roman" w:hAnsi="Times New Roman" w:cs="Times New Roman"/>
          <w:sz w:val="24"/>
          <w:szCs w:val="24"/>
        </w:rPr>
        <w:t>Kat</w:t>
      </w:r>
      <w:r w:rsidR="006A014F">
        <w:rPr>
          <w:rFonts w:ascii="Times New Roman" w:hAnsi="Times New Roman" w:cs="Times New Roman"/>
          <w:sz w:val="24"/>
          <w:szCs w:val="24"/>
        </w:rPr>
        <w:t>z</w:t>
      </w:r>
      <w:r w:rsidR="006A01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sentiu de repente sua verdadeira alma; até então</w:t>
      </w:r>
      <w:r w:rsidR="00CD2F4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somente </w:t>
      </w:r>
      <w:ins w:id="1622" w:author="Daniela Mountian" w:date="2017-08-27T18:09:00Z">
        <w:r w:rsidR="005A1296">
          <w:rPr>
            <w:rFonts w:ascii="Times New Roman" w:hAnsi="Times New Roman" w:cs="Times New Roman"/>
            <w:sz w:val="24"/>
            <w:szCs w:val="24"/>
          </w:rPr>
          <w:t>es</w:t>
        </w:r>
      </w:ins>
      <w:r w:rsidRPr="00C5704C">
        <w:rPr>
          <w:rFonts w:ascii="Times New Roman" w:hAnsi="Times New Roman" w:cs="Times New Roman"/>
          <w:sz w:val="24"/>
          <w:szCs w:val="24"/>
        </w:rPr>
        <w:t>trem</w:t>
      </w:r>
      <w:ins w:id="1623" w:author="Daniela Mountian" w:date="2017-08-27T18:09:00Z">
        <w:r w:rsidR="005A1296">
          <w:rPr>
            <w:rFonts w:ascii="Times New Roman" w:hAnsi="Times New Roman" w:cs="Times New Roman"/>
            <w:sz w:val="24"/>
            <w:szCs w:val="24"/>
          </w:rPr>
          <w:t>ec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ia e se </w:t>
      </w:r>
      <w:r w:rsidR="00CD2F4F">
        <w:rPr>
          <w:rFonts w:ascii="Times New Roman" w:hAnsi="Times New Roman" w:cs="Times New Roman"/>
          <w:sz w:val="24"/>
          <w:szCs w:val="24"/>
        </w:rPr>
        <w:t>acovardava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impiamente</w:t>
      </w:r>
      <w:ins w:id="1624" w:author="Daniela Mountian" w:date="2017-08-27T18:10:00Z">
        <w:r w:rsidR="005A1296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2F4F">
        <w:rPr>
          <w:rFonts w:ascii="Times New Roman" w:hAnsi="Times New Roman" w:cs="Times New Roman"/>
          <w:sz w:val="24"/>
          <w:szCs w:val="24"/>
        </w:rPr>
        <w:t>à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judi</w:t>
      </w:r>
      <w:r w:rsidR="00CD2F4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ria e chorava </w:t>
      </w:r>
      <w:commentRangeStart w:id="1625"/>
      <w:r w:rsidRPr="00C5704C">
        <w:rPr>
          <w:rFonts w:ascii="Times New Roman" w:hAnsi="Times New Roman" w:cs="Times New Roman"/>
          <w:sz w:val="24"/>
          <w:szCs w:val="24"/>
        </w:rPr>
        <w:t>impiamente</w:t>
      </w:r>
      <w:commentRangeEnd w:id="1625"/>
      <w:r w:rsidR="00CD2F4F">
        <w:rPr>
          <w:rStyle w:val="Refdecomentrio"/>
          <w:rFonts w:cs="Times New Roman"/>
          <w:lang w:val="x-none"/>
        </w:rPr>
        <w:commentReference w:id="1625"/>
      </w:r>
      <w:ins w:id="1626" w:author="Daniela Mountian" w:date="2017-08-27T18:10:00Z">
        <w:r w:rsidR="005A1296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2F4F">
        <w:rPr>
          <w:rFonts w:ascii="Times New Roman" w:hAnsi="Times New Roman" w:cs="Times New Roman"/>
          <w:sz w:val="24"/>
          <w:szCs w:val="24"/>
        </w:rPr>
        <w:t>à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</w:t>
      </w:r>
      <w:r w:rsidR="00CD2F4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Cada um </w:t>
      </w:r>
      <w:r w:rsidR="00822EC2">
        <w:rPr>
          <w:rFonts w:ascii="Times New Roman" w:hAnsi="Times New Roman" w:cs="Times New Roman"/>
          <w:sz w:val="24"/>
          <w:szCs w:val="24"/>
        </w:rPr>
        <w:t>possui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choro, seu riso</w:t>
      </w:r>
      <w:r w:rsidR="00822EC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temor... O russo</w:t>
      </w:r>
      <w:r w:rsidR="00CD2F4F">
        <w:rPr>
          <w:rFonts w:ascii="Times New Roman" w:hAnsi="Times New Roman" w:cs="Times New Roman"/>
          <w:sz w:val="24"/>
          <w:szCs w:val="24"/>
        </w:rPr>
        <w:t>, em seu temor,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religioso, enquanto o judeu é ateísta. O russo ri </w:t>
      </w:r>
      <w:r w:rsidR="00822EC2">
        <w:rPr>
          <w:rFonts w:ascii="Times New Roman" w:hAnsi="Times New Roman" w:cs="Times New Roman"/>
          <w:sz w:val="24"/>
          <w:szCs w:val="24"/>
        </w:rPr>
        <w:t>largamente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 esquecendo de tudo, </w:t>
      </w:r>
      <w:r w:rsidR="00822EC2">
        <w:rPr>
          <w:rFonts w:ascii="Times New Roman" w:hAnsi="Times New Roman" w:cs="Times New Roman"/>
          <w:sz w:val="24"/>
          <w:szCs w:val="24"/>
        </w:rPr>
        <w:t xml:space="preserve">ri </w:t>
      </w:r>
      <w:r w:rsidRPr="00C5704C">
        <w:rPr>
          <w:rFonts w:ascii="Times New Roman" w:hAnsi="Times New Roman" w:cs="Times New Roman"/>
          <w:sz w:val="24"/>
          <w:szCs w:val="24"/>
        </w:rPr>
        <w:t>com</w:t>
      </w:r>
      <w:r w:rsidR="00822EC2">
        <w:rPr>
          <w:rFonts w:ascii="Times New Roman" w:hAnsi="Times New Roman" w:cs="Times New Roman"/>
          <w:sz w:val="24"/>
          <w:szCs w:val="24"/>
        </w:rPr>
        <w:t>o um ébrio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uma criança, </w:t>
      </w:r>
      <w:r w:rsidR="00822EC2">
        <w:rPr>
          <w:rFonts w:ascii="Times New Roman" w:hAnsi="Times New Roman" w:cs="Times New Roman"/>
          <w:sz w:val="24"/>
          <w:szCs w:val="24"/>
        </w:rPr>
        <w:t>de modo antirreligioso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chora </w:t>
      </w:r>
      <w:r w:rsidR="00822EC2">
        <w:rPr>
          <w:rFonts w:ascii="Times New Roman" w:hAnsi="Times New Roman" w:cs="Times New Roman"/>
          <w:sz w:val="24"/>
          <w:szCs w:val="24"/>
        </w:rPr>
        <w:t>do fundo do coração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livremente... Mas </w:t>
      </w:r>
      <w:ins w:id="1627" w:author="Daniela Mountian" w:date="2017-06-28T19:56:00Z">
        <w:r w:rsidR="00822EC2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riso </w:t>
      </w:r>
      <w:ins w:id="1628" w:author="Daniela Mountian" w:date="2017-06-28T19:57:00Z">
        <w:r w:rsidR="00822EC2">
          <w:rPr>
            <w:rFonts w:ascii="Times New Roman" w:hAnsi="Times New Roman" w:cs="Times New Roman"/>
            <w:sz w:val="24"/>
            <w:szCs w:val="24"/>
          </w:rPr>
          <w:t xml:space="preserve">e o choro </w:t>
        </w:r>
      </w:ins>
      <w:ins w:id="1629" w:author="Daniela Mountian" w:date="2017-08-27T18:01:00Z">
        <w:r w:rsidR="008B0A73">
          <w:rPr>
            <w:rFonts w:ascii="Times New Roman" w:hAnsi="Times New Roman" w:cs="Times New Roman"/>
            <w:sz w:val="24"/>
            <w:szCs w:val="24"/>
          </w:rPr>
          <w:t>nacionais</w:t>
        </w:r>
      </w:ins>
      <w:ins w:id="1630" w:author="Daniela Mountian" w:date="2017-06-28T19:57:00Z">
        <w:r w:rsidR="00822EC2">
          <w:rPr>
            <w:rFonts w:ascii="Times New Roman" w:hAnsi="Times New Roman" w:cs="Times New Roman"/>
            <w:sz w:val="24"/>
            <w:szCs w:val="24"/>
          </w:rPr>
          <w:t xml:space="preserve"> judeu</w:t>
        </w:r>
      </w:ins>
      <w:ins w:id="1631" w:author="Daniela Mountian" w:date="2017-06-28T19:59:00Z">
        <w:r w:rsidR="00822EC2">
          <w:rPr>
            <w:rFonts w:ascii="Times New Roman" w:hAnsi="Times New Roman" w:cs="Times New Roman"/>
            <w:sz w:val="24"/>
            <w:szCs w:val="24"/>
          </w:rPr>
          <w:t>s</w:t>
        </w:r>
      </w:ins>
      <w:r w:rsidR="00822EC2">
        <w:rPr>
          <w:rStyle w:val="Refdecomentrio"/>
          <w:rFonts w:cs="Times New Roman"/>
          <w:lang w:val="x-none"/>
        </w:rPr>
        <w:commentReference w:id="1632"/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822EC2">
        <w:rPr>
          <w:rFonts w:ascii="Times New Roman" w:hAnsi="Times New Roman" w:cs="Times New Roman"/>
          <w:sz w:val="24"/>
          <w:szCs w:val="24"/>
        </w:rPr>
        <w:t>possuem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liberdade </w:t>
      </w:r>
      <w:r w:rsidR="00822EC2">
        <w:rPr>
          <w:rFonts w:ascii="Times New Roman" w:hAnsi="Times New Roman" w:cs="Times New Roman"/>
          <w:sz w:val="24"/>
          <w:szCs w:val="24"/>
        </w:rPr>
        <w:t xml:space="preserve">ímpia dos </w:t>
      </w:r>
      <w:r w:rsidRPr="00C5704C">
        <w:rPr>
          <w:rFonts w:ascii="Times New Roman" w:hAnsi="Times New Roman" w:cs="Times New Roman"/>
          <w:sz w:val="24"/>
          <w:szCs w:val="24"/>
        </w:rPr>
        <w:t>russ</w:t>
      </w:r>
      <w:r w:rsidR="00822EC2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del w:id="1633" w:author="Daniela Mountian" w:date="2017-08-27T18:30:00Z">
        <w:r w:rsidRPr="00C5704C" w:rsidDel="009E53FA">
          <w:rPr>
            <w:rFonts w:ascii="Times New Roman" w:hAnsi="Times New Roman" w:cs="Times New Roman"/>
            <w:sz w:val="24"/>
            <w:szCs w:val="24"/>
          </w:rPr>
          <w:delText>Seu</w:delText>
        </w:r>
      </w:del>
      <w:ins w:id="1634" w:author="Daniela Mountian" w:date="2017-08-27T18:31:00Z">
        <w:r w:rsidR="009E53FA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riso </w:t>
      </w:r>
      <w:r w:rsidR="00822EC2">
        <w:rPr>
          <w:rFonts w:ascii="Times New Roman" w:hAnsi="Times New Roman" w:cs="Times New Roman"/>
          <w:sz w:val="24"/>
          <w:szCs w:val="24"/>
        </w:rPr>
        <w:t xml:space="preserve">e </w:t>
      </w:r>
      <w:del w:id="1635" w:author="Daniela Mountian" w:date="2017-08-27T18:31:00Z">
        <w:r w:rsidR="00822EC2" w:rsidDel="009E53FA">
          <w:rPr>
            <w:rFonts w:ascii="Times New Roman" w:hAnsi="Times New Roman" w:cs="Times New Roman"/>
            <w:sz w:val="24"/>
            <w:szCs w:val="24"/>
          </w:rPr>
          <w:delText>seu</w:delText>
        </w:r>
      </w:del>
      <w:ins w:id="1636" w:author="Daniela Mountian" w:date="2017-08-27T18:31:00Z">
        <w:r w:rsidR="009E53FA">
          <w:rPr>
            <w:rFonts w:ascii="Times New Roman" w:hAnsi="Times New Roman" w:cs="Times New Roman"/>
            <w:sz w:val="24"/>
            <w:szCs w:val="24"/>
          </w:rPr>
          <w:t>o</w:t>
        </w:r>
      </w:ins>
      <w:r w:rsidR="00822EC2">
        <w:rPr>
          <w:rFonts w:ascii="Times New Roman" w:hAnsi="Times New Roman" w:cs="Times New Roman"/>
          <w:sz w:val="24"/>
          <w:szCs w:val="24"/>
        </w:rPr>
        <w:t xml:space="preserve"> choro </w:t>
      </w:r>
      <w:ins w:id="1637" w:author="Daniela Mountian" w:date="2017-08-27T18:31:00Z">
        <w:r w:rsidR="009E53FA">
          <w:rPr>
            <w:rFonts w:ascii="Times New Roman" w:hAnsi="Times New Roman" w:cs="Times New Roman"/>
            <w:sz w:val="24"/>
            <w:szCs w:val="24"/>
          </w:rPr>
          <w:t xml:space="preserve">judeus </w:t>
        </w:r>
      </w:ins>
      <w:r w:rsidR="00822EC2">
        <w:rPr>
          <w:rFonts w:ascii="Times New Roman" w:hAnsi="Times New Roman" w:cs="Times New Roman"/>
          <w:sz w:val="24"/>
          <w:szCs w:val="24"/>
        </w:rPr>
        <w:t>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22EC2">
        <w:rPr>
          <w:rFonts w:ascii="Times New Roman" w:hAnsi="Times New Roman" w:cs="Times New Roman"/>
          <w:sz w:val="24"/>
          <w:szCs w:val="24"/>
        </w:rPr>
        <w:t xml:space="preserve">voltados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Deus... </w:t>
      </w:r>
      <w:r w:rsidR="00EA756E">
        <w:rPr>
          <w:rFonts w:ascii="Times New Roman" w:hAnsi="Times New Roman" w:cs="Times New Roman"/>
          <w:sz w:val="24"/>
          <w:szCs w:val="24"/>
        </w:rPr>
        <w:t>Ao rir e chorar,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 não </w:t>
      </w:r>
      <w:r w:rsidR="00EA756E">
        <w:rPr>
          <w:rFonts w:ascii="Times New Roman" w:hAnsi="Times New Roman" w:cs="Times New Roman"/>
          <w:sz w:val="24"/>
          <w:szCs w:val="24"/>
        </w:rPr>
        <w:t>se afasta de si</w:t>
      </w:r>
      <w:r w:rsidRPr="00C5704C">
        <w:rPr>
          <w:rFonts w:ascii="Times New Roman" w:hAnsi="Times New Roman" w:cs="Times New Roman"/>
          <w:sz w:val="24"/>
          <w:szCs w:val="24"/>
        </w:rPr>
        <w:t>, pois</w:t>
      </w:r>
      <w:r w:rsidR="00EA756E">
        <w:rPr>
          <w:rFonts w:ascii="Times New Roman" w:hAnsi="Times New Roman" w:cs="Times New Roman"/>
          <w:sz w:val="24"/>
          <w:szCs w:val="24"/>
        </w:rPr>
        <w:t>, rindo ou chorando,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BE5F6A">
        <w:rPr>
          <w:rFonts w:ascii="Times New Roman" w:hAnsi="Times New Roman" w:cs="Times New Roman"/>
          <w:sz w:val="24"/>
          <w:szCs w:val="24"/>
        </w:rPr>
        <w:t xml:space="preserve">ainda </w:t>
      </w:r>
      <w:r w:rsidR="00EA756E">
        <w:rPr>
          <w:rFonts w:ascii="Times New Roman" w:hAnsi="Times New Roman" w:cs="Times New Roman"/>
          <w:sz w:val="24"/>
          <w:szCs w:val="24"/>
        </w:rPr>
        <w:t>se vê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fora... </w:t>
      </w:r>
      <w:ins w:id="1638" w:author="Daniela Mountian" w:date="2017-06-28T20:16:00Z">
        <w:r w:rsidR="00EA756E">
          <w:rPr>
            <w:rFonts w:ascii="Times New Roman" w:hAnsi="Times New Roman" w:cs="Times New Roman"/>
            <w:sz w:val="24"/>
            <w:szCs w:val="24"/>
          </w:rPr>
          <w:t>Seu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riso é irônico</w:t>
      </w:r>
      <w:del w:id="1639" w:author="Daniela Mountian" w:date="2017-08-27T18:11:00Z">
        <w:r w:rsidRPr="00C5704C" w:rsidDel="005A1296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1640" w:author="Daniela Mountian" w:date="2017-08-27T18:11:00Z">
        <w:r w:rsidR="005A1296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641" w:author="Daniela Mountian" w:date="2017-06-28T20:16:00Z">
        <w:r w:rsidR="00EA756E">
          <w:rPr>
            <w:rFonts w:ascii="Times New Roman" w:hAnsi="Times New Roman" w:cs="Times New Roman"/>
            <w:sz w:val="24"/>
            <w:szCs w:val="24"/>
          </w:rPr>
          <w:t>se</w:t>
        </w:r>
      </w:ins>
      <w:ins w:id="1642" w:author="Daniela Mountian" w:date="2017-06-28T20:17:00Z">
        <w:r w:rsidR="00EA756E">
          <w:rPr>
            <w:rFonts w:ascii="Times New Roman" w:hAnsi="Times New Roman" w:cs="Times New Roman"/>
            <w:sz w:val="24"/>
            <w:szCs w:val="24"/>
          </w:rPr>
          <w:t>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choro </w:t>
      </w:r>
      <w:commentRangeStart w:id="1643"/>
      <w:del w:id="1644" w:author="Daniela Mountian" w:date="2017-08-27T18:04:00Z">
        <w:r w:rsidRPr="00C5704C" w:rsidDel="008B0A73">
          <w:rPr>
            <w:rFonts w:ascii="Times New Roman" w:hAnsi="Times New Roman" w:cs="Times New Roman"/>
            <w:sz w:val="24"/>
            <w:szCs w:val="24"/>
          </w:rPr>
          <w:delText>sábio</w:delText>
        </w:r>
      </w:del>
      <w:commentRangeEnd w:id="1643"/>
      <w:r w:rsidR="00EA756E">
        <w:rPr>
          <w:rStyle w:val="Refdecomentrio"/>
          <w:rFonts w:cs="Times New Roman"/>
          <w:lang w:val="x-none"/>
        </w:rPr>
        <w:commentReference w:id="1643"/>
      </w:r>
      <w:ins w:id="1645" w:author="Daniela Mountian" w:date="2017-08-27T18:04:00Z">
        <w:r w:rsidR="008B0A73">
          <w:rPr>
            <w:rFonts w:ascii="Times New Roman" w:hAnsi="Times New Roman" w:cs="Times New Roman"/>
            <w:sz w:val="24"/>
            <w:szCs w:val="24"/>
          </w:rPr>
          <w:t>sensato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EA756E">
        <w:rPr>
          <w:rFonts w:ascii="Times New Roman" w:hAnsi="Times New Roman" w:cs="Times New Roman"/>
          <w:sz w:val="24"/>
          <w:szCs w:val="24"/>
        </w:rPr>
        <w:t>Apenas no temor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judeu </w:t>
      </w:r>
      <w:r w:rsidR="00EA756E">
        <w:rPr>
          <w:rFonts w:ascii="Times New Roman" w:hAnsi="Times New Roman" w:cs="Times New Roman"/>
          <w:sz w:val="24"/>
          <w:szCs w:val="24"/>
        </w:rPr>
        <w:t>cai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</w:t>
      </w:r>
      <w:r w:rsidR="00EA756E">
        <w:rPr>
          <w:rFonts w:ascii="Times New Roman" w:hAnsi="Times New Roman" w:cs="Times New Roman"/>
          <w:sz w:val="24"/>
          <w:szCs w:val="24"/>
        </w:rPr>
        <w:t>esquecimento</w:t>
      </w:r>
      <w:r w:rsidRPr="00C5704C">
        <w:rPr>
          <w:rFonts w:ascii="Times New Roman" w:hAnsi="Times New Roman" w:cs="Times New Roman"/>
          <w:sz w:val="24"/>
          <w:szCs w:val="24"/>
        </w:rPr>
        <w:t>, no ateísmo, viola</w:t>
      </w:r>
      <w:r w:rsidR="006A014F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promessa </w:t>
      </w:r>
      <w:r w:rsidR="006F3C61">
        <w:rPr>
          <w:rFonts w:ascii="Times New Roman" w:hAnsi="Times New Roman" w:cs="Times New Roman"/>
          <w:sz w:val="24"/>
          <w:szCs w:val="24"/>
        </w:rPr>
        <w:t>feita</w:t>
      </w:r>
      <w:r w:rsidR="006F3C6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por Abraão ao Senhor...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Desde </w:t>
      </w:r>
      <w:r w:rsidR="00A266BD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66BD">
        <w:rPr>
          <w:rFonts w:ascii="Times New Roman" w:hAnsi="Times New Roman" w:cs="Times New Roman"/>
          <w:sz w:val="24"/>
          <w:szCs w:val="24"/>
        </w:rPr>
        <w:t xml:space="preserve">alvorada </w:t>
      </w:r>
      <w:r w:rsidRPr="00C5704C">
        <w:rPr>
          <w:rFonts w:ascii="Times New Roman" w:hAnsi="Times New Roman" w:cs="Times New Roman"/>
          <w:sz w:val="24"/>
          <w:szCs w:val="24"/>
        </w:rPr>
        <w:t>de outono, quando</w:t>
      </w:r>
      <w:r w:rsidR="00A266B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primeira vez</w:t>
      </w:r>
      <w:r w:rsidR="00A266B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Aleksei Ióssifovitch chorou </w:t>
      </w:r>
      <w:r w:rsidR="00A266BD">
        <w:rPr>
          <w:rFonts w:ascii="Times New Roman" w:hAnsi="Times New Roman" w:cs="Times New Roman"/>
          <w:sz w:val="24"/>
          <w:szCs w:val="24"/>
        </w:rPr>
        <w:t>à maneira judia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algo </w:t>
      </w:r>
      <w:r w:rsidR="00A266BD">
        <w:rPr>
          <w:rFonts w:ascii="Times New Roman" w:hAnsi="Times New Roman" w:cs="Times New Roman"/>
          <w:sz w:val="24"/>
          <w:szCs w:val="24"/>
        </w:rPr>
        <w:t>sucedeu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sua alma, </w:t>
      </w:r>
      <w:r w:rsidR="004959EB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se </w:t>
      </w:r>
      <w:del w:id="1646" w:author="Daniela Mountian" w:date="2017-08-27T18:13:00Z">
        <w:r w:rsidRPr="00C5704C" w:rsidDel="005A1296">
          <w:rPr>
            <w:rFonts w:ascii="Times New Roman" w:hAnsi="Times New Roman" w:cs="Times New Roman"/>
            <w:sz w:val="24"/>
            <w:szCs w:val="24"/>
          </w:rPr>
          <w:delText>deitou</w:delText>
        </w:r>
      </w:del>
      <w:ins w:id="1647" w:author="Daniela Mountian" w:date="2017-08-27T18:14:00Z">
        <w:r w:rsidR="005A1296">
          <w:rPr>
            <w:rFonts w:ascii="Times New Roman" w:hAnsi="Times New Roman" w:cs="Times New Roman"/>
            <w:sz w:val="24"/>
            <w:szCs w:val="24"/>
          </w:rPr>
          <w:t>meteu na cama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ficou </w:t>
      </w:r>
      <w:r w:rsidR="00A266BD">
        <w:rPr>
          <w:rFonts w:ascii="Times New Roman" w:hAnsi="Times New Roman" w:cs="Times New Roman"/>
          <w:sz w:val="24"/>
          <w:szCs w:val="24"/>
        </w:rPr>
        <w:t>à espera de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66BD">
        <w:rPr>
          <w:rFonts w:ascii="Times New Roman" w:hAnsi="Times New Roman" w:cs="Times New Roman"/>
          <w:sz w:val="24"/>
          <w:szCs w:val="24"/>
        </w:rPr>
        <w:t>prisão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del w:id="1648" w:author="Daniela Mountian" w:date="2017-08-27T18:32:00Z">
        <w:r w:rsidRPr="00C5704C" w:rsidDel="009E53FA">
          <w:rPr>
            <w:rFonts w:ascii="Times New Roman" w:hAnsi="Times New Roman" w:cs="Times New Roman"/>
            <w:sz w:val="24"/>
            <w:szCs w:val="24"/>
          </w:rPr>
          <w:delText xml:space="preserve">No entanto, </w:delText>
        </w:r>
        <w:r w:rsidR="00A266BD" w:rsidDel="009E53FA">
          <w:rPr>
            <w:rFonts w:ascii="Times New Roman" w:hAnsi="Times New Roman" w:cs="Times New Roman"/>
            <w:sz w:val="24"/>
            <w:szCs w:val="24"/>
          </w:rPr>
          <w:delText xml:space="preserve">1952, </w:delText>
        </w:r>
        <w:r w:rsidRPr="00C5704C" w:rsidDel="009E53FA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1649" w:author="Daniela Mountian" w:date="2017-08-27T18:32:00Z">
        <w:r w:rsidR="009E53FA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ano de aço e </w:t>
      </w:r>
      <w:r w:rsidR="00A266BD">
        <w:rPr>
          <w:rFonts w:ascii="Times New Roman" w:hAnsi="Times New Roman" w:cs="Times New Roman"/>
          <w:sz w:val="24"/>
          <w:szCs w:val="24"/>
        </w:rPr>
        <w:t>das armas, chegou ao fim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começou 1953, </w:t>
      </w:r>
      <w:r w:rsidR="00A266BD">
        <w:rPr>
          <w:rFonts w:ascii="Times New Roman" w:hAnsi="Times New Roman" w:cs="Times New Roman"/>
          <w:sz w:val="24"/>
          <w:szCs w:val="24"/>
        </w:rPr>
        <w:t xml:space="preserve">um ano </w:t>
      </w:r>
      <w:r w:rsidRPr="00C5704C">
        <w:rPr>
          <w:rFonts w:ascii="Times New Roman" w:hAnsi="Times New Roman" w:cs="Times New Roman"/>
          <w:sz w:val="24"/>
          <w:szCs w:val="24"/>
        </w:rPr>
        <w:t>incomum</w:t>
      </w:r>
      <w:r w:rsidR="004959E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blindado, e</w:t>
      </w:r>
      <w:r w:rsidR="00A266BD">
        <w:rPr>
          <w:rFonts w:ascii="Times New Roman" w:hAnsi="Times New Roman" w:cs="Times New Roman"/>
          <w:sz w:val="24"/>
          <w:szCs w:val="24"/>
        </w:rPr>
        <w:t xml:space="preserve"> sua prisão 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havia </w:t>
      </w:r>
      <w:r w:rsidR="00A266BD">
        <w:rPr>
          <w:rFonts w:ascii="Times New Roman" w:hAnsi="Times New Roman" w:cs="Times New Roman"/>
          <w:sz w:val="24"/>
          <w:szCs w:val="24"/>
        </w:rPr>
        <w:t>ocorrido</w:t>
      </w:r>
      <w:r w:rsidRPr="00C5704C">
        <w:rPr>
          <w:rFonts w:ascii="Times New Roman" w:hAnsi="Times New Roman" w:cs="Times New Roman"/>
          <w:sz w:val="24"/>
          <w:szCs w:val="24"/>
        </w:rPr>
        <w:t>. “Não pode ser</w:t>
      </w:r>
      <w:r w:rsidR="00A266BD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 Aleksei Ióssifovitch</w:t>
      </w:r>
      <w:r w:rsidR="00A266BD">
        <w:rPr>
          <w:rFonts w:ascii="Times New Roman" w:hAnsi="Times New Roman" w:cs="Times New Roman"/>
          <w:sz w:val="24"/>
          <w:szCs w:val="24"/>
        </w:rPr>
        <w:t>, preocupado,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66BD">
        <w:rPr>
          <w:rFonts w:ascii="Times New Roman" w:hAnsi="Times New Roman" w:cs="Times New Roman"/>
          <w:sz w:val="24"/>
          <w:szCs w:val="24"/>
        </w:rPr>
        <w:t>“</w:t>
      </w:r>
      <w:r w:rsidR="00C64BC1">
        <w:rPr>
          <w:rFonts w:ascii="Times New Roman" w:hAnsi="Times New Roman" w:cs="Times New Roman"/>
          <w:sz w:val="24"/>
          <w:szCs w:val="24"/>
        </w:rPr>
        <w:t xml:space="preserve">serei preso em janeiro, </w:t>
      </w:r>
      <w:r w:rsidRPr="00C5704C">
        <w:rPr>
          <w:rFonts w:ascii="Times New Roman" w:hAnsi="Times New Roman" w:cs="Times New Roman"/>
          <w:sz w:val="24"/>
          <w:szCs w:val="24"/>
        </w:rPr>
        <w:t>nos primeiros dias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À noite, o planeta Vênus brilhava intensamente. Não seria el</w:t>
      </w:r>
      <w:r w:rsidR="00C64BC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mesma</w:t>
      </w:r>
      <w:r w:rsidR="00C64BC1">
        <w:rPr>
          <w:rFonts w:ascii="Times New Roman" w:hAnsi="Times New Roman" w:cs="Times New Roman"/>
          <w:sz w:val="24"/>
          <w:szCs w:val="24"/>
        </w:rPr>
        <w:t>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estrela de Belém? </w:t>
      </w:r>
      <w:r w:rsidR="00C64BC1">
        <w:rPr>
          <w:rFonts w:ascii="Times New Roman" w:hAnsi="Times New Roman" w:cs="Times New Roman"/>
          <w:sz w:val="24"/>
          <w:szCs w:val="24"/>
        </w:rPr>
        <w:t>Não estaria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Natal </w:t>
      </w:r>
      <w:r w:rsidR="00C64BC1">
        <w:rPr>
          <w:rFonts w:ascii="Times New Roman" w:hAnsi="Times New Roman" w:cs="Times New Roman"/>
          <w:sz w:val="24"/>
          <w:szCs w:val="24"/>
        </w:rPr>
        <w:t>ligado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0A4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Vênus?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75320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 limpa</w:t>
      </w:r>
      <w:r w:rsidR="00C64BC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neve do pátio e da rua em frente ao </w:t>
      </w:r>
      <w:ins w:id="1650" w:author="Daniela Mountian" w:date="2017-08-27T18:33:00Z">
        <w:r w:rsidR="009E53FA">
          <w:rPr>
            <w:rFonts w:ascii="Times New Roman" w:hAnsi="Times New Roman" w:cs="Times New Roman"/>
            <w:sz w:val="24"/>
            <w:szCs w:val="24"/>
          </w:rPr>
          <w:t xml:space="preserve">seu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edifício, </w:t>
      </w:r>
      <w:r w:rsidR="00C64BC1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lembra</w:t>
      </w:r>
      <w:r w:rsidR="00C64BC1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eram frias e</w:t>
      </w:r>
      <w:r w:rsidR="00C64BC1">
        <w:rPr>
          <w:rFonts w:ascii="Times New Roman" w:hAnsi="Times New Roman" w:cs="Times New Roman"/>
          <w:sz w:val="24"/>
          <w:szCs w:val="24"/>
        </w:rPr>
        <w:t xml:space="preserve"> estreladas as noites</w:t>
      </w:r>
      <w:r w:rsidR="004959E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dezembro e </w:t>
      </w:r>
      <w:r w:rsidR="00C64BC1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janeiro perto de Belém, onde Rute, a moabita, se uni</w:t>
      </w:r>
      <w:r w:rsidR="00C64BC1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BC1">
        <w:rPr>
          <w:rFonts w:ascii="Times New Roman" w:hAnsi="Times New Roman" w:cs="Times New Roman"/>
          <w:sz w:val="24"/>
          <w:szCs w:val="24"/>
        </w:rPr>
        <w:t>a</w:t>
      </w:r>
      <w:r w:rsidR="00C64BC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Boaz, para </w:t>
      </w:r>
      <w:r w:rsidR="00C64BC1">
        <w:rPr>
          <w:rFonts w:ascii="Times New Roman" w:hAnsi="Times New Roman" w:cs="Times New Roman"/>
          <w:sz w:val="24"/>
          <w:szCs w:val="24"/>
        </w:rPr>
        <w:t>perpetuar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BC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tribo de Judá. Na constelação d</w:t>
      </w:r>
      <w:r w:rsidR="00C64BC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Sagitário</w:t>
      </w:r>
      <w:r w:rsidR="00C64BC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cintilava </w:t>
      </w:r>
      <w:r w:rsidR="00C64BC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sensual e </w:t>
      </w:r>
      <w:r w:rsidR="00C64BC1">
        <w:rPr>
          <w:rFonts w:ascii="Times New Roman" w:hAnsi="Times New Roman" w:cs="Times New Roman"/>
          <w:sz w:val="24"/>
          <w:szCs w:val="24"/>
        </w:rPr>
        <w:t>radiante Vênus</w:t>
      </w:r>
      <w:r w:rsidRPr="00C5704C">
        <w:rPr>
          <w:rFonts w:ascii="Times New Roman" w:hAnsi="Times New Roman" w:cs="Times New Roman"/>
          <w:sz w:val="24"/>
          <w:szCs w:val="24"/>
        </w:rPr>
        <w:t>... Desde meados de janeiro</w:t>
      </w:r>
      <w:r w:rsidR="00C64BC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BC1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BC1">
        <w:rPr>
          <w:rFonts w:ascii="Times New Roman" w:hAnsi="Times New Roman" w:cs="Times New Roman"/>
          <w:sz w:val="24"/>
          <w:szCs w:val="24"/>
        </w:rPr>
        <w:t>nevado 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BC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Anticristo não conseguia limpar</w:t>
      </w:r>
      <w:r w:rsidR="006D67DF">
        <w:rPr>
          <w:rFonts w:ascii="Times New Roman" w:hAnsi="Times New Roman" w:cs="Times New Roman"/>
          <w:sz w:val="24"/>
          <w:szCs w:val="24"/>
        </w:rPr>
        <w:t xml:space="preserve"> a rua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sozinho, </w:t>
      </w:r>
      <w:r w:rsidR="00C64BC1">
        <w:rPr>
          <w:rFonts w:ascii="Times New Roman" w:hAnsi="Times New Roman" w:cs="Times New Roman"/>
          <w:sz w:val="24"/>
          <w:szCs w:val="24"/>
        </w:rPr>
        <w:t>por isso sua filha,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profetisa Pelágia, ajudava-o... Nessa época, Vênus já tinha se </w:t>
      </w:r>
      <w:r w:rsidR="00C64BC1">
        <w:rPr>
          <w:rFonts w:ascii="Times New Roman" w:hAnsi="Times New Roman" w:cs="Times New Roman"/>
          <w:sz w:val="24"/>
          <w:szCs w:val="24"/>
        </w:rPr>
        <w:t>deslocado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constelação d</w:t>
      </w:r>
      <w:r w:rsidR="00C64BC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Capricórnio e, </w:t>
      </w:r>
      <w:r w:rsidR="00C64BC1">
        <w:rPr>
          <w:rFonts w:ascii="Times New Roman" w:hAnsi="Times New Roman" w:cs="Times New Roman"/>
          <w:sz w:val="24"/>
          <w:szCs w:val="24"/>
        </w:rPr>
        <w:t>no fim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mês</w:t>
      </w:r>
      <w:r w:rsidR="00C64BC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4BC1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degelo</w:t>
      </w:r>
      <w:r w:rsidR="00AF565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565C">
        <w:rPr>
          <w:rFonts w:ascii="Times New Roman" w:hAnsi="Times New Roman" w:cs="Times New Roman"/>
          <w:sz w:val="24"/>
          <w:szCs w:val="24"/>
        </w:rPr>
        <w:t>com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ruas escorregadias, Vênus </w:t>
      </w:r>
      <w:r w:rsidR="00AF565C">
        <w:rPr>
          <w:rFonts w:ascii="Times New Roman" w:hAnsi="Times New Roman" w:cs="Times New Roman"/>
          <w:sz w:val="24"/>
          <w:szCs w:val="24"/>
        </w:rPr>
        <w:t>passou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constelação d</w:t>
      </w:r>
      <w:r w:rsidR="00AF565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Aquário...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“Vão me prender em fevereiro</w:t>
      </w:r>
      <w:r w:rsidR="00AF565C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 Aleksei Ióssifovitch, </w:t>
      </w:r>
      <w:r w:rsidR="00AF565C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nos primeiros dias de fevereiro os médicos</w:t>
      </w:r>
      <w:r w:rsidR="00AF565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assassinos</w:t>
      </w:r>
      <w:r w:rsidR="007A696A">
        <w:rPr>
          <w:rStyle w:val="Refdenotaderodap"/>
          <w:rFonts w:ascii="Times New Roman" w:hAnsi="Times New Roman" w:cs="Times New Roman"/>
          <w:sz w:val="24"/>
          <w:szCs w:val="24"/>
        </w:rPr>
        <w:footnoteReference w:id="146"/>
      </w:r>
      <w:r w:rsidRPr="00C5704C">
        <w:rPr>
          <w:rFonts w:ascii="Times New Roman" w:hAnsi="Times New Roman" w:cs="Times New Roman"/>
          <w:sz w:val="24"/>
          <w:szCs w:val="24"/>
        </w:rPr>
        <w:t xml:space="preserve"> de jalecos brancos confirmaram definitivamente </w:t>
      </w:r>
      <w:r w:rsidR="00AF565C">
        <w:rPr>
          <w:rFonts w:ascii="Times New Roman" w:hAnsi="Times New Roman" w:cs="Times New Roman"/>
          <w:sz w:val="24"/>
          <w:szCs w:val="24"/>
        </w:rPr>
        <w:t xml:space="preserve">as reflexões ponderadas, sob o embalo do trem,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Dostoiévski... Não </w:t>
      </w:r>
      <w:r w:rsidR="00B22592">
        <w:rPr>
          <w:rFonts w:ascii="Times New Roman" w:hAnsi="Times New Roman" w:cs="Times New Roman"/>
          <w:sz w:val="24"/>
          <w:szCs w:val="24"/>
        </w:rPr>
        <w:t>pró</w:t>
      </w:r>
      <w:r w:rsidRPr="00C5704C">
        <w:rPr>
          <w:rFonts w:ascii="Times New Roman" w:hAnsi="Times New Roman" w:cs="Times New Roman"/>
          <w:sz w:val="24"/>
          <w:szCs w:val="24"/>
        </w:rPr>
        <w:t>, mas contra...</w:t>
      </w:r>
      <w:r w:rsidR="004959EB">
        <w:rPr>
          <w:rFonts w:ascii="Times New Roman" w:hAnsi="Times New Roman" w:cs="Times New Roman"/>
          <w:sz w:val="24"/>
          <w:szCs w:val="24"/>
        </w:rPr>
        <w:t>”</w:t>
      </w:r>
      <w:r w:rsidR="00B22592">
        <w:rPr>
          <w:rStyle w:val="Refdenotaderodap"/>
          <w:rFonts w:ascii="Times New Roman" w:hAnsi="Times New Roman" w:cs="Times New Roman"/>
          <w:sz w:val="24"/>
          <w:szCs w:val="24"/>
        </w:rPr>
        <w:footnoteReference w:id="147"/>
      </w:r>
    </w:p>
    <w:p w:rsidR="0024094F" w:rsidRPr="00C5704C" w:rsidRDefault="0092650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longo de fevereiro,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ruas </w:t>
      </w:r>
      <w:r>
        <w:rPr>
          <w:rFonts w:ascii="Times New Roman" w:hAnsi="Times New Roman" w:cs="Times New Roman"/>
          <w:sz w:val="24"/>
          <w:szCs w:val="24"/>
        </w:rPr>
        <w:t>continuaram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escorregadias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março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além </w:t>
      </w:r>
      <w:r w:rsidR="001040D7">
        <w:rPr>
          <w:rFonts w:ascii="Times New Roman" w:hAnsi="Times New Roman" w:cs="Times New Roman"/>
          <w:sz w:val="24"/>
          <w:szCs w:val="24"/>
        </w:rPr>
        <w:t>do regelo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começou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vent</w:t>
      </w:r>
      <w:r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>... Agora Vênus</w:t>
      </w:r>
      <w:r w:rsidR="001040D7">
        <w:rPr>
          <w:rFonts w:ascii="Times New Roman" w:hAnsi="Times New Roman" w:cs="Times New Roman"/>
          <w:sz w:val="24"/>
          <w:szCs w:val="24"/>
        </w:rPr>
        <w:t>, a estrela de Natal,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brilha</w:t>
      </w:r>
      <w:r w:rsidR="001040D7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constelação de Áries... Em </w:t>
      </w:r>
      <w:r w:rsidR="001040D7">
        <w:rPr>
          <w:rFonts w:ascii="Times New Roman" w:hAnsi="Times New Roman" w:cs="Times New Roman"/>
          <w:sz w:val="24"/>
          <w:szCs w:val="24"/>
        </w:rPr>
        <w:t>2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março, Aleksei Ióssifovitch</w:t>
      </w:r>
      <w:r w:rsidR="001040D7">
        <w:rPr>
          <w:rFonts w:ascii="Times New Roman" w:hAnsi="Times New Roman" w:cs="Times New Roman"/>
          <w:sz w:val="24"/>
          <w:szCs w:val="24"/>
        </w:rPr>
        <w:t>, enfim,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foi preso. Levaram</w:t>
      </w:r>
      <w:r w:rsidR="007E4350">
        <w:rPr>
          <w:rFonts w:ascii="Times New Roman" w:hAnsi="Times New Roman" w:cs="Times New Roman"/>
          <w:sz w:val="24"/>
          <w:szCs w:val="24"/>
        </w:rPr>
        <w:t>-no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diretamente d</w:t>
      </w:r>
      <w:r w:rsidR="001040D7"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cama, onde ele </w:t>
      </w:r>
      <w:ins w:id="1651" w:author="Daniela Mountian" w:date="2017-08-27T18:43:00Z">
        <w:r w:rsidR="009E53FA">
          <w:rPr>
            <w:rFonts w:ascii="Times New Roman" w:hAnsi="Times New Roman" w:cs="Times New Roman"/>
            <w:sz w:val="24"/>
            <w:szCs w:val="24"/>
          </w:rPr>
          <w:t xml:space="preserve">se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deita</w:t>
      </w:r>
      <w:r w:rsidR="001040D7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40D7">
        <w:rPr>
          <w:rFonts w:ascii="Times New Roman" w:hAnsi="Times New Roman" w:cs="Times New Roman"/>
          <w:sz w:val="24"/>
          <w:szCs w:val="24"/>
        </w:rPr>
        <w:t>coberto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emplastros </w:t>
      </w:r>
      <w:r w:rsidR="001040D7">
        <w:rPr>
          <w:rFonts w:ascii="Times New Roman" w:hAnsi="Times New Roman" w:cs="Times New Roman"/>
          <w:sz w:val="24"/>
          <w:szCs w:val="24"/>
        </w:rPr>
        <w:t>à base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mostarda, para </w:t>
      </w:r>
      <w:ins w:id="1652" w:author="Daniela Mountian" w:date="2017-06-28T23:56:00Z">
        <w:r w:rsidR="008E0A4E">
          <w:rPr>
            <w:rFonts w:ascii="Times New Roman" w:hAnsi="Times New Roman" w:cs="Times New Roman"/>
            <w:sz w:val="24"/>
            <w:szCs w:val="24"/>
          </w:rPr>
          <w:t xml:space="preserve">curar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vento frio </w:t>
      </w:r>
      <w:r w:rsidR="00144D99" w:rsidRPr="00C5704C">
        <w:rPr>
          <w:rFonts w:ascii="Times New Roman" w:hAnsi="Times New Roman" w:cs="Times New Roman"/>
          <w:sz w:val="24"/>
          <w:szCs w:val="24"/>
        </w:rPr>
        <w:t>d</w:t>
      </w:r>
      <w:r w:rsidR="00144D99">
        <w:rPr>
          <w:rFonts w:ascii="Times New Roman" w:hAnsi="Times New Roman" w:cs="Times New Roman"/>
          <w:sz w:val="24"/>
          <w:szCs w:val="24"/>
        </w:rPr>
        <w:t>a</w:t>
      </w:r>
      <w:r w:rsidR="00144D9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gripe. </w:t>
      </w:r>
    </w:p>
    <w:p w:rsidR="0024094F" w:rsidRDefault="0024094F" w:rsidP="00DA749A">
      <w:pPr>
        <w:spacing w:after="0" w:line="360" w:lineRule="auto"/>
        <w:ind w:firstLine="709"/>
        <w:jc w:val="both"/>
        <w:rPr>
          <w:ins w:id="1653" w:author="Leila" w:date="2016-07-21T18:20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investigador era um ucraniano de sobrenome </w:t>
      </w:r>
      <w:r w:rsidR="00144D99" w:rsidRPr="00C5704C">
        <w:rPr>
          <w:rFonts w:ascii="Times New Roman" w:hAnsi="Times New Roman" w:cs="Times New Roman"/>
          <w:sz w:val="24"/>
          <w:szCs w:val="24"/>
        </w:rPr>
        <w:t>Serdi</w:t>
      </w:r>
      <w:r w:rsidR="00144D99">
        <w:rPr>
          <w:rFonts w:ascii="Times New Roman" w:hAnsi="Times New Roman" w:cs="Times New Roman"/>
          <w:sz w:val="24"/>
          <w:szCs w:val="24"/>
        </w:rPr>
        <w:t>u</w:t>
      </w:r>
      <w:r w:rsidR="00144D99" w:rsidRPr="00C5704C">
        <w:rPr>
          <w:rFonts w:ascii="Times New Roman" w:hAnsi="Times New Roman" w:cs="Times New Roman"/>
          <w:sz w:val="24"/>
          <w:szCs w:val="24"/>
        </w:rPr>
        <w:t>k</w:t>
      </w:r>
      <w:r w:rsidRPr="00C5704C">
        <w:rPr>
          <w:rFonts w:ascii="Times New Roman" w:hAnsi="Times New Roman" w:cs="Times New Roman"/>
          <w:sz w:val="24"/>
          <w:szCs w:val="24"/>
        </w:rPr>
        <w:t xml:space="preserve">. Um sobrenome militar, cossaco. </w:t>
      </w:r>
      <w:r w:rsidR="00144D99">
        <w:rPr>
          <w:rFonts w:ascii="Times New Roman" w:hAnsi="Times New Roman" w:cs="Times New Roman"/>
          <w:sz w:val="24"/>
          <w:szCs w:val="24"/>
        </w:rPr>
        <w:t>Era</w:t>
      </w:r>
      <w:r w:rsidR="00144D9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possível </w:t>
      </w:r>
      <w:r w:rsidR="000B3E50">
        <w:rPr>
          <w:rFonts w:ascii="Times New Roman" w:hAnsi="Times New Roman" w:cs="Times New Roman"/>
          <w:sz w:val="24"/>
          <w:szCs w:val="24"/>
        </w:rPr>
        <w:t>encontrar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sargento </w:t>
      </w:r>
      <w:del w:id="1654" w:author="Daniela Mountian" w:date="2017-08-27T18:45:00Z">
        <w:r w:rsidR="00144D99" w:rsidRPr="00C5704C" w:rsidDel="009E53FA">
          <w:rPr>
            <w:rFonts w:ascii="Times New Roman" w:hAnsi="Times New Roman" w:cs="Times New Roman"/>
            <w:sz w:val="24"/>
            <w:szCs w:val="24"/>
          </w:rPr>
          <w:delText>Serdi</w:delText>
        </w:r>
        <w:r w:rsidR="00144D99" w:rsidDel="009E53FA">
          <w:rPr>
            <w:rFonts w:ascii="Times New Roman" w:hAnsi="Times New Roman" w:cs="Times New Roman"/>
            <w:sz w:val="24"/>
            <w:szCs w:val="24"/>
          </w:rPr>
          <w:delText>u</w:delText>
        </w:r>
        <w:r w:rsidR="00144D99" w:rsidRPr="00C5704C" w:rsidDel="009E53FA">
          <w:rPr>
            <w:rFonts w:ascii="Times New Roman" w:hAnsi="Times New Roman" w:cs="Times New Roman"/>
            <w:sz w:val="24"/>
            <w:szCs w:val="24"/>
          </w:rPr>
          <w:delText>k</w:delText>
        </w:r>
      </w:del>
      <w:ins w:id="1655" w:author="Daniela Mountian" w:date="2017-08-27T18:45:00Z">
        <w:r w:rsidR="009E53FA">
          <w:rPr>
            <w:rFonts w:ascii="Times New Roman" w:hAnsi="Times New Roman" w:cs="Times New Roman"/>
            <w:sz w:val="24"/>
            <w:szCs w:val="24"/>
          </w:rPr>
          <w:t>com esse nome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B3E50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um general </w:t>
      </w:r>
      <w:del w:id="1656" w:author="Daniela Mountian" w:date="2017-08-27T18:46:00Z">
        <w:r w:rsidRPr="00C5704C" w:rsidDel="009E53FA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1657" w:author="Daniela Mountian" w:date="2017-08-27T18:46:00Z">
        <w:r w:rsidR="009E53FA">
          <w:rPr>
            <w:rFonts w:ascii="Times New Roman" w:hAnsi="Times New Roman" w:cs="Times New Roman"/>
            <w:sz w:val="24"/>
            <w:szCs w:val="24"/>
          </w:rPr>
          <w:t>ou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0B3E50">
        <w:rPr>
          <w:rFonts w:ascii="Times New Roman" w:hAnsi="Times New Roman" w:cs="Times New Roman"/>
          <w:sz w:val="24"/>
          <w:szCs w:val="24"/>
        </w:rPr>
        <w:t xml:space="preserve">oficial reformado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literato... </w:t>
      </w:r>
      <w:r w:rsidR="00144D99" w:rsidRPr="00C5704C">
        <w:rPr>
          <w:rFonts w:ascii="Times New Roman" w:hAnsi="Times New Roman" w:cs="Times New Roman"/>
          <w:sz w:val="24"/>
          <w:szCs w:val="24"/>
        </w:rPr>
        <w:t>N</w:t>
      </w:r>
      <w:r w:rsidR="000B3E50">
        <w:rPr>
          <w:rFonts w:ascii="Times New Roman" w:hAnsi="Times New Roman" w:cs="Times New Roman"/>
          <w:sz w:val="24"/>
          <w:szCs w:val="24"/>
        </w:rPr>
        <w:t>o</w:t>
      </w:r>
      <w:r w:rsidR="00144D9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caso</w:t>
      </w:r>
      <w:ins w:id="1658" w:author="Daniela Mountian" w:date="2017-06-28T23:02:00Z">
        <w:r w:rsidR="000B3E5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3E50">
        <w:rPr>
          <w:rFonts w:ascii="Times New Roman" w:hAnsi="Times New Roman" w:cs="Times New Roman"/>
          <w:sz w:val="24"/>
          <w:szCs w:val="24"/>
        </w:rPr>
        <w:t>tratava-se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3E5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o capitão Serdi</w:t>
      </w:r>
      <w:r w:rsidR="000B3E50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k... Um jovem de Vínnitsa, onde </w:t>
      </w:r>
      <w:r w:rsidR="000B3E50">
        <w:rPr>
          <w:rFonts w:ascii="Times New Roman" w:hAnsi="Times New Roman" w:cs="Times New Roman"/>
          <w:sz w:val="24"/>
          <w:szCs w:val="24"/>
        </w:rPr>
        <w:t>conheciam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0A4E">
        <w:rPr>
          <w:rFonts w:ascii="Times New Roman" w:hAnsi="Times New Roman" w:cs="Times New Roman"/>
          <w:sz w:val="24"/>
          <w:szCs w:val="24"/>
        </w:rPr>
        <w:t xml:space="preserve">muito </w:t>
      </w:r>
      <w:r w:rsidRPr="00C5704C">
        <w:rPr>
          <w:rFonts w:ascii="Times New Roman" w:hAnsi="Times New Roman" w:cs="Times New Roman"/>
          <w:sz w:val="24"/>
          <w:szCs w:val="24"/>
        </w:rPr>
        <w:t>bem os judeus.</w:t>
      </w:r>
    </w:p>
    <w:p w:rsidR="00144D99" w:rsidRPr="00C5704C" w:rsidRDefault="00144D9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8B4FA4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Pr="008B4FA4">
        <w:rPr>
          <w:rFonts w:ascii="Times New Roman" w:hAnsi="Times New Roman" w:cs="Times New Roman"/>
          <w:i/>
          <w:sz w:val="24"/>
          <w:szCs w:val="24"/>
        </w:rPr>
        <w:t xml:space="preserve">Vivia </w:t>
      </w:r>
      <w:r w:rsidR="008E0A4E">
        <w:rPr>
          <w:rFonts w:ascii="Times New Roman" w:hAnsi="Times New Roman" w:cs="Times New Roman"/>
          <w:i/>
          <w:sz w:val="24"/>
          <w:szCs w:val="24"/>
        </w:rPr>
        <w:t>ali certo</w:t>
      </w:r>
      <w:r w:rsidRPr="008B4FA4">
        <w:rPr>
          <w:rFonts w:ascii="Times New Roman" w:hAnsi="Times New Roman" w:cs="Times New Roman"/>
          <w:i/>
          <w:sz w:val="24"/>
          <w:szCs w:val="24"/>
        </w:rPr>
        <w:t xml:space="preserve"> </w:t>
      </w:r>
      <w:commentRangeStart w:id="1659"/>
      <w:r w:rsidRPr="008B4FA4">
        <w:rPr>
          <w:rFonts w:ascii="Times New Roman" w:hAnsi="Times New Roman" w:cs="Times New Roman"/>
          <w:i/>
          <w:sz w:val="24"/>
          <w:szCs w:val="24"/>
        </w:rPr>
        <w:t>Chaim</w:t>
      </w:r>
      <w:commentRangeEnd w:id="1659"/>
      <w:r w:rsidR="00E619DF">
        <w:rPr>
          <w:rStyle w:val="Refdecomentrio"/>
          <w:rFonts w:cs="Times New Roman"/>
          <w:lang w:val="x-none"/>
        </w:rPr>
        <w:commentReference w:id="1659"/>
      </w:r>
      <w:r w:rsidRPr="008B4FA4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24094F" w:rsidRPr="008B4FA4" w:rsidRDefault="0024094F" w:rsidP="00DA749A">
      <w:pPr>
        <w:spacing w:after="0" w:line="360" w:lineRule="auto"/>
        <w:ind w:firstLine="709"/>
        <w:jc w:val="both"/>
        <w:rPr>
          <w:ins w:id="1660" w:author="Leila" w:date="2016-07-21T18:20:00Z"/>
          <w:rFonts w:ascii="Times New Roman" w:hAnsi="Times New Roman" w:cs="Times New Roman"/>
          <w:i/>
          <w:sz w:val="24"/>
          <w:szCs w:val="24"/>
        </w:rPr>
      </w:pPr>
      <w:r w:rsidRPr="008B4FA4">
        <w:rPr>
          <w:rFonts w:ascii="Times New Roman" w:hAnsi="Times New Roman" w:cs="Times New Roman"/>
          <w:i/>
          <w:sz w:val="24"/>
          <w:szCs w:val="24"/>
        </w:rPr>
        <w:tab/>
      </w:r>
      <w:r w:rsidR="00144D99">
        <w:rPr>
          <w:rFonts w:ascii="Times New Roman" w:hAnsi="Times New Roman" w:cs="Times New Roman"/>
          <w:i/>
          <w:sz w:val="24"/>
          <w:szCs w:val="24"/>
        </w:rPr>
        <w:t>Por todos a</w:t>
      </w:r>
      <w:r w:rsidRPr="008B4FA4">
        <w:rPr>
          <w:rFonts w:ascii="Times New Roman" w:hAnsi="Times New Roman" w:cs="Times New Roman"/>
          <w:i/>
          <w:sz w:val="24"/>
          <w:szCs w:val="24"/>
        </w:rPr>
        <w:t>dorado...</w:t>
      </w:r>
    </w:p>
    <w:p w:rsidR="00144D99" w:rsidRPr="00A867CB" w:rsidRDefault="00144D9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7923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Serdi</w:t>
      </w:r>
      <w:r w:rsidR="00760C0D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k </w:t>
      </w:r>
      <w:r w:rsidR="0024094F" w:rsidRPr="00C5704C">
        <w:rPr>
          <w:rFonts w:ascii="Times New Roman" w:hAnsi="Times New Roman" w:cs="Times New Roman"/>
          <w:sz w:val="24"/>
          <w:szCs w:val="24"/>
        </w:rPr>
        <w:t>elabora</w:t>
      </w:r>
      <w:r w:rsidR="008E0A4E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protocolo </w:t>
      </w:r>
      <w:r w:rsidR="008E0A4E">
        <w:rPr>
          <w:rFonts w:ascii="Times New Roman" w:hAnsi="Times New Roman" w:cs="Times New Roman"/>
          <w:sz w:val="24"/>
          <w:szCs w:val="24"/>
        </w:rPr>
        <w:t>tentando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livrar do inoportuno refrão</w:t>
      </w:r>
      <w:r w:rsidR="0092166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se </w:t>
      </w:r>
      <w:r w:rsidR="008E0A4E">
        <w:rPr>
          <w:rFonts w:ascii="Times New Roman" w:hAnsi="Times New Roman" w:cs="Times New Roman"/>
          <w:sz w:val="24"/>
          <w:szCs w:val="24"/>
        </w:rPr>
        <w:t>afugentasse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mosca. Ele disse:</w:t>
      </w:r>
    </w:p>
    <w:p w:rsidR="0024094F" w:rsidRPr="00C5704C" w:rsidRDefault="007923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</w:t>
      </w:r>
      <w:r w:rsidR="008E0A4E">
        <w:rPr>
          <w:rFonts w:ascii="Times New Roman" w:hAnsi="Times New Roman" w:cs="Times New Roman"/>
          <w:sz w:val="24"/>
          <w:szCs w:val="24"/>
        </w:rPr>
        <w:t xml:space="preserve"> diga</w:t>
      </w:r>
      <w:r w:rsidR="0024094F" w:rsidRPr="00C5704C">
        <w:rPr>
          <w:rFonts w:ascii="Times New Roman" w:hAnsi="Times New Roman" w:cs="Times New Roman"/>
          <w:sz w:val="24"/>
          <w:szCs w:val="24"/>
        </w:rPr>
        <w:t>, cara</w:t>
      </w:r>
      <w:r w:rsidR="008E0A4E">
        <w:rPr>
          <w:rFonts w:ascii="Times New Roman" w:hAnsi="Times New Roman" w:cs="Times New Roman"/>
          <w:sz w:val="24"/>
          <w:szCs w:val="24"/>
        </w:rPr>
        <w:t xml:space="preserve"> de pau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onde </w:t>
      </w:r>
      <w:r w:rsidR="008E0A4E">
        <w:rPr>
          <w:rFonts w:ascii="Times New Roman" w:hAnsi="Times New Roman" w:cs="Times New Roman"/>
          <w:sz w:val="24"/>
          <w:szCs w:val="24"/>
        </w:rPr>
        <w:t xml:space="preserve">você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está escondendo </w:t>
      </w:r>
      <w:r w:rsidR="008E0A4E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ouro?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8E0A4E">
        <w:rPr>
          <w:rFonts w:ascii="Times New Roman" w:hAnsi="Times New Roman" w:cs="Times New Roman"/>
          <w:sz w:val="24"/>
          <w:szCs w:val="24"/>
        </w:rPr>
        <w:t>subitamente,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79237F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>ksei Ióssifovitch</w:t>
      </w:r>
      <w:r w:rsidR="004959EB">
        <w:rPr>
          <w:rFonts w:ascii="Times New Roman" w:hAnsi="Times New Roman" w:cs="Times New Roman"/>
          <w:sz w:val="24"/>
          <w:szCs w:val="24"/>
        </w:rPr>
        <w:t xml:space="preserve"> </w:t>
      </w:r>
      <w:r w:rsidR="008E0A4E">
        <w:rPr>
          <w:rFonts w:ascii="Times New Roman" w:hAnsi="Times New Roman" w:cs="Times New Roman"/>
          <w:sz w:val="24"/>
          <w:szCs w:val="24"/>
        </w:rPr>
        <w:t>mostrou os dentes, muito assustado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7923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Só faltou </w:t>
      </w:r>
      <w:r w:rsidR="004959EB">
        <w:rPr>
          <w:rFonts w:ascii="Times New Roman" w:hAnsi="Times New Roman" w:cs="Times New Roman"/>
          <w:sz w:val="24"/>
          <w:szCs w:val="24"/>
        </w:rPr>
        <w:t xml:space="preserve">me </w:t>
      </w:r>
      <w:r w:rsidR="008E0A4E">
        <w:rPr>
          <w:rFonts w:ascii="Times New Roman" w:hAnsi="Times New Roman" w:cs="Times New Roman"/>
          <w:sz w:val="24"/>
          <w:szCs w:val="24"/>
        </w:rPr>
        <w:t>falar</w:t>
      </w:r>
      <w:r w:rsidR="004959E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“cara de judeu”, e </w:t>
      </w:r>
      <w:r w:rsidR="008E0A4E">
        <w:rPr>
          <w:rFonts w:ascii="Times New Roman" w:hAnsi="Times New Roman" w:cs="Times New Roman"/>
          <w:sz w:val="24"/>
          <w:szCs w:val="24"/>
        </w:rPr>
        <w:t>o senhor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E0A4E">
        <w:rPr>
          <w:rFonts w:ascii="Times New Roman" w:hAnsi="Times New Roman" w:cs="Times New Roman"/>
          <w:sz w:val="24"/>
          <w:szCs w:val="24"/>
        </w:rPr>
        <w:t>ainda se diz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investigador soviético...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</w:t>
      </w:r>
      <w:r w:rsidR="0079237F" w:rsidRPr="00C5704C">
        <w:rPr>
          <w:rFonts w:ascii="Times New Roman" w:hAnsi="Times New Roman" w:cs="Times New Roman"/>
          <w:sz w:val="24"/>
          <w:szCs w:val="24"/>
        </w:rPr>
        <w:t>Serdi</w:t>
      </w:r>
      <w:r w:rsidR="0079237F">
        <w:rPr>
          <w:rFonts w:ascii="Times New Roman" w:hAnsi="Times New Roman" w:cs="Times New Roman"/>
          <w:sz w:val="24"/>
          <w:szCs w:val="24"/>
        </w:rPr>
        <w:t>u</w:t>
      </w:r>
      <w:r w:rsidR="0079237F" w:rsidRPr="00C5704C">
        <w:rPr>
          <w:rFonts w:ascii="Times New Roman" w:hAnsi="Times New Roman" w:cs="Times New Roman"/>
          <w:sz w:val="24"/>
          <w:szCs w:val="24"/>
        </w:rPr>
        <w:t xml:space="preserve">k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passou a </w:t>
      </w:r>
      <w:ins w:id="1661" w:author="Daniela Mountian" w:date="2017-06-28T23:46:00Z">
        <w:r w:rsidR="008E0A4E">
          <w:rPr>
            <w:rFonts w:ascii="Times New Roman" w:hAnsi="Times New Roman" w:cs="Times New Roman"/>
            <w:sz w:val="24"/>
            <w:szCs w:val="24"/>
          </w:rPr>
          <w:t>tratá-lo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662" w:author="Daniela Mountian" w:date="2017-08-27T18:51:00Z">
        <w:r w:rsidR="009E53FA">
          <w:rPr>
            <w:rFonts w:ascii="Times New Roman" w:hAnsi="Times New Roman" w:cs="Times New Roman"/>
            <w:sz w:val="24"/>
            <w:szCs w:val="24"/>
          </w:rPr>
          <w:t>por senhor</w:t>
        </w:r>
      </w:ins>
      <w:ins w:id="1663" w:author="Daniela Mountian" w:date="2017-06-29T00:01:00Z">
        <w:r w:rsidR="008E0A4E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8E0A4E">
        <w:rPr>
          <w:rFonts w:ascii="Times New Roman" w:hAnsi="Times New Roman" w:cs="Times New Roman"/>
          <w:sz w:val="24"/>
          <w:szCs w:val="24"/>
        </w:rPr>
        <w:t>com cortesia,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24094F" w:rsidRPr="00C5704C" w:rsidRDefault="0079237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Tenha a bondade, </w:t>
      </w:r>
      <w:r w:rsidR="00636B34">
        <w:rPr>
          <w:rFonts w:ascii="Times New Roman" w:hAnsi="Times New Roman" w:cs="Times New Roman"/>
          <w:sz w:val="24"/>
          <w:szCs w:val="24"/>
        </w:rPr>
        <w:t>coloque-se a par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deste material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lhe estendeu uma pasta. </w:t>
      </w:r>
    </w:p>
    <w:p w:rsidR="0024094F" w:rsidRPr="00C5704C" w:rsidRDefault="00636B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Satisfeito com sua pequena vitória, </w:t>
      </w:r>
      <w:r w:rsidR="0024094F" w:rsidRPr="00C5704C">
        <w:rPr>
          <w:rFonts w:ascii="Times New Roman" w:hAnsi="Times New Roman" w:cs="Times New Roman"/>
          <w:sz w:val="24"/>
          <w:szCs w:val="24"/>
        </w:rPr>
        <w:t>Aleksei Ióssifovitch soergueu-se para pegar a pasta,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237F" w:rsidRPr="00C5704C">
        <w:rPr>
          <w:rFonts w:ascii="Times New Roman" w:hAnsi="Times New Roman" w:cs="Times New Roman"/>
          <w:sz w:val="24"/>
          <w:szCs w:val="24"/>
        </w:rPr>
        <w:t>nes</w:t>
      </w:r>
      <w:r w:rsidR="0079237F">
        <w:rPr>
          <w:rFonts w:ascii="Times New Roman" w:hAnsi="Times New Roman" w:cs="Times New Roman"/>
          <w:sz w:val="24"/>
          <w:szCs w:val="24"/>
        </w:rPr>
        <w:t>s</w:t>
      </w:r>
      <w:r w:rsidR="0079237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instante,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237F" w:rsidRPr="00C5704C">
        <w:rPr>
          <w:rFonts w:ascii="Times New Roman" w:hAnsi="Times New Roman" w:cs="Times New Roman"/>
          <w:sz w:val="24"/>
          <w:szCs w:val="24"/>
        </w:rPr>
        <w:t>Serdi</w:t>
      </w:r>
      <w:r w:rsidR="0079237F">
        <w:rPr>
          <w:rFonts w:ascii="Times New Roman" w:hAnsi="Times New Roman" w:cs="Times New Roman"/>
          <w:sz w:val="24"/>
          <w:szCs w:val="24"/>
        </w:rPr>
        <w:t>u</w:t>
      </w:r>
      <w:r w:rsidR="0079237F" w:rsidRPr="00C5704C">
        <w:rPr>
          <w:rFonts w:ascii="Times New Roman" w:hAnsi="Times New Roman" w:cs="Times New Roman"/>
          <w:sz w:val="24"/>
          <w:szCs w:val="24"/>
        </w:rPr>
        <w:t xml:space="preserve">k </w:t>
      </w:r>
      <w:r w:rsidR="0024094F" w:rsidRPr="00C5704C">
        <w:rPr>
          <w:rFonts w:ascii="Times New Roman" w:hAnsi="Times New Roman" w:cs="Times New Roman"/>
          <w:sz w:val="24"/>
          <w:szCs w:val="24"/>
        </w:rPr>
        <w:t>acertou-lhe os dentes com seu punho</w:t>
      </w:r>
      <w:ins w:id="1664" w:author="Daniela Mountian" w:date="2017-08-27T18:54:00Z">
        <w:r w:rsidR="009E53FA">
          <w:rPr>
            <w:rFonts w:ascii="Times New Roman" w:hAnsi="Times New Roman" w:cs="Times New Roman"/>
            <w:sz w:val="24"/>
            <w:szCs w:val="24"/>
          </w:rPr>
          <w:t>-ma</w:t>
        </w:r>
      </w:ins>
      <w:ins w:id="1665" w:author="Daniela Mountian" w:date="2017-08-27T18:55:00Z">
        <w:r w:rsidR="009E53FA">
          <w:rPr>
            <w:rFonts w:ascii="Times New Roman" w:hAnsi="Times New Roman" w:cs="Times New Roman"/>
            <w:sz w:val="24"/>
            <w:szCs w:val="24"/>
          </w:rPr>
          <w:t>rtelo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cossaco... Aleksei Ióssifovitch</w:t>
      </w:r>
      <w:r w:rsidR="004959EB">
        <w:rPr>
          <w:rFonts w:ascii="Times New Roman" w:hAnsi="Times New Roman" w:cs="Times New Roman"/>
          <w:sz w:val="24"/>
          <w:szCs w:val="24"/>
        </w:rPr>
        <w:t xml:space="preserve"> </w:t>
      </w:r>
      <w:r w:rsidR="009E53FA">
        <w:rPr>
          <w:rFonts w:ascii="Times New Roman" w:hAnsi="Times New Roman" w:cs="Times New Roman"/>
          <w:sz w:val="24"/>
          <w:szCs w:val="24"/>
        </w:rPr>
        <w:t>recuou</w:t>
      </w:r>
      <w:r>
        <w:rPr>
          <w:rFonts w:ascii="Times New Roman" w:hAnsi="Times New Roman" w:cs="Times New Roman"/>
          <w:sz w:val="24"/>
          <w:szCs w:val="24"/>
        </w:rPr>
        <w:t xml:space="preserve"> com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pernas </w:t>
      </w:r>
      <w:r>
        <w:rPr>
          <w:rFonts w:ascii="Times New Roman" w:hAnsi="Times New Roman" w:cs="Times New Roman"/>
          <w:sz w:val="24"/>
          <w:szCs w:val="24"/>
        </w:rPr>
        <w:t xml:space="preserve">um pouco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dobradas, </w:t>
      </w:r>
      <w:r>
        <w:rPr>
          <w:rFonts w:ascii="Times New Roman" w:hAnsi="Times New Roman" w:cs="Times New Roman"/>
          <w:sz w:val="24"/>
          <w:szCs w:val="24"/>
        </w:rPr>
        <w:t>andando de trás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para a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frente... </w:t>
      </w:r>
      <w:r>
        <w:rPr>
          <w:rFonts w:ascii="Times New Roman" w:hAnsi="Times New Roman" w:cs="Times New Roman"/>
          <w:sz w:val="24"/>
          <w:szCs w:val="24"/>
        </w:rPr>
        <w:t>Ele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ndou, andou, andou... O gabinete não era </w:t>
      </w:r>
      <w:del w:id="1666" w:author="Daniela Mountian" w:date="2017-08-27T18:57:00Z">
        <w:r w:rsidR="0024094F" w:rsidRPr="00C5704C" w:rsidDel="009E53FA">
          <w:rPr>
            <w:rFonts w:ascii="Times New Roman" w:hAnsi="Times New Roman" w:cs="Times New Roman"/>
            <w:sz w:val="24"/>
            <w:szCs w:val="24"/>
          </w:rPr>
          <w:delText xml:space="preserve">muito </w:delText>
        </w:r>
      </w:del>
      <w:ins w:id="1667" w:author="Daniela Mountian" w:date="2017-08-27T18:57:00Z">
        <w:r w:rsidR="009E53FA">
          <w:rPr>
            <w:rFonts w:ascii="Times New Roman" w:hAnsi="Times New Roman" w:cs="Times New Roman"/>
            <w:sz w:val="24"/>
            <w:szCs w:val="24"/>
          </w:rPr>
          <w:t>tão</w:t>
        </w:r>
        <w:r w:rsidR="009E53FA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grande, mas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também não era pequeno... </w:t>
      </w:r>
      <w:r>
        <w:rPr>
          <w:rFonts w:ascii="Times New Roman" w:hAnsi="Times New Roman" w:cs="Times New Roman"/>
          <w:sz w:val="24"/>
          <w:szCs w:val="24"/>
        </w:rPr>
        <w:t>Ele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ndou, andou, andou... </w:t>
      </w:r>
      <w:ins w:id="1668" w:author="Daniela Mountian" w:date="2017-08-27T18:56:00Z">
        <w:r w:rsidR="009E53FA">
          <w:rPr>
            <w:rFonts w:ascii="Times New Roman" w:hAnsi="Times New Roman" w:cs="Times New Roman"/>
            <w:sz w:val="24"/>
            <w:szCs w:val="24"/>
          </w:rPr>
          <w:t>Daí n</w:t>
        </w:r>
      </w:ins>
      <w:r w:rsidR="004031A0">
        <w:rPr>
          <w:rFonts w:ascii="Times New Roman" w:hAnsi="Times New Roman" w:cs="Times New Roman"/>
          <w:sz w:val="24"/>
          <w:szCs w:val="24"/>
        </w:rPr>
        <w:t>ão foi</w:t>
      </w:r>
      <w:r>
        <w:rPr>
          <w:rFonts w:ascii="Times New Roman" w:hAnsi="Times New Roman" w:cs="Times New Roman"/>
          <w:sz w:val="24"/>
          <w:szCs w:val="24"/>
        </w:rPr>
        <w:t xml:space="preserve"> possível ir adiante</w:t>
      </w:r>
      <w:ins w:id="1669" w:author="Daniela Mountian" w:date="2017-08-27T18:57:00Z">
        <w:r w:rsidR="009E53FA">
          <w:rPr>
            <w:rFonts w:ascii="Times New Roman" w:hAnsi="Times New Roman" w:cs="Times New Roman"/>
            <w:sz w:val="24"/>
            <w:szCs w:val="24"/>
          </w:rPr>
          <w:t>, e ele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bateu com a nuca </w:t>
      </w:r>
      <w:r>
        <w:rPr>
          <w:rFonts w:ascii="Times New Roman" w:hAnsi="Times New Roman" w:cs="Times New Roman"/>
          <w:sz w:val="24"/>
          <w:szCs w:val="24"/>
        </w:rPr>
        <w:t xml:space="preserve">contra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parede...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</w:t>
      </w:r>
      <w:ins w:id="1670" w:author="Daniela Mountian" w:date="2017-08-27T18:57:00Z">
        <w:r w:rsidR="009E53FA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capitão </w:t>
      </w:r>
      <w:r w:rsidR="005B7C2B" w:rsidRPr="00C5704C">
        <w:rPr>
          <w:rFonts w:ascii="Times New Roman" w:hAnsi="Times New Roman" w:cs="Times New Roman"/>
          <w:sz w:val="24"/>
          <w:szCs w:val="24"/>
        </w:rPr>
        <w:t>Serdi</w:t>
      </w:r>
      <w:r w:rsidR="005B7C2B">
        <w:rPr>
          <w:rFonts w:ascii="Times New Roman" w:hAnsi="Times New Roman" w:cs="Times New Roman"/>
          <w:sz w:val="24"/>
          <w:szCs w:val="24"/>
        </w:rPr>
        <w:t>u</w:t>
      </w:r>
      <w:r w:rsidR="005B7C2B" w:rsidRPr="00C5704C">
        <w:rPr>
          <w:rFonts w:ascii="Times New Roman" w:hAnsi="Times New Roman" w:cs="Times New Roman"/>
          <w:sz w:val="24"/>
          <w:szCs w:val="24"/>
        </w:rPr>
        <w:t xml:space="preserve">k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conduziu </w:t>
      </w:r>
      <w:ins w:id="1671" w:author="Daniela Mountian" w:date="2017-06-29T00:20:00Z">
        <w:r w:rsidR="00636B34">
          <w:rPr>
            <w:rFonts w:ascii="Times New Roman" w:hAnsi="Times New Roman" w:cs="Times New Roman"/>
            <w:sz w:val="24"/>
            <w:szCs w:val="24"/>
          </w:rPr>
          <w:t>seu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interrogatório de forma equivocada, e isso lhe foi imputado </w:t>
      </w:r>
      <w:r w:rsidR="00DF7646">
        <w:rPr>
          <w:rFonts w:ascii="Times New Roman" w:hAnsi="Times New Roman" w:cs="Times New Roman"/>
          <w:sz w:val="24"/>
          <w:szCs w:val="24"/>
        </w:rPr>
        <w:t>quando a legalidade foi restabelecida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E5F6A">
        <w:rPr>
          <w:rFonts w:ascii="Times New Roman" w:hAnsi="Times New Roman" w:cs="Times New Roman"/>
          <w:sz w:val="24"/>
          <w:szCs w:val="24"/>
        </w:rPr>
        <w:t>Ele f</w:t>
      </w:r>
      <w:r w:rsidRPr="00C5704C">
        <w:rPr>
          <w:rFonts w:ascii="Times New Roman" w:hAnsi="Times New Roman" w:cs="Times New Roman"/>
          <w:sz w:val="24"/>
          <w:szCs w:val="24"/>
        </w:rPr>
        <w:t>oi dispensado dos órgãos</w:t>
      </w:r>
      <w:r w:rsidR="00A6175A">
        <w:rPr>
          <w:rFonts w:ascii="Times New Roman" w:hAnsi="Times New Roman" w:cs="Times New Roman"/>
          <w:sz w:val="24"/>
          <w:szCs w:val="24"/>
        </w:rPr>
        <w:t>, ingressando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175A">
        <w:rPr>
          <w:rFonts w:ascii="Times New Roman" w:hAnsi="Times New Roman" w:cs="Times New Roman"/>
          <w:sz w:val="24"/>
          <w:szCs w:val="24"/>
        </w:rPr>
        <w:t>instituto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odontologia, pois ainda era jovem e podia escolher outra </w:t>
      </w:r>
      <w:r w:rsidR="00A6175A">
        <w:rPr>
          <w:rFonts w:ascii="Times New Roman" w:hAnsi="Times New Roman" w:cs="Times New Roman"/>
          <w:sz w:val="24"/>
          <w:szCs w:val="24"/>
        </w:rPr>
        <w:t>carreira</w:t>
      </w:r>
      <w:r w:rsidRPr="00C5704C">
        <w:rPr>
          <w:rFonts w:ascii="Times New Roman" w:hAnsi="Times New Roman" w:cs="Times New Roman"/>
          <w:sz w:val="24"/>
          <w:szCs w:val="24"/>
        </w:rPr>
        <w:t>, ainda que</w:t>
      </w:r>
      <w:r w:rsidR="00A6175A">
        <w:rPr>
          <w:rFonts w:ascii="Times New Roman" w:hAnsi="Times New Roman" w:cs="Times New Roman"/>
          <w:sz w:val="24"/>
          <w:szCs w:val="24"/>
        </w:rPr>
        <w:t xml:space="preserve"> 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175A">
        <w:rPr>
          <w:rFonts w:ascii="Times New Roman" w:hAnsi="Times New Roman" w:cs="Times New Roman"/>
          <w:sz w:val="24"/>
          <w:szCs w:val="24"/>
        </w:rPr>
        <w:t>parente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anterior. </w:t>
      </w:r>
      <w:r w:rsidR="00A6175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ntes </w:t>
      </w:r>
      <w:r w:rsidR="00A6175A">
        <w:rPr>
          <w:rFonts w:ascii="Times New Roman" w:hAnsi="Times New Roman" w:cs="Times New Roman"/>
          <w:sz w:val="24"/>
          <w:szCs w:val="24"/>
        </w:rPr>
        <w:t xml:space="preserve">ele </w:t>
      </w:r>
      <w:r w:rsidRPr="009E53FA">
        <w:rPr>
          <w:rFonts w:ascii="Times New Roman" w:hAnsi="Times New Roman" w:cs="Times New Roman"/>
          <w:sz w:val="24"/>
          <w:szCs w:val="24"/>
        </w:rPr>
        <w:t>quebrava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dentes, agora </w:t>
      </w:r>
      <w:r w:rsidR="00A6175A">
        <w:rPr>
          <w:rFonts w:ascii="Times New Roman" w:hAnsi="Times New Roman" w:cs="Times New Roman"/>
          <w:sz w:val="24"/>
          <w:szCs w:val="24"/>
        </w:rPr>
        <w:t xml:space="preserve">aprendia a </w:t>
      </w:r>
      <w:r w:rsidRPr="00C5704C">
        <w:rPr>
          <w:rFonts w:ascii="Times New Roman" w:hAnsi="Times New Roman" w:cs="Times New Roman"/>
          <w:sz w:val="24"/>
          <w:szCs w:val="24"/>
        </w:rPr>
        <w:t>colocá-los</w:t>
      </w:r>
      <w:r w:rsidR="00A6175A">
        <w:rPr>
          <w:rFonts w:ascii="Times New Roman" w:hAnsi="Times New Roman" w:cs="Times New Roman"/>
          <w:sz w:val="24"/>
          <w:szCs w:val="24"/>
        </w:rPr>
        <w:t xml:space="preserve"> de volta</w:t>
      </w:r>
      <w:r w:rsidRPr="00C5704C">
        <w:rPr>
          <w:rFonts w:ascii="Times New Roman" w:hAnsi="Times New Roman" w:cs="Times New Roman"/>
          <w:sz w:val="24"/>
          <w:szCs w:val="24"/>
        </w:rPr>
        <w:t>. Ou seja, corrigi</w:t>
      </w:r>
      <w:r w:rsidR="00A6175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erros cometidos</w:t>
      </w:r>
      <w:ins w:id="1672" w:author="Daniela Mountian" w:date="2017-07-04T01:08:00Z">
        <w:r w:rsidR="00E9197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91970" w:rsidRPr="009E53FA">
          <w:rPr>
            <w:rFonts w:ascii="Times New Roman" w:hAnsi="Times New Roman" w:cs="Times New Roman"/>
            <w:sz w:val="24"/>
            <w:szCs w:val="24"/>
          </w:rPr>
          <w:t>no passado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6175A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Aleksei Ióssifovitch Ívolguin, da tribo de Rúben, morto durante o interrogatório, finalmente </w:t>
      </w:r>
      <w:r w:rsidR="005B7C2B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juntou ao seu povo.</w:t>
      </w:r>
    </w:p>
    <w:p w:rsidR="00DE26DA" w:rsidRDefault="0024094F" w:rsidP="00DA749A">
      <w:pPr>
        <w:spacing w:after="0" w:line="360" w:lineRule="auto"/>
        <w:ind w:firstLine="709"/>
        <w:jc w:val="both"/>
        <w:rPr>
          <w:ins w:id="1673" w:author="Daniela Mountian" w:date="2017-06-29T17:15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</w:t>
      </w:r>
      <w:r w:rsidR="00A6175A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ano, </w:t>
      </w:r>
      <w:r w:rsidR="008D3F84">
        <w:rPr>
          <w:rFonts w:ascii="Times New Roman" w:hAnsi="Times New Roman" w:cs="Times New Roman"/>
          <w:sz w:val="24"/>
          <w:szCs w:val="24"/>
        </w:rPr>
        <w:t xml:space="preserve">havia </w:t>
      </w:r>
      <w:r w:rsidR="001869DB">
        <w:rPr>
          <w:rFonts w:ascii="Times New Roman" w:hAnsi="Times New Roman" w:cs="Times New Roman"/>
          <w:sz w:val="24"/>
          <w:szCs w:val="24"/>
        </w:rPr>
        <w:t>long</w:t>
      </w:r>
      <w:r w:rsidR="004959EB">
        <w:rPr>
          <w:rFonts w:ascii="Times New Roman" w:hAnsi="Times New Roman" w:cs="Times New Roman"/>
          <w:sz w:val="24"/>
          <w:szCs w:val="24"/>
        </w:rPr>
        <w:t>o</w:t>
      </w:r>
      <w:r w:rsidR="001869DB">
        <w:rPr>
          <w:rFonts w:ascii="Times New Roman" w:hAnsi="Times New Roman" w:cs="Times New Roman"/>
          <w:sz w:val="24"/>
          <w:szCs w:val="24"/>
        </w:rPr>
        <w:t>s</w:t>
      </w:r>
      <w:r w:rsidR="00A6175A">
        <w:rPr>
          <w:rFonts w:ascii="Times New Roman" w:hAnsi="Times New Roman" w:cs="Times New Roman"/>
          <w:sz w:val="24"/>
          <w:szCs w:val="24"/>
        </w:rPr>
        <w:t xml:space="preserve"> pingentes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gelo </w:t>
      </w:r>
      <w:r w:rsidR="001D3613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os telhados</w:t>
      </w:r>
      <w:r w:rsidR="001D3613">
        <w:rPr>
          <w:rFonts w:ascii="Times New Roman" w:hAnsi="Times New Roman" w:cs="Times New Roman"/>
          <w:sz w:val="24"/>
          <w:szCs w:val="24"/>
        </w:rPr>
        <w:t>, anunciando</w:t>
      </w:r>
      <w:r w:rsidR="008D3F8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longa primavera. </w:t>
      </w:r>
      <w:r w:rsidR="001D3613">
        <w:rPr>
          <w:rFonts w:ascii="Times New Roman" w:hAnsi="Times New Roman" w:cs="Times New Roman"/>
          <w:sz w:val="24"/>
          <w:szCs w:val="24"/>
        </w:rPr>
        <w:t>G</w:t>
      </w:r>
      <w:r w:rsidRPr="00C5704C">
        <w:rPr>
          <w:rFonts w:ascii="Times New Roman" w:hAnsi="Times New Roman" w:cs="Times New Roman"/>
          <w:sz w:val="24"/>
          <w:szCs w:val="24"/>
        </w:rPr>
        <w:t>ansos migratórios voavam alto</w:t>
      </w:r>
      <w:r w:rsidR="001D3613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3613">
        <w:rPr>
          <w:rFonts w:ascii="Times New Roman" w:hAnsi="Times New Roman" w:cs="Times New Roman"/>
          <w:sz w:val="24"/>
          <w:szCs w:val="24"/>
        </w:rPr>
        <w:t xml:space="preserve">sinal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água e </w:t>
      </w:r>
      <w:r w:rsidR="001D3613">
        <w:rPr>
          <w:rFonts w:ascii="Times New Roman" w:hAnsi="Times New Roman" w:cs="Times New Roman"/>
          <w:sz w:val="24"/>
          <w:szCs w:val="24"/>
        </w:rPr>
        <w:t xml:space="preserve">de </w:t>
      </w:r>
      <w:r w:rsidR="004031A0">
        <w:rPr>
          <w:rFonts w:ascii="Times New Roman" w:hAnsi="Times New Roman" w:cs="Times New Roman"/>
          <w:sz w:val="24"/>
          <w:szCs w:val="24"/>
        </w:rPr>
        <w:t>enchentes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D3613">
        <w:rPr>
          <w:rFonts w:ascii="Times New Roman" w:hAnsi="Times New Roman" w:cs="Times New Roman"/>
          <w:sz w:val="24"/>
          <w:szCs w:val="24"/>
        </w:rPr>
        <w:t>Muita seiva acumulada n</w:t>
      </w:r>
      <w:r w:rsidRPr="00C5704C">
        <w:rPr>
          <w:rFonts w:ascii="Times New Roman" w:hAnsi="Times New Roman" w:cs="Times New Roman"/>
          <w:sz w:val="24"/>
          <w:szCs w:val="24"/>
        </w:rPr>
        <w:t>as bétulas</w:t>
      </w:r>
      <w:r w:rsidR="004031A0">
        <w:rPr>
          <w:rFonts w:ascii="Times New Roman" w:hAnsi="Times New Roman" w:cs="Times New Roman"/>
          <w:sz w:val="24"/>
          <w:szCs w:val="24"/>
        </w:rPr>
        <w:t>:</w:t>
      </w:r>
      <w:r w:rsidR="001D3613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verão chuvoso...</w:t>
      </w:r>
      <w:r w:rsidR="001D3613">
        <w:rPr>
          <w:rStyle w:val="Refdenotaderodap"/>
          <w:rFonts w:ascii="Times New Roman" w:hAnsi="Times New Roman" w:cs="Times New Roman"/>
          <w:sz w:val="24"/>
          <w:szCs w:val="24"/>
        </w:rPr>
        <w:footnoteReference w:id="148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3613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3613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águas </w:t>
      </w:r>
      <w:r w:rsidR="001D3613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>primaver</w:t>
      </w:r>
      <w:r w:rsidR="001D361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D3613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chuvas de verão, o </w:t>
      </w:r>
      <w:r w:rsidR="00790E45">
        <w:rPr>
          <w:rFonts w:ascii="Times New Roman" w:hAnsi="Times New Roman" w:cs="Times New Roman"/>
          <w:sz w:val="24"/>
          <w:szCs w:val="24"/>
        </w:rPr>
        <w:t xml:space="preserve">ano de 1953, </w:t>
      </w:r>
      <w:r w:rsidRPr="00C5704C">
        <w:rPr>
          <w:rFonts w:ascii="Times New Roman" w:hAnsi="Times New Roman" w:cs="Times New Roman"/>
          <w:sz w:val="24"/>
          <w:szCs w:val="24"/>
        </w:rPr>
        <w:t>incomum e blindado</w:t>
      </w:r>
      <w:r w:rsidR="00790E4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BE5F6A">
        <w:rPr>
          <w:rFonts w:ascii="Times New Roman" w:hAnsi="Times New Roman" w:cs="Times New Roman"/>
          <w:sz w:val="24"/>
          <w:szCs w:val="24"/>
        </w:rPr>
        <w:t>desfazia, 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embora. Tudo </w:t>
      </w:r>
      <w:del w:id="1674" w:author="Leila" w:date="2016-07-21T18:30:00Z">
        <w:r w:rsidRPr="00C5704C" w:rsidDel="006C3133">
          <w:rPr>
            <w:rFonts w:ascii="Times New Roman" w:hAnsi="Times New Roman" w:cs="Times New Roman"/>
            <w:sz w:val="24"/>
            <w:szCs w:val="24"/>
          </w:rPr>
          <w:delText xml:space="preserve">se </w:delText>
        </w:r>
      </w:del>
      <w:del w:id="1675" w:author="Daniela Mountian" w:date="2017-08-27T19:09:00Z">
        <w:r w:rsidRPr="00C5704C" w:rsidDel="007A2128">
          <w:rPr>
            <w:rFonts w:ascii="Times New Roman" w:hAnsi="Times New Roman" w:cs="Times New Roman"/>
            <w:sz w:val="24"/>
            <w:szCs w:val="24"/>
          </w:rPr>
          <w:delText>amoleceu</w:delText>
        </w:r>
      </w:del>
      <w:ins w:id="1676" w:author="Daniela Mountian" w:date="2017-08-27T19:09:00Z">
        <w:r w:rsidR="007A2128">
          <w:rPr>
            <w:rFonts w:ascii="Times New Roman" w:hAnsi="Times New Roman" w:cs="Times New Roman"/>
            <w:sz w:val="24"/>
            <w:szCs w:val="24"/>
          </w:rPr>
          <w:t>embotou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1677" w:author="Daniela Mountian" w:date="2017-08-27T19:15:00Z">
        <w:r w:rsidR="00BE5F6A" w:rsidRPr="004959EB" w:rsidDel="007A2128">
          <w:rPr>
            <w:rFonts w:ascii="Times New Roman" w:hAnsi="Times New Roman" w:cs="Times New Roman"/>
            <w:sz w:val="24"/>
            <w:szCs w:val="24"/>
            <w:highlight w:val="yellow"/>
            <w:rPrChange w:id="1678" w:author="Daniela Mountian" w:date="2017-06-29T02:1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tornou-se</w:delText>
        </w:r>
        <w:r w:rsidRPr="004959EB" w:rsidDel="007A2128">
          <w:rPr>
            <w:rFonts w:ascii="Times New Roman" w:hAnsi="Times New Roman" w:cs="Times New Roman"/>
            <w:sz w:val="24"/>
            <w:szCs w:val="24"/>
            <w:highlight w:val="yellow"/>
            <w:rPrChange w:id="1679" w:author="Daniela Mountian" w:date="2017-06-29T02:1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  <w:r w:rsidR="00BE5F6A" w:rsidRPr="004959EB" w:rsidDel="007A2128">
          <w:rPr>
            <w:rFonts w:ascii="Times New Roman" w:hAnsi="Times New Roman" w:cs="Times New Roman"/>
            <w:sz w:val="24"/>
            <w:szCs w:val="24"/>
            <w:highlight w:val="yellow"/>
            <w:rPrChange w:id="1680" w:author="Daniela Mountian" w:date="2017-06-29T02:18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úmido</w:delText>
        </w:r>
      </w:del>
      <w:ins w:id="1681" w:author="Daniela Mountian" w:date="2017-08-27T19:15:00Z">
        <w:r w:rsidR="007A2128">
          <w:rPr>
            <w:rFonts w:ascii="Times New Roman" w:hAnsi="Times New Roman" w:cs="Times New Roman"/>
            <w:sz w:val="24"/>
            <w:szCs w:val="24"/>
          </w:rPr>
          <w:t>perdeu a solidez</w:t>
        </w:r>
      </w:ins>
      <w:del w:id="1682" w:author="Daniela Mountian" w:date="2017-08-27T19:15:00Z">
        <w:r w:rsidRPr="00C5704C" w:rsidDel="007A2128">
          <w:rPr>
            <w:rFonts w:ascii="Times New Roman" w:hAnsi="Times New Roman" w:cs="Times New Roman"/>
            <w:sz w:val="24"/>
            <w:szCs w:val="24"/>
          </w:rPr>
          <w:delText>, perdeu</w:delText>
        </w:r>
      </w:del>
      <w:ins w:id="1683" w:author="Daniela Mountian" w:date="2017-08-27T19:15:00Z">
        <w:r w:rsidR="007A2128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 seriedade. E um camponês </w:t>
      </w:r>
      <w:r w:rsidR="00BE5F6A">
        <w:rPr>
          <w:rFonts w:ascii="Times New Roman" w:hAnsi="Times New Roman" w:cs="Times New Roman"/>
          <w:sz w:val="24"/>
          <w:szCs w:val="24"/>
        </w:rPr>
        <w:t xml:space="preserve">rico e </w:t>
      </w:r>
      <w:r w:rsidRPr="00C5704C">
        <w:rPr>
          <w:rFonts w:ascii="Times New Roman" w:hAnsi="Times New Roman" w:cs="Times New Roman"/>
          <w:sz w:val="24"/>
          <w:szCs w:val="24"/>
        </w:rPr>
        <w:t>gordo</w:t>
      </w:r>
      <w:r w:rsidR="00BE5F6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rosto redondo,</w:t>
      </w:r>
      <w:r w:rsidR="00BE5F6A" w:rsidRPr="00BE5F6A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 w:rsidR="00BE5F6A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49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0484">
        <w:rPr>
          <w:rFonts w:ascii="Times New Roman" w:hAnsi="Times New Roman" w:cs="Times New Roman"/>
          <w:sz w:val="24"/>
          <w:szCs w:val="24"/>
        </w:rPr>
        <w:t>chegado a ditos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populares, </w:t>
      </w:r>
      <w:r w:rsidR="00DB0484">
        <w:rPr>
          <w:rFonts w:ascii="Times New Roman" w:hAnsi="Times New Roman" w:cs="Times New Roman"/>
          <w:sz w:val="24"/>
          <w:szCs w:val="24"/>
        </w:rPr>
        <w:t>incum</w:t>
      </w:r>
      <w:r w:rsidR="004959EB">
        <w:rPr>
          <w:rFonts w:ascii="Times New Roman" w:hAnsi="Times New Roman" w:cs="Times New Roman"/>
          <w:sz w:val="24"/>
          <w:szCs w:val="24"/>
        </w:rPr>
        <w:t>b</w:t>
      </w:r>
      <w:r w:rsidR="00DB0484">
        <w:rPr>
          <w:rFonts w:ascii="Times New Roman" w:hAnsi="Times New Roman" w:cs="Times New Roman"/>
          <w:sz w:val="24"/>
          <w:szCs w:val="24"/>
        </w:rPr>
        <w:t>iu-se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explicar </w:t>
      </w:r>
      <w:r w:rsidR="00DB0484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Rússia sua eterna questão. </w:t>
      </w:r>
      <w:r w:rsidR="00DB0484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isso aconteceu um pouco </w:t>
      </w:r>
      <w:r w:rsidR="00DB0484">
        <w:rPr>
          <w:rFonts w:ascii="Times New Roman" w:hAnsi="Times New Roman" w:cs="Times New Roman"/>
          <w:sz w:val="24"/>
          <w:szCs w:val="24"/>
        </w:rPr>
        <w:t>mais tarde</w:t>
      </w:r>
      <w:r w:rsidRPr="00C5704C">
        <w:rPr>
          <w:rFonts w:ascii="Times New Roman" w:hAnsi="Times New Roman" w:cs="Times New Roman"/>
          <w:sz w:val="24"/>
          <w:szCs w:val="24"/>
        </w:rPr>
        <w:t>. Antes, começ</w:t>
      </w:r>
      <w:r w:rsidR="00DB0484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0484">
        <w:rPr>
          <w:rFonts w:ascii="Times New Roman" w:hAnsi="Times New Roman" w:cs="Times New Roman"/>
          <w:sz w:val="24"/>
          <w:szCs w:val="24"/>
        </w:rPr>
        <w:t>uma fase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 desinteressante, e </w:t>
      </w:r>
      <w:r w:rsidR="00DB0484">
        <w:rPr>
          <w:rFonts w:ascii="Times New Roman" w:hAnsi="Times New Roman" w:cs="Times New Roman"/>
          <w:sz w:val="24"/>
          <w:szCs w:val="24"/>
        </w:rPr>
        <w:t>a população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viveu </w:t>
      </w:r>
      <w:r w:rsidR="00DB0484">
        <w:rPr>
          <w:rFonts w:ascii="Times New Roman" w:hAnsi="Times New Roman" w:cs="Times New Roman"/>
          <w:sz w:val="24"/>
          <w:szCs w:val="24"/>
        </w:rPr>
        <w:t>de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desinteressante por </w:t>
      </w:r>
      <w:r w:rsidR="00DB0484">
        <w:rPr>
          <w:rFonts w:ascii="Times New Roman" w:hAnsi="Times New Roman" w:cs="Times New Roman"/>
          <w:sz w:val="24"/>
          <w:szCs w:val="24"/>
        </w:rPr>
        <w:t>volta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dois anos, de modo que o Anticristo e a </w:t>
      </w:r>
      <w:r w:rsidRPr="00513647">
        <w:rPr>
          <w:rFonts w:ascii="Times New Roman" w:hAnsi="Times New Roman" w:cs="Times New Roman"/>
          <w:sz w:val="24"/>
          <w:szCs w:val="24"/>
        </w:rPr>
        <w:t xml:space="preserve">profetisa Pelágia não </w:t>
      </w:r>
      <w:r w:rsidR="00F031B8">
        <w:rPr>
          <w:rFonts w:ascii="Times New Roman" w:hAnsi="Times New Roman" w:cs="Times New Roman"/>
          <w:sz w:val="24"/>
          <w:szCs w:val="24"/>
        </w:rPr>
        <w:t>tinham</w:t>
      </w:r>
      <w:r w:rsidRPr="00513647">
        <w:rPr>
          <w:rFonts w:ascii="Times New Roman" w:hAnsi="Times New Roman" w:cs="Times New Roman"/>
          <w:sz w:val="24"/>
          <w:szCs w:val="24"/>
        </w:rPr>
        <w:t xml:space="preserve"> muit</w:t>
      </w:r>
      <w:r w:rsidR="00F031B8">
        <w:rPr>
          <w:rFonts w:ascii="Times New Roman" w:hAnsi="Times New Roman" w:cs="Times New Roman"/>
          <w:sz w:val="24"/>
          <w:szCs w:val="24"/>
        </w:rPr>
        <w:t>o</w:t>
      </w:r>
      <w:r w:rsidRPr="00513647">
        <w:rPr>
          <w:rFonts w:ascii="Times New Roman" w:hAnsi="Times New Roman" w:cs="Times New Roman"/>
          <w:sz w:val="24"/>
          <w:szCs w:val="24"/>
        </w:rPr>
        <w:t xml:space="preserve"> a fazer</w:t>
      </w:r>
      <w:r w:rsidR="00F031B8">
        <w:rPr>
          <w:rFonts w:ascii="Times New Roman" w:hAnsi="Times New Roman" w:cs="Times New Roman"/>
          <w:sz w:val="24"/>
          <w:szCs w:val="24"/>
        </w:rPr>
        <w:t xml:space="preserve"> </w:t>
      </w:r>
      <w:r w:rsidR="00F031B8" w:rsidRPr="00621342">
        <w:rPr>
          <w:rFonts w:ascii="Times New Roman" w:hAnsi="Times New Roman" w:cs="Times New Roman"/>
          <w:sz w:val="24"/>
          <w:szCs w:val="24"/>
        </w:rPr>
        <w:t>—</w:t>
      </w:r>
      <w:r w:rsidRPr="00513647">
        <w:rPr>
          <w:rFonts w:ascii="Times New Roman" w:hAnsi="Times New Roman" w:cs="Times New Roman"/>
          <w:sz w:val="24"/>
          <w:szCs w:val="24"/>
        </w:rPr>
        <w:t xml:space="preserve"> o Senhor não </w:t>
      </w:r>
      <w:r w:rsidR="00F031B8">
        <w:rPr>
          <w:rFonts w:ascii="Times New Roman" w:hAnsi="Times New Roman" w:cs="Times New Roman"/>
          <w:sz w:val="24"/>
          <w:szCs w:val="24"/>
        </w:rPr>
        <w:t>lhes</w:t>
      </w:r>
      <w:r w:rsidRPr="00513647">
        <w:rPr>
          <w:rFonts w:ascii="Times New Roman" w:hAnsi="Times New Roman" w:cs="Times New Roman"/>
          <w:sz w:val="24"/>
          <w:szCs w:val="24"/>
        </w:rPr>
        <w:t xml:space="preserve"> enviou nada </w:t>
      </w:r>
      <w:r w:rsidR="00F031B8">
        <w:rPr>
          <w:rFonts w:ascii="Times New Roman" w:hAnsi="Times New Roman" w:cs="Times New Roman"/>
          <w:sz w:val="24"/>
          <w:szCs w:val="24"/>
        </w:rPr>
        <w:t xml:space="preserve">de </w:t>
      </w:r>
      <w:r w:rsidRPr="00513647">
        <w:rPr>
          <w:rFonts w:ascii="Times New Roman" w:hAnsi="Times New Roman" w:cs="Times New Roman"/>
          <w:sz w:val="24"/>
          <w:szCs w:val="24"/>
        </w:rPr>
        <w:t>novo...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031B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profetisa </w:t>
      </w:r>
      <w:r w:rsidR="00F031B8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usou </w:t>
      </w:r>
      <w:r w:rsidR="00921661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sua força</w:t>
      </w:r>
      <w:r w:rsidR="00F031B8">
        <w:rPr>
          <w:rFonts w:ascii="Times New Roman" w:hAnsi="Times New Roman" w:cs="Times New Roman"/>
          <w:sz w:val="24"/>
          <w:szCs w:val="24"/>
        </w:rPr>
        <w:t xml:space="preserve"> uma vez</w:t>
      </w:r>
      <w:r w:rsidRPr="00C5704C">
        <w:rPr>
          <w:rFonts w:ascii="Times New Roman" w:hAnsi="Times New Roman" w:cs="Times New Roman"/>
          <w:sz w:val="24"/>
          <w:szCs w:val="24"/>
        </w:rPr>
        <w:t>, castigando Sav</w:t>
      </w:r>
      <w:r w:rsidR="00F031B8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li, que</w:t>
      </w:r>
      <w:r w:rsidR="00D203F2">
        <w:rPr>
          <w:rFonts w:ascii="Times New Roman" w:hAnsi="Times New Roman" w:cs="Times New Roman"/>
          <w:sz w:val="24"/>
          <w:szCs w:val="24"/>
        </w:rPr>
        <w:t>, torturado pelo terceiro flagelo do Senhor,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3F2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espia</w:t>
      </w:r>
      <w:r w:rsidR="00F031B8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3F2">
        <w:rPr>
          <w:rFonts w:ascii="Times New Roman" w:hAnsi="Times New Roman" w:cs="Times New Roman"/>
          <w:sz w:val="24"/>
          <w:szCs w:val="24"/>
        </w:rPr>
        <w:t>no</w:t>
      </w:r>
      <w:ins w:id="1685" w:author="Leila" w:date="2016-07-21T18:32:00Z">
        <w:r w:rsidR="006C3133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toalete</w:t>
      </w:r>
      <w:r w:rsidR="00921661">
        <w:rPr>
          <w:rFonts w:ascii="Times New Roman" w:hAnsi="Times New Roman" w:cs="Times New Roman"/>
          <w:sz w:val="24"/>
          <w:szCs w:val="24"/>
        </w:rPr>
        <w:t xml:space="preserve"> </w:t>
      </w:r>
      <w:r w:rsidR="00D203F2">
        <w:rPr>
          <w:rFonts w:ascii="Times New Roman" w:hAnsi="Times New Roman" w:cs="Times New Roman"/>
          <w:sz w:val="24"/>
          <w:szCs w:val="24"/>
        </w:rPr>
        <w:t>da sala de banhos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Por ser </w:t>
      </w:r>
      <w:r w:rsidR="00921661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jovem, a profetisa o castigou </w:t>
      </w:r>
      <w:r w:rsidR="00D203F2">
        <w:rPr>
          <w:rFonts w:ascii="Times New Roman" w:hAnsi="Times New Roman" w:cs="Times New Roman"/>
          <w:sz w:val="24"/>
          <w:szCs w:val="24"/>
        </w:rPr>
        <w:t>cruelmente,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C3133">
        <w:rPr>
          <w:rFonts w:ascii="Times New Roman" w:hAnsi="Times New Roman" w:cs="Times New Roman"/>
          <w:sz w:val="24"/>
          <w:szCs w:val="24"/>
        </w:rPr>
        <w:t>ele foi levado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D203F2">
        <w:rPr>
          <w:rFonts w:ascii="Times New Roman" w:hAnsi="Times New Roman" w:cs="Times New Roman"/>
          <w:sz w:val="24"/>
          <w:szCs w:val="24"/>
        </w:rPr>
        <w:t>uma clínica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psiquiátric</w:t>
      </w:r>
      <w:r w:rsidR="00D203F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. Então Klávdia</w:t>
      </w:r>
      <w:r w:rsidR="006C3133">
        <w:rPr>
          <w:rFonts w:ascii="Times New Roman" w:hAnsi="Times New Roman" w:cs="Times New Roman"/>
          <w:sz w:val="24"/>
          <w:szCs w:val="24"/>
        </w:rPr>
        <w:t xml:space="preserve">, </w:t>
      </w:r>
      <w:r w:rsidR="00D203F2">
        <w:rPr>
          <w:rFonts w:ascii="Times New Roman" w:hAnsi="Times New Roman" w:cs="Times New Roman"/>
          <w:sz w:val="24"/>
          <w:szCs w:val="24"/>
        </w:rPr>
        <w:t xml:space="preserve">que havia </w:t>
      </w:r>
      <w:r w:rsidR="006C3133">
        <w:rPr>
          <w:rFonts w:ascii="Times New Roman" w:hAnsi="Times New Roman" w:cs="Times New Roman"/>
          <w:sz w:val="24"/>
          <w:szCs w:val="24"/>
        </w:rPr>
        <w:t>se tornado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3133" w:rsidRPr="00C5704C">
        <w:rPr>
          <w:rFonts w:ascii="Times New Roman" w:hAnsi="Times New Roman" w:cs="Times New Roman"/>
          <w:sz w:val="24"/>
          <w:szCs w:val="24"/>
        </w:rPr>
        <w:t xml:space="preserve">uma mulher solitária, uma viúva </w:t>
      </w:r>
      <w:r w:rsidR="00D203F2" w:rsidRPr="00C5704C">
        <w:rPr>
          <w:rFonts w:ascii="Times New Roman" w:hAnsi="Times New Roman" w:cs="Times New Roman"/>
          <w:sz w:val="24"/>
          <w:szCs w:val="24"/>
        </w:rPr>
        <w:t xml:space="preserve">inconsolável </w:t>
      </w:r>
      <w:r w:rsidR="006C3133" w:rsidRPr="00C5704C">
        <w:rPr>
          <w:rFonts w:ascii="Times New Roman" w:hAnsi="Times New Roman" w:cs="Times New Roman"/>
          <w:sz w:val="24"/>
          <w:szCs w:val="24"/>
        </w:rPr>
        <w:t>e uma mãe sofredora</w:t>
      </w:r>
      <w:r w:rsidR="00C81605">
        <w:rPr>
          <w:rFonts w:ascii="Times New Roman" w:hAnsi="Times New Roman" w:cs="Times New Roman"/>
          <w:sz w:val="24"/>
          <w:szCs w:val="24"/>
        </w:rPr>
        <w:t>,</w:t>
      </w:r>
      <w:r w:rsidR="006C313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1A0">
        <w:rPr>
          <w:rFonts w:ascii="Times New Roman" w:hAnsi="Times New Roman" w:cs="Times New Roman"/>
          <w:sz w:val="24"/>
          <w:szCs w:val="24"/>
        </w:rPr>
        <w:t>passou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3F2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visitar o zelador... Como todas as criaturas </w:t>
      </w:r>
      <w:r w:rsidR="001B1442">
        <w:rPr>
          <w:rFonts w:ascii="Times New Roman" w:hAnsi="Times New Roman" w:cs="Times New Roman"/>
          <w:sz w:val="24"/>
          <w:szCs w:val="24"/>
        </w:rPr>
        <w:t xml:space="preserve">essencialmente </w:t>
      </w:r>
      <w:r w:rsidRPr="00C5704C">
        <w:rPr>
          <w:rFonts w:ascii="Times New Roman" w:hAnsi="Times New Roman" w:cs="Times New Roman"/>
          <w:sz w:val="24"/>
          <w:szCs w:val="24"/>
        </w:rPr>
        <w:t>más que sofreram um</w:t>
      </w:r>
      <w:r w:rsidR="001B1442">
        <w:rPr>
          <w:rFonts w:ascii="Times New Roman" w:hAnsi="Times New Roman" w:cs="Times New Roman"/>
          <w:sz w:val="24"/>
          <w:szCs w:val="24"/>
        </w:rPr>
        <w:t xml:space="preserve"> grande infortúnio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ela não ficou mais bondosa, </w:t>
      </w:r>
      <w:r w:rsidR="00D203F2">
        <w:rPr>
          <w:rFonts w:ascii="Times New Roman" w:hAnsi="Times New Roman" w:cs="Times New Roman"/>
          <w:sz w:val="24"/>
          <w:szCs w:val="24"/>
        </w:rPr>
        <w:t>porém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tola. Mas existem </w:t>
      </w:r>
      <w:r w:rsidR="001B1442">
        <w:rPr>
          <w:rFonts w:ascii="Times New Roman" w:hAnsi="Times New Roman" w:cs="Times New Roman"/>
          <w:sz w:val="24"/>
          <w:szCs w:val="24"/>
        </w:rPr>
        <w:t xml:space="preserve">diversos tipos des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tolices, e </w:t>
      </w:r>
      <w:r w:rsidR="00DE26DA">
        <w:rPr>
          <w:rFonts w:ascii="Times New Roman" w:hAnsi="Times New Roman" w:cs="Times New Roman"/>
          <w:sz w:val="24"/>
          <w:szCs w:val="24"/>
        </w:rPr>
        <w:t xml:space="preserve">a tolice em </w:t>
      </w:r>
      <w:r w:rsidRPr="00C5704C">
        <w:rPr>
          <w:rFonts w:ascii="Times New Roman" w:hAnsi="Times New Roman" w:cs="Times New Roman"/>
          <w:sz w:val="24"/>
          <w:szCs w:val="24"/>
        </w:rPr>
        <w:t>um</w:t>
      </w:r>
      <w:r w:rsidR="001B1442">
        <w:rPr>
          <w:rFonts w:ascii="Times New Roman" w:hAnsi="Times New Roman" w:cs="Times New Roman"/>
          <w:sz w:val="24"/>
          <w:szCs w:val="24"/>
        </w:rPr>
        <w:t>a pessoa maldosa</w:t>
      </w:r>
      <w:r w:rsidR="00DE26DA">
        <w:rPr>
          <w:rFonts w:ascii="Times New Roman" w:hAnsi="Times New Roman" w:cs="Times New Roman"/>
          <w:sz w:val="24"/>
          <w:szCs w:val="24"/>
        </w:rPr>
        <w:t xml:space="preserve"> torna-a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inquiet</w:t>
      </w:r>
      <w:r w:rsidR="001B144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. Lágrimas jorra</w:t>
      </w:r>
      <w:r w:rsidR="001B1442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facilmente</w:t>
      </w:r>
      <w:r w:rsidR="00C816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qualquer motivo, e el</w:t>
      </w:r>
      <w:r w:rsidR="001B144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8702E">
        <w:rPr>
          <w:rFonts w:ascii="Times New Roman" w:hAnsi="Times New Roman" w:cs="Times New Roman"/>
          <w:sz w:val="24"/>
          <w:szCs w:val="24"/>
        </w:rPr>
        <w:t>compartilha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suas tristezas, </w:t>
      </w:r>
      <w:r w:rsidR="00D8702E">
        <w:rPr>
          <w:rFonts w:ascii="Times New Roman" w:hAnsi="Times New Roman" w:cs="Times New Roman"/>
          <w:sz w:val="24"/>
          <w:szCs w:val="24"/>
        </w:rPr>
        <w:t xml:space="preserve">de forma </w:t>
      </w:r>
      <w:r w:rsidRPr="00C5704C">
        <w:rPr>
          <w:rFonts w:ascii="Times New Roman" w:hAnsi="Times New Roman" w:cs="Times New Roman"/>
          <w:sz w:val="24"/>
          <w:szCs w:val="24"/>
        </w:rPr>
        <w:t>indiscret</w:t>
      </w:r>
      <w:r w:rsidR="00D8702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8702E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qualquer um.</w:t>
      </w:r>
      <w:r w:rsidR="00921661">
        <w:rPr>
          <w:rFonts w:ascii="Times New Roman" w:hAnsi="Times New Roman" w:cs="Times New Roman"/>
          <w:sz w:val="24"/>
          <w:szCs w:val="24"/>
        </w:rPr>
        <w:t xml:space="preserve"> </w:t>
      </w:r>
      <w:r w:rsidR="00DE26DA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E26DA">
        <w:rPr>
          <w:rFonts w:ascii="Times New Roman" w:hAnsi="Times New Roman" w:cs="Times New Roman"/>
          <w:sz w:val="24"/>
          <w:szCs w:val="24"/>
        </w:rPr>
        <w:t>subitamente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 </w:t>
      </w:r>
      <w:r w:rsidR="00DE26DA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mulher ra</w:t>
      </w:r>
      <w:r w:rsidR="00DE26DA">
        <w:rPr>
          <w:rFonts w:ascii="Times New Roman" w:hAnsi="Times New Roman" w:cs="Times New Roman"/>
          <w:sz w:val="24"/>
          <w:szCs w:val="24"/>
        </w:rPr>
        <w:t>nhe</w:t>
      </w:r>
      <w:r w:rsidRPr="00C5704C">
        <w:rPr>
          <w:rFonts w:ascii="Times New Roman" w:hAnsi="Times New Roman" w:cs="Times New Roman"/>
          <w:sz w:val="24"/>
          <w:szCs w:val="24"/>
        </w:rPr>
        <w:t>ta</w:t>
      </w:r>
      <w:r w:rsidR="00DE26DA">
        <w:rPr>
          <w:rFonts w:ascii="Times New Roman" w:hAnsi="Times New Roman" w:cs="Times New Roman"/>
          <w:sz w:val="24"/>
          <w:szCs w:val="24"/>
          <w:lang w:val="ru-RU"/>
        </w:rPr>
        <w:t xml:space="preserve"> е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26DA">
        <w:rPr>
          <w:rFonts w:ascii="Times New Roman" w:hAnsi="Times New Roman" w:cs="Times New Roman"/>
          <w:sz w:val="24"/>
          <w:szCs w:val="24"/>
        </w:rPr>
        <w:t>destemida</w:t>
      </w:r>
      <w:r w:rsidRPr="00C5704C">
        <w:rPr>
          <w:rFonts w:ascii="Times New Roman" w:hAnsi="Times New Roman" w:cs="Times New Roman"/>
          <w:sz w:val="24"/>
          <w:szCs w:val="24"/>
        </w:rPr>
        <w:t>, Klávdia se transformou numa velh</w:t>
      </w:r>
      <w:r w:rsidR="00DE26DA">
        <w:rPr>
          <w:rFonts w:ascii="Times New Roman" w:hAnsi="Times New Roman" w:cs="Times New Roman"/>
          <w:sz w:val="24"/>
          <w:szCs w:val="24"/>
        </w:rPr>
        <w:t>inh</w:t>
      </w:r>
      <w:r w:rsidRPr="00C5704C">
        <w:rPr>
          <w:rFonts w:ascii="Times New Roman" w:hAnsi="Times New Roman" w:cs="Times New Roman"/>
          <w:sz w:val="24"/>
          <w:szCs w:val="24"/>
        </w:rPr>
        <w:t>a desamparada, tola e enfadonha...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Nínotchka Kukhar</w:t>
      </w:r>
      <w:r w:rsidR="00DE26DA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enko</w:t>
      </w:r>
      <w:r w:rsidR="00DE26DA">
        <w:rPr>
          <w:rFonts w:ascii="Times New Roman" w:hAnsi="Times New Roman" w:cs="Times New Roman"/>
          <w:sz w:val="24"/>
          <w:szCs w:val="24"/>
        </w:rPr>
        <w:t xml:space="preserve">, ao visitar </w:t>
      </w:r>
      <w:r w:rsidR="00921661">
        <w:rPr>
          <w:rFonts w:ascii="Times New Roman" w:hAnsi="Times New Roman" w:cs="Times New Roman"/>
          <w:sz w:val="24"/>
          <w:szCs w:val="24"/>
        </w:rPr>
        <w:t>sua</w:t>
      </w:r>
      <w:r w:rsidR="00DE26DA">
        <w:rPr>
          <w:rFonts w:ascii="Times New Roman" w:hAnsi="Times New Roman" w:cs="Times New Roman"/>
          <w:sz w:val="24"/>
          <w:szCs w:val="24"/>
        </w:rPr>
        <w:t xml:space="preserve"> tia,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encontrou-a </w:t>
      </w:r>
      <w:r w:rsidR="00DE26DA">
        <w:rPr>
          <w:rFonts w:ascii="Times New Roman" w:hAnsi="Times New Roman" w:cs="Times New Roman"/>
          <w:sz w:val="24"/>
          <w:szCs w:val="24"/>
        </w:rPr>
        <w:t>ness</w:t>
      </w:r>
      <w:ins w:id="1686" w:author="Daniela Mountian" w:date="2017-08-27T19:16:00Z">
        <w:r w:rsidR="007A2128">
          <w:rPr>
            <w:rFonts w:ascii="Times New Roman" w:hAnsi="Times New Roman" w:cs="Times New Roman"/>
            <w:sz w:val="24"/>
            <w:szCs w:val="24"/>
          </w:rPr>
          <w:t>e</w:t>
        </w:r>
      </w:ins>
      <w:r w:rsidR="00DE26DA">
        <w:rPr>
          <w:rFonts w:ascii="Times New Roman" w:hAnsi="Times New Roman" w:cs="Times New Roman"/>
          <w:sz w:val="24"/>
          <w:szCs w:val="24"/>
        </w:rPr>
        <w:t xml:space="preserve"> </w:t>
      </w:r>
      <w:ins w:id="1687" w:author="Daniela Mountian" w:date="2017-08-27T19:16:00Z">
        <w:r w:rsidR="007A2128">
          <w:rPr>
            <w:rFonts w:ascii="Times New Roman" w:hAnsi="Times New Roman" w:cs="Times New Roman"/>
            <w:sz w:val="24"/>
            <w:szCs w:val="24"/>
          </w:rPr>
          <w:t>estado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Apesar de </w:t>
      </w:r>
      <w:r w:rsidR="00DE26DA">
        <w:rPr>
          <w:rFonts w:ascii="Times New Roman" w:hAnsi="Times New Roman" w:cs="Times New Roman"/>
          <w:sz w:val="24"/>
          <w:szCs w:val="24"/>
        </w:rPr>
        <w:t>s</w:t>
      </w:r>
      <w:r w:rsidR="00921661">
        <w:rPr>
          <w:rFonts w:ascii="Times New Roman" w:hAnsi="Times New Roman" w:cs="Times New Roman"/>
          <w:sz w:val="24"/>
          <w:szCs w:val="24"/>
        </w:rPr>
        <w:t>eus tormentos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Nínotchka </w:t>
      </w:r>
      <w:r w:rsidR="00DE26DA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transformad</w:t>
      </w:r>
      <w:r w:rsidR="00DE26D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moça bonita</w:t>
      </w:r>
      <w:r w:rsidR="00DE26DA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forte, </w:t>
      </w:r>
      <w:r w:rsidR="00DE26DA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>não muito inteligente</w:t>
      </w:r>
      <w:r w:rsidR="00DE26DA">
        <w:rPr>
          <w:rFonts w:ascii="Times New Roman" w:hAnsi="Times New Roman" w:cs="Times New Roman"/>
          <w:sz w:val="24"/>
          <w:szCs w:val="24"/>
        </w:rPr>
        <w:t>, por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E26DA">
        <w:rPr>
          <w:rFonts w:ascii="Times New Roman" w:hAnsi="Times New Roman" w:cs="Times New Roman"/>
          <w:sz w:val="24"/>
          <w:szCs w:val="24"/>
        </w:rPr>
        <w:t xml:space="preserve">recentemente 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casara </w:t>
      </w:r>
      <w:ins w:id="1688" w:author="Daniela Mountian" w:date="2017-06-30T00:34:00Z">
        <w:r w:rsidR="00E91970" w:rsidRPr="007A2128">
          <w:rPr>
            <w:rFonts w:ascii="Times New Roman" w:hAnsi="Times New Roman" w:cs="Times New Roman"/>
            <w:sz w:val="24"/>
            <w:szCs w:val="24"/>
          </w:rPr>
          <w:t>de forma irrefletida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311FB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ncontra</w:t>
      </w:r>
      <w:r w:rsidR="00311FB3">
        <w:rPr>
          <w:rFonts w:ascii="Times New Roman" w:hAnsi="Times New Roman" w:cs="Times New Roman"/>
          <w:sz w:val="24"/>
          <w:szCs w:val="24"/>
        </w:rPr>
        <w:t>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depois de</w:t>
      </w:r>
      <w:r w:rsidR="00311FB3">
        <w:rPr>
          <w:rFonts w:ascii="Times New Roman" w:hAnsi="Times New Roman" w:cs="Times New Roman"/>
          <w:sz w:val="24"/>
          <w:szCs w:val="24"/>
        </w:rPr>
        <w:t xml:space="preserve"> um longo intervalo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sobrinha e a tia </w:t>
      </w:r>
      <w:r w:rsidR="00311FB3">
        <w:rPr>
          <w:rFonts w:ascii="Times New Roman" w:hAnsi="Times New Roman" w:cs="Times New Roman"/>
          <w:sz w:val="24"/>
          <w:szCs w:val="24"/>
        </w:rPr>
        <w:t>deram-se bem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11FB3">
        <w:rPr>
          <w:rFonts w:ascii="Times New Roman" w:hAnsi="Times New Roman" w:cs="Times New Roman"/>
          <w:sz w:val="24"/>
          <w:szCs w:val="24"/>
        </w:rPr>
        <w:t xml:space="preserve">Depois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Nínotchka contou </w:t>
      </w:r>
      <w:r w:rsidR="00311FB3">
        <w:rPr>
          <w:rFonts w:ascii="Times New Roman" w:hAnsi="Times New Roman" w:cs="Times New Roman"/>
          <w:sz w:val="24"/>
          <w:szCs w:val="24"/>
        </w:rPr>
        <w:t xml:space="preserve">sobre o encontro </w:t>
      </w:r>
      <w:r w:rsidRPr="00C5704C">
        <w:rPr>
          <w:rFonts w:ascii="Times New Roman" w:hAnsi="Times New Roman" w:cs="Times New Roman"/>
          <w:sz w:val="24"/>
          <w:szCs w:val="24"/>
        </w:rPr>
        <w:t>ao Anticristo e à profetisa Pelágia</w:t>
      </w:r>
      <w:r w:rsidR="00311FB3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F35D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Nós nos atiramos</w:t>
      </w:r>
      <w:r w:rsidR="00311FB3">
        <w:rPr>
          <w:rFonts w:ascii="Times New Roman" w:hAnsi="Times New Roman" w:cs="Times New Roman"/>
          <w:sz w:val="24"/>
          <w:szCs w:val="24"/>
        </w:rPr>
        <w:t xml:space="preserve"> aos braços</w:t>
      </w:r>
      <w:r w:rsidR="00921661">
        <w:rPr>
          <w:rFonts w:ascii="Times New Roman" w:hAnsi="Times New Roman" w:cs="Times New Roman"/>
          <w:sz w:val="24"/>
          <w:szCs w:val="24"/>
        </w:rPr>
        <w:t xml:space="preserve"> </w:t>
      </w:r>
      <w:r w:rsidR="00311FB3">
        <w:rPr>
          <w:rFonts w:ascii="Times New Roman" w:hAnsi="Times New Roman" w:cs="Times New Roman"/>
          <w:sz w:val="24"/>
          <w:szCs w:val="24"/>
        </w:rPr>
        <w:t>uma da outra</w:t>
      </w:r>
      <w:r w:rsidR="0024094F" w:rsidRPr="00C5704C">
        <w:rPr>
          <w:rFonts w:ascii="Times New Roman" w:hAnsi="Times New Roman" w:cs="Times New Roman"/>
          <w:sz w:val="24"/>
          <w:szCs w:val="24"/>
        </w:rPr>
        <w:t>, gritamos e choramos.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Desde então, </w:t>
      </w:r>
      <w:r w:rsidR="00311FB3">
        <w:rPr>
          <w:rFonts w:ascii="Times New Roman" w:hAnsi="Times New Roman" w:cs="Times New Roman"/>
          <w:sz w:val="24"/>
          <w:szCs w:val="24"/>
        </w:rPr>
        <w:t>volta e meia elas 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tomar chá com a família do zelador Dã Iákovlevitch. Nínotchka, uma jovem </w:t>
      </w:r>
      <w:r w:rsidR="00311FB3">
        <w:rPr>
          <w:rFonts w:ascii="Times New Roman" w:hAnsi="Times New Roman" w:cs="Times New Roman"/>
          <w:sz w:val="24"/>
          <w:szCs w:val="24"/>
        </w:rPr>
        <w:t>falante</w:t>
      </w:r>
      <w:r w:rsidRPr="00C5704C">
        <w:rPr>
          <w:rFonts w:ascii="Times New Roman" w:hAnsi="Times New Roman" w:cs="Times New Roman"/>
          <w:sz w:val="24"/>
          <w:szCs w:val="24"/>
        </w:rPr>
        <w:t>, contava:</w:t>
      </w:r>
    </w:p>
    <w:p w:rsidR="0024094F" w:rsidRPr="00C5704C" w:rsidRDefault="00F35D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1949, meus pais foram </w:t>
      </w:r>
      <w:r w:rsidR="00930A5B">
        <w:rPr>
          <w:rFonts w:ascii="Times New Roman" w:hAnsi="Times New Roman" w:cs="Times New Roman"/>
          <w:sz w:val="24"/>
          <w:szCs w:val="24"/>
        </w:rPr>
        <w:t>vítimas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0A5B"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>repressão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mesmo processo, </w:t>
      </w:r>
      <w:r w:rsidR="00930A5B">
        <w:rPr>
          <w:rFonts w:ascii="Times New Roman" w:hAnsi="Times New Roman" w:cs="Times New Roman"/>
          <w:sz w:val="24"/>
          <w:szCs w:val="24"/>
        </w:rPr>
        <w:t>foi envolvida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família </w:t>
      </w:r>
      <w:r w:rsidRPr="00C5704C">
        <w:rPr>
          <w:rFonts w:ascii="Times New Roman" w:hAnsi="Times New Roman" w:cs="Times New Roman"/>
          <w:sz w:val="24"/>
          <w:szCs w:val="24"/>
        </w:rPr>
        <w:t>Iarnut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vski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Claro que naquele tempo eu era </w:t>
      </w:r>
      <w:r w:rsidR="00930A5B">
        <w:rPr>
          <w:rFonts w:ascii="Times New Roman" w:hAnsi="Times New Roman" w:cs="Times New Roman"/>
          <w:sz w:val="24"/>
          <w:szCs w:val="24"/>
        </w:rPr>
        <w:t xml:space="preserve">muito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pequena, mas </w:t>
      </w:r>
      <w:r w:rsidR="007A2128">
        <w:rPr>
          <w:rFonts w:ascii="Times New Roman" w:hAnsi="Times New Roman" w:cs="Times New Roman"/>
          <w:sz w:val="24"/>
          <w:szCs w:val="24"/>
        </w:rPr>
        <w:t xml:space="preserve">me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lembro </w:t>
      </w:r>
      <w:r w:rsidR="00930A5B">
        <w:rPr>
          <w:rFonts w:ascii="Times New Roman" w:hAnsi="Times New Roman" w:cs="Times New Roman"/>
          <w:sz w:val="24"/>
          <w:szCs w:val="24"/>
        </w:rPr>
        <w:t>de várias coisas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mesmo </w:t>
      </w:r>
      <w:r w:rsidR="00930A5B">
        <w:rPr>
          <w:rFonts w:ascii="Times New Roman" w:hAnsi="Times New Roman" w:cs="Times New Roman"/>
          <w:sz w:val="24"/>
          <w:szCs w:val="24"/>
        </w:rPr>
        <w:t>da época 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30A5B">
        <w:rPr>
          <w:rFonts w:ascii="Times New Roman" w:hAnsi="Times New Roman" w:cs="Times New Roman"/>
          <w:sz w:val="24"/>
          <w:szCs w:val="24"/>
        </w:rPr>
        <w:t>ainda me carregavam 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colo. </w:t>
      </w:r>
    </w:p>
    <w:p w:rsidR="0024094F" w:rsidRPr="00C5704C" w:rsidRDefault="00930A5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essa altura,</w:t>
      </w:r>
      <w:r w:rsidR="00F35DE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Klávdia geralmente </w:t>
      </w:r>
      <w:r>
        <w:rPr>
          <w:rFonts w:ascii="Times New Roman" w:hAnsi="Times New Roman" w:cs="Times New Roman"/>
          <w:sz w:val="24"/>
          <w:szCs w:val="24"/>
        </w:rPr>
        <w:t>desatava 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chor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dizia:</w:t>
      </w:r>
    </w:p>
    <w:p w:rsidR="0024094F" w:rsidRPr="00C5704C" w:rsidRDefault="00F35D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Bravo! Você conseguiu se </w:t>
      </w:r>
      <w:r w:rsidR="00A53041">
        <w:rPr>
          <w:rFonts w:ascii="Times New Roman" w:hAnsi="Times New Roman" w:cs="Times New Roman"/>
          <w:sz w:val="24"/>
          <w:szCs w:val="24"/>
        </w:rPr>
        <w:t>conduzir na vida</w:t>
      </w:r>
      <w:r w:rsidR="00B313E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se </w:t>
      </w:r>
      <w:r w:rsidR="00A53041">
        <w:rPr>
          <w:rFonts w:ascii="Times New Roman" w:hAnsi="Times New Roman" w:cs="Times New Roman"/>
          <w:sz w:val="24"/>
          <w:szCs w:val="24"/>
        </w:rPr>
        <w:t>levou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</w:t>
      </w:r>
      <w:r w:rsidR="007A2128">
        <w:rPr>
          <w:rFonts w:ascii="Times New Roman" w:hAnsi="Times New Roman" w:cs="Times New Roman"/>
          <w:sz w:val="24"/>
          <w:szCs w:val="24"/>
        </w:rPr>
        <w:t>r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mau caminho. </w:t>
      </w:r>
      <w:r w:rsidR="00930A5B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você se parece com a minha irmã Vália.</w:t>
      </w:r>
      <w:r w:rsidR="00930A5B">
        <w:rPr>
          <w:rFonts w:ascii="Times New Roman" w:hAnsi="Times New Roman" w:cs="Times New Roman"/>
          <w:sz w:val="24"/>
          <w:szCs w:val="24"/>
        </w:rPr>
        <w:t>..</w:t>
      </w:r>
    </w:p>
    <w:p w:rsidR="0024094F" w:rsidRPr="00C5704C" w:rsidRDefault="00F35DE8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13ED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rocur</w:t>
      </w:r>
      <w:r w:rsidR="00B313ED">
        <w:rPr>
          <w:rFonts w:ascii="Times New Roman" w:hAnsi="Times New Roman" w:cs="Times New Roman"/>
          <w:sz w:val="24"/>
          <w:szCs w:val="24"/>
        </w:rPr>
        <w:t>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pais por dois anos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contava Nínotchka </w:t>
      </w:r>
      <w:r w:rsidR="00B313E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Anticristo e </w:t>
      </w:r>
      <w:r w:rsidR="00B313ED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profetisa Pelágia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13ED">
        <w:rPr>
          <w:rFonts w:ascii="Times New Roman" w:hAnsi="Times New Roman" w:cs="Times New Roman"/>
          <w:sz w:val="24"/>
          <w:szCs w:val="24"/>
        </w:rPr>
        <w:t>No começo,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</w:t>
      </w:r>
      <w:r w:rsidR="00B313ED">
        <w:rPr>
          <w:rFonts w:ascii="Times New Roman" w:hAnsi="Times New Roman" w:cs="Times New Roman"/>
          <w:sz w:val="24"/>
          <w:szCs w:val="24"/>
        </w:rPr>
        <w:t>encontrei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mãe do </w:t>
      </w:r>
      <w:r w:rsidRPr="00C5704C">
        <w:rPr>
          <w:rFonts w:ascii="Times New Roman" w:hAnsi="Times New Roman" w:cs="Times New Roman"/>
          <w:sz w:val="24"/>
          <w:szCs w:val="24"/>
        </w:rPr>
        <w:t>Iarnut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vski</w:t>
      </w:r>
      <w:r w:rsidR="0024094F" w:rsidRPr="00C5704C">
        <w:rPr>
          <w:rFonts w:ascii="Times New Roman" w:hAnsi="Times New Roman" w:cs="Times New Roman"/>
          <w:sz w:val="24"/>
          <w:szCs w:val="24"/>
        </w:rPr>
        <w:t>, Vassilina Matvéievna. Ela também</w:t>
      </w:r>
      <w:r w:rsidR="00254F3A">
        <w:rPr>
          <w:rFonts w:ascii="Times New Roman" w:hAnsi="Times New Roman" w:cs="Times New Roman"/>
          <w:sz w:val="24"/>
          <w:szCs w:val="24"/>
        </w:rPr>
        <w:t xml:space="preserve"> dedicou um bom tempo à procura de </w:t>
      </w:r>
      <w:r>
        <w:rPr>
          <w:rFonts w:ascii="Times New Roman" w:hAnsi="Times New Roman" w:cs="Times New Roman"/>
          <w:sz w:val="24"/>
          <w:szCs w:val="24"/>
        </w:rPr>
        <w:t>seus</w:t>
      </w:r>
      <w:r w:rsidR="00254F3A">
        <w:rPr>
          <w:rFonts w:ascii="Times New Roman" w:hAnsi="Times New Roman" w:cs="Times New Roman"/>
          <w:sz w:val="24"/>
          <w:szCs w:val="24"/>
        </w:rPr>
        <w:t xml:space="preserve"> parentes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3041">
        <w:rPr>
          <w:rFonts w:ascii="Times New Roman" w:hAnsi="Times New Roman" w:cs="Times New Roman"/>
          <w:sz w:val="24"/>
          <w:szCs w:val="24"/>
        </w:rPr>
        <w:t>p</w:t>
      </w:r>
      <w:r w:rsidR="00254F3A">
        <w:rPr>
          <w:rFonts w:ascii="Times New Roman" w:hAnsi="Times New Roman" w:cs="Times New Roman"/>
          <w:sz w:val="24"/>
          <w:szCs w:val="24"/>
        </w:rPr>
        <w:t>ela</w:t>
      </w:r>
      <w:r w:rsidR="00B313E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Bielorrússia, mas não solicitou </w:t>
      </w:r>
      <w:r w:rsidR="00921661">
        <w:rPr>
          <w:rFonts w:ascii="Times New Roman" w:hAnsi="Times New Roman" w:cs="Times New Roman"/>
          <w:sz w:val="24"/>
          <w:szCs w:val="24"/>
        </w:rPr>
        <w:t>ajuda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4DAD">
        <w:rPr>
          <w:rFonts w:ascii="Times New Roman" w:hAnsi="Times New Roman" w:cs="Times New Roman"/>
          <w:sz w:val="24"/>
          <w:szCs w:val="24"/>
        </w:rPr>
        <w:t>da União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porque estava doente e era analfabeta. Mas </w:t>
      </w:r>
      <w:r w:rsidR="00D81662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afligia muito </w:t>
      </w:r>
      <w:r w:rsidR="00D81662">
        <w:rPr>
          <w:rFonts w:ascii="Times New Roman" w:hAnsi="Times New Roman" w:cs="Times New Roman"/>
          <w:sz w:val="24"/>
          <w:szCs w:val="24"/>
        </w:rPr>
        <w:t>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filho Nikolai. </w:t>
      </w:r>
      <w:r w:rsidR="00D81662">
        <w:rPr>
          <w:rFonts w:ascii="Times New Roman" w:hAnsi="Times New Roman" w:cs="Times New Roman"/>
          <w:sz w:val="24"/>
          <w:szCs w:val="24"/>
        </w:rPr>
        <w:t xml:space="preserve">Quem </w:t>
      </w:r>
      <w:r w:rsidR="0024094F" w:rsidRPr="00C5704C">
        <w:rPr>
          <w:rFonts w:ascii="Times New Roman" w:hAnsi="Times New Roman" w:cs="Times New Roman"/>
          <w:sz w:val="24"/>
          <w:szCs w:val="24"/>
        </w:rPr>
        <w:t>nos ajudou</w:t>
      </w:r>
      <w:r w:rsidR="00D8166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nas buscas </w:t>
      </w:r>
      <w:r w:rsidR="00D81662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17DB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ex-ministro de Justiça da Bielorrússia, </w:t>
      </w:r>
      <w:r w:rsidR="00D81662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camarada Vetróv.</w:t>
      </w:r>
    </w:p>
    <w:p w:rsidR="0024094F" w:rsidRPr="00C5704C" w:rsidRDefault="0044532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9A6BDD">
        <w:rPr>
          <w:rFonts w:ascii="Times New Roman" w:hAnsi="Times New Roman" w:cs="Times New Roman"/>
          <w:sz w:val="24"/>
          <w:szCs w:val="24"/>
        </w:rPr>
        <w:t>ponto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Klávdia </w:t>
      </w:r>
      <w:r w:rsidR="009A6BDD">
        <w:rPr>
          <w:rFonts w:ascii="Times New Roman" w:hAnsi="Times New Roman" w:cs="Times New Roman"/>
          <w:sz w:val="24"/>
          <w:szCs w:val="24"/>
        </w:rPr>
        <w:t xml:space="preserve">voltou </w:t>
      </w:r>
      <w:r w:rsidR="0024094F" w:rsidRPr="00C5704C">
        <w:rPr>
          <w:rFonts w:ascii="Times New Roman" w:hAnsi="Times New Roman" w:cs="Times New Roman"/>
          <w:sz w:val="24"/>
          <w:szCs w:val="24"/>
        </w:rPr>
        <w:t>a chorar, lembrando-se d</w:t>
      </w:r>
      <w:r w:rsidR="009A6BDD">
        <w:rPr>
          <w:rFonts w:ascii="Times New Roman" w:hAnsi="Times New Roman" w:cs="Times New Roman"/>
          <w:sz w:val="24"/>
          <w:szCs w:val="24"/>
        </w:rPr>
        <w:t>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</w:t>
      </w:r>
      <w:r w:rsidR="001017D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Aleksei Ióssifovitch</w:t>
      </w:r>
      <w:r w:rsidR="001017D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da doença </w:t>
      </w:r>
      <w:r w:rsidR="001017DB">
        <w:rPr>
          <w:rFonts w:ascii="Times New Roman" w:hAnsi="Times New Roman" w:cs="Times New Roman"/>
          <w:sz w:val="24"/>
          <w:szCs w:val="24"/>
        </w:rPr>
        <w:t>grave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1017DB">
        <w:rPr>
          <w:rFonts w:ascii="Times New Roman" w:hAnsi="Times New Roman" w:cs="Times New Roman"/>
          <w:sz w:val="24"/>
          <w:szCs w:val="24"/>
        </w:rPr>
        <w:t>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</w:t>
      </w:r>
      <w:r w:rsidR="001017D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1017DB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li.</w:t>
      </w:r>
    </w:p>
    <w:p w:rsidR="0024094F" w:rsidRPr="00C5704C" w:rsidRDefault="0044532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embora, tia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Nínotchka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você está transtornada.</w:t>
      </w:r>
    </w:p>
    <w:p w:rsidR="0024094F" w:rsidRPr="00C5704C" w:rsidRDefault="0044532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Nã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o, fale, fale. Dã Iákovlevitch é um homem bondoso. Ah, como é agradável </w:t>
      </w:r>
      <w:r w:rsidR="001017DB">
        <w:rPr>
          <w:rFonts w:ascii="Times New Roman" w:hAnsi="Times New Roman" w:cs="Times New Roman"/>
          <w:sz w:val="24"/>
          <w:szCs w:val="24"/>
        </w:rPr>
        <w:t>desabafar as mágoas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homem bom, </w:t>
      </w:r>
      <w:r w:rsidR="001017DB">
        <w:rPr>
          <w:rFonts w:ascii="Times New Roman" w:hAnsi="Times New Roman" w:cs="Times New Roman"/>
          <w:sz w:val="24"/>
          <w:szCs w:val="24"/>
        </w:rPr>
        <w:t>como é prazeroso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sei por mim mesma.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Nínotchka continuava:</w:t>
      </w:r>
    </w:p>
    <w:p w:rsidR="0024094F" w:rsidRPr="00C5704C" w:rsidRDefault="0044532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17DB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foi possível </w:t>
      </w:r>
      <w:r>
        <w:rPr>
          <w:rFonts w:ascii="Times New Roman" w:hAnsi="Times New Roman" w:cs="Times New Roman"/>
          <w:sz w:val="24"/>
          <w:szCs w:val="24"/>
        </w:rPr>
        <w:t>encontrar</w:t>
      </w:r>
      <w:r w:rsidR="001017DB">
        <w:rPr>
          <w:rFonts w:ascii="Times New Roman" w:hAnsi="Times New Roman" w:cs="Times New Roman"/>
          <w:sz w:val="24"/>
          <w:szCs w:val="24"/>
        </w:rPr>
        <w:t xml:space="preserve"> meu pai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1A0">
        <w:rPr>
          <w:rFonts w:ascii="Times New Roman" w:hAnsi="Times New Roman" w:cs="Times New Roman"/>
          <w:sz w:val="24"/>
          <w:szCs w:val="24"/>
        </w:rPr>
        <w:t xml:space="preserve">(ao que parece, </w:t>
      </w:r>
      <w:r w:rsidR="00814762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estava mais vivo</w:t>
      </w:r>
      <w:r w:rsidR="004031A0">
        <w:rPr>
          <w:rFonts w:ascii="Times New Roman" w:hAnsi="Times New Roman" w:cs="Times New Roman"/>
          <w:sz w:val="24"/>
          <w:szCs w:val="24"/>
        </w:rPr>
        <w:t>)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017DB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e</w:t>
      </w:r>
      <w:r w:rsidR="001017DB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Pr="00C5704C">
        <w:rPr>
          <w:rFonts w:ascii="Times New Roman" w:hAnsi="Times New Roman" w:cs="Times New Roman"/>
          <w:sz w:val="24"/>
          <w:szCs w:val="24"/>
        </w:rPr>
        <w:t>Iarnut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vski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a minha mãe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Valentina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1017DB">
        <w:rPr>
          <w:rFonts w:ascii="Times New Roman" w:hAnsi="Times New Roman" w:cs="Times New Roman"/>
          <w:sz w:val="24"/>
          <w:szCs w:val="24"/>
        </w:rPr>
        <w:t>consegui achar</w:t>
      </w:r>
      <w:r w:rsidR="0024094F" w:rsidRPr="00C5704C">
        <w:rPr>
          <w:rFonts w:ascii="Times New Roman" w:hAnsi="Times New Roman" w:cs="Times New Roman"/>
          <w:sz w:val="24"/>
          <w:szCs w:val="24"/>
        </w:rPr>
        <w:t>... Porém, ao ach</w:t>
      </w:r>
      <w:r w:rsidR="004031A0">
        <w:rPr>
          <w:rFonts w:ascii="Times New Roman" w:hAnsi="Times New Roman" w:cs="Times New Roman"/>
          <w:sz w:val="24"/>
          <w:szCs w:val="24"/>
        </w:rPr>
        <w:t>á-la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fiquei </w:t>
      </w:r>
      <w:r w:rsidR="004031A0">
        <w:rPr>
          <w:rFonts w:ascii="Times New Roman" w:hAnsi="Times New Roman" w:cs="Times New Roman"/>
          <w:sz w:val="24"/>
          <w:szCs w:val="24"/>
        </w:rPr>
        <w:t xml:space="preserve">muito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desapontada, pois vi uma mulher totalmente </w:t>
      </w:r>
      <w:r w:rsidR="00921661">
        <w:rPr>
          <w:rFonts w:ascii="Times New Roman" w:hAnsi="Times New Roman" w:cs="Times New Roman"/>
          <w:sz w:val="24"/>
          <w:szCs w:val="24"/>
        </w:rPr>
        <w:t>dominada pela</w:t>
      </w:r>
      <w:r w:rsidR="004031A0">
        <w:rPr>
          <w:rFonts w:ascii="Times New Roman" w:hAnsi="Times New Roman" w:cs="Times New Roman"/>
          <w:sz w:val="24"/>
          <w:szCs w:val="24"/>
        </w:rPr>
        <w:t xml:space="preserve"> bebida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4031A0">
        <w:rPr>
          <w:rFonts w:ascii="Times New Roman" w:hAnsi="Times New Roman" w:cs="Times New Roman"/>
          <w:sz w:val="24"/>
          <w:szCs w:val="24"/>
        </w:rPr>
        <w:t>foi muito doloroso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1A0">
        <w:rPr>
          <w:rFonts w:ascii="Times New Roman" w:hAnsi="Times New Roman" w:cs="Times New Roman"/>
          <w:sz w:val="24"/>
          <w:szCs w:val="24"/>
        </w:rPr>
        <w:t>perceber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1A0">
        <w:rPr>
          <w:rFonts w:ascii="Times New Roman" w:hAnsi="Times New Roman" w:cs="Times New Roman"/>
          <w:sz w:val="24"/>
          <w:szCs w:val="24"/>
        </w:rPr>
        <w:t xml:space="preserve">que, </w:t>
      </w:r>
      <w:r w:rsidR="00387715">
        <w:rPr>
          <w:rFonts w:ascii="Times New Roman" w:hAnsi="Times New Roman" w:cs="Times New Roman"/>
          <w:sz w:val="24"/>
          <w:szCs w:val="24"/>
        </w:rPr>
        <w:t>naquele</w:t>
      </w:r>
      <w:r w:rsidR="004031A0">
        <w:rPr>
          <w:rFonts w:ascii="Times New Roman" w:hAnsi="Times New Roman" w:cs="Times New Roman"/>
          <w:sz w:val="24"/>
          <w:szCs w:val="24"/>
        </w:rPr>
        <w:t xml:space="preserve"> período tão difícil de sua vi</w:t>
      </w:r>
      <w:r w:rsidR="00387715">
        <w:rPr>
          <w:rFonts w:ascii="Times New Roman" w:hAnsi="Times New Roman" w:cs="Times New Roman"/>
          <w:sz w:val="24"/>
          <w:szCs w:val="24"/>
        </w:rPr>
        <w:t>d</w:t>
      </w:r>
      <w:r w:rsidR="004031A0">
        <w:rPr>
          <w:rFonts w:ascii="Times New Roman" w:hAnsi="Times New Roman" w:cs="Times New Roman"/>
          <w:sz w:val="24"/>
          <w:szCs w:val="24"/>
        </w:rPr>
        <w:t xml:space="preserve">a, </w:t>
      </w:r>
      <w:r w:rsidR="0024094F" w:rsidRPr="00C5704C">
        <w:rPr>
          <w:rFonts w:ascii="Times New Roman" w:hAnsi="Times New Roman" w:cs="Times New Roman"/>
          <w:sz w:val="24"/>
          <w:szCs w:val="24"/>
        </w:rPr>
        <w:t>ela não consegui</w:t>
      </w:r>
      <w:r w:rsidR="004031A0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resistir e se entrego</w:t>
      </w:r>
      <w:r w:rsidR="00921661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Porém, </w:t>
      </w:r>
      <w:r w:rsidR="004031A0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 encontrar, ela não </w:t>
      </w:r>
      <w:r w:rsidR="00B825EF">
        <w:rPr>
          <w:rFonts w:ascii="Times New Roman" w:hAnsi="Times New Roman" w:cs="Times New Roman"/>
          <w:sz w:val="24"/>
          <w:szCs w:val="24"/>
        </w:rPr>
        <w:t>pôde</w:t>
      </w:r>
      <w:r w:rsidR="00B825E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1A0">
        <w:rPr>
          <w:rFonts w:ascii="Times New Roman" w:hAnsi="Times New Roman" w:cs="Times New Roman"/>
          <w:sz w:val="24"/>
          <w:szCs w:val="24"/>
        </w:rPr>
        <w:t>continuar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1A0">
        <w:rPr>
          <w:rFonts w:ascii="Times New Roman" w:hAnsi="Times New Roman" w:cs="Times New Roman"/>
          <w:sz w:val="24"/>
          <w:szCs w:val="24"/>
        </w:rPr>
        <w:t>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 matou, afog</w:t>
      </w:r>
      <w:r w:rsidR="001017DB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>-se no Volga...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Nínotchka se calou e Klávdia</w:t>
      </w:r>
      <w:r w:rsidR="00814762">
        <w:rPr>
          <w:rFonts w:ascii="Times New Roman" w:hAnsi="Times New Roman" w:cs="Times New Roman"/>
          <w:sz w:val="24"/>
          <w:szCs w:val="24"/>
        </w:rPr>
        <w:t xml:space="preserve"> aquietou-se,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chorando como </w:t>
      </w:r>
      <w:r w:rsidR="00057905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costume, </w:t>
      </w:r>
      <w:r w:rsidR="004031A0">
        <w:rPr>
          <w:rFonts w:ascii="Times New Roman" w:hAnsi="Times New Roman" w:cs="Times New Roman"/>
          <w:sz w:val="24"/>
          <w:szCs w:val="24"/>
        </w:rPr>
        <w:t>embora</w:t>
      </w:r>
      <w:r w:rsidR="00057905">
        <w:rPr>
          <w:rFonts w:ascii="Times New Roman" w:hAnsi="Times New Roman" w:cs="Times New Roman"/>
          <w:sz w:val="24"/>
          <w:szCs w:val="24"/>
        </w:rPr>
        <w:t>, aparentemente,</w:t>
      </w:r>
      <w:r w:rsidR="004031A0">
        <w:rPr>
          <w:rFonts w:ascii="Times New Roman" w:hAnsi="Times New Roman" w:cs="Times New Roman"/>
          <w:sz w:val="24"/>
          <w:szCs w:val="24"/>
        </w:rPr>
        <w:t xml:space="preserve"> 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momento mais apropriado para </w:t>
      </w:r>
      <w:r w:rsidR="00A429E4">
        <w:rPr>
          <w:rFonts w:ascii="Times New Roman" w:hAnsi="Times New Roman" w:cs="Times New Roman"/>
          <w:sz w:val="24"/>
          <w:szCs w:val="24"/>
        </w:rPr>
        <w:t>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O Anticristo e sua filha, a profetisa Pelágia, também ficaram em silêncio. “Aqui se </w:t>
      </w:r>
      <w:r w:rsidR="00057905">
        <w:rPr>
          <w:rFonts w:ascii="Times New Roman" w:hAnsi="Times New Roman" w:cs="Times New Roman"/>
          <w:sz w:val="24"/>
          <w:szCs w:val="24"/>
        </w:rPr>
        <w:t>manifesta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aquele sofrimento</w:t>
      </w:r>
      <w:r w:rsidR="0005790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que, para os filósofos cristãos, </w:t>
      </w:r>
      <w:r w:rsidR="00057905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medida de t</w:t>
      </w:r>
      <w:r w:rsidR="00057905">
        <w:rPr>
          <w:rFonts w:ascii="Times New Roman" w:hAnsi="Times New Roman" w:cs="Times New Roman"/>
          <w:sz w:val="24"/>
          <w:szCs w:val="24"/>
        </w:rPr>
        <w:t>odas as coisas,” pensava o Anticristo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57905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entanto, somente </w:t>
      </w:r>
      <w:r w:rsidR="0005790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 bom </w:t>
      </w:r>
      <w:r w:rsidR="00057905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905">
        <w:rPr>
          <w:rFonts w:ascii="Times New Roman" w:hAnsi="Times New Roman" w:cs="Times New Roman"/>
          <w:sz w:val="24"/>
          <w:szCs w:val="24"/>
        </w:rPr>
        <w:t>torna mais inteligente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3041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sofrimento; </w:t>
      </w:r>
      <w:r w:rsidR="0005790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 ruim</w:t>
      </w:r>
      <w:r w:rsidR="00057905">
        <w:rPr>
          <w:rFonts w:ascii="Times New Roman" w:hAnsi="Times New Roman" w:cs="Times New Roman"/>
          <w:sz w:val="24"/>
          <w:szCs w:val="24"/>
        </w:rPr>
        <w:t>, sem personalidade,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905">
        <w:rPr>
          <w:rFonts w:ascii="Times New Roman" w:hAnsi="Times New Roman" w:cs="Times New Roman"/>
          <w:sz w:val="24"/>
          <w:szCs w:val="24"/>
        </w:rPr>
        <w:t>pode apenas atoleimar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53041">
        <w:rPr>
          <w:rFonts w:ascii="Times New Roman" w:hAnsi="Times New Roman" w:cs="Times New Roman"/>
          <w:sz w:val="24"/>
          <w:szCs w:val="24"/>
        </w:rPr>
        <w:t>É 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 isso </w:t>
      </w:r>
      <w:r w:rsidR="00057905">
        <w:rPr>
          <w:rFonts w:ascii="Times New Roman" w:hAnsi="Times New Roman" w:cs="Times New Roman"/>
          <w:sz w:val="24"/>
          <w:szCs w:val="24"/>
        </w:rPr>
        <w:t xml:space="preserve">que </w:t>
      </w:r>
      <w:del w:id="1689" w:author="Daniela Mountian" w:date="2017-06-29T21:00:00Z">
        <w:r w:rsidRPr="00C5704C" w:rsidDel="0005790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os sofrimentos e a tolice são </w:t>
      </w:r>
      <w:r w:rsidR="00387715">
        <w:rPr>
          <w:rFonts w:ascii="Times New Roman" w:hAnsi="Times New Roman" w:cs="Times New Roman"/>
          <w:sz w:val="24"/>
          <w:szCs w:val="24"/>
        </w:rPr>
        <w:t>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difundidos no mundo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24094F" w:rsidRPr="00C5704C" w:rsidRDefault="00A429E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pai, Aleks</w:t>
      </w:r>
      <w:r w:rsidR="00057905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ndr Semiónovitch</w:t>
      </w:r>
      <w:r w:rsidR="00387715">
        <w:rPr>
          <w:rFonts w:ascii="Times New Roman" w:hAnsi="Times New Roman" w:cs="Times New Roman"/>
          <w:sz w:val="24"/>
          <w:szCs w:val="24"/>
        </w:rPr>
        <w:t xml:space="preserve"> Kukharienko</w:t>
      </w:r>
      <w:r w:rsidR="003877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continuava Nínotchka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ficou preso no campo</w:t>
      </w:r>
      <w:r w:rsidR="0005790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commentRangeStart w:id="1690"/>
      <w:r w:rsidR="0024094F" w:rsidRPr="00C5704C">
        <w:rPr>
          <w:rFonts w:ascii="Times New Roman" w:hAnsi="Times New Roman" w:cs="Times New Roman"/>
          <w:sz w:val="24"/>
          <w:szCs w:val="24"/>
        </w:rPr>
        <w:t>Burepol</w:t>
      </w:r>
      <w:r w:rsidR="00057905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>mski</w:t>
      </w:r>
      <w:commentRangeEnd w:id="1690"/>
      <w:r>
        <w:rPr>
          <w:rStyle w:val="Refdecomentrio"/>
          <w:rFonts w:cs="Times New Roman"/>
          <w:lang w:val="x-none"/>
        </w:rPr>
        <w:commentReference w:id="1690"/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057905">
        <w:rPr>
          <w:rStyle w:val="Refdenotaderodap"/>
          <w:rFonts w:ascii="Times New Roman" w:hAnsi="Times New Roman" w:cs="Times New Roman"/>
          <w:sz w:val="24"/>
          <w:szCs w:val="24"/>
        </w:rPr>
        <w:footnoteReference w:id="15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905">
        <w:rPr>
          <w:rFonts w:ascii="Times New Roman" w:hAnsi="Times New Roman" w:cs="Times New Roman"/>
          <w:sz w:val="24"/>
          <w:szCs w:val="24"/>
        </w:rPr>
        <w:t>mas ninguém sabe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onde ele foi parar depois</w:t>
      </w:r>
      <w:r w:rsidR="00057905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905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inha mãe me disse que ele lhe escrev</w:t>
      </w:r>
      <w:r w:rsidR="00787947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o momento em que ela sonhou </w:t>
      </w:r>
      <w:r w:rsidR="00057905">
        <w:rPr>
          <w:rFonts w:ascii="Times New Roman" w:hAnsi="Times New Roman" w:cs="Times New Roman"/>
          <w:sz w:val="24"/>
          <w:szCs w:val="24"/>
        </w:rPr>
        <w:t>com a morte dele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24094F" w:rsidRPr="00C5704C" w:rsidRDefault="00DE7E4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905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inha irmã era </w:t>
      </w:r>
      <w:r w:rsidR="00057905">
        <w:rPr>
          <w:rFonts w:ascii="Times New Roman" w:hAnsi="Times New Roman" w:cs="Times New Roman"/>
          <w:sz w:val="24"/>
          <w:szCs w:val="24"/>
        </w:rPr>
        <w:t>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bonita</w:t>
      </w:r>
      <w:r w:rsidR="00057905">
        <w:rPr>
          <w:rFonts w:ascii="Times New Roman" w:hAnsi="Times New Roman" w:cs="Times New Roman"/>
          <w:sz w:val="24"/>
          <w:szCs w:val="24"/>
        </w:rPr>
        <w:t>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Klávdia, </w:t>
      </w:r>
      <w:r w:rsidR="00057905">
        <w:rPr>
          <w:rFonts w:ascii="Times New Roman" w:hAnsi="Times New Roman" w:cs="Times New Roman"/>
          <w:sz w:val="24"/>
          <w:szCs w:val="24"/>
        </w:rPr>
        <w:t>pression</w:t>
      </w:r>
      <w:r w:rsidR="00787947">
        <w:rPr>
          <w:rFonts w:ascii="Times New Roman" w:hAnsi="Times New Roman" w:cs="Times New Roman"/>
          <w:sz w:val="24"/>
          <w:szCs w:val="24"/>
        </w:rPr>
        <w:t>an</w:t>
      </w:r>
      <w:r w:rsidR="00057905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905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lenço </w:t>
      </w:r>
      <w:r w:rsidR="00787947">
        <w:rPr>
          <w:rFonts w:ascii="Times New Roman" w:hAnsi="Times New Roman" w:cs="Times New Roman"/>
          <w:sz w:val="24"/>
          <w:szCs w:val="24"/>
        </w:rPr>
        <w:t>contra</w:t>
      </w:r>
      <w:r w:rsidR="00057905">
        <w:rPr>
          <w:rFonts w:ascii="Times New Roman" w:hAnsi="Times New Roman" w:cs="Times New Roman"/>
          <w:sz w:val="24"/>
          <w:szCs w:val="24"/>
        </w:rPr>
        <w:t xml:space="preserve"> 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olhos.</w:t>
      </w:r>
    </w:p>
    <w:p w:rsidR="0024094F" w:rsidRPr="00C5704C" w:rsidRDefault="00DE7E4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Nínotchka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minha mãe tinha uma </w:t>
      </w:r>
      <w:r w:rsidR="00787947">
        <w:rPr>
          <w:rFonts w:ascii="Times New Roman" w:hAnsi="Times New Roman" w:cs="Times New Roman"/>
          <w:sz w:val="24"/>
          <w:szCs w:val="24"/>
        </w:rPr>
        <w:t>constituição</w:t>
      </w:r>
      <w:r w:rsidR="0078794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robusta e uma beleza </w:t>
      </w:r>
      <w:r w:rsidR="00787947">
        <w:rPr>
          <w:rFonts w:ascii="Times New Roman" w:hAnsi="Times New Roman" w:cs="Times New Roman"/>
          <w:sz w:val="24"/>
          <w:szCs w:val="24"/>
        </w:rPr>
        <w:t>encantadora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verão, </w:t>
      </w:r>
      <w:r w:rsidR="00D2105B">
        <w:rPr>
          <w:rFonts w:ascii="Times New Roman" w:hAnsi="Times New Roman" w:cs="Times New Roman"/>
          <w:sz w:val="24"/>
          <w:szCs w:val="24"/>
        </w:rPr>
        <w:t>usava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blusinha branca</w:t>
      </w:r>
      <w:r w:rsidR="00D2105B">
        <w:rPr>
          <w:rFonts w:ascii="Times New Roman" w:hAnsi="Times New Roman" w:cs="Times New Roman"/>
          <w:sz w:val="24"/>
          <w:szCs w:val="24"/>
        </w:rPr>
        <w:t xml:space="preserve">, uma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saia cinza </w:t>
      </w:r>
      <w:r w:rsidR="00D2105B">
        <w:rPr>
          <w:rFonts w:ascii="Times New Roman" w:hAnsi="Times New Roman" w:cs="Times New Roman"/>
          <w:sz w:val="24"/>
          <w:szCs w:val="24"/>
        </w:rPr>
        <w:t xml:space="preserve">e um lenço branco na cabeça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e, no inverno, botas </w:t>
      </w:r>
      <w:r w:rsidR="00787947">
        <w:rPr>
          <w:rFonts w:ascii="Times New Roman" w:hAnsi="Times New Roman" w:cs="Times New Roman"/>
          <w:sz w:val="24"/>
          <w:szCs w:val="24"/>
        </w:rPr>
        <w:t>cromadas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saia de </w:t>
      </w:r>
      <w:r w:rsidR="00D2105B">
        <w:rPr>
          <w:rFonts w:ascii="Times New Roman" w:hAnsi="Times New Roman" w:cs="Times New Roman"/>
          <w:sz w:val="24"/>
          <w:szCs w:val="24"/>
        </w:rPr>
        <w:t xml:space="preserve">um delicado </w:t>
      </w:r>
      <w:r w:rsidR="0024094F" w:rsidRPr="00C5704C">
        <w:rPr>
          <w:rFonts w:ascii="Times New Roman" w:hAnsi="Times New Roman" w:cs="Times New Roman"/>
          <w:sz w:val="24"/>
          <w:szCs w:val="24"/>
        </w:rPr>
        <w:t>xadrez</w:t>
      </w:r>
      <w:r w:rsidR="00A53041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105B">
        <w:rPr>
          <w:rFonts w:ascii="Times New Roman" w:hAnsi="Times New Roman" w:cs="Times New Roman"/>
          <w:sz w:val="24"/>
          <w:szCs w:val="24"/>
        </w:rPr>
        <w:t>um casaquinho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gola </w:t>
      </w:r>
      <w:r w:rsidR="00D2105B">
        <w:rPr>
          <w:rFonts w:ascii="Times New Roman" w:hAnsi="Times New Roman" w:cs="Times New Roman"/>
          <w:sz w:val="24"/>
          <w:szCs w:val="24"/>
        </w:rPr>
        <w:t xml:space="preserve">felpuda </w:t>
      </w:r>
      <w:r w:rsidR="0024094F" w:rsidRPr="00C5704C">
        <w:rPr>
          <w:rFonts w:ascii="Times New Roman" w:hAnsi="Times New Roman" w:cs="Times New Roman"/>
          <w:sz w:val="24"/>
          <w:szCs w:val="24"/>
        </w:rPr>
        <w:t>ruivo-</w:t>
      </w:r>
      <w:r w:rsidR="00D2105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cinzenta</w:t>
      </w:r>
      <w:r w:rsidR="00D2105B">
        <w:rPr>
          <w:rFonts w:ascii="Times New Roman" w:hAnsi="Times New Roman" w:cs="Times New Roman"/>
          <w:sz w:val="24"/>
          <w:szCs w:val="24"/>
        </w:rPr>
        <w:t>da</w:t>
      </w:r>
      <w:r w:rsidR="0024094F" w:rsidRPr="00C5704C">
        <w:rPr>
          <w:rFonts w:ascii="Times New Roman" w:hAnsi="Times New Roman" w:cs="Times New Roman"/>
          <w:sz w:val="24"/>
          <w:szCs w:val="24"/>
        </w:rPr>
        <w:t>... Lembro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havia flores amarelas perto d</w:t>
      </w:r>
      <w:r w:rsidR="00D2105B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nossa casa... Às vezes fico </w:t>
      </w:r>
      <w:r w:rsidR="00D2105B">
        <w:rPr>
          <w:rFonts w:ascii="Times New Roman" w:hAnsi="Times New Roman" w:cs="Times New Roman"/>
          <w:sz w:val="24"/>
          <w:szCs w:val="24"/>
        </w:rPr>
        <w:t>triste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especialmente </w:t>
      </w:r>
      <w:r w:rsidR="00D2105B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noite... Mas não é nada... Pois eu</w:t>
      </w:r>
      <w:r w:rsidR="00A53041">
        <w:rPr>
          <w:rFonts w:ascii="Times New Roman" w:hAnsi="Times New Roman" w:cs="Times New Roman"/>
          <w:sz w:val="24"/>
          <w:szCs w:val="24"/>
        </w:rPr>
        <w:t xml:space="preserve"> sou motorista, trabalho num caminhão</w:t>
      </w:r>
      <w:r w:rsidR="0024094F" w:rsidRPr="00C5704C">
        <w:rPr>
          <w:rFonts w:ascii="Times New Roman" w:hAnsi="Times New Roman" w:cs="Times New Roman"/>
          <w:sz w:val="24"/>
          <w:szCs w:val="24"/>
        </w:rPr>
        <w:t>, assim como meu marido Fiédia</w:t>
      </w:r>
      <w:r w:rsidR="00A53041">
        <w:rPr>
          <w:rStyle w:val="Refdenotaderodap"/>
          <w:rFonts w:ascii="Times New Roman" w:hAnsi="Times New Roman" w:cs="Times New Roman"/>
          <w:sz w:val="24"/>
          <w:szCs w:val="24"/>
        </w:rPr>
        <w:footnoteReference w:id="151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é à toa que escolhi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A53041">
        <w:rPr>
          <w:rFonts w:ascii="Times New Roman" w:hAnsi="Times New Roman" w:cs="Times New Roman"/>
          <w:sz w:val="24"/>
          <w:szCs w:val="24"/>
        </w:rPr>
        <w:t>especialidade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127C4">
        <w:rPr>
          <w:rFonts w:ascii="Times New Roman" w:hAnsi="Times New Roman" w:cs="Times New Roman"/>
          <w:sz w:val="24"/>
          <w:szCs w:val="24"/>
        </w:rPr>
        <w:t>Em</w:t>
      </w:r>
      <w:r w:rsidR="008127C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caso de guerra, serei a primeira a ir para o </w:t>
      </w:r>
      <w:r w:rsidR="0024094F" w:rsidRPr="00A53041">
        <w:rPr>
          <w:rFonts w:ascii="Times New Roman" w:hAnsi="Times New Roman" w:cs="Times New Roman"/>
          <w:i/>
          <w:sz w:val="24"/>
          <w:szCs w:val="24"/>
        </w:rPr>
        <w:t>front</w:t>
      </w:r>
      <w:r w:rsidR="0024094F" w:rsidRPr="00C5704C">
        <w:rPr>
          <w:rFonts w:ascii="Times New Roman" w:hAnsi="Times New Roman" w:cs="Times New Roman"/>
          <w:sz w:val="24"/>
          <w:szCs w:val="24"/>
        </w:rPr>
        <w:t>, me sentar</w:t>
      </w:r>
      <w:r w:rsidR="00A53041">
        <w:rPr>
          <w:rFonts w:ascii="Times New Roman" w:hAnsi="Times New Roman" w:cs="Times New Roman"/>
          <w:sz w:val="24"/>
          <w:szCs w:val="24"/>
        </w:rPr>
        <w:t>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3041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um tanque e me vingar</w:t>
      </w:r>
      <w:r w:rsidR="00A53041">
        <w:rPr>
          <w:rFonts w:ascii="Times New Roman" w:hAnsi="Times New Roman" w:cs="Times New Roman"/>
          <w:sz w:val="24"/>
          <w:szCs w:val="24"/>
        </w:rPr>
        <w:t>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imperialistas</w:t>
      </w:r>
      <w:r w:rsidR="00A5304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todos nós. </w:t>
      </w:r>
      <w:r w:rsidR="00A53041">
        <w:rPr>
          <w:rFonts w:ascii="Times New Roman" w:hAnsi="Times New Roman" w:cs="Times New Roman"/>
          <w:sz w:val="24"/>
          <w:szCs w:val="24"/>
        </w:rPr>
        <w:t>Eu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ntendo que, se não fosse o cerco </w:t>
      </w:r>
      <w:r w:rsidR="00A53041">
        <w:rPr>
          <w:rFonts w:ascii="Times New Roman" w:hAnsi="Times New Roman" w:cs="Times New Roman"/>
          <w:sz w:val="24"/>
          <w:szCs w:val="24"/>
        </w:rPr>
        <w:t>imperialista</w:t>
      </w:r>
      <w:r w:rsidR="0024094F" w:rsidRPr="00C5704C">
        <w:rPr>
          <w:rFonts w:ascii="Times New Roman" w:hAnsi="Times New Roman" w:cs="Times New Roman"/>
          <w:sz w:val="24"/>
          <w:szCs w:val="24"/>
        </w:rPr>
        <w:t>, tudo seria diferente.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Nínotc</w:t>
      </w:r>
      <w:r w:rsidR="008127C4">
        <w:rPr>
          <w:rFonts w:ascii="Times New Roman" w:hAnsi="Times New Roman" w:cs="Times New Roman"/>
          <w:sz w:val="24"/>
          <w:szCs w:val="24"/>
        </w:rPr>
        <w:t>h</w:t>
      </w:r>
      <w:r w:rsidRPr="00C5704C">
        <w:rPr>
          <w:rFonts w:ascii="Times New Roman" w:hAnsi="Times New Roman" w:cs="Times New Roman"/>
          <w:sz w:val="24"/>
          <w:szCs w:val="24"/>
        </w:rPr>
        <w:t xml:space="preserve">ka </w:t>
      </w:r>
      <w:r w:rsidR="00A53041">
        <w:rPr>
          <w:rFonts w:ascii="Times New Roman" w:hAnsi="Times New Roman" w:cs="Times New Roman"/>
          <w:sz w:val="24"/>
          <w:szCs w:val="24"/>
        </w:rPr>
        <w:t>tinha vindo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pouco tempo e, no dia seguinte, após </w:t>
      </w:r>
      <w:r w:rsidR="008127C4" w:rsidRPr="00C5704C">
        <w:rPr>
          <w:rFonts w:ascii="Times New Roman" w:hAnsi="Times New Roman" w:cs="Times New Roman"/>
          <w:sz w:val="24"/>
          <w:szCs w:val="24"/>
        </w:rPr>
        <w:t>es</w:t>
      </w:r>
      <w:r w:rsidR="008127C4">
        <w:rPr>
          <w:rFonts w:ascii="Times New Roman" w:hAnsi="Times New Roman" w:cs="Times New Roman"/>
          <w:sz w:val="24"/>
          <w:szCs w:val="24"/>
        </w:rPr>
        <w:t>s</w:t>
      </w:r>
      <w:r w:rsidR="008127C4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conversa noturna, </w:t>
      </w:r>
      <w:r w:rsidR="00A53041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deveria voltar para casa, no Extremo Oriente, onde ela havia crescido, no orfanato. </w:t>
      </w:r>
    </w:p>
    <w:p w:rsidR="0024094F" w:rsidRPr="00C5704C" w:rsidRDefault="008127C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pátria não se esqueceu de mim, me </w:t>
      </w:r>
      <w:r w:rsidR="00B217EF">
        <w:rPr>
          <w:rFonts w:ascii="Times New Roman" w:hAnsi="Times New Roman" w:cs="Times New Roman"/>
          <w:sz w:val="24"/>
          <w:szCs w:val="24"/>
        </w:rPr>
        <w:t xml:space="preserve">deu </w:t>
      </w:r>
      <w:r w:rsidR="0024094F" w:rsidRPr="00C5704C">
        <w:rPr>
          <w:rFonts w:ascii="Times New Roman" w:hAnsi="Times New Roman" w:cs="Times New Roman"/>
          <w:sz w:val="24"/>
          <w:szCs w:val="24"/>
        </w:rPr>
        <w:t>abrigo e educ</w:t>
      </w:r>
      <w:r w:rsidR="00B217EF">
        <w:rPr>
          <w:rFonts w:ascii="Times New Roman" w:hAnsi="Times New Roman" w:cs="Times New Roman"/>
          <w:sz w:val="24"/>
          <w:szCs w:val="24"/>
        </w:rPr>
        <w:t>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Nínotchka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me casei, </w:t>
      </w:r>
      <w:r w:rsidR="00B217EF">
        <w:rPr>
          <w:rFonts w:ascii="Times New Roman" w:hAnsi="Times New Roman" w:cs="Times New Roman"/>
          <w:sz w:val="24"/>
          <w:szCs w:val="24"/>
        </w:rPr>
        <w:t>caí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boas mãos... Meu irmão Míchenka morreu de </w:t>
      </w:r>
      <w:r w:rsidR="00B217EF">
        <w:rPr>
          <w:rFonts w:ascii="Times New Roman" w:hAnsi="Times New Roman" w:cs="Times New Roman"/>
          <w:sz w:val="24"/>
          <w:szCs w:val="24"/>
        </w:rPr>
        <w:t>febre tifoide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Tobólsk. </w:t>
      </w:r>
      <w:r w:rsidR="00B217E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 sou a única </w:t>
      </w:r>
      <w:r w:rsidR="00B217EF">
        <w:rPr>
          <w:rFonts w:ascii="Times New Roman" w:hAnsi="Times New Roman" w:cs="Times New Roman"/>
          <w:sz w:val="24"/>
          <w:szCs w:val="24"/>
        </w:rPr>
        <w:t>sobrevivente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217E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família Kukhar</w:t>
      </w:r>
      <w:r w:rsidR="00B217EF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enko. E</w:t>
      </w:r>
      <w:r w:rsidR="00B217E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repente</w:t>
      </w:r>
      <w:r w:rsidR="00B217E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7EF">
        <w:rPr>
          <w:rFonts w:ascii="Times New Roman" w:hAnsi="Times New Roman" w:cs="Times New Roman"/>
          <w:sz w:val="24"/>
          <w:szCs w:val="24"/>
        </w:rPr>
        <w:t>tenho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impressão de que </w:t>
      </w:r>
      <w:r w:rsidR="00B217EF">
        <w:rPr>
          <w:rFonts w:ascii="Times New Roman" w:hAnsi="Times New Roman" w:cs="Times New Roman"/>
          <w:sz w:val="24"/>
          <w:szCs w:val="24"/>
        </w:rPr>
        <w:t>estou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sozinha n</w:t>
      </w:r>
      <w:r w:rsidR="00B217E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mundo, claro</w:t>
      </w:r>
      <w:r w:rsidR="00B217E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7EF">
        <w:rPr>
          <w:rFonts w:ascii="Times New Roman" w:hAnsi="Times New Roman" w:cs="Times New Roman"/>
          <w:sz w:val="24"/>
          <w:szCs w:val="24"/>
        </w:rPr>
        <w:t xml:space="preserve">em meu </w:t>
      </w:r>
      <w:r w:rsidR="0024094F" w:rsidRPr="00C5704C">
        <w:rPr>
          <w:rFonts w:ascii="Times New Roman" w:hAnsi="Times New Roman" w:cs="Times New Roman"/>
          <w:sz w:val="24"/>
          <w:szCs w:val="24"/>
        </w:rPr>
        <w:t>coletivo</w:t>
      </w:r>
      <w:r w:rsidR="00B217E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grande e unido...</w:t>
      </w:r>
    </w:p>
    <w:p w:rsidR="0024094F" w:rsidRPr="00C5704C" w:rsidRDefault="00B217E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isso, ela foi se deitar </w:t>
      </w:r>
      <w:r w:rsidR="00921661">
        <w:rPr>
          <w:rFonts w:ascii="Times New Roman" w:hAnsi="Times New Roman" w:cs="Times New Roman"/>
          <w:sz w:val="24"/>
          <w:szCs w:val="24"/>
        </w:rPr>
        <w:t xml:space="preserve">acompanhada </w:t>
      </w:r>
      <w:r w:rsidR="00BC2165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tia atenciosa, para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perde</w:t>
      </w:r>
      <w:r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trem </w:t>
      </w:r>
      <w:r>
        <w:rPr>
          <w:rFonts w:ascii="Times New Roman" w:hAnsi="Times New Roman" w:cs="Times New Roman"/>
          <w:sz w:val="24"/>
          <w:szCs w:val="24"/>
        </w:rPr>
        <w:t>na manhã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seguinte.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Aristóteles, </w:t>
      </w:r>
      <w:r w:rsidR="00B217EF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contemporâneo dos </w:t>
      </w:r>
      <w:r w:rsidR="00B217EF">
        <w:rPr>
          <w:rFonts w:ascii="Times New Roman" w:hAnsi="Times New Roman" w:cs="Times New Roman"/>
          <w:sz w:val="24"/>
          <w:szCs w:val="24"/>
        </w:rPr>
        <w:t xml:space="preserve">últimos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profetas bíblicos, trezentos anos antes do </w:t>
      </w:r>
      <w:r w:rsidR="00B217EF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ascimento de Cristo e da </w:t>
      </w:r>
      <w:r w:rsidR="00B217EF">
        <w:rPr>
          <w:rFonts w:ascii="Times New Roman" w:hAnsi="Times New Roman" w:cs="Times New Roman"/>
          <w:sz w:val="24"/>
          <w:szCs w:val="24"/>
        </w:rPr>
        <w:t>deturpação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5E5070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 pe</w:t>
      </w:r>
      <w:r w:rsidR="00BC2165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sonagem bíblico</w:t>
      </w:r>
      <w:r w:rsidR="00FB646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escrev</w:t>
      </w:r>
      <w:r w:rsidR="00B217EF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5E5070">
        <w:rPr>
          <w:rFonts w:ascii="Times New Roman" w:hAnsi="Times New Roman" w:cs="Times New Roman"/>
          <w:sz w:val="24"/>
          <w:szCs w:val="24"/>
        </w:rPr>
        <w:t>sem ação não 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tragédia</w:t>
      </w:r>
      <w:r w:rsidR="0092166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</w:t>
      </w:r>
      <w:r w:rsidR="000204A7">
        <w:rPr>
          <w:rFonts w:ascii="Times New Roman" w:hAnsi="Times New Roman" w:cs="Times New Roman"/>
          <w:sz w:val="24"/>
          <w:szCs w:val="24"/>
        </w:rPr>
        <w:t>pod</w:t>
      </w:r>
      <w:r w:rsidR="005E5070">
        <w:rPr>
          <w:rFonts w:ascii="Times New Roman" w:hAnsi="Times New Roman" w:cs="Times New Roman"/>
          <w:sz w:val="24"/>
          <w:szCs w:val="24"/>
        </w:rPr>
        <w:t>e</w:t>
      </w:r>
      <w:r w:rsidR="000204A7">
        <w:rPr>
          <w:rFonts w:ascii="Times New Roman" w:hAnsi="Times New Roman" w:cs="Times New Roman"/>
          <w:sz w:val="24"/>
          <w:szCs w:val="24"/>
        </w:rPr>
        <w:t xml:space="preserve"> </w:t>
      </w:r>
      <w:r w:rsidR="005E5070">
        <w:rPr>
          <w:rFonts w:ascii="Times New Roman" w:hAnsi="Times New Roman" w:cs="Times New Roman"/>
          <w:sz w:val="24"/>
          <w:szCs w:val="24"/>
        </w:rPr>
        <w:t>haver</w:t>
      </w:r>
      <w:r w:rsidR="000204A7">
        <w:rPr>
          <w:rFonts w:ascii="Times New Roman" w:hAnsi="Times New Roman" w:cs="Times New Roman"/>
          <w:sz w:val="24"/>
          <w:szCs w:val="24"/>
        </w:rPr>
        <w:t xml:space="preserve"> </w:t>
      </w:r>
      <w:r w:rsidR="00921661">
        <w:rPr>
          <w:rFonts w:ascii="Times New Roman" w:hAnsi="Times New Roman" w:cs="Times New Roman"/>
          <w:sz w:val="24"/>
          <w:szCs w:val="24"/>
        </w:rPr>
        <w:t xml:space="preserve">tragédia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 personagens. Por exemplo, </w:t>
      </w:r>
      <w:ins w:id="1691" w:author="Daniela Mountian" w:date="2017-08-27T19:44:00Z">
        <w:r w:rsidR="00BC2165">
          <w:rPr>
            <w:rFonts w:ascii="Times New Roman" w:hAnsi="Times New Roman" w:cs="Times New Roman"/>
            <w:sz w:val="24"/>
            <w:szCs w:val="24"/>
          </w:rPr>
          <w:t>segundo</w:t>
        </w:r>
      </w:ins>
      <w:ins w:id="1692" w:author="Daniela Mountian" w:date="2017-06-29T23:34:00Z">
        <w:r w:rsidR="005E5070">
          <w:rPr>
            <w:rFonts w:ascii="Times New Roman" w:hAnsi="Times New Roman" w:cs="Times New Roman"/>
            <w:sz w:val="24"/>
            <w:szCs w:val="24"/>
          </w:rPr>
          <w:t xml:space="preserve"> ele, </w:t>
        </w:r>
      </w:ins>
      <w:r w:rsidR="00B217EF">
        <w:rPr>
          <w:rFonts w:ascii="Times New Roman" w:hAnsi="Times New Roman" w:cs="Times New Roman"/>
          <w:sz w:val="24"/>
          <w:szCs w:val="24"/>
        </w:rPr>
        <w:t xml:space="preserve">a maior parte das </w:t>
      </w:r>
      <w:r w:rsidRPr="00C5704C">
        <w:rPr>
          <w:rFonts w:ascii="Times New Roman" w:hAnsi="Times New Roman" w:cs="Times New Roman"/>
          <w:sz w:val="24"/>
          <w:szCs w:val="24"/>
        </w:rPr>
        <w:t>novas tragédias</w:t>
      </w:r>
      <w:r w:rsidR="00921661">
        <w:rPr>
          <w:rFonts w:ascii="Times New Roman" w:hAnsi="Times New Roman" w:cs="Times New Roman"/>
          <w:sz w:val="24"/>
          <w:szCs w:val="24"/>
        </w:rPr>
        <w:t xml:space="preserve"> </w:t>
      </w:r>
      <w:r w:rsidR="005E5070">
        <w:rPr>
          <w:rFonts w:ascii="Times New Roman" w:hAnsi="Times New Roman" w:cs="Times New Roman"/>
          <w:sz w:val="24"/>
          <w:szCs w:val="24"/>
        </w:rPr>
        <w:t>não representam</w:t>
      </w:r>
      <w:r w:rsidR="00E177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personagens,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po</w:t>
      </w:r>
      <w:r w:rsidR="005E5070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tragédia não </w:t>
      </w:r>
      <w:r w:rsidR="005E5070">
        <w:rPr>
          <w:rFonts w:ascii="Times New Roman" w:hAnsi="Times New Roman" w:cs="Times New Roman"/>
          <w:sz w:val="24"/>
          <w:szCs w:val="24"/>
        </w:rPr>
        <w:t xml:space="preserve">é uma </w:t>
      </w:r>
      <w:r w:rsidRPr="00C5704C">
        <w:rPr>
          <w:rFonts w:ascii="Times New Roman" w:hAnsi="Times New Roman" w:cs="Times New Roman"/>
          <w:sz w:val="24"/>
          <w:szCs w:val="24"/>
        </w:rPr>
        <w:t>imita</w:t>
      </w:r>
      <w:r w:rsidR="005E5070">
        <w:rPr>
          <w:rFonts w:ascii="Times New Roman" w:hAnsi="Times New Roman" w:cs="Times New Roman"/>
          <w:sz w:val="24"/>
          <w:szCs w:val="24"/>
        </w:rPr>
        <w:t>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5070">
        <w:rPr>
          <w:rFonts w:ascii="Times New Roman" w:hAnsi="Times New Roman" w:cs="Times New Roman"/>
          <w:sz w:val="24"/>
          <w:szCs w:val="24"/>
        </w:rPr>
        <w:t>dos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5E507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ação e </w:t>
      </w:r>
      <w:r w:rsidR="005E507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vida, </w:t>
      </w:r>
      <w:r w:rsidR="005E507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felicidade e </w:t>
      </w:r>
      <w:r w:rsidR="005E507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infelicidade, </w:t>
      </w:r>
      <w:r w:rsidR="00BC2165">
        <w:rPr>
          <w:rFonts w:ascii="Times New Roman" w:hAnsi="Times New Roman" w:cs="Times New Roman"/>
          <w:sz w:val="24"/>
          <w:szCs w:val="24"/>
        </w:rPr>
        <w:t xml:space="preserve">e ambas </w:t>
      </w:r>
      <w:r w:rsidR="005E5070">
        <w:rPr>
          <w:rFonts w:ascii="Times New Roman" w:hAnsi="Times New Roman" w:cs="Times New Roman"/>
          <w:sz w:val="24"/>
          <w:szCs w:val="24"/>
        </w:rPr>
        <w:t>residem no interior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5070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ação.</w:t>
      </w:r>
      <w:r w:rsidR="005E5070">
        <w:rPr>
          <w:rStyle w:val="Refdenotaderodap"/>
          <w:rFonts w:ascii="Times New Roman" w:hAnsi="Times New Roman" w:cs="Times New Roman"/>
          <w:sz w:val="24"/>
          <w:szCs w:val="24"/>
        </w:rPr>
        <w:footnoteReference w:id="15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Depois de 1953</w:t>
      </w:r>
      <w:r w:rsidR="005E507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na Rússia </w:t>
      </w:r>
      <w:r w:rsidR="005E5070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período em que, conforme Aristóteles, a ação histórica continuava, mas as personagens </w:t>
      </w:r>
      <w:r w:rsidR="00E17756" w:rsidRPr="00C5704C">
        <w:rPr>
          <w:rFonts w:ascii="Times New Roman" w:hAnsi="Times New Roman" w:cs="Times New Roman"/>
          <w:sz w:val="24"/>
          <w:szCs w:val="24"/>
        </w:rPr>
        <w:t>desaparec</w:t>
      </w:r>
      <w:r w:rsidR="00E17756">
        <w:rPr>
          <w:rFonts w:ascii="Times New Roman" w:hAnsi="Times New Roman" w:cs="Times New Roman"/>
          <w:sz w:val="24"/>
          <w:szCs w:val="24"/>
        </w:rPr>
        <w:t>i</w:t>
      </w:r>
      <w:r w:rsidR="00E17756" w:rsidRPr="00C5704C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tragédia </w:t>
      </w:r>
      <w:commentRangeStart w:id="1693"/>
      <w:ins w:id="1694" w:author="Daniela Mountian" w:date="2017-06-29T23:50:00Z">
        <w:r w:rsidR="005E5070">
          <w:rPr>
            <w:rFonts w:ascii="Times New Roman" w:hAnsi="Times New Roman" w:cs="Times New Roman"/>
            <w:sz w:val="24"/>
            <w:szCs w:val="24"/>
          </w:rPr>
          <w:t>conclui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693"/>
      <w:r w:rsidR="005E5070">
        <w:rPr>
          <w:rStyle w:val="Refdecomentrio"/>
          <w:rFonts w:cs="Times New Roman"/>
          <w:lang w:val="x-none"/>
        </w:rPr>
        <w:commentReference w:id="1693"/>
      </w:r>
      <w:r w:rsidRPr="00C5704C">
        <w:rPr>
          <w:rFonts w:ascii="Times New Roman" w:hAnsi="Times New Roman" w:cs="Times New Roman"/>
          <w:sz w:val="24"/>
          <w:szCs w:val="24"/>
        </w:rPr>
        <w:t>a vida</w:t>
      </w:r>
      <w:ins w:id="1695" w:author="Daniela Mountian" w:date="2017-06-29T23:51:00Z">
        <w:r w:rsidR="005E507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ou um período de vida</w:t>
      </w:r>
      <w:r w:rsidR="005E507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5E5070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 e d</w:t>
      </w:r>
      <w:r w:rsidR="005E5070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>a nação, a comédia a re</w:t>
      </w:r>
      <w:r w:rsidR="005E5070">
        <w:rPr>
          <w:rFonts w:ascii="Times New Roman" w:hAnsi="Times New Roman" w:cs="Times New Roman"/>
          <w:sz w:val="24"/>
          <w:szCs w:val="24"/>
        </w:rPr>
        <w:t>anima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21661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iante do Anticristo, o enviado do Senhor, </w:t>
      </w:r>
      <w:r w:rsidR="00921661" w:rsidRPr="00921661">
        <w:rPr>
          <w:rFonts w:ascii="Times New Roman" w:hAnsi="Times New Roman" w:cs="Times New Roman"/>
          <w:sz w:val="24"/>
          <w:szCs w:val="24"/>
          <w:highlight w:val="yellow"/>
          <w:rPrChange w:id="1696" w:author="Daniela Mountian" w:date="2017-06-30T00:39:00Z">
            <w:rPr>
              <w:rFonts w:ascii="Times New Roman" w:hAnsi="Times New Roman" w:cs="Times New Roman"/>
              <w:sz w:val="24"/>
              <w:szCs w:val="24"/>
            </w:rPr>
          </w:rPrChange>
        </w:rPr>
        <w:t>a</w:t>
      </w:r>
      <w:r w:rsidR="00921661">
        <w:rPr>
          <w:rFonts w:ascii="Times New Roman" w:hAnsi="Times New Roman" w:cs="Times New Roman"/>
          <w:sz w:val="24"/>
          <w:szCs w:val="24"/>
        </w:rPr>
        <w:t xml:space="preserve"> personagem passou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pela coletivização torturante, </w:t>
      </w:r>
      <w:r w:rsidR="005E5070">
        <w:rPr>
          <w:rFonts w:ascii="Times New Roman" w:hAnsi="Times New Roman" w:cs="Times New Roman"/>
          <w:sz w:val="24"/>
          <w:szCs w:val="24"/>
        </w:rPr>
        <w:t xml:space="preserve">pela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guerra nefasta e </w:t>
      </w:r>
      <w:r w:rsidR="005E5070">
        <w:rPr>
          <w:rFonts w:ascii="Times New Roman" w:hAnsi="Times New Roman" w:cs="Times New Roman"/>
          <w:sz w:val="24"/>
          <w:szCs w:val="24"/>
        </w:rPr>
        <w:t>pel</w:t>
      </w:r>
      <w:r w:rsidRPr="00C5704C">
        <w:rPr>
          <w:rFonts w:ascii="Times New Roman" w:hAnsi="Times New Roman" w:cs="Times New Roman"/>
          <w:sz w:val="24"/>
          <w:szCs w:val="24"/>
        </w:rPr>
        <w:t>as esperanças do pós-guerra</w:t>
      </w:r>
      <w:r w:rsidR="00921661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</w:t>
      </w:r>
      <w:r w:rsidR="005E507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5E507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5070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</w:t>
      </w:r>
      <w:r w:rsidR="001966A8" w:rsidRPr="00621342">
        <w:rPr>
          <w:rFonts w:ascii="Times New Roman" w:hAnsi="Times New Roman" w:cs="Times New Roman"/>
          <w:sz w:val="24"/>
          <w:szCs w:val="24"/>
        </w:rPr>
        <w:t>—</w:t>
      </w:r>
      <w:r w:rsidR="001966A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fome</w:t>
      </w:r>
      <w:r w:rsidR="001966A8">
        <w:rPr>
          <w:rFonts w:ascii="Times New Roman" w:hAnsi="Times New Roman" w:cs="Times New Roman"/>
          <w:sz w:val="24"/>
          <w:szCs w:val="24"/>
        </w:rPr>
        <w:t xml:space="preserve"> </w:t>
      </w:r>
      <w:r w:rsidR="001966A8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E5070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primeir</w:t>
      </w:r>
      <w:r w:rsidR="005E507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6A8" w:rsidRPr="00621342">
        <w:rPr>
          <w:rFonts w:ascii="Times New Roman" w:hAnsi="Times New Roman" w:cs="Times New Roman"/>
          <w:sz w:val="24"/>
          <w:szCs w:val="24"/>
        </w:rPr>
        <w:t>—</w:t>
      </w:r>
      <w:r w:rsidR="001966A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espada</w:t>
      </w:r>
      <w:r w:rsidR="001966A8">
        <w:rPr>
          <w:rFonts w:ascii="Times New Roman" w:hAnsi="Times New Roman" w:cs="Times New Roman"/>
          <w:sz w:val="24"/>
          <w:szCs w:val="24"/>
        </w:rPr>
        <w:t xml:space="preserve"> </w:t>
      </w:r>
      <w:r w:rsidR="001966A8" w:rsidRPr="00621342">
        <w:rPr>
          <w:rFonts w:ascii="Times New Roman" w:hAnsi="Times New Roman" w:cs="Times New Roman"/>
          <w:sz w:val="24"/>
          <w:szCs w:val="24"/>
        </w:rPr>
        <w:t>—</w:t>
      </w:r>
      <w:r w:rsidR="005E507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E5070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5E507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6A8" w:rsidRPr="00621342">
        <w:rPr>
          <w:rFonts w:ascii="Times New Roman" w:hAnsi="Times New Roman" w:cs="Times New Roman"/>
          <w:sz w:val="24"/>
          <w:szCs w:val="24"/>
        </w:rPr>
        <w:t>—</w:t>
      </w:r>
      <w:r w:rsidR="001966A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adultério</w:t>
      </w:r>
      <w:r w:rsidRPr="00893E8A">
        <w:rPr>
          <w:rFonts w:ascii="Times New Roman" w:hAnsi="Times New Roman" w:cs="Times New Roman"/>
          <w:sz w:val="24"/>
          <w:szCs w:val="24"/>
        </w:rPr>
        <w:t>... Mas</w:t>
      </w:r>
      <w:r w:rsidR="00893E8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893E8A">
        <w:rPr>
          <w:rFonts w:ascii="Times New Roman" w:hAnsi="Times New Roman" w:cs="Times New Roman"/>
          <w:sz w:val="24"/>
          <w:szCs w:val="24"/>
        </w:rPr>
        <w:t>ao chegar</w:t>
      </w:r>
      <w:r w:rsidRPr="00893E8A">
        <w:rPr>
          <w:rFonts w:ascii="Times New Roman" w:hAnsi="Times New Roman" w:cs="Times New Roman"/>
          <w:sz w:val="24"/>
          <w:szCs w:val="24"/>
        </w:rPr>
        <w:t xml:space="preserve"> </w:t>
      </w:r>
      <w:r w:rsidR="00893E8A">
        <w:rPr>
          <w:rFonts w:ascii="Times New Roman" w:hAnsi="Times New Roman" w:cs="Times New Roman"/>
          <w:sz w:val="24"/>
          <w:szCs w:val="24"/>
        </w:rPr>
        <w:t>ao</w:t>
      </w:r>
      <w:r w:rsidRPr="00893E8A">
        <w:rPr>
          <w:rFonts w:ascii="Times New Roman" w:hAnsi="Times New Roman" w:cs="Times New Roman"/>
          <w:sz w:val="24"/>
          <w:szCs w:val="24"/>
        </w:rPr>
        <w:t xml:space="preserve"> quart</w:t>
      </w:r>
      <w:r w:rsidR="00893E8A">
        <w:rPr>
          <w:rFonts w:ascii="Times New Roman" w:hAnsi="Times New Roman" w:cs="Times New Roman"/>
          <w:sz w:val="24"/>
          <w:szCs w:val="24"/>
        </w:rPr>
        <w:t>o</w:t>
      </w:r>
      <w:r w:rsidRPr="00893E8A">
        <w:rPr>
          <w:rFonts w:ascii="Times New Roman" w:hAnsi="Times New Roman" w:cs="Times New Roman"/>
          <w:sz w:val="24"/>
          <w:szCs w:val="24"/>
        </w:rPr>
        <w:t xml:space="preserve"> </w:t>
      </w:r>
      <w:r w:rsidR="00893E8A">
        <w:rPr>
          <w:rFonts w:ascii="Times New Roman" w:hAnsi="Times New Roman" w:cs="Times New Roman"/>
          <w:sz w:val="24"/>
          <w:szCs w:val="24"/>
        </w:rPr>
        <w:t>flagelo</w:t>
      </w:r>
      <w:r w:rsidRPr="00893E8A">
        <w:rPr>
          <w:rFonts w:ascii="Times New Roman" w:hAnsi="Times New Roman" w:cs="Times New Roman"/>
          <w:sz w:val="24"/>
          <w:szCs w:val="24"/>
        </w:rPr>
        <w:t xml:space="preserve"> </w:t>
      </w:r>
      <w:r w:rsidR="001966A8" w:rsidRPr="00893E8A">
        <w:rPr>
          <w:rFonts w:ascii="Times New Roman" w:hAnsi="Times New Roman" w:cs="Times New Roman"/>
          <w:sz w:val="24"/>
          <w:szCs w:val="24"/>
        </w:rPr>
        <w:t>—</w:t>
      </w:r>
      <w:r w:rsidRPr="00893E8A">
        <w:rPr>
          <w:rFonts w:ascii="Times New Roman" w:hAnsi="Times New Roman" w:cs="Times New Roman"/>
          <w:sz w:val="24"/>
          <w:szCs w:val="24"/>
        </w:rPr>
        <w:t xml:space="preserve"> a doença, a chaga do espírito </w:t>
      </w:r>
      <w:r w:rsidR="001966A8" w:rsidRPr="00893E8A">
        <w:rPr>
          <w:rFonts w:ascii="Times New Roman" w:hAnsi="Times New Roman" w:cs="Times New Roman"/>
          <w:sz w:val="24"/>
          <w:szCs w:val="24"/>
        </w:rPr>
        <w:t>—</w:t>
      </w:r>
      <w:r w:rsidRPr="00893E8A">
        <w:rPr>
          <w:rFonts w:ascii="Times New Roman" w:hAnsi="Times New Roman" w:cs="Times New Roman"/>
          <w:sz w:val="24"/>
          <w:szCs w:val="24"/>
        </w:rPr>
        <w:t xml:space="preserve">, a personagem </w:t>
      </w:r>
      <w:r w:rsidR="008F0574">
        <w:rPr>
          <w:rFonts w:ascii="Times New Roman" w:hAnsi="Times New Roman" w:cs="Times New Roman"/>
          <w:sz w:val="24"/>
          <w:szCs w:val="24"/>
        </w:rPr>
        <w:t xml:space="preserve">já </w:t>
      </w:r>
      <w:r w:rsidRPr="00893E8A">
        <w:rPr>
          <w:rFonts w:ascii="Times New Roman" w:hAnsi="Times New Roman" w:cs="Times New Roman"/>
          <w:sz w:val="24"/>
          <w:szCs w:val="24"/>
        </w:rPr>
        <w:t xml:space="preserve">quase </w:t>
      </w:r>
      <w:del w:id="1697" w:author="Leila" w:date="2016-07-22T09:36:00Z">
        <w:r w:rsidRPr="00893E8A" w:rsidDel="001966A8">
          <w:rPr>
            <w:rFonts w:ascii="Times New Roman" w:hAnsi="Times New Roman" w:cs="Times New Roman"/>
            <w:sz w:val="24"/>
            <w:szCs w:val="24"/>
          </w:rPr>
          <w:delText xml:space="preserve">que </w:delText>
        </w:r>
      </w:del>
      <w:r w:rsidRPr="00893E8A">
        <w:rPr>
          <w:rFonts w:ascii="Times New Roman" w:hAnsi="Times New Roman" w:cs="Times New Roman"/>
          <w:sz w:val="24"/>
          <w:szCs w:val="24"/>
        </w:rPr>
        <w:t xml:space="preserve">havia </w:t>
      </w:r>
      <w:r w:rsidR="00D072F6">
        <w:rPr>
          <w:rFonts w:ascii="Times New Roman" w:hAnsi="Times New Roman" w:cs="Times New Roman"/>
          <w:sz w:val="24"/>
          <w:szCs w:val="24"/>
        </w:rPr>
        <w:t>desaparecido,</w:t>
      </w:r>
      <w:r w:rsidRPr="00893E8A">
        <w:rPr>
          <w:rFonts w:ascii="Times New Roman" w:hAnsi="Times New Roman" w:cs="Times New Roman"/>
          <w:sz w:val="24"/>
          <w:szCs w:val="24"/>
        </w:rPr>
        <w:t xml:space="preserve"> </w:t>
      </w:r>
      <w:r w:rsidR="00893E8A">
        <w:rPr>
          <w:rFonts w:ascii="Times New Roman" w:hAnsi="Times New Roman" w:cs="Times New Roman"/>
          <w:sz w:val="24"/>
          <w:szCs w:val="24"/>
        </w:rPr>
        <w:t xml:space="preserve">em </w:t>
      </w:r>
      <w:r w:rsidRPr="00893E8A">
        <w:rPr>
          <w:rFonts w:ascii="Times New Roman" w:hAnsi="Times New Roman" w:cs="Times New Roman"/>
          <w:sz w:val="24"/>
          <w:szCs w:val="24"/>
        </w:rPr>
        <w:t>definitiv</w:t>
      </w:r>
      <w:r w:rsidR="00893E8A">
        <w:rPr>
          <w:rFonts w:ascii="Times New Roman" w:hAnsi="Times New Roman" w:cs="Times New Roman"/>
          <w:sz w:val="24"/>
          <w:szCs w:val="24"/>
        </w:rPr>
        <w:t>o</w:t>
      </w:r>
      <w:r w:rsidRPr="00893E8A">
        <w:rPr>
          <w:rFonts w:ascii="Times New Roman" w:hAnsi="Times New Roman" w:cs="Times New Roman"/>
          <w:sz w:val="24"/>
          <w:szCs w:val="24"/>
        </w:rPr>
        <w:t xml:space="preserve">, </w:t>
      </w:r>
      <w:r w:rsidR="008F0574">
        <w:rPr>
          <w:rFonts w:ascii="Times New Roman" w:hAnsi="Times New Roman" w:cs="Times New Roman"/>
          <w:sz w:val="24"/>
          <w:szCs w:val="24"/>
        </w:rPr>
        <w:t>tornando-se mais fraca e mais trivial</w:t>
      </w:r>
      <w:r w:rsidRPr="00893E8A">
        <w:rPr>
          <w:rFonts w:ascii="Times New Roman" w:hAnsi="Times New Roman" w:cs="Times New Roman"/>
          <w:sz w:val="24"/>
          <w:szCs w:val="24"/>
        </w:rPr>
        <w:t xml:space="preserve">, </w:t>
      </w:r>
      <w:r w:rsidR="008F0574">
        <w:rPr>
          <w:rFonts w:ascii="Times New Roman" w:hAnsi="Times New Roman" w:cs="Times New Roman"/>
          <w:sz w:val="24"/>
          <w:szCs w:val="24"/>
        </w:rPr>
        <w:t>embora</w:t>
      </w:r>
      <w:r w:rsidRPr="00893E8A">
        <w:rPr>
          <w:rFonts w:ascii="Times New Roman" w:hAnsi="Times New Roman" w:cs="Times New Roman"/>
          <w:sz w:val="24"/>
          <w:szCs w:val="24"/>
        </w:rPr>
        <w:t xml:space="preserve"> a força da infelicidade não t</w:t>
      </w:r>
      <w:r w:rsidR="008F0574">
        <w:rPr>
          <w:rFonts w:ascii="Times New Roman" w:hAnsi="Times New Roman" w:cs="Times New Roman"/>
          <w:sz w:val="24"/>
          <w:szCs w:val="24"/>
        </w:rPr>
        <w:t>ivesse</w:t>
      </w:r>
      <w:r w:rsidRPr="00893E8A">
        <w:rPr>
          <w:rFonts w:ascii="Times New Roman" w:hAnsi="Times New Roman" w:cs="Times New Roman"/>
          <w:sz w:val="24"/>
          <w:szCs w:val="24"/>
        </w:rPr>
        <w:t xml:space="preserve"> diminuído, mas </w:t>
      </w:r>
      <w:r w:rsidR="008F0574">
        <w:rPr>
          <w:rFonts w:ascii="Times New Roman" w:hAnsi="Times New Roman" w:cs="Times New Roman"/>
          <w:sz w:val="24"/>
          <w:szCs w:val="24"/>
        </w:rPr>
        <w:t>aumentado</w:t>
      </w:r>
      <w:r w:rsidRPr="00893E8A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0574">
        <w:rPr>
          <w:rFonts w:ascii="Times New Roman" w:hAnsi="Times New Roman" w:cs="Times New Roman"/>
          <w:sz w:val="24"/>
          <w:szCs w:val="24"/>
        </w:rPr>
        <w:t>No entanto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5F629B">
        <w:rPr>
          <w:rFonts w:ascii="Times New Roman" w:hAnsi="Times New Roman" w:cs="Times New Roman"/>
          <w:sz w:val="24"/>
          <w:szCs w:val="24"/>
          <w:highlight w:val="yellow"/>
          <w:rPrChange w:id="1698" w:author="Daniela Mountian" w:date="2017-07-01T14:05:00Z">
            <w:rPr>
              <w:rFonts w:ascii="Times New Roman" w:hAnsi="Times New Roman" w:cs="Times New Roman"/>
              <w:sz w:val="24"/>
              <w:szCs w:val="24"/>
            </w:rPr>
          </w:rPrChange>
        </w:rPr>
        <w:t>se olhássemos de cima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F0574">
        <w:rPr>
          <w:rFonts w:ascii="Times New Roman" w:hAnsi="Times New Roman" w:cs="Times New Roman"/>
          <w:sz w:val="24"/>
          <w:szCs w:val="24"/>
        </w:rPr>
        <w:t>perceberíamos que mesmo 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tanto na Rússia </w:t>
      </w:r>
      <w:r w:rsidR="008F0574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resto do mundo, </w:t>
      </w:r>
      <w:r w:rsidR="005F629B">
        <w:rPr>
          <w:rFonts w:ascii="Times New Roman" w:hAnsi="Times New Roman" w:cs="Times New Roman"/>
          <w:sz w:val="24"/>
          <w:szCs w:val="24"/>
        </w:rPr>
        <w:t xml:space="preserve">houve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grandes </w:t>
      </w:r>
      <w:r w:rsidR="005F629B">
        <w:rPr>
          <w:rFonts w:ascii="Times New Roman" w:hAnsi="Times New Roman" w:cs="Times New Roman"/>
          <w:sz w:val="24"/>
          <w:szCs w:val="24"/>
        </w:rPr>
        <w:t>malfeitores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5F629B">
        <w:rPr>
          <w:rFonts w:ascii="Times New Roman" w:hAnsi="Times New Roman" w:cs="Times New Roman"/>
          <w:sz w:val="24"/>
          <w:szCs w:val="24"/>
        </w:rPr>
        <w:t>caráter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desinteressante, </w:t>
      </w:r>
      <w:r w:rsidR="005F629B">
        <w:rPr>
          <w:rFonts w:ascii="Times New Roman" w:hAnsi="Times New Roman" w:cs="Times New Roman"/>
          <w:sz w:val="24"/>
          <w:szCs w:val="24"/>
        </w:rPr>
        <w:t>ordinário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mesquinh</w:t>
      </w:r>
      <w:r w:rsidR="005F629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grandes </w:t>
      </w:r>
      <w:r w:rsidR="005F629B">
        <w:rPr>
          <w:rFonts w:ascii="Times New Roman" w:hAnsi="Times New Roman" w:cs="Times New Roman"/>
          <w:sz w:val="24"/>
          <w:szCs w:val="24"/>
        </w:rPr>
        <w:t>mártires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alma mesquinha. É pouco provável que Púchkin ou Shakespeare se interessassem pela personalidade de Hitler-Schicklgruber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53"/>
      </w:r>
      <w:r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47530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Stálin-Djugachv</w:t>
      </w:r>
      <w:r w:rsidR="008528E0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>li.</w:t>
      </w:r>
      <w:r w:rsidR="008528E0">
        <w:rPr>
          <w:rStyle w:val="Refdenotaderodap"/>
          <w:rFonts w:ascii="Times New Roman" w:hAnsi="Times New Roman" w:cs="Times New Roman"/>
          <w:sz w:val="24"/>
          <w:szCs w:val="24"/>
        </w:rPr>
        <w:footnoteReference w:id="154"/>
      </w:r>
      <w:r w:rsidRPr="00C5704C">
        <w:rPr>
          <w:rFonts w:ascii="Times New Roman" w:hAnsi="Times New Roman" w:cs="Times New Roman"/>
          <w:sz w:val="24"/>
          <w:szCs w:val="24"/>
        </w:rPr>
        <w:t xml:space="preserve"> É pouco provável também que as vítimas de suas crueldades, especialmente no </w:t>
      </w:r>
      <w:r w:rsidR="0047530D">
        <w:rPr>
          <w:rFonts w:ascii="Times New Roman" w:hAnsi="Times New Roman" w:cs="Times New Roman"/>
          <w:sz w:val="24"/>
          <w:szCs w:val="24"/>
        </w:rPr>
        <w:t>período mais atroz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fossem interessantes como personagens. A </w:t>
      </w:r>
      <w:r w:rsidR="00915877">
        <w:rPr>
          <w:rFonts w:ascii="Times New Roman" w:hAnsi="Times New Roman" w:cs="Times New Roman"/>
          <w:sz w:val="24"/>
          <w:szCs w:val="24"/>
        </w:rPr>
        <w:t xml:space="preserve">grande </w:t>
      </w:r>
      <w:r w:rsidRPr="00C5704C">
        <w:rPr>
          <w:rFonts w:ascii="Times New Roman" w:hAnsi="Times New Roman" w:cs="Times New Roman"/>
          <w:sz w:val="24"/>
          <w:szCs w:val="24"/>
        </w:rPr>
        <w:t>tragédia perde a personage</w:t>
      </w:r>
      <w:r w:rsidR="0091587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>, mas</w:t>
      </w:r>
      <w:r w:rsidR="008B293B">
        <w:rPr>
          <w:rFonts w:ascii="Times New Roman" w:hAnsi="Times New Roman" w:cs="Times New Roman"/>
          <w:sz w:val="24"/>
          <w:szCs w:val="24"/>
        </w:rPr>
        <w:t>, sem personagem,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é possível</w:t>
      </w:r>
      <w:r w:rsidR="00915877">
        <w:rPr>
          <w:rFonts w:ascii="Times New Roman" w:hAnsi="Times New Roman" w:cs="Times New Roman"/>
          <w:sz w:val="24"/>
          <w:szCs w:val="24"/>
        </w:rPr>
        <w:t xml:space="preserve"> haver uma existência longa</w:t>
      </w:r>
      <w:r w:rsidRPr="00C5704C">
        <w:rPr>
          <w:rFonts w:ascii="Times New Roman" w:hAnsi="Times New Roman" w:cs="Times New Roman"/>
          <w:sz w:val="24"/>
          <w:szCs w:val="24"/>
        </w:rPr>
        <w:t>. Daí é a com</w:t>
      </w:r>
      <w:r w:rsidR="00915877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dia</w:t>
      </w:r>
      <w:r w:rsidR="00915877">
        <w:rPr>
          <w:rFonts w:ascii="Times New Roman" w:hAnsi="Times New Roman" w:cs="Times New Roman"/>
          <w:sz w:val="24"/>
          <w:szCs w:val="24"/>
        </w:rPr>
        <w:t xml:space="preserve"> que floresce</w:t>
      </w:r>
      <w:r w:rsidRPr="00C5704C">
        <w:rPr>
          <w:rFonts w:ascii="Times New Roman" w:hAnsi="Times New Roman" w:cs="Times New Roman"/>
          <w:sz w:val="24"/>
          <w:szCs w:val="24"/>
        </w:rPr>
        <w:t>, e</w:t>
      </w:r>
      <w:ins w:id="1699" w:author="Daniela Mountian" w:date="2017-08-27T19:55:00Z">
        <w:r w:rsidR="00BC2165">
          <w:rPr>
            <w:rFonts w:ascii="Times New Roman" w:hAnsi="Times New Roman" w:cs="Times New Roman"/>
            <w:sz w:val="24"/>
            <w:szCs w:val="24"/>
          </w:rPr>
          <w:t>ntão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00" w:author="Daniela Mountian" w:date="2017-08-27T19:54:00Z">
        <w:r w:rsidR="00BC2165">
          <w:rPr>
            <w:rFonts w:ascii="Times New Roman" w:hAnsi="Times New Roman" w:cs="Times New Roman"/>
            <w:sz w:val="24"/>
            <w:szCs w:val="24"/>
          </w:rPr>
          <w:t>o renascimento acontece</w:t>
        </w:r>
      </w:ins>
      <w:ins w:id="1701" w:author="Daniela Mountian" w:date="2017-07-01T14:46:00Z">
        <w:r w:rsidR="0091587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através d</w:t>
      </w:r>
      <w:ins w:id="1702" w:author="Daniela Mountian" w:date="2017-07-01T14:47:00Z">
        <w:r w:rsidR="00915877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personage</w:t>
      </w:r>
      <w:ins w:id="1703" w:author="Daniela Mountian" w:date="2017-07-01T14:48:00Z">
        <w:r w:rsidR="00915877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cômica. </w:t>
      </w:r>
      <w:r w:rsidR="0091587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915877">
        <w:rPr>
          <w:rFonts w:ascii="Times New Roman" w:hAnsi="Times New Roman" w:cs="Times New Roman"/>
          <w:sz w:val="24"/>
          <w:szCs w:val="24"/>
        </w:rPr>
        <w:t>exatamente 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15877">
        <w:rPr>
          <w:rFonts w:ascii="Times New Roman" w:hAnsi="Times New Roman" w:cs="Times New Roman"/>
          <w:sz w:val="24"/>
          <w:szCs w:val="24"/>
        </w:rPr>
        <w:t>Muitas</w:t>
      </w:r>
      <w:r w:rsidR="009628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personagens cômicas aparece</w:t>
      </w:r>
      <w:r w:rsidR="0091587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fi</w:t>
      </w:r>
      <w:r w:rsidR="0091587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anos cinquenta e sessenta. Como sempre</w:t>
      </w:r>
      <w:r w:rsidR="0091587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comédia, </w:t>
      </w:r>
      <w:r w:rsidR="00915877">
        <w:rPr>
          <w:rFonts w:ascii="Times New Roman" w:hAnsi="Times New Roman" w:cs="Times New Roman"/>
          <w:sz w:val="24"/>
          <w:szCs w:val="24"/>
        </w:rPr>
        <w:t>elas surgem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587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combinações </w:t>
      </w:r>
      <w:r w:rsidR="008B293B">
        <w:rPr>
          <w:rFonts w:ascii="Times New Roman" w:hAnsi="Times New Roman" w:cs="Times New Roman"/>
          <w:sz w:val="24"/>
          <w:szCs w:val="24"/>
        </w:rPr>
        <w:t>bizarras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C2165">
        <w:rPr>
          <w:rFonts w:ascii="Times New Roman" w:hAnsi="Times New Roman" w:cs="Times New Roman"/>
          <w:sz w:val="24"/>
          <w:szCs w:val="24"/>
        </w:rPr>
        <w:t>com</w:t>
      </w:r>
      <w:r w:rsidR="008B293B">
        <w:rPr>
          <w:rFonts w:ascii="Times New Roman" w:hAnsi="Times New Roman" w:cs="Times New Roman"/>
          <w:sz w:val="24"/>
          <w:szCs w:val="24"/>
        </w:rPr>
        <w:t xml:space="preserve"> </w:t>
      </w:r>
      <w:r w:rsidR="00915877">
        <w:rPr>
          <w:rFonts w:ascii="Times New Roman" w:hAnsi="Times New Roman" w:cs="Times New Roman"/>
          <w:sz w:val="24"/>
          <w:szCs w:val="24"/>
        </w:rPr>
        <w:t>inclinações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estranhas</w:t>
      </w:r>
      <w:del w:id="1704" w:author="Daniela Mountian" w:date="2017-08-27T19:57:00Z">
        <w:r w:rsidR="00915877" w:rsidDel="00BC2165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915877">
        <w:rPr>
          <w:rFonts w:ascii="Times New Roman" w:hAnsi="Times New Roman" w:cs="Times New Roman"/>
          <w:sz w:val="24"/>
          <w:szCs w:val="24"/>
        </w:rPr>
        <w:t>,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frequ</w:t>
      </w:r>
      <w:r w:rsidR="00915877">
        <w:rPr>
          <w:rFonts w:ascii="Times New Roman" w:hAnsi="Times New Roman" w:cs="Times New Roman"/>
          <w:sz w:val="24"/>
          <w:szCs w:val="24"/>
        </w:rPr>
        <w:t>ê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915877">
        <w:rPr>
          <w:rFonts w:ascii="Times New Roman" w:hAnsi="Times New Roman" w:cs="Times New Roman"/>
          <w:sz w:val="24"/>
          <w:szCs w:val="24"/>
        </w:rPr>
        <w:t>cia,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915877">
        <w:rPr>
          <w:rFonts w:ascii="Times New Roman" w:hAnsi="Times New Roman" w:cs="Times New Roman"/>
          <w:sz w:val="24"/>
          <w:szCs w:val="24"/>
        </w:rPr>
        <w:t>nenhuma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explicaç</w:t>
      </w:r>
      <w:r w:rsidR="00915877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15877">
        <w:rPr>
          <w:rFonts w:ascii="Times New Roman" w:hAnsi="Times New Roman" w:cs="Times New Roman"/>
          <w:sz w:val="24"/>
          <w:szCs w:val="24"/>
        </w:rPr>
        <w:t>de maneira 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caótica, pois a comédia é o gênero mais afastado do Senhor</w:t>
      </w:r>
      <w:r w:rsidR="00915877">
        <w:rPr>
          <w:rFonts w:ascii="Times New Roman" w:hAnsi="Times New Roman" w:cs="Times New Roman"/>
          <w:sz w:val="24"/>
          <w:szCs w:val="24"/>
        </w:rPr>
        <w:t xml:space="preserve"> e, portanto,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mais humano. </w:t>
      </w:r>
    </w:p>
    <w:p w:rsidR="0024094F" w:rsidRPr="00C5704C" w:rsidRDefault="009158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clínica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psiquiátric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Saviéli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 um adolescente de inclinações perversas, </w:t>
      </w:r>
      <w:r>
        <w:rPr>
          <w:rFonts w:ascii="Times New Roman" w:hAnsi="Times New Roman" w:cs="Times New Roman"/>
          <w:sz w:val="24"/>
          <w:szCs w:val="24"/>
        </w:rPr>
        <w:t xml:space="preserve">virou um jovem sonhador,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inofensivo e lírico. E o caminho </w:t>
      </w:r>
      <w:r>
        <w:rPr>
          <w:rFonts w:ascii="Times New Roman" w:hAnsi="Times New Roman" w:cs="Times New Roman"/>
          <w:sz w:val="24"/>
          <w:szCs w:val="24"/>
        </w:rPr>
        <w:t>natural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ele, evidentemente, </w:t>
      </w:r>
      <w:r w:rsidR="00BC2165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293B">
        <w:rPr>
          <w:rFonts w:ascii="Times New Roman" w:hAnsi="Times New Roman" w:cs="Times New Roman"/>
          <w:sz w:val="24"/>
          <w:szCs w:val="24"/>
        </w:rPr>
        <w:t>s</w:t>
      </w:r>
      <w:r w:rsidR="006062D6">
        <w:rPr>
          <w:rFonts w:ascii="Times New Roman" w:hAnsi="Times New Roman" w:cs="Times New Roman"/>
          <w:sz w:val="24"/>
          <w:szCs w:val="24"/>
        </w:rPr>
        <w:t xml:space="preserve">eguir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 mais cômico dos estabelecimentos de ensino que já existiram</w:t>
      </w:r>
      <w:r w:rsidR="006062D6">
        <w:rPr>
          <w:rFonts w:ascii="Times New Roman" w:hAnsi="Times New Roman" w:cs="Times New Roman"/>
          <w:sz w:val="24"/>
          <w:szCs w:val="24"/>
        </w:rPr>
        <w:t xml:space="preserve"> no mundo</w:t>
      </w:r>
      <w:r w:rsidR="0024094F" w:rsidRPr="00C5704C">
        <w:rPr>
          <w:rFonts w:ascii="Times New Roman" w:hAnsi="Times New Roman" w:cs="Times New Roman"/>
          <w:sz w:val="24"/>
          <w:szCs w:val="24"/>
        </w:rPr>
        <w:t>: o Instituto de Literatura</w:t>
      </w:r>
      <w:r>
        <w:rPr>
          <w:rFonts w:ascii="Times New Roman" w:hAnsi="Times New Roman" w:cs="Times New Roman"/>
          <w:sz w:val="24"/>
          <w:szCs w:val="24"/>
        </w:rPr>
        <w:t xml:space="preserve">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União dos Escritores Soviéticos. Lá </w:t>
      </w:r>
      <w:r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encontrou </w:t>
      </w:r>
      <w:r>
        <w:rPr>
          <w:rFonts w:ascii="Times New Roman" w:hAnsi="Times New Roman" w:cs="Times New Roman"/>
          <w:sz w:val="24"/>
          <w:szCs w:val="24"/>
        </w:rPr>
        <w:t>pessoas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62D6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Volga, conterrâneos da cidade de Bor, da região de Górki, o jovem </w:t>
      </w:r>
      <w:r w:rsidR="006062D6">
        <w:rPr>
          <w:rFonts w:ascii="Times New Roman" w:hAnsi="Times New Roman" w:cs="Times New Roman"/>
          <w:sz w:val="24"/>
          <w:szCs w:val="24"/>
        </w:rPr>
        <w:t xml:space="preserve">poeta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lírico Andrei Kopóssov e o satírico </w:t>
      </w:r>
      <w:r>
        <w:rPr>
          <w:rFonts w:ascii="Times New Roman" w:hAnsi="Times New Roman" w:cs="Times New Roman"/>
          <w:sz w:val="24"/>
          <w:szCs w:val="24"/>
        </w:rPr>
        <w:t>Sómov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513DE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também Vássia Korobkóv, um</w:t>
      </w:r>
      <w:r w:rsidR="003513DE">
        <w:rPr>
          <w:rFonts w:ascii="Times New Roman" w:hAnsi="Times New Roman" w:cs="Times New Roman"/>
          <w:sz w:val="24"/>
          <w:szCs w:val="24"/>
        </w:rPr>
        <w:t xml:space="preserve"> rapaz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estranho, de biografia misteriosa, passado da idade</w:t>
      </w:r>
      <w:r w:rsidR="003513DE">
        <w:rPr>
          <w:rFonts w:ascii="Times New Roman" w:hAnsi="Times New Roman" w:cs="Times New Roman"/>
          <w:sz w:val="24"/>
          <w:szCs w:val="24"/>
        </w:rPr>
        <w:t xml:space="preserve"> de estudar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513DE">
        <w:rPr>
          <w:rFonts w:ascii="Times New Roman" w:hAnsi="Times New Roman" w:cs="Times New Roman"/>
          <w:sz w:val="24"/>
          <w:szCs w:val="24"/>
        </w:rPr>
        <w:t xml:space="preserve">pelo que diziam </w:t>
      </w:r>
      <w:r w:rsidR="0024094F" w:rsidRPr="00C5704C">
        <w:rPr>
          <w:rFonts w:ascii="Times New Roman" w:hAnsi="Times New Roman" w:cs="Times New Roman"/>
          <w:sz w:val="24"/>
          <w:szCs w:val="24"/>
        </w:rPr>
        <w:t>um antigo ladrão, de olhos escuros</w:t>
      </w:r>
      <w:r w:rsidR="003513DE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05" w:author="Daniela Mountian" w:date="2017-08-27T20:01:00Z">
        <w:r w:rsidR="00BC2165">
          <w:rPr>
            <w:rFonts w:ascii="Times New Roman" w:hAnsi="Times New Roman" w:cs="Times New Roman"/>
            <w:sz w:val="24"/>
            <w:szCs w:val="24"/>
          </w:rPr>
          <w:t>aparência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oriental, quase jud</w:t>
      </w:r>
      <w:ins w:id="1706" w:author="Daniela Mountian" w:date="2017-08-27T20:01:00Z">
        <w:r w:rsidR="00BC2165">
          <w:rPr>
            <w:rFonts w:ascii="Times New Roman" w:hAnsi="Times New Roman" w:cs="Times New Roman"/>
            <w:sz w:val="24"/>
            <w:szCs w:val="24"/>
          </w:rPr>
          <w:t>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era um </w:t>
      </w:r>
      <w:r w:rsidR="003513DE">
        <w:rPr>
          <w:rFonts w:ascii="Times New Roman" w:hAnsi="Times New Roman" w:cs="Times New Roman"/>
          <w:sz w:val="24"/>
          <w:szCs w:val="24"/>
        </w:rPr>
        <w:t xml:space="preserve">notório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antissemita </w:t>
      </w:r>
      <w:r w:rsidR="003513DE">
        <w:rPr>
          <w:rFonts w:ascii="Times New Roman" w:hAnsi="Times New Roman" w:cs="Times New Roman"/>
          <w:sz w:val="24"/>
          <w:szCs w:val="24"/>
        </w:rPr>
        <w:t>que gostava de tumultuar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513DE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 </w:t>
      </w:r>
      <w:r w:rsidR="00F02901" w:rsidRPr="00C5704C">
        <w:rPr>
          <w:rFonts w:ascii="Times New Roman" w:hAnsi="Times New Roman" w:cs="Times New Roman"/>
          <w:sz w:val="24"/>
          <w:szCs w:val="24"/>
        </w:rPr>
        <w:t>es</w:t>
      </w:r>
      <w:r w:rsidR="00F02901">
        <w:rPr>
          <w:rFonts w:ascii="Times New Roman" w:hAnsi="Times New Roman" w:cs="Times New Roman"/>
          <w:sz w:val="24"/>
          <w:szCs w:val="24"/>
        </w:rPr>
        <w:t>s</w:t>
      </w:r>
      <w:r w:rsidR="00F02901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grupo </w:t>
      </w:r>
      <w:r w:rsidR="003513DE">
        <w:rPr>
          <w:rFonts w:ascii="Times New Roman" w:hAnsi="Times New Roman" w:cs="Times New Roman"/>
          <w:sz w:val="24"/>
          <w:szCs w:val="24"/>
        </w:rPr>
        <w:t xml:space="preserve">dava-se </w:t>
      </w:r>
      <w:r w:rsidR="0024094F" w:rsidRPr="00C5704C">
        <w:rPr>
          <w:rFonts w:ascii="Times New Roman" w:hAnsi="Times New Roman" w:cs="Times New Roman"/>
          <w:sz w:val="24"/>
          <w:szCs w:val="24"/>
        </w:rPr>
        <w:t>também um velho desleixado, Ilov</w:t>
      </w:r>
      <w:r w:rsidR="00240568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iski, literato erudito que começou a falar </w:t>
      </w:r>
      <w:r w:rsidR="00240568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cristianismo russo </w:t>
      </w:r>
      <w:ins w:id="1707" w:author="Daniela Mountian" w:date="2017-07-01T15:22:00Z">
        <w:r w:rsidR="00240568">
          <w:rPr>
            <w:rFonts w:ascii="Times New Roman" w:hAnsi="Times New Roman" w:cs="Times New Roman"/>
            <w:sz w:val="24"/>
            <w:szCs w:val="24"/>
          </w:rPr>
          <w:t>bem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antes </w:t>
      </w:r>
      <w:r w:rsidR="00240568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conversas </w:t>
      </w:r>
      <w:r w:rsidR="00240568">
        <w:rPr>
          <w:rFonts w:ascii="Times New Roman" w:hAnsi="Times New Roman" w:cs="Times New Roman"/>
          <w:sz w:val="24"/>
          <w:szCs w:val="24"/>
        </w:rPr>
        <w:t>desse tipo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torna</w:t>
      </w:r>
      <w:ins w:id="1708" w:author="Daniela Mountian" w:date="2017-07-01T15:25:00Z">
        <w:r w:rsidR="00240568">
          <w:rPr>
            <w:rFonts w:ascii="Times New Roman" w:hAnsi="Times New Roman" w:cs="Times New Roman"/>
            <w:sz w:val="24"/>
            <w:szCs w:val="24"/>
          </w:rPr>
          <w:t>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respeitadas </w:t>
      </w:r>
      <w:r w:rsidR="00240568">
        <w:rPr>
          <w:rFonts w:ascii="Times New Roman" w:hAnsi="Times New Roman" w:cs="Times New Roman"/>
          <w:sz w:val="24"/>
          <w:szCs w:val="24"/>
        </w:rPr>
        <w:t>pela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sociedade e valorizadas p</w:t>
      </w:r>
      <w:ins w:id="1709" w:author="Daniela Mountian" w:date="2017-07-01T15:23:00Z">
        <w:r w:rsidR="00240568">
          <w:rPr>
            <w:rFonts w:ascii="Times New Roman" w:hAnsi="Times New Roman" w:cs="Times New Roman"/>
            <w:sz w:val="24"/>
            <w:szCs w:val="24"/>
          </w:rPr>
          <w:t>or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mulheres </w:t>
      </w:r>
      <w:r w:rsidR="00240568">
        <w:rPr>
          <w:rFonts w:ascii="Times New Roman" w:hAnsi="Times New Roman" w:cs="Times New Roman"/>
          <w:sz w:val="24"/>
          <w:szCs w:val="24"/>
        </w:rPr>
        <w:t>implicantes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Devemos notar que, </w:t>
      </w:r>
      <w:r w:rsidR="00240568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</w:t>
      </w:r>
      <w:r w:rsidR="00240568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568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conversa, Ilov</w:t>
      </w:r>
      <w:r w:rsidR="00240568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mostrava seu melhor lado, </w:t>
      </w:r>
      <w:r w:rsidR="00240568">
        <w:rPr>
          <w:rFonts w:ascii="Times New Roman" w:hAnsi="Times New Roman" w:cs="Times New Roman"/>
          <w:sz w:val="24"/>
          <w:szCs w:val="24"/>
        </w:rPr>
        <w:t xml:space="preserve">um homem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inteligente e </w:t>
      </w:r>
      <w:r w:rsidR="00240568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hábil popularizador</w:t>
      </w:r>
      <w:r w:rsidR="00240568">
        <w:rPr>
          <w:rFonts w:ascii="Times New Roman" w:hAnsi="Times New Roman" w:cs="Times New Roman"/>
          <w:sz w:val="24"/>
          <w:szCs w:val="24"/>
        </w:rPr>
        <w:t xml:space="preserve"> de ideias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</w:t>
      </w:r>
      <w:ins w:id="1710" w:author="Daniela Mountian" w:date="2017-08-27T20:02:00Z">
        <w:r w:rsidR="00BC2165">
          <w:rPr>
            <w:rFonts w:ascii="Times New Roman" w:hAnsi="Times New Roman" w:cs="Times New Roman"/>
            <w:sz w:val="24"/>
            <w:szCs w:val="24"/>
          </w:rPr>
          <w:t xml:space="preserve">isso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apenas na primeira meia hora </w:t>
      </w:r>
      <w:r w:rsidR="00240568">
        <w:rPr>
          <w:rFonts w:ascii="Times New Roman" w:hAnsi="Times New Roman" w:cs="Times New Roman"/>
          <w:sz w:val="24"/>
          <w:szCs w:val="24"/>
        </w:rPr>
        <w:t>de contato com ele</w:t>
      </w:r>
      <w:r w:rsidRPr="00C5704C">
        <w:rPr>
          <w:rFonts w:ascii="Times New Roman" w:hAnsi="Times New Roman" w:cs="Times New Roman"/>
          <w:sz w:val="24"/>
          <w:szCs w:val="24"/>
        </w:rPr>
        <w:t>. N</w:t>
      </w:r>
      <w:r w:rsidR="00240568">
        <w:rPr>
          <w:rFonts w:ascii="Times New Roman" w:hAnsi="Times New Roman" w:cs="Times New Roman"/>
          <w:sz w:val="24"/>
          <w:szCs w:val="24"/>
        </w:rPr>
        <w:t>esses trinta minutos,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568">
        <w:rPr>
          <w:rFonts w:ascii="Times New Roman" w:hAnsi="Times New Roman" w:cs="Times New Roman"/>
          <w:sz w:val="24"/>
          <w:szCs w:val="24"/>
        </w:rPr>
        <w:t>ele habitualmente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 </w:t>
      </w:r>
      <w:r w:rsidR="00240568">
        <w:rPr>
          <w:rFonts w:ascii="Times New Roman" w:hAnsi="Times New Roman" w:cs="Times New Roman"/>
          <w:sz w:val="24"/>
          <w:szCs w:val="24"/>
        </w:rPr>
        <w:t>esbanjava toda a sua grande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sabedoria para depois, </w:t>
      </w:r>
      <w:r w:rsidR="00904FA9">
        <w:rPr>
          <w:rFonts w:ascii="Times New Roman" w:hAnsi="Times New Roman" w:cs="Times New Roman"/>
          <w:sz w:val="24"/>
          <w:szCs w:val="24"/>
        </w:rPr>
        <w:t>o restante do tempo</w:t>
      </w:r>
      <w:r w:rsidRPr="00C5704C">
        <w:rPr>
          <w:rFonts w:ascii="Times New Roman" w:hAnsi="Times New Roman" w:cs="Times New Roman"/>
          <w:sz w:val="24"/>
          <w:szCs w:val="24"/>
        </w:rPr>
        <w:t>, dizer asneiras</w:t>
      </w:r>
      <w:r w:rsidR="00904FA9">
        <w:rPr>
          <w:rFonts w:ascii="Times New Roman" w:hAnsi="Times New Roman" w:cs="Times New Roman"/>
          <w:sz w:val="24"/>
          <w:szCs w:val="24"/>
        </w:rPr>
        <w:t xml:space="preserve"> sem parar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904FA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o que se deu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>
        <w:rPr>
          <w:rFonts w:ascii="Times New Roman" w:hAnsi="Times New Roman" w:cs="Times New Roman"/>
          <w:sz w:val="24"/>
          <w:szCs w:val="24"/>
        </w:rPr>
        <w:t>foi apresentado 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Anticristo e </w:t>
      </w:r>
      <w:r>
        <w:rPr>
          <w:rFonts w:ascii="Times New Roman" w:hAnsi="Times New Roman" w:cs="Times New Roman"/>
          <w:sz w:val="24"/>
          <w:szCs w:val="24"/>
        </w:rPr>
        <w:t xml:space="preserve">à </w:t>
      </w:r>
      <w:r w:rsidR="0024094F" w:rsidRPr="00C5704C">
        <w:rPr>
          <w:rFonts w:ascii="Times New Roman" w:hAnsi="Times New Roman" w:cs="Times New Roman"/>
          <w:sz w:val="24"/>
          <w:szCs w:val="24"/>
        </w:rPr>
        <w:t>sua filha adotiva, a profetisa Pelágia</w:t>
      </w:r>
      <w:r w:rsidR="00C334D8">
        <w:rPr>
          <w:rFonts w:ascii="Times New Roman" w:hAnsi="Times New Roman" w:cs="Times New Roman"/>
          <w:sz w:val="24"/>
          <w:szCs w:val="24"/>
        </w:rPr>
        <w:t>. Quem proporcionou esse encontro,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evidentemente</w:t>
      </w:r>
      <w:r w:rsidR="00BC2165">
        <w:rPr>
          <w:rFonts w:ascii="Times New Roman" w:hAnsi="Times New Roman" w:cs="Times New Roman"/>
          <w:sz w:val="24"/>
          <w:szCs w:val="24"/>
        </w:rPr>
        <w:t>,</w:t>
      </w:r>
      <w:r w:rsidR="00C334D8">
        <w:rPr>
          <w:rFonts w:ascii="Times New Roman" w:hAnsi="Times New Roman" w:cs="Times New Roman"/>
          <w:sz w:val="24"/>
          <w:szCs w:val="24"/>
        </w:rPr>
        <w:t xml:space="preserve"> 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C334D8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que amava Rute-Pelágia </w:t>
      </w:r>
      <w:r w:rsidR="00C334D8">
        <w:rPr>
          <w:rFonts w:ascii="Times New Roman" w:hAnsi="Times New Roman" w:cs="Times New Roman"/>
          <w:sz w:val="24"/>
          <w:szCs w:val="24"/>
        </w:rPr>
        <w:t>fazia tempo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amava </w:t>
      </w:r>
      <w:r w:rsidR="00C334D8">
        <w:rPr>
          <w:rFonts w:ascii="Times New Roman" w:hAnsi="Times New Roman" w:cs="Times New Roman"/>
          <w:sz w:val="24"/>
          <w:szCs w:val="24"/>
        </w:rPr>
        <w:t>em segredo,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34D8">
        <w:rPr>
          <w:rFonts w:ascii="Times New Roman" w:hAnsi="Times New Roman" w:cs="Times New Roman"/>
          <w:sz w:val="24"/>
          <w:szCs w:val="24"/>
        </w:rPr>
        <w:t>como</w:t>
      </w:r>
      <w:r w:rsidR="00CD0D88">
        <w:rPr>
          <w:rFonts w:ascii="Times New Roman" w:hAnsi="Times New Roman" w:cs="Times New Roman"/>
          <w:sz w:val="24"/>
          <w:szCs w:val="24"/>
        </w:rPr>
        <w:t xml:space="preserve"> ele</w:t>
      </w:r>
      <w:r w:rsidR="0010380F">
        <w:rPr>
          <w:rFonts w:ascii="Times New Roman" w:hAnsi="Times New Roman" w:cs="Times New Roman"/>
          <w:sz w:val="24"/>
          <w:szCs w:val="24"/>
        </w:rPr>
        <w:t>,</w:t>
      </w:r>
      <w:r w:rsidR="00C334D8">
        <w:rPr>
          <w:rFonts w:ascii="Times New Roman" w:hAnsi="Times New Roman" w:cs="Times New Roman"/>
          <w:sz w:val="24"/>
          <w:szCs w:val="24"/>
        </w:rPr>
        <w:t xml:space="preserve"> </w:t>
      </w:r>
      <w:r w:rsidR="0010380F">
        <w:rPr>
          <w:rFonts w:ascii="Times New Roman" w:hAnsi="Times New Roman" w:cs="Times New Roman"/>
          <w:sz w:val="24"/>
          <w:szCs w:val="24"/>
        </w:rPr>
        <w:t>em assuntos do gênero,</w:t>
      </w:r>
      <w:r w:rsidR="0010380F" w:rsidRPr="00C5704C" w:rsidDel="00C334D8">
        <w:rPr>
          <w:rFonts w:ascii="Times New Roman" w:hAnsi="Times New Roman" w:cs="Times New Roman"/>
          <w:sz w:val="24"/>
          <w:szCs w:val="24"/>
        </w:rPr>
        <w:t xml:space="preserve"> </w:t>
      </w:r>
      <w:r w:rsidR="00001814">
        <w:rPr>
          <w:rFonts w:ascii="Times New Roman" w:hAnsi="Times New Roman" w:cs="Times New Roman"/>
          <w:sz w:val="24"/>
          <w:szCs w:val="24"/>
        </w:rPr>
        <w:t>havia se acostumado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se deleitar. Ilov</w:t>
      </w:r>
      <w:r w:rsidR="00001814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</w:t>
      </w:r>
      <w:r w:rsidR="00CD0D88">
        <w:rPr>
          <w:rFonts w:ascii="Times New Roman" w:hAnsi="Times New Roman" w:cs="Times New Roman"/>
          <w:sz w:val="24"/>
          <w:szCs w:val="24"/>
        </w:rPr>
        <w:t xml:space="preserve"> desalinhava-se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maneira dos debatedores russos</w:t>
      </w:r>
      <w:r w:rsidR="00C334D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</w:t>
      </w:r>
      <w:r w:rsidR="004701C5">
        <w:rPr>
          <w:rFonts w:ascii="Times New Roman" w:hAnsi="Times New Roman" w:cs="Times New Roman"/>
          <w:sz w:val="24"/>
          <w:szCs w:val="24"/>
        </w:rPr>
        <w:t xml:space="preserve"> seus olhos</w:t>
      </w:r>
      <w:r w:rsidR="0024094F" w:rsidRPr="00C5704C">
        <w:rPr>
          <w:rFonts w:ascii="Times New Roman" w:hAnsi="Times New Roman" w:cs="Times New Roman"/>
          <w:sz w:val="24"/>
          <w:szCs w:val="24"/>
        </w:rPr>
        <w:t>, apesar de claro</w:t>
      </w:r>
      <w:r w:rsidR="004701C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, não era</w:t>
      </w:r>
      <w:r w:rsidR="004701C5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11" w:author="Daniela Mountian" w:date="2017-08-27T20:07:00Z">
        <w:r w:rsidR="00BC2165">
          <w:rPr>
            <w:rFonts w:ascii="Times New Roman" w:hAnsi="Times New Roman" w:cs="Times New Roman"/>
            <w:sz w:val="24"/>
            <w:szCs w:val="24"/>
          </w:rPr>
          <w:t xml:space="preserve">abertos como o dos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russo</w:t>
      </w:r>
      <w:r w:rsidR="004701C5">
        <w:rPr>
          <w:rFonts w:ascii="Times New Roman" w:hAnsi="Times New Roman" w:cs="Times New Roman"/>
          <w:sz w:val="24"/>
          <w:szCs w:val="24"/>
        </w:rPr>
        <w:t>s</w:t>
      </w:r>
      <w:del w:id="1712" w:author="Daniela Mountian" w:date="2017-08-27T20:07:00Z">
        <w:r w:rsidR="0024094F" w:rsidRPr="00C5704C" w:rsidDel="00BC2165">
          <w:rPr>
            <w:rFonts w:ascii="Times New Roman" w:hAnsi="Times New Roman" w:cs="Times New Roman"/>
            <w:sz w:val="24"/>
            <w:szCs w:val="24"/>
          </w:rPr>
          <w:delText>, não era</w:delText>
        </w:r>
        <w:r w:rsidR="004701C5" w:rsidDel="00BC2165">
          <w:rPr>
            <w:rFonts w:ascii="Times New Roman" w:hAnsi="Times New Roman" w:cs="Times New Roman"/>
            <w:sz w:val="24"/>
            <w:szCs w:val="24"/>
          </w:rPr>
          <w:delText>m</w:delText>
        </w:r>
        <w:r w:rsidR="0024094F" w:rsidRPr="00C5704C" w:rsidDel="00BC2165">
          <w:rPr>
            <w:rFonts w:ascii="Times New Roman" w:hAnsi="Times New Roman" w:cs="Times New Roman"/>
            <w:sz w:val="24"/>
            <w:szCs w:val="24"/>
          </w:rPr>
          <w:delText xml:space="preserve"> aberto</w:delText>
        </w:r>
        <w:r w:rsidR="004701C5" w:rsidDel="00BC2165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4701C5">
        <w:rPr>
          <w:rFonts w:ascii="Times New Roman" w:hAnsi="Times New Roman" w:cs="Times New Roman"/>
          <w:sz w:val="24"/>
          <w:szCs w:val="24"/>
        </w:rPr>
        <w:t>. Além disso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0051F">
        <w:rPr>
          <w:rFonts w:ascii="Times New Roman" w:hAnsi="Times New Roman" w:cs="Times New Roman"/>
          <w:sz w:val="24"/>
          <w:szCs w:val="24"/>
        </w:rPr>
        <w:t xml:space="preserve">ele </w:t>
      </w:r>
      <w:r w:rsidR="004701C5">
        <w:rPr>
          <w:rFonts w:ascii="Times New Roman" w:hAnsi="Times New Roman" w:cs="Times New Roman"/>
          <w:sz w:val="24"/>
          <w:szCs w:val="24"/>
        </w:rPr>
        <w:t>tinha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reabilitado e </w:t>
      </w:r>
      <w:r w:rsidR="00BC2165">
        <w:rPr>
          <w:rFonts w:ascii="Times New Roman" w:hAnsi="Times New Roman" w:cs="Times New Roman"/>
          <w:sz w:val="24"/>
          <w:szCs w:val="24"/>
        </w:rPr>
        <w:t>agora</w:t>
      </w:r>
      <w:r w:rsidR="004701C5">
        <w:rPr>
          <w:rFonts w:ascii="Times New Roman" w:hAnsi="Times New Roman" w:cs="Times New Roman"/>
          <w:sz w:val="24"/>
          <w:szCs w:val="24"/>
        </w:rPr>
        <w:t xml:space="preserve"> bebia todos os dias</w:t>
      </w:r>
      <w:r w:rsidR="0024094F" w:rsidRPr="00C5704C">
        <w:rPr>
          <w:rFonts w:ascii="Times New Roman" w:hAnsi="Times New Roman" w:cs="Times New Roman"/>
          <w:sz w:val="24"/>
          <w:szCs w:val="24"/>
        </w:rPr>
        <w:t>. Às vezes</w:t>
      </w:r>
      <w:r w:rsidR="004701C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4701C5">
        <w:rPr>
          <w:rFonts w:ascii="Times New Roman" w:hAnsi="Times New Roman" w:cs="Times New Roman"/>
          <w:sz w:val="24"/>
          <w:szCs w:val="24"/>
        </w:rPr>
        <w:t>parecia interessado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Klávdia, </w:t>
      </w:r>
      <w:r w:rsidR="004701C5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viúva de Aleksei Ióssifovitch Ívolguin, mãe de Sav</w:t>
      </w:r>
      <w:r w:rsidR="00753209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li. Em todo caso, </w:t>
      </w:r>
      <w:r w:rsidR="004701C5">
        <w:rPr>
          <w:rFonts w:ascii="Times New Roman" w:hAnsi="Times New Roman" w:cs="Times New Roman"/>
          <w:sz w:val="24"/>
          <w:szCs w:val="24"/>
        </w:rPr>
        <w:t xml:space="preserve">quando ele aparecia,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Klávdia sempre pintava os lábios e, </w:t>
      </w:r>
      <w:r w:rsidR="004701C5">
        <w:rPr>
          <w:rFonts w:ascii="Times New Roman" w:hAnsi="Times New Roman" w:cs="Times New Roman"/>
          <w:sz w:val="24"/>
          <w:szCs w:val="24"/>
        </w:rPr>
        <w:t>em lugar d</w:t>
      </w:r>
      <w:r w:rsidR="0024094F" w:rsidRPr="00C5704C">
        <w:rPr>
          <w:rFonts w:ascii="Times New Roman" w:hAnsi="Times New Roman" w:cs="Times New Roman"/>
          <w:sz w:val="24"/>
          <w:szCs w:val="24"/>
        </w:rPr>
        <w:t>o retrato de Stálin</w:t>
      </w:r>
      <w:r w:rsidR="004701C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sentado à </w:t>
      </w:r>
      <w:r w:rsidR="004701C5">
        <w:rPr>
          <w:rFonts w:ascii="Times New Roman" w:hAnsi="Times New Roman" w:cs="Times New Roman"/>
          <w:sz w:val="24"/>
          <w:szCs w:val="24"/>
        </w:rPr>
        <w:t>escrivaninha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01C5">
        <w:rPr>
          <w:rFonts w:ascii="Times New Roman" w:hAnsi="Times New Roman" w:cs="Times New Roman"/>
          <w:sz w:val="24"/>
          <w:szCs w:val="24"/>
        </w:rPr>
        <w:t>de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gabinete </w:t>
      </w:r>
      <w:r w:rsidR="004701C5">
        <w:rPr>
          <w:rFonts w:ascii="Times New Roman" w:hAnsi="Times New Roman" w:cs="Times New Roman"/>
          <w:sz w:val="24"/>
          <w:szCs w:val="24"/>
        </w:rPr>
        <w:t>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713"/>
      <w:r w:rsidR="0024094F" w:rsidRPr="00C5704C">
        <w:rPr>
          <w:rFonts w:ascii="Times New Roman" w:hAnsi="Times New Roman" w:cs="Times New Roman"/>
          <w:sz w:val="24"/>
          <w:szCs w:val="24"/>
        </w:rPr>
        <w:t>Kr</w:t>
      </w:r>
      <w:r w:rsidR="004701C5">
        <w:rPr>
          <w:rFonts w:ascii="Times New Roman" w:hAnsi="Times New Roman" w:cs="Times New Roman"/>
          <w:sz w:val="24"/>
          <w:szCs w:val="24"/>
        </w:rPr>
        <w:t>ê</w:t>
      </w:r>
      <w:r w:rsidR="0024094F" w:rsidRPr="00C5704C">
        <w:rPr>
          <w:rFonts w:ascii="Times New Roman" w:hAnsi="Times New Roman" w:cs="Times New Roman"/>
          <w:sz w:val="24"/>
          <w:szCs w:val="24"/>
        </w:rPr>
        <w:t>mlin</w:t>
      </w:r>
      <w:commentRangeEnd w:id="1713"/>
      <w:r w:rsidR="00B0051F">
        <w:rPr>
          <w:rStyle w:val="Refdecomentrio"/>
          <w:rFonts w:cs="Times New Roman"/>
          <w:lang w:val="x-none"/>
        </w:rPr>
        <w:commentReference w:id="171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ela </w:t>
      </w:r>
      <w:r w:rsidR="00A51A25">
        <w:rPr>
          <w:rFonts w:ascii="Times New Roman" w:hAnsi="Times New Roman" w:cs="Times New Roman"/>
          <w:sz w:val="24"/>
          <w:szCs w:val="24"/>
        </w:rPr>
        <w:t xml:space="preserve">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pendur</w:t>
      </w:r>
      <w:r w:rsidR="00A51A25">
        <w:rPr>
          <w:rFonts w:ascii="Times New Roman" w:hAnsi="Times New Roman" w:cs="Times New Roman"/>
          <w:sz w:val="24"/>
          <w:szCs w:val="24"/>
        </w:rPr>
        <w:t>ad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del w:id="1714" w:author="Daniela Mountian" w:date="2017-08-27T20:08:00Z">
        <w:r w:rsidR="0024094F" w:rsidRPr="00C5704C" w:rsidDel="00BC2165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1715" w:author="Daniela Mountian" w:date="2017-08-27T20:08:00Z">
        <w:r w:rsidR="00BC2165">
          <w:rPr>
            <w:rFonts w:ascii="Times New Roman" w:hAnsi="Times New Roman" w:cs="Times New Roman"/>
            <w:sz w:val="24"/>
            <w:szCs w:val="24"/>
          </w:rPr>
          <w:t>um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ícone de Jesus Cristo. </w:t>
      </w:r>
    </w:p>
    <w:p w:rsidR="0024094F" w:rsidRPr="00C5704C" w:rsidRDefault="004701C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eles </w:t>
      </w:r>
      <w:r w:rsidR="0024094F" w:rsidRPr="00C5704C">
        <w:rPr>
          <w:rFonts w:ascii="Times New Roman" w:hAnsi="Times New Roman" w:cs="Times New Roman"/>
          <w:sz w:val="24"/>
          <w:szCs w:val="24"/>
        </w:rPr>
        <w:t>toma</w:t>
      </w:r>
      <w:r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chá </w:t>
      </w:r>
      <w:r w:rsidR="008E3788">
        <w:rPr>
          <w:rFonts w:ascii="Times New Roman" w:hAnsi="Times New Roman" w:cs="Times New Roman"/>
          <w:sz w:val="24"/>
          <w:szCs w:val="24"/>
        </w:rPr>
        <w:t xml:space="preserve">e travavam </w:t>
      </w:r>
      <w:r w:rsidR="00922069">
        <w:rPr>
          <w:rFonts w:ascii="Times New Roman" w:hAnsi="Times New Roman" w:cs="Times New Roman"/>
          <w:sz w:val="24"/>
          <w:szCs w:val="24"/>
        </w:rPr>
        <w:t>o</w:t>
      </w:r>
      <w:r w:rsidR="008E378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habitual e tedioso debate russo sobre Cristo. </w:t>
      </w:r>
      <w:r w:rsidR="008E3788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russos sabem fazer muitas coisas com alegria, </w:t>
      </w:r>
      <w:r w:rsidR="00922069">
        <w:rPr>
          <w:rFonts w:ascii="Times New Roman" w:hAnsi="Times New Roman" w:cs="Times New Roman"/>
          <w:sz w:val="24"/>
          <w:szCs w:val="24"/>
        </w:rPr>
        <w:t xml:space="preserve">inclusive </w:t>
      </w:r>
      <w:r w:rsidR="0024094F" w:rsidRPr="00C5704C">
        <w:rPr>
          <w:rFonts w:ascii="Times New Roman" w:hAnsi="Times New Roman" w:cs="Times New Roman"/>
          <w:sz w:val="24"/>
          <w:szCs w:val="24"/>
        </w:rPr>
        <w:t>debater. Mas</w:t>
      </w:r>
      <w:r w:rsidR="0010380F">
        <w:rPr>
          <w:rFonts w:ascii="Times New Roman" w:hAnsi="Times New Roman" w:cs="Times New Roman"/>
          <w:sz w:val="24"/>
          <w:szCs w:val="24"/>
        </w:rPr>
        <w:t>, quando discutem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Cristo</w:t>
      </w:r>
      <w:r w:rsidR="0010380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380F">
        <w:rPr>
          <w:rFonts w:ascii="Times New Roman" w:hAnsi="Times New Roman" w:cs="Times New Roman"/>
          <w:sz w:val="24"/>
          <w:szCs w:val="24"/>
        </w:rPr>
        <w:t>é sempre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tédio surpreendente e de forma confusa, </w:t>
      </w:r>
      <w:r w:rsidR="0010380F">
        <w:rPr>
          <w:rFonts w:ascii="Times New Roman" w:hAnsi="Times New Roman" w:cs="Times New Roman"/>
          <w:sz w:val="24"/>
          <w:szCs w:val="24"/>
        </w:rPr>
        <w:t>embora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convincente. Experimente </w:t>
      </w:r>
      <w:r w:rsidR="0010380F">
        <w:rPr>
          <w:rFonts w:ascii="Times New Roman" w:hAnsi="Times New Roman" w:cs="Times New Roman"/>
          <w:sz w:val="24"/>
          <w:szCs w:val="24"/>
        </w:rPr>
        <w:t>discutir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Cristo com um</w:t>
      </w:r>
      <w:r w:rsidR="0032200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cristão russo</w:t>
      </w:r>
      <w:r w:rsidR="0010380F">
        <w:rPr>
          <w:rFonts w:ascii="Times New Roman" w:hAnsi="Times New Roman" w:cs="Times New Roman"/>
          <w:sz w:val="24"/>
          <w:szCs w:val="24"/>
        </w:rPr>
        <w:t xml:space="preserve"> </w:t>
      </w:r>
      <w:r w:rsidR="00322002">
        <w:rPr>
          <w:rFonts w:ascii="Times New Roman" w:hAnsi="Times New Roman" w:cs="Times New Roman"/>
          <w:sz w:val="24"/>
          <w:szCs w:val="24"/>
        </w:rPr>
        <w:t>de ideias firmes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B7C16">
        <w:rPr>
          <w:rFonts w:ascii="Times New Roman" w:hAnsi="Times New Roman" w:cs="Times New Roman"/>
          <w:sz w:val="24"/>
          <w:szCs w:val="24"/>
        </w:rPr>
        <w:t>Na</w:t>
      </w:r>
      <w:r w:rsidR="0024094F" w:rsidRPr="00C5704C">
        <w:rPr>
          <w:rFonts w:ascii="Times New Roman" w:hAnsi="Times New Roman" w:cs="Times New Roman"/>
          <w:sz w:val="24"/>
          <w:szCs w:val="24"/>
        </w:rPr>
        <w:t>s primeiras palavras</w:t>
      </w:r>
      <w:r w:rsidR="003B7C1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7C16">
        <w:rPr>
          <w:rFonts w:ascii="Times New Roman" w:hAnsi="Times New Roman" w:cs="Times New Roman"/>
          <w:sz w:val="24"/>
          <w:szCs w:val="24"/>
        </w:rPr>
        <w:t>tem-se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impressão de que </w:t>
      </w:r>
      <w:r w:rsidR="003B7C16">
        <w:rPr>
          <w:rFonts w:ascii="Times New Roman" w:hAnsi="Times New Roman" w:cs="Times New Roman"/>
          <w:sz w:val="24"/>
          <w:szCs w:val="24"/>
        </w:rPr>
        <w:t>é possível falar abertamente com ele e fazê-l</w:t>
      </w:r>
      <w:r w:rsidR="0024094F" w:rsidRPr="00C5704C">
        <w:rPr>
          <w:rFonts w:ascii="Times New Roman" w:hAnsi="Times New Roman" w:cs="Times New Roman"/>
          <w:sz w:val="24"/>
          <w:szCs w:val="24"/>
        </w:rPr>
        <w:t>o mudar de opinião</w:t>
      </w:r>
      <w:r w:rsidR="003B7C16">
        <w:rPr>
          <w:rFonts w:ascii="Times New Roman" w:hAnsi="Times New Roman" w:cs="Times New Roman"/>
          <w:sz w:val="24"/>
          <w:szCs w:val="24"/>
        </w:rPr>
        <w:t xml:space="preserve">, pois </w:t>
      </w:r>
      <w:r w:rsidR="0024094F" w:rsidRPr="00C5704C">
        <w:rPr>
          <w:rFonts w:ascii="Times New Roman" w:hAnsi="Times New Roman" w:cs="Times New Roman"/>
          <w:sz w:val="24"/>
          <w:szCs w:val="24"/>
        </w:rPr>
        <w:t>seus argumentos</w:t>
      </w:r>
      <w:r w:rsidR="003B7C16">
        <w:rPr>
          <w:rFonts w:ascii="Times New Roman" w:hAnsi="Times New Roman" w:cs="Times New Roman"/>
          <w:sz w:val="24"/>
          <w:szCs w:val="24"/>
        </w:rPr>
        <w:t>, à primeira vista,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parecem por demais tediosos e ingênuos. No entanto, </w:t>
      </w:r>
      <w:r w:rsidR="003B7C16">
        <w:rPr>
          <w:rFonts w:ascii="Times New Roman" w:hAnsi="Times New Roman" w:cs="Times New Roman"/>
          <w:sz w:val="24"/>
          <w:szCs w:val="24"/>
        </w:rPr>
        <w:t>conforme a discussão se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longa, </w:t>
      </w:r>
      <w:r w:rsidR="00A51A25">
        <w:rPr>
          <w:rFonts w:ascii="Times New Roman" w:hAnsi="Times New Roman" w:cs="Times New Roman"/>
          <w:sz w:val="24"/>
          <w:szCs w:val="24"/>
        </w:rPr>
        <w:t>você</w:t>
      </w:r>
      <w:r w:rsidR="003B7C16">
        <w:rPr>
          <w:rFonts w:ascii="Times New Roman" w:hAnsi="Times New Roman" w:cs="Times New Roman"/>
          <w:sz w:val="24"/>
          <w:szCs w:val="24"/>
        </w:rPr>
        <w:t xml:space="preserve"> se surpreende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uma estranha sensação: sente</w:t>
      </w:r>
      <w:r w:rsidR="00A51A25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inteligente do que </w:t>
      </w:r>
      <w:r w:rsidR="003B7C16">
        <w:rPr>
          <w:rFonts w:ascii="Times New Roman" w:hAnsi="Times New Roman" w:cs="Times New Roman"/>
          <w:sz w:val="24"/>
          <w:szCs w:val="24"/>
        </w:rPr>
        <w:t>o russo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CD0D88">
        <w:rPr>
          <w:rFonts w:ascii="Times New Roman" w:hAnsi="Times New Roman" w:cs="Times New Roman"/>
          <w:sz w:val="24"/>
          <w:szCs w:val="24"/>
        </w:rPr>
        <w:t xml:space="preserve">é </w:t>
      </w:r>
      <w:r w:rsidR="003B7C16">
        <w:rPr>
          <w:rFonts w:ascii="Times New Roman" w:hAnsi="Times New Roman" w:cs="Times New Roman"/>
          <w:sz w:val="24"/>
          <w:szCs w:val="24"/>
        </w:rPr>
        <w:t>o russo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D88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D88">
        <w:rPr>
          <w:rFonts w:ascii="Times New Roman" w:hAnsi="Times New Roman" w:cs="Times New Roman"/>
          <w:sz w:val="24"/>
          <w:szCs w:val="24"/>
        </w:rPr>
        <w:t>fala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D88">
        <w:rPr>
          <w:rFonts w:ascii="Times New Roman" w:hAnsi="Times New Roman" w:cs="Times New Roman"/>
          <w:sz w:val="24"/>
          <w:szCs w:val="24"/>
        </w:rPr>
        <w:t>com mais inteligência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Dã, </w:t>
      </w:r>
      <w:r w:rsidR="0075320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ins w:id="1716" w:author="Daniela Mountian" w:date="2017-07-01T17:24:00Z">
        <w:r w:rsidR="00CD0D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717" w:author="Daniela Mountian" w:date="2017-07-01T17:25:00Z">
        <w:r w:rsidR="00CD0D88">
          <w:rPr>
            <w:rFonts w:ascii="Times New Roman" w:hAnsi="Times New Roman" w:cs="Times New Roman"/>
            <w:sz w:val="24"/>
            <w:szCs w:val="24"/>
          </w:rPr>
          <w:t>pensava</w:t>
        </w:r>
      </w:ins>
      <w:ins w:id="1718" w:author="Daniela Mountian" w:date="2017-08-27T20:13:00Z">
        <w:r w:rsidR="00BC2165">
          <w:rPr>
            <w:rFonts w:ascii="Times New Roman" w:hAnsi="Times New Roman" w:cs="Times New Roman"/>
            <w:sz w:val="24"/>
            <w:szCs w:val="24"/>
          </w:rPr>
          <w:t xml:space="preserve"> nessas horas</w:t>
        </w:r>
      </w:ins>
      <w:ins w:id="1719" w:author="Daniela Mountian" w:date="2017-07-01T17:25:00Z">
        <w:r w:rsidR="00CD0D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720" w:author="Daniela Mountian" w:date="2017-07-01T17:24:00Z">
        <w:r w:rsidR="00CD0D88">
          <w:rPr>
            <w:rFonts w:ascii="Times New Roman" w:hAnsi="Times New Roman" w:cs="Times New Roman"/>
            <w:sz w:val="24"/>
            <w:szCs w:val="24"/>
          </w:rPr>
          <w:t>que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21" w:author="Daniela Mountian" w:date="2017-07-01T17:25:00Z">
        <w:r w:rsidR="00CD0D88">
          <w:rPr>
            <w:rFonts w:ascii="Times New Roman" w:hAnsi="Times New Roman" w:cs="Times New Roman"/>
            <w:sz w:val="24"/>
            <w:szCs w:val="24"/>
          </w:rPr>
          <w:t>nem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22" w:author="Daniela Mountian" w:date="2017-08-27T20:14:00Z">
        <w:r w:rsidR="00BC2165">
          <w:rPr>
            <w:rFonts w:ascii="Times New Roman" w:hAnsi="Times New Roman" w:cs="Times New Roman"/>
            <w:sz w:val="24"/>
            <w:szCs w:val="24"/>
          </w:rPr>
          <w:t xml:space="preserve">se 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seu irmão</w:t>
      </w:r>
      <w:ins w:id="1723" w:author="Daniela Mountian" w:date="2017-08-27T20:14:00Z">
        <w:r w:rsidR="00BC2165">
          <w:rPr>
            <w:rFonts w:ascii="Times New Roman" w:hAnsi="Times New Roman" w:cs="Times New Roman"/>
            <w:sz w:val="24"/>
            <w:szCs w:val="24"/>
          </w:rPr>
          <w:t>, Jesus,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tribo de Judá, </w:t>
      </w:r>
      <w:ins w:id="1724" w:author="Daniela Mountian" w:date="2017-07-01T17:30:00Z">
        <w:r w:rsidR="00CD0D88">
          <w:rPr>
            <w:rFonts w:ascii="Times New Roman" w:hAnsi="Times New Roman" w:cs="Times New Roman"/>
            <w:sz w:val="24"/>
            <w:szCs w:val="24"/>
          </w:rPr>
          <w:t xml:space="preserve">um sábio fariseu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casa de Davi, Jesus, o filho adotivo de José, </w:t>
      </w:r>
      <w:ins w:id="1725" w:author="Daniela Mountian" w:date="2017-08-27T20:14:00Z">
        <w:r w:rsidR="00BC2165">
          <w:rPr>
            <w:rFonts w:ascii="Times New Roman" w:hAnsi="Times New Roman" w:cs="Times New Roman"/>
            <w:sz w:val="24"/>
            <w:szCs w:val="24"/>
          </w:rPr>
          <w:t xml:space="preserve">aparecesse em pessoa, ele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conseguiria provar nada sobre si mesmo para </w:t>
      </w:r>
      <w:r w:rsidR="00CD0D88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cristão russo</w:t>
      </w:r>
      <w:r w:rsidR="00CD0D88">
        <w:rPr>
          <w:rFonts w:ascii="Times New Roman" w:hAnsi="Times New Roman" w:cs="Times New Roman"/>
          <w:sz w:val="24"/>
          <w:szCs w:val="24"/>
        </w:rPr>
        <w:t xml:space="preserve"> </w:t>
      </w:r>
      <w:r w:rsidR="00A51A25">
        <w:rPr>
          <w:rFonts w:ascii="Times New Roman" w:hAnsi="Times New Roman" w:cs="Times New Roman"/>
          <w:sz w:val="24"/>
          <w:szCs w:val="24"/>
        </w:rPr>
        <w:t>como 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726" w:author="Daniela Mountian" w:date="2017-07-01T17:34:00Z">
        <w:r w:rsidR="00CD0D88">
          <w:rPr>
            <w:rFonts w:ascii="Times New Roman" w:hAnsi="Times New Roman" w:cs="Times New Roman"/>
            <w:sz w:val="24"/>
            <w:szCs w:val="24"/>
          </w:rPr>
          <w:t>mesmo que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Jesus </w:t>
      </w:r>
      <w:r w:rsidR="00A51A25">
        <w:rPr>
          <w:rFonts w:ascii="Times New Roman" w:hAnsi="Times New Roman" w:cs="Times New Roman"/>
          <w:sz w:val="24"/>
          <w:szCs w:val="24"/>
        </w:rPr>
        <w:t xml:space="preserve">tivesse </w:t>
      </w:r>
      <w:r w:rsidR="0024094F" w:rsidRPr="00C5704C">
        <w:rPr>
          <w:rFonts w:ascii="Times New Roman" w:hAnsi="Times New Roman" w:cs="Times New Roman"/>
          <w:sz w:val="24"/>
          <w:szCs w:val="24"/>
        </w:rPr>
        <w:t>prova</w:t>
      </w:r>
      <w:r w:rsidR="00A51A25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habilmente suas ideias </w:t>
      </w:r>
      <w:r w:rsidR="00CD0D8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os membros d</w:t>
      </w:r>
      <w:r w:rsidR="00CD0D88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própria seita de fariseus, pois, </w:t>
      </w:r>
      <w:r w:rsidR="00CD0D88">
        <w:rPr>
          <w:rFonts w:ascii="Times New Roman" w:hAnsi="Times New Roman" w:cs="Times New Roman"/>
          <w:sz w:val="24"/>
          <w:szCs w:val="24"/>
        </w:rPr>
        <w:t>embora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4316" w:rsidRPr="00C5704C">
        <w:rPr>
          <w:rFonts w:ascii="Times New Roman" w:hAnsi="Times New Roman" w:cs="Times New Roman"/>
          <w:sz w:val="24"/>
          <w:szCs w:val="24"/>
        </w:rPr>
        <w:t>es</w:t>
      </w:r>
      <w:r w:rsidR="00FA4316">
        <w:rPr>
          <w:rFonts w:ascii="Times New Roman" w:hAnsi="Times New Roman" w:cs="Times New Roman"/>
          <w:sz w:val="24"/>
          <w:szCs w:val="24"/>
        </w:rPr>
        <w:t>s</w:t>
      </w:r>
      <w:r w:rsidR="00FA4316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pessoas </w:t>
      </w:r>
      <w:r w:rsidR="00CD0D88">
        <w:rPr>
          <w:rFonts w:ascii="Times New Roman" w:hAnsi="Times New Roman" w:cs="Times New Roman"/>
          <w:sz w:val="24"/>
          <w:szCs w:val="24"/>
        </w:rPr>
        <w:t xml:space="preserve">lhe </w:t>
      </w:r>
      <w:r w:rsidR="00CD0D88">
        <w:rPr>
          <w:rFonts w:ascii="Times New Roman" w:hAnsi="Times New Roman" w:cs="Times New Roman"/>
          <w:sz w:val="24"/>
          <w:szCs w:val="24"/>
        </w:rPr>
        <w:lastRenderedPageBreak/>
        <w:t>fossem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hostis, de </w:t>
      </w:r>
      <w:r w:rsidR="00CD0D88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modo geral </w:t>
      </w:r>
      <w:r w:rsidR="00CD0D88">
        <w:rPr>
          <w:rFonts w:ascii="Times New Roman" w:hAnsi="Times New Roman" w:cs="Times New Roman"/>
          <w:sz w:val="24"/>
          <w:szCs w:val="24"/>
        </w:rPr>
        <w:t>compartilhavam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D88">
        <w:rPr>
          <w:rFonts w:ascii="Times New Roman" w:hAnsi="Times New Roman" w:cs="Times New Roman"/>
          <w:sz w:val="24"/>
          <w:szCs w:val="24"/>
        </w:rPr>
        <w:t>de sua visão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D0D88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 e </w:t>
      </w:r>
      <w:r w:rsidR="00CD0D88">
        <w:rPr>
          <w:rFonts w:ascii="Times New Roman" w:hAnsi="Times New Roman" w:cs="Times New Roman"/>
          <w:sz w:val="24"/>
          <w:szCs w:val="24"/>
        </w:rPr>
        <w:t>de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D88">
        <w:rPr>
          <w:rFonts w:ascii="Times New Roman" w:hAnsi="Times New Roman" w:cs="Times New Roman"/>
          <w:sz w:val="24"/>
          <w:szCs w:val="24"/>
        </w:rPr>
        <w:t>fé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Lei de Moisés... </w:t>
      </w:r>
      <w:r w:rsidR="00CD0D8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qui, </w:t>
      </w:r>
      <w:r w:rsidR="00CD0D88">
        <w:rPr>
          <w:rFonts w:ascii="Times New Roman" w:hAnsi="Times New Roman" w:cs="Times New Roman"/>
          <w:sz w:val="24"/>
          <w:szCs w:val="24"/>
        </w:rPr>
        <w:t>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opiniões</w:t>
      </w:r>
      <w:r w:rsidR="00CD0D88">
        <w:rPr>
          <w:rFonts w:ascii="Times New Roman" w:hAnsi="Times New Roman" w:cs="Times New Roman"/>
          <w:sz w:val="24"/>
          <w:szCs w:val="24"/>
        </w:rPr>
        <w:t xml:space="preserve"> de Ilováiski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0D88">
        <w:rPr>
          <w:rFonts w:ascii="Times New Roman" w:hAnsi="Times New Roman" w:cs="Times New Roman"/>
          <w:sz w:val="24"/>
          <w:szCs w:val="24"/>
        </w:rPr>
        <w:t>eram aparentamente iguais à</w:t>
      </w:r>
      <w:ins w:id="1727" w:author="Daniela Mountian" w:date="2017-08-27T20:21:00Z">
        <w:r w:rsidR="00BC2165">
          <w:rPr>
            <w:rFonts w:ascii="Times New Roman" w:hAnsi="Times New Roman" w:cs="Times New Roman"/>
            <w:sz w:val="24"/>
            <w:szCs w:val="24"/>
          </w:rPr>
          <w:t>s</w:t>
        </w:r>
      </w:ins>
      <w:r w:rsidR="00CD0D88">
        <w:rPr>
          <w:rFonts w:ascii="Times New Roman" w:hAnsi="Times New Roman" w:cs="Times New Roman"/>
          <w:sz w:val="24"/>
          <w:szCs w:val="24"/>
        </w:rPr>
        <w:t xml:space="preserve"> dele,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Cristo, estudadas </w:t>
      </w:r>
      <w:r w:rsidR="00CD0D88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Evangelho, mas a </w:t>
      </w:r>
      <w:r w:rsidR="00CD0D88">
        <w:rPr>
          <w:rFonts w:ascii="Times New Roman" w:hAnsi="Times New Roman" w:cs="Times New Roman"/>
          <w:sz w:val="24"/>
          <w:szCs w:val="24"/>
        </w:rPr>
        <w:t>visão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D0D88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</w:t>
      </w:r>
      <w:r w:rsidR="00A51A25">
        <w:rPr>
          <w:rFonts w:ascii="Times New Roman" w:hAnsi="Times New Roman" w:cs="Times New Roman"/>
          <w:sz w:val="24"/>
          <w:szCs w:val="24"/>
        </w:rPr>
        <w:t xml:space="preserve"> desse cristão</w:t>
      </w:r>
      <w:r w:rsidR="00322002">
        <w:rPr>
          <w:rFonts w:ascii="Times New Roman" w:hAnsi="Times New Roman" w:cs="Times New Roman"/>
          <w:sz w:val="24"/>
          <w:szCs w:val="24"/>
        </w:rPr>
        <w:t xml:space="preserve"> russo</w:t>
      </w:r>
      <w:r w:rsidR="00A51A25">
        <w:rPr>
          <w:rFonts w:ascii="Times New Roman" w:hAnsi="Times New Roman" w:cs="Times New Roman"/>
          <w:sz w:val="24"/>
          <w:szCs w:val="24"/>
        </w:rPr>
        <w:t xml:space="preserve"> lhe</w:t>
      </w:r>
      <w:r w:rsidR="00CD0D8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era</w:t>
      </w:r>
      <w:r w:rsidR="00CD0D8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totalmente hostil, </w:t>
      </w:r>
      <w:del w:id="1728" w:author="Daniela Mountian" w:date="2017-08-27T20:21:00Z">
        <w:r w:rsidR="0024094F" w:rsidRPr="00C5704C" w:rsidDel="00BC2165">
          <w:rPr>
            <w:rFonts w:ascii="Times New Roman" w:hAnsi="Times New Roman" w:cs="Times New Roman"/>
            <w:sz w:val="24"/>
            <w:szCs w:val="24"/>
          </w:rPr>
          <w:delText>alheia</w:delText>
        </w:r>
      </w:del>
      <w:ins w:id="1729" w:author="Daniela Mountian" w:date="2017-08-27T20:21:00Z">
        <w:r w:rsidR="00BC2165">
          <w:rPr>
            <w:rFonts w:ascii="Times New Roman" w:hAnsi="Times New Roman" w:cs="Times New Roman"/>
            <w:sz w:val="24"/>
            <w:szCs w:val="24"/>
          </w:rPr>
          <w:t>estranha</w:t>
        </w:r>
      </w:ins>
      <w:ins w:id="1730" w:author="Daniela Mountian" w:date="2017-08-27T20:22:00Z">
        <w:r w:rsidR="00BC2165">
          <w:rPr>
            <w:rFonts w:ascii="Times New Roman" w:hAnsi="Times New Roman" w:cs="Times New Roman"/>
            <w:sz w:val="24"/>
            <w:szCs w:val="24"/>
          </w:rPr>
          <w:t>.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31" w:author="Daniela Mountian" w:date="2017-08-27T20:47:00Z">
        <w:r w:rsidR="006F063A">
          <w:rPr>
            <w:rFonts w:ascii="Times New Roman" w:hAnsi="Times New Roman" w:cs="Times New Roman"/>
            <w:sz w:val="24"/>
            <w:szCs w:val="24"/>
          </w:rPr>
          <w:t>C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ada palavra </w:t>
      </w:r>
      <w:del w:id="1732" w:author="Daniela Mountian" w:date="2017-08-27T20:30:00Z">
        <w:r w:rsidR="00A51A25" w:rsidDel="00B852DF">
          <w:rPr>
            <w:rFonts w:ascii="Times New Roman" w:hAnsi="Times New Roman" w:cs="Times New Roman"/>
            <w:sz w:val="24"/>
            <w:szCs w:val="24"/>
          </w:rPr>
          <w:delText>sua</w:delText>
        </w:r>
      </w:del>
      <w:ins w:id="1733" w:author="Daniela Mountian" w:date="2017-08-27T20:30:00Z">
        <w:r w:rsidR="00B852DF">
          <w:rPr>
            <w:rFonts w:ascii="Times New Roman" w:hAnsi="Times New Roman" w:cs="Times New Roman"/>
            <w:sz w:val="24"/>
            <w:szCs w:val="24"/>
          </w:rPr>
          <w:t>dele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1A25">
        <w:rPr>
          <w:rFonts w:ascii="Times New Roman" w:hAnsi="Times New Roman" w:cs="Times New Roman"/>
          <w:sz w:val="24"/>
          <w:szCs w:val="24"/>
        </w:rPr>
        <w:t>se tornava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irreconhecível, </w:t>
      </w:r>
      <w:r w:rsidR="00A51A25">
        <w:rPr>
          <w:rFonts w:ascii="Times New Roman" w:hAnsi="Times New Roman" w:cs="Times New Roman"/>
          <w:sz w:val="24"/>
          <w:szCs w:val="24"/>
        </w:rPr>
        <w:t>a ponto de você, o interlocutor, se sentir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impotente diante de sua</w:t>
      </w:r>
      <w:r w:rsidR="00A51A2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própria</w:t>
      </w:r>
      <w:r w:rsidR="00A51A2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palavra</w:t>
      </w:r>
      <w:r w:rsidR="00A51A2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51A25">
        <w:rPr>
          <w:rFonts w:ascii="Times New Roman" w:hAnsi="Times New Roman" w:cs="Times New Roman"/>
          <w:sz w:val="24"/>
          <w:szCs w:val="24"/>
        </w:rPr>
        <w:t>Daí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surgiu, em essência, a teoria ateísta de que Deus, depois de </w:t>
      </w:r>
      <w:r w:rsidR="00A51A25">
        <w:rPr>
          <w:rFonts w:ascii="Times New Roman" w:hAnsi="Times New Roman" w:cs="Times New Roman"/>
          <w:sz w:val="24"/>
          <w:szCs w:val="24"/>
        </w:rPr>
        <w:t xml:space="preserve">ter </w:t>
      </w:r>
      <w:r w:rsidR="0024094F" w:rsidRPr="00C5704C">
        <w:rPr>
          <w:rFonts w:ascii="Times New Roman" w:hAnsi="Times New Roman" w:cs="Times New Roman"/>
          <w:sz w:val="24"/>
          <w:szCs w:val="24"/>
        </w:rPr>
        <w:t>cria</w:t>
      </w:r>
      <w:r w:rsidR="00A51A25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mundo, não mais interferi</w:t>
      </w:r>
      <w:r w:rsidR="00FC6B76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FC6B76">
        <w:rPr>
          <w:rFonts w:ascii="Times New Roman" w:hAnsi="Times New Roman" w:cs="Times New Roman"/>
          <w:sz w:val="24"/>
          <w:szCs w:val="24"/>
        </w:rPr>
        <w:t>suas questões</w:t>
      </w:r>
      <w:r w:rsidR="0024094F" w:rsidRPr="00C5704C">
        <w:rPr>
          <w:rFonts w:ascii="Times New Roman" w:hAnsi="Times New Roman" w:cs="Times New Roman"/>
          <w:sz w:val="24"/>
          <w:szCs w:val="24"/>
        </w:rPr>
        <w:t>, pois</w:t>
      </w:r>
      <w:r w:rsidR="00FC6B7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6B76">
        <w:rPr>
          <w:rFonts w:ascii="Times New Roman" w:hAnsi="Times New Roman" w:cs="Times New Roman"/>
          <w:sz w:val="24"/>
          <w:szCs w:val="24"/>
        </w:rPr>
        <w:t>visto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assim</w:t>
      </w:r>
      <w:r w:rsidR="00FC6B7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como se </w:t>
      </w:r>
      <w:r w:rsidR="00FC6B76">
        <w:rPr>
          <w:rFonts w:ascii="Times New Roman" w:hAnsi="Times New Roman" w:cs="Times New Roman"/>
          <w:sz w:val="24"/>
          <w:szCs w:val="24"/>
        </w:rPr>
        <w:t xml:space="preserve">Deus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mais existisse </w:t>
      </w:r>
      <w:del w:id="1734" w:author="Daniela Mountian" w:date="2017-08-27T20:31:00Z">
        <w:r w:rsidR="0024094F" w:rsidRPr="00C5704C" w:rsidDel="00B852DF">
          <w:rPr>
            <w:rFonts w:ascii="Times New Roman" w:hAnsi="Times New Roman" w:cs="Times New Roman"/>
            <w:sz w:val="24"/>
            <w:szCs w:val="24"/>
          </w:rPr>
          <w:delText>hoje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apesar </w:t>
      </w:r>
      <w:r w:rsidR="00FC6B76">
        <w:rPr>
          <w:rFonts w:ascii="Times New Roman" w:hAnsi="Times New Roman" w:cs="Times New Roman"/>
          <w:sz w:val="24"/>
          <w:szCs w:val="24"/>
        </w:rPr>
        <w:t xml:space="preserve">ter </w:t>
      </w:r>
      <w:r w:rsidR="0024094F" w:rsidRPr="00C5704C">
        <w:rPr>
          <w:rFonts w:ascii="Times New Roman" w:hAnsi="Times New Roman" w:cs="Times New Roman"/>
          <w:sz w:val="24"/>
          <w:szCs w:val="24"/>
        </w:rPr>
        <w:t>existi</w:t>
      </w:r>
      <w:r w:rsidR="00FC6B76">
        <w:rPr>
          <w:rFonts w:ascii="Times New Roman" w:hAnsi="Times New Roman" w:cs="Times New Roman"/>
          <w:sz w:val="24"/>
          <w:szCs w:val="24"/>
        </w:rPr>
        <w:t>do 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C6B76">
        <w:rPr>
          <w:rFonts w:ascii="Times New Roman" w:hAnsi="Times New Roman" w:cs="Times New Roman"/>
          <w:sz w:val="24"/>
          <w:szCs w:val="24"/>
        </w:rPr>
        <w:t xml:space="preserve">É na crença </w:t>
      </w:r>
      <w:r w:rsidR="00322002">
        <w:rPr>
          <w:rFonts w:ascii="Times New Roman" w:hAnsi="Times New Roman" w:cs="Times New Roman"/>
          <w:sz w:val="24"/>
          <w:szCs w:val="24"/>
        </w:rPr>
        <w:t>n</w:t>
      </w:r>
      <w:r w:rsidR="00FA431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existência </w:t>
      </w:r>
      <w:r w:rsidR="00FC6B76">
        <w:rPr>
          <w:rFonts w:ascii="Times New Roman" w:hAnsi="Times New Roman" w:cs="Times New Roman"/>
          <w:sz w:val="24"/>
          <w:szCs w:val="24"/>
        </w:rPr>
        <w:t xml:space="preserve">remota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Deus </w:t>
      </w:r>
      <w:r w:rsidR="00FC6B76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resid</w:t>
      </w:r>
      <w:r w:rsidR="00FC6B76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única diferença entre o materialismo teológico e o materialismo comum.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67CB">
        <w:rPr>
          <w:rFonts w:ascii="Times New Roman" w:hAnsi="Times New Roman" w:cs="Times New Roman"/>
          <w:sz w:val="24"/>
          <w:szCs w:val="24"/>
        </w:rPr>
        <w:t xml:space="preserve">Mas o sentido da discussão </w:t>
      </w:r>
      <w:r w:rsidR="00105E8C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especialmente </w:t>
      </w:r>
      <w:r w:rsidR="00105E8C">
        <w:rPr>
          <w:rFonts w:ascii="Times New Roman" w:hAnsi="Times New Roman" w:cs="Times New Roman"/>
          <w:sz w:val="24"/>
          <w:szCs w:val="24"/>
        </w:rPr>
        <w:t xml:space="preserve">inatingível </w:t>
      </w:r>
      <w:r w:rsidRPr="00C5704C">
        <w:rPr>
          <w:rFonts w:ascii="Times New Roman" w:hAnsi="Times New Roman" w:cs="Times New Roman"/>
          <w:sz w:val="24"/>
          <w:szCs w:val="24"/>
        </w:rPr>
        <w:t>quando cristãos russos</w:t>
      </w:r>
      <w:r w:rsidR="00322002">
        <w:rPr>
          <w:rFonts w:ascii="Times New Roman" w:hAnsi="Times New Roman" w:cs="Times New Roman"/>
          <w:sz w:val="24"/>
          <w:szCs w:val="24"/>
        </w:rPr>
        <w:t xml:space="preserve"> de ideias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0594">
        <w:rPr>
          <w:rFonts w:ascii="Times New Roman" w:hAnsi="Times New Roman" w:cs="Times New Roman"/>
          <w:sz w:val="24"/>
          <w:szCs w:val="24"/>
        </w:rPr>
        <w:t xml:space="preserve">firmes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começavam </w:t>
      </w:r>
      <w:r w:rsidR="00FA431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discutir entre </w:t>
      </w:r>
      <w:r w:rsidR="00A043A4">
        <w:rPr>
          <w:rFonts w:ascii="Times New Roman" w:hAnsi="Times New Roman" w:cs="Times New Roman"/>
          <w:sz w:val="24"/>
          <w:szCs w:val="24"/>
        </w:rPr>
        <w:t xml:space="preserve">si e a </w:t>
      </w:r>
      <w:r w:rsidR="00322002">
        <w:rPr>
          <w:rFonts w:ascii="Times New Roman" w:hAnsi="Times New Roman" w:cs="Times New Roman"/>
          <w:sz w:val="24"/>
          <w:szCs w:val="24"/>
        </w:rPr>
        <w:t>dizer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mesma coisa</w:t>
      </w:r>
      <w:r w:rsidR="00270594">
        <w:rPr>
          <w:rFonts w:ascii="Times New Roman" w:hAnsi="Times New Roman" w:cs="Times New Roman"/>
          <w:sz w:val="24"/>
          <w:szCs w:val="24"/>
        </w:rPr>
        <w:t>, mas usando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palavras tão </w:t>
      </w:r>
      <w:r w:rsidR="0066691F">
        <w:rPr>
          <w:rFonts w:ascii="Times New Roman" w:hAnsi="Times New Roman" w:cs="Times New Roman"/>
          <w:sz w:val="24"/>
          <w:szCs w:val="24"/>
        </w:rPr>
        <w:t>distintas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discussão </w:t>
      </w:r>
      <w:r w:rsidR="00105E8C">
        <w:rPr>
          <w:rFonts w:ascii="Times New Roman" w:hAnsi="Times New Roman" w:cs="Times New Roman"/>
          <w:sz w:val="24"/>
          <w:szCs w:val="24"/>
        </w:rPr>
        <w:t xml:space="preserve">se tornava </w:t>
      </w:r>
      <w:r w:rsidR="00270594">
        <w:rPr>
          <w:rFonts w:ascii="Times New Roman" w:hAnsi="Times New Roman" w:cs="Times New Roman"/>
          <w:sz w:val="24"/>
          <w:szCs w:val="24"/>
        </w:rPr>
        <w:t xml:space="preserve">completamente </w:t>
      </w:r>
      <w:r w:rsidR="00807BA7">
        <w:rPr>
          <w:rFonts w:ascii="Times New Roman" w:hAnsi="Times New Roman" w:cs="Times New Roman"/>
          <w:sz w:val="24"/>
          <w:szCs w:val="24"/>
        </w:rPr>
        <w:t>incoerente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Tudo </w:t>
      </w:r>
      <w:r w:rsidR="0092485E">
        <w:rPr>
          <w:rFonts w:ascii="Times New Roman" w:hAnsi="Times New Roman" w:cs="Times New Roman"/>
          <w:sz w:val="24"/>
          <w:szCs w:val="24"/>
        </w:rPr>
        <w:t>ganhava um ar 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absurdo que parecia que</w:t>
      </w:r>
      <w:r w:rsidR="00807BA7">
        <w:rPr>
          <w:rFonts w:ascii="Times New Roman" w:hAnsi="Times New Roman" w:cs="Times New Roman"/>
          <w:sz w:val="24"/>
          <w:szCs w:val="24"/>
        </w:rPr>
        <w:t>, a qualquer momento,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07BA7">
        <w:rPr>
          <w:rFonts w:ascii="Times New Roman" w:hAnsi="Times New Roman" w:cs="Times New Roman"/>
          <w:sz w:val="24"/>
          <w:szCs w:val="24"/>
        </w:rPr>
        <w:t xml:space="preserve">se desvendaria </w:t>
      </w:r>
      <w:r w:rsidR="00BC2165">
        <w:rPr>
          <w:rFonts w:ascii="Times New Roman" w:hAnsi="Times New Roman" w:cs="Times New Roman"/>
          <w:sz w:val="24"/>
          <w:szCs w:val="24"/>
        </w:rPr>
        <w:t>a</w:t>
      </w:r>
      <w:r w:rsidR="00807BA7">
        <w:rPr>
          <w:rFonts w:ascii="Times New Roman" w:hAnsi="Times New Roman" w:cs="Times New Roman"/>
          <w:sz w:val="24"/>
          <w:szCs w:val="24"/>
        </w:rPr>
        <w:t xml:space="preserve"> incógnita</w:t>
      </w:r>
      <w:del w:id="1735" w:author="Daniela Mountian" w:date="2017-08-27T20:48:00Z">
        <w:r w:rsidR="007A696A" w:rsidDel="006F063A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7A696A">
        <w:rPr>
          <w:rFonts w:ascii="Times New Roman" w:hAnsi="Times New Roman" w:cs="Times New Roman"/>
          <w:sz w:val="24"/>
          <w:szCs w:val="24"/>
        </w:rPr>
        <w:t xml:space="preserve"> que era</w:t>
      </w:r>
      <w:r w:rsidR="00807BA7">
        <w:rPr>
          <w:rFonts w:ascii="Times New Roman" w:hAnsi="Times New Roman" w:cs="Times New Roman"/>
          <w:sz w:val="24"/>
          <w:szCs w:val="24"/>
        </w:rPr>
        <w:t xml:space="preserve"> inacessível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discussões sensatas, inteligentes</w:t>
      </w:r>
      <w:r w:rsidRPr="00105E8C">
        <w:rPr>
          <w:rFonts w:ascii="Times New Roman" w:hAnsi="Times New Roman" w:cs="Times New Roman"/>
          <w:sz w:val="24"/>
          <w:szCs w:val="24"/>
        </w:rPr>
        <w:t xml:space="preserve">... Sem consciência de si, o insensato dirá a Palavra... Aquela Palavra que é </w:t>
      </w:r>
      <w:r w:rsidR="0066691F">
        <w:rPr>
          <w:rFonts w:ascii="Times New Roman" w:hAnsi="Times New Roman" w:cs="Times New Roman"/>
          <w:sz w:val="24"/>
          <w:szCs w:val="24"/>
        </w:rPr>
        <w:t>o ponto principal</w:t>
      </w:r>
      <w:r w:rsidRPr="00105E8C">
        <w:rPr>
          <w:rFonts w:ascii="Times New Roman" w:hAnsi="Times New Roman" w:cs="Times New Roman"/>
          <w:sz w:val="24"/>
          <w:szCs w:val="24"/>
        </w:rPr>
        <w:t xml:space="preserve"> </w:t>
      </w:r>
      <w:r w:rsidR="0066691F">
        <w:rPr>
          <w:rFonts w:ascii="Times New Roman" w:hAnsi="Times New Roman" w:cs="Times New Roman"/>
          <w:sz w:val="24"/>
          <w:szCs w:val="24"/>
        </w:rPr>
        <w:t>d</w:t>
      </w:r>
      <w:r w:rsidRPr="00105E8C">
        <w:rPr>
          <w:rFonts w:ascii="Times New Roman" w:hAnsi="Times New Roman" w:cs="Times New Roman"/>
          <w:sz w:val="24"/>
          <w:szCs w:val="24"/>
        </w:rPr>
        <w:t xml:space="preserve">o </w:t>
      </w:r>
      <w:r w:rsidR="00130BDC">
        <w:rPr>
          <w:rFonts w:ascii="Times New Roman" w:hAnsi="Times New Roman" w:cs="Times New Roman"/>
          <w:sz w:val="24"/>
          <w:szCs w:val="24"/>
        </w:rPr>
        <w:t>menos</w:t>
      </w:r>
      <w:r w:rsidR="00032057" w:rsidRPr="00105E8C">
        <w:rPr>
          <w:rFonts w:ascii="Times New Roman" w:hAnsi="Times New Roman" w:cs="Times New Roman"/>
          <w:sz w:val="24"/>
          <w:szCs w:val="24"/>
        </w:rPr>
        <w:t xml:space="preserve"> </w:t>
      </w:r>
      <w:r w:rsidRPr="00105E8C">
        <w:rPr>
          <w:rFonts w:ascii="Times New Roman" w:hAnsi="Times New Roman" w:cs="Times New Roman"/>
          <w:sz w:val="24"/>
          <w:szCs w:val="24"/>
        </w:rPr>
        <w:t>jud</w:t>
      </w:r>
      <w:r w:rsidR="00A043A4">
        <w:rPr>
          <w:rFonts w:ascii="Times New Roman" w:hAnsi="Times New Roman" w:cs="Times New Roman"/>
          <w:sz w:val="24"/>
          <w:szCs w:val="24"/>
        </w:rPr>
        <w:t>eu</w:t>
      </w:r>
      <w:r w:rsidRPr="00105E8C">
        <w:rPr>
          <w:rFonts w:ascii="Times New Roman" w:hAnsi="Times New Roman" w:cs="Times New Roman"/>
          <w:sz w:val="24"/>
          <w:szCs w:val="24"/>
        </w:rPr>
        <w:t xml:space="preserve"> </w:t>
      </w:r>
      <w:r w:rsidR="00130BDC">
        <w:rPr>
          <w:rFonts w:ascii="Times New Roman" w:hAnsi="Times New Roman" w:cs="Times New Roman"/>
          <w:sz w:val="24"/>
          <w:szCs w:val="24"/>
        </w:rPr>
        <w:t>d</w:t>
      </w:r>
      <w:r w:rsidRPr="00105E8C">
        <w:rPr>
          <w:rFonts w:ascii="Times New Roman" w:hAnsi="Times New Roman" w:cs="Times New Roman"/>
          <w:sz w:val="24"/>
          <w:szCs w:val="24"/>
        </w:rPr>
        <w:t>os quatro Evangelhos</w:t>
      </w:r>
      <w:del w:id="1736" w:author="Daniela Mountian" w:date="2017-08-27T20:49:00Z">
        <w:r w:rsidRPr="00105E8C" w:rsidDel="006F063A">
          <w:rPr>
            <w:rFonts w:ascii="Times New Roman" w:hAnsi="Times New Roman" w:cs="Times New Roman"/>
            <w:sz w:val="24"/>
            <w:szCs w:val="24"/>
          </w:rPr>
          <w:delText>, o de João</w:delText>
        </w:r>
      </w:del>
      <w:ins w:id="1737" w:author="Daniela Mountian" w:date="2017-08-27T20:49:00Z">
        <w:r w:rsidR="006F063A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ins w:id="1738" w:author="Daniela Mountian" w:date="2017-07-02T21:44:00Z">
        <w:r w:rsidR="00863B6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739" w:author="Daniela Mountian" w:date="2017-07-02T21:45:00Z">
        <w:r w:rsidR="00863B6B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863B6B">
        <w:rPr>
          <w:rFonts w:ascii="Times New Roman" w:hAnsi="Times New Roman" w:cs="Times New Roman"/>
          <w:sz w:val="24"/>
          <w:szCs w:val="24"/>
        </w:rPr>
        <w:t>apreciado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intelectual decadente russo</w:t>
      </w:r>
      <w:ins w:id="1740" w:author="Daniela Mountian" w:date="2017-08-27T20:49:00Z">
        <w:r w:rsidR="006F063A">
          <w:rPr>
            <w:rFonts w:ascii="Times New Roman" w:hAnsi="Times New Roman" w:cs="Times New Roman"/>
            <w:sz w:val="24"/>
            <w:szCs w:val="24"/>
          </w:rPr>
          <w:t>, o Ev</w:t>
        </w:r>
      </w:ins>
      <w:ins w:id="1741" w:author="Daniela Mountian" w:date="2017-08-27T20:50:00Z">
        <w:r w:rsidR="006F063A">
          <w:rPr>
            <w:rFonts w:ascii="Times New Roman" w:hAnsi="Times New Roman" w:cs="Times New Roman"/>
            <w:sz w:val="24"/>
            <w:szCs w:val="24"/>
          </w:rPr>
          <w:t>angelho de João</w:t>
        </w:r>
      </w:ins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41C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os insensatos </w:t>
      </w:r>
      <w:r w:rsidR="00863B6B">
        <w:rPr>
          <w:rFonts w:ascii="Times New Roman" w:hAnsi="Times New Roman" w:cs="Times New Roman"/>
          <w:sz w:val="24"/>
          <w:szCs w:val="24"/>
        </w:rPr>
        <w:t>são levados desse</w:t>
      </w:r>
      <w:r w:rsidR="00541C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Evangelho </w:t>
      </w:r>
      <w:r w:rsidR="00863B6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Apocalipse...</w:t>
      </w:r>
      <w:r w:rsidR="00541C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Apocalipse de João </w:t>
      </w:r>
      <w:r w:rsidR="00863B6B">
        <w:rPr>
          <w:rFonts w:ascii="Times New Roman" w:hAnsi="Times New Roman" w:cs="Times New Roman"/>
          <w:sz w:val="24"/>
          <w:szCs w:val="24"/>
        </w:rPr>
        <w:t>é igualmente estimado</w:t>
      </w:r>
      <w:r w:rsidRPr="00C5704C">
        <w:rPr>
          <w:rFonts w:ascii="Times New Roman" w:hAnsi="Times New Roman" w:cs="Times New Roman"/>
          <w:sz w:val="24"/>
          <w:szCs w:val="24"/>
        </w:rPr>
        <w:t>. Contudo, ser</w:t>
      </w:r>
      <w:r w:rsidR="00863B6B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3B6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João? A </w:t>
      </w:r>
      <w:r w:rsidR="00863B6B">
        <w:rPr>
          <w:rFonts w:ascii="Times New Roman" w:hAnsi="Times New Roman" w:cs="Times New Roman"/>
          <w:sz w:val="24"/>
          <w:szCs w:val="24"/>
        </w:rPr>
        <w:t>obra menos</w:t>
      </w:r>
      <w:ins w:id="1742" w:author="Leila" w:date="2016-07-22T09:51:00Z">
        <w:r w:rsidR="00541C8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judia da literatura evangélica é o quarto Evangelho</w:t>
      </w:r>
      <w:ins w:id="1743" w:author="Daniela Mountian" w:date="2017-08-27T20:51:00Z">
        <w:r w:rsidR="006F063A">
          <w:rPr>
            <w:rFonts w:ascii="Times New Roman" w:hAnsi="Times New Roman" w:cs="Times New Roman"/>
            <w:sz w:val="24"/>
            <w:szCs w:val="24"/>
          </w:rPr>
          <w:t>, e</w:t>
        </w:r>
      </w:ins>
      <w:del w:id="1744" w:author="Daniela Mountian" w:date="2017-08-27T20:51:00Z">
        <w:r w:rsidRPr="00C5704C" w:rsidDel="006F063A">
          <w:rPr>
            <w:rFonts w:ascii="Times New Roman" w:hAnsi="Times New Roman" w:cs="Times New Roman"/>
            <w:sz w:val="24"/>
            <w:szCs w:val="24"/>
          </w:rPr>
          <w:delText>.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45" w:author="Daniela Mountian" w:date="2017-08-27T20:51:00Z">
        <w:r w:rsidR="006F063A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mais judi</w:t>
      </w:r>
      <w:r w:rsidR="00863B6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o Apocalipse, o livro d</w:t>
      </w:r>
      <w:r w:rsidR="00863B6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 e </w:t>
      </w:r>
      <w:r w:rsidR="00863B6B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esperança. </w:t>
      </w:r>
      <w:ins w:id="1746" w:author="Daniela Mountian" w:date="2017-08-27T20:54:00Z">
        <w:r w:rsidR="006F063A">
          <w:rPr>
            <w:rFonts w:ascii="Times New Roman" w:hAnsi="Times New Roman" w:cs="Times New Roman"/>
            <w:sz w:val="24"/>
            <w:szCs w:val="24"/>
          </w:rPr>
          <w:t>É aquele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mesmo ódio contra o Império Romano que também </w:t>
      </w:r>
      <w:r w:rsidR="00863B6B">
        <w:rPr>
          <w:rFonts w:ascii="Times New Roman" w:hAnsi="Times New Roman" w:cs="Times New Roman"/>
          <w:sz w:val="24"/>
          <w:szCs w:val="24"/>
        </w:rPr>
        <w:t>sobrecarregou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coração d</w:t>
      </w:r>
      <w:r w:rsidR="00863B6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Cristo. </w:t>
      </w:r>
      <w:r w:rsidR="00863B6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Apocalipse </w:t>
      </w:r>
      <w:r w:rsidR="00863B6B">
        <w:rPr>
          <w:rFonts w:ascii="Times New Roman" w:hAnsi="Times New Roman" w:cs="Times New Roman"/>
          <w:sz w:val="24"/>
          <w:szCs w:val="24"/>
        </w:rPr>
        <w:t xml:space="preserve">mostra com </w:t>
      </w:r>
      <w:r w:rsidRPr="00C5704C">
        <w:rPr>
          <w:rFonts w:ascii="Times New Roman" w:hAnsi="Times New Roman" w:cs="Times New Roman"/>
          <w:sz w:val="24"/>
          <w:szCs w:val="24"/>
        </w:rPr>
        <w:t>evid</w:t>
      </w:r>
      <w:r w:rsidR="00863B6B">
        <w:rPr>
          <w:rFonts w:ascii="Times New Roman" w:hAnsi="Times New Roman" w:cs="Times New Roman"/>
          <w:sz w:val="24"/>
          <w:szCs w:val="24"/>
        </w:rPr>
        <w:t>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o Evangelho de Mateus </w:t>
      </w:r>
      <w:r w:rsidR="00863B6B">
        <w:rPr>
          <w:rFonts w:ascii="Times New Roman" w:hAnsi="Times New Roman" w:cs="Times New Roman"/>
          <w:sz w:val="24"/>
          <w:szCs w:val="24"/>
        </w:rPr>
        <w:t>sugere com c</w:t>
      </w:r>
      <w:r w:rsidR="00A824A2">
        <w:rPr>
          <w:rFonts w:ascii="Times New Roman" w:hAnsi="Times New Roman" w:cs="Times New Roman"/>
          <w:sz w:val="24"/>
          <w:szCs w:val="24"/>
        </w:rPr>
        <w:t>autela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o ódio dos construtores do Templo </w:t>
      </w:r>
      <w:r w:rsidR="006F063A">
        <w:rPr>
          <w:rFonts w:ascii="Times New Roman" w:hAnsi="Times New Roman" w:cs="Times New Roman"/>
          <w:sz w:val="24"/>
          <w:szCs w:val="24"/>
        </w:rPr>
        <w:t xml:space="preserve">contra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construtores da Torre de Babel, que representa </w:t>
      </w:r>
      <w:ins w:id="1747" w:author="Daniela Mountian" w:date="2017-08-27T20:57:00Z">
        <w:r w:rsidR="006F063A">
          <w:rPr>
            <w:rFonts w:ascii="Times New Roman" w:hAnsi="Times New Roman" w:cs="Times New Roman"/>
            <w:sz w:val="24"/>
            <w:szCs w:val="24"/>
          </w:rPr>
          <w:t>qualquer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império. </w:t>
      </w:r>
      <w:r w:rsidR="00863B6B">
        <w:rPr>
          <w:rFonts w:ascii="Times New Roman" w:hAnsi="Times New Roman" w:cs="Times New Roman"/>
          <w:sz w:val="24"/>
          <w:szCs w:val="24"/>
        </w:rPr>
        <w:t>No entanto,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Evangelho de Mateus</w:t>
      </w:r>
      <w:r w:rsidR="008B293B">
        <w:rPr>
          <w:rFonts w:ascii="Times New Roman" w:hAnsi="Times New Roman" w:cs="Times New Roman"/>
          <w:sz w:val="24"/>
          <w:szCs w:val="24"/>
        </w:rPr>
        <w:t xml:space="preserve"> </w:t>
      </w:r>
      <w:r w:rsidR="008B293B" w:rsidRPr="00893E8A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3B6B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>como os Evangelhos de Marcos e Lucas, mas especialmente o de Mateus</w:t>
      </w:r>
      <w:r w:rsidR="008B293B">
        <w:rPr>
          <w:rFonts w:ascii="Times New Roman" w:hAnsi="Times New Roman" w:cs="Times New Roman"/>
          <w:sz w:val="24"/>
          <w:szCs w:val="24"/>
        </w:rPr>
        <w:t xml:space="preserve"> </w:t>
      </w:r>
      <w:r w:rsidR="008B293B" w:rsidRPr="00893E8A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escrito com João, o </w:t>
      </w:r>
      <w:r w:rsidR="008B293B">
        <w:rPr>
          <w:rFonts w:ascii="Times New Roman" w:hAnsi="Times New Roman" w:cs="Times New Roman"/>
          <w:sz w:val="24"/>
          <w:szCs w:val="24"/>
        </w:rPr>
        <w:t>pai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Apocalipse</w:t>
      </w:r>
      <w:del w:id="1748" w:author="Daniela Mountian" w:date="2017-08-27T21:01:00Z">
        <w:r w:rsidRPr="00C5704C" w:rsidDel="00B46F3D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49" w:author="Daniela Mountian" w:date="2017-08-27T21:01:00Z">
        <w:r w:rsidR="00B46F3D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C5704C">
        <w:rPr>
          <w:rFonts w:ascii="Times New Roman" w:hAnsi="Times New Roman" w:cs="Times New Roman"/>
          <w:sz w:val="24"/>
          <w:szCs w:val="24"/>
        </w:rPr>
        <w:t>são irm</w:t>
      </w:r>
      <w:r w:rsidR="00863B6B">
        <w:rPr>
          <w:rFonts w:ascii="Times New Roman" w:hAnsi="Times New Roman" w:cs="Times New Roman"/>
          <w:sz w:val="24"/>
          <w:szCs w:val="24"/>
        </w:rPr>
        <w:t>ãos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3B6B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espírito</w:t>
      </w:r>
      <w:ins w:id="1750" w:author="Daniela Mountian" w:date="2017-08-27T21:01:00Z">
        <w:r w:rsidR="00B46F3D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C5704C">
        <w:rPr>
          <w:rFonts w:ascii="Times New Roman" w:hAnsi="Times New Roman" w:cs="Times New Roman"/>
          <w:sz w:val="24"/>
          <w:szCs w:val="24"/>
        </w:rPr>
        <w:t>, enquanto o Evangelho de João foi escrito por um inimigo hábil e talentoso</w:t>
      </w:r>
      <w:ins w:id="1751" w:author="Daniela Mountian" w:date="2017-07-02T22:08:00Z">
        <w:r w:rsidR="00A824A2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do ponto de vista literário, não</w:t>
      </w:r>
      <w:ins w:id="1752" w:author="Daniela Mountian" w:date="2017-08-27T21:02:00Z">
        <w:r w:rsidR="00B46F3D">
          <w:rPr>
            <w:rFonts w:ascii="Times New Roman" w:hAnsi="Times New Roman" w:cs="Times New Roman"/>
            <w:sz w:val="24"/>
            <w:szCs w:val="24"/>
          </w:rPr>
          <w:t xml:space="preserve"> do</w:t>
        </w:r>
      </w:ins>
      <w:ins w:id="1753" w:author="Daniela Mountian" w:date="2017-07-02T21:58:00Z">
        <w:r w:rsidR="008B293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espiritual. </w:t>
      </w:r>
      <w:r w:rsidR="00A824A2">
        <w:rPr>
          <w:rFonts w:ascii="Times New Roman" w:hAnsi="Times New Roman" w:cs="Times New Roman"/>
          <w:sz w:val="24"/>
          <w:szCs w:val="24"/>
        </w:rPr>
        <w:t>Foi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quarto Evangelho </w:t>
      </w:r>
      <w:r w:rsidR="00A824A2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nasceu originalmente a </w:t>
      </w:r>
      <w:r w:rsidR="000B56C5">
        <w:rPr>
          <w:rFonts w:ascii="Times New Roman" w:hAnsi="Times New Roman" w:cs="Times New Roman"/>
          <w:sz w:val="24"/>
          <w:szCs w:val="24"/>
        </w:rPr>
        <w:t>P</w:t>
      </w:r>
      <w:r w:rsidR="000B56C5" w:rsidRPr="00C5704C">
        <w:rPr>
          <w:rFonts w:ascii="Times New Roman" w:hAnsi="Times New Roman" w:cs="Times New Roman"/>
          <w:sz w:val="24"/>
          <w:szCs w:val="24"/>
        </w:rPr>
        <w:t>alavra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824A2">
        <w:rPr>
          <w:rFonts w:ascii="Times New Roman" w:hAnsi="Times New Roman" w:cs="Times New Roman"/>
          <w:sz w:val="24"/>
          <w:szCs w:val="24"/>
        </w:rPr>
        <w:t>mas seu sentido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24A2">
        <w:rPr>
          <w:rFonts w:ascii="Times New Roman" w:hAnsi="Times New Roman" w:cs="Times New Roman"/>
          <w:sz w:val="24"/>
          <w:szCs w:val="24"/>
        </w:rPr>
        <w:t>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</w:t>
      </w:r>
      <w:del w:id="1754" w:author="Daniela Mountian" w:date="2017-08-27T21:05:00Z">
        <w:r w:rsidRPr="00C5704C" w:rsidDel="00B46F3D">
          <w:rPr>
            <w:rFonts w:ascii="Times New Roman" w:hAnsi="Times New Roman" w:cs="Times New Roman"/>
            <w:sz w:val="24"/>
            <w:szCs w:val="24"/>
          </w:rPr>
          <w:delText>ou</w:delText>
        </w:r>
      </w:del>
      <w:ins w:id="1755" w:author="Daniela Mountian" w:date="2017-08-27T21:05:00Z">
        <w:r w:rsidR="00B46F3D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claro </w:t>
      </w:r>
      <w:r w:rsidR="00A824A2">
        <w:rPr>
          <w:rFonts w:ascii="Times New Roman" w:hAnsi="Times New Roman" w:cs="Times New Roman"/>
          <w:sz w:val="24"/>
          <w:szCs w:val="24"/>
        </w:rPr>
        <w:t>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É plástico, à </w:t>
      </w:r>
      <w:r w:rsidR="00363392">
        <w:rPr>
          <w:rFonts w:ascii="Times New Roman" w:hAnsi="Times New Roman" w:cs="Times New Roman"/>
          <w:sz w:val="24"/>
          <w:szCs w:val="24"/>
        </w:rPr>
        <w:t>maneira</w:t>
      </w:r>
      <w:r w:rsidR="00A824A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grega, </w:t>
      </w:r>
      <w:r w:rsidR="00363392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56C5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pode sentir a tentativa de dar uma imagem a Deus, sente-se que esse </w:t>
      </w:r>
      <w:r w:rsidR="00363392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0B56C5" w:rsidRPr="00C5704C">
        <w:rPr>
          <w:rFonts w:ascii="Times New Roman" w:hAnsi="Times New Roman" w:cs="Times New Roman"/>
          <w:sz w:val="24"/>
          <w:szCs w:val="24"/>
        </w:rPr>
        <w:t>in</w:t>
      </w:r>
      <w:r w:rsidR="000B56C5">
        <w:rPr>
          <w:rFonts w:ascii="Times New Roman" w:hAnsi="Times New Roman" w:cs="Times New Roman"/>
          <w:sz w:val="24"/>
          <w:szCs w:val="24"/>
        </w:rPr>
        <w:t>í</w:t>
      </w:r>
      <w:r w:rsidR="000B56C5" w:rsidRPr="00C5704C">
        <w:rPr>
          <w:rFonts w:ascii="Times New Roman" w:hAnsi="Times New Roman" w:cs="Times New Roman"/>
          <w:sz w:val="24"/>
          <w:szCs w:val="24"/>
        </w:rPr>
        <w:t xml:space="preserve">cio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divisão entre o bíblico e o grego, entre o cristianismo judaico e o cristianismo pagão. </w:t>
      </w:r>
      <w:r w:rsidR="00363392">
        <w:rPr>
          <w:rFonts w:ascii="Times New Roman" w:hAnsi="Times New Roman" w:cs="Times New Roman"/>
          <w:sz w:val="24"/>
          <w:szCs w:val="24"/>
        </w:rPr>
        <w:t>N</w:t>
      </w:r>
      <w:r w:rsidR="000B56C5">
        <w:rPr>
          <w:rFonts w:ascii="Times New Roman" w:hAnsi="Times New Roman" w:cs="Times New Roman"/>
          <w:sz w:val="24"/>
          <w:szCs w:val="24"/>
        </w:rPr>
        <w:t>o entanto,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63392">
        <w:rPr>
          <w:rFonts w:ascii="Times New Roman" w:hAnsi="Times New Roman" w:cs="Times New Roman"/>
          <w:sz w:val="24"/>
          <w:szCs w:val="24"/>
        </w:rPr>
        <w:t xml:space="preserve">acontece </w:t>
      </w:r>
      <w:r w:rsidRPr="00C5704C">
        <w:rPr>
          <w:rFonts w:ascii="Times New Roman" w:hAnsi="Times New Roman" w:cs="Times New Roman"/>
          <w:sz w:val="24"/>
          <w:szCs w:val="24"/>
        </w:rPr>
        <w:t>justamente o contrário</w:t>
      </w:r>
      <w:r w:rsidR="008213F5">
        <w:rPr>
          <w:rFonts w:ascii="Times New Roman" w:hAnsi="Times New Roman" w:cs="Times New Roman"/>
          <w:sz w:val="24"/>
          <w:szCs w:val="24"/>
        </w:rPr>
        <w:t>:</w:t>
      </w:r>
      <w:r w:rsidR="008213F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Senhor às vezes dá </w:t>
      </w:r>
      <w:r w:rsidR="00500918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sentido ao insensato, </w:t>
      </w:r>
      <w:r w:rsidR="000B56C5">
        <w:rPr>
          <w:rFonts w:ascii="Times New Roman" w:hAnsi="Times New Roman" w:cs="Times New Roman"/>
          <w:sz w:val="24"/>
          <w:szCs w:val="24"/>
        </w:rPr>
        <w:t>mas 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Palavra, </w:t>
      </w:r>
      <w:r w:rsidR="0050091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sentido através do </w:t>
      </w:r>
      <w:r w:rsidR="00363392">
        <w:rPr>
          <w:rFonts w:ascii="Times New Roman" w:hAnsi="Times New Roman" w:cs="Times New Roman"/>
          <w:sz w:val="24"/>
          <w:szCs w:val="24"/>
        </w:rPr>
        <w:t>pranto 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429CE">
        <w:rPr>
          <w:rFonts w:ascii="Times New Roman" w:hAnsi="Times New Roman" w:cs="Times New Roman"/>
          <w:sz w:val="24"/>
          <w:szCs w:val="24"/>
        </w:rPr>
        <w:t>inarticulado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63392">
        <w:rPr>
          <w:rFonts w:ascii="Times New Roman" w:hAnsi="Times New Roman" w:cs="Times New Roman"/>
          <w:sz w:val="24"/>
          <w:szCs w:val="24"/>
        </w:rPr>
        <w:t>da mesma forma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em 1933, </w:t>
      </w:r>
      <w:r w:rsidR="00500918">
        <w:rPr>
          <w:rFonts w:ascii="Times New Roman" w:hAnsi="Times New Roman" w:cs="Times New Roman"/>
          <w:sz w:val="24"/>
          <w:szCs w:val="24"/>
        </w:rPr>
        <w:t xml:space="preserve">a jovem mártir </w:t>
      </w:r>
      <w:r w:rsidRPr="00C5704C">
        <w:rPr>
          <w:rFonts w:ascii="Times New Roman" w:hAnsi="Times New Roman" w:cs="Times New Roman"/>
          <w:sz w:val="24"/>
          <w:szCs w:val="24"/>
        </w:rPr>
        <w:t>Maria</w:t>
      </w:r>
      <w:r w:rsidR="00363392">
        <w:rPr>
          <w:rFonts w:ascii="Times New Roman" w:hAnsi="Times New Roman" w:cs="Times New Roman"/>
          <w:sz w:val="24"/>
          <w:szCs w:val="24"/>
        </w:rPr>
        <w:t xml:space="preserve"> chorara perto da estação de Andréievka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7E1C" w:rsidRDefault="0024094F" w:rsidP="00DA749A">
      <w:pPr>
        <w:spacing w:after="0" w:line="360" w:lineRule="auto"/>
        <w:ind w:firstLine="709"/>
        <w:jc w:val="both"/>
        <w:rPr>
          <w:ins w:id="1756" w:author="Daniela Mountian" w:date="2017-07-02T23:06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Todo o espírito do quarto Evangelho é grego e antibíblico. </w:t>
      </w:r>
      <w:r w:rsidR="00816865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esmo assim, no cosmos não </w:t>
      </w:r>
      <w:r w:rsidR="00816865"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baixas alt</w:t>
      </w:r>
      <w:r w:rsidR="00816865">
        <w:rPr>
          <w:rFonts w:ascii="Times New Roman" w:hAnsi="Times New Roman" w:cs="Times New Roman"/>
          <w:sz w:val="24"/>
          <w:szCs w:val="24"/>
        </w:rPr>
        <w:t>uras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</w:t>
      </w:r>
      <w:r w:rsidR="00816865">
        <w:rPr>
          <w:rFonts w:ascii="Times New Roman" w:hAnsi="Times New Roman" w:cs="Times New Roman"/>
          <w:sz w:val="24"/>
          <w:szCs w:val="24"/>
        </w:rPr>
        <w:t>grande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grandioso </w:t>
      </w:r>
      <w:r w:rsidR="00816865">
        <w:rPr>
          <w:rFonts w:ascii="Times New Roman" w:hAnsi="Times New Roman" w:cs="Times New Roman"/>
          <w:sz w:val="24"/>
          <w:szCs w:val="24"/>
        </w:rPr>
        <w:t>inclusive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decadência, </w:t>
      </w:r>
      <w:r w:rsidR="00816865">
        <w:rPr>
          <w:rFonts w:ascii="Times New Roman" w:hAnsi="Times New Roman" w:cs="Times New Roman"/>
          <w:sz w:val="24"/>
          <w:szCs w:val="24"/>
        </w:rPr>
        <w:t xml:space="preserve">no </w:t>
      </w:r>
      <w:r w:rsidRPr="00C5704C">
        <w:rPr>
          <w:rFonts w:ascii="Times New Roman" w:hAnsi="Times New Roman" w:cs="Times New Roman"/>
          <w:sz w:val="24"/>
          <w:szCs w:val="24"/>
        </w:rPr>
        <w:t>misticismo</w:t>
      </w:r>
      <w:r w:rsidR="001429C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6865">
        <w:rPr>
          <w:rFonts w:ascii="Times New Roman" w:hAnsi="Times New Roman" w:cs="Times New Roman"/>
          <w:sz w:val="24"/>
          <w:szCs w:val="24"/>
        </w:rPr>
        <w:t>na queda</w:t>
      </w:r>
      <w:r w:rsidRPr="00C5704C">
        <w:rPr>
          <w:rFonts w:ascii="Times New Roman" w:hAnsi="Times New Roman" w:cs="Times New Roman"/>
          <w:sz w:val="24"/>
          <w:szCs w:val="24"/>
        </w:rPr>
        <w:t>. Somente n</w:t>
      </w:r>
      <w:del w:id="1757" w:author="Daniela Mountian" w:date="2017-08-27T21:14:00Z">
        <w:r w:rsidRPr="00C5704C" w:rsidDel="00B46F3D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1758" w:author="Daniela Mountian" w:date="2017-08-27T21:14:00Z">
        <w:r w:rsidR="00B46F3D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insignific</w:t>
      </w:r>
      <w:del w:id="1759" w:author="Daniela Mountian" w:date="2017-08-27T21:14:00Z">
        <w:r w:rsidRPr="00C5704C" w:rsidDel="00B46F3D">
          <w:rPr>
            <w:rFonts w:ascii="Times New Roman" w:hAnsi="Times New Roman" w:cs="Times New Roman"/>
            <w:sz w:val="24"/>
            <w:szCs w:val="24"/>
          </w:rPr>
          <w:delText>ância</w:delText>
        </w:r>
      </w:del>
      <w:ins w:id="1760" w:author="Daniela Mountian" w:date="2017-08-27T21:14:00Z">
        <w:r w:rsidR="00B46F3D">
          <w:rPr>
            <w:rFonts w:ascii="Times New Roman" w:hAnsi="Times New Roman" w:cs="Times New Roman"/>
            <w:sz w:val="24"/>
            <w:szCs w:val="24"/>
          </w:rPr>
          <w:t>ante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816865"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6865">
        <w:rPr>
          <w:rFonts w:ascii="Times New Roman" w:hAnsi="Times New Roman" w:cs="Times New Roman"/>
          <w:sz w:val="24"/>
          <w:szCs w:val="24"/>
        </w:rPr>
        <w:t>queda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1C">
        <w:rPr>
          <w:rFonts w:ascii="Times New Roman" w:hAnsi="Times New Roman" w:cs="Times New Roman"/>
          <w:sz w:val="24"/>
          <w:szCs w:val="24"/>
        </w:rPr>
        <w:t>ou</w:t>
      </w:r>
      <w:r w:rsidR="001429C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decadência. O acmeísta Gumilióv </w:t>
      </w:r>
      <w:ins w:id="1761" w:author="Daniela Mountian" w:date="2017-08-27T21:08:00Z">
        <w:r w:rsidR="00B46F3D">
          <w:rPr>
            <w:rFonts w:ascii="Times New Roman" w:hAnsi="Times New Roman" w:cs="Times New Roman"/>
            <w:sz w:val="24"/>
            <w:szCs w:val="24"/>
          </w:rPr>
          <w:t>escreveu</w:t>
        </w:r>
      </w:ins>
      <w:r w:rsidRPr="00C5704C">
        <w:rPr>
          <w:rFonts w:ascii="Times New Roman" w:hAnsi="Times New Roman" w:cs="Times New Roman"/>
          <w:sz w:val="24"/>
          <w:szCs w:val="24"/>
        </w:rPr>
        <w:t>: “</w:t>
      </w:r>
      <w:r w:rsidR="0081686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Evangelho de João </w:t>
      </w:r>
      <w:r w:rsidR="00816865">
        <w:rPr>
          <w:rFonts w:ascii="Times New Roman" w:hAnsi="Times New Roman" w:cs="Times New Roman"/>
          <w:sz w:val="24"/>
          <w:szCs w:val="24"/>
        </w:rPr>
        <w:t>está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dito que a Palavra é Deus...”</w:t>
      </w:r>
      <w:r w:rsidR="00816865">
        <w:rPr>
          <w:rFonts w:ascii="Times New Roman" w:hAnsi="Times New Roman" w:cs="Times New Roman"/>
          <w:sz w:val="24"/>
          <w:szCs w:val="24"/>
        </w:rPr>
        <w:t>.</w:t>
      </w:r>
      <w:r w:rsidR="00816865">
        <w:rPr>
          <w:rStyle w:val="Refdenotaderodap"/>
          <w:rFonts w:ascii="Times New Roman" w:hAnsi="Times New Roman" w:cs="Times New Roman"/>
          <w:sz w:val="24"/>
          <w:szCs w:val="24"/>
        </w:rPr>
        <w:footnoteReference w:id="155"/>
      </w:r>
      <w:r w:rsidRPr="00C5704C">
        <w:rPr>
          <w:rFonts w:ascii="Times New Roman" w:hAnsi="Times New Roman" w:cs="Times New Roman"/>
          <w:sz w:val="24"/>
          <w:szCs w:val="24"/>
        </w:rPr>
        <w:t xml:space="preserve"> Claro que não é assim, isso não </w:t>
      </w:r>
      <w:r w:rsidR="00A043A4">
        <w:rPr>
          <w:rFonts w:ascii="Times New Roman" w:hAnsi="Times New Roman" w:cs="Times New Roman"/>
          <w:sz w:val="24"/>
          <w:szCs w:val="24"/>
        </w:rPr>
        <w:t>é o modo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bíbli</w:t>
      </w:r>
      <w:r w:rsidR="00A043A4">
        <w:rPr>
          <w:rFonts w:ascii="Times New Roman" w:hAnsi="Times New Roman" w:cs="Times New Roman"/>
          <w:sz w:val="24"/>
          <w:szCs w:val="24"/>
        </w:rPr>
        <w:t>co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 </w:t>
      </w:r>
      <w:r w:rsidR="001429CE">
        <w:rPr>
          <w:rFonts w:ascii="Times New Roman" w:hAnsi="Times New Roman" w:cs="Times New Roman"/>
          <w:sz w:val="24"/>
          <w:szCs w:val="24"/>
        </w:rPr>
        <w:t>P</w:t>
      </w:r>
      <w:r w:rsidR="001429CE" w:rsidRPr="00C5704C">
        <w:rPr>
          <w:rFonts w:ascii="Times New Roman" w:hAnsi="Times New Roman" w:cs="Times New Roman"/>
          <w:sz w:val="24"/>
          <w:szCs w:val="24"/>
        </w:rPr>
        <w:t xml:space="preserve">alavra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sempre rebaixa o sentido. </w:t>
      </w:r>
      <w:r w:rsidR="00A043A4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diálogo entre Deus e um profeta </w:t>
      </w:r>
      <w:r w:rsidR="00A043A4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rebaixa o </w:t>
      </w:r>
      <w:r w:rsidR="00A043A4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ivino,</w:t>
      </w:r>
      <w:r w:rsidR="001429CE">
        <w:rPr>
          <w:rFonts w:ascii="Times New Roman" w:hAnsi="Times New Roman" w:cs="Times New Roman"/>
          <w:sz w:val="24"/>
          <w:szCs w:val="24"/>
        </w:rPr>
        <w:t xml:space="preserve"> </w:t>
      </w:r>
      <w:r w:rsidR="00A043A4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1429CE" w:rsidRPr="00C5704C">
        <w:rPr>
          <w:rFonts w:ascii="Times New Roman" w:hAnsi="Times New Roman" w:cs="Times New Roman"/>
          <w:sz w:val="24"/>
          <w:szCs w:val="24"/>
        </w:rPr>
        <w:t>di</w:t>
      </w:r>
      <w:r w:rsidR="001429CE">
        <w:rPr>
          <w:rFonts w:ascii="Times New Roman" w:hAnsi="Times New Roman" w:cs="Times New Roman"/>
          <w:sz w:val="24"/>
          <w:szCs w:val="24"/>
        </w:rPr>
        <w:t>á</w:t>
      </w:r>
      <w:r w:rsidR="001429CE" w:rsidRPr="00C5704C">
        <w:rPr>
          <w:rFonts w:ascii="Times New Roman" w:hAnsi="Times New Roman" w:cs="Times New Roman"/>
          <w:sz w:val="24"/>
          <w:szCs w:val="24"/>
        </w:rPr>
        <w:t xml:space="preserve">logo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entre um profeta e o povo </w:t>
      </w:r>
      <w:r w:rsidR="00A043A4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rebaixa o profético. Os profetas sabiam que na Palavra elevada Deus é rebaixado e na Palavra insignificante Deus </w:t>
      </w:r>
      <w:r w:rsidR="001429CE">
        <w:rPr>
          <w:rFonts w:ascii="Times New Roman" w:hAnsi="Times New Roman" w:cs="Times New Roman"/>
          <w:sz w:val="24"/>
          <w:szCs w:val="24"/>
        </w:rPr>
        <w:t>está ausente</w:t>
      </w:r>
      <w:r w:rsidRPr="00C5704C">
        <w:rPr>
          <w:rFonts w:ascii="Times New Roman" w:hAnsi="Times New Roman" w:cs="Times New Roman"/>
          <w:sz w:val="24"/>
          <w:szCs w:val="24"/>
        </w:rPr>
        <w:t>... No entanto, há tempo</w:t>
      </w:r>
      <w:r w:rsidR="00A043A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existem profetas</w:t>
      </w:r>
      <w:del w:id="1762" w:author="Daniela Mountian" w:date="2017-08-27T21:12:00Z">
        <w:r w:rsidRPr="00C5704C" w:rsidDel="00B46F3D">
          <w:rPr>
            <w:rFonts w:ascii="Times New Roman" w:hAnsi="Times New Roman" w:cs="Times New Roman"/>
            <w:sz w:val="24"/>
            <w:szCs w:val="24"/>
          </w:rPr>
          <w:delText>, há tempo</w:delText>
        </w:r>
        <w:r w:rsidR="00A043A4" w:rsidDel="00B46F3D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1763" w:author="Daniela Mountian" w:date="2017-08-27T21:12:00Z">
        <w:r w:rsidR="00B46F3D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A043A4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ivino</w:t>
      </w:r>
      <w:r w:rsidR="00B46F3D">
        <w:rPr>
          <w:rFonts w:ascii="Times New Roman" w:hAnsi="Times New Roman" w:cs="Times New Roman"/>
          <w:sz w:val="24"/>
          <w:szCs w:val="24"/>
        </w:rPr>
        <w:t xml:space="preserve"> fora </w:t>
      </w:r>
      <w:r w:rsidR="00A043A4" w:rsidRPr="00B46F3D">
        <w:rPr>
          <w:rFonts w:ascii="Times New Roman" w:hAnsi="Times New Roman" w:cs="Times New Roman"/>
          <w:sz w:val="24"/>
          <w:szCs w:val="24"/>
        </w:rPr>
        <w:t>inúmera</w:t>
      </w:r>
      <w:r w:rsidR="005F7E1C" w:rsidRPr="00B46F3D">
        <w:rPr>
          <w:rFonts w:ascii="Times New Roman" w:hAnsi="Times New Roman" w:cs="Times New Roman"/>
          <w:sz w:val="24"/>
          <w:szCs w:val="24"/>
        </w:rPr>
        <w:t>s</w:t>
      </w:r>
      <w:r w:rsidR="00A043A4">
        <w:rPr>
          <w:rFonts w:ascii="Times New Roman" w:hAnsi="Times New Roman" w:cs="Times New Roman"/>
          <w:sz w:val="24"/>
          <w:szCs w:val="24"/>
        </w:rPr>
        <w:t xml:space="preserve"> vezes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rebaixado, antes </w:t>
      </w:r>
      <w:ins w:id="1764" w:author="Daniela Mountian" w:date="2017-07-02T23:08:00Z">
        <w:r w:rsidR="005F7E1C">
          <w:rPr>
            <w:rFonts w:ascii="Times New Roman" w:hAnsi="Times New Roman" w:cs="Times New Roman"/>
            <w:sz w:val="24"/>
            <w:szCs w:val="24"/>
          </w:rPr>
          <w:t>de se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aproxima</w:t>
      </w:r>
      <w:ins w:id="1765" w:author="Daniela Mountian" w:date="2017-07-02T23:08:00Z">
        <w:r w:rsidR="005F7E1C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do povo através da insignific</w:t>
      </w:r>
      <w:del w:id="1766" w:author="Daniela Mountian" w:date="2017-08-27T21:15:00Z">
        <w:r w:rsidRPr="00C5704C" w:rsidDel="00B46F3D">
          <w:rPr>
            <w:rFonts w:ascii="Times New Roman" w:hAnsi="Times New Roman" w:cs="Times New Roman"/>
            <w:sz w:val="24"/>
            <w:szCs w:val="24"/>
          </w:rPr>
          <w:delText>ância</w:delText>
        </w:r>
      </w:del>
      <w:ins w:id="1767" w:author="Daniela Mountian" w:date="2017-08-27T21:15:00Z">
        <w:r w:rsidR="00B46F3D">
          <w:rPr>
            <w:rFonts w:ascii="Times New Roman" w:hAnsi="Times New Roman" w:cs="Times New Roman"/>
            <w:sz w:val="24"/>
            <w:szCs w:val="24"/>
          </w:rPr>
          <w:t>ante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Por isso hoje</w:t>
      </w:r>
      <w:r w:rsidR="005F7E1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mesmo a Palavra </w:t>
      </w:r>
      <w:r w:rsidR="005F7E1C">
        <w:rPr>
          <w:rFonts w:ascii="Times New Roman" w:hAnsi="Times New Roman" w:cs="Times New Roman"/>
          <w:sz w:val="24"/>
          <w:szCs w:val="24"/>
        </w:rPr>
        <w:t>aleatória, grega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bíblica do quarto Evangelho</w:t>
      </w:r>
      <w:r w:rsidR="005F7E1C">
        <w:rPr>
          <w:rFonts w:ascii="Times New Roman" w:hAnsi="Times New Roman" w:cs="Times New Roman"/>
          <w:sz w:val="24"/>
          <w:szCs w:val="24"/>
        </w:rPr>
        <w:t xml:space="preserve"> é valorizada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ins w:id="1768" w:author="Daniela Mountian" w:date="2017-07-02T23:11:00Z">
        <w:r w:rsidR="005F7E1C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>esmo uma Palavra humana, que se adianta ao sentido de Deus...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</w:t>
      </w:r>
      <w:r w:rsidR="005F7E1C">
        <w:rPr>
          <w:rFonts w:ascii="Times New Roman" w:hAnsi="Times New Roman" w:cs="Times New Roman"/>
          <w:sz w:val="24"/>
          <w:szCs w:val="24"/>
        </w:rPr>
        <w:t>auge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1C">
        <w:rPr>
          <w:rFonts w:ascii="Times New Roman" w:hAnsi="Times New Roman" w:cs="Times New Roman"/>
          <w:sz w:val="24"/>
          <w:szCs w:val="24"/>
        </w:rPr>
        <w:t xml:space="preserve">da </w:t>
      </w:r>
      <w:del w:id="1769" w:author="Daniela Mountian" w:date="2017-08-27T21:16:00Z">
        <w:r w:rsidRPr="00C5704C" w:rsidDel="00B46F3D">
          <w:rPr>
            <w:rFonts w:ascii="Times New Roman" w:hAnsi="Times New Roman" w:cs="Times New Roman"/>
            <w:sz w:val="24"/>
            <w:szCs w:val="24"/>
          </w:rPr>
          <w:delText xml:space="preserve">ardente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discussão russa </w:t>
      </w:r>
      <w:ins w:id="1770" w:author="Daniela Mountian" w:date="2017-08-27T21:16:00Z">
        <w:r w:rsidR="00B46F3D">
          <w:rPr>
            <w:rFonts w:ascii="Times New Roman" w:hAnsi="Times New Roman" w:cs="Times New Roman"/>
            <w:sz w:val="24"/>
            <w:szCs w:val="24"/>
          </w:rPr>
          <w:t xml:space="preserve">acalorada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sobre Cristo, quando todos </w:t>
      </w:r>
      <w:r w:rsidR="005F7E1C" w:rsidRPr="00621342">
        <w:rPr>
          <w:rFonts w:ascii="Times New Roman" w:hAnsi="Times New Roman" w:cs="Times New Roman"/>
          <w:sz w:val="24"/>
          <w:szCs w:val="24"/>
        </w:rPr>
        <w:t>—</w:t>
      </w:r>
      <w:r w:rsidR="005F7E1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os </w:t>
      </w:r>
      <w:r w:rsidR="005F7E1C">
        <w:rPr>
          <w:rFonts w:ascii="Times New Roman" w:hAnsi="Times New Roman" w:cs="Times New Roman"/>
          <w:sz w:val="24"/>
          <w:szCs w:val="24"/>
        </w:rPr>
        <w:t xml:space="preserve">habitualmente </w:t>
      </w:r>
      <w:r w:rsidRPr="00C5704C">
        <w:rPr>
          <w:rFonts w:ascii="Times New Roman" w:hAnsi="Times New Roman" w:cs="Times New Roman"/>
          <w:sz w:val="24"/>
          <w:szCs w:val="24"/>
        </w:rPr>
        <w:t>mais tolos</w:t>
      </w:r>
      <w:r w:rsidR="005F7E1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1C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Klávdia, a viúva de Aleksei Ióssifovitch</w:t>
      </w:r>
      <w:r w:rsidR="00B46F3D">
        <w:rPr>
          <w:rFonts w:ascii="Times New Roman" w:hAnsi="Times New Roman" w:cs="Times New Roman"/>
          <w:sz w:val="24"/>
          <w:szCs w:val="24"/>
        </w:rPr>
        <w:t xml:space="preserve"> </w:t>
      </w:r>
      <w:r w:rsidR="0051524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1C">
        <w:rPr>
          <w:rFonts w:ascii="Times New Roman" w:hAnsi="Times New Roman" w:cs="Times New Roman"/>
          <w:sz w:val="24"/>
          <w:szCs w:val="24"/>
        </w:rPr>
        <w:t xml:space="preserve">davam mostras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inteligência </w:t>
      </w:r>
      <w:ins w:id="1771" w:author="Daniela Mountian" w:date="2017-07-02T23:13:00Z">
        <w:r w:rsidR="005F7E1C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por isso </w:t>
      </w:r>
      <w:ins w:id="1772" w:author="Daniela Mountian" w:date="2017-08-27T21:20:00Z">
        <w:r w:rsidR="00B9225E">
          <w:rPr>
            <w:rFonts w:ascii="Times New Roman" w:hAnsi="Times New Roman" w:cs="Times New Roman"/>
            <w:sz w:val="24"/>
            <w:szCs w:val="24"/>
          </w:rPr>
          <w:t xml:space="preserve">não era possível </w:t>
        </w:r>
        <w:r w:rsidR="00B9225E" w:rsidRPr="00C5704C">
          <w:rPr>
            <w:rFonts w:ascii="Times New Roman" w:hAnsi="Times New Roman" w:cs="Times New Roman"/>
            <w:sz w:val="24"/>
            <w:szCs w:val="24"/>
          </w:rPr>
          <w:t>se deter</w:t>
        </w:r>
        <w:r w:rsidR="00B9225E">
          <w:rPr>
            <w:rFonts w:ascii="Times New Roman" w:hAnsi="Times New Roman" w:cs="Times New Roman"/>
            <w:sz w:val="24"/>
            <w:szCs w:val="24"/>
          </w:rPr>
          <w:t xml:space="preserve"> sobre</w:t>
        </w:r>
        <w:r w:rsidR="00B9225E" w:rsidRPr="00C5704C">
          <w:rPr>
            <w:rFonts w:ascii="Times New Roman" w:hAnsi="Times New Roman" w:cs="Times New Roman"/>
            <w:sz w:val="24"/>
            <w:szCs w:val="24"/>
          </w:rPr>
          <w:t xml:space="preserve"> algo</w:t>
        </w:r>
        <w:r w:rsidR="00B9225E">
          <w:rPr>
            <w:rFonts w:ascii="Times New Roman" w:hAnsi="Times New Roman" w:cs="Times New Roman"/>
            <w:sz w:val="24"/>
            <w:szCs w:val="24"/>
          </w:rPr>
          <w:t xml:space="preserve"> ou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entender </w:t>
      </w:r>
      <w:ins w:id="1773" w:author="Daniela Mountian" w:date="2017-08-27T21:20:00Z">
        <w:r w:rsidR="00B9225E">
          <w:rPr>
            <w:rFonts w:ascii="Times New Roman" w:hAnsi="Times New Roman" w:cs="Times New Roman"/>
            <w:sz w:val="24"/>
            <w:szCs w:val="24"/>
          </w:rPr>
          <w:t>alguma coisa</w:t>
        </w:r>
      </w:ins>
      <w:ins w:id="1774" w:author="Daniela Mountian" w:date="2017-07-02T23:13:00Z">
        <w:r w:rsidR="005F7E1C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C5704C">
        <w:rPr>
          <w:rFonts w:ascii="Times New Roman" w:hAnsi="Times New Roman" w:cs="Times New Roman"/>
          <w:sz w:val="24"/>
          <w:szCs w:val="24"/>
        </w:rPr>
        <w:t>, Ilov</w:t>
      </w:r>
      <w:r w:rsidR="005F7E1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 disse, agarrando com os dedos reumáticos uma xícara de chá</w:t>
      </w:r>
      <w:r w:rsidR="005F7E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7E1C">
        <w:rPr>
          <w:rFonts w:ascii="Times New Roman" w:hAnsi="Times New Roman" w:cs="Times New Roman"/>
          <w:sz w:val="24"/>
          <w:szCs w:val="24"/>
        </w:rPr>
        <w:t>de amplo consumo</w:t>
      </w:r>
      <w:r w:rsidR="005F7E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branca de borda azul, que cheirava a vodca:</w:t>
      </w:r>
    </w:p>
    <w:p w:rsidR="0024094F" w:rsidRPr="00C5704C" w:rsidRDefault="00515246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Olhem para est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usou a palavra “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em lugar de “xícara”, pois se achava um </w:t>
      </w:r>
      <w:del w:id="1775" w:author="Daniela Mountian" w:date="2017-08-29T09:50:00Z">
        <w:r w:rsidR="005F7E1C" w:rsidDel="00DD098D">
          <w:rPr>
            <w:rFonts w:ascii="Times New Roman" w:hAnsi="Times New Roman" w:cs="Times New Roman"/>
            <w:sz w:val="24"/>
            <w:szCs w:val="24"/>
          </w:rPr>
          <w:delText>entendido</w:delText>
        </w:r>
      </w:del>
      <w:ins w:id="1776" w:author="Daniela Mountian" w:date="2017-08-29T09:50:00Z">
        <w:r w:rsidR="00DD098D">
          <w:rPr>
            <w:rFonts w:ascii="Times New Roman" w:hAnsi="Times New Roman" w:cs="Times New Roman"/>
            <w:sz w:val="24"/>
            <w:szCs w:val="24"/>
          </w:rPr>
          <w:t>conhecedor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77" w:author="Daniela Mountian" w:date="2017-08-29T09:50:00Z">
        <w:r w:rsidR="00DD098D">
          <w:rPr>
            <w:rFonts w:ascii="Times New Roman" w:hAnsi="Times New Roman" w:cs="Times New Roman"/>
            <w:sz w:val="24"/>
            <w:szCs w:val="24"/>
          </w:rPr>
          <w:t>d</w:t>
        </w:r>
      </w:ins>
      <w:ins w:id="1778" w:author="Daniela Mountian" w:date="2017-08-27T21:22:00Z">
        <w:r w:rsidR="00B9225E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779"/>
      <w:r w:rsidR="00B9225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ntiguidade</w:t>
      </w:r>
      <w:del w:id="1780" w:author="Daniela Mountian" w:date="2017-07-06T00:22:00Z">
        <w:r w:rsidR="0024094F" w:rsidRPr="00C5704C" w:rsidDel="001C26F3">
          <w:rPr>
            <w:rFonts w:ascii="Times New Roman" w:hAnsi="Times New Roman" w:cs="Times New Roman"/>
            <w:sz w:val="24"/>
            <w:szCs w:val="24"/>
          </w:rPr>
          <w:delText>s</w:delText>
        </w:r>
      </w:del>
      <w:commentRangeEnd w:id="1779"/>
      <w:r w:rsidR="005F7E1C">
        <w:rPr>
          <w:rStyle w:val="Refdecomentrio"/>
          <w:rFonts w:cs="Times New Roman"/>
          <w:lang w:val="x-none"/>
        </w:rPr>
        <w:commentReference w:id="177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olhem para est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Agora é um simples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Mas vou </w:t>
      </w:r>
      <w:r w:rsidR="009A6C4F">
        <w:rPr>
          <w:rFonts w:ascii="Times New Roman" w:hAnsi="Times New Roman" w:cs="Times New Roman"/>
          <w:sz w:val="24"/>
          <w:szCs w:val="24"/>
        </w:rPr>
        <w:t>jogá-l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chão e el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781" w:author="Daniela Mountian" w:date="2017-07-02T23:27:00Z">
        <w:r w:rsidR="005F7E1C">
          <w:rPr>
            <w:rFonts w:ascii="Times New Roman" w:hAnsi="Times New Roman" w:cs="Times New Roman"/>
            <w:sz w:val="24"/>
            <w:szCs w:val="24"/>
          </w:rPr>
          <w:t xml:space="preserve">se </w:t>
        </w:r>
      </w:ins>
      <w:ins w:id="1782" w:author="Daniela Mountian" w:date="2017-07-07T00:36:00Z">
        <w:r w:rsidR="0043456F">
          <w:rPr>
            <w:rStyle w:val="Refdecomentrio"/>
            <w:rFonts w:cs="Times New Roman"/>
            <w:lang w:val="x-none"/>
          </w:rPr>
          <w:commentReference w:id="1783"/>
        </w:r>
      </w:ins>
      <w:ins w:id="1784" w:author="Daniela Mountian" w:date="2017-08-27T21:23:00Z">
        <w:r w:rsidR="00B9225E">
          <w:rPr>
            <w:rFonts w:ascii="Times New Roman" w:hAnsi="Times New Roman" w:cs="Times New Roman"/>
            <w:sz w:val="24"/>
            <w:szCs w:val="24"/>
          </w:rPr>
          <w:t xml:space="preserve">tornará um cálice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complex</w:t>
      </w:r>
      <w:ins w:id="1785" w:author="Daniela Mountian" w:date="2017-07-06T00:23:00Z">
        <w:r w:rsidR="001C26F3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5F7E1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efeito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à russa, </w:t>
      </w:r>
      <w:r w:rsidR="009A6C4F">
        <w:rPr>
          <w:rFonts w:ascii="Times New Roman" w:hAnsi="Times New Roman" w:cs="Times New Roman"/>
          <w:sz w:val="24"/>
          <w:szCs w:val="24"/>
        </w:rPr>
        <w:t xml:space="preserve">com modos </w:t>
      </w:r>
      <w:r>
        <w:rPr>
          <w:rFonts w:ascii="Times New Roman" w:hAnsi="Times New Roman" w:cs="Times New Roman"/>
          <w:sz w:val="24"/>
          <w:szCs w:val="24"/>
        </w:rPr>
        <w:t>anti</w:t>
      </w:r>
      <w:r w:rsidR="0024094F" w:rsidRPr="00C5704C">
        <w:rPr>
          <w:rFonts w:ascii="Times New Roman" w:hAnsi="Times New Roman" w:cs="Times New Roman"/>
          <w:sz w:val="24"/>
          <w:szCs w:val="24"/>
        </w:rPr>
        <w:t>burgu</w:t>
      </w:r>
      <w:r w:rsidR="009A6C4F">
        <w:rPr>
          <w:rFonts w:ascii="Times New Roman" w:hAnsi="Times New Roman" w:cs="Times New Roman"/>
          <w:sz w:val="24"/>
          <w:szCs w:val="24"/>
        </w:rPr>
        <w:t>ses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6C4F">
        <w:rPr>
          <w:rFonts w:ascii="Times New Roman" w:hAnsi="Times New Roman" w:cs="Times New Roman"/>
          <w:sz w:val="24"/>
          <w:szCs w:val="24"/>
        </w:rPr>
        <w:t>impiedosos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A6C4F">
        <w:rPr>
          <w:rFonts w:ascii="Times New Roman" w:hAnsi="Times New Roman" w:cs="Times New Roman"/>
          <w:sz w:val="24"/>
          <w:szCs w:val="24"/>
        </w:rPr>
        <w:t xml:space="preserve">ele </w:t>
      </w:r>
      <w:r w:rsidR="00C52821">
        <w:rPr>
          <w:rFonts w:ascii="Times New Roman" w:hAnsi="Times New Roman" w:cs="Times New Roman"/>
          <w:sz w:val="24"/>
          <w:szCs w:val="24"/>
        </w:rPr>
        <w:t>arremessou</w:t>
      </w:r>
      <w:r w:rsidR="00C528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chão </w:t>
      </w:r>
      <w:r w:rsidR="009A6C4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objeto que </w:t>
      </w:r>
      <w:r>
        <w:rPr>
          <w:rFonts w:ascii="Times New Roman" w:hAnsi="Times New Roman" w:cs="Times New Roman"/>
          <w:sz w:val="24"/>
          <w:szCs w:val="24"/>
        </w:rPr>
        <w:t>não lhe pertencia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ouviu-se um estalo, </w:t>
      </w:r>
      <w:r w:rsidR="001C26F3">
        <w:rPr>
          <w:rFonts w:ascii="Times New Roman" w:hAnsi="Times New Roman" w:cs="Times New Roman"/>
          <w:sz w:val="24"/>
          <w:szCs w:val="24"/>
        </w:rPr>
        <w:t>fragmentos s</w:t>
      </w:r>
      <w:r w:rsidR="009A6C4F">
        <w:rPr>
          <w:rFonts w:ascii="Times New Roman" w:hAnsi="Times New Roman" w:cs="Times New Roman"/>
          <w:sz w:val="24"/>
          <w:szCs w:val="24"/>
        </w:rPr>
        <w:t>e espalharam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todos se calaram, pois realmente </w:t>
      </w:r>
      <w:r w:rsidR="001C26F3">
        <w:rPr>
          <w:rFonts w:ascii="Times New Roman" w:hAnsi="Times New Roman" w:cs="Times New Roman"/>
          <w:sz w:val="24"/>
          <w:szCs w:val="24"/>
        </w:rPr>
        <w:t>o 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ordinári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6C4F">
        <w:rPr>
          <w:rFonts w:ascii="Times New Roman" w:hAnsi="Times New Roman" w:cs="Times New Roman"/>
          <w:sz w:val="24"/>
          <w:szCs w:val="24"/>
        </w:rPr>
        <w:t>tornou-se</w:t>
      </w:r>
      <w:ins w:id="1786" w:author="Leila" w:date="2016-07-22T11:04:00Z">
        <w:r w:rsidR="00C52821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complex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Então Dã, </w:t>
      </w:r>
      <w:r w:rsidR="009A6C4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 entendeu que através de</w:t>
      </w:r>
      <w:r w:rsidR="009A6C4F">
        <w:rPr>
          <w:rFonts w:ascii="Times New Roman" w:hAnsi="Times New Roman" w:cs="Times New Roman"/>
          <w:sz w:val="24"/>
          <w:szCs w:val="24"/>
        </w:rPr>
        <w:t>sse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insensato o Senhor </w:t>
      </w:r>
      <w:r w:rsidR="00B9225E">
        <w:rPr>
          <w:rFonts w:ascii="Times New Roman" w:hAnsi="Times New Roman" w:cs="Times New Roman"/>
          <w:sz w:val="24"/>
          <w:szCs w:val="24"/>
        </w:rPr>
        <w:t xml:space="preserve">lhe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enviaralhe um </w:t>
      </w:r>
      <w:r w:rsidR="009A6C4F">
        <w:rPr>
          <w:rFonts w:ascii="Times New Roman" w:hAnsi="Times New Roman" w:cs="Times New Roman"/>
          <w:sz w:val="24"/>
          <w:szCs w:val="24"/>
        </w:rPr>
        <w:t>Sinal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permitindo </w:t>
      </w:r>
      <w:r w:rsidR="00C52821">
        <w:rPr>
          <w:rFonts w:ascii="Times New Roman" w:hAnsi="Times New Roman" w:cs="Times New Roman"/>
          <w:sz w:val="24"/>
          <w:szCs w:val="24"/>
        </w:rPr>
        <w:t>que</w:t>
      </w:r>
      <w:r w:rsidR="00C528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Palavra</w:t>
      </w:r>
      <w:r w:rsidR="00C52821">
        <w:rPr>
          <w:rFonts w:ascii="Times New Roman" w:hAnsi="Times New Roman" w:cs="Times New Roman"/>
          <w:sz w:val="24"/>
          <w:szCs w:val="24"/>
        </w:rPr>
        <w:t xml:space="preserve"> fosse dita</w:t>
      </w:r>
      <w:r w:rsidR="009A6C4F">
        <w:rPr>
          <w:rFonts w:ascii="Times New Roman" w:hAnsi="Times New Roman" w:cs="Times New Roman"/>
          <w:sz w:val="24"/>
          <w:szCs w:val="24"/>
        </w:rPr>
        <w:t xml:space="preserve"> antes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seu sentido </w:t>
      </w:r>
      <w:r w:rsidR="00C52821">
        <w:rPr>
          <w:rFonts w:ascii="Times New Roman" w:hAnsi="Times New Roman" w:cs="Times New Roman"/>
          <w:sz w:val="24"/>
          <w:szCs w:val="24"/>
        </w:rPr>
        <w:t>ser determinado</w:t>
      </w:r>
      <w:r w:rsidR="0024094F" w:rsidRPr="00C5704C">
        <w:rPr>
          <w:rFonts w:ascii="Times New Roman" w:hAnsi="Times New Roman" w:cs="Times New Roman"/>
          <w:sz w:val="24"/>
          <w:szCs w:val="24"/>
        </w:rPr>
        <w:t>. Sua filha adotiva</w:t>
      </w:r>
      <w:r w:rsidR="009A6C4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Rute, a profetisa Pelágia, também </w:t>
      </w:r>
      <w:r w:rsidR="009A6C4F">
        <w:rPr>
          <w:rFonts w:ascii="Times New Roman" w:hAnsi="Times New Roman" w:cs="Times New Roman"/>
          <w:sz w:val="24"/>
          <w:szCs w:val="24"/>
        </w:rPr>
        <w:t>o compreendeu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desde 1933, </w:t>
      </w:r>
      <w:r w:rsidR="009A6C4F">
        <w:rPr>
          <w:rFonts w:ascii="Times New Roman" w:hAnsi="Times New Roman" w:cs="Times New Roman"/>
          <w:sz w:val="24"/>
          <w:szCs w:val="24"/>
        </w:rPr>
        <w:t>desenrolaram-se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A6B14">
        <w:rPr>
          <w:rFonts w:ascii="Times New Roman" w:hAnsi="Times New Roman" w:cs="Times New Roman"/>
          <w:sz w:val="24"/>
          <w:szCs w:val="24"/>
          <w:highlight w:val="yellow"/>
          <w:rPrChange w:id="1787" w:author="Daniela Mountian" w:date="2017-07-03T15:57:00Z">
            <w:rPr>
              <w:rFonts w:ascii="Times New Roman" w:hAnsi="Times New Roman" w:cs="Times New Roman"/>
              <w:sz w:val="24"/>
              <w:szCs w:val="24"/>
            </w:rPr>
          </w:rPrChange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quatro parábolas do Senhor, e cada parábola </w:t>
      </w:r>
      <w:ins w:id="1788" w:author="Daniela Mountian" w:date="2017-08-27T21:27:00Z">
        <w:r w:rsidR="00B9225E">
          <w:rPr>
            <w:rFonts w:ascii="Times New Roman" w:hAnsi="Times New Roman" w:cs="Times New Roman"/>
            <w:sz w:val="24"/>
            <w:szCs w:val="24"/>
          </w:rPr>
          <w:t xml:space="preserve">continha </w:t>
        </w:r>
      </w:ins>
      <w:r w:rsidR="00056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quatro </w:t>
      </w:r>
      <w:r w:rsidR="00056F58">
        <w:rPr>
          <w:rFonts w:ascii="Times New Roman" w:hAnsi="Times New Roman" w:cs="Times New Roman"/>
          <w:sz w:val="24"/>
          <w:szCs w:val="24"/>
        </w:rPr>
        <w:t>flagelos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</w:t>
      </w:r>
      <w:r w:rsidR="00056F58">
        <w:rPr>
          <w:rFonts w:ascii="Times New Roman" w:hAnsi="Times New Roman" w:cs="Times New Roman"/>
          <w:sz w:val="24"/>
          <w:szCs w:val="24"/>
        </w:rPr>
        <w:t>revelados</w:t>
      </w:r>
      <w:r w:rsidR="00056F5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através do profeta Ezequiel. </w:t>
      </w:r>
      <w:r w:rsidR="002E094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m cada parábola</w:t>
      </w:r>
      <w:r w:rsidR="002E094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d</w:t>
      </w:r>
      <w:r w:rsidR="00056F58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6F58">
        <w:rPr>
          <w:rFonts w:ascii="Times New Roman" w:hAnsi="Times New Roman" w:cs="Times New Roman"/>
          <w:sz w:val="24"/>
          <w:szCs w:val="24"/>
        </w:rPr>
        <w:t>flagelos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056F58">
        <w:rPr>
          <w:rFonts w:ascii="Times New Roman" w:hAnsi="Times New Roman" w:cs="Times New Roman"/>
          <w:sz w:val="24"/>
          <w:szCs w:val="24"/>
        </w:rPr>
        <w:t>sobrep</w:t>
      </w:r>
      <w:r w:rsidR="002E0944">
        <w:rPr>
          <w:rFonts w:ascii="Times New Roman" w:hAnsi="Times New Roman" w:cs="Times New Roman"/>
          <w:sz w:val="24"/>
          <w:szCs w:val="24"/>
        </w:rPr>
        <w:t>ôs</w:t>
      </w:r>
      <w:r w:rsidR="00056F58">
        <w:rPr>
          <w:rFonts w:ascii="Times New Roman" w:hAnsi="Times New Roman" w:cs="Times New Roman"/>
          <w:sz w:val="24"/>
          <w:szCs w:val="24"/>
        </w:rPr>
        <w:t xml:space="preserve"> sobre os demais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tornando-se </w:t>
      </w:r>
      <w:r w:rsidR="0066691F">
        <w:rPr>
          <w:rFonts w:ascii="Times New Roman" w:hAnsi="Times New Roman" w:cs="Times New Roman"/>
          <w:sz w:val="24"/>
          <w:szCs w:val="24"/>
        </w:rPr>
        <w:t>o ponto principal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Ora se </w:t>
      </w:r>
      <w:r w:rsidR="00056F58">
        <w:rPr>
          <w:rFonts w:ascii="Times New Roman" w:hAnsi="Times New Roman" w:cs="Times New Roman"/>
          <w:sz w:val="24"/>
          <w:szCs w:val="24"/>
        </w:rPr>
        <w:t>sopre</w:t>
      </w:r>
      <w:r w:rsidR="002E0944">
        <w:rPr>
          <w:rFonts w:ascii="Times New Roman" w:hAnsi="Times New Roman" w:cs="Times New Roman"/>
          <w:sz w:val="24"/>
          <w:szCs w:val="24"/>
        </w:rPr>
        <w:t>pôs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6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056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6F58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2821" w:rsidRPr="00621342">
        <w:rPr>
          <w:rFonts w:ascii="Times New Roman" w:hAnsi="Times New Roman" w:cs="Times New Roman"/>
          <w:sz w:val="24"/>
          <w:szCs w:val="24"/>
        </w:rPr>
        <w:t>—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fome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="00C5282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ora </w:t>
      </w:r>
      <w:r w:rsidR="00056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primeir</w:t>
      </w:r>
      <w:r w:rsidR="00056F58">
        <w:rPr>
          <w:rFonts w:ascii="Times New Roman" w:hAnsi="Times New Roman" w:cs="Times New Roman"/>
          <w:sz w:val="24"/>
          <w:szCs w:val="24"/>
        </w:rPr>
        <w:t>o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="00C52821" w:rsidRPr="00621342">
        <w:rPr>
          <w:rFonts w:ascii="Times New Roman" w:hAnsi="Times New Roman" w:cs="Times New Roman"/>
          <w:sz w:val="24"/>
          <w:szCs w:val="24"/>
        </w:rPr>
        <w:t>—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 espada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="00C52821"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Pr="00C5704C">
        <w:rPr>
          <w:rFonts w:ascii="Times New Roman" w:hAnsi="Times New Roman" w:cs="Times New Roman"/>
          <w:sz w:val="24"/>
          <w:szCs w:val="24"/>
        </w:rPr>
        <w:t>, ora a terceir</w:t>
      </w:r>
      <w:r w:rsidR="00056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2821" w:rsidRPr="00621342">
        <w:rPr>
          <w:rFonts w:ascii="Times New Roman" w:hAnsi="Times New Roman" w:cs="Times New Roman"/>
          <w:sz w:val="24"/>
          <w:szCs w:val="24"/>
        </w:rPr>
        <w:t>—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animal </w:t>
      </w:r>
      <w:r w:rsidR="000B22FA">
        <w:rPr>
          <w:rFonts w:ascii="Times New Roman" w:hAnsi="Times New Roman" w:cs="Times New Roman"/>
          <w:sz w:val="24"/>
          <w:szCs w:val="24"/>
        </w:rPr>
        <w:t>feroz</w:t>
      </w:r>
      <w:r w:rsidRPr="00C5704C">
        <w:rPr>
          <w:rFonts w:ascii="Times New Roman" w:hAnsi="Times New Roman" w:cs="Times New Roman"/>
          <w:sz w:val="24"/>
          <w:szCs w:val="24"/>
        </w:rPr>
        <w:t>, o adultério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="00C5282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ora </w:t>
      </w:r>
      <w:r w:rsidR="00056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056F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2821" w:rsidRPr="00621342">
        <w:rPr>
          <w:rFonts w:ascii="Times New Roman" w:hAnsi="Times New Roman" w:cs="Times New Roman"/>
          <w:sz w:val="24"/>
          <w:szCs w:val="24"/>
        </w:rPr>
        <w:t>—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doença, a </w:t>
      </w:r>
      <w:r w:rsidR="00B9225E">
        <w:rPr>
          <w:rFonts w:ascii="Times New Roman" w:hAnsi="Times New Roman" w:cs="Times New Roman"/>
          <w:sz w:val="24"/>
          <w:szCs w:val="24"/>
        </w:rPr>
        <w:t>peste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Eis que entre </w:t>
      </w:r>
      <w:r w:rsidR="00056F58">
        <w:rPr>
          <w:rFonts w:ascii="Times New Roman" w:hAnsi="Times New Roman" w:cs="Times New Roman"/>
          <w:sz w:val="24"/>
          <w:szCs w:val="24"/>
        </w:rPr>
        <w:t>esses flagelos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conclui</w:t>
      </w:r>
      <w:r w:rsidR="00056F58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vida de uma geração, e </w:t>
      </w:r>
      <w:r w:rsidR="00056F58">
        <w:rPr>
          <w:rFonts w:ascii="Times New Roman" w:hAnsi="Times New Roman" w:cs="Times New Roman"/>
          <w:sz w:val="24"/>
          <w:szCs w:val="24"/>
        </w:rPr>
        <w:t xml:space="preserve">agora se faz </w:t>
      </w:r>
      <w:r w:rsidRPr="00C5704C">
        <w:rPr>
          <w:rFonts w:ascii="Times New Roman" w:hAnsi="Times New Roman" w:cs="Times New Roman"/>
          <w:sz w:val="24"/>
          <w:szCs w:val="24"/>
        </w:rPr>
        <w:t xml:space="preserve">necessário </w:t>
      </w:r>
      <w:r w:rsidR="00B9225E">
        <w:rPr>
          <w:rFonts w:ascii="Times New Roman" w:hAnsi="Times New Roman" w:cs="Times New Roman"/>
          <w:sz w:val="24"/>
          <w:szCs w:val="24"/>
        </w:rPr>
        <w:t xml:space="preserve">fazer </w:t>
      </w:r>
      <w:r w:rsidR="00056F58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balanço </w:t>
      </w:r>
      <w:r w:rsidR="00056F58">
        <w:rPr>
          <w:rFonts w:ascii="Times New Roman" w:hAnsi="Times New Roman" w:cs="Times New Roman"/>
          <w:sz w:val="24"/>
          <w:szCs w:val="24"/>
        </w:rPr>
        <w:t>por meio de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quinta parábola. O profeta Moisés fez </w:t>
      </w:r>
      <w:r w:rsidR="0066691F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balanço </w:t>
      </w:r>
      <w:r w:rsidRPr="00B9225E">
        <w:rPr>
          <w:rFonts w:ascii="Times New Roman" w:hAnsi="Times New Roman" w:cs="Times New Roman"/>
          <w:sz w:val="24"/>
          <w:szCs w:val="24"/>
        </w:rPr>
        <w:t>d</w:t>
      </w:r>
      <w:ins w:id="1789" w:author="Daniela Mountian" w:date="2017-07-05T01:33:00Z">
        <w:r w:rsidR="008567AF" w:rsidRPr="00B9225E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B9225E">
        <w:rPr>
          <w:rFonts w:ascii="Times New Roman" w:hAnsi="Times New Roman" w:cs="Times New Roman"/>
          <w:sz w:val="24"/>
          <w:szCs w:val="24"/>
        </w:rPr>
        <w:t xml:space="preserve"> </w:t>
      </w:r>
      <w:ins w:id="1790" w:author="Daniela Mountian" w:date="2017-07-05T01:33:00Z">
        <w:r w:rsidR="008567AF" w:rsidRPr="00B9225E">
          <w:rPr>
            <w:rFonts w:ascii="Times New Roman" w:hAnsi="Times New Roman" w:cs="Times New Roman"/>
            <w:sz w:val="24"/>
            <w:szCs w:val="24"/>
          </w:rPr>
          <w:t>desígnio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Deus </w:t>
      </w:r>
      <w:ins w:id="1791" w:author="Daniela Mountian" w:date="2017-08-27T21:35:00Z">
        <w:r w:rsidR="00B20EF7">
          <w:rPr>
            <w:rFonts w:ascii="Times New Roman" w:hAnsi="Times New Roman" w:cs="Times New Roman"/>
            <w:sz w:val="24"/>
            <w:szCs w:val="24"/>
          </w:rPr>
          <w:t>por meio 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sangue do Testamento, </w:t>
      </w:r>
      <w:ins w:id="1792" w:author="Daniela Mountian" w:date="2017-07-03T00:11:00Z">
        <w:r w:rsidR="0066691F">
          <w:rPr>
            <w:rFonts w:ascii="Times New Roman" w:hAnsi="Times New Roman" w:cs="Times New Roman"/>
            <w:sz w:val="24"/>
            <w:szCs w:val="24"/>
          </w:rPr>
          <w:t>despejando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-o num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depois </w:t>
      </w:r>
      <w:r w:rsidR="00C52821">
        <w:rPr>
          <w:rFonts w:ascii="Times New Roman" w:hAnsi="Times New Roman" w:cs="Times New Roman"/>
          <w:sz w:val="24"/>
          <w:szCs w:val="24"/>
        </w:rPr>
        <w:t>aspergi</w:t>
      </w:r>
      <w:r w:rsidR="0066691F">
        <w:rPr>
          <w:rFonts w:ascii="Times New Roman" w:hAnsi="Times New Roman" w:cs="Times New Roman"/>
          <w:sz w:val="24"/>
          <w:szCs w:val="24"/>
        </w:rPr>
        <w:t>r</w:t>
      </w:r>
      <w:r w:rsidR="00C5282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povo</w:t>
      </w:r>
      <w:r w:rsidR="0066691F">
        <w:rPr>
          <w:rFonts w:ascii="Times New Roman" w:hAnsi="Times New Roman" w:cs="Times New Roman"/>
          <w:sz w:val="24"/>
          <w:szCs w:val="24"/>
        </w:rPr>
        <w:t xml:space="preserve"> com ele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ins w:id="1793" w:author="Daniela Mountian" w:date="2017-08-27T21:41:00Z">
        <w:r w:rsidR="00B20EF7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56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Moisés </w:t>
      </w:r>
      <w:ins w:id="1805" w:author="Daniela Mountian" w:date="2017-07-03T00:12:00Z">
        <w:r w:rsidR="0066691F">
          <w:rPr>
            <w:rFonts w:ascii="Times New Roman" w:hAnsi="Times New Roman" w:cs="Times New Roman"/>
            <w:sz w:val="24"/>
            <w:szCs w:val="24"/>
          </w:rPr>
          <w:t>não aspergiu o povo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com a água do rio, mas com o sangue. Mas </w:t>
      </w:r>
      <w:r w:rsidR="006A361B" w:rsidRPr="00C5704C">
        <w:rPr>
          <w:rFonts w:ascii="Times New Roman" w:hAnsi="Times New Roman" w:cs="Times New Roman"/>
          <w:sz w:val="24"/>
          <w:szCs w:val="24"/>
        </w:rPr>
        <w:t>es</w:t>
      </w:r>
      <w:r w:rsidR="006A361B">
        <w:rPr>
          <w:rFonts w:ascii="Times New Roman" w:hAnsi="Times New Roman" w:cs="Times New Roman"/>
          <w:sz w:val="24"/>
          <w:szCs w:val="24"/>
        </w:rPr>
        <w:t>s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="006A361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agora </w:t>
      </w:r>
      <w:r w:rsidR="00056F58">
        <w:rPr>
          <w:rFonts w:ascii="Times New Roman" w:hAnsi="Times New Roman" w:cs="Times New Roman"/>
          <w:sz w:val="24"/>
          <w:szCs w:val="24"/>
        </w:rPr>
        <w:t>havi</w:t>
      </w:r>
      <w:r w:rsidR="0066691F">
        <w:rPr>
          <w:rFonts w:ascii="Times New Roman" w:hAnsi="Times New Roman" w:cs="Times New Roman"/>
          <w:sz w:val="24"/>
          <w:szCs w:val="24"/>
        </w:rPr>
        <w:t>a</w:t>
      </w:r>
      <w:r w:rsidR="00056F58">
        <w:rPr>
          <w:rFonts w:ascii="Times New Roman" w:hAnsi="Times New Roman" w:cs="Times New Roman"/>
          <w:sz w:val="24"/>
          <w:szCs w:val="24"/>
        </w:rPr>
        <w:t xml:space="preserve"> </w:t>
      </w:r>
      <w:r w:rsidR="0066691F">
        <w:rPr>
          <w:rFonts w:ascii="Times New Roman" w:hAnsi="Times New Roman" w:cs="Times New Roman"/>
          <w:sz w:val="24"/>
          <w:szCs w:val="24"/>
        </w:rPr>
        <w:t xml:space="preserve">se </w:t>
      </w:r>
      <w:r w:rsidR="008567AF">
        <w:rPr>
          <w:rFonts w:ascii="Times New Roman" w:hAnsi="Times New Roman" w:cs="Times New Roman"/>
          <w:sz w:val="24"/>
          <w:szCs w:val="24"/>
        </w:rPr>
        <w:t>quebrado</w:t>
      </w:r>
      <w:r w:rsidRPr="00C5704C">
        <w:rPr>
          <w:rFonts w:ascii="Times New Roman" w:hAnsi="Times New Roman" w:cs="Times New Roman"/>
          <w:sz w:val="24"/>
          <w:szCs w:val="24"/>
        </w:rPr>
        <w:t>, e sobre isso</w:t>
      </w:r>
      <w:r w:rsidR="00056F58">
        <w:rPr>
          <w:rFonts w:ascii="Times New Roman" w:hAnsi="Times New Roman" w:cs="Times New Roman"/>
          <w:sz w:val="24"/>
          <w:szCs w:val="24"/>
        </w:rPr>
        <w:t xml:space="preserve"> </w:t>
      </w:r>
      <w:r w:rsidR="008C6D22">
        <w:rPr>
          <w:rFonts w:ascii="Times New Roman" w:hAnsi="Times New Roman" w:cs="Times New Roman"/>
          <w:sz w:val="24"/>
          <w:szCs w:val="24"/>
        </w:rPr>
        <w:t xml:space="preserve">irá </w:t>
      </w:r>
      <w:r w:rsidR="00056F58">
        <w:rPr>
          <w:rFonts w:ascii="Times New Roman" w:hAnsi="Times New Roman" w:cs="Times New Roman"/>
          <w:sz w:val="24"/>
          <w:szCs w:val="24"/>
        </w:rPr>
        <w:t>discorre</w:t>
      </w:r>
      <w:r w:rsidR="0066691F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quinta parábola, pela qual o Anticristo foi enviado à terra...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br w:type="page"/>
      </w:r>
    </w:p>
    <w:p w:rsidR="0024094F" w:rsidRPr="00C5704C" w:rsidRDefault="0024094F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5</w:t>
      </w:r>
    </w:p>
    <w:p w:rsidR="007A7B2B" w:rsidRPr="00C5704C" w:rsidRDefault="007A7B2B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Quando </w:t>
      </w:r>
      <w:r w:rsidR="00E4177B">
        <w:rPr>
          <w:rFonts w:ascii="Times New Roman" w:hAnsi="Times New Roman" w:cs="Times New Roman"/>
          <w:sz w:val="24"/>
          <w:szCs w:val="24"/>
        </w:rPr>
        <w:t xml:space="preserve">o cristianismo, </w:t>
      </w:r>
      <w:r w:rsidR="00D73E43">
        <w:rPr>
          <w:rFonts w:ascii="Times New Roman" w:hAnsi="Times New Roman" w:cs="Times New Roman"/>
          <w:sz w:val="24"/>
          <w:szCs w:val="24"/>
        </w:rPr>
        <w:t>a criança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se tornou órfã</w:t>
      </w:r>
      <w:r w:rsidR="00FB72A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perdeu </w:t>
      </w:r>
      <w:r w:rsidR="00FB72A8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judia </w:t>
      </w:r>
      <w:r w:rsidR="00CA6B14" w:rsidRPr="00621342">
        <w:rPr>
          <w:rFonts w:ascii="Times New Roman" w:hAnsi="Times New Roman" w:cs="Times New Roman"/>
          <w:sz w:val="24"/>
          <w:szCs w:val="24"/>
        </w:rPr>
        <w:t>—</w:t>
      </w:r>
      <w:r w:rsidR="00CA6B14">
        <w:rPr>
          <w:rFonts w:ascii="Times New Roman" w:hAnsi="Times New Roman" w:cs="Times New Roman"/>
          <w:sz w:val="24"/>
          <w:szCs w:val="24"/>
        </w:rPr>
        <w:t xml:space="preserve"> </w:t>
      </w:r>
      <w:r w:rsidR="00FB72A8">
        <w:rPr>
          <w:rFonts w:ascii="Times New Roman" w:hAnsi="Times New Roman" w:cs="Times New Roman"/>
          <w:sz w:val="24"/>
          <w:szCs w:val="24"/>
        </w:rPr>
        <w:t>em virtude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eterna </w:t>
      </w:r>
      <w:r w:rsidR="00FB72A8">
        <w:rPr>
          <w:rFonts w:ascii="Times New Roman" w:hAnsi="Times New Roman" w:cs="Times New Roman"/>
          <w:sz w:val="24"/>
          <w:szCs w:val="24"/>
        </w:rPr>
        <w:t>rivalidade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</w:t>
      </w:r>
      <w:r w:rsidR="00FB72A8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6B14">
        <w:rPr>
          <w:rFonts w:ascii="Times New Roman" w:hAnsi="Times New Roman" w:cs="Times New Roman"/>
          <w:sz w:val="24"/>
          <w:szCs w:val="24"/>
        </w:rPr>
        <w:t>construtores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6B14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Templo e </w:t>
      </w:r>
      <w:r w:rsidR="00CA6B14">
        <w:rPr>
          <w:rFonts w:ascii="Times New Roman" w:hAnsi="Times New Roman" w:cs="Times New Roman"/>
          <w:sz w:val="24"/>
          <w:szCs w:val="24"/>
        </w:rPr>
        <w:t>os 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F8722A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orre de Babel</w:t>
      </w:r>
      <w:r w:rsidR="00CA6B14">
        <w:rPr>
          <w:rFonts w:ascii="Times New Roman" w:hAnsi="Times New Roman" w:cs="Times New Roman"/>
          <w:sz w:val="24"/>
          <w:szCs w:val="24"/>
        </w:rPr>
        <w:t xml:space="preserve"> </w:t>
      </w:r>
      <w:r w:rsidR="00CA6B1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ele inicialmente </w:t>
      </w:r>
      <w:r w:rsidR="00FB72A8">
        <w:rPr>
          <w:rFonts w:ascii="Times New Roman" w:hAnsi="Times New Roman" w:cs="Times New Roman"/>
          <w:sz w:val="24"/>
          <w:szCs w:val="24"/>
        </w:rPr>
        <w:t>caiu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mãos dos que sabiam</w:t>
      </w:r>
      <w:r w:rsidR="00FB72A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72A8">
        <w:rPr>
          <w:rFonts w:ascii="Times New Roman" w:hAnsi="Times New Roman" w:cs="Times New Roman"/>
          <w:sz w:val="24"/>
          <w:szCs w:val="24"/>
        </w:rPr>
        <w:t xml:space="preserve">se não </w:t>
      </w:r>
      <w:r w:rsidRPr="00C5704C">
        <w:rPr>
          <w:rFonts w:ascii="Times New Roman" w:hAnsi="Times New Roman" w:cs="Times New Roman"/>
          <w:sz w:val="24"/>
          <w:szCs w:val="24"/>
        </w:rPr>
        <w:t>tudo</w:t>
      </w:r>
      <w:r w:rsidR="00FB72A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67AF">
        <w:rPr>
          <w:rFonts w:ascii="Times New Roman" w:hAnsi="Times New Roman" w:cs="Times New Roman"/>
          <w:sz w:val="24"/>
          <w:szCs w:val="24"/>
        </w:rPr>
        <w:t>ao menos</w:t>
      </w:r>
      <w:r w:rsidR="008D5A9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muita coisa sobre sua mãe, mas </w:t>
      </w:r>
      <w:del w:id="1806" w:author="Daniela Mountian" w:date="2017-07-03T15:29:00Z">
        <w:r w:rsidRPr="00C5704C" w:rsidDel="00FB72A8">
          <w:rPr>
            <w:rFonts w:ascii="Times New Roman" w:hAnsi="Times New Roman" w:cs="Times New Roman"/>
            <w:sz w:val="24"/>
            <w:szCs w:val="24"/>
          </w:rPr>
          <w:delText xml:space="preserve">que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eram hostis a ela. O tutor grego, pois </w:t>
      </w:r>
      <w:r w:rsidR="00F112C4">
        <w:rPr>
          <w:rFonts w:ascii="Times New Roman" w:hAnsi="Times New Roman" w:cs="Times New Roman"/>
          <w:sz w:val="24"/>
          <w:szCs w:val="24"/>
        </w:rPr>
        <w:t>essa figura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principalmente greg</w:t>
      </w:r>
      <w:r w:rsidR="00F112C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representante de uma base espiritual </w:t>
      </w:r>
      <w:r w:rsidR="00CA6B14">
        <w:rPr>
          <w:rFonts w:ascii="Times New Roman" w:hAnsi="Times New Roman" w:cs="Times New Roman"/>
          <w:sz w:val="24"/>
          <w:szCs w:val="24"/>
        </w:rPr>
        <w:t>comple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tamente diferente, </w:t>
      </w:r>
      <w:r w:rsidR="00CA6B14">
        <w:rPr>
          <w:rFonts w:ascii="Times New Roman" w:hAnsi="Times New Roman" w:cs="Times New Roman"/>
          <w:sz w:val="24"/>
          <w:szCs w:val="24"/>
        </w:rPr>
        <w:t>fez de tudo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D73E43">
        <w:rPr>
          <w:rFonts w:ascii="Times New Roman" w:hAnsi="Times New Roman" w:cs="Times New Roman"/>
          <w:sz w:val="24"/>
          <w:szCs w:val="24"/>
        </w:rPr>
        <w:t>essa criança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6B14">
        <w:rPr>
          <w:rFonts w:ascii="Times New Roman" w:hAnsi="Times New Roman" w:cs="Times New Roman"/>
          <w:sz w:val="24"/>
          <w:szCs w:val="24"/>
        </w:rPr>
        <w:t>não conhecesse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verdade sobre si mesm</w:t>
      </w:r>
      <w:r w:rsidR="00DA3DB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Para isso, </w:t>
      </w:r>
      <w:ins w:id="1807" w:author="Daniela Mountian" w:date="2017-08-27T22:11:00Z">
        <w:r w:rsidR="00AD5D22">
          <w:rPr>
            <w:rFonts w:ascii="Times New Roman" w:hAnsi="Times New Roman" w:cs="Times New Roman"/>
            <w:sz w:val="24"/>
            <w:szCs w:val="24"/>
          </w:rPr>
          <w:t xml:space="preserve">ele </w:t>
        </w:r>
      </w:ins>
      <w:r w:rsidRPr="00C5704C">
        <w:rPr>
          <w:rFonts w:ascii="Times New Roman" w:hAnsi="Times New Roman" w:cs="Times New Roman"/>
          <w:sz w:val="24"/>
          <w:szCs w:val="24"/>
        </w:rPr>
        <w:t>introduziu a</w:t>
      </w:r>
      <w:r w:rsidR="00BA4DD7">
        <w:rPr>
          <w:rFonts w:ascii="Times New Roman" w:hAnsi="Times New Roman" w:cs="Times New Roman"/>
          <w:sz w:val="24"/>
          <w:szCs w:val="24"/>
        </w:rPr>
        <w:t xml:space="preserve"> </w:t>
      </w:r>
      <w:r w:rsidR="00FE6C18" w:rsidRPr="00D73E43">
        <w:rPr>
          <w:rFonts w:ascii="Times New Roman" w:hAnsi="Times New Roman" w:cs="Times New Roman"/>
          <w:sz w:val="24"/>
          <w:szCs w:val="24"/>
          <w:highlight w:val="yellow"/>
          <w:rPrChange w:id="1808" w:author="Daniela Mountian" w:date="2017-07-03T22:36:00Z">
            <w:rPr>
              <w:rFonts w:ascii="Times New Roman" w:hAnsi="Times New Roman" w:cs="Times New Roman"/>
              <w:sz w:val="24"/>
              <w:szCs w:val="24"/>
            </w:rPr>
          </w:rPrChange>
        </w:rPr>
        <w:t>v</w:t>
      </w:r>
      <w:r w:rsidR="00CA6B14" w:rsidRPr="00D73E43">
        <w:rPr>
          <w:rFonts w:ascii="Times New Roman" w:hAnsi="Times New Roman" w:cs="Times New Roman"/>
          <w:sz w:val="24"/>
          <w:szCs w:val="24"/>
          <w:highlight w:val="yellow"/>
          <w:rPrChange w:id="1809" w:author="Daniela Mountian" w:date="2017-07-03T22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ida </w:t>
      </w:r>
      <w:r w:rsidR="00FE6C18" w:rsidRPr="00D73E43">
        <w:rPr>
          <w:rFonts w:ascii="Times New Roman" w:hAnsi="Times New Roman" w:cs="Times New Roman"/>
          <w:sz w:val="24"/>
          <w:szCs w:val="24"/>
          <w:highlight w:val="yellow"/>
          <w:rPrChange w:id="1810" w:author="Daniela Mountian" w:date="2017-07-03T22:36:00Z">
            <w:rPr>
              <w:rFonts w:ascii="Times New Roman" w:hAnsi="Times New Roman" w:cs="Times New Roman"/>
              <w:sz w:val="24"/>
              <w:szCs w:val="24"/>
            </w:rPr>
          </w:rPrChange>
        </w:rPr>
        <w:t>em</w:t>
      </w:r>
      <w:r w:rsidRPr="00D73E43">
        <w:rPr>
          <w:rFonts w:ascii="Times New Roman" w:hAnsi="Times New Roman" w:cs="Times New Roman"/>
          <w:sz w:val="24"/>
          <w:szCs w:val="24"/>
          <w:highlight w:val="yellow"/>
          <w:rPrChange w:id="1811" w:author="Daniela Mountian" w:date="2017-07-03T22:36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reclusão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como </w:t>
      </w:r>
      <w:r w:rsidR="00CA6B14">
        <w:rPr>
          <w:rFonts w:ascii="Times New Roman" w:hAnsi="Times New Roman" w:cs="Times New Roman"/>
          <w:sz w:val="24"/>
          <w:szCs w:val="24"/>
        </w:rPr>
        <w:t>um método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criativ</w:t>
      </w:r>
      <w:r w:rsidR="00CA6B1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temporári</w:t>
      </w:r>
      <w:r w:rsidR="00CA6B14">
        <w:rPr>
          <w:rFonts w:ascii="Times New Roman" w:hAnsi="Times New Roman" w:cs="Times New Roman"/>
          <w:sz w:val="24"/>
          <w:szCs w:val="24"/>
        </w:rPr>
        <w:t xml:space="preserve">o, </w:t>
      </w:r>
      <w:r w:rsidRPr="00C5704C">
        <w:rPr>
          <w:rFonts w:ascii="Times New Roman" w:hAnsi="Times New Roman" w:cs="Times New Roman"/>
          <w:sz w:val="24"/>
          <w:szCs w:val="24"/>
        </w:rPr>
        <w:t>usad</w:t>
      </w:r>
      <w:r w:rsidR="00CA6B1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tanto por Moisés quanto por Jesus, mas como</w:t>
      </w:r>
      <w:r w:rsidR="00CA6B14">
        <w:rPr>
          <w:rFonts w:ascii="Times New Roman" w:hAnsi="Times New Roman" w:cs="Times New Roman"/>
          <w:sz w:val="24"/>
          <w:szCs w:val="24"/>
        </w:rPr>
        <w:t xml:space="preserve"> uma rotina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monástica permanente, que criou </w:t>
      </w:r>
      <w:r w:rsidR="00FE6C1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base ide</w:t>
      </w:r>
      <w:r w:rsidR="00FE6C18">
        <w:rPr>
          <w:rFonts w:ascii="Times New Roman" w:hAnsi="Times New Roman" w:cs="Times New Roman"/>
          <w:sz w:val="24"/>
          <w:szCs w:val="24"/>
        </w:rPr>
        <w:t>ológica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que </w:t>
      </w:r>
      <w:r w:rsidR="00424E92">
        <w:rPr>
          <w:rFonts w:ascii="Times New Roman" w:hAnsi="Times New Roman" w:cs="Times New Roman"/>
          <w:sz w:val="24"/>
          <w:szCs w:val="24"/>
        </w:rPr>
        <w:t>a criança</w:t>
      </w:r>
      <w:r w:rsidR="00D73E4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fosse definitivamente </w:t>
      </w:r>
      <w:r w:rsidR="00FE6C18">
        <w:rPr>
          <w:rFonts w:ascii="Times New Roman" w:hAnsi="Times New Roman" w:cs="Times New Roman"/>
          <w:sz w:val="24"/>
          <w:szCs w:val="24"/>
        </w:rPr>
        <w:t>tirad</w:t>
      </w:r>
      <w:r w:rsidR="00D73E4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sua mãe judaico-cristã, </w:t>
      </w:r>
      <w:r w:rsidR="00FE6C18">
        <w:rPr>
          <w:rFonts w:ascii="Times New Roman" w:hAnsi="Times New Roman" w:cs="Times New Roman"/>
          <w:sz w:val="24"/>
          <w:szCs w:val="24"/>
        </w:rPr>
        <w:t xml:space="preserve">sendo </w:t>
      </w:r>
      <w:r w:rsidRPr="00C5704C">
        <w:rPr>
          <w:rFonts w:ascii="Times New Roman" w:hAnsi="Times New Roman" w:cs="Times New Roman"/>
          <w:sz w:val="24"/>
          <w:szCs w:val="24"/>
        </w:rPr>
        <w:t>obrigad</w:t>
      </w:r>
      <w:r w:rsidR="00D73E4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esquecer a verdadeira imagem </w:t>
      </w:r>
      <w:ins w:id="1812" w:author="Daniela Mountian" w:date="2017-08-27T22:06:00Z">
        <w:r w:rsidR="00460F01">
          <w:rPr>
            <w:rFonts w:ascii="Times New Roman" w:hAnsi="Times New Roman" w:cs="Times New Roman"/>
            <w:sz w:val="24"/>
            <w:szCs w:val="24"/>
          </w:rPr>
          <w:t>materna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suas verdadeiras </w:t>
      </w:r>
      <w:r w:rsidR="00FE6C18">
        <w:rPr>
          <w:rFonts w:ascii="Times New Roman" w:hAnsi="Times New Roman" w:cs="Times New Roman"/>
          <w:sz w:val="24"/>
          <w:szCs w:val="24"/>
        </w:rPr>
        <w:t>esperanças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E6C18">
        <w:rPr>
          <w:rFonts w:ascii="Times New Roman" w:hAnsi="Times New Roman" w:cs="Times New Roman"/>
          <w:sz w:val="24"/>
          <w:szCs w:val="24"/>
        </w:rPr>
        <w:t>seus pesares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sofrimentos </w:t>
      </w:r>
      <w:r w:rsidR="00FE6C1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FE6C1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FE6C18">
        <w:rPr>
          <w:rFonts w:ascii="Times New Roman" w:hAnsi="Times New Roman" w:cs="Times New Roman"/>
          <w:sz w:val="24"/>
          <w:szCs w:val="24"/>
        </w:rPr>
        <w:t xml:space="preserve">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</w:t>
      </w:r>
      <w:r w:rsidR="00FE6C1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8D5A93">
        <w:rPr>
          <w:rFonts w:ascii="Times New Roman" w:hAnsi="Times New Roman" w:cs="Times New Roman"/>
          <w:sz w:val="24"/>
          <w:szCs w:val="24"/>
        </w:rPr>
        <w:t>perecia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E6C18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reclusão monástica</w:t>
      </w:r>
      <w:ins w:id="1813" w:author="Daniela Mountian" w:date="2017-07-03T16:20:00Z">
        <w:r w:rsidR="00FE6C18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12C4">
        <w:rPr>
          <w:rFonts w:ascii="Times New Roman" w:hAnsi="Times New Roman" w:cs="Times New Roman"/>
          <w:sz w:val="24"/>
          <w:szCs w:val="24"/>
        </w:rPr>
        <w:t>deu-se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um</w:t>
      </w:r>
      <w:r w:rsidR="00F112C4">
        <w:rPr>
          <w:rFonts w:ascii="Times New Roman" w:hAnsi="Times New Roman" w:cs="Times New Roman"/>
          <w:sz w:val="24"/>
          <w:szCs w:val="24"/>
        </w:rPr>
        <w:t xml:space="preserve"> novo 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físic</w:t>
      </w:r>
      <w:r w:rsidR="00F112C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12C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Jesus. Não, não era a imagem do sábio fariseu que, já n</w:t>
      </w:r>
      <w:r w:rsidR="00F112C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12C4">
        <w:rPr>
          <w:rFonts w:ascii="Times New Roman" w:hAnsi="Times New Roman" w:cs="Times New Roman"/>
          <w:sz w:val="24"/>
          <w:szCs w:val="24"/>
        </w:rPr>
        <w:t>mocidade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surpreendera professores </w:t>
      </w:r>
      <w:r w:rsidR="00F112C4">
        <w:rPr>
          <w:rFonts w:ascii="Times New Roman" w:hAnsi="Times New Roman" w:cs="Times New Roman"/>
          <w:sz w:val="24"/>
          <w:szCs w:val="24"/>
        </w:rPr>
        <w:t>de cabeleiras brancas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conhecedores </w:t>
      </w:r>
      <w:r w:rsidR="008D5A93" w:rsidRPr="00C5704C">
        <w:rPr>
          <w:rFonts w:ascii="Times New Roman" w:hAnsi="Times New Roman" w:cs="Times New Roman"/>
          <w:sz w:val="24"/>
          <w:szCs w:val="24"/>
        </w:rPr>
        <w:t>d</w:t>
      </w:r>
      <w:r w:rsidR="008D5A93">
        <w:rPr>
          <w:rFonts w:ascii="Times New Roman" w:hAnsi="Times New Roman" w:cs="Times New Roman"/>
          <w:sz w:val="24"/>
          <w:szCs w:val="24"/>
        </w:rPr>
        <w:t>a</w:t>
      </w:r>
      <w:r w:rsidR="008D5A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Bíblia, </w:t>
      </w:r>
      <w:r w:rsidR="008D5A93">
        <w:rPr>
          <w:rFonts w:ascii="Times New Roman" w:hAnsi="Times New Roman" w:cs="Times New Roman"/>
          <w:sz w:val="24"/>
          <w:szCs w:val="24"/>
        </w:rPr>
        <w:t xml:space="preserve">nem </w:t>
      </w:r>
      <w:r w:rsidR="00F112C4">
        <w:rPr>
          <w:rFonts w:ascii="Times New Roman" w:hAnsi="Times New Roman" w:cs="Times New Roman"/>
          <w:sz w:val="24"/>
          <w:szCs w:val="24"/>
        </w:rPr>
        <w:t xml:space="preserve">a figura </w:t>
      </w:r>
      <w:r w:rsidR="008D5A93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aquele que compreendera o sentido prático e a força d</w:t>
      </w:r>
      <w:r w:rsidR="00B21EB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12C4">
        <w:rPr>
          <w:rFonts w:ascii="Times New Roman" w:hAnsi="Times New Roman" w:cs="Times New Roman"/>
          <w:sz w:val="24"/>
          <w:szCs w:val="24"/>
        </w:rPr>
        <w:t>doutrina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profeta Jeremias sobre a não</w:t>
      </w:r>
      <w:r w:rsidR="00F67AA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resistência ao ímpio, do qual, </w:t>
      </w:r>
      <w:ins w:id="1814" w:author="Daniela Mountian" w:date="2017-07-06T00:26:00Z">
        <w:r w:rsidR="001C26F3">
          <w:rPr>
            <w:rFonts w:ascii="Times New Roman" w:hAnsi="Times New Roman" w:cs="Times New Roman"/>
            <w:sz w:val="24"/>
            <w:szCs w:val="24"/>
          </w:rPr>
          <w:t xml:space="preserve">quando </w:t>
        </w:r>
      </w:ins>
      <w:r w:rsidRPr="00C5704C">
        <w:rPr>
          <w:rFonts w:ascii="Times New Roman" w:hAnsi="Times New Roman" w:cs="Times New Roman"/>
          <w:sz w:val="24"/>
          <w:szCs w:val="24"/>
        </w:rPr>
        <w:t>enfraquecido, é possível tomar a própria alma</w:t>
      </w:r>
      <w:r w:rsidR="00F112C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765957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butim. </w:t>
      </w:r>
      <w:r w:rsidR="00F112C4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ambém não era a </w:t>
      </w:r>
      <w:r w:rsidR="00F112C4">
        <w:rPr>
          <w:rFonts w:ascii="Times New Roman" w:hAnsi="Times New Roman" w:cs="Times New Roman"/>
          <w:sz w:val="24"/>
          <w:szCs w:val="24"/>
        </w:rPr>
        <w:t>aparência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sábio que havia </w:t>
      </w:r>
      <w:r w:rsidR="002D7137">
        <w:rPr>
          <w:rFonts w:ascii="Times New Roman" w:hAnsi="Times New Roman" w:cs="Times New Roman"/>
          <w:sz w:val="24"/>
          <w:szCs w:val="24"/>
        </w:rPr>
        <w:t>percebido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voz </w:t>
      </w:r>
      <w:r w:rsidR="008D5A93" w:rsidRPr="00C5704C">
        <w:rPr>
          <w:rFonts w:ascii="Times New Roman" w:hAnsi="Times New Roman" w:cs="Times New Roman"/>
          <w:sz w:val="24"/>
          <w:szCs w:val="24"/>
        </w:rPr>
        <w:t>d</w:t>
      </w:r>
      <w:r w:rsidR="008D5A93">
        <w:rPr>
          <w:rFonts w:ascii="Times New Roman" w:hAnsi="Times New Roman" w:cs="Times New Roman"/>
          <w:sz w:val="24"/>
          <w:szCs w:val="24"/>
        </w:rPr>
        <w:t>o</w:t>
      </w:r>
      <w:r w:rsidR="008D5A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profeta é uma voz que clama no deserto. O profeta </w:t>
      </w:r>
      <w:r w:rsidR="008D5A93">
        <w:rPr>
          <w:rFonts w:ascii="Times New Roman" w:hAnsi="Times New Roman" w:cs="Times New Roman"/>
          <w:sz w:val="24"/>
          <w:szCs w:val="24"/>
        </w:rPr>
        <w:t>vaticina</w:t>
      </w:r>
      <w:r w:rsidR="008D5A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futuro, mas o povo só reconhece a razão</w:t>
      </w:r>
      <w:r w:rsidR="00B21EBC">
        <w:rPr>
          <w:rFonts w:ascii="Times New Roman" w:hAnsi="Times New Roman" w:cs="Times New Roman"/>
          <w:sz w:val="24"/>
          <w:szCs w:val="24"/>
        </w:rPr>
        <w:t xml:space="preserve"> do profeta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o futuro se </w:t>
      </w:r>
      <w:r w:rsidR="001C26F3">
        <w:rPr>
          <w:rFonts w:ascii="Times New Roman" w:hAnsi="Times New Roman" w:cs="Times New Roman"/>
          <w:sz w:val="24"/>
          <w:szCs w:val="24"/>
        </w:rPr>
        <w:t>converte</w:t>
      </w:r>
      <w:r w:rsidR="002D7137">
        <w:rPr>
          <w:rFonts w:ascii="Times New Roman" w:hAnsi="Times New Roman" w:cs="Times New Roman"/>
          <w:sz w:val="24"/>
          <w:szCs w:val="24"/>
        </w:rPr>
        <w:t xml:space="preserve">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passado. Por isso o profeta precisa do </w:t>
      </w:r>
      <w:r w:rsidR="00B21EBC">
        <w:rPr>
          <w:rFonts w:ascii="Times New Roman" w:hAnsi="Times New Roman" w:cs="Times New Roman"/>
          <w:sz w:val="24"/>
          <w:szCs w:val="24"/>
        </w:rPr>
        <w:t xml:space="preserve">mesmo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poder que </w:t>
      </w:r>
      <w:r w:rsidR="005A4F1E">
        <w:rPr>
          <w:rFonts w:ascii="Times New Roman" w:hAnsi="Times New Roman" w:cs="Times New Roman"/>
          <w:sz w:val="24"/>
          <w:szCs w:val="24"/>
        </w:rPr>
        <w:t>possuía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Moisés. Cristo</w:t>
      </w:r>
      <w:r w:rsidR="007E097C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Rei </w:t>
      </w:r>
      <w:r w:rsidR="008D5A9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eis quem é</w:t>
      </w:r>
      <w:r w:rsidR="00B21EBC">
        <w:rPr>
          <w:rFonts w:ascii="Times New Roman" w:hAnsi="Times New Roman" w:cs="Times New Roman"/>
          <w:sz w:val="24"/>
          <w:szCs w:val="24"/>
        </w:rPr>
        <w:t xml:space="preserve"> agora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Salvador do povo... Ele sabe como é pesada a cruz do rei dos </w:t>
      </w:r>
      <w:r w:rsidR="00B21EBC">
        <w:rPr>
          <w:rFonts w:ascii="Times New Roman" w:hAnsi="Times New Roman" w:cs="Times New Roman"/>
          <w:sz w:val="24"/>
          <w:szCs w:val="24"/>
        </w:rPr>
        <w:t>j</w:t>
      </w:r>
      <w:r w:rsidRPr="00C5704C">
        <w:rPr>
          <w:rFonts w:ascii="Times New Roman" w:hAnsi="Times New Roman" w:cs="Times New Roman"/>
          <w:sz w:val="24"/>
          <w:szCs w:val="24"/>
        </w:rPr>
        <w:t xml:space="preserve">udeus... Os mais corajosos e </w:t>
      </w:r>
      <w:r w:rsidR="00F800E1">
        <w:rPr>
          <w:rFonts w:ascii="Times New Roman" w:hAnsi="Times New Roman" w:cs="Times New Roman"/>
          <w:sz w:val="24"/>
          <w:szCs w:val="24"/>
        </w:rPr>
        <w:t>desprendidos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são ignorantes, os mais sensatos e sábios são </w:t>
      </w:r>
      <w:r w:rsidR="00F800E1">
        <w:rPr>
          <w:rFonts w:ascii="Times New Roman" w:hAnsi="Times New Roman" w:cs="Times New Roman"/>
          <w:sz w:val="24"/>
          <w:szCs w:val="24"/>
        </w:rPr>
        <w:t>covardes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interesseiros. Assim </w:t>
      </w:r>
      <w:r w:rsidR="00F800E1">
        <w:rPr>
          <w:rFonts w:ascii="Times New Roman" w:hAnsi="Times New Roman" w:cs="Times New Roman"/>
          <w:sz w:val="24"/>
          <w:szCs w:val="24"/>
        </w:rPr>
        <w:t>se dá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sempre que </w:t>
      </w:r>
      <w:r w:rsidR="002D713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</w:t>
      </w:r>
      <w:r w:rsidR="002D7137">
        <w:rPr>
          <w:rFonts w:ascii="Times New Roman" w:hAnsi="Times New Roman" w:cs="Times New Roman"/>
          <w:sz w:val="24"/>
          <w:szCs w:val="24"/>
        </w:rPr>
        <w:t>é oprimido por longo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isso estava claro para ele, </w:t>
      </w:r>
      <w:r w:rsidR="005A4F1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conhecedor da Bíblia e dos profetas. </w:t>
      </w:r>
      <w:r w:rsidR="005A4F1E">
        <w:rPr>
          <w:rFonts w:ascii="Times New Roman" w:hAnsi="Times New Roman" w:cs="Times New Roman"/>
          <w:sz w:val="24"/>
          <w:szCs w:val="24"/>
        </w:rPr>
        <w:t>Ele se l</w:t>
      </w:r>
      <w:r w:rsidRPr="00C5704C">
        <w:rPr>
          <w:rFonts w:ascii="Times New Roman" w:hAnsi="Times New Roman" w:cs="Times New Roman"/>
          <w:sz w:val="24"/>
          <w:szCs w:val="24"/>
        </w:rPr>
        <w:t xml:space="preserve">embrava das palavras de Moisés, </w:t>
      </w:r>
      <w:r w:rsidR="005A4F1E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sabia que o Salvador e </w:t>
      </w:r>
      <w:r w:rsidR="008D5A93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Patriota </w:t>
      </w:r>
      <w:ins w:id="1815" w:author="Daniela Mountian" w:date="2017-07-03T17:13:00Z">
        <w:r w:rsidR="005A4F1E">
          <w:rPr>
            <w:rFonts w:ascii="Times New Roman" w:hAnsi="Times New Roman" w:cs="Times New Roman"/>
            <w:sz w:val="24"/>
            <w:szCs w:val="24"/>
          </w:rPr>
          <w:t>dev</w:t>
        </w:r>
      </w:ins>
      <w:ins w:id="1816" w:author="Daniela Mountian" w:date="2017-08-27T22:12:00Z">
        <w:r w:rsidR="00AD5D22">
          <w:rPr>
            <w:rFonts w:ascii="Times New Roman" w:hAnsi="Times New Roman" w:cs="Times New Roman"/>
            <w:sz w:val="24"/>
            <w:szCs w:val="24"/>
          </w:rPr>
          <w:t>ia</w:t>
        </w:r>
      </w:ins>
      <w:ins w:id="1817" w:author="Daniela Mountian" w:date="2017-07-03T18:54:00Z">
        <w:r w:rsidR="002D7137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possuir também </w:t>
      </w:r>
      <w:r w:rsidR="005A4F1E">
        <w:rPr>
          <w:rFonts w:ascii="Times New Roman" w:hAnsi="Times New Roman" w:cs="Times New Roman"/>
          <w:sz w:val="24"/>
          <w:szCs w:val="24"/>
        </w:rPr>
        <w:t>astúcia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porque o mundo é um covil de lobos. Com pessoas </w:t>
      </w:r>
      <w:r w:rsidR="00D73E43">
        <w:rPr>
          <w:rFonts w:ascii="Times New Roman" w:hAnsi="Times New Roman" w:cs="Times New Roman"/>
          <w:sz w:val="24"/>
          <w:szCs w:val="24"/>
        </w:rPr>
        <w:t>letradas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8444D">
        <w:rPr>
          <w:rFonts w:ascii="Times New Roman" w:hAnsi="Times New Roman" w:cs="Times New Roman"/>
          <w:sz w:val="24"/>
          <w:szCs w:val="24"/>
        </w:rPr>
        <w:t>expri</w:t>
      </w:r>
      <w:r w:rsidR="00383A47">
        <w:rPr>
          <w:rFonts w:ascii="Times New Roman" w:hAnsi="Times New Roman" w:cs="Times New Roman"/>
          <w:sz w:val="24"/>
          <w:szCs w:val="24"/>
        </w:rPr>
        <w:t>mia-se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383A47">
        <w:rPr>
          <w:rFonts w:ascii="Times New Roman" w:hAnsi="Times New Roman" w:cs="Times New Roman"/>
          <w:sz w:val="24"/>
          <w:szCs w:val="24"/>
        </w:rPr>
        <w:t xml:space="preserve"> fala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afiada e furiosa d</w:t>
      </w:r>
      <w:r w:rsidR="00383A4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experiente polemista</w:t>
      </w:r>
      <w:ins w:id="1818" w:author="Daniela Mountian" w:date="2017-07-03T18:17:00Z">
        <w:r w:rsidR="0008444D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com pessoas </w:t>
      </w:r>
      <w:r w:rsidR="00070E8D">
        <w:rPr>
          <w:rFonts w:ascii="Times New Roman" w:hAnsi="Times New Roman" w:cs="Times New Roman"/>
          <w:sz w:val="24"/>
          <w:szCs w:val="24"/>
        </w:rPr>
        <w:t>ignorantes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falava </w:t>
      </w:r>
      <w:r w:rsidR="00383A47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aleg</w:t>
      </w:r>
      <w:r w:rsidR="00383A4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ria</w:t>
      </w:r>
      <w:r w:rsidR="00383A4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, pois o caminho da escuridão passa pelo misticismo</w:t>
      </w:r>
      <w:r w:rsidR="008D5A9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confiança do ignorante </w:t>
      </w:r>
      <w:r w:rsidR="00383A47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>pode</w:t>
      </w:r>
      <w:del w:id="1819" w:author="Daniela Mountian" w:date="2017-07-03T18:12:00Z">
        <w:r w:rsidRPr="00C5704C" w:rsidDel="00383A47">
          <w:rPr>
            <w:rFonts w:ascii="Times New Roman" w:hAnsi="Times New Roman" w:cs="Times New Roman"/>
            <w:sz w:val="24"/>
            <w:szCs w:val="24"/>
          </w:rPr>
          <w:delText>ria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ser </w:t>
      </w:r>
      <w:r w:rsidR="0043456F">
        <w:rPr>
          <w:rFonts w:ascii="Times New Roman" w:hAnsi="Times New Roman" w:cs="Times New Roman"/>
          <w:sz w:val="24"/>
          <w:szCs w:val="24"/>
        </w:rPr>
        <w:t>conquistada</w:t>
      </w:r>
      <w:r w:rsidR="001C26F3">
        <w:rPr>
          <w:rFonts w:ascii="Times New Roman" w:hAnsi="Times New Roman" w:cs="Times New Roman"/>
          <w:sz w:val="24"/>
          <w:szCs w:val="24"/>
        </w:rPr>
        <w:t xml:space="preserve"> </w:t>
      </w:r>
      <w:r w:rsidR="00383A47">
        <w:rPr>
          <w:rFonts w:ascii="Times New Roman" w:hAnsi="Times New Roman" w:cs="Times New Roman"/>
          <w:sz w:val="24"/>
          <w:szCs w:val="24"/>
        </w:rPr>
        <w:t>se e</w:t>
      </w:r>
      <w:r w:rsidR="002D7137">
        <w:rPr>
          <w:rFonts w:ascii="Times New Roman" w:hAnsi="Times New Roman" w:cs="Times New Roman"/>
          <w:sz w:val="24"/>
          <w:szCs w:val="24"/>
        </w:rPr>
        <w:t>ste</w:t>
      </w:r>
      <w:r w:rsidR="00383A47">
        <w:rPr>
          <w:rFonts w:ascii="Times New Roman" w:hAnsi="Times New Roman" w:cs="Times New Roman"/>
          <w:sz w:val="24"/>
          <w:szCs w:val="24"/>
        </w:rPr>
        <w:t xml:space="preserve"> não compreender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3A47">
        <w:rPr>
          <w:rFonts w:ascii="Times New Roman" w:hAnsi="Times New Roman" w:cs="Times New Roman"/>
          <w:sz w:val="24"/>
          <w:szCs w:val="24"/>
        </w:rPr>
        <w:t>nada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que </w:t>
      </w:r>
      <w:r w:rsidR="00383A47">
        <w:rPr>
          <w:rFonts w:ascii="Times New Roman" w:hAnsi="Times New Roman" w:cs="Times New Roman"/>
          <w:sz w:val="24"/>
          <w:szCs w:val="24"/>
        </w:rPr>
        <w:t>ocorre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Se um ignorante entende </w:t>
      </w:r>
      <w:r w:rsidR="00383A47">
        <w:rPr>
          <w:rFonts w:ascii="Times New Roman" w:hAnsi="Times New Roman" w:cs="Times New Roman"/>
          <w:sz w:val="24"/>
          <w:szCs w:val="24"/>
        </w:rPr>
        <w:t xml:space="preserve">o </w:t>
      </w:r>
      <w:r w:rsidR="004924E5">
        <w:rPr>
          <w:rFonts w:ascii="Times New Roman" w:hAnsi="Times New Roman" w:cs="Times New Roman"/>
          <w:sz w:val="24"/>
          <w:szCs w:val="24"/>
        </w:rPr>
        <w:t>particular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rejeita o todo que lhe é inacessível. </w:t>
      </w:r>
      <w:r w:rsidR="00383A47">
        <w:rPr>
          <w:rFonts w:ascii="Times New Roman" w:hAnsi="Times New Roman" w:cs="Times New Roman"/>
          <w:sz w:val="24"/>
          <w:szCs w:val="24"/>
        </w:rPr>
        <w:t>Desse modo,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820" w:author="Daniela Mountian" w:date="2017-07-03T18:18:00Z">
        <w:r w:rsidR="0008444D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milagre</w:t>
      </w:r>
      <w:r w:rsidR="0008444D">
        <w:rPr>
          <w:rFonts w:ascii="Times New Roman" w:hAnsi="Times New Roman" w:cs="Times New Roman"/>
          <w:sz w:val="24"/>
          <w:szCs w:val="24"/>
        </w:rPr>
        <w:t xml:space="preserve"> se faz necessário tanto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444D">
        <w:rPr>
          <w:rFonts w:ascii="Times New Roman" w:hAnsi="Times New Roman" w:cs="Times New Roman"/>
          <w:sz w:val="24"/>
          <w:szCs w:val="24"/>
        </w:rPr>
        <w:t>geral como no particular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8444D">
        <w:rPr>
          <w:rFonts w:ascii="Times New Roman" w:hAnsi="Times New Roman" w:cs="Times New Roman"/>
          <w:sz w:val="24"/>
          <w:szCs w:val="24"/>
        </w:rPr>
        <w:t>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444D">
        <w:rPr>
          <w:rFonts w:ascii="Times New Roman" w:hAnsi="Times New Roman" w:cs="Times New Roman"/>
          <w:sz w:val="24"/>
          <w:szCs w:val="24"/>
        </w:rPr>
        <w:t xml:space="preserve">na ideia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principal </w:t>
      </w:r>
      <w:ins w:id="1821" w:author="Daniela Mountian" w:date="2017-07-03T18:55:00Z">
        <w:r w:rsidR="002D7137">
          <w:rPr>
            <w:rFonts w:ascii="Times New Roman" w:hAnsi="Times New Roman" w:cs="Times New Roman"/>
            <w:sz w:val="24"/>
            <w:szCs w:val="24"/>
          </w:rPr>
          <w:t xml:space="preserve">do </w:t>
        </w:r>
      </w:ins>
      <w:ins w:id="1822" w:author="Daniela Mountian" w:date="2017-07-03T18:27:00Z">
        <w:r w:rsidR="0008444D">
          <w:rPr>
            <w:rFonts w:ascii="Times New Roman" w:hAnsi="Times New Roman" w:cs="Times New Roman"/>
            <w:sz w:val="24"/>
            <w:szCs w:val="24"/>
          </w:rPr>
          <w:t>que traz alívio ao homem</w:t>
        </w:r>
      </w:ins>
      <w:ins w:id="1823" w:author="Daniela Mountian" w:date="2017-07-03T18:22:00Z">
        <w:r w:rsidR="0008444D">
          <w:rPr>
            <w:rFonts w:ascii="Times New Roman" w:hAnsi="Times New Roman" w:cs="Times New Roman"/>
            <w:sz w:val="24"/>
            <w:szCs w:val="24"/>
          </w:rPr>
          <w:t xml:space="preserve"> como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824" w:author="Daniela Mountian" w:date="2017-07-03T18:22:00Z">
        <w:r w:rsidR="0008444D">
          <w:rPr>
            <w:rFonts w:ascii="Times New Roman" w:hAnsi="Times New Roman" w:cs="Times New Roman"/>
            <w:sz w:val="24"/>
            <w:szCs w:val="24"/>
          </w:rPr>
          <w:t>em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pequenas curas. Para a cúpula dos colaboradores</w:t>
      </w:r>
      <w:r w:rsidR="0008444D">
        <w:rPr>
          <w:rFonts w:ascii="Times New Roman" w:hAnsi="Times New Roman" w:cs="Times New Roman"/>
          <w:sz w:val="24"/>
          <w:szCs w:val="24"/>
        </w:rPr>
        <w:t xml:space="preserve"> letrados,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444D">
        <w:rPr>
          <w:rFonts w:ascii="Times New Roman" w:hAnsi="Times New Roman" w:cs="Times New Roman"/>
          <w:sz w:val="24"/>
          <w:szCs w:val="24"/>
        </w:rPr>
        <w:t>acomodados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trono de Moisés, </w:t>
      </w:r>
      <w:commentRangeStart w:id="1825"/>
      <w:r w:rsidRPr="00C5704C">
        <w:rPr>
          <w:rFonts w:ascii="Times New Roman" w:hAnsi="Times New Roman" w:cs="Times New Roman"/>
          <w:sz w:val="24"/>
          <w:szCs w:val="24"/>
        </w:rPr>
        <w:t>ele</w:t>
      </w:r>
      <w:commentRangeEnd w:id="1825"/>
      <w:r w:rsidR="0063046A">
        <w:rPr>
          <w:rStyle w:val="Refdecomentrio"/>
          <w:rFonts w:cs="Times New Roman"/>
          <w:lang w:val="x-none"/>
        </w:rPr>
        <w:commentReference w:id="182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444D">
        <w:rPr>
          <w:rFonts w:ascii="Times New Roman" w:hAnsi="Times New Roman" w:cs="Times New Roman"/>
          <w:sz w:val="24"/>
          <w:szCs w:val="24"/>
        </w:rPr>
        <w:t>não passava de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impostor irrequieto, 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que, </w:t>
      </w:r>
      <w:r w:rsidR="0008444D">
        <w:rPr>
          <w:rFonts w:ascii="Times New Roman" w:hAnsi="Times New Roman" w:cs="Times New Roman"/>
          <w:sz w:val="24"/>
          <w:szCs w:val="24"/>
        </w:rPr>
        <w:t>a propósito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8444D">
        <w:rPr>
          <w:rFonts w:ascii="Times New Roman" w:hAnsi="Times New Roman" w:cs="Times New Roman"/>
          <w:sz w:val="24"/>
          <w:szCs w:val="24"/>
        </w:rPr>
        <w:t>condiz com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realidade. Eles o entendiam e por isso o odiavam. Para os ocupadores romanos</w:t>
      </w:r>
      <w:r w:rsidR="0008444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era o destruidor da Lei de Moisés, </w:t>
      </w:r>
      <w:r w:rsidR="00960287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rival da ideologia pagã. Eles não o entendiam e por isso </w:t>
      </w:r>
      <w:r w:rsidR="00E2615D">
        <w:rPr>
          <w:rFonts w:ascii="Times New Roman" w:hAnsi="Times New Roman" w:cs="Times New Roman"/>
          <w:sz w:val="24"/>
          <w:szCs w:val="24"/>
        </w:rPr>
        <w:t>tentaram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usá-lo como um colaborador. </w:t>
      </w:r>
      <w:r w:rsidR="002D7137">
        <w:rPr>
          <w:rFonts w:ascii="Times New Roman" w:hAnsi="Times New Roman" w:cs="Times New Roman"/>
          <w:sz w:val="24"/>
          <w:szCs w:val="24"/>
        </w:rPr>
        <w:t>Dessa sorte</w:t>
      </w:r>
      <w:r w:rsidR="00E2615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Jesus repet</w:t>
      </w:r>
      <w:r w:rsidR="00765957">
        <w:rPr>
          <w:rFonts w:ascii="Times New Roman" w:hAnsi="Times New Roman" w:cs="Times New Roman"/>
          <w:sz w:val="24"/>
          <w:szCs w:val="24"/>
        </w:rPr>
        <w:t>iu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quase com exatidão, o destino de seu </w:t>
      </w:r>
      <w:del w:id="1826" w:author="Daniela Mountian" w:date="2017-08-27T22:17:00Z">
        <w:r w:rsidRPr="00C5704C" w:rsidDel="00AD5D22">
          <w:rPr>
            <w:rFonts w:ascii="Times New Roman" w:hAnsi="Times New Roman" w:cs="Times New Roman"/>
            <w:sz w:val="24"/>
            <w:szCs w:val="24"/>
          </w:rPr>
          <w:delText xml:space="preserve">antecessor </w:delText>
        </w:r>
      </w:del>
      <w:ins w:id="1827" w:author="Daniela Mountian" w:date="2017-08-27T22:17:00Z">
        <w:r w:rsidR="00AD5D22">
          <w:rPr>
            <w:rFonts w:ascii="Times New Roman" w:hAnsi="Times New Roman" w:cs="Times New Roman"/>
            <w:sz w:val="24"/>
            <w:szCs w:val="24"/>
          </w:rPr>
          <w:t>pai</w:t>
        </w:r>
        <w:r w:rsidR="00AD5D22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espiritual, o profeta Jeremias, que fo</w:t>
      </w:r>
      <w:r w:rsidR="002D7137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colocado no calabouço por seu</w:t>
      </w:r>
      <w:r w:rsidR="007E097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povo </w:t>
      </w:r>
      <w:r w:rsidR="005F199F">
        <w:rPr>
          <w:rFonts w:ascii="Times New Roman" w:hAnsi="Times New Roman" w:cs="Times New Roman"/>
          <w:sz w:val="24"/>
          <w:szCs w:val="24"/>
        </w:rPr>
        <w:t>amado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7137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lá </w:t>
      </w:r>
      <w:r w:rsidR="002D7137">
        <w:rPr>
          <w:rFonts w:ascii="Times New Roman" w:hAnsi="Times New Roman" w:cs="Times New Roman"/>
          <w:sz w:val="24"/>
          <w:szCs w:val="24"/>
        </w:rPr>
        <w:t xml:space="preserve">retirado </w:t>
      </w:r>
      <w:r w:rsidRPr="00C5704C">
        <w:rPr>
          <w:rFonts w:ascii="Times New Roman" w:hAnsi="Times New Roman" w:cs="Times New Roman"/>
          <w:sz w:val="24"/>
          <w:szCs w:val="24"/>
        </w:rPr>
        <w:t>pelos</w:t>
      </w:r>
      <w:r w:rsidR="002D7137">
        <w:rPr>
          <w:rFonts w:ascii="Times New Roman" w:hAnsi="Times New Roman" w:cs="Times New Roman"/>
          <w:sz w:val="24"/>
          <w:szCs w:val="24"/>
        </w:rPr>
        <w:t xml:space="preserve"> assírios,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7137">
        <w:rPr>
          <w:rFonts w:ascii="Times New Roman" w:hAnsi="Times New Roman" w:cs="Times New Roman"/>
          <w:sz w:val="24"/>
          <w:szCs w:val="24"/>
        </w:rPr>
        <w:t xml:space="preserve">seus </w:t>
      </w:r>
      <w:r w:rsidRPr="00C5704C">
        <w:rPr>
          <w:rFonts w:ascii="Times New Roman" w:hAnsi="Times New Roman" w:cs="Times New Roman"/>
          <w:sz w:val="24"/>
          <w:szCs w:val="24"/>
        </w:rPr>
        <w:t>inimigos</w:t>
      </w:r>
      <w:r w:rsidR="002D7137">
        <w:rPr>
          <w:rFonts w:ascii="Times New Roman" w:hAnsi="Times New Roman" w:cs="Times New Roman"/>
          <w:sz w:val="24"/>
          <w:szCs w:val="24"/>
        </w:rPr>
        <w:t xml:space="preserve"> odiosos</w:t>
      </w:r>
      <w:r w:rsidRPr="00C5704C">
        <w:rPr>
          <w:rFonts w:ascii="Times New Roman" w:hAnsi="Times New Roman" w:cs="Times New Roman"/>
          <w:sz w:val="24"/>
          <w:szCs w:val="24"/>
        </w:rPr>
        <w:t>. Pois o profeta pode prever e compreender o destino d</w:t>
      </w:r>
      <w:r w:rsidR="00D73E43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povo, mas é impotente diante d</w:t>
      </w:r>
      <w:r w:rsidR="002D7137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próprio destino. </w:t>
      </w:r>
      <w:r w:rsidR="00F00B7B">
        <w:rPr>
          <w:rFonts w:ascii="Times New Roman" w:hAnsi="Times New Roman" w:cs="Times New Roman"/>
          <w:sz w:val="24"/>
          <w:szCs w:val="24"/>
        </w:rPr>
        <w:t>Assim,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Salvador também era impotente diante de seu destino. A verdade estava nas palavras dos que </w:t>
      </w:r>
      <w:del w:id="1828" w:author="Daniela Mountian" w:date="2017-08-27T22:19:00Z">
        <w:r w:rsidR="004924E5" w:rsidDel="004472D4">
          <w:rPr>
            <w:rFonts w:ascii="Times New Roman" w:hAnsi="Times New Roman" w:cs="Times New Roman"/>
            <w:sz w:val="24"/>
            <w:szCs w:val="24"/>
          </w:rPr>
          <w:delText>zombar</w:delText>
        </w:r>
        <w:r w:rsidR="002B4331" w:rsidDel="004472D4">
          <w:rPr>
            <w:rFonts w:ascii="Times New Roman" w:hAnsi="Times New Roman" w:cs="Times New Roman"/>
            <w:sz w:val="24"/>
            <w:szCs w:val="24"/>
          </w:rPr>
          <w:delText>am</w:delText>
        </w:r>
        <w:r w:rsidRPr="00C5704C" w:rsidDel="004472D4">
          <w:rPr>
            <w:rFonts w:ascii="Times New Roman" w:hAnsi="Times New Roman" w:cs="Times New Roman"/>
            <w:sz w:val="24"/>
            <w:szCs w:val="24"/>
          </w:rPr>
          <w:delText xml:space="preserve"> dele</w:delText>
        </w:r>
      </w:del>
      <w:ins w:id="1829" w:author="Daniela Mountian" w:date="2017-08-27T22:19:00Z">
        <w:r w:rsidR="004472D4">
          <w:rPr>
            <w:rFonts w:ascii="Times New Roman" w:hAnsi="Times New Roman" w:cs="Times New Roman"/>
            <w:sz w:val="24"/>
            <w:szCs w:val="24"/>
          </w:rPr>
          <w:t>o ridicularizaram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924E5">
        <w:rPr>
          <w:rFonts w:ascii="Times New Roman" w:hAnsi="Times New Roman" w:cs="Times New Roman"/>
          <w:sz w:val="24"/>
          <w:szCs w:val="24"/>
        </w:rPr>
        <w:t>pregrado n</w:t>
      </w:r>
      <w:r w:rsidR="006D18F5">
        <w:rPr>
          <w:rFonts w:ascii="Times New Roman" w:hAnsi="Times New Roman" w:cs="Times New Roman"/>
          <w:sz w:val="24"/>
          <w:szCs w:val="24"/>
        </w:rPr>
        <w:t>um</w:t>
      </w:r>
      <w:r w:rsidR="004924E5">
        <w:rPr>
          <w:rFonts w:ascii="Times New Roman" w:hAnsi="Times New Roman" w:cs="Times New Roman"/>
          <w:sz w:val="24"/>
          <w:szCs w:val="24"/>
        </w:rPr>
        <w:t>a cruz</w:t>
      </w:r>
      <w:r w:rsidRPr="00C5704C">
        <w:rPr>
          <w:rFonts w:ascii="Times New Roman" w:hAnsi="Times New Roman" w:cs="Times New Roman"/>
          <w:sz w:val="24"/>
          <w:szCs w:val="24"/>
        </w:rPr>
        <w:t>: “</w:t>
      </w:r>
      <w:r w:rsidR="004924E5">
        <w:rPr>
          <w:rFonts w:ascii="Times New Roman" w:hAnsi="Times New Roman" w:cs="Times New Roman"/>
          <w:sz w:val="24"/>
          <w:szCs w:val="24"/>
        </w:rPr>
        <w:t>Salvou os o</w:t>
      </w:r>
      <w:r w:rsidRPr="00C5704C">
        <w:rPr>
          <w:rFonts w:ascii="Times New Roman" w:hAnsi="Times New Roman" w:cs="Times New Roman"/>
          <w:sz w:val="24"/>
          <w:szCs w:val="24"/>
        </w:rPr>
        <w:t>utros, mas a si mesmo não pode salvar”.</w:t>
      </w:r>
      <w:r w:rsidR="004924E5">
        <w:rPr>
          <w:rStyle w:val="Refdenotaderodap"/>
          <w:rFonts w:ascii="Times New Roman" w:hAnsi="Times New Roman" w:cs="Times New Roman"/>
          <w:sz w:val="24"/>
          <w:szCs w:val="24"/>
        </w:rPr>
        <w:footnoteReference w:id="157"/>
      </w:r>
      <w:r w:rsidRPr="00C5704C">
        <w:rPr>
          <w:rFonts w:ascii="Times New Roman" w:hAnsi="Times New Roman" w:cs="Times New Roman"/>
          <w:sz w:val="24"/>
          <w:szCs w:val="24"/>
        </w:rPr>
        <w:t xml:space="preserve"> Ele estava surpreendentemente sozinho</w:t>
      </w:r>
      <w:ins w:id="1830" w:author="Daniela Mountian" w:date="2017-07-03T19:42:00Z">
        <w:r w:rsidR="004924E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não só na cruz, </w:t>
      </w:r>
      <w:r w:rsidR="00D73E43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antes d</w:t>
      </w:r>
      <w:r w:rsidR="00DA7C57">
        <w:rPr>
          <w:rFonts w:ascii="Times New Roman" w:hAnsi="Times New Roman" w:cs="Times New Roman"/>
          <w:sz w:val="24"/>
          <w:szCs w:val="24"/>
        </w:rPr>
        <w:t>e ser colocado nela</w:t>
      </w:r>
      <w:r w:rsidRPr="00C5704C">
        <w:rPr>
          <w:rFonts w:ascii="Times New Roman" w:hAnsi="Times New Roman" w:cs="Times New Roman"/>
          <w:sz w:val="24"/>
          <w:szCs w:val="24"/>
        </w:rPr>
        <w:t>. Os apóstolos, que ele sempre desprez</w:t>
      </w:r>
      <w:r w:rsidR="00011995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inter</w:t>
      </w:r>
      <w:r w:rsidR="00011995">
        <w:rPr>
          <w:rFonts w:ascii="Times New Roman" w:hAnsi="Times New Roman" w:cs="Times New Roman"/>
          <w:sz w:val="24"/>
          <w:szCs w:val="24"/>
        </w:rPr>
        <w:t>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mente, perto do </w:t>
      </w:r>
      <w:r w:rsidRPr="004472D4">
        <w:rPr>
          <w:rFonts w:ascii="Times New Roman" w:hAnsi="Times New Roman" w:cs="Times New Roman"/>
          <w:sz w:val="24"/>
          <w:szCs w:val="24"/>
        </w:rPr>
        <w:t>fim d</w:t>
      </w:r>
      <w:del w:id="1831" w:author="Daniela Mountian" w:date="2017-08-27T22:20:00Z">
        <w:r w:rsidRPr="004472D4" w:rsidDel="004472D4">
          <w:rPr>
            <w:rFonts w:ascii="Times New Roman" w:hAnsi="Times New Roman" w:cs="Times New Roman"/>
            <w:sz w:val="24"/>
            <w:szCs w:val="24"/>
          </w:rPr>
          <w:delText>e su</w:delText>
        </w:r>
      </w:del>
      <w:r w:rsidRPr="004472D4">
        <w:rPr>
          <w:rFonts w:ascii="Times New Roman" w:hAnsi="Times New Roman" w:cs="Times New Roman"/>
          <w:sz w:val="24"/>
          <w:szCs w:val="24"/>
        </w:rPr>
        <w:t>a vida</w:t>
      </w:r>
      <w:ins w:id="1832" w:author="Daniela Mountian" w:date="2017-08-27T22:20:00Z">
        <w:r w:rsidR="004472D4">
          <w:rPr>
            <w:rFonts w:ascii="Times New Roman" w:hAnsi="Times New Roman" w:cs="Times New Roman"/>
            <w:sz w:val="24"/>
            <w:szCs w:val="24"/>
          </w:rPr>
          <w:t xml:space="preserve"> dele</w:t>
        </w:r>
      </w:ins>
      <w:ins w:id="1833" w:author="Daniela Mountian" w:date="2017-07-04T01:01:00Z">
        <w:r w:rsidR="00DA7C57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E097C" w:rsidRPr="00C5704C">
        <w:rPr>
          <w:rFonts w:ascii="Times New Roman" w:hAnsi="Times New Roman" w:cs="Times New Roman"/>
          <w:sz w:val="24"/>
          <w:szCs w:val="24"/>
        </w:rPr>
        <w:t>ficar</w:t>
      </w:r>
      <w:r w:rsidR="007E097C">
        <w:rPr>
          <w:rFonts w:ascii="Times New Roman" w:hAnsi="Times New Roman" w:cs="Times New Roman"/>
          <w:sz w:val="24"/>
          <w:szCs w:val="24"/>
        </w:rPr>
        <w:t>iam</w:t>
      </w:r>
      <w:r w:rsidR="007E09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anda mais desapontados, procura</w:t>
      </w:r>
      <w:r w:rsidR="00011995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jeito de livrar</w:t>
      </w:r>
      <w:r w:rsidR="00011995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-se dele. Os ignorantes, em contato com uma grande personalidade, começam a entender </w:t>
      </w:r>
      <w:r w:rsidR="0001199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particular</w:t>
      </w:r>
      <w:r w:rsidR="0001199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834" w:author="Daniela Mountian" w:date="2017-08-27T22:21:00Z">
        <w:r w:rsidRPr="004472D4" w:rsidDel="004472D4">
          <w:rPr>
            <w:rFonts w:ascii="Times New Roman" w:hAnsi="Times New Roman" w:cs="Times New Roman"/>
            <w:sz w:val="24"/>
            <w:szCs w:val="24"/>
          </w:rPr>
          <w:delText>por isso</w:delText>
        </w:r>
        <w:r w:rsidRPr="00C5704C" w:rsidDel="004472D4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rejeita</w:t>
      </w:r>
      <w:ins w:id="1835" w:author="Daniela Mountian" w:date="2017-08-27T22:21:00Z">
        <w:r w:rsidR="004472D4">
          <w:rPr>
            <w:rFonts w:ascii="Times New Roman" w:hAnsi="Times New Roman" w:cs="Times New Roman"/>
            <w:sz w:val="24"/>
            <w:szCs w:val="24"/>
          </w:rPr>
          <w:t>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todo </w:t>
      </w:r>
      <w:r w:rsidR="007E097C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lhes é inatingível.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Pouco antes da Páscoa, na casa d</w:t>
      </w:r>
      <w:r w:rsidR="00752A57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Simão,</w:t>
      </w:r>
      <w:r w:rsidR="00752A57">
        <w:rPr>
          <w:rFonts w:ascii="Times New Roman" w:hAnsi="Times New Roman" w:cs="Times New Roman"/>
          <w:sz w:val="24"/>
          <w:szCs w:val="24"/>
        </w:rPr>
        <w:t xml:space="preserve"> o leproso,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Betânia, </w:t>
      </w:r>
      <w:r w:rsidR="00752A57">
        <w:rPr>
          <w:rFonts w:ascii="Times New Roman" w:hAnsi="Times New Roman" w:cs="Times New Roman"/>
          <w:sz w:val="24"/>
          <w:szCs w:val="24"/>
        </w:rPr>
        <w:t xml:space="preserve">fortaleceu-se 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ins w:id="1836" w:author="Leila" w:date="2016-07-22T11:27:00Z">
        <w:r w:rsidR="009C180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conflito direto entre Jesus e os apóstolos. Assim </w:t>
      </w:r>
      <w:r w:rsidR="00752A57">
        <w:rPr>
          <w:rFonts w:ascii="Times New Roman" w:hAnsi="Times New Roman" w:cs="Times New Roman"/>
          <w:sz w:val="24"/>
          <w:szCs w:val="24"/>
        </w:rPr>
        <w:t>foi descrito</w:t>
      </w:r>
      <w:r w:rsidR="00752A5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</w:t>
      </w:r>
      <w:r w:rsidR="00E73CE9">
        <w:rPr>
          <w:rFonts w:ascii="Times New Roman" w:hAnsi="Times New Roman" w:cs="Times New Roman"/>
          <w:sz w:val="24"/>
          <w:szCs w:val="24"/>
        </w:rPr>
        <w:t xml:space="preserve"> mais confiável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Evangelho</w:t>
      </w:r>
      <w:r w:rsidR="00E73CE9">
        <w:rPr>
          <w:rFonts w:ascii="Times New Roman" w:hAnsi="Times New Roman" w:cs="Times New Roman"/>
          <w:sz w:val="24"/>
          <w:szCs w:val="24"/>
        </w:rPr>
        <w:t>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Mateus: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752A57">
        <w:rPr>
          <w:rFonts w:ascii="Times New Roman" w:hAnsi="Times New Roman" w:cs="Times New Roman"/>
          <w:sz w:val="24"/>
          <w:szCs w:val="24"/>
        </w:rPr>
        <w:t>[...] a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proximou-se Dele uma mulher </w:t>
      </w:r>
      <w:r w:rsidR="00C274AD">
        <w:rPr>
          <w:rFonts w:ascii="Times New Roman" w:hAnsi="Times New Roman" w:cs="Times New Roman"/>
          <w:sz w:val="24"/>
          <w:szCs w:val="24"/>
        </w:rPr>
        <w:t>segurando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vaso de alabastro com </w:t>
      </w:r>
      <w:r w:rsidR="00C274AD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unguento de grande valor</w:t>
      </w:r>
      <w:r w:rsidR="00752A57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752A57">
        <w:rPr>
          <w:rFonts w:ascii="Times New Roman" w:hAnsi="Times New Roman" w:cs="Times New Roman"/>
          <w:sz w:val="24"/>
          <w:szCs w:val="24"/>
        </w:rPr>
        <w:t>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verteu na cabeça Dele, </w:t>
      </w:r>
      <w:ins w:id="1837" w:author="Daniela Mountian" w:date="2017-08-27T22:24:00Z">
        <w:r w:rsidR="004472D4">
          <w:rPr>
            <w:rFonts w:ascii="Times New Roman" w:hAnsi="Times New Roman" w:cs="Times New Roman"/>
            <w:sz w:val="24"/>
            <w:szCs w:val="24"/>
          </w:rPr>
          <w:t xml:space="preserve">com o corpo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recostado </w:t>
      </w:r>
      <w:ins w:id="1838" w:author="Daniela Mountian" w:date="2017-07-03T20:10:00Z">
        <w:r w:rsidR="00C274AD" w:rsidRPr="00765957">
          <w:rPr>
            <w:rFonts w:ascii="Times New Roman" w:hAnsi="Times New Roman" w:cs="Times New Roman"/>
            <w:sz w:val="24"/>
            <w:szCs w:val="24"/>
            <w:highlight w:val="yellow"/>
            <w:rPrChange w:id="1839" w:author="Daniela Mountian" w:date="2017-07-03T20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na</w:t>
        </w:r>
      </w:ins>
      <w:r w:rsidRPr="00765957">
        <w:rPr>
          <w:rFonts w:ascii="Times New Roman" w:hAnsi="Times New Roman" w:cs="Times New Roman"/>
          <w:sz w:val="24"/>
          <w:szCs w:val="24"/>
          <w:highlight w:val="yellow"/>
          <w:rPrChange w:id="1840" w:author="Daniela Mountian" w:date="2017-07-03T20:55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mesa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Vendo isso, </w:t>
      </w:r>
      <w:r w:rsidR="00752A5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eus discípulos se indignaram, dizendo: </w:t>
      </w:r>
      <w:r w:rsidR="00C274AD">
        <w:rPr>
          <w:rFonts w:ascii="Times New Roman" w:hAnsi="Times New Roman" w:cs="Times New Roman"/>
          <w:sz w:val="24"/>
          <w:szCs w:val="24"/>
        </w:rPr>
        <w:t>‘Pa</w:t>
      </w:r>
      <w:r w:rsidRPr="00C5704C">
        <w:rPr>
          <w:rFonts w:ascii="Times New Roman" w:hAnsi="Times New Roman" w:cs="Times New Roman"/>
          <w:sz w:val="24"/>
          <w:szCs w:val="24"/>
        </w:rPr>
        <w:t>r</w:t>
      </w:r>
      <w:r w:rsidR="00C274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9C1802" w:rsidRPr="00C5704C">
        <w:rPr>
          <w:rFonts w:ascii="Times New Roman" w:hAnsi="Times New Roman" w:cs="Times New Roman"/>
          <w:sz w:val="24"/>
          <w:szCs w:val="24"/>
        </w:rPr>
        <w:t>es</w:t>
      </w:r>
      <w:r w:rsidR="009C1802">
        <w:rPr>
          <w:rFonts w:ascii="Times New Roman" w:hAnsi="Times New Roman" w:cs="Times New Roman"/>
          <w:sz w:val="24"/>
          <w:szCs w:val="24"/>
        </w:rPr>
        <w:t>s</w:t>
      </w:r>
      <w:r w:rsidR="009C1802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desperdício? Pois se po</w:t>
      </w:r>
      <w:r w:rsidR="00C274AD">
        <w:rPr>
          <w:rFonts w:ascii="Times New Roman" w:hAnsi="Times New Roman" w:cs="Times New Roman"/>
          <w:sz w:val="24"/>
          <w:szCs w:val="24"/>
        </w:rPr>
        <w:t>de</w:t>
      </w:r>
      <w:r w:rsidR="00BA4DD7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vender </w:t>
      </w:r>
      <w:r w:rsidR="009C1802">
        <w:rPr>
          <w:rFonts w:ascii="Times New Roman" w:hAnsi="Times New Roman" w:cs="Times New Roman"/>
          <w:sz w:val="24"/>
          <w:szCs w:val="24"/>
        </w:rPr>
        <w:t>esse</w:t>
      </w:r>
      <w:r w:rsidR="009C180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unguento por um</w:t>
      </w:r>
      <w:r w:rsidR="00C274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</w:t>
      </w:r>
      <w:r w:rsidR="00C274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74AD">
        <w:rPr>
          <w:rFonts w:ascii="Times New Roman" w:hAnsi="Times New Roman" w:cs="Times New Roman"/>
          <w:sz w:val="24"/>
          <w:szCs w:val="24"/>
        </w:rPr>
        <w:t>soma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274AD">
        <w:rPr>
          <w:rFonts w:ascii="Times New Roman" w:hAnsi="Times New Roman" w:cs="Times New Roman"/>
          <w:sz w:val="24"/>
          <w:szCs w:val="24"/>
        </w:rPr>
        <w:t>distribuí-la entre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pobres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58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Aqui</w:t>
      </w:r>
      <w:r w:rsidR="00784AD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apóstolos </w:t>
      </w:r>
      <w:r w:rsidR="00784AD4">
        <w:rPr>
          <w:rFonts w:ascii="Times New Roman" w:hAnsi="Times New Roman" w:cs="Times New Roman"/>
          <w:sz w:val="24"/>
          <w:szCs w:val="24"/>
        </w:rPr>
        <w:t>fazem uma clara alusão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784AD4">
        <w:rPr>
          <w:rFonts w:ascii="Times New Roman" w:hAnsi="Times New Roman" w:cs="Times New Roman"/>
          <w:sz w:val="24"/>
          <w:szCs w:val="24"/>
        </w:rPr>
        <w:t>o fato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Jesus não observa</w:t>
      </w:r>
      <w:r w:rsidR="00784AD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próprio ensinamento, </w:t>
      </w:r>
      <w:r w:rsidR="00784AD4">
        <w:rPr>
          <w:rFonts w:ascii="Times New Roman" w:hAnsi="Times New Roman" w:cs="Times New Roman"/>
          <w:sz w:val="24"/>
          <w:szCs w:val="24"/>
        </w:rPr>
        <w:t xml:space="preserve">segundo o qual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tudo deve ser </w:t>
      </w:r>
      <w:r w:rsidR="00784AD4">
        <w:rPr>
          <w:rFonts w:ascii="Times New Roman" w:hAnsi="Times New Roman" w:cs="Times New Roman"/>
          <w:sz w:val="24"/>
          <w:szCs w:val="24"/>
        </w:rPr>
        <w:t>repartido com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pobres. </w:t>
      </w:r>
      <w:r w:rsidR="00784AD4">
        <w:rPr>
          <w:rFonts w:ascii="Times New Roman" w:hAnsi="Times New Roman" w:cs="Times New Roman"/>
          <w:sz w:val="24"/>
          <w:szCs w:val="24"/>
        </w:rPr>
        <w:t>Compreendendo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recriminaç</w:t>
      </w:r>
      <w:r w:rsidR="00784AD4">
        <w:rPr>
          <w:rFonts w:ascii="Times New Roman" w:hAnsi="Times New Roman" w:cs="Times New Roman"/>
          <w:sz w:val="24"/>
          <w:szCs w:val="24"/>
        </w:rPr>
        <w:t>ão deles</w:t>
      </w:r>
      <w:r w:rsidRPr="00C5704C">
        <w:rPr>
          <w:rFonts w:ascii="Times New Roman" w:hAnsi="Times New Roman" w:cs="Times New Roman"/>
          <w:sz w:val="24"/>
          <w:szCs w:val="24"/>
        </w:rPr>
        <w:t>, Jesus respondeu:</w:t>
      </w:r>
    </w:p>
    <w:p w:rsidR="0024094F" w:rsidRPr="00C5704C" w:rsidRDefault="009C180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4AD4">
        <w:rPr>
          <w:rFonts w:ascii="Times New Roman" w:hAnsi="Times New Roman" w:cs="Times New Roman"/>
          <w:sz w:val="24"/>
          <w:szCs w:val="24"/>
        </w:rPr>
        <w:t>Vós sempre tereis o</w:t>
      </w:r>
      <w:r w:rsidR="0024094F" w:rsidRPr="00C5704C">
        <w:rPr>
          <w:rFonts w:ascii="Times New Roman" w:hAnsi="Times New Roman" w:cs="Times New Roman"/>
          <w:sz w:val="24"/>
          <w:szCs w:val="24"/>
        </w:rPr>
        <w:t>s pobres convosco, mas a mim nem sempre tereis</w:t>
      </w:r>
      <w:r w:rsidR="00C274AD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59"/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 se lembrava das palavras de Moisés: </w:t>
      </w:r>
      <w:r w:rsidR="00765957">
        <w:rPr>
          <w:rFonts w:ascii="Times New Roman" w:hAnsi="Times New Roman" w:cs="Times New Roman"/>
          <w:sz w:val="24"/>
          <w:szCs w:val="24"/>
        </w:rPr>
        <w:t xml:space="preserve">“[...]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765957" w:rsidRPr="00C5704C">
        <w:rPr>
          <w:rFonts w:ascii="Times New Roman" w:hAnsi="Times New Roman" w:cs="Times New Roman"/>
          <w:sz w:val="24"/>
          <w:szCs w:val="24"/>
        </w:rPr>
        <w:t>favorec</w:t>
      </w:r>
      <w:r w:rsidR="00765957">
        <w:rPr>
          <w:rFonts w:ascii="Times New Roman" w:hAnsi="Times New Roman" w:cs="Times New Roman"/>
          <w:sz w:val="24"/>
          <w:szCs w:val="24"/>
        </w:rPr>
        <w:t>erás</w:t>
      </w:r>
      <w:r w:rsidR="0076595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pobre em seu </w:t>
      </w:r>
      <w:r w:rsidR="00765957">
        <w:rPr>
          <w:rFonts w:ascii="Times New Roman" w:hAnsi="Times New Roman" w:cs="Times New Roman"/>
          <w:sz w:val="24"/>
          <w:szCs w:val="24"/>
        </w:rPr>
        <w:t>processo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765957">
        <w:rPr>
          <w:rFonts w:ascii="Times New Roman" w:hAnsi="Times New Roman" w:cs="Times New Roman"/>
          <w:sz w:val="24"/>
          <w:szCs w:val="24"/>
        </w:rPr>
        <w:t>]”.</w:t>
      </w:r>
      <w:r w:rsidR="00765957">
        <w:rPr>
          <w:rStyle w:val="Refdenotaderodap"/>
          <w:rFonts w:ascii="Times New Roman" w:hAnsi="Times New Roman" w:cs="Times New Roman"/>
          <w:sz w:val="24"/>
          <w:szCs w:val="24"/>
        </w:rPr>
        <w:footnoteReference w:id="160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73CE9">
        <w:rPr>
          <w:rFonts w:ascii="Times New Roman" w:hAnsi="Times New Roman" w:cs="Times New Roman"/>
          <w:sz w:val="24"/>
          <w:szCs w:val="24"/>
        </w:rPr>
        <w:t>Ele s</w:t>
      </w:r>
      <w:r w:rsidRPr="00C5704C">
        <w:rPr>
          <w:rFonts w:ascii="Times New Roman" w:hAnsi="Times New Roman" w:cs="Times New Roman"/>
          <w:sz w:val="24"/>
          <w:szCs w:val="24"/>
        </w:rPr>
        <w:t xml:space="preserve">abia </w:t>
      </w:r>
      <w:r w:rsidR="00A81BAE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a pobreza é</w:t>
      </w:r>
      <w:r w:rsidR="00E73CE9">
        <w:rPr>
          <w:rFonts w:ascii="Times New Roman" w:hAnsi="Times New Roman" w:cs="Times New Roman"/>
          <w:sz w:val="24"/>
          <w:szCs w:val="24"/>
        </w:rPr>
        <w:t xml:space="preserve"> uma doença 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desgraça, mas não é </w:t>
      </w:r>
      <w:r w:rsidR="00E73CE9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mérito... </w:t>
      </w:r>
      <w:r w:rsidR="005358BD">
        <w:rPr>
          <w:rFonts w:ascii="Times New Roman" w:hAnsi="Times New Roman" w:cs="Times New Roman"/>
          <w:sz w:val="24"/>
          <w:szCs w:val="24"/>
        </w:rPr>
        <w:t>Foi justamente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</w:t>
      </w:r>
      <w:r w:rsidR="00A81BAE" w:rsidRPr="00C5704C">
        <w:rPr>
          <w:rFonts w:ascii="Times New Roman" w:hAnsi="Times New Roman" w:cs="Times New Roman"/>
          <w:sz w:val="24"/>
          <w:szCs w:val="24"/>
        </w:rPr>
        <w:t>des</w:t>
      </w:r>
      <w:r w:rsidR="00A81BAE">
        <w:rPr>
          <w:rFonts w:ascii="Times New Roman" w:hAnsi="Times New Roman" w:cs="Times New Roman"/>
          <w:sz w:val="24"/>
          <w:szCs w:val="24"/>
        </w:rPr>
        <w:t>s</w:t>
      </w:r>
      <w:r w:rsidR="00A81BAE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disputa </w:t>
      </w:r>
      <w:r w:rsidR="005358BD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Judas Iscariotes decidiu entregar Jesus </w:t>
      </w:r>
      <w:r w:rsidR="0001003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sumo sacerdote. Mas o que</w:t>
      </w:r>
      <w:r w:rsidR="0074406F">
        <w:rPr>
          <w:rFonts w:ascii="Times New Roman" w:hAnsi="Times New Roman" w:cs="Times New Roman"/>
          <w:sz w:val="24"/>
          <w:szCs w:val="24"/>
        </w:rPr>
        <w:t>, a rigor,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significava entreg</w:t>
      </w:r>
      <w:r w:rsidR="0074406F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condições estritas da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letra da Lei? Significava provar a culpa dele perante o tribunal. “</w:t>
      </w:r>
      <w:r w:rsidR="00FB5A8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sumos sacerdotes, os </w:t>
      </w:r>
      <w:r w:rsidR="00893923">
        <w:rPr>
          <w:rFonts w:ascii="Times New Roman" w:hAnsi="Times New Roman" w:cs="Times New Roman"/>
          <w:sz w:val="24"/>
          <w:szCs w:val="24"/>
        </w:rPr>
        <w:t>anciãos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todo o </w:t>
      </w:r>
      <w:r w:rsidR="00FB5A8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inédrio, </w:t>
      </w:r>
      <w:r w:rsidR="00AB6CC5">
        <w:rPr>
          <w:rFonts w:ascii="Times New Roman" w:hAnsi="Times New Roman" w:cs="Times New Roman"/>
          <w:sz w:val="24"/>
          <w:szCs w:val="24"/>
        </w:rPr>
        <w:t>o conselho supremo</w:t>
      </w:r>
      <w:r w:rsidR="00FB5A8B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estavam à procura de falsos testemunhos contra Jesus, para que ele fosse entregue à morte, </w:t>
      </w:r>
      <w:r w:rsidR="00D55D6F">
        <w:rPr>
          <w:rFonts w:ascii="Times New Roman" w:hAnsi="Times New Roman" w:cs="Times New Roman"/>
          <w:sz w:val="24"/>
          <w:szCs w:val="24"/>
        </w:rPr>
        <w:t>mas</w:t>
      </w:r>
      <w:r w:rsidR="00D55D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FB5A8B">
        <w:rPr>
          <w:rFonts w:ascii="Times New Roman" w:hAnsi="Times New Roman" w:cs="Times New Roman"/>
          <w:sz w:val="24"/>
          <w:szCs w:val="24"/>
        </w:rPr>
        <w:t>os encontraram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B5A8B">
        <w:rPr>
          <w:rFonts w:ascii="Times New Roman" w:hAnsi="Times New Roman" w:cs="Times New Roman"/>
          <w:sz w:val="24"/>
          <w:szCs w:val="24"/>
        </w:rPr>
        <w:t>embora lá se achassem</w:t>
      </w:r>
      <w:r w:rsidR="00D55D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muitas testemunhas falsas. Por </w:t>
      </w:r>
      <w:r w:rsidR="00FB5A8B">
        <w:rPr>
          <w:rFonts w:ascii="Times New Roman" w:hAnsi="Times New Roman" w:cs="Times New Roman"/>
          <w:sz w:val="24"/>
          <w:szCs w:val="24"/>
        </w:rPr>
        <w:t>fim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B5A8B">
        <w:rPr>
          <w:rFonts w:ascii="Times New Roman" w:hAnsi="Times New Roman" w:cs="Times New Roman"/>
          <w:sz w:val="24"/>
          <w:szCs w:val="24"/>
        </w:rPr>
        <w:t>apresentaram-se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</w:t>
      </w:r>
      <w:r w:rsidR="00FB5A8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B34C5">
        <w:rPr>
          <w:rFonts w:ascii="Times New Roman" w:hAnsi="Times New Roman" w:cs="Times New Roman"/>
          <w:sz w:val="24"/>
          <w:szCs w:val="24"/>
        </w:rPr>
        <w:t>que</w:t>
      </w:r>
      <w:r w:rsidR="00DB34C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disseram: </w:t>
      </w:r>
      <w:r w:rsidR="00DB34C5" w:rsidRPr="00621342">
        <w:rPr>
          <w:rFonts w:ascii="Times New Roman" w:hAnsi="Times New Roman" w:cs="Times New Roman"/>
          <w:sz w:val="24"/>
          <w:szCs w:val="24"/>
        </w:rPr>
        <w:t>—</w:t>
      </w:r>
      <w:r w:rsidR="00DB34C5">
        <w:rPr>
          <w:rFonts w:ascii="Times New Roman" w:hAnsi="Times New Roman" w:cs="Times New Roman"/>
          <w:sz w:val="24"/>
          <w:szCs w:val="24"/>
        </w:rPr>
        <w:t xml:space="preserve"> </w:t>
      </w:r>
      <w:r w:rsidR="00DB34C5" w:rsidRPr="00C5704C">
        <w:rPr>
          <w:rFonts w:ascii="Times New Roman" w:hAnsi="Times New Roman" w:cs="Times New Roman"/>
          <w:sz w:val="24"/>
          <w:szCs w:val="24"/>
        </w:rPr>
        <w:t>Es</w:t>
      </w:r>
      <w:r w:rsidR="00DB34C5">
        <w:rPr>
          <w:rFonts w:ascii="Times New Roman" w:hAnsi="Times New Roman" w:cs="Times New Roman"/>
          <w:sz w:val="24"/>
          <w:szCs w:val="24"/>
        </w:rPr>
        <w:t>s</w:t>
      </w:r>
      <w:r w:rsidR="00DB34C5" w:rsidRPr="00C5704C">
        <w:rPr>
          <w:rFonts w:ascii="Times New Roman" w:hAnsi="Times New Roman" w:cs="Times New Roman"/>
          <w:sz w:val="24"/>
          <w:szCs w:val="24"/>
        </w:rPr>
        <w:t>e</w:t>
      </w:r>
      <w:r w:rsidR="00FB5A8B">
        <w:rPr>
          <w:rFonts w:ascii="Times New Roman" w:hAnsi="Times New Roman" w:cs="Times New Roman"/>
          <w:sz w:val="24"/>
          <w:szCs w:val="24"/>
        </w:rPr>
        <w:t xml:space="preserve"> homem</w:t>
      </w:r>
      <w:r w:rsidR="00DB34C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disse: </w:t>
      </w:r>
      <w:r w:rsidR="00FB5A8B">
        <w:rPr>
          <w:rFonts w:ascii="Times New Roman" w:hAnsi="Times New Roman" w:cs="Times New Roman"/>
          <w:sz w:val="24"/>
          <w:szCs w:val="24"/>
        </w:rPr>
        <w:t>‘</w:t>
      </w:r>
      <w:r w:rsidRPr="00C5704C">
        <w:rPr>
          <w:rFonts w:ascii="Times New Roman" w:hAnsi="Times New Roman" w:cs="Times New Roman"/>
          <w:sz w:val="24"/>
          <w:szCs w:val="24"/>
        </w:rPr>
        <w:t xml:space="preserve">Posso </w:t>
      </w:r>
      <w:r w:rsidR="00AB6CC5">
        <w:rPr>
          <w:rFonts w:ascii="Times New Roman" w:hAnsi="Times New Roman" w:cs="Times New Roman"/>
          <w:sz w:val="24"/>
          <w:szCs w:val="24"/>
        </w:rPr>
        <w:t>derrubar</w:t>
      </w:r>
      <w:r w:rsidR="00AB6CC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templo de Deus e reedificá-lo em três dias</w:t>
      </w:r>
      <w:ins w:id="1841" w:author="Daniela Mountian" w:date="2017-08-27T22:29:00Z">
        <w:r w:rsidR="00EA0DA1">
          <w:rPr>
            <w:rFonts w:ascii="Times New Roman" w:hAnsi="Times New Roman" w:cs="Times New Roman"/>
            <w:sz w:val="24"/>
            <w:szCs w:val="24"/>
          </w:rPr>
          <w:t>’</w:t>
        </w:r>
      </w:ins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6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5A8B">
        <w:rPr>
          <w:rFonts w:ascii="Times New Roman" w:hAnsi="Times New Roman" w:cs="Times New Roman"/>
          <w:sz w:val="24"/>
          <w:szCs w:val="24"/>
        </w:rPr>
        <w:t>A</w:t>
      </w:r>
      <w:r w:rsidR="00FB5A8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quem Jesus disse isso? Conforme o Evangelho, disse</w:t>
      </w:r>
      <w:r w:rsidR="00DB34C5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apenas </w:t>
      </w:r>
      <w:r w:rsidR="00AB6CC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apóstolos, </w:t>
      </w:r>
      <w:r w:rsidR="0072713F">
        <w:rPr>
          <w:rFonts w:ascii="Times New Roman" w:hAnsi="Times New Roman" w:cs="Times New Roman"/>
          <w:sz w:val="24"/>
          <w:szCs w:val="24"/>
        </w:rPr>
        <w:t>isto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as duas </w:t>
      </w:r>
      <w:r w:rsidRPr="00AB6CC5">
        <w:rPr>
          <w:rFonts w:ascii="Times New Roman" w:hAnsi="Times New Roman" w:cs="Times New Roman"/>
          <w:sz w:val="24"/>
          <w:szCs w:val="24"/>
          <w:highlight w:val="yellow"/>
          <w:rPrChange w:id="1843" w:author="Daniela Mountian" w:date="2017-07-03T21:54:00Z">
            <w:rPr>
              <w:rFonts w:ascii="Times New Roman" w:hAnsi="Times New Roman" w:cs="Times New Roman"/>
              <w:sz w:val="24"/>
              <w:szCs w:val="24"/>
            </w:rPr>
          </w:rPrChange>
        </w:rPr>
        <w:t>falsas testemunhas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desconhecidas eram apóstolos. Todo o comportamento posterior de Judas Iscariotes, que </w:t>
      </w:r>
      <w:r w:rsidR="003021AE">
        <w:rPr>
          <w:rFonts w:ascii="Times New Roman" w:hAnsi="Times New Roman" w:cs="Times New Roman"/>
          <w:sz w:val="24"/>
          <w:szCs w:val="24"/>
        </w:rPr>
        <w:t xml:space="preserve">é retratado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literatura cristã e no Evangelho de João como </w:t>
      </w:r>
      <w:r w:rsidR="00C33982">
        <w:rPr>
          <w:rFonts w:ascii="Times New Roman" w:hAnsi="Times New Roman" w:cs="Times New Roman"/>
          <w:sz w:val="24"/>
          <w:szCs w:val="24"/>
        </w:rPr>
        <w:t>a encarnação do 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realidade nos </w:t>
      </w:r>
      <w:r w:rsidR="00C33982">
        <w:rPr>
          <w:rFonts w:ascii="Times New Roman" w:hAnsi="Times New Roman" w:cs="Times New Roman"/>
          <w:sz w:val="24"/>
          <w:szCs w:val="24"/>
        </w:rPr>
        <w:t>mostra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DB34C5" w:rsidRPr="00C5704C">
        <w:rPr>
          <w:rFonts w:ascii="Times New Roman" w:hAnsi="Times New Roman" w:cs="Times New Roman"/>
          <w:sz w:val="24"/>
          <w:szCs w:val="24"/>
        </w:rPr>
        <w:t>es</w:t>
      </w:r>
      <w:r w:rsidR="00DB34C5">
        <w:rPr>
          <w:rFonts w:ascii="Times New Roman" w:hAnsi="Times New Roman" w:cs="Times New Roman"/>
          <w:sz w:val="24"/>
          <w:szCs w:val="24"/>
        </w:rPr>
        <w:t>s</w:t>
      </w:r>
      <w:r w:rsidR="00DB34C5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homem </w:t>
      </w:r>
      <w:r w:rsidR="00C33982">
        <w:rPr>
          <w:rFonts w:ascii="Times New Roman" w:hAnsi="Times New Roman" w:cs="Times New Roman"/>
          <w:sz w:val="24"/>
          <w:szCs w:val="24"/>
        </w:rPr>
        <w:t>não passou de um instrumento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mãos d</w:t>
      </w:r>
      <w:r w:rsidR="00C3398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33982">
        <w:rPr>
          <w:rFonts w:ascii="Times New Roman" w:hAnsi="Times New Roman" w:cs="Times New Roman"/>
          <w:sz w:val="24"/>
          <w:szCs w:val="24"/>
        </w:rPr>
        <w:t xml:space="preserve">inimigos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D73E43">
        <w:rPr>
          <w:rFonts w:ascii="Times New Roman" w:hAnsi="Times New Roman" w:cs="Times New Roman"/>
          <w:sz w:val="24"/>
          <w:szCs w:val="24"/>
        </w:rPr>
        <w:t xml:space="preserve">finórios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perigosos de Jesus </w:t>
      </w:r>
      <w:ins w:id="1844" w:author="Daniela Mountian" w:date="2017-08-27T22:38:00Z">
        <w:r w:rsidR="00F92BBF">
          <w:rPr>
            <w:rFonts w:ascii="Times New Roman" w:hAnsi="Times New Roman" w:cs="Times New Roman"/>
            <w:sz w:val="24"/>
            <w:szCs w:val="24"/>
          </w:rPr>
          <w:t xml:space="preserve">achados </w:t>
        </w:r>
      </w:ins>
      <w:del w:id="1845" w:author="Daniela Mountian" w:date="2017-08-27T22:38:00Z">
        <w:r w:rsidRPr="0063046A" w:rsidDel="00F92BBF">
          <w:rPr>
            <w:rFonts w:ascii="Times New Roman" w:hAnsi="Times New Roman" w:cs="Times New Roman"/>
            <w:sz w:val="24"/>
            <w:szCs w:val="24"/>
            <w:highlight w:val="yellow"/>
            <w:rPrChange w:id="1846" w:author="Daniela Mountian" w:date="2017-07-05T23:56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d</w:delText>
        </w:r>
      </w:del>
      <w:r w:rsidRPr="0063046A">
        <w:rPr>
          <w:rFonts w:ascii="Times New Roman" w:hAnsi="Times New Roman" w:cs="Times New Roman"/>
          <w:sz w:val="24"/>
          <w:szCs w:val="24"/>
          <w:highlight w:val="yellow"/>
          <w:rPrChange w:id="1847" w:author="Daniela Mountian" w:date="2017-07-05T23:56:00Z">
            <w:rPr>
              <w:rFonts w:ascii="Times New Roman" w:hAnsi="Times New Roman" w:cs="Times New Roman"/>
              <w:sz w:val="24"/>
              <w:szCs w:val="24"/>
            </w:rPr>
          </w:rPrChange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apóstolos, que permaneceram no anonimato. Judas era mais ingênuo e </w:t>
      </w:r>
      <w:r w:rsidR="00D73E43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sincero, </w:t>
      </w:r>
      <w:r w:rsidR="00813EC6">
        <w:rPr>
          <w:rFonts w:ascii="Times New Roman" w:hAnsi="Times New Roman" w:cs="Times New Roman"/>
          <w:sz w:val="24"/>
          <w:szCs w:val="24"/>
        </w:rPr>
        <w:t>menos hábil em ocultar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sentimentos do que </w:t>
      </w:r>
      <w:r w:rsidR="00813EC6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outros, e Jesus, que suspeitava d</w:t>
      </w:r>
      <w:r w:rsidR="00813EC6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complô entre os apóstolos, apontou Judas simplesmente por </w:t>
      </w:r>
      <w:r w:rsidR="00793A87">
        <w:rPr>
          <w:rFonts w:ascii="Times New Roman" w:hAnsi="Times New Roman" w:cs="Times New Roman"/>
          <w:sz w:val="24"/>
          <w:szCs w:val="24"/>
        </w:rPr>
        <w:t xml:space="preserve">ele </w:t>
      </w:r>
      <w:r w:rsidR="00813EC6">
        <w:rPr>
          <w:rFonts w:ascii="Times New Roman" w:hAnsi="Times New Roman" w:cs="Times New Roman"/>
          <w:sz w:val="24"/>
          <w:szCs w:val="24"/>
        </w:rPr>
        <w:t>saltar à vista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3A87">
        <w:rPr>
          <w:rFonts w:ascii="Times New Roman" w:hAnsi="Times New Roman" w:cs="Times New Roman"/>
          <w:sz w:val="24"/>
          <w:szCs w:val="24"/>
        </w:rPr>
        <w:t xml:space="preserve">mais </w:t>
      </w:r>
      <w:r w:rsidR="00813EC6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>que os outros, sem dúvida</w:t>
      </w:r>
      <w:r w:rsidR="0072713F">
        <w:rPr>
          <w:rFonts w:ascii="Times New Roman" w:hAnsi="Times New Roman" w:cs="Times New Roman"/>
          <w:sz w:val="24"/>
          <w:szCs w:val="24"/>
        </w:rPr>
        <w:t xml:space="preserve"> encobrindo o </w:t>
      </w:r>
      <w:r w:rsidR="00793A87">
        <w:rPr>
          <w:rFonts w:ascii="Times New Roman" w:hAnsi="Times New Roman" w:cs="Times New Roman"/>
          <w:sz w:val="24"/>
          <w:szCs w:val="24"/>
        </w:rPr>
        <w:t>plano astuto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alguém. </w:t>
      </w:r>
      <w:r w:rsidR="00622150">
        <w:rPr>
          <w:rFonts w:ascii="Times New Roman" w:hAnsi="Times New Roman" w:cs="Times New Roman"/>
          <w:sz w:val="24"/>
          <w:szCs w:val="24"/>
        </w:rPr>
        <w:t xml:space="preserve">Ao indicar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Judas, Jesus </w:t>
      </w:r>
      <w:r w:rsidR="00FA01E5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FA01E5">
        <w:rPr>
          <w:rFonts w:ascii="Times New Roman" w:hAnsi="Times New Roman" w:cs="Times New Roman"/>
          <w:sz w:val="24"/>
          <w:szCs w:val="24"/>
        </w:rPr>
        <w:t xml:space="preserve">demonstrava confiança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nos </w:t>
      </w:r>
      <w:r w:rsidR="00793A87">
        <w:rPr>
          <w:rFonts w:ascii="Times New Roman" w:hAnsi="Times New Roman" w:cs="Times New Roman"/>
          <w:sz w:val="24"/>
          <w:szCs w:val="24"/>
        </w:rPr>
        <w:t>demais</w:t>
      </w:r>
      <w:r w:rsidRPr="00C5704C">
        <w:rPr>
          <w:rFonts w:ascii="Times New Roman" w:hAnsi="Times New Roman" w:cs="Times New Roman"/>
          <w:sz w:val="24"/>
          <w:szCs w:val="24"/>
        </w:rPr>
        <w:t>. No monte d</w:t>
      </w:r>
      <w:r w:rsidR="00622150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Oliveiras, Jesus lhes disse: “</w:t>
      </w:r>
      <w:r w:rsidR="00FA01E5">
        <w:rPr>
          <w:rFonts w:ascii="Times New Roman" w:hAnsi="Times New Roman" w:cs="Times New Roman"/>
          <w:sz w:val="24"/>
          <w:szCs w:val="24"/>
        </w:rPr>
        <w:t>E</w:t>
      </w:r>
      <w:r w:rsidR="00DB34C5" w:rsidRPr="00C5704C">
        <w:rPr>
          <w:rFonts w:ascii="Times New Roman" w:hAnsi="Times New Roman" w:cs="Times New Roman"/>
          <w:sz w:val="24"/>
          <w:szCs w:val="24"/>
        </w:rPr>
        <w:t>st</w:t>
      </w:r>
      <w:r w:rsidR="00DB34C5">
        <w:rPr>
          <w:rFonts w:ascii="Times New Roman" w:hAnsi="Times New Roman" w:cs="Times New Roman"/>
          <w:sz w:val="24"/>
          <w:szCs w:val="24"/>
        </w:rPr>
        <w:t>a</w:t>
      </w:r>
      <w:r w:rsidR="00DB34C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noite</w:t>
      </w:r>
      <w:r w:rsidR="00FA01E5">
        <w:rPr>
          <w:rFonts w:ascii="Times New Roman" w:hAnsi="Times New Roman" w:cs="Times New Roman"/>
          <w:sz w:val="24"/>
          <w:szCs w:val="24"/>
        </w:rPr>
        <w:t xml:space="preserve"> todos se sentirão tentados por mim</w:t>
      </w:r>
      <w:r w:rsidRPr="00C5704C">
        <w:rPr>
          <w:rFonts w:ascii="Times New Roman" w:hAnsi="Times New Roman" w:cs="Times New Roman"/>
          <w:sz w:val="24"/>
          <w:szCs w:val="24"/>
        </w:rPr>
        <w:t>, po</w:t>
      </w:r>
      <w:r w:rsidR="00622150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está escrito: </w:t>
      </w:r>
      <w:r w:rsidR="00622150">
        <w:rPr>
          <w:rFonts w:ascii="Times New Roman" w:hAnsi="Times New Roman" w:cs="Times New Roman"/>
          <w:sz w:val="24"/>
          <w:szCs w:val="24"/>
        </w:rPr>
        <w:t xml:space="preserve">‘Eu irei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ferir o pastor e as ovelhas do rebanho </w:t>
      </w:r>
      <w:r w:rsidR="00622150">
        <w:rPr>
          <w:rFonts w:ascii="Times New Roman" w:hAnsi="Times New Roman" w:cs="Times New Roman"/>
          <w:sz w:val="24"/>
          <w:szCs w:val="24"/>
        </w:rPr>
        <w:t>irão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dispersar”</w:t>
      </w:r>
      <w:r w:rsidR="00793A87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6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Na província</w:t>
      </w:r>
      <w:r w:rsidR="00DA3DB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3DBB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a Galileia, Jesus era uma persona</w:t>
      </w:r>
      <w:r w:rsidR="00DA3DBB">
        <w:rPr>
          <w:rFonts w:ascii="Times New Roman" w:hAnsi="Times New Roman" w:cs="Times New Roman"/>
          <w:sz w:val="24"/>
          <w:szCs w:val="24"/>
        </w:rPr>
        <w:t>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conhecida, mas na capital poucos </w:t>
      </w:r>
      <w:r w:rsidR="000C0948">
        <w:rPr>
          <w:rFonts w:ascii="Times New Roman" w:hAnsi="Times New Roman" w:cs="Times New Roman"/>
          <w:sz w:val="24"/>
          <w:szCs w:val="24"/>
        </w:rPr>
        <w:t>sabiam de sua existência</w:t>
      </w:r>
      <w:r w:rsidRPr="00C5704C">
        <w:rPr>
          <w:rFonts w:ascii="Times New Roman" w:hAnsi="Times New Roman" w:cs="Times New Roman"/>
          <w:sz w:val="24"/>
          <w:szCs w:val="24"/>
        </w:rPr>
        <w:t>, e quando o “</w:t>
      </w:r>
      <w:r w:rsidRPr="0063046A">
        <w:rPr>
          <w:rFonts w:ascii="Times New Roman" w:hAnsi="Times New Roman" w:cs="Times New Roman"/>
          <w:sz w:val="24"/>
          <w:szCs w:val="24"/>
          <w:highlight w:val="yellow"/>
          <w:rPrChange w:id="1848" w:author="Daniela Mountian" w:date="2017-07-05T23:57:00Z">
            <w:rPr>
              <w:rFonts w:ascii="Times New Roman" w:hAnsi="Times New Roman" w:cs="Times New Roman"/>
              <w:sz w:val="24"/>
              <w:szCs w:val="24"/>
            </w:rPr>
          </w:rPrChange>
        </w:rPr>
        <w:t>destacamento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ouro” de Jerusalém </w:t>
      </w:r>
      <w:r w:rsidR="00893923">
        <w:rPr>
          <w:rFonts w:ascii="Times New Roman" w:hAnsi="Times New Roman" w:cs="Times New Roman"/>
          <w:sz w:val="24"/>
          <w:szCs w:val="24"/>
        </w:rPr>
        <w:t xml:space="preserve">chegou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prendê-lo, </w:t>
      </w:r>
      <w:r w:rsidR="00893923">
        <w:rPr>
          <w:rFonts w:ascii="Times New Roman" w:hAnsi="Times New Roman" w:cs="Times New Roman"/>
          <w:sz w:val="24"/>
          <w:szCs w:val="24"/>
        </w:rPr>
        <w:t>foi preciso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Judas </w:t>
      </w:r>
      <w:r w:rsidR="00893923">
        <w:rPr>
          <w:rFonts w:ascii="Times New Roman" w:hAnsi="Times New Roman" w:cs="Times New Roman"/>
          <w:sz w:val="24"/>
          <w:szCs w:val="24"/>
        </w:rPr>
        <w:t>beijasse um</w:t>
      </w:r>
      <w:r w:rsidR="000C0948">
        <w:rPr>
          <w:rFonts w:ascii="Times New Roman" w:hAnsi="Times New Roman" w:cs="Times New Roman"/>
          <w:sz w:val="24"/>
          <w:szCs w:val="24"/>
        </w:rPr>
        <w:t xml:space="preserve"> 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doze forasteiros </w:t>
      </w:r>
      <w:r w:rsidR="00893923">
        <w:rPr>
          <w:rFonts w:ascii="Times New Roman" w:hAnsi="Times New Roman" w:cs="Times New Roman"/>
          <w:sz w:val="24"/>
          <w:szCs w:val="24"/>
        </w:rPr>
        <w:t xml:space="preserve">para indicar quem </w:t>
      </w:r>
      <w:r w:rsidR="000C0948">
        <w:rPr>
          <w:rFonts w:ascii="Times New Roman" w:hAnsi="Times New Roman" w:cs="Times New Roman"/>
          <w:sz w:val="24"/>
          <w:szCs w:val="24"/>
        </w:rPr>
        <w:t>havia blasfemado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0C0948">
        <w:rPr>
          <w:rStyle w:val="Refdenotaderodap"/>
          <w:rFonts w:ascii="Times New Roman" w:hAnsi="Times New Roman" w:cs="Times New Roman"/>
          <w:sz w:val="24"/>
          <w:szCs w:val="24"/>
        </w:rPr>
        <w:footnoteReference w:id="163"/>
      </w:r>
      <w:r w:rsidRPr="00C5704C">
        <w:rPr>
          <w:rFonts w:ascii="Times New Roman" w:hAnsi="Times New Roman" w:cs="Times New Roman"/>
          <w:sz w:val="24"/>
          <w:szCs w:val="24"/>
        </w:rPr>
        <w:t xml:space="preserve"> E mais adiante: “Mas tudo isso aconteceu para que se cumprissem </w:t>
      </w:r>
      <w:r w:rsidR="000C094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 escrit</w:t>
      </w:r>
      <w:r w:rsidR="000C094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 dos profetas. Então todos os discípulos, tendo-o abandonado, fugiram”</w:t>
      </w:r>
      <w:r w:rsidR="005F199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64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Jesus caiu</w:t>
      </w:r>
      <w:r w:rsidR="000C094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</w:t>
      </w:r>
      <w:r w:rsidR="000C0948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tima não </w:t>
      </w:r>
      <w:r w:rsidR="000C0948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0948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ódio</w:t>
      </w:r>
      <w:r w:rsidR="000C0948">
        <w:rPr>
          <w:rFonts w:ascii="Times New Roman" w:hAnsi="Times New Roman" w:cs="Times New Roman"/>
          <w:sz w:val="24"/>
          <w:szCs w:val="24"/>
        </w:rPr>
        <w:t xml:space="preserve"> </w:t>
      </w:r>
      <w:del w:id="1856" w:author="Daniela Mountian" w:date="2017-08-27T22:42:00Z">
        <w:r w:rsidR="000C0948" w:rsidDel="00C708C2">
          <w:rPr>
            <w:rFonts w:ascii="Times New Roman" w:hAnsi="Times New Roman" w:cs="Times New Roman"/>
            <w:sz w:val="24"/>
            <w:szCs w:val="24"/>
          </w:rPr>
          <w:delText>visível</w:delText>
        </w:r>
      </w:del>
      <w:ins w:id="1857" w:author="Daniela Mountian" w:date="2017-08-27T22:42:00Z">
        <w:r w:rsidR="00C708C2">
          <w:rPr>
            <w:rFonts w:ascii="Times New Roman" w:hAnsi="Times New Roman" w:cs="Times New Roman"/>
            <w:sz w:val="24"/>
            <w:szCs w:val="24"/>
          </w:rPr>
          <w:t>evidente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dos que colaboravam com os romanos, mas também </w:t>
      </w:r>
      <w:r w:rsidR="005F199F">
        <w:rPr>
          <w:rFonts w:ascii="Times New Roman" w:hAnsi="Times New Roman" w:cs="Times New Roman"/>
          <w:sz w:val="24"/>
          <w:szCs w:val="24"/>
        </w:rPr>
        <w:t xml:space="preserve">vítima </w:t>
      </w:r>
      <w:r w:rsidR="000C0948">
        <w:rPr>
          <w:rFonts w:ascii="Times New Roman" w:hAnsi="Times New Roman" w:cs="Times New Roman"/>
          <w:sz w:val="24"/>
          <w:szCs w:val="24"/>
        </w:rPr>
        <w:t>de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conspiração interna dos apóstolos, que </w:t>
      </w:r>
      <w:r w:rsidR="000C0948">
        <w:rPr>
          <w:rFonts w:ascii="Times New Roman" w:hAnsi="Times New Roman" w:cs="Times New Roman"/>
          <w:sz w:val="24"/>
          <w:szCs w:val="24"/>
        </w:rPr>
        <w:t>induziram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Judas e o expuseram. </w:t>
      </w:r>
      <w:r w:rsidR="007F621F">
        <w:rPr>
          <w:rFonts w:ascii="Times New Roman" w:hAnsi="Times New Roman" w:cs="Times New Roman"/>
          <w:sz w:val="24"/>
          <w:szCs w:val="24"/>
        </w:rPr>
        <w:t xml:space="preserve">A prova de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Judas Iscariotes </w:t>
      </w:r>
      <w:r w:rsidR="007F621F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5F199F">
        <w:rPr>
          <w:rFonts w:ascii="Times New Roman" w:hAnsi="Times New Roman" w:cs="Times New Roman"/>
          <w:sz w:val="24"/>
          <w:szCs w:val="24"/>
        </w:rPr>
        <w:t xml:space="preserve"> </w:t>
      </w:r>
      <w:r w:rsidR="007F621F">
        <w:rPr>
          <w:rFonts w:ascii="Times New Roman" w:hAnsi="Times New Roman" w:cs="Times New Roman"/>
          <w:sz w:val="24"/>
          <w:szCs w:val="24"/>
        </w:rPr>
        <w:t>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ingênu</w:t>
      </w:r>
      <w:r w:rsidR="007F621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, med</w:t>
      </w:r>
      <w:r w:rsidR="007F621F">
        <w:rPr>
          <w:rFonts w:ascii="Times New Roman" w:hAnsi="Times New Roman" w:cs="Times New Roman"/>
          <w:sz w:val="24"/>
          <w:szCs w:val="24"/>
        </w:rPr>
        <w:t>iano</w:t>
      </w:r>
      <w:r w:rsidRPr="00C5704C">
        <w:rPr>
          <w:rFonts w:ascii="Times New Roman" w:hAnsi="Times New Roman" w:cs="Times New Roman"/>
          <w:sz w:val="24"/>
          <w:szCs w:val="24"/>
        </w:rPr>
        <w:t>, mas consciente</w:t>
      </w:r>
      <w:r w:rsidR="007F621F">
        <w:rPr>
          <w:rFonts w:ascii="Times New Roman" w:hAnsi="Times New Roman" w:cs="Times New Roman"/>
          <w:sz w:val="24"/>
          <w:szCs w:val="24"/>
        </w:rPr>
        <w:t xml:space="preserve"> é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621F">
        <w:rPr>
          <w:rFonts w:ascii="Times New Roman" w:hAnsi="Times New Roman" w:cs="Times New Roman"/>
          <w:sz w:val="24"/>
          <w:szCs w:val="24"/>
        </w:rPr>
        <w:t>conduta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após o julgamento</w:t>
      </w:r>
      <w:r w:rsidR="00BD2CC8">
        <w:rPr>
          <w:rFonts w:ascii="Times New Roman" w:hAnsi="Times New Roman" w:cs="Times New Roman"/>
          <w:sz w:val="24"/>
          <w:szCs w:val="24"/>
        </w:rPr>
        <w:t>:</w:t>
      </w:r>
      <w:r w:rsidR="00BD2CC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“Então Judas, vendo que Jesus fo</w:t>
      </w:r>
      <w:r w:rsidR="007F621F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condenado e </w:t>
      </w:r>
      <w:r w:rsidR="00A40C46">
        <w:rPr>
          <w:rFonts w:ascii="Times New Roman" w:hAnsi="Times New Roman" w:cs="Times New Roman"/>
          <w:sz w:val="24"/>
          <w:szCs w:val="24"/>
        </w:rPr>
        <w:t>tomado pelo remorso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devolveu as trinta moedas de prata </w:t>
      </w:r>
      <w:r w:rsidR="007F621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sumos sacerdotes e </w:t>
      </w:r>
      <w:r w:rsidR="007F621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7F621F">
        <w:rPr>
          <w:rFonts w:ascii="Times New Roman" w:hAnsi="Times New Roman" w:cs="Times New Roman"/>
          <w:sz w:val="24"/>
          <w:szCs w:val="24"/>
        </w:rPr>
        <w:t>anciãos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dizendo: </w:t>
      </w:r>
      <w:r w:rsidR="007F621F">
        <w:rPr>
          <w:rFonts w:ascii="Times New Roman" w:hAnsi="Times New Roman" w:cs="Times New Roman"/>
          <w:sz w:val="24"/>
          <w:szCs w:val="24"/>
        </w:rPr>
        <w:t>‘E</w:t>
      </w:r>
      <w:r w:rsidRPr="00C5704C">
        <w:rPr>
          <w:rFonts w:ascii="Times New Roman" w:hAnsi="Times New Roman" w:cs="Times New Roman"/>
          <w:sz w:val="24"/>
          <w:szCs w:val="24"/>
        </w:rPr>
        <w:t xml:space="preserve">u pequei </w:t>
      </w:r>
      <w:r w:rsidR="007F621F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entrega</w:t>
      </w:r>
      <w:r w:rsidR="007F621F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sangue inocente</w:t>
      </w:r>
      <w:ins w:id="1858" w:author="Daniela Mountian" w:date="2017-08-27T22:46:00Z">
        <w:r w:rsidR="00C708C2">
          <w:rPr>
            <w:rFonts w:ascii="Times New Roman" w:hAnsi="Times New Roman" w:cs="Times New Roman"/>
            <w:sz w:val="24"/>
            <w:szCs w:val="24"/>
          </w:rPr>
          <w:t>’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Mas eles lhe disseram: </w:t>
      </w:r>
      <w:r w:rsidR="005F199F" w:rsidRPr="00C708C2">
        <w:rPr>
          <w:rFonts w:ascii="Times New Roman" w:hAnsi="Times New Roman" w:cs="Times New Roman"/>
          <w:sz w:val="24"/>
          <w:szCs w:val="24"/>
        </w:rPr>
        <w:t>‘</w:t>
      </w:r>
      <w:r w:rsidR="00A40C46">
        <w:rPr>
          <w:rFonts w:ascii="Times New Roman" w:hAnsi="Times New Roman" w:cs="Times New Roman"/>
          <w:sz w:val="24"/>
          <w:szCs w:val="24"/>
        </w:rPr>
        <w:t>Isso não nos diz respeito</w:t>
      </w:r>
      <w:r w:rsidRPr="00C5704C">
        <w:rPr>
          <w:rFonts w:ascii="Times New Roman" w:hAnsi="Times New Roman" w:cs="Times New Roman"/>
          <w:sz w:val="24"/>
          <w:szCs w:val="24"/>
        </w:rPr>
        <w:t>, resolve sozinho</w:t>
      </w:r>
      <w:r w:rsidR="005F199F">
        <w:rPr>
          <w:rFonts w:ascii="Times New Roman" w:hAnsi="Times New Roman" w:cs="Times New Roman"/>
          <w:sz w:val="24"/>
          <w:szCs w:val="24"/>
        </w:rPr>
        <w:t>’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E, </w:t>
      </w:r>
      <w:r w:rsidR="00A40C46">
        <w:rPr>
          <w:rFonts w:ascii="Times New Roman" w:hAnsi="Times New Roman" w:cs="Times New Roman"/>
          <w:sz w:val="24"/>
          <w:szCs w:val="24"/>
        </w:rPr>
        <w:lastRenderedPageBreak/>
        <w:t>jogando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moedas de prata no </w:t>
      </w:r>
      <w:r w:rsidR="00DA7C57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emplo, retirou-se e foi se enfo</w:t>
      </w:r>
      <w:r w:rsidR="00E03ABE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car”</w:t>
      </w:r>
      <w:r w:rsidR="00813EC6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65"/>
      </w:r>
      <w:r w:rsidRPr="00C5704C">
        <w:rPr>
          <w:rFonts w:ascii="Times New Roman" w:hAnsi="Times New Roman" w:cs="Times New Roman"/>
          <w:sz w:val="24"/>
          <w:szCs w:val="24"/>
        </w:rPr>
        <w:t xml:space="preserve"> Aqui é possível </w:t>
      </w:r>
      <w:r w:rsidR="00A40C46">
        <w:rPr>
          <w:rFonts w:ascii="Times New Roman" w:hAnsi="Times New Roman" w:cs="Times New Roman"/>
          <w:sz w:val="24"/>
          <w:szCs w:val="24"/>
        </w:rPr>
        <w:t>reconhecer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8725AD">
        <w:rPr>
          <w:rFonts w:ascii="Times New Roman" w:hAnsi="Times New Roman" w:cs="Times New Roman"/>
          <w:sz w:val="24"/>
          <w:szCs w:val="24"/>
        </w:rPr>
        <w:t xml:space="preserve">homem de </w:t>
      </w:r>
      <w:r w:rsidR="00A40C46">
        <w:rPr>
          <w:rFonts w:ascii="Times New Roman" w:hAnsi="Times New Roman" w:cs="Times New Roman"/>
          <w:sz w:val="24"/>
          <w:szCs w:val="24"/>
        </w:rPr>
        <w:t>caráter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honest</w:t>
      </w:r>
      <w:r w:rsidR="008725A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, mas insensat</w:t>
      </w:r>
      <w:r w:rsidR="00A40C4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01389">
        <w:rPr>
          <w:rFonts w:ascii="Times New Roman" w:hAnsi="Times New Roman" w:cs="Times New Roman"/>
          <w:sz w:val="24"/>
          <w:szCs w:val="24"/>
        </w:rPr>
        <w:t>que não se deu conta</w:t>
      </w:r>
      <w:r w:rsidR="001013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</w:t>
      </w:r>
      <w:r w:rsidR="008725AD">
        <w:rPr>
          <w:rFonts w:ascii="Times New Roman" w:hAnsi="Times New Roman" w:cs="Times New Roman"/>
          <w:sz w:val="24"/>
          <w:szCs w:val="24"/>
        </w:rPr>
        <w:t>curso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acontecimentos, </w:t>
      </w:r>
      <w:r w:rsidR="008725AD">
        <w:rPr>
          <w:rFonts w:ascii="Times New Roman" w:hAnsi="Times New Roman" w:cs="Times New Roman"/>
          <w:sz w:val="24"/>
          <w:szCs w:val="24"/>
        </w:rPr>
        <w:t>abismado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8725AD">
        <w:rPr>
          <w:rFonts w:ascii="Times New Roman" w:hAnsi="Times New Roman" w:cs="Times New Roman"/>
          <w:sz w:val="24"/>
          <w:szCs w:val="24"/>
        </w:rPr>
        <w:t>o fato de suas palavras i</w:t>
      </w:r>
      <w:r w:rsidR="00BA4DD7">
        <w:rPr>
          <w:rFonts w:ascii="Times New Roman" w:hAnsi="Times New Roman" w:cs="Times New Roman"/>
          <w:sz w:val="24"/>
          <w:szCs w:val="24"/>
        </w:rPr>
        <w:t>nsensatas</w:t>
      </w:r>
      <w:r w:rsidR="008725AD">
        <w:rPr>
          <w:rFonts w:ascii="Times New Roman" w:hAnsi="Times New Roman" w:cs="Times New Roman"/>
          <w:sz w:val="24"/>
          <w:szCs w:val="24"/>
        </w:rPr>
        <w:t xml:space="preserve"> terem levado </w:t>
      </w:r>
      <w:r w:rsidRPr="00C5704C">
        <w:rPr>
          <w:rFonts w:ascii="Times New Roman" w:hAnsi="Times New Roman" w:cs="Times New Roman"/>
          <w:sz w:val="24"/>
          <w:szCs w:val="24"/>
        </w:rPr>
        <w:t>Jesus</w:t>
      </w:r>
      <w:r w:rsidR="008725AD">
        <w:rPr>
          <w:rFonts w:ascii="Times New Roman" w:hAnsi="Times New Roman" w:cs="Times New Roman"/>
          <w:sz w:val="24"/>
          <w:szCs w:val="24"/>
        </w:rPr>
        <w:t xml:space="preserve"> a ser setenciado à morte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Contudo, Judas </w:t>
      </w:r>
      <w:r w:rsidR="0040321F">
        <w:rPr>
          <w:rFonts w:ascii="Times New Roman" w:hAnsi="Times New Roman" w:cs="Times New Roman"/>
          <w:sz w:val="24"/>
          <w:szCs w:val="24"/>
        </w:rPr>
        <w:t>está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21F">
        <w:rPr>
          <w:rFonts w:ascii="Times New Roman" w:hAnsi="Times New Roman" w:cs="Times New Roman"/>
          <w:sz w:val="24"/>
          <w:szCs w:val="24"/>
        </w:rPr>
        <w:t>caracterizado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725AD">
        <w:rPr>
          <w:rFonts w:ascii="Times New Roman" w:hAnsi="Times New Roman" w:cs="Times New Roman"/>
          <w:sz w:val="24"/>
          <w:szCs w:val="24"/>
        </w:rPr>
        <w:t>tanto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literatura </w:t>
      </w:r>
      <w:r w:rsidR="008725AD">
        <w:rPr>
          <w:rFonts w:ascii="Times New Roman" w:hAnsi="Times New Roman" w:cs="Times New Roman"/>
          <w:sz w:val="24"/>
          <w:szCs w:val="24"/>
        </w:rPr>
        <w:t>como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pensamento cristão, como a </w:t>
      </w:r>
      <w:r w:rsidR="00CB6048">
        <w:rPr>
          <w:rFonts w:ascii="Times New Roman" w:hAnsi="Times New Roman" w:cs="Times New Roman"/>
          <w:sz w:val="24"/>
          <w:szCs w:val="24"/>
        </w:rPr>
        <w:t>figura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canônica do traidor, para que </w:t>
      </w:r>
      <w:r w:rsidR="0040321F">
        <w:rPr>
          <w:rFonts w:ascii="Times New Roman" w:hAnsi="Times New Roman" w:cs="Times New Roman"/>
          <w:sz w:val="24"/>
          <w:szCs w:val="24"/>
        </w:rPr>
        <w:t>os verdadeiros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321F">
        <w:rPr>
          <w:rFonts w:ascii="Times New Roman" w:hAnsi="Times New Roman" w:cs="Times New Roman"/>
          <w:sz w:val="24"/>
          <w:szCs w:val="24"/>
        </w:rPr>
        <w:t xml:space="preserve">e sensatos </w:t>
      </w:r>
      <w:r w:rsidRPr="00C5704C">
        <w:rPr>
          <w:rFonts w:ascii="Times New Roman" w:hAnsi="Times New Roman" w:cs="Times New Roman"/>
          <w:sz w:val="24"/>
          <w:szCs w:val="24"/>
        </w:rPr>
        <w:t>traidores</w:t>
      </w:r>
      <w:r w:rsidR="005F199F">
        <w:rPr>
          <w:rFonts w:ascii="Times New Roman" w:hAnsi="Times New Roman" w:cs="Times New Roman"/>
          <w:sz w:val="24"/>
          <w:szCs w:val="24"/>
        </w:rPr>
        <w:t xml:space="preserve"> </w:t>
      </w:r>
      <w:r w:rsidR="0040321F">
        <w:rPr>
          <w:rFonts w:ascii="Times New Roman" w:hAnsi="Times New Roman" w:cs="Times New Roman"/>
          <w:sz w:val="24"/>
          <w:szCs w:val="24"/>
        </w:rPr>
        <w:t>fossem mantidos em segredo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0321F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hoje </w:t>
      </w:r>
      <w:r w:rsidR="00101389" w:rsidRPr="00C5704C">
        <w:rPr>
          <w:rFonts w:ascii="Times New Roman" w:hAnsi="Times New Roman" w:cs="Times New Roman"/>
          <w:sz w:val="24"/>
          <w:szCs w:val="24"/>
        </w:rPr>
        <w:t>es</w:t>
      </w:r>
      <w:r w:rsidR="00101389">
        <w:rPr>
          <w:rFonts w:ascii="Times New Roman" w:hAnsi="Times New Roman" w:cs="Times New Roman"/>
          <w:sz w:val="24"/>
          <w:szCs w:val="24"/>
        </w:rPr>
        <w:t>s</w:t>
      </w:r>
      <w:r w:rsidR="00101389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traidores são </w:t>
      </w:r>
      <w:r w:rsidR="0040321F">
        <w:rPr>
          <w:rFonts w:ascii="Times New Roman" w:hAnsi="Times New Roman" w:cs="Times New Roman"/>
          <w:sz w:val="24"/>
          <w:szCs w:val="24"/>
        </w:rPr>
        <w:t>considerados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santos apóstolos e em sua honra </w:t>
      </w:r>
      <w:r w:rsidR="0040321F">
        <w:rPr>
          <w:rFonts w:ascii="Times New Roman" w:hAnsi="Times New Roman" w:cs="Times New Roman"/>
          <w:sz w:val="24"/>
          <w:szCs w:val="24"/>
        </w:rPr>
        <w:t>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</w:t>
      </w:r>
      <w:r w:rsidR="0040321F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gidos templos de Deus.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58A2">
        <w:rPr>
          <w:rFonts w:ascii="Times New Roman" w:hAnsi="Times New Roman" w:cs="Times New Roman"/>
          <w:sz w:val="24"/>
          <w:szCs w:val="24"/>
        </w:rPr>
        <w:t>Assim, a calúnia e a mentira apareceram</w:t>
      </w:r>
      <w:r w:rsidR="002865BE">
        <w:rPr>
          <w:rFonts w:ascii="Times New Roman" w:hAnsi="Times New Roman" w:cs="Times New Roman"/>
          <w:sz w:val="24"/>
          <w:szCs w:val="24"/>
        </w:rPr>
        <w:t>,</w:t>
      </w:r>
      <w:r w:rsidRPr="003358A2">
        <w:rPr>
          <w:rFonts w:ascii="Times New Roman" w:hAnsi="Times New Roman" w:cs="Times New Roman"/>
          <w:sz w:val="24"/>
          <w:szCs w:val="24"/>
        </w:rPr>
        <w:t xml:space="preserve"> </w:t>
      </w:r>
      <w:r w:rsidR="002865BE">
        <w:rPr>
          <w:rFonts w:ascii="Times New Roman" w:hAnsi="Times New Roman" w:cs="Times New Roman"/>
          <w:sz w:val="24"/>
          <w:szCs w:val="24"/>
        </w:rPr>
        <w:t>desde</w:t>
      </w:r>
      <w:r w:rsidRPr="003358A2">
        <w:rPr>
          <w:rFonts w:ascii="Times New Roman" w:hAnsi="Times New Roman" w:cs="Times New Roman"/>
          <w:sz w:val="24"/>
          <w:szCs w:val="24"/>
        </w:rPr>
        <w:t xml:space="preserve"> </w:t>
      </w:r>
      <w:r w:rsidR="002865BE">
        <w:rPr>
          <w:rFonts w:ascii="Times New Roman" w:hAnsi="Times New Roman" w:cs="Times New Roman"/>
          <w:sz w:val="24"/>
          <w:szCs w:val="24"/>
        </w:rPr>
        <w:t xml:space="preserve">o </w:t>
      </w:r>
      <w:r w:rsidRPr="003358A2">
        <w:rPr>
          <w:rFonts w:ascii="Times New Roman" w:hAnsi="Times New Roman" w:cs="Times New Roman"/>
          <w:sz w:val="24"/>
          <w:szCs w:val="24"/>
        </w:rPr>
        <w:t>princípio</w:t>
      </w:r>
      <w:r w:rsidR="002865BE">
        <w:rPr>
          <w:rFonts w:ascii="Times New Roman" w:hAnsi="Times New Roman" w:cs="Times New Roman"/>
          <w:sz w:val="24"/>
          <w:szCs w:val="24"/>
        </w:rPr>
        <w:t>,</w:t>
      </w:r>
      <w:r w:rsidRPr="003358A2">
        <w:rPr>
          <w:rFonts w:ascii="Times New Roman" w:hAnsi="Times New Roman" w:cs="Times New Roman"/>
          <w:sz w:val="24"/>
          <w:szCs w:val="24"/>
        </w:rPr>
        <w:t xml:space="preserve"> </w:t>
      </w:r>
      <w:r w:rsidR="002865BE">
        <w:rPr>
          <w:rFonts w:ascii="Times New Roman" w:hAnsi="Times New Roman" w:cs="Times New Roman"/>
          <w:sz w:val="24"/>
          <w:szCs w:val="24"/>
        </w:rPr>
        <w:t>no seio dos apóstolos</w:t>
      </w:r>
      <w:r w:rsidRPr="003358A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4DD7">
        <w:rPr>
          <w:rFonts w:ascii="Times New Roman" w:hAnsi="Times New Roman" w:cs="Times New Roman"/>
          <w:sz w:val="24"/>
          <w:szCs w:val="24"/>
        </w:rPr>
        <w:t>sendo</w:t>
      </w:r>
      <w:r w:rsidR="00B73DF1">
        <w:rPr>
          <w:rFonts w:ascii="Times New Roman" w:hAnsi="Times New Roman" w:cs="Times New Roman"/>
          <w:sz w:val="24"/>
          <w:szCs w:val="24"/>
        </w:rPr>
        <w:t xml:space="preserve"> 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reforçadas pelo apóstolo Paulo, da tribo de Benjamim, que nunca vi</w:t>
      </w:r>
      <w:r w:rsidR="002865BE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Jesus</w:t>
      </w:r>
      <w:r w:rsidR="002865BE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</w:t>
      </w:r>
      <w:r w:rsidR="002865BE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65BE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Palavra viva e provinha dos </w:t>
      </w:r>
      <w:r w:rsidR="002865BE">
        <w:rPr>
          <w:rFonts w:ascii="Times New Roman" w:hAnsi="Times New Roman" w:cs="Times New Roman"/>
          <w:sz w:val="24"/>
          <w:szCs w:val="24"/>
        </w:rPr>
        <w:t xml:space="preserve">antigos </w:t>
      </w:r>
      <w:r w:rsidRPr="00C5704C">
        <w:rPr>
          <w:rFonts w:ascii="Times New Roman" w:hAnsi="Times New Roman" w:cs="Times New Roman"/>
          <w:sz w:val="24"/>
          <w:szCs w:val="24"/>
        </w:rPr>
        <w:t>inimigos d</w:t>
      </w:r>
      <w:r w:rsidR="001F44E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Ensinamento... </w:t>
      </w:r>
      <w:r w:rsidRPr="005F199F">
        <w:rPr>
          <w:rFonts w:ascii="Times New Roman" w:hAnsi="Times New Roman" w:cs="Times New Roman"/>
          <w:sz w:val="24"/>
          <w:szCs w:val="24"/>
          <w:highlight w:val="yellow"/>
          <w:rPrChange w:id="1859" w:author="Daniela Mountian" w:date="2017-07-28T15:48:00Z">
            <w:rPr>
              <w:rFonts w:ascii="Times New Roman" w:hAnsi="Times New Roman" w:cs="Times New Roman"/>
              <w:sz w:val="24"/>
              <w:szCs w:val="24"/>
            </w:rPr>
          </w:rPrChange>
        </w:rPr>
        <w:t>Por isso,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1F44EC">
        <w:rPr>
          <w:rFonts w:ascii="Times New Roman" w:hAnsi="Times New Roman" w:cs="Times New Roman"/>
          <w:sz w:val="24"/>
          <w:szCs w:val="24"/>
        </w:rPr>
        <w:t>é de admirar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na reclusão grega, tenha</w:t>
      </w:r>
      <w:r w:rsidR="00E03AB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44EC">
        <w:rPr>
          <w:rFonts w:ascii="Times New Roman" w:hAnsi="Times New Roman" w:cs="Times New Roman"/>
          <w:sz w:val="24"/>
          <w:szCs w:val="24"/>
        </w:rPr>
        <w:t>dad</w:t>
      </w:r>
      <w:r w:rsidRPr="00C5704C">
        <w:rPr>
          <w:rFonts w:ascii="Times New Roman" w:hAnsi="Times New Roman" w:cs="Times New Roman"/>
          <w:sz w:val="24"/>
          <w:szCs w:val="24"/>
        </w:rPr>
        <w:t>o até um nov</w:t>
      </w:r>
      <w:r w:rsidR="001F44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44EC">
        <w:rPr>
          <w:rFonts w:ascii="Times New Roman" w:hAnsi="Times New Roman" w:cs="Times New Roman"/>
          <w:sz w:val="24"/>
          <w:szCs w:val="24"/>
        </w:rPr>
        <w:t>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físic</w:t>
      </w:r>
      <w:r w:rsidR="001F44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F44E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Jesus, </w:t>
      </w:r>
      <w:r w:rsidR="001F44EC">
        <w:rPr>
          <w:rFonts w:ascii="Times New Roman" w:hAnsi="Times New Roman" w:cs="Times New Roman"/>
          <w:sz w:val="24"/>
          <w:szCs w:val="24"/>
        </w:rPr>
        <w:t>de</w:t>
      </w:r>
      <w:r w:rsidR="006E659F">
        <w:rPr>
          <w:rFonts w:ascii="Times New Roman" w:hAnsi="Times New Roman" w:cs="Times New Roman"/>
          <w:sz w:val="24"/>
          <w:szCs w:val="24"/>
        </w:rPr>
        <w:t>scarnado</w:t>
      </w:r>
      <w:r w:rsidRPr="00C5704C">
        <w:rPr>
          <w:rFonts w:ascii="Times New Roman" w:hAnsi="Times New Roman" w:cs="Times New Roman"/>
          <w:sz w:val="24"/>
          <w:szCs w:val="24"/>
        </w:rPr>
        <w:t>, com a carne mort</w:t>
      </w:r>
      <w:r w:rsidR="001F44EC">
        <w:rPr>
          <w:rFonts w:ascii="Times New Roman" w:hAnsi="Times New Roman" w:cs="Times New Roman"/>
          <w:sz w:val="24"/>
          <w:szCs w:val="24"/>
        </w:rPr>
        <w:t>ificad</w:t>
      </w:r>
      <w:r w:rsidR="005F199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mais </w:t>
      </w:r>
      <w:r w:rsidR="001F44EC">
        <w:rPr>
          <w:rFonts w:ascii="Times New Roman" w:hAnsi="Times New Roman" w:cs="Times New Roman"/>
          <w:sz w:val="24"/>
          <w:szCs w:val="24"/>
        </w:rPr>
        <w:t>lembrava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santo Antônio do que o filho da casa de Davi. </w:t>
      </w:r>
    </w:p>
    <w:p w:rsidR="0024094F" w:rsidRPr="00C5704C" w:rsidRDefault="00665F2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Mais tarde</w:t>
      </w:r>
      <w:r w:rsidR="0024094F" w:rsidRPr="00C5704C">
        <w:rPr>
          <w:rFonts w:ascii="Times New Roman" w:hAnsi="Times New Roman" w:cs="Times New Roman"/>
          <w:sz w:val="24"/>
          <w:szCs w:val="24"/>
        </w:rPr>
        <w:t>, n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E659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Idade Média, o cristianismo </w:t>
      </w:r>
      <w:r w:rsidR="006E659F">
        <w:rPr>
          <w:rFonts w:ascii="Times New Roman" w:hAnsi="Times New Roman" w:cs="Times New Roman"/>
          <w:sz w:val="24"/>
          <w:szCs w:val="24"/>
        </w:rPr>
        <w:t>adolescente se achava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nas mãos daqueles que </w:t>
      </w:r>
      <w:r w:rsidR="006E659F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>eram somente hostis</w:t>
      </w:r>
      <w:r w:rsidR="006E659F">
        <w:rPr>
          <w:rFonts w:ascii="Times New Roman" w:hAnsi="Times New Roman" w:cs="Times New Roman"/>
          <w:sz w:val="24"/>
          <w:szCs w:val="24"/>
        </w:rPr>
        <w:t xml:space="preserve"> à mãe palestina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também </w:t>
      </w:r>
      <w:r w:rsidR="006E659F">
        <w:rPr>
          <w:rFonts w:ascii="Times New Roman" w:hAnsi="Times New Roman" w:cs="Times New Roman"/>
          <w:sz w:val="24"/>
          <w:szCs w:val="24"/>
        </w:rPr>
        <w:t>ignoravam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04AD">
        <w:rPr>
          <w:rFonts w:ascii="Times New Roman" w:hAnsi="Times New Roman" w:cs="Times New Roman"/>
          <w:sz w:val="24"/>
          <w:szCs w:val="24"/>
        </w:rPr>
        <w:t>sua essência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E659F">
        <w:rPr>
          <w:rFonts w:ascii="Times New Roman" w:hAnsi="Times New Roman" w:cs="Times New Roman"/>
          <w:sz w:val="24"/>
          <w:szCs w:val="24"/>
        </w:rPr>
        <w:t>Apenas eventualmente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através da </w:t>
      </w:r>
      <w:ins w:id="1860" w:author="Daniela Mountian" w:date="2017-09-03T21:54:00Z">
        <w:r w:rsidR="00EE44D5">
          <w:rPr>
            <w:rFonts w:ascii="Times New Roman" w:hAnsi="Times New Roman" w:cs="Times New Roman"/>
            <w:sz w:val="24"/>
            <w:szCs w:val="24"/>
          </w:rPr>
          <w:t>magia negra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cristianismo </w:t>
      </w:r>
      <w:r w:rsidR="006E659F">
        <w:rPr>
          <w:rFonts w:ascii="Times New Roman" w:hAnsi="Times New Roman" w:cs="Times New Roman"/>
          <w:sz w:val="24"/>
          <w:szCs w:val="24"/>
        </w:rPr>
        <w:t xml:space="preserve">vislumbrava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verdade oculta </w:t>
      </w:r>
      <w:r w:rsidR="006E659F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si, mas ele </w:t>
      </w:r>
      <w:r w:rsidR="006E659F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amedronta</w:t>
      </w:r>
      <w:r w:rsidR="006E659F">
        <w:rPr>
          <w:rFonts w:ascii="Times New Roman" w:hAnsi="Times New Roman" w:cs="Times New Roman"/>
          <w:sz w:val="24"/>
          <w:szCs w:val="24"/>
        </w:rPr>
        <w:t>va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castiga</w:t>
      </w:r>
      <w:r w:rsidR="006E659F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mais talentosos por </w:t>
      </w:r>
      <w:r w:rsidR="006E659F">
        <w:rPr>
          <w:rFonts w:ascii="Times New Roman" w:hAnsi="Times New Roman" w:cs="Times New Roman"/>
          <w:sz w:val="24"/>
          <w:szCs w:val="24"/>
        </w:rPr>
        <w:t xml:space="preserve">havê-la </w:t>
      </w:r>
      <w:r w:rsidR="0024094F" w:rsidRPr="00C5704C">
        <w:rPr>
          <w:rFonts w:ascii="Times New Roman" w:hAnsi="Times New Roman" w:cs="Times New Roman"/>
          <w:sz w:val="24"/>
          <w:szCs w:val="24"/>
        </w:rPr>
        <w:t>descob</w:t>
      </w:r>
      <w:r w:rsidR="006E659F">
        <w:rPr>
          <w:rFonts w:ascii="Times New Roman" w:hAnsi="Times New Roman" w:cs="Times New Roman"/>
          <w:sz w:val="24"/>
          <w:szCs w:val="24"/>
        </w:rPr>
        <w:t>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504AD">
        <w:rPr>
          <w:rFonts w:ascii="Times New Roman" w:hAnsi="Times New Roman" w:cs="Times New Roman"/>
          <w:sz w:val="24"/>
          <w:szCs w:val="24"/>
        </w:rPr>
        <w:t>Conforme amadurecia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cristianismo caiu nas mãos </w:t>
      </w:r>
      <w:r w:rsidR="006717F9" w:rsidRPr="00C5704C">
        <w:rPr>
          <w:rFonts w:ascii="Times New Roman" w:hAnsi="Times New Roman" w:cs="Times New Roman"/>
          <w:sz w:val="24"/>
          <w:szCs w:val="24"/>
        </w:rPr>
        <w:t>d</w:t>
      </w:r>
      <w:r w:rsidR="006717F9">
        <w:rPr>
          <w:rFonts w:ascii="Times New Roman" w:hAnsi="Times New Roman" w:cs="Times New Roman"/>
          <w:sz w:val="24"/>
          <w:szCs w:val="24"/>
        </w:rPr>
        <w:t>e</w:t>
      </w:r>
      <w:r w:rsidR="006717F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pessoas totalmente </w:t>
      </w:r>
      <w:r w:rsidR="00981365">
        <w:rPr>
          <w:rFonts w:ascii="Times New Roman" w:hAnsi="Times New Roman" w:cs="Times New Roman"/>
          <w:sz w:val="24"/>
          <w:szCs w:val="24"/>
        </w:rPr>
        <w:t>estranhas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</w:t>
      </w:r>
      <w:r w:rsidR="0024094F" w:rsidRPr="0063046A">
        <w:rPr>
          <w:rFonts w:ascii="Times New Roman" w:hAnsi="Times New Roman" w:cs="Times New Roman"/>
          <w:sz w:val="24"/>
          <w:szCs w:val="24"/>
          <w:highlight w:val="yellow"/>
          <w:rPrChange w:id="1861" w:author="Daniela Mountian" w:date="2017-07-05T23:59:00Z">
            <w:rPr>
              <w:rFonts w:ascii="Times New Roman" w:hAnsi="Times New Roman" w:cs="Times New Roman"/>
              <w:sz w:val="24"/>
              <w:szCs w:val="24"/>
            </w:rPr>
          </w:rPrChange>
        </w:rPr>
        <w:t>judaísmo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717F9">
        <w:rPr>
          <w:rFonts w:ascii="Times New Roman" w:hAnsi="Times New Roman" w:cs="Times New Roman"/>
          <w:sz w:val="24"/>
          <w:szCs w:val="24"/>
        </w:rPr>
        <w:t>já que</w:t>
      </w:r>
      <w:r w:rsidR="006717F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gregos eram hostis ao judaísmo, mas não </w:t>
      </w:r>
      <w:r w:rsidR="00981365">
        <w:rPr>
          <w:rFonts w:ascii="Times New Roman" w:hAnsi="Times New Roman" w:cs="Times New Roman"/>
          <w:sz w:val="24"/>
          <w:szCs w:val="24"/>
        </w:rPr>
        <w:t>estranhos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ele. Eis por</w:t>
      </w:r>
      <w:r w:rsidR="006717F9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muit</w:t>
      </w:r>
      <w:r w:rsidR="00981365">
        <w:rPr>
          <w:rFonts w:ascii="Times New Roman" w:hAnsi="Times New Roman" w:cs="Times New Roman"/>
          <w:sz w:val="24"/>
          <w:szCs w:val="24"/>
        </w:rPr>
        <w:t>as coisas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simples e praticamente clar</w:t>
      </w:r>
      <w:r w:rsidR="00981365">
        <w:rPr>
          <w:rFonts w:ascii="Times New Roman" w:hAnsi="Times New Roman" w:cs="Times New Roman"/>
          <w:sz w:val="24"/>
          <w:szCs w:val="24"/>
        </w:rPr>
        <w:t>a</w:t>
      </w:r>
      <w:r w:rsidR="009504AD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81365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casa materna torn</w:t>
      </w:r>
      <w:r w:rsidR="00981365">
        <w:rPr>
          <w:rFonts w:ascii="Times New Roman" w:hAnsi="Times New Roman" w:cs="Times New Roman"/>
          <w:sz w:val="24"/>
          <w:szCs w:val="24"/>
        </w:rPr>
        <w:t>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-se </w:t>
      </w:r>
      <w:r w:rsidR="00981365">
        <w:rPr>
          <w:rFonts w:ascii="Times New Roman" w:hAnsi="Times New Roman" w:cs="Times New Roman"/>
          <w:sz w:val="24"/>
          <w:szCs w:val="24"/>
        </w:rPr>
        <w:t>complexas</w:t>
      </w:r>
      <w:r w:rsidR="0024094F" w:rsidRPr="00C5704C">
        <w:rPr>
          <w:rFonts w:ascii="Times New Roman" w:hAnsi="Times New Roman" w:cs="Times New Roman"/>
          <w:sz w:val="24"/>
          <w:szCs w:val="24"/>
        </w:rPr>
        <w:t>, inatingíve</w:t>
      </w:r>
      <w:r w:rsidR="00981365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504AD">
        <w:rPr>
          <w:rFonts w:ascii="Times New Roman" w:hAnsi="Times New Roman" w:cs="Times New Roman"/>
          <w:sz w:val="24"/>
          <w:szCs w:val="24"/>
        </w:rPr>
        <w:t>refletindo</w:t>
      </w:r>
      <w:ins w:id="1862" w:author="Leila" w:date="2016-07-26T14:22:00Z">
        <w:r w:rsidR="0078146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863" w:author="Daniela Mountian" w:date="2017-07-04T22:41:00Z">
        <w:r w:rsidR="009504AD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24094F" w:rsidRPr="005F199F">
        <w:rPr>
          <w:rFonts w:ascii="Times New Roman" w:hAnsi="Times New Roman" w:cs="Times New Roman"/>
          <w:sz w:val="24"/>
          <w:szCs w:val="24"/>
          <w:highlight w:val="yellow"/>
          <w:rPrChange w:id="1864" w:author="Daniela Mountian" w:date="2017-07-28T15:49:00Z">
            <w:rPr>
              <w:rFonts w:ascii="Times New Roman" w:hAnsi="Times New Roman" w:cs="Times New Roman"/>
              <w:sz w:val="24"/>
              <w:szCs w:val="24"/>
            </w:rPr>
          </w:rPrChange>
        </w:rPr>
        <w:t>metafísica</w:t>
      </w:r>
      <w:ins w:id="1865" w:author="Daniela Mountian" w:date="2017-08-27T22:57:00Z">
        <w:r w:rsidR="00B73DF1">
          <w:rPr>
            <w:rFonts w:ascii="Times New Roman" w:hAnsi="Times New Roman" w:cs="Times New Roman"/>
            <w:sz w:val="24"/>
            <w:szCs w:val="24"/>
          </w:rPr>
          <w:t xml:space="preserve"> impenetrável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866" w:author="Daniela Mountian" w:date="2017-07-04T22:41:00Z">
        <w:r w:rsidR="009504AD">
          <w:rPr>
            <w:rFonts w:ascii="Times New Roman" w:hAnsi="Times New Roman" w:cs="Times New Roman"/>
            <w:sz w:val="24"/>
            <w:szCs w:val="24"/>
          </w:rPr>
          <w:t>d</w:t>
        </w:r>
      </w:ins>
      <w:ins w:id="1867" w:author="Daniela Mountian" w:date="2017-07-04T22:42:00Z">
        <w:r w:rsidR="009504AD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 </w:t>
      </w:r>
      <w:r w:rsidR="006D18F5">
        <w:rPr>
          <w:rFonts w:ascii="Times New Roman" w:hAnsi="Times New Roman" w:cs="Times New Roman"/>
          <w:sz w:val="24"/>
          <w:szCs w:val="24"/>
        </w:rPr>
        <w:t>estrangeira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Pois toda palavra humana, em outro mundo, transforma-se </w:t>
      </w:r>
      <w:r w:rsidR="005913D5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04AD">
        <w:rPr>
          <w:rFonts w:ascii="Times New Roman" w:hAnsi="Times New Roman" w:cs="Times New Roman"/>
          <w:sz w:val="24"/>
          <w:szCs w:val="24"/>
        </w:rPr>
        <w:t>cifra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504AD">
        <w:rPr>
          <w:rFonts w:ascii="Times New Roman" w:hAnsi="Times New Roman" w:cs="Times New Roman"/>
          <w:sz w:val="24"/>
          <w:szCs w:val="24"/>
        </w:rPr>
        <w:t>Talvez seja 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 </w:t>
      </w:r>
      <w:r w:rsidR="009504AD">
        <w:rPr>
          <w:rFonts w:ascii="Times New Roman" w:hAnsi="Times New Roman" w:cs="Times New Roman"/>
          <w:sz w:val="24"/>
          <w:szCs w:val="24"/>
        </w:rPr>
        <w:t xml:space="preserve">essa razão </w:t>
      </w:r>
      <w:r w:rsidR="009504AD" w:rsidRPr="003D1708">
        <w:rPr>
          <w:rFonts w:ascii="Times New Roman" w:hAnsi="Times New Roman" w:cs="Times New Roman"/>
          <w:sz w:val="24"/>
          <w:szCs w:val="24"/>
        </w:rPr>
        <w:t>que</w:t>
      </w:r>
      <w:r w:rsidR="0024094F" w:rsidRPr="003D1708">
        <w:rPr>
          <w:rFonts w:ascii="Times New Roman" w:hAnsi="Times New Roman" w:cs="Times New Roman"/>
          <w:sz w:val="24"/>
          <w:szCs w:val="24"/>
        </w:rPr>
        <w:t xml:space="preserve"> </w:t>
      </w:r>
      <w:ins w:id="1868" w:author="Daniela Mountian" w:date="2017-08-27T23:14:00Z">
        <w:r w:rsidR="00191BE4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ins w:id="1869" w:author="Daniela Mountian" w:date="2017-08-27T23:01:00Z">
        <w:r w:rsidR="003D1708" w:rsidRPr="003D1708">
          <w:rPr>
            <w:rFonts w:ascii="Times New Roman" w:hAnsi="Times New Roman" w:cs="Times New Roman"/>
            <w:sz w:val="24"/>
            <w:szCs w:val="24"/>
          </w:rPr>
          <w:t>dogma fundamental do cristianismo</w:t>
        </w:r>
        <w:r w:rsidR="003D1708">
          <w:rPr>
            <w:rFonts w:ascii="Times New Roman" w:hAnsi="Times New Roman" w:cs="Times New Roman"/>
            <w:sz w:val="24"/>
            <w:szCs w:val="24"/>
          </w:rPr>
          <w:t>,</w:t>
        </w:r>
        <w:r w:rsidR="003D1708" w:rsidRPr="003D170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3D1708">
        <w:rPr>
          <w:rFonts w:ascii="Times New Roman" w:hAnsi="Times New Roman" w:cs="Times New Roman"/>
          <w:sz w:val="24"/>
          <w:szCs w:val="24"/>
        </w:rPr>
        <w:t>a não</w:t>
      </w:r>
      <w:r w:rsidR="00D84E49" w:rsidRPr="003D170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3D1708">
        <w:rPr>
          <w:rFonts w:ascii="Times New Roman" w:hAnsi="Times New Roman" w:cs="Times New Roman"/>
          <w:sz w:val="24"/>
          <w:szCs w:val="24"/>
        </w:rPr>
        <w:t xml:space="preserve">resistência ao mal, </w:t>
      </w:r>
      <w:del w:id="1870" w:author="Daniela Mountian" w:date="2017-08-27T23:01:00Z">
        <w:r w:rsidR="009504AD" w:rsidRPr="003D1708" w:rsidDel="003D1708">
          <w:rPr>
            <w:rFonts w:ascii="Times New Roman" w:hAnsi="Times New Roman" w:cs="Times New Roman"/>
            <w:sz w:val="24"/>
            <w:szCs w:val="24"/>
          </w:rPr>
          <w:delText>como</w:delText>
        </w:r>
        <w:r w:rsidR="0024094F" w:rsidRPr="003D1708" w:rsidDel="003D1708">
          <w:rPr>
            <w:rFonts w:ascii="Times New Roman" w:hAnsi="Times New Roman" w:cs="Times New Roman"/>
            <w:sz w:val="24"/>
            <w:szCs w:val="24"/>
          </w:rPr>
          <w:delText xml:space="preserve"> dogma </w:delText>
        </w:r>
        <w:r w:rsidR="009504AD" w:rsidRPr="003D1708" w:rsidDel="003D1708">
          <w:rPr>
            <w:rFonts w:ascii="Times New Roman" w:hAnsi="Times New Roman" w:cs="Times New Roman"/>
            <w:sz w:val="24"/>
            <w:szCs w:val="24"/>
          </w:rPr>
          <w:delText>fundamental</w:delText>
        </w:r>
        <w:r w:rsidR="0024094F" w:rsidRPr="003D1708" w:rsidDel="003D1708">
          <w:rPr>
            <w:rFonts w:ascii="Times New Roman" w:hAnsi="Times New Roman" w:cs="Times New Roman"/>
            <w:sz w:val="24"/>
            <w:szCs w:val="24"/>
          </w:rPr>
          <w:delText xml:space="preserve"> do cristianismo</w:delText>
        </w:r>
      </w:del>
      <w:r w:rsidR="0024094F" w:rsidRPr="003D170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04AD">
        <w:rPr>
          <w:rFonts w:ascii="Times New Roman" w:hAnsi="Times New Roman" w:cs="Times New Roman"/>
          <w:sz w:val="24"/>
          <w:szCs w:val="24"/>
        </w:rPr>
        <w:t>tenha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04AD">
        <w:rPr>
          <w:rFonts w:ascii="Times New Roman" w:hAnsi="Times New Roman" w:cs="Times New Roman"/>
          <w:sz w:val="24"/>
          <w:szCs w:val="24"/>
        </w:rPr>
        <w:t>convertid</w:t>
      </w:r>
      <w:del w:id="1871" w:author="Daniela Mountian" w:date="2017-08-27T23:01:00Z">
        <w:r w:rsidR="009504AD" w:rsidDel="003D1708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1872" w:author="Daniela Mountian" w:date="2017-08-27T23:01:00Z">
        <w:r w:rsidR="003D1708">
          <w:rPr>
            <w:rFonts w:ascii="Times New Roman" w:hAnsi="Times New Roman" w:cs="Times New Roman"/>
            <w:sz w:val="24"/>
            <w:szCs w:val="24"/>
          </w:rPr>
          <w:t>o</w:t>
        </w:r>
      </w:ins>
      <w:r w:rsidR="00D84E4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código </w:t>
      </w:r>
      <w:r w:rsidR="00D84E49" w:rsidRPr="00C5704C">
        <w:rPr>
          <w:rFonts w:ascii="Times New Roman" w:hAnsi="Times New Roman" w:cs="Times New Roman"/>
          <w:sz w:val="24"/>
          <w:szCs w:val="24"/>
        </w:rPr>
        <w:t>metaf</w:t>
      </w:r>
      <w:r w:rsidR="00D84E49">
        <w:rPr>
          <w:rFonts w:ascii="Times New Roman" w:hAnsi="Times New Roman" w:cs="Times New Roman"/>
          <w:sz w:val="24"/>
          <w:szCs w:val="24"/>
        </w:rPr>
        <w:t>í</w:t>
      </w:r>
      <w:r w:rsidR="00D84E49" w:rsidRPr="00C5704C">
        <w:rPr>
          <w:rFonts w:ascii="Times New Roman" w:hAnsi="Times New Roman" w:cs="Times New Roman"/>
          <w:sz w:val="24"/>
          <w:szCs w:val="24"/>
        </w:rPr>
        <w:t xml:space="preserve">sico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pelos primeiros cristãos, mas</w:t>
      </w:r>
      <w:r w:rsidR="009504AD">
        <w:rPr>
          <w:rFonts w:ascii="Times New Roman" w:hAnsi="Times New Roman" w:cs="Times New Roman"/>
          <w:sz w:val="24"/>
          <w:szCs w:val="24"/>
        </w:rPr>
        <w:t>,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prov</w:t>
      </w:r>
      <w:r w:rsidR="009504AD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vel</w:t>
      </w:r>
      <w:r w:rsidR="009504A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pelos </w:t>
      </w:r>
      <w:r w:rsidR="00BB4F5C">
        <w:rPr>
          <w:rFonts w:ascii="Times New Roman" w:hAnsi="Times New Roman" w:cs="Times New Roman"/>
          <w:sz w:val="24"/>
          <w:szCs w:val="24"/>
        </w:rPr>
        <w:t xml:space="preserve">povos </w:t>
      </w:r>
      <w:r w:rsidR="0024094F" w:rsidRPr="00C5704C">
        <w:rPr>
          <w:rFonts w:ascii="Times New Roman" w:hAnsi="Times New Roman" w:cs="Times New Roman"/>
          <w:sz w:val="24"/>
          <w:szCs w:val="24"/>
        </w:rPr>
        <w:t>poderosos d</w:t>
      </w:r>
      <w:r w:rsidR="009504A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04AD">
        <w:rPr>
          <w:rFonts w:ascii="Times New Roman" w:hAnsi="Times New Roman" w:cs="Times New Roman"/>
          <w:sz w:val="24"/>
          <w:szCs w:val="24"/>
        </w:rPr>
        <w:t>Alta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Idade Média, quando a </w:t>
      </w:r>
      <w:r w:rsidR="009504AD">
        <w:rPr>
          <w:rFonts w:ascii="Times New Roman" w:hAnsi="Times New Roman" w:cs="Times New Roman"/>
          <w:sz w:val="24"/>
          <w:szCs w:val="24"/>
        </w:rPr>
        <w:t>hostilidade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</w:t>
      </w:r>
      <w:del w:id="1873" w:author="Daniela Mountian" w:date="2017-08-27T23:15:00Z">
        <w:r w:rsidR="0024094F" w:rsidRPr="00C5704C" w:rsidDel="00191BE4">
          <w:rPr>
            <w:rFonts w:ascii="Times New Roman" w:hAnsi="Times New Roman" w:cs="Times New Roman"/>
            <w:sz w:val="24"/>
            <w:szCs w:val="24"/>
          </w:rPr>
          <w:delText>primeiros</w:delText>
        </w:r>
      </w:del>
      <w:ins w:id="1874" w:author="Daniela Mountian" w:date="2017-08-27T23:15:00Z">
        <w:r w:rsidR="00191BE4">
          <w:rPr>
            <w:rFonts w:ascii="Times New Roman" w:hAnsi="Times New Roman" w:cs="Times New Roman"/>
            <w:sz w:val="24"/>
            <w:szCs w:val="24"/>
          </w:rPr>
          <w:t>antigos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tutores</w:t>
      </w:r>
      <w:del w:id="1875" w:author="Daniela Mountian" w:date="2017-08-27T23:01:00Z">
        <w:r w:rsidR="0024094F" w:rsidRPr="00C5704C" w:rsidDel="003D1708">
          <w:rPr>
            <w:rFonts w:ascii="Times New Roman" w:hAnsi="Times New Roman" w:cs="Times New Roman"/>
            <w:sz w:val="24"/>
            <w:szCs w:val="24"/>
          </w:rPr>
          <w:delText xml:space="preserve"> antigos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cristianismo </w:t>
      </w:r>
      <w:r w:rsidR="009504AD">
        <w:rPr>
          <w:rFonts w:ascii="Times New Roman" w:hAnsi="Times New Roman" w:cs="Times New Roman"/>
          <w:sz w:val="24"/>
          <w:szCs w:val="24"/>
        </w:rPr>
        <w:t>contra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verdadeira mãe judia ainda era sentida como uma ação viva, e não como um elemento mitológico, </w:t>
      </w:r>
      <w:ins w:id="1876" w:author="Daniela Mountian" w:date="2017-08-27T23:02:00Z">
        <w:r w:rsidR="003D1708">
          <w:rPr>
            <w:rFonts w:ascii="Times New Roman" w:hAnsi="Times New Roman" w:cs="Times New Roman"/>
            <w:sz w:val="24"/>
            <w:szCs w:val="24"/>
          </w:rPr>
          <w:t xml:space="preserve">o que só depois </w:t>
        </w:r>
      </w:ins>
      <w:r w:rsidR="0024094F" w:rsidRPr="003D1708">
        <w:rPr>
          <w:rFonts w:ascii="Times New Roman" w:hAnsi="Times New Roman" w:cs="Times New Roman"/>
          <w:sz w:val="24"/>
          <w:szCs w:val="24"/>
        </w:rPr>
        <w:t>surgi</w:t>
      </w:r>
      <w:ins w:id="1877" w:author="Daniela Mountian" w:date="2017-08-27T23:02:00Z">
        <w:r w:rsidR="003D1708" w:rsidRPr="003D1708">
          <w:rPr>
            <w:rFonts w:ascii="Times New Roman" w:hAnsi="Times New Roman" w:cs="Times New Roman"/>
            <w:sz w:val="24"/>
            <w:szCs w:val="24"/>
          </w:rPr>
          <w:t>u</w:t>
        </w:r>
      </w:ins>
      <w:r w:rsidR="0024094F" w:rsidRPr="003D170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no seio do cristianismo eslavo</w:t>
      </w:r>
      <w:r w:rsidR="008C4085">
        <w:rPr>
          <w:rFonts w:ascii="Times New Roman" w:hAnsi="Times New Roman" w:cs="Times New Roman"/>
          <w:sz w:val="24"/>
          <w:szCs w:val="24"/>
        </w:rPr>
        <w:t>;</w:t>
      </w:r>
      <w:r w:rsidR="008C40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ao mesmo tempo, n</w:t>
      </w:r>
      <w:r w:rsidR="009504A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04AD">
        <w:rPr>
          <w:rFonts w:ascii="Times New Roman" w:hAnsi="Times New Roman" w:cs="Times New Roman"/>
          <w:sz w:val="24"/>
          <w:szCs w:val="24"/>
        </w:rPr>
        <w:t>Alta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Idade Média, </w:t>
      </w:r>
      <w:r w:rsidR="0024094F" w:rsidRPr="003D1708">
        <w:rPr>
          <w:rFonts w:ascii="Times New Roman" w:hAnsi="Times New Roman" w:cs="Times New Roman"/>
          <w:sz w:val="24"/>
          <w:szCs w:val="24"/>
        </w:rPr>
        <w:t>a l</w:t>
      </w:r>
      <w:r w:rsidR="009504AD" w:rsidRPr="003D1708">
        <w:rPr>
          <w:rFonts w:ascii="Times New Roman" w:hAnsi="Times New Roman" w:cs="Times New Roman"/>
          <w:sz w:val="24"/>
          <w:szCs w:val="24"/>
        </w:rPr>
        <w:t>í</w:t>
      </w:r>
      <w:r w:rsidR="0024094F" w:rsidRPr="003D1708">
        <w:rPr>
          <w:rFonts w:ascii="Times New Roman" w:hAnsi="Times New Roman" w:cs="Times New Roman"/>
          <w:sz w:val="24"/>
          <w:szCs w:val="24"/>
        </w:rPr>
        <w:t xml:space="preserve">ngua </w:t>
      </w:r>
      <w:r w:rsidR="003D1708">
        <w:rPr>
          <w:rFonts w:ascii="Times New Roman" w:hAnsi="Times New Roman" w:cs="Times New Roman"/>
          <w:sz w:val="24"/>
          <w:szCs w:val="24"/>
        </w:rPr>
        <w:t xml:space="preserve">espiritual </w:t>
      </w:r>
      <w:r w:rsidR="0024094F" w:rsidRPr="003D1708">
        <w:rPr>
          <w:rFonts w:ascii="Times New Roman" w:hAnsi="Times New Roman" w:cs="Times New Roman"/>
          <w:sz w:val="24"/>
          <w:szCs w:val="24"/>
        </w:rPr>
        <w:t xml:space="preserve">da </w:t>
      </w:r>
      <w:r w:rsidR="003D1708">
        <w:rPr>
          <w:rFonts w:ascii="Times New Roman" w:hAnsi="Times New Roman" w:cs="Times New Roman"/>
          <w:sz w:val="24"/>
          <w:szCs w:val="24"/>
        </w:rPr>
        <w:t>Bíblia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</w:t>
      </w:r>
      <w:r w:rsidR="009504AD">
        <w:rPr>
          <w:rFonts w:ascii="Times New Roman" w:hAnsi="Times New Roman" w:cs="Times New Roman"/>
          <w:sz w:val="24"/>
          <w:szCs w:val="24"/>
        </w:rPr>
        <w:t>tinha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perdida, tornando-se incompreensível. Quando as palavras sobre a não</w:t>
      </w:r>
      <w:r w:rsidR="0027011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resistência ao mal perderam </w:t>
      </w:r>
      <w:r w:rsidR="00855EE0">
        <w:rPr>
          <w:rFonts w:ascii="Times New Roman" w:hAnsi="Times New Roman" w:cs="Times New Roman"/>
          <w:sz w:val="24"/>
          <w:szCs w:val="24"/>
        </w:rPr>
        <w:t>a essência</w:t>
      </w:r>
      <w:ins w:id="1878" w:author="Daniela Mountian" w:date="2017-08-27T23:16:00Z">
        <w:r w:rsidR="00191BE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91BE4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879" w:author="Daniela Mountian" w:date="2017-08-27T23:16:00Z">
        <w:r w:rsidR="0024094F" w:rsidRPr="00C5704C" w:rsidDel="00191BE4">
          <w:rPr>
            <w:rFonts w:ascii="Times New Roman" w:hAnsi="Times New Roman" w:cs="Times New Roman"/>
            <w:sz w:val="24"/>
            <w:szCs w:val="24"/>
          </w:rPr>
          <w:delText>d</w:delText>
        </w:r>
        <w:r w:rsidR="00E03ABE" w:rsidDel="00191BE4">
          <w:rPr>
            <w:rFonts w:ascii="Times New Roman" w:hAnsi="Times New Roman" w:cs="Times New Roman"/>
            <w:sz w:val="24"/>
            <w:szCs w:val="24"/>
          </w:rPr>
          <w:delText>o</w:delText>
        </w:r>
        <w:r w:rsidR="0024094F" w:rsidRPr="00C5704C" w:rsidDel="00191BE4">
          <w:rPr>
            <w:rFonts w:ascii="Times New Roman" w:hAnsi="Times New Roman" w:cs="Times New Roman"/>
            <w:sz w:val="24"/>
            <w:szCs w:val="24"/>
          </w:rPr>
          <w:delText xml:space="preserve"> discurso</w:delText>
        </w:r>
      </w:del>
      <w:ins w:id="1880" w:author="Daniela Mountian" w:date="2017-08-27T23:16:00Z">
        <w:r w:rsidR="00191BE4">
          <w:rPr>
            <w:rFonts w:ascii="Times New Roman" w:hAnsi="Times New Roman" w:cs="Times New Roman"/>
            <w:sz w:val="24"/>
            <w:szCs w:val="24"/>
          </w:rPr>
          <w:t>palavras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881" w:author="Daniela Mountian" w:date="2017-08-27T23:12:00Z">
        <w:r w:rsidR="0024094F" w:rsidRPr="00C5704C" w:rsidDel="00191BE4">
          <w:rPr>
            <w:rFonts w:ascii="Times New Roman" w:hAnsi="Times New Roman" w:cs="Times New Roman"/>
            <w:sz w:val="24"/>
            <w:szCs w:val="24"/>
          </w:rPr>
          <w:delText>de</w:delText>
        </w:r>
      </w:del>
      <w:ins w:id="1882" w:author="Daniela Mountian" w:date="2017-08-27T23:12:00Z">
        <w:r w:rsidR="00191BE4">
          <w:rPr>
            <w:rFonts w:ascii="Times New Roman" w:hAnsi="Times New Roman" w:cs="Times New Roman"/>
            <w:sz w:val="24"/>
            <w:szCs w:val="24"/>
          </w:rPr>
          <w:t>que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Jesus, da tribo de Judá, dirigi</w:t>
      </w:r>
      <w:del w:id="1883" w:author="Daniela Mountian" w:date="2017-08-27T23:12:00Z">
        <w:r w:rsidR="0024094F" w:rsidRPr="00C5704C" w:rsidDel="00191BE4">
          <w:rPr>
            <w:rFonts w:ascii="Times New Roman" w:hAnsi="Times New Roman" w:cs="Times New Roman"/>
            <w:sz w:val="24"/>
            <w:szCs w:val="24"/>
          </w:rPr>
          <w:delText>do</w:delText>
        </w:r>
      </w:del>
      <w:ins w:id="1884" w:author="Daniela Mountian" w:date="2017-08-27T23:16:00Z">
        <w:r w:rsidR="00191BE4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855EE0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povo</w:t>
      </w:r>
      <w:r w:rsidR="00E03ABE">
        <w:rPr>
          <w:rFonts w:ascii="Times New Roman" w:hAnsi="Times New Roman" w:cs="Times New Roman"/>
          <w:sz w:val="24"/>
          <w:szCs w:val="24"/>
        </w:rPr>
        <w:t xml:space="preserve"> amado,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teimoso e desobediente, que </w:t>
      </w:r>
      <w:r w:rsidR="00855EE0">
        <w:rPr>
          <w:rFonts w:ascii="Times New Roman" w:hAnsi="Times New Roman" w:cs="Times New Roman"/>
          <w:sz w:val="24"/>
          <w:szCs w:val="24"/>
        </w:rPr>
        <w:t xml:space="preserve">era exaurido 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luta </w:t>
      </w:r>
      <w:r w:rsidR="00855EE0">
        <w:rPr>
          <w:rFonts w:ascii="Times New Roman" w:hAnsi="Times New Roman" w:cs="Times New Roman"/>
          <w:sz w:val="24"/>
          <w:szCs w:val="24"/>
        </w:rPr>
        <w:t>árdua</w:t>
      </w:r>
      <w:ins w:id="1885" w:author="Daniela Mountian" w:date="2017-08-27T23:17:00Z">
        <w:r w:rsidR="00191BE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91BE4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elas </w:t>
      </w:r>
      <w:r w:rsidR="005913D5">
        <w:rPr>
          <w:rFonts w:ascii="Times New Roman" w:hAnsi="Times New Roman" w:cs="Times New Roman"/>
          <w:sz w:val="24"/>
          <w:szCs w:val="24"/>
        </w:rPr>
        <w:lastRenderedPageBreak/>
        <w:t>viraram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13D5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provérbio do filho de Deus que</w:t>
      </w:r>
      <w:r w:rsidR="00383D9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3D9F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desce</w:t>
      </w:r>
      <w:r w:rsidR="00855EE0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céu</w:t>
      </w:r>
      <w:r w:rsidR="00383D9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4443">
        <w:rPr>
          <w:rFonts w:ascii="Times New Roman" w:hAnsi="Times New Roman" w:cs="Times New Roman"/>
          <w:sz w:val="24"/>
          <w:szCs w:val="24"/>
        </w:rPr>
        <w:t>entabulava conversas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deserto com monges gregos </w:t>
      </w:r>
      <w:r w:rsidR="00855EE0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mortifica</w:t>
      </w:r>
      <w:r w:rsidR="00855EE0">
        <w:rPr>
          <w:rFonts w:ascii="Times New Roman" w:hAnsi="Times New Roman" w:cs="Times New Roman"/>
          <w:sz w:val="24"/>
          <w:szCs w:val="24"/>
        </w:rPr>
        <w:t>ram sua carne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Quando </w:t>
      </w:r>
      <w:r w:rsidR="00EC4443">
        <w:rPr>
          <w:rFonts w:ascii="Times New Roman" w:hAnsi="Times New Roman" w:cs="Times New Roman"/>
          <w:sz w:val="24"/>
          <w:szCs w:val="24"/>
        </w:rPr>
        <w:t xml:space="preserve">dessas palavras desapareceram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sabedoria </w:t>
      </w:r>
      <w:r w:rsidR="00EC4443">
        <w:rPr>
          <w:rFonts w:ascii="Times New Roman" w:hAnsi="Times New Roman" w:cs="Times New Roman"/>
          <w:sz w:val="24"/>
          <w:szCs w:val="24"/>
        </w:rPr>
        <w:t xml:space="preserve">do </w:t>
      </w:r>
      <w:r w:rsidR="0024094F" w:rsidRPr="00C5704C">
        <w:rPr>
          <w:rFonts w:ascii="Times New Roman" w:hAnsi="Times New Roman" w:cs="Times New Roman"/>
          <w:sz w:val="24"/>
          <w:szCs w:val="24"/>
        </w:rPr>
        <w:t>polític</w:t>
      </w:r>
      <w:r w:rsidR="00EC444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383D9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amarg</w:t>
      </w:r>
      <w:r w:rsidR="005913D5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>r</w:t>
      </w:r>
      <w:r w:rsidR="005913D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EC444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patriota, </w:t>
      </w:r>
      <w:r w:rsidR="00EC4443">
        <w:rPr>
          <w:rFonts w:ascii="Times New Roman" w:hAnsi="Times New Roman" w:cs="Times New Roman"/>
          <w:sz w:val="24"/>
          <w:szCs w:val="24"/>
        </w:rPr>
        <w:t>restaram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ensinamentos </w:t>
      </w:r>
      <w:r w:rsidR="00EC4443">
        <w:rPr>
          <w:rFonts w:ascii="Times New Roman" w:hAnsi="Times New Roman" w:cs="Times New Roman"/>
          <w:sz w:val="24"/>
          <w:szCs w:val="24"/>
        </w:rPr>
        <w:t>universais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privados da linguagem nacional, cada vez menos </w:t>
      </w:r>
      <w:r w:rsidR="00EC4443">
        <w:rPr>
          <w:rFonts w:ascii="Times New Roman" w:hAnsi="Times New Roman" w:cs="Times New Roman"/>
          <w:sz w:val="24"/>
          <w:szCs w:val="24"/>
        </w:rPr>
        <w:t>acessíveis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coração vivo... Por que isso </w:t>
      </w:r>
      <w:r w:rsidR="00EC4443">
        <w:rPr>
          <w:rFonts w:ascii="Times New Roman" w:hAnsi="Times New Roman" w:cs="Times New Roman"/>
          <w:sz w:val="24"/>
          <w:szCs w:val="24"/>
        </w:rPr>
        <w:t>se deu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EC4443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esde </w:t>
      </w:r>
      <w:r w:rsidR="00EC4443">
        <w:rPr>
          <w:rFonts w:ascii="Times New Roman" w:hAnsi="Times New Roman" w:cs="Times New Roman"/>
          <w:sz w:val="24"/>
          <w:szCs w:val="24"/>
        </w:rPr>
        <w:t>seus primórdios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27011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cristianismo </w:t>
      </w:r>
      <w:r w:rsidR="00EC4443">
        <w:rPr>
          <w:rFonts w:ascii="Times New Roman" w:hAnsi="Times New Roman" w:cs="Times New Roman"/>
          <w:sz w:val="24"/>
          <w:szCs w:val="24"/>
        </w:rPr>
        <w:t xml:space="preserve">sempre foi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hostil ao judaísmo, mas afirmava sua fé </w:t>
      </w:r>
      <w:r w:rsidR="00551B15">
        <w:rPr>
          <w:rFonts w:ascii="Times New Roman" w:hAnsi="Times New Roman" w:cs="Times New Roman"/>
          <w:sz w:val="24"/>
          <w:szCs w:val="24"/>
        </w:rPr>
        <w:t>no</w:t>
      </w:r>
      <w:r w:rsidR="00551B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mundo </w:t>
      </w:r>
      <w:r w:rsidR="00551B15">
        <w:rPr>
          <w:rFonts w:ascii="Times New Roman" w:hAnsi="Times New Roman" w:cs="Times New Roman"/>
          <w:sz w:val="24"/>
          <w:szCs w:val="24"/>
        </w:rPr>
        <w:t>por meio d</w:t>
      </w:r>
      <w:r w:rsidR="005913D5">
        <w:rPr>
          <w:rFonts w:ascii="Times New Roman" w:hAnsi="Times New Roman" w:cs="Times New Roman"/>
          <w:sz w:val="24"/>
          <w:szCs w:val="24"/>
        </w:rPr>
        <w:t>e</w:t>
      </w:r>
      <w:r w:rsidR="00551B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13D5">
        <w:rPr>
          <w:rFonts w:ascii="Times New Roman" w:hAnsi="Times New Roman" w:cs="Times New Roman"/>
          <w:sz w:val="24"/>
          <w:szCs w:val="24"/>
        </w:rPr>
        <w:t>autos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sacrifício e abnegação. </w:t>
      </w:r>
      <w:ins w:id="1886" w:author="Daniela Mountian" w:date="2017-08-27T23:25:00Z">
        <w:r w:rsidR="0048549A">
          <w:rPr>
            <w:rFonts w:ascii="Times New Roman" w:hAnsi="Times New Roman" w:cs="Times New Roman"/>
            <w:sz w:val="24"/>
            <w:szCs w:val="24"/>
          </w:rPr>
          <w:t xml:space="preserve">Foi </w:t>
        </w:r>
      </w:ins>
      <w:ins w:id="1887" w:author="Daniela Mountian" w:date="2017-08-27T23:28:00Z">
        <w:r w:rsidR="005E7581">
          <w:rPr>
            <w:rFonts w:ascii="Times New Roman" w:hAnsi="Times New Roman" w:cs="Times New Roman"/>
            <w:sz w:val="24"/>
            <w:szCs w:val="24"/>
          </w:rPr>
          <w:t>assim</w:t>
        </w:r>
      </w:ins>
      <w:ins w:id="1888" w:author="Daniela Mountian" w:date="2017-08-27T23:25:00Z">
        <w:r w:rsidR="0048549A">
          <w:rPr>
            <w:rFonts w:ascii="Times New Roman" w:hAnsi="Times New Roman" w:cs="Times New Roman"/>
            <w:sz w:val="24"/>
            <w:szCs w:val="24"/>
          </w:rPr>
          <w:t xml:space="preserve"> que </w:t>
        </w:r>
      </w:ins>
      <w:r w:rsidR="005913D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afirmação </w:t>
      </w:r>
      <w:r w:rsidR="005913D5">
        <w:rPr>
          <w:rFonts w:ascii="Times New Roman" w:hAnsi="Times New Roman" w:cs="Times New Roman"/>
          <w:sz w:val="24"/>
          <w:szCs w:val="24"/>
        </w:rPr>
        <w:t>ex</w:t>
      </w:r>
      <w:del w:id="1889" w:author="Daniela Mountian" w:date="2017-08-27T23:26:00Z">
        <w:r w:rsidR="005913D5" w:rsidDel="0048549A">
          <w:rPr>
            <w:rFonts w:ascii="Times New Roman" w:hAnsi="Times New Roman" w:cs="Times New Roman"/>
            <w:sz w:val="24"/>
            <w:szCs w:val="24"/>
          </w:rPr>
          <w:delText>cessiva</w:delText>
        </w:r>
      </w:del>
      <w:ins w:id="1890" w:author="Daniela Mountian" w:date="2017-08-27T23:26:00Z">
        <w:r w:rsidR="0048549A">
          <w:rPr>
            <w:rFonts w:ascii="Times New Roman" w:hAnsi="Times New Roman" w:cs="Times New Roman"/>
            <w:sz w:val="24"/>
            <w:szCs w:val="24"/>
          </w:rPr>
          <w:t>tremada</w:t>
        </w:r>
      </w:ins>
      <w:r w:rsidR="005913D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</w:t>
      </w:r>
      <w:r w:rsidR="005913D5">
        <w:rPr>
          <w:rFonts w:ascii="Times New Roman" w:hAnsi="Times New Roman" w:cs="Times New Roman"/>
          <w:sz w:val="24"/>
          <w:szCs w:val="24"/>
        </w:rPr>
        <w:t>origem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13D5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ivina e celestial d</w:t>
      </w:r>
      <w:r w:rsidR="005913D5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Cristo levou ao ateísmo. Será que os ate</w:t>
      </w:r>
      <w:r w:rsidR="005913D5">
        <w:rPr>
          <w:rFonts w:ascii="Times New Roman" w:hAnsi="Times New Roman" w:cs="Times New Roman"/>
          <w:sz w:val="24"/>
          <w:szCs w:val="24"/>
        </w:rPr>
        <w:t>ístas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se ocupam </w:t>
      </w:r>
      <w:r w:rsidR="005913D5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mesma </w:t>
      </w:r>
      <w:r w:rsidR="00E07A7E">
        <w:rPr>
          <w:rFonts w:ascii="Times New Roman" w:hAnsi="Times New Roman" w:cs="Times New Roman"/>
          <w:sz w:val="24"/>
          <w:szCs w:val="24"/>
        </w:rPr>
        <w:t>tarefa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3D9F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tenta</w:t>
      </w:r>
      <w:r w:rsidR="00383D9F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provar a origem mitológica, </w:t>
      </w:r>
      <w:r w:rsidR="005913D5">
        <w:rPr>
          <w:rFonts w:ascii="Times New Roman" w:hAnsi="Times New Roman" w:cs="Times New Roman"/>
          <w:sz w:val="24"/>
          <w:szCs w:val="24"/>
        </w:rPr>
        <w:t>anti-</w:t>
      </w:r>
      <w:r w:rsidR="0024094F" w:rsidRPr="00C5704C">
        <w:rPr>
          <w:rFonts w:ascii="Times New Roman" w:hAnsi="Times New Roman" w:cs="Times New Roman"/>
          <w:sz w:val="24"/>
          <w:szCs w:val="24"/>
        </w:rPr>
        <w:t>histórica</w:t>
      </w:r>
      <w:r w:rsidR="00AD3C8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</w:t>
      </w:r>
      <w:r w:rsidR="00AD3C8C">
        <w:rPr>
          <w:rFonts w:ascii="Times New Roman" w:hAnsi="Times New Roman" w:cs="Times New Roman"/>
          <w:sz w:val="24"/>
          <w:szCs w:val="24"/>
        </w:rPr>
        <w:t>figura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Jesus, </w:t>
      </w:r>
      <w:r w:rsidR="00383D9F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neg</w:t>
      </w:r>
      <w:r w:rsidR="00383D9F">
        <w:rPr>
          <w:rFonts w:ascii="Times New Roman" w:hAnsi="Times New Roman" w:cs="Times New Roman"/>
          <w:sz w:val="24"/>
          <w:szCs w:val="24"/>
        </w:rPr>
        <w:t>á-lo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uma personalidade nacional, um dos líderes do movimento nacional de Nazaré? </w:t>
      </w:r>
    </w:p>
    <w:p w:rsidR="0024094F" w:rsidRPr="00C5704C" w:rsidRDefault="00AD3C8C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tempos remotos</w:t>
      </w:r>
      <w:r w:rsidR="0024094F" w:rsidRPr="00C5704C">
        <w:rPr>
          <w:rFonts w:ascii="Times New Roman" w:hAnsi="Times New Roman" w:cs="Times New Roman"/>
          <w:sz w:val="24"/>
          <w:szCs w:val="24"/>
        </w:rPr>
        <w:t>, o mercador grego Marcião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16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escreveu um Evangelho </w:t>
      </w:r>
      <w:r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negava a relação de Cristo com </w:t>
      </w:r>
      <w:r w:rsidR="00427D50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5E7581">
        <w:rPr>
          <w:rFonts w:ascii="Times New Roman" w:hAnsi="Times New Roman" w:cs="Times New Roman"/>
          <w:sz w:val="24"/>
          <w:szCs w:val="24"/>
        </w:rPr>
        <w:t xml:space="preserve">Deus </w:t>
      </w:r>
      <w:ins w:id="1891" w:author="Daniela Mountian" w:date="2017-08-27T23:30:00Z">
        <w:r w:rsidR="005E7581" w:rsidRPr="005E7581">
          <w:rPr>
            <w:rFonts w:ascii="Times New Roman" w:hAnsi="Times New Roman" w:cs="Times New Roman"/>
            <w:sz w:val="24"/>
            <w:szCs w:val="24"/>
          </w:rPr>
          <w:t xml:space="preserve">judeu da </w:t>
        </w:r>
        <w:r w:rsidR="005E7581">
          <w:rPr>
            <w:rFonts w:ascii="Times New Roman" w:hAnsi="Times New Roman" w:cs="Times New Roman"/>
            <w:sz w:val="24"/>
            <w:szCs w:val="24"/>
          </w:rPr>
          <w:t>Bíblia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“O Deus </w:t>
      </w:r>
      <w:r w:rsidR="007B77F9">
        <w:rPr>
          <w:rFonts w:ascii="Times New Roman" w:hAnsi="Times New Roman" w:cs="Times New Roman"/>
          <w:sz w:val="24"/>
          <w:szCs w:val="24"/>
        </w:rPr>
        <w:t xml:space="preserve">da </w:t>
      </w:r>
      <w:r w:rsidR="005E7581">
        <w:rPr>
          <w:rFonts w:ascii="Times New Roman" w:hAnsi="Times New Roman" w:cs="Times New Roman"/>
          <w:sz w:val="24"/>
          <w:szCs w:val="24"/>
        </w:rPr>
        <w:t>B</w:t>
      </w:r>
      <w:r w:rsidR="007B77F9">
        <w:rPr>
          <w:rFonts w:ascii="Times New Roman" w:hAnsi="Times New Roman" w:cs="Times New Roman"/>
          <w:sz w:val="24"/>
          <w:szCs w:val="24"/>
        </w:rPr>
        <w:t>íblia</w:t>
      </w:r>
      <w:r>
        <w:rPr>
          <w:rFonts w:ascii="Times New Roman" w:hAnsi="Times New Roman" w:cs="Times New Roman"/>
          <w:sz w:val="24"/>
          <w:szCs w:val="24"/>
        </w:rPr>
        <w:t>,”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afirmava Marcião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o Deus do mundo material, </w:t>
      </w:r>
      <w:r w:rsidR="007B77F9"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pai d</w:t>
      </w:r>
      <w:r w:rsidR="007B77F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Cristo é o Deus do mundo espiritual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7B77F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Concílio ecumênico</w:t>
      </w:r>
      <w:r w:rsidR="007B77F9">
        <w:rPr>
          <w:rFonts w:ascii="Times New Roman" w:hAnsi="Times New Roman" w:cs="Times New Roman"/>
          <w:sz w:val="24"/>
          <w:szCs w:val="24"/>
        </w:rPr>
        <w:t>, então,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7F9">
        <w:rPr>
          <w:rFonts w:ascii="Times New Roman" w:hAnsi="Times New Roman" w:cs="Times New Roman"/>
          <w:sz w:val="24"/>
          <w:szCs w:val="24"/>
        </w:rPr>
        <w:t>rejeitou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Evangelho de Marcião. </w:t>
      </w:r>
      <w:r w:rsidR="0024094F" w:rsidRPr="009A18DD">
        <w:rPr>
          <w:rFonts w:ascii="Times New Roman" w:hAnsi="Times New Roman" w:cs="Times New Roman"/>
          <w:sz w:val="24"/>
          <w:szCs w:val="24"/>
        </w:rPr>
        <w:t>Ele 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visivelmente falso, distorcia demasia</w:t>
      </w:r>
      <w:r w:rsidR="007B77F9">
        <w:rPr>
          <w:rFonts w:ascii="Times New Roman" w:hAnsi="Times New Roman" w:cs="Times New Roman"/>
          <w:sz w:val="24"/>
          <w:szCs w:val="24"/>
        </w:rPr>
        <w:t>damente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7F9">
        <w:rPr>
          <w:rFonts w:ascii="Times New Roman" w:hAnsi="Times New Roman" w:cs="Times New Roman"/>
          <w:sz w:val="24"/>
          <w:szCs w:val="24"/>
        </w:rPr>
        <w:t>o fato autêntico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cheirava a politeísmo e paganismo. No entanto, muito mais tarde, o Concílio acrescentou aos três Evangelhos canônicos </w:t>
      </w:r>
      <w:r w:rsidR="007B77F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quarto, </w:t>
      </w:r>
      <w:r w:rsidR="007B77F9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de João, que</w:t>
      </w:r>
      <w:r w:rsidR="007B77F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7F9">
        <w:rPr>
          <w:rFonts w:ascii="Times New Roman" w:hAnsi="Times New Roman" w:cs="Times New Roman"/>
          <w:sz w:val="24"/>
          <w:szCs w:val="24"/>
        </w:rPr>
        <w:t xml:space="preserve">vale sublinhar,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tinha relação </w:t>
      </w:r>
      <w:r w:rsidR="007B77F9">
        <w:rPr>
          <w:rFonts w:ascii="Times New Roman" w:hAnsi="Times New Roman" w:cs="Times New Roman"/>
          <w:sz w:val="24"/>
          <w:szCs w:val="24"/>
        </w:rPr>
        <w:t xml:space="preserve">alguma </w:t>
      </w:r>
      <w:r w:rsidR="0024094F" w:rsidRPr="00C5704C">
        <w:rPr>
          <w:rFonts w:ascii="Times New Roman" w:hAnsi="Times New Roman" w:cs="Times New Roman"/>
          <w:sz w:val="24"/>
          <w:szCs w:val="24"/>
        </w:rPr>
        <w:t>com o São João</w:t>
      </w:r>
      <w:r w:rsidR="007B77F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77F9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autor do Apocalipse. </w:t>
      </w:r>
      <w:r w:rsidR="00427D50" w:rsidRPr="00C5704C">
        <w:rPr>
          <w:rFonts w:ascii="Times New Roman" w:hAnsi="Times New Roman" w:cs="Times New Roman"/>
          <w:sz w:val="24"/>
          <w:szCs w:val="24"/>
        </w:rPr>
        <w:t>Nes</w:t>
      </w:r>
      <w:r w:rsidR="00427D50">
        <w:rPr>
          <w:rFonts w:ascii="Times New Roman" w:hAnsi="Times New Roman" w:cs="Times New Roman"/>
          <w:sz w:val="24"/>
          <w:szCs w:val="24"/>
        </w:rPr>
        <w:t>s</w:t>
      </w:r>
      <w:r w:rsidR="00427D50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quarto e decadente Evangelho, de uma forma mais hábil e </w:t>
      </w:r>
      <w:r w:rsidR="002B722B">
        <w:rPr>
          <w:rFonts w:ascii="Times New Roman" w:hAnsi="Times New Roman" w:cs="Times New Roman"/>
          <w:sz w:val="24"/>
          <w:szCs w:val="24"/>
        </w:rPr>
        <w:t>pitoresca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2B722B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Marcião, prova-se, </w:t>
      </w:r>
      <w:r w:rsidR="002B722B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ess</w:t>
      </w:r>
      <w:r w:rsidR="002B722B">
        <w:rPr>
          <w:rFonts w:ascii="Times New Roman" w:hAnsi="Times New Roman" w:cs="Times New Roman"/>
          <w:sz w:val="24"/>
          <w:szCs w:val="24"/>
        </w:rPr>
        <w:t>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ncia, a mesma coisa, e Cristo é </w:t>
      </w:r>
      <w:r w:rsidR="002B722B">
        <w:rPr>
          <w:rFonts w:ascii="Times New Roman" w:hAnsi="Times New Roman" w:cs="Times New Roman"/>
          <w:sz w:val="24"/>
          <w:szCs w:val="24"/>
        </w:rPr>
        <w:t>separado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Deus bíblico... É interessante notar </w:t>
      </w:r>
      <w:r w:rsidR="002B722B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 Evangelho </w:t>
      </w:r>
      <w:r w:rsidR="002B722B">
        <w:rPr>
          <w:rFonts w:ascii="Times New Roman" w:hAnsi="Times New Roman" w:cs="Times New Roman"/>
          <w:sz w:val="24"/>
          <w:szCs w:val="24"/>
        </w:rPr>
        <w:t>em Evangelho</w:t>
      </w:r>
      <w:r w:rsidR="0024094F" w:rsidRPr="00C5704C">
        <w:rPr>
          <w:rFonts w:ascii="Times New Roman" w:hAnsi="Times New Roman" w:cs="Times New Roman"/>
          <w:sz w:val="24"/>
          <w:szCs w:val="24"/>
        </w:rPr>
        <w:t>, enfraquec</w:t>
      </w:r>
      <w:r w:rsidR="002B722B">
        <w:rPr>
          <w:rFonts w:ascii="Times New Roman" w:hAnsi="Times New Roman" w:cs="Times New Roman"/>
          <w:sz w:val="24"/>
          <w:szCs w:val="24"/>
        </w:rPr>
        <w:t>eu-se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motivo da conspiração dos apóstolos contra Jesus. No mais antigo e </w:t>
      </w:r>
      <w:r w:rsidR="002B722B">
        <w:rPr>
          <w:rFonts w:ascii="Times New Roman" w:hAnsi="Times New Roman" w:cs="Times New Roman"/>
          <w:sz w:val="24"/>
          <w:szCs w:val="24"/>
        </w:rPr>
        <w:t>autêntico Evangelho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3046A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Mateus, </w:t>
      </w:r>
      <w:r w:rsidR="002B722B">
        <w:rPr>
          <w:rFonts w:ascii="Times New Roman" w:hAnsi="Times New Roman" w:cs="Times New Roman"/>
          <w:sz w:val="24"/>
          <w:szCs w:val="24"/>
        </w:rPr>
        <w:t>o episódio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apresentado </w:t>
      </w:r>
      <w:r w:rsidR="002B722B">
        <w:rPr>
          <w:rFonts w:ascii="Times New Roman" w:hAnsi="Times New Roman" w:cs="Times New Roman"/>
          <w:sz w:val="24"/>
          <w:szCs w:val="24"/>
        </w:rPr>
        <w:t>integralmente;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Evangelho de Marcos</w:t>
      </w:r>
      <w:r w:rsidR="002B722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3046A">
        <w:rPr>
          <w:rFonts w:ascii="Times New Roman" w:hAnsi="Times New Roman" w:cs="Times New Roman"/>
          <w:sz w:val="24"/>
          <w:szCs w:val="24"/>
        </w:rPr>
        <w:t>ainda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apresentado </w:t>
      </w:r>
      <w:r w:rsidR="002B722B">
        <w:rPr>
          <w:rFonts w:ascii="Times New Roman" w:hAnsi="Times New Roman" w:cs="Times New Roman"/>
          <w:sz w:val="24"/>
          <w:szCs w:val="24"/>
        </w:rPr>
        <w:t>de um modo marcante;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Lucas</w:t>
      </w:r>
      <w:r w:rsidR="002B722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722B">
        <w:rPr>
          <w:rFonts w:ascii="Times New Roman" w:hAnsi="Times New Roman" w:cs="Times New Roman"/>
          <w:sz w:val="24"/>
          <w:szCs w:val="24"/>
        </w:rPr>
        <w:t xml:space="preserve">aparece </w:t>
      </w:r>
      <w:r w:rsidR="00690F80">
        <w:rPr>
          <w:rFonts w:ascii="Times New Roman" w:hAnsi="Times New Roman" w:cs="Times New Roman"/>
          <w:sz w:val="24"/>
          <w:szCs w:val="24"/>
        </w:rPr>
        <w:t>um tanto</w:t>
      </w:r>
      <w:r w:rsidR="00690F8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enfraquecido</w:t>
      </w:r>
      <w:r w:rsidR="002B722B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João, está completamente ausente. Os episódios mais trágicos que precederam a morte de Jesus foram </w:t>
      </w:r>
      <w:ins w:id="1892" w:author="Daniela Mountian" w:date="2017-08-27T23:35:00Z">
        <w:r w:rsidR="002974F7">
          <w:rPr>
            <w:rFonts w:ascii="Times New Roman" w:hAnsi="Times New Roman" w:cs="Times New Roman"/>
            <w:sz w:val="24"/>
            <w:szCs w:val="24"/>
          </w:rPr>
          <w:t>d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escritos de forma </w:t>
      </w:r>
      <w:r w:rsidR="002B722B">
        <w:rPr>
          <w:rFonts w:ascii="Times New Roman" w:hAnsi="Times New Roman" w:cs="Times New Roman"/>
          <w:sz w:val="24"/>
          <w:szCs w:val="24"/>
        </w:rPr>
        <w:t>muito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27D50">
        <w:rPr>
          <w:rFonts w:ascii="Times New Roman" w:hAnsi="Times New Roman" w:cs="Times New Roman"/>
          <w:sz w:val="24"/>
          <w:szCs w:val="24"/>
        </w:rPr>
        <w:t>distinta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Do Evangelho de João </w:t>
      </w:r>
      <w:r w:rsidR="003B5E5D">
        <w:rPr>
          <w:rFonts w:ascii="Times New Roman" w:hAnsi="Times New Roman" w:cs="Times New Roman"/>
          <w:sz w:val="24"/>
          <w:szCs w:val="24"/>
        </w:rPr>
        <w:t>desapare</w:t>
      </w:r>
      <w:ins w:id="1893" w:author="Daniela Mountian" w:date="2017-08-27T23:35:00Z">
        <w:r w:rsidR="002974F7">
          <w:rPr>
            <w:rFonts w:ascii="Times New Roman" w:hAnsi="Times New Roman" w:cs="Times New Roman"/>
            <w:sz w:val="24"/>
            <w:szCs w:val="24"/>
          </w:rPr>
          <w:t>ram</w:t>
        </w:r>
      </w:ins>
      <w:ins w:id="1894" w:author="Leila" w:date="2016-07-22T14:18:00Z">
        <w:r w:rsidR="003B5E5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895" w:author="Daniela Mountian" w:date="2017-08-27T23:36:00Z">
        <w:r w:rsidR="002974F7">
          <w:rPr>
            <w:rFonts w:ascii="Times New Roman" w:hAnsi="Times New Roman" w:cs="Times New Roman"/>
            <w:sz w:val="24"/>
            <w:szCs w:val="24"/>
          </w:rPr>
          <w:t>tanto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conspiração dos apóstolos</w:t>
      </w:r>
      <w:r w:rsidR="003B5E5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5E5D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2B722B">
        <w:rPr>
          <w:rFonts w:ascii="Times New Roman" w:hAnsi="Times New Roman" w:cs="Times New Roman"/>
          <w:sz w:val="24"/>
          <w:szCs w:val="24"/>
        </w:rPr>
        <w:t>hostilidade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 os apóstolos e Jesus, e n</w:t>
      </w:r>
      <w:r w:rsidR="002B722B">
        <w:rPr>
          <w:rFonts w:ascii="Times New Roman" w:hAnsi="Times New Roman" w:cs="Times New Roman"/>
          <w:sz w:val="24"/>
          <w:szCs w:val="24"/>
        </w:rPr>
        <w:t>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722B">
        <w:rPr>
          <w:rFonts w:ascii="Times New Roman" w:hAnsi="Times New Roman" w:cs="Times New Roman"/>
          <w:sz w:val="24"/>
          <w:szCs w:val="24"/>
        </w:rPr>
        <w:t xml:space="preserve">se dizia </w:t>
      </w:r>
      <w:r w:rsidR="0024094F" w:rsidRPr="00C5704C">
        <w:rPr>
          <w:rFonts w:ascii="Times New Roman" w:hAnsi="Times New Roman" w:cs="Times New Roman"/>
          <w:sz w:val="24"/>
          <w:szCs w:val="24"/>
        </w:rPr>
        <w:t>a respeito das duas falsas testemunhas</w:t>
      </w:r>
      <w:r w:rsidR="002B722B">
        <w:rPr>
          <w:rFonts w:ascii="Times New Roman" w:hAnsi="Times New Roman" w:cs="Times New Roman"/>
          <w:sz w:val="24"/>
          <w:szCs w:val="24"/>
        </w:rPr>
        <w:t xml:space="preserve"> misteriosas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da calúnia </w:t>
      </w:r>
      <w:r w:rsidR="00C83A0A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</w:t>
      </w:r>
      <w:r w:rsidR="002B722B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Jesus </w:t>
      </w:r>
      <w:r w:rsidR="002B722B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ser </w:t>
      </w:r>
      <w:r w:rsidR="002B722B">
        <w:rPr>
          <w:rFonts w:ascii="Times New Roman" w:hAnsi="Times New Roman" w:cs="Times New Roman"/>
          <w:sz w:val="24"/>
          <w:szCs w:val="24"/>
        </w:rPr>
        <w:t>setenciado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morte. </w:t>
      </w:r>
      <w:r w:rsidR="002B722B">
        <w:rPr>
          <w:rFonts w:ascii="Times New Roman" w:hAnsi="Times New Roman" w:cs="Times New Roman"/>
          <w:sz w:val="24"/>
          <w:szCs w:val="24"/>
        </w:rPr>
        <w:t>Quanto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Judas</w:t>
      </w:r>
      <w:r w:rsidR="002B722B">
        <w:rPr>
          <w:rFonts w:ascii="Times New Roman" w:hAnsi="Times New Roman" w:cs="Times New Roman"/>
          <w:sz w:val="24"/>
          <w:szCs w:val="24"/>
        </w:rPr>
        <w:t>,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foi representado como um traidor isolado, </w:t>
      </w:r>
      <w:r w:rsidR="001C26F3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filho </w:t>
      </w:r>
      <w:r w:rsidR="00C83A0A" w:rsidRPr="00C5704C">
        <w:rPr>
          <w:rFonts w:ascii="Times New Roman" w:hAnsi="Times New Roman" w:cs="Times New Roman"/>
          <w:sz w:val="24"/>
          <w:szCs w:val="24"/>
        </w:rPr>
        <w:t>d</w:t>
      </w:r>
      <w:r w:rsidR="00C83A0A">
        <w:rPr>
          <w:rFonts w:ascii="Times New Roman" w:hAnsi="Times New Roman" w:cs="Times New Roman"/>
          <w:sz w:val="24"/>
          <w:szCs w:val="24"/>
        </w:rPr>
        <w:t>e</w:t>
      </w:r>
      <w:r w:rsidR="00C83A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Satanás. </w:t>
      </w:r>
      <w:r w:rsidR="00EF0D3D">
        <w:rPr>
          <w:rFonts w:ascii="Times New Roman" w:hAnsi="Times New Roman" w:cs="Times New Roman"/>
          <w:sz w:val="24"/>
          <w:szCs w:val="24"/>
        </w:rPr>
        <w:t>Foi omitida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passagem em que ele, </w:t>
      </w:r>
      <w:r w:rsidR="00EF0D3D">
        <w:rPr>
          <w:rFonts w:ascii="Times New Roman" w:hAnsi="Times New Roman" w:cs="Times New Roman"/>
          <w:sz w:val="24"/>
          <w:szCs w:val="24"/>
        </w:rPr>
        <w:t xml:space="preserve">mergulhado </w:t>
      </w:r>
      <w:r w:rsidR="006F21B0">
        <w:rPr>
          <w:rFonts w:ascii="Times New Roman" w:hAnsi="Times New Roman" w:cs="Times New Roman"/>
          <w:sz w:val="24"/>
          <w:szCs w:val="24"/>
        </w:rPr>
        <w:t>na</w:t>
      </w:r>
      <w:r w:rsidR="00EF0D3D">
        <w:rPr>
          <w:rFonts w:ascii="Times New Roman" w:hAnsi="Times New Roman" w:cs="Times New Roman"/>
          <w:sz w:val="24"/>
          <w:szCs w:val="24"/>
        </w:rPr>
        <w:t xml:space="preserve"> tristeza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, </w:t>
      </w:r>
      <w:r w:rsidR="00EF0D3D">
        <w:rPr>
          <w:rFonts w:ascii="Times New Roman" w:hAnsi="Times New Roman" w:cs="Times New Roman"/>
          <w:sz w:val="24"/>
          <w:szCs w:val="24"/>
        </w:rPr>
        <w:t>abdicou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EF0D3D">
        <w:rPr>
          <w:rFonts w:ascii="Times New Roman" w:hAnsi="Times New Roman" w:cs="Times New Roman"/>
          <w:sz w:val="24"/>
          <w:szCs w:val="24"/>
        </w:rPr>
        <w:t>d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as moedas de prata, </w:t>
      </w:r>
      <w:del w:id="1896" w:author="Daniela Mountian" w:date="2017-08-27T23:38:00Z">
        <w:r w:rsidR="0024094F" w:rsidRPr="00A867CB" w:rsidDel="008D0143">
          <w:rPr>
            <w:rFonts w:ascii="Times New Roman" w:hAnsi="Times New Roman" w:cs="Times New Roman"/>
            <w:sz w:val="24"/>
            <w:szCs w:val="24"/>
          </w:rPr>
          <w:delText>mas</w:delText>
        </w:r>
      </w:del>
      <w:ins w:id="1897" w:author="Daniela Mountian" w:date="2017-08-27T23:38:00Z">
        <w:r w:rsidR="008D0143">
          <w:rPr>
            <w:rFonts w:ascii="Times New Roman" w:hAnsi="Times New Roman" w:cs="Times New Roman"/>
            <w:sz w:val="24"/>
            <w:szCs w:val="24"/>
          </w:rPr>
          <w:t>e</w:t>
        </w:r>
      </w:ins>
      <w:r w:rsidR="0024094F" w:rsidRPr="00A867CB">
        <w:rPr>
          <w:rFonts w:ascii="Times New Roman" w:hAnsi="Times New Roman" w:cs="Times New Roman"/>
          <w:sz w:val="24"/>
          <w:szCs w:val="24"/>
        </w:rPr>
        <w:t xml:space="preserve">, ao contrário, </w:t>
      </w:r>
      <w:r w:rsidR="00EF0D3D">
        <w:rPr>
          <w:rFonts w:ascii="Times New Roman" w:hAnsi="Times New Roman" w:cs="Times New Roman"/>
          <w:sz w:val="24"/>
          <w:szCs w:val="24"/>
        </w:rPr>
        <w:t>sublinhou-se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sua cobiça</w:t>
      </w:r>
      <w:del w:id="1898" w:author="Daniela Mountian" w:date="2017-08-27T23:38:00Z">
        <w:r w:rsidR="0024094F" w:rsidRPr="00A867CB" w:rsidDel="002974F7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4094F" w:rsidRPr="00A867CB">
        <w:rPr>
          <w:rFonts w:ascii="Times New Roman" w:hAnsi="Times New Roman" w:cs="Times New Roman"/>
          <w:sz w:val="24"/>
          <w:szCs w:val="24"/>
        </w:rPr>
        <w:t xml:space="preserve"> através da caixa de moedas que carregava. </w:t>
      </w:r>
      <w:ins w:id="1899" w:author="Daniela Mountian" w:date="2017-08-27T23:39:00Z">
        <w:r w:rsidR="008D0143">
          <w:rPr>
            <w:rFonts w:ascii="Times New Roman" w:hAnsi="Times New Roman" w:cs="Times New Roman"/>
            <w:sz w:val="24"/>
            <w:szCs w:val="24"/>
          </w:rPr>
          <w:t>A bem da verdade</w:t>
        </w:r>
      </w:ins>
      <w:r w:rsidR="00EF0D3D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foi descrito </w:t>
      </w:r>
      <w:r w:rsidR="00EF0D3D">
        <w:rPr>
          <w:rFonts w:ascii="Times New Roman" w:hAnsi="Times New Roman" w:cs="Times New Roman"/>
          <w:sz w:val="24"/>
          <w:szCs w:val="24"/>
        </w:rPr>
        <w:t>como Pedro, por fraqueza de cárater, se</w:t>
      </w:r>
      <w:r w:rsidR="00C83A0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>afasto</w:t>
      </w:r>
      <w:r w:rsidR="00EF0D3D">
        <w:rPr>
          <w:rFonts w:ascii="Times New Roman" w:hAnsi="Times New Roman" w:cs="Times New Roman"/>
          <w:sz w:val="24"/>
          <w:szCs w:val="24"/>
        </w:rPr>
        <w:t>u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EF0D3D">
        <w:rPr>
          <w:rFonts w:ascii="Times New Roman" w:hAnsi="Times New Roman" w:cs="Times New Roman"/>
          <w:sz w:val="24"/>
          <w:szCs w:val="24"/>
        </w:rPr>
        <w:t>provisoriamente d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e Jesus, </w:t>
      </w:r>
      <w:ins w:id="1900" w:author="Daniela Mountian" w:date="2017-08-27T23:40:00Z">
        <w:r w:rsidR="008D0143">
          <w:rPr>
            <w:rFonts w:ascii="Times New Roman" w:hAnsi="Times New Roman" w:cs="Times New Roman"/>
            <w:sz w:val="24"/>
            <w:szCs w:val="24"/>
          </w:rPr>
          <w:lastRenderedPageBreak/>
          <w:t>mas</w:t>
        </w:r>
        <w:r w:rsidR="008D0143" w:rsidRPr="00A867CB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3046A">
        <w:rPr>
          <w:rFonts w:ascii="Times New Roman" w:hAnsi="Times New Roman" w:cs="Times New Roman"/>
          <w:sz w:val="24"/>
          <w:szCs w:val="24"/>
        </w:rPr>
        <w:t xml:space="preserve">esse </w:t>
      </w:r>
      <w:r w:rsidR="006F21B0">
        <w:rPr>
          <w:rFonts w:ascii="Times New Roman" w:hAnsi="Times New Roman" w:cs="Times New Roman"/>
          <w:sz w:val="24"/>
          <w:szCs w:val="24"/>
        </w:rPr>
        <w:t>é</w:t>
      </w:r>
      <w:r w:rsidR="00EF0D3D">
        <w:rPr>
          <w:rFonts w:ascii="Times New Roman" w:hAnsi="Times New Roman" w:cs="Times New Roman"/>
          <w:sz w:val="24"/>
          <w:szCs w:val="24"/>
        </w:rPr>
        <w:t xml:space="preserve"> um</w:t>
      </w:r>
      <w:r w:rsidR="00C83A0A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fato </w:t>
      </w:r>
      <w:r w:rsidR="0063046A">
        <w:rPr>
          <w:rFonts w:ascii="Times New Roman" w:hAnsi="Times New Roman" w:cs="Times New Roman"/>
          <w:sz w:val="24"/>
          <w:szCs w:val="24"/>
        </w:rPr>
        <w:t>flagrante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entanto, o principal, </w:t>
      </w:r>
      <w:r w:rsidR="00EF0D3D">
        <w:rPr>
          <w:rFonts w:ascii="Times New Roman" w:hAnsi="Times New Roman" w:cs="Times New Roman"/>
          <w:sz w:val="24"/>
          <w:szCs w:val="24"/>
        </w:rPr>
        <w:t>o complô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premeditad</w:t>
      </w:r>
      <w:r w:rsidR="00EF0D3D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7A7E">
        <w:rPr>
          <w:rFonts w:ascii="Times New Roman" w:hAnsi="Times New Roman" w:cs="Times New Roman"/>
          <w:sz w:val="24"/>
          <w:szCs w:val="24"/>
        </w:rPr>
        <w:t>por</w:t>
      </w:r>
      <w:r w:rsidR="00EF0D3D">
        <w:rPr>
          <w:rFonts w:ascii="Times New Roman" w:hAnsi="Times New Roman" w:cs="Times New Roman"/>
          <w:sz w:val="24"/>
          <w:szCs w:val="24"/>
        </w:rPr>
        <w:t xml:space="preserve">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grupo de apóstolos que estava </w:t>
      </w:r>
      <w:r w:rsidR="00A9235E">
        <w:rPr>
          <w:rFonts w:ascii="Times New Roman" w:hAnsi="Times New Roman" w:cs="Times New Roman"/>
          <w:sz w:val="24"/>
          <w:szCs w:val="24"/>
        </w:rPr>
        <w:t>clar</w:t>
      </w:r>
      <w:r w:rsidR="00EF0D3D">
        <w:rPr>
          <w:rFonts w:ascii="Times New Roman" w:hAnsi="Times New Roman" w:cs="Times New Roman"/>
          <w:sz w:val="24"/>
          <w:szCs w:val="24"/>
        </w:rPr>
        <w:t>o</w:t>
      </w:r>
      <w:r w:rsidR="00A9235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Mateus, </w:t>
      </w:r>
      <w:r w:rsidR="008567AF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totalmente </w:t>
      </w:r>
      <w:r w:rsidR="008567AF">
        <w:rPr>
          <w:rFonts w:ascii="Times New Roman" w:hAnsi="Times New Roman" w:cs="Times New Roman"/>
          <w:sz w:val="24"/>
          <w:szCs w:val="24"/>
        </w:rPr>
        <w:t>ocultado</w:t>
      </w:r>
      <w:r w:rsidR="0063046A">
        <w:rPr>
          <w:rFonts w:ascii="Times New Roman" w:hAnsi="Times New Roman" w:cs="Times New Roman"/>
          <w:sz w:val="24"/>
          <w:szCs w:val="24"/>
        </w:rPr>
        <w:t xml:space="preserve"> em João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Assim, a conspiração dos apóstolos contra Jesus transformou-se em uma conspiração do cristianismo contra o Cristo. </w:t>
      </w:r>
      <w:ins w:id="1901" w:author="Daniela Mountian" w:date="2017-08-27T23:43:00Z">
        <w:r w:rsidR="008D0143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del w:id="1902" w:author="Daniela Mountian" w:date="2017-08-27T23:43:00Z">
        <w:r w:rsidR="0024094F" w:rsidRPr="00C5704C" w:rsidDel="008D0143">
          <w:rPr>
            <w:rFonts w:ascii="Times New Roman" w:hAnsi="Times New Roman" w:cs="Times New Roman"/>
            <w:sz w:val="24"/>
            <w:szCs w:val="24"/>
          </w:rPr>
          <w:delText>C</w:delText>
        </w:r>
      </w:del>
      <w:ins w:id="1903" w:author="Daniela Mountian" w:date="2017-08-27T23:43:00Z">
        <w:r w:rsidR="008D0143">
          <w:rPr>
            <w:rFonts w:ascii="Times New Roman" w:hAnsi="Times New Roman" w:cs="Times New Roman"/>
            <w:sz w:val="24"/>
            <w:szCs w:val="24"/>
          </w:rPr>
          <w:t>c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lar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simples</w:t>
      </w:r>
      <w:del w:id="1904" w:author="Daniela Mountian" w:date="2017-08-27T23:43:00Z">
        <w:r w:rsidR="0024094F" w:rsidRPr="00C5704C" w:rsidDel="008D0143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63046A" w:rsidDel="008D0143">
          <w:rPr>
            <w:rFonts w:ascii="Times New Roman" w:hAnsi="Times New Roman" w:cs="Times New Roman"/>
            <w:sz w:val="24"/>
            <w:szCs w:val="24"/>
          </w:rPr>
          <w:delText>o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3046A">
        <w:rPr>
          <w:rFonts w:ascii="Times New Roman" w:hAnsi="Times New Roman" w:cs="Times New Roman"/>
          <w:sz w:val="24"/>
          <w:szCs w:val="24"/>
        </w:rPr>
        <w:t>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Deus foi </w:t>
      </w:r>
      <w:r w:rsidR="0063046A">
        <w:rPr>
          <w:rFonts w:ascii="Times New Roman" w:hAnsi="Times New Roman" w:cs="Times New Roman"/>
          <w:sz w:val="24"/>
          <w:szCs w:val="24"/>
        </w:rPr>
        <w:t>quebrado</w:t>
      </w:r>
      <w:r w:rsidR="00371DDD">
        <w:rPr>
          <w:rFonts w:ascii="Times New Roman" w:hAnsi="Times New Roman" w:cs="Times New Roman"/>
          <w:sz w:val="24"/>
          <w:szCs w:val="24"/>
        </w:rPr>
        <w:t xml:space="preserve"> </w:t>
      </w:r>
      <w:r w:rsidR="008567AF">
        <w:rPr>
          <w:rFonts w:ascii="Times New Roman" w:hAnsi="Times New Roman" w:cs="Times New Roman"/>
          <w:sz w:val="24"/>
          <w:szCs w:val="24"/>
        </w:rPr>
        <w:t>impiedosamente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371DDD">
        <w:rPr>
          <w:rFonts w:ascii="Times New Roman" w:hAnsi="Times New Roman" w:cs="Times New Roman"/>
          <w:sz w:val="24"/>
          <w:szCs w:val="24"/>
        </w:rPr>
        <w:t xml:space="preserve">complexos </w:t>
      </w:r>
      <w:r w:rsidR="0063046A">
        <w:rPr>
          <w:rFonts w:ascii="Times New Roman" w:hAnsi="Times New Roman" w:cs="Times New Roman"/>
          <w:sz w:val="24"/>
          <w:szCs w:val="24"/>
        </w:rPr>
        <w:t>fragmentos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metafísicos, filosófico</w:t>
      </w:r>
      <w:r w:rsidR="00371DDD">
        <w:rPr>
          <w:rFonts w:ascii="Times New Roman" w:hAnsi="Times New Roman" w:cs="Times New Roman"/>
          <w:sz w:val="24"/>
          <w:szCs w:val="24"/>
        </w:rPr>
        <w:t>-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religiosos. Na </w:t>
      </w:r>
      <w:r w:rsidR="00371DDD">
        <w:rPr>
          <w:rFonts w:ascii="Times New Roman" w:hAnsi="Times New Roman" w:cs="Times New Roman"/>
          <w:sz w:val="24"/>
          <w:szCs w:val="24"/>
        </w:rPr>
        <w:t>“</w:t>
      </w:r>
      <w:r w:rsidR="0024094F" w:rsidRPr="00371DDD">
        <w:rPr>
          <w:rFonts w:ascii="Times New Roman" w:hAnsi="Times New Roman" w:cs="Times New Roman"/>
          <w:sz w:val="24"/>
          <w:szCs w:val="24"/>
        </w:rPr>
        <w:t xml:space="preserve">Lenda </w:t>
      </w:r>
      <w:r w:rsidR="00371DDD" w:rsidRPr="00371DDD">
        <w:rPr>
          <w:rFonts w:ascii="Times New Roman" w:hAnsi="Times New Roman" w:cs="Times New Roman"/>
          <w:sz w:val="24"/>
          <w:szCs w:val="24"/>
        </w:rPr>
        <w:t>d</w:t>
      </w:r>
      <w:r w:rsidR="0024094F" w:rsidRPr="00371DDD">
        <w:rPr>
          <w:rFonts w:ascii="Times New Roman" w:hAnsi="Times New Roman" w:cs="Times New Roman"/>
          <w:sz w:val="24"/>
          <w:szCs w:val="24"/>
        </w:rPr>
        <w:t>o grande inquisidor</w:t>
      </w:r>
      <w:r w:rsidR="00371DDD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Dostoiévski </w:t>
      </w:r>
      <w:r w:rsidR="00371DDD">
        <w:rPr>
          <w:rFonts w:ascii="Times New Roman" w:hAnsi="Times New Roman" w:cs="Times New Roman"/>
          <w:sz w:val="24"/>
          <w:szCs w:val="24"/>
        </w:rPr>
        <w:t xml:space="preserve">nos </w:t>
      </w:r>
      <w:r w:rsidR="0063046A">
        <w:rPr>
          <w:rFonts w:ascii="Times New Roman" w:hAnsi="Times New Roman" w:cs="Times New Roman"/>
          <w:sz w:val="24"/>
          <w:szCs w:val="24"/>
        </w:rPr>
        <w:t>oferece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imagem de Cristo </w:t>
      </w:r>
      <w:r w:rsidR="00371DDD">
        <w:rPr>
          <w:rFonts w:ascii="Times New Roman" w:hAnsi="Times New Roman" w:cs="Times New Roman"/>
          <w:sz w:val="24"/>
          <w:szCs w:val="24"/>
        </w:rPr>
        <w:t>sem vida</w:t>
      </w:r>
      <w:r w:rsidR="0024094F" w:rsidRPr="00C5704C">
        <w:rPr>
          <w:rFonts w:ascii="Times New Roman" w:hAnsi="Times New Roman" w:cs="Times New Roman"/>
          <w:sz w:val="24"/>
          <w:szCs w:val="24"/>
        </w:rPr>
        <w:t>, antinacional, cósmic</w:t>
      </w:r>
      <w:r w:rsidR="006A19CA">
        <w:rPr>
          <w:rFonts w:ascii="Times New Roman" w:hAnsi="Times New Roman" w:cs="Times New Roman"/>
          <w:sz w:val="24"/>
          <w:szCs w:val="24"/>
        </w:rPr>
        <w:t xml:space="preserve">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celeste, mas a conspiração terrena </w:t>
      </w:r>
      <w:r w:rsidR="006A19CA">
        <w:rPr>
          <w:rFonts w:ascii="Times New Roman" w:hAnsi="Times New Roman" w:cs="Times New Roman"/>
          <w:sz w:val="24"/>
          <w:szCs w:val="24"/>
        </w:rPr>
        <w:t xml:space="preserve">do cristianismo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contra o Mestre </w:t>
      </w:r>
      <w:r w:rsidR="006A19CA">
        <w:rPr>
          <w:rFonts w:ascii="Times New Roman" w:hAnsi="Times New Roman" w:cs="Times New Roman"/>
          <w:sz w:val="24"/>
          <w:szCs w:val="24"/>
        </w:rPr>
        <w:t>foi descrito de um modo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bastante precis</w:t>
      </w:r>
      <w:r w:rsidR="006A19C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A19CA">
        <w:rPr>
          <w:rFonts w:ascii="Times New Roman" w:hAnsi="Times New Roman" w:cs="Times New Roman"/>
          <w:sz w:val="24"/>
          <w:szCs w:val="24"/>
        </w:rPr>
        <w:t>É 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erdade </w:t>
      </w:r>
      <w:r w:rsidR="00A9235E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>, na obra de Dostoiévski</w:t>
      </w:r>
      <w:r w:rsidR="00A9235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19CA">
        <w:rPr>
          <w:rFonts w:ascii="Times New Roman" w:hAnsi="Times New Roman" w:cs="Times New Roman"/>
          <w:sz w:val="24"/>
          <w:szCs w:val="24"/>
        </w:rPr>
        <w:t xml:space="preserve">o cristianismo </w:t>
      </w:r>
      <w:r w:rsidR="0024094F" w:rsidRPr="00C5704C">
        <w:rPr>
          <w:rFonts w:ascii="Times New Roman" w:hAnsi="Times New Roman" w:cs="Times New Roman"/>
          <w:sz w:val="24"/>
          <w:szCs w:val="24"/>
        </w:rPr>
        <w:t>foi chamado de “cat</w:t>
      </w:r>
      <w:r w:rsidR="006A19C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lic</w:t>
      </w:r>
      <w:r w:rsidR="006A19CA">
        <w:rPr>
          <w:rFonts w:ascii="Times New Roman" w:hAnsi="Times New Roman" w:cs="Times New Roman"/>
          <w:sz w:val="24"/>
          <w:szCs w:val="24"/>
        </w:rPr>
        <w:t>ismo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”; no entanto, no mundo cristão, em </w:t>
      </w:r>
      <w:r w:rsidR="0063046A">
        <w:rPr>
          <w:rFonts w:ascii="Times New Roman" w:hAnsi="Times New Roman" w:cs="Times New Roman"/>
          <w:sz w:val="24"/>
          <w:szCs w:val="24"/>
        </w:rPr>
        <w:t>fragmentos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isso não </w:t>
      </w:r>
      <w:r w:rsidR="006A19CA">
        <w:rPr>
          <w:rFonts w:ascii="Times New Roman" w:hAnsi="Times New Roman" w:cs="Times New Roman"/>
          <w:sz w:val="24"/>
          <w:szCs w:val="24"/>
        </w:rPr>
        <w:t>passava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6A19CA">
        <w:rPr>
          <w:rFonts w:ascii="Times New Roman" w:hAnsi="Times New Roman" w:cs="Times New Roman"/>
          <w:sz w:val="24"/>
          <w:szCs w:val="24"/>
        </w:rPr>
        <w:t>procedimento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polêmico</w:t>
      </w:r>
      <w:r w:rsidR="006A19CA">
        <w:rPr>
          <w:rFonts w:ascii="Times New Roman" w:hAnsi="Times New Roman" w:cs="Times New Roman"/>
          <w:sz w:val="24"/>
          <w:szCs w:val="24"/>
        </w:rPr>
        <w:t xml:space="preserve"> natural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poderia</w:t>
      </w:r>
      <w:r w:rsidR="006A19CA">
        <w:rPr>
          <w:rFonts w:ascii="Times New Roman" w:hAnsi="Times New Roman" w:cs="Times New Roman"/>
          <w:sz w:val="24"/>
          <w:szCs w:val="24"/>
        </w:rPr>
        <w:t xml:space="preserve"> </w:t>
      </w:r>
      <w:r w:rsidR="008D0143">
        <w:rPr>
          <w:rFonts w:ascii="Times New Roman" w:hAnsi="Times New Roman" w:cs="Times New Roman"/>
          <w:sz w:val="24"/>
          <w:szCs w:val="24"/>
        </w:rPr>
        <w:t xml:space="preserve">tranquilamente </w:t>
      </w:r>
      <w:ins w:id="1905" w:author="Daniela Mountian" w:date="2017-08-27T23:47:00Z">
        <w:r w:rsidR="008D0143">
          <w:rPr>
            <w:rFonts w:ascii="Times New Roman" w:hAnsi="Times New Roman" w:cs="Times New Roman"/>
            <w:sz w:val="24"/>
            <w:szCs w:val="24"/>
          </w:rPr>
          <w:t xml:space="preserve">também </w:t>
        </w:r>
      </w:ins>
      <w:r w:rsidR="006A19CA">
        <w:rPr>
          <w:rFonts w:ascii="Times New Roman" w:hAnsi="Times New Roman" w:cs="Times New Roman"/>
          <w:sz w:val="24"/>
          <w:szCs w:val="24"/>
        </w:rPr>
        <w:t>se</w:t>
      </w:r>
      <w:r w:rsidR="00BC0A23">
        <w:rPr>
          <w:rFonts w:ascii="Times New Roman" w:hAnsi="Times New Roman" w:cs="Times New Roman"/>
          <w:sz w:val="24"/>
          <w:szCs w:val="24"/>
        </w:rPr>
        <w:t xml:space="preserve">r </w:t>
      </w:r>
      <w:r w:rsidR="006A19CA">
        <w:rPr>
          <w:rFonts w:ascii="Times New Roman" w:hAnsi="Times New Roman" w:cs="Times New Roman"/>
          <w:sz w:val="24"/>
          <w:szCs w:val="24"/>
        </w:rPr>
        <w:t>volta</w:t>
      </w:r>
      <w:del w:id="1906" w:author="Daniela Mountian" w:date="2017-08-27T23:47:00Z">
        <w:r w:rsidR="006A19CA" w:rsidDel="008D0143">
          <w:rPr>
            <w:rFonts w:ascii="Times New Roman" w:hAnsi="Times New Roman" w:cs="Times New Roman"/>
            <w:sz w:val="24"/>
            <w:szCs w:val="24"/>
          </w:rPr>
          <w:delText>do</w:delText>
        </w:r>
      </w:del>
      <w:ins w:id="1907" w:author="Daniela Mountian" w:date="2017-08-27T23:47:00Z">
        <w:r w:rsidR="008D0143">
          <w:rPr>
            <w:rFonts w:ascii="Times New Roman" w:hAnsi="Times New Roman" w:cs="Times New Roman"/>
            <w:sz w:val="24"/>
            <w:szCs w:val="24"/>
          </w:rPr>
          <w:t>r</w:t>
        </w:r>
      </w:ins>
      <w:r w:rsidR="006A19C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contra a ortodoxia.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separando-se da Bíblia e da Lei de Moisés, o cristianismo enveredou pelo caminho natural e lógico </w:t>
      </w:r>
      <w:commentRangeStart w:id="1908"/>
      <w:ins w:id="1909" w:author="Leila" w:date="2016-07-22T14:27:00Z">
        <w:r w:rsidR="00941E6E" w:rsidRPr="00C5704C">
          <w:rPr>
            <w:rFonts w:ascii="Times New Roman" w:hAnsi="Times New Roman" w:cs="Times New Roman"/>
            <w:sz w:val="24"/>
            <w:szCs w:val="24"/>
          </w:rPr>
          <w:t>d</w:t>
        </w:r>
      </w:ins>
      <w:ins w:id="1910" w:author="Daniela Mountian" w:date="2017-08-27T23:48:00Z">
        <w:r w:rsidR="008D0143">
          <w:rPr>
            <w:rFonts w:ascii="Times New Roman" w:hAnsi="Times New Roman" w:cs="Times New Roman"/>
            <w:sz w:val="24"/>
            <w:szCs w:val="24"/>
          </w:rPr>
          <w:t>o</w:t>
        </w:r>
      </w:ins>
      <w:ins w:id="1911" w:author="Leila" w:date="2016-07-22T14:27:00Z">
        <w:r w:rsidR="00941E6E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912" w:author="Daniela Mountian" w:date="2017-08-27T23:48:00Z">
        <w:r w:rsidR="008D0143">
          <w:rPr>
            <w:rFonts w:ascii="Times New Roman" w:hAnsi="Times New Roman" w:cs="Times New Roman"/>
            <w:sz w:val="24"/>
            <w:szCs w:val="24"/>
          </w:rPr>
          <w:t>isolament</w:t>
        </w:r>
      </w:ins>
      <w:ins w:id="1913" w:author="Daniela Mountian" w:date="2017-08-27T23:50:00Z">
        <w:r w:rsidR="00B16522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908"/>
      <w:r w:rsidR="00BC0A23">
        <w:rPr>
          <w:rStyle w:val="Refdecomentrio"/>
          <w:rFonts w:cs="Times New Roman"/>
          <w:lang w:val="x-none"/>
        </w:rPr>
        <w:commentReference w:id="1908"/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ins w:id="1914" w:author="Leila" w:date="2016-07-22T14:27:00Z">
        <w:r w:rsidR="00941E6E" w:rsidRPr="00C5704C">
          <w:rPr>
            <w:rFonts w:ascii="Times New Roman" w:hAnsi="Times New Roman" w:cs="Times New Roman"/>
            <w:sz w:val="24"/>
            <w:szCs w:val="24"/>
          </w:rPr>
          <w:t>d</w:t>
        </w:r>
        <w:del w:id="1915" w:author="Daniela Mountian" w:date="2017-08-27T23:50:00Z">
          <w:r w:rsidR="00941E6E" w:rsidDel="00B16522">
            <w:rPr>
              <w:rFonts w:ascii="Times New Roman" w:hAnsi="Times New Roman" w:cs="Times New Roman"/>
              <w:sz w:val="24"/>
              <w:szCs w:val="24"/>
            </w:rPr>
            <w:delText>a</w:delText>
          </w:r>
        </w:del>
      </w:ins>
      <w:ins w:id="1916" w:author="Daniela Mountian" w:date="2017-08-27T23:50:00Z">
        <w:r w:rsidR="00B16522">
          <w:rPr>
            <w:rFonts w:ascii="Times New Roman" w:hAnsi="Times New Roman" w:cs="Times New Roman"/>
            <w:sz w:val="24"/>
            <w:szCs w:val="24"/>
          </w:rPr>
          <w:t>o</w:t>
        </w:r>
      </w:ins>
      <w:ins w:id="1917" w:author="Leila" w:date="2016-07-22T14:27:00Z">
        <w:r w:rsidR="00941E6E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1918" w:author="Daniela Mountian" w:date="2017-08-27T23:50:00Z">
        <w:r w:rsidRPr="00C5704C" w:rsidDel="00B16522">
          <w:rPr>
            <w:rFonts w:ascii="Times New Roman" w:hAnsi="Times New Roman" w:cs="Times New Roman"/>
            <w:sz w:val="24"/>
            <w:szCs w:val="24"/>
          </w:rPr>
          <w:delText>cisão</w:delText>
        </w:r>
      </w:del>
      <w:ins w:id="1919" w:author="Daniela Mountian" w:date="2017-08-27T23:50:00Z">
        <w:r w:rsidR="00B16522">
          <w:rPr>
            <w:rFonts w:ascii="Times New Roman" w:hAnsi="Times New Roman" w:cs="Times New Roman"/>
            <w:i/>
            <w:sz w:val="24"/>
            <w:szCs w:val="24"/>
          </w:rPr>
          <w:t>raskol</w:t>
        </w:r>
      </w:ins>
      <w:r w:rsidRPr="00C5704C">
        <w:rPr>
          <w:rFonts w:ascii="Times New Roman" w:hAnsi="Times New Roman" w:cs="Times New Roman"/>
          <w:sz w:val="24"/>
          <w:szCs w:val="24"/>
        </w:rPr>
        <w:t>.</w:t>
      </w:r>
      <w:ins w:id="1920" w:author="Daniela Mountian" w:date="2017-08-27T23:52:00Z">
        <w:r w:rsidR="00B16522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67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 conspiração contra Moisés se transformou na conspiração contra Cristo. </w:t>
      </w:r>
      <w:r w:rsidR="00BC0A23">
        <w:rPr>
          <w:rFonts w:ascii="Times New Roman" w:hAnsi="Times New Roman" w:cs="Times New Roman"/>
          <w:sz w:val="24"/>
          <w:szCs w:val="24"/>
        </w:rPr>
        <w:t>Não é de hoje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os ideólogos </w:t>
      </w:r>
      <w:r w:rsidR="00941E6E" w:rsidRPr="00C5704C">
        <w:rPr>
          <w:rFonts w:ascii="Times New Roman" w:hAnsi="Times New Roman" w:cs="Times New Roman"/>
          <w:sz w:val="24"/>
          <w:szCs w:val="24"/>
        </w:rPr>
        <w:t>d</w:t>
      </w:r>
      <w:r w:rsidR="00941E6E">
        <w:rPr>
          <w:rFonts w:ascii="Times New Roman" w:hAnsi="Times New Roman" w:cs="Times New Roman"/>
          <w:sz w:val="24"/>
          <w:szCs w:val="24"/>
        </w:rPr>
        <w:t>o</w:t>
      </w:r>
      <w:r w:rsidR="00941E6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cristianismo não têm uma ideia </w:t>
      </w:r>
      <w:r w:rsidR="00BC0A23">
        <w:rPr>
          <w:rFonts w:ascii="Times New Roman" w:hAnsi="Times New Roman" w:cs="Times New Roman"/>
          <w:sz w:val="24"/>
          <w:szCs w:val="24"/>
        </w:rPr>
        <w:t>espiritual comum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como não </w:t>
      </w:r>
      <w:ins w:id="1943" w:author="Daniela Mountian" w:date="2017-07-28T16:24:00Z">
        <w:r w:rsidR="006F21B0">
          <w:rPr>
            <w:rFonts w:ascii="Times New Roman" w:hAnsi="Times New Roman" w:cs="Times New Roman"/>
            <w:sz w:val="24"/>
            <w:szCs w:val="24"/>
          </w:rPr>
          <w:t>a</w:t>
        </w:r>
      </w:ins>
      <w:ins w:id="1944" w:author="Daniela Mountian" w:date="2017-07-05T02:01:00Z">
        <w:r w:rsidR="00BC0A2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têm, procuram um inimigo </w:t>
      </w:r>
      <w:r w:rsidR="00BC0A23">
        <w:rPr>
          <w:rFonts w:ascii="Times New Roman" w:hAnsi="Times New Roman" w:cs="Times New Roman"/>
          <w:sz w:val="24"/>
          <w:szCs w:val="24"/>
        </w:rPr>
        <w:t>físico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comum, que poderia ajudar a preservar uma unidade ilusória. </w:t>
      </w:r>
      <w:r w:rsidR="00BC0A23">
        <w:rPr>
          <w:rFonts w:ascii="Times New Roman" w:hAnsi="Times New Roman" w:cs="Times New Roman"/>
          <w:sz w:val="24"/>
          <w:szCs w:val="24"/>
        </w:rPr>
        <w:t>Contudo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945" w:author="Daniela Mountian" w:date="2017-08-27T23:58:00Z">
        <w:r w:rsidR="00CC7FB1">
          <w:rPr>
            <w:rFonts w:ascii="Times New Roman" w:hAnsi="Times New Roman" w:cs="Times New Roman"/>
            <w:sz w:val="24"/>
            <w:szCs w:val="24"/>
          </w:rPr>
          <w:t>esse</w:t>
        </w:r>
        <w:r w:rsidR="00CC7FB1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inimigo </w:t>
      </w:r>
      <w:ins w:id="1946" w:author="Daniela Mountian" w:date="2017-07-05T02:02:00Z">
        <w:r w:rsidR="00BC0A23">
          <w:rPr>
            <w:rFonts w:ascii="Times New Roman" w:hAnsi="Times New Roman" w:cs="Times New Roman"/>
            <w:sz w:val="24"/>
            <w:szCs w:val="24"/>
          </w:rPr>
          <w:t>físico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comum foi </w:t>
      </w:r>
      <w:ins w:id="1947" w:author="Daniela Mountian" w:date="2017-07-05T02:03:00Z">
        <w:r w:rsidR="00BC0A23">
          <w:rPr>
            <w:rFonts w:ascii="Times New Roman" w:hAnsi="Times New Roman" w:cs="Times New Roman"/>
            <w:sz w:val="24"/>
            <w:szCs w:val="24"/>
          </w:rPr>
          <w:t xml:space="preserve">encontrado </w:t>
        </w:r>
      </w:ins>
      <w:ins w:id="1948" w:author="Daniela Mountian" w:date="2017-07-05T02:08:00Z">
        <w:r w:rsidR="00424E92">
          <w:rPr>
            <w:rFonts w:ascii="Times New Roman" w:hAnsi="Times New Roman" w:cs="Times New Roman"/>
            <w:sz w:val="24"/>
            <w:szCs w:val="24"/>
          </w:rPr>
          <w:t>há</w:t>
        </w:r>
      </w:ins>
      <w:ins w:id="1949" w:author="Daniela Mountian" w:date="2017-07-05T02:03:00Z">
        <w:r w:rsidR="00BC0A23">
          <w:rPr>
            <w:rFonts w:ascii="Times New Roman" w:hAnsi="Times New Roman" w:cs="Times New Roman"/>
            <w:sz w:val="24"/>
            <w:szCs w:val="24"/>
          </w:rPr>
          <w:t xml:space="preserve"> tempo</w:t>
        </w:r>
      </w:ins>
      <w:ins w:id="1950" w:author="Daniela Mountian" w:date="2017-07-05T02:08:00Z">
        <w:r w:rsidR="00424E92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ainda na </w:t>
      </w:r>
      <w:r w:rsidR="00BC0A23">
        <w:rPr>
          <w:rFonts w:ascii="Times New Roman" w:hAnsi="Times New Roman" w:cs="Times New Roman"/>
          <w:sz w:val="24"/>
          <w:szCs w:val="24"/>
        </w:rPr>
        <w:t>rotina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monástica dos primeiros anacoretas gregos. E </w:t>
      </w:r>
      <w:r w:rsidR="00424E92">
        <w:rPr>
          <w:rFonts w:ascii="Times New Roman" w:hAnsi="Times New Roman" w:cs="Times New Roman"/>
          <w:sz w:val="24"/>
          <w:szCs w:val="24"/>
        </w:rPr>
        <w:t>o</w:t>
      </w:r>
      <w:r w:rsidR="00BC0A2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nome dele é prazer. O cristianismo ensina </w:t>
      </w:r>
      <w:ins w:id="1951" w:author="Daniela Mountian" w:date="2017-08-27T23:59:00Z">
        <w:r w:rsidR="00CC7FB1">
          <w:rPr>
            <w:rFonts w:ascii="Times New Roman" w:hAnsi="Times New Roman" w:cs="Times New Roman"/>
            <w:sz w:val="24"/>
            <w:szCs w:val="24"/>
          </w:rPr>
          <w:t xml:space="preserve">o homem </w:t>
        </w:r>
      </w:ins>
      <w:r w:rsidRPr="00C5704C">
        <w:rPr>
          <w:rFonts w:ascii="Times New Roman" w:hAnsi="Times New Roman" w:cs="Times New Roman"/>
          <w:sz w:val="24"/>
          <w:szCs w:val="24"/>
        </w:rPr>
        <w:t>a fugir do campo dos prazeres, o campo de Satanás, desvia</w:t>
      </w:r>
      <w:ins w:id="1952" w:author="Daniela Mountian" w:date="2017-08-27T23:59:00Z">
        <w:r w:rsidR="00CC7FB1">
          <w:rPr>
            <w:rFonts w:ascii="Times New Roman" w:hAnsi="Times New Roman" w:cs="Times New Roman"/>
            <w:sz w:val="24"/>
            <w:szCs w:val="24"/>
          </w:rPr>
          <w:t>ndo-o</w:t>
        </w:r>
      </w:ins>
      <w:ins w:id="1953" w:author="Daniela Mountian" w:date="2017-07-05T14:16:00Z">
        <w:r w:rsidR="005B02C1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r w:rsidR="005B02C1">
          <w:rPr>
            <w:rFonts w:ascii="Times New Roman" w:hAnsi="Times New Roman" w:cs="Times New Roman"/>
            <w:sz w:val="24"/>
            <w:szCs w:val="24"/>
          </w:rPr>
          <w:t>d</w:t>
        </w:r>
      </w:ins>
      <w:ins w:id="1954" w:author="Daniela Mountian" w:date="2017-07-05T02:06:00Z">
        <w:r w:rsidR="00BC0A23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caminho </w:t>
      </w:r>
      <w:r w:rsidR="005B02C1">
        <w:rPr>
          <w:rFonts w:ascii="Times New Roman" w:hAnsi="Times New Roman" w:cs="Times New Roman"/>
          <w:sz w:val="24"/>
          <w:szCs w:val="24"/>
        </w:rPr>
        <w:t>que leva a</w:t>
      </w:r>
      <w:r w:rsidRPr="00C5704C">
        <w:rPr>
          <w:rFonts w:ascii="Times New Roman" w:hAnsi="Times New Roman" w:cs="Times New Roman"/>
          <w:sz w:val="24"/>
          <w:szCs w:val="24"/>
        </w:rPr>
        <w:t>o Senhor, e</w:t>
      </w:r>
      <w:r w:rsidR="00003D28">
        <w:rPr>
          <w:rFonts w:ascii="Times New Roman" w:hAnsi="Times New Roman" w:cs="Times New Roman"/>
          <w:sz w:val="24"/>
          <w:szCs w:val="24"/>
        </w:rPr>
        <w:t>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Bíblia </w:t>
      </w:r>
      <w:ins w:id="1955" w:author="Daniela Mountian" w:date="2017-08-28T00:01:00Z">
        <w:r w:rsidR="00CC7FB1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ensina </w:t>
      </w:r>
      <w:r w:rsidR="00003D28">
        <w:rPr>
          <w:rFonts w:ascii="Times New Roman" w:hAnsi="Times New Roman" w:cs="Times New Roman"/>
          <w:sz w:val="24"/>
          <w:szCs w:val="24"/>
        </w:rPr>
        <w:t>a atravessar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campo dos prazeres, </w:t>
      </w:r>
      <w:r w:rsidR="00003D28" w:rsidRPr="00C5704C">
        <w:rPr>
          <w:rFonts w:ascii="Times New Roman" w:hAnsi="Times New Roman" w:cs="Times New Roman"/>
          <w:sz w:val="24"/>
          <w:szCs w:val="24"/>
        </w:rPr>
        <w:t>d</w:t>
      </w:r>
      <w:r w:rsidR="00003D28">
        <w:rPr>
          <w:rFonts w:ascii="Times New Roman" w:hAnsi="Times New Roman" w:cs="Times New Roman"/>
          <w:sz w:val="24"/>
          <w:szCs w:val="24"/>
        </w:rPr>
        <w:t>e</w:t>
      </w:r>
      <w:r w:rsidR="00003D2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Satanás</w:t>
      </w:r>
      <w:ins w:id="1956" w:author="Daniela Mountian" w:date="2017-07-05T14:18:00Z">
        <w:r w:rsidR="005B02C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1957" w:author="Daniela Mountian" w:date="2017-08-28T00:01:00Z">
        <w:r w:rsidRPr="00C5704C" w:rsidDel="00CC7FB1">
          <w:rPr>
            <w:rFonts w:ascii="Times New Roman" w:hAnsi="Times New Roman" w:cs="Times New Roman"/>
            <w:sz w:val="24"/>
            <w:szCs w:val="24"/>
          </w:rPr>
          <w:delText xml:space="preserve">para </w:delText>
        </w:r>
      </w:del>
      <w:ins w:id="1958" w:author="Leila" w:date="2016-07-22T14:34:00Z">
        <w:del w:id="1959" w:author="Daniela Mountian" w:date="2017-07-05T14:18:00Z">
          <w:r w:rsidR="00003D28" w:rsidDel="005B02C1">
            <w:rPr>
              <w:rFonts w:ascii="Times New Roman" w:hAnsi="Times New Roman" w:cs="Times New Roman"/>
              <w:sz w:val="24"/>
              <w:szCs w:val="24"/>
            </w:rPr>
            <w:delText>até</w:delText>
          </w:r>
        </w:del>
      </w:ins>
      <w:ins w:id="1960" w:author="Daniela Mountian" w:date="2017-08-28T00:01:00Z">
        <w:r w:rsidR="00CC7FB1">
          <w:rPr>
            <w:rFonts w:ascii="Times New Roman" w:hAnsi="Times New Roman" w:cs="Times New Roman"/>
            <w:sz w:val="24"/>
            <w:szCs w:val="24"/>
          </w:rPr>
          <w:t>indo</w:t>
        </w:r>
      </w:ins>
      <w:ins w:id="1961" w:author="Daniela Mountian" w:date="2017-07-05T14:24:00Z">
        <w:r w:rsidR="005B02C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962" w:author="Daniela Mountian" w:date="2017-07-06T00:38:00Z">
        <w:r w:rsidR="001C26F3">
          <w:rPr>
            <w:rFonts w:ascii="Times New Roman" w:hAnsi="Times New Roman" w:cs="Times New Roman"/>
            <w:sz w:val="24"/>
            <w:szCs w:val="24"/>
          </w:rPr>
          <w:t>na</w:t>
        </w:r>
      </w:ins>
      <w:ins w:id="1963" w:author="Daniela Mountian" w:date="2017-07-05T14:18:00Z">
        <w:r w:rsidR="005B02C1">
          <w:rPr>
            <w:rFonts w:ascii="Times New Roman" w:hAnsi="Times New Roman" w:cs="Times New Roman"/>
            <w:sz w:val="24"/>
            <w:szCs w:val="24"/>
          </w:rPr>
          <w:t xml:space="preserve"> direção</w:t>
        </w:r>
      </w:ins>
      <w:ins w:id="1964" w:author="Leila" w:date="2016-07-22T14:34:00Z">
        <w:r w:rsidR="00003D28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965" w:author="Daniela Mountian" w:date="2017-07-06T00:38:00Z">
        <w:r w:rsidR="001C26F3">
          <w:rPr>
            <w:rFonts w:ascii="Times New Roman" w:hAnsi="Times New Roman" w:cs="Times New Roman"/>
            <w:sz w:val="24"/>
            <w:szCs w:val="24"/>
          </w:rPr>
          <w:t>d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o Senhor, pois não </w:t>
      </w:r>
      <w:r w:rsidR="005B02C1"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 caminho</w:t>
      </w:r>
      <w:r w:rsidR="009633D1">
        <w:rPr>
          <w:rFonts w:ascii="Times New Roman" w:hAnsi="Times New Roman" w:cs="Times New Roman"/>
          <w:sz w:val="24"/>
          <w:szCs w:val="24"/>
        </w:rPr>
        <w:t>:</w:t>
      </w:r>
      <w:r w:rsidR="00003D2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homem foi amaldiçoado e o Senhor o expulsou do paraíso</w:t>
      </w:r>
      <w:r w:rsidR="005B02C1">
        <w:rPr>
          <w:rFonts w:ascii="Times New Roman" w:hAnsi="Times New Roman" w:cs="Times New Roman"/>
          <w:sz w:val="24"/>
          <w:szCs w:val="24"/>
        </w:rPr>
        <w:t xml:space="preserve"> repleto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alimentos celestiais</w:t>
      </w:r>
      <w:r w:rsidR="00003D28">
        <w:rPr>
          <w:rFonts w:ascii="Times New Roman" w:hAnsi="Times New Roman" w:cs="Times New Roman"/>
          <w:sz w:val="24"/>
          <w:szCs w:val="24"/>
        </w:rPr>
        <w:t xml:space="preserve">, </w:t>
      </w:r>
      <w:r w:rsidR="009633D1">
        <w:rPr>
          <w:rFonts w:ascii="Times New Roman" w:hAnsi="Times New Roman" w:cs="Times New Roman"/>
          <w:sz w:val="24"/>
          <w:szCs w:val="24"/>
        </w:rPr>
        <w:t>fazendo-o</w:t>
      </w:r>
      <w:r w:rsidR="00003D28">
        <w:rPr>
          <w:rFonts w:ascii="Times New Roman" w:hAnsi="Times New Roman" w:cs="Times New Roman"/>
          <w:sz w:val="24"/>
          <w:szCs w:val="24"/>
        </w:rPr>
        <w:t xml:space="preserve"> procurar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</w:t>
      </w:r>
      <w:r w:rsidR="005B02C1">
        <w:rPr>
          <w:rFonts w:ascii="Times New Roman" w:hAnsi="Times New Roman" w:cs="Times New Roman"/>
          <w:sz w:val="24"/>
          <w:szCs w:val="24"/>
        </w:rPr>
        <w:t xml:space="preserve">próprio </w:t>
      </w:r>
      <w:r w:rsidRPr="00C5704C">
        <w:rPr>
          <w:rFonts w:ascii="Times New Roman" w:hAnsi="Times New Roman" w:cs="Times New Roman"/>
          <w:sz w:val="24"/>
          <w:szCs w:val="24"/>
        </w:rPr>
        <w:t>alimento espiritual</w:t>
      </w:r>
      <w:r w:rsidR="006F21B0">
        <w:rPr>
          <w:rFonts w:ascii="Times New Roman" w:hAnsi="Times New Roman" w:cs="Times New Roman"/>
          <w:sz w:val="24"/>
          <w:szCs w:val="24"/>
        </w:rPr>
        <w:t xml:space="preserve"> </w:t>
      </w:r>
      <w:r w:rsidR="009633D1">
        <w:rPr>
          <w:rFonts w:ascii="Times New Roman" w:hAnsi="Times New Roman" w:cs="Times New Roman"/>
          <w:sz w:val="24"/>
          <w:szCs w:val="24"/>
        </w:rPr>
        <w:t>à custa de muito suor</w:t>
      </w:r>
      <w:r w:rsidRPr="00C5704C">
        <w:rPr>
          <w:rFonts w:ascii="Times New Roman" w:hAnsi="Times New Roman" w:cs="Times New Roman"/>
          <w:sz w:val="24"/>
          <w:szCs w:val="24"/>
        </w:rPr>
        <w:t>. Se</w:t>
      </w:r>
      <w:r w:rsidR="0000538D">
        <w:rPr>
          <w:rFonts w:ascii="Times New Roman" w:hAnsi="Times New Roman" w:cs="Times New Roman"/>
          <w:sz w:val="24"/>
          <w:szCs w:val="24"/>
        </w:rPr>
        <w:t>, no campo dos prazeres,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ate</w:t>
      </w:r>
      <w:r w:rsidR="009633D1">
        <w:rPr>
          <w:rFonts w:ascii="Times New Roman" w:hAnsi="Times New Roman" w:cs="Times New Roman"/>
          <w:sz w:val="24"/>
          <w:szCs w:val="24"/>
        </w:rPr>
        <w:t>ísta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esforça por </w:t>
      </w:r>
      <w:r w:rsidR="0000538D">
        <w:rPr>
          <w:rFonts w:ascii="Times New Roman" w:hAnsi="Times New Roman" w:cs="Times New Roman"/>
          <w:sz w:val="24"/>
          <w:szCs w:val="24"/>
        </w:rPr>
        <w:t xml:space="preserve">buscar </w:t>
      </w:r>
      <w:r w:rsidR="009633D1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pão espiritual, </w:t>
      </w:r>
      <w:r w:rsidR="009633D1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realiza o anseio do Senhor; </w:t>
      </w:r>
      <w:ins w:id="1966" w:author="Daniela Mountian" w:date="2017-07-05T14:30:00Z">
        <w:r w:rsidR="009633D1">
          <w:rPr>
            <w:rFonts w:ascii="Times New Roman" w:hAnsi="Times New Roman" w:cs="Times New Roman"/>
            <w:sz w:val="24"/>
            <w:szCs w:val="24"/>
          </w:rPr>
          <w:t xml:space="preserve">mas,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ins w:id="1967" w:author="Daniela Mountian" w:date="2017-07-05T14:42:00Z">
        <w:r w:rsidR="0000538D">
          <w:rPr>
            <w:rFonts w:ascii="Times New Roman" w:hAnsi="Times New Roman" w:cs="Times New Roman"/>
            <w:sz w:val="24"/>
            <w:szCs w:val="24"/>
          </w:rPr>
          <w:t>um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homem que se considera religioso espera</w:t>
      </w:r>
      <w:ins w:id="1968" w:author="Daniela Mountian" w:date="2017-07-05T14:39:00Z">
        <w:r w:rsidR="009633D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no campo dos prazeres</w:t>
      </w:r>
      <w:r w:rsidR="009633D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33D1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pão espiritual </w:t>
      </w:r>
      <w:r w:rsidR="0000538D">
        <w:rPr>
          <w:rFonts w:ascii="Times New Roman" w:hAnsi="Times New Roman" w:cs="Times New Roman"/>
          <w:sz w:val="24"/>
          <w:szCs w:val="24"/>
        </w:rPr>
        <w:t xml:space="preserve">caia do céu, ele </w:t>
      </w:r>
      <w:del w:id="1969" w:author="Daniela Mountian" w:date="2017-08-28T00:03:00Z">
        <w:r w:rsidR="0063046A" w:rsidDel="00CC7FB1">
          <w:rPr>
            <w:rFonts w:ascii="Times New Roman" w:hAnsi="Times New Roman" w:cs="Times New Roman"/>
            <w:sz w:val="24"/>
            <w:szCs w:val="24"/>
          </w:rPr>
          <w:delText xml:space="preserve">se </w:delText>
        </w:r>
        <w:r w:rsidR="0063046A" w:rsidRPr="00CC7FB1" w:rsidDel="00CC7FB1">
          <w:rPr>
            <w:rFonts w:ascii="Times New Roman" w:hAnsi="Times New Roman" w:cs="Times New Roman"/>
            <w:sz w:val="24"/>
            <w:szCs w:val="24"/>
          </w:rPr>
          <w:delText>mostra</w:delText>
        </w:r>
      </w:del>
      <w:ins w:id="1970" w:author="Daniela Mountian" w:date="2017-08-28T00:03:00Z">
        <w:r w:rsidR="00CC7FB1">
          <w:rPr>
            <w:rFonts w:ascii="Times New Roman" w:hAnsi="Times New Roman" w:cs="Times New Roman"/>
            <w:sz w:val="24"/>
            <w:szCs w:val="24"/>
          </w:rPr>
          <w:t>vai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contra o Senhor. O cristianismo, que </w:t>
      </w:r>
      <w:r w:rsidR="001670CC" w:rsidRPr="00C5704C">
        <w:rPr>
          <w:rFonts w:ascii="Times New Roman" w:hAnsi="Times New Roman" w:cs="Times New Roman"/>
          <w:sz w:val="24"/>
          <w:szCs w:val="24"/>
        </w:rPr>
        <w:t>govern</w:t>
      </w:r>
      <w:r w:rsidR="001670CC">
        <w:rPr>
          <w:rFonts w:ascii="Times New Roman" w:hAnsi="Times New Roman" w:cs="Times New Roman"/>
          <w:sz w:val="24"/>
          <w:szCs w:val="24"/>
        </w:rPr>
        <w:t>ou</w:t>
      </w:r>
      <w:r w:rsidR="001670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mundo por mais de quinze séculos, agora acusa o ateísmo pelas imperfeições do mundo, </w:t>
      </w:r>
      <w:r w:rsidR="001C26F3">
        <w:rPr>
          <w:rFonts w:ascii="Times New Roman" w:hAnsi="Times New Roman" w:cs="Times New Roman"/>
          <w:sz w:val="24"/>
          <w:szCs w:val="24"/>
        </w:rPr>
        <w:t xml:space="preserve">embora </w:t>
      </w:r>
      <w:r w:rsidR="006F21B0">
        <w:rPr>
          <w:rFonts w:ascii="Times New Roman" w:hAnsi="Times New Roman" w:cs="Times New Roman"/>
          <w:sz w:val="24"/>
          <w:szCs w:val="24"/>
        </w:rPr>
        <w:t xml:space="preserve">este </w:t>
      </w:r>
      <w:r w:rsidR="001C26F3">
        <w:rPr>
          <w:rFonts w:ascii="Times New Roman" w:hAnsi="Times New Roman" w:cs="Times New Roman"/>
          <w:sz w:val="24"/>
          <w:szCs w:val="24"/>
        </w:rPr>
        <w:t xml:space="preserve">tenha </w:t>
      </w:r>
      <w:r w:rsidR="0000538D">
        <w:rPr>
          <w:rFonts w:ascii="Times New Roman" w:hAnsi="Times New Roman" w:cs="Times New Roman"/>
          <w:sz w:val="24"/>
          <w:szCs w:val="24"/>
        </w:rPr>
        <w:t>tom</w:t>
      </w:r>
      <w:r w:rsidR="001C26F3">
        <w:rPr>
          <w:rFonts w:ascii="Times New Roman" w:hAnsi="Times New Roman" w:cs="Times New Roman"/>
          <w:sz w:val="24"/>
          <w:szCs w:val="24"/>
        </w:rPr>
        <w:t>ado</w:t>
      </w:r>
      <w:r w:rsidR="0000538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poder há menos de um século. </w:t>
      </w:r>
      <w:r w:rsidR="001670CC" w:rsidRPr="00C5704C">
        <w:rPr>
          <w:rFonts w:ascii="Times New Roman" w:hAnsi="Times New Roman" w:cs="Times New Roman"/>
          <w:sz w:val="24"/>
          <w:szCs w:val="24"/>
        </w:rPr>
        <w:t>Es</w:t>
      </w:r>
      <w:r w:rsidR="001670CC">
        <w:rPr>
          <w:rFonts w:ascii="Times New Roman" w:hAnsi="Times New Roman" w:cs="Times New Roman"/>
          <w:sz w:val="24"/>
          <w:szCs w:val="24"/>
        </w:rPr>
        <w:t>s</w:t>
      </w:r>
      <w:r w:rsidR="001670CC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1670CC">
        <w:rPr>
          <w:rFonts w:ascii="Times New Roman" w:hAnsi="Times New Roman" w:cs="Times New Roman"/>
          <w:sz w:val="24"/>
          <w:szCs w:val="24"/>
        </w:rPr>
        <w:t xml:space="preserve">é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mesmo cristianismo que </w:t>
      </w:r>
      <w:r w:rsidR="00D43E5C">
        <w:rPr>
          <w:rFonts w:ascii="Times New Roman" w:hAnsi="Times New Roman" w:cs="Times New Roman"/>
          <w:sz w:val="24"/>
          <w:szCs w:val="24"/>
        </w:rPr>
        <w:t>exerceu</w:t>
      </w:r>
      <w:r w:rsidR="00D43E5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poder sobre o mundo</w:t>
      </w:r>
      <w:r w:rsidR="0000538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apoiando a conspiração </w:t>
      </w:r>
      <w:r w:rsidR="0000538D">
        <w:rPr>
          <w:rFonts w:ascii="Times New Roman" w:hAnsi="Times New Roman" w:cs="Times New Roman"/>
          <w:sz w:val="24"/>
          <w:szCs w:val="24"/>
        </w:rPr>
        <w:t xml:space="preserve">secreta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dos apóstolos contra </w:t>
      </w:r>
      <w:r w:rsidR="0000538D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Cristo. </w:t>
      </w:r>
      <w:r w:rsidR="00E07A7E">
        <w:rPr>
          <w:rFonts w:ascii="Times New Roman" w:hAnsi="Times New Roman" w:cs="Times New Roman"/>
          <w:sz w:val="24"/>
          <w:szCs w:val="24"/>
        </w:rPr>
        <w:t>Também</w:t>
      </w:r>
      <w:r w:rsidR="00D43E5C">
        <w:rPr>
          <w:rFonts w:ascii="Times New Roman" w:hAnsi="Times New Roman" w:cs="Times New Roman"/>
          <w:sz w:val="24"/>
          <w:szCs w:val="24"/>
        </w:rPr>
        <w:t xml:space="preserve"> </w:t>
      </w:r>
      <w:r w:rsidR="006F21B0">
        <w:rPr>
          <w:rFonts w:ascii="Times New Roman" w:hAnsi="Times New Roman" w:cs="Times New Roman"/>
          <w:sz w:val="24"/>
          <w:szCs w:val="24"/>
        </w:rPr>
        <w:t xml:space="preserve">é </w:t>
      </w:r>
      <w:r w:rsidR="00D43E5C">
        <w:rPr>
          <w:rFonts w:ascii="Times New Roman" w:hAnsi="Times New Roman" w:cs="Times New Roman"/>
          <w:sz w:val="24"/>
          <w:szCs w:val="24"/>
        </w:rPr>
        <w:t>o</w:t>
      </w:r>
      <w:r w:rsidR="00D43E5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mesmo cristianismo que passou séculos </w:t>
      </w:r>
      <w:r w:rsidR="0000538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ociosidade espiritual, entregando-se a uma contemplação</w:t>
      </w:r>
      <w:r w:rsidR="0000538D">
        <w:rPr>
          <w:rFonts w:ascii="Times New Roman" w:hAnsi="Times New Roman" w:cs="Times New Roman"/>
          <w:sz w:val="24"/>
          <w:szCs w:val="24"/>
        </w:rPr>
        <w:t xml:space="preserve"> puramente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budista d</w:t>
      </w:r>
      <w:r w:rsidR="0000538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verdades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metafísicas e substituindo o Ato por discussões </w:t>
      </w:r>
      <w:r w:rsidR="0000538D">
        <w:rPr>
          <w:rFonts w:ascii="Times New Roman" w:hAnsi="Times New Roman" w:cs="Times New Roman"/>
          <w:sz w:val="24"/>
          <w:szCs w:val="24"/>
        </w:rPr>
        <w:t xml:space="preserve">enfurecidas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sobre o bem e o mal... </w:t>
      </w:r>
      <w:r w:rsidR="006F21B0">
        <w:rPr>
          <w:rFonts w:ascii="Times New Roman" w:hAnsi="Times New Roman" w:cs="Times New Roman"/>
          <w:sz w:val="24"/>
          <w:szCs w:val="24"/>
        </w:rPr>
        <w:t>É o</w:t>
      </w:r>
      <w:r w:rsidR="00D43E5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cristianismo </w:t>
      </w:r>
      <w:r w:rsidR="0000538D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hoje </w:t>
      </w:r>
      <w:r w:rsidR="0000538D">
        <w:rPr>
          <w:rFonts w:ascii="Times New Roman" w:hAnsi="Times New Roman" w:cs="Times New Roman"/>
          <w:sz w:val="24"/>
          <w:szCs w:val="24"/>
        </w:rPr>
        <w:t>cobre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maldições aqueles que, num </w:t>
      </w:r>
      <w:r w:rsidR="0000538D">
        <w:rPr>
          <w:rFonts w:ascii="Times New Roman" w:hAnsi="Times New Roman" w:cs="Times New Roman"/>
          <w:sz w:val="24"/>
          <w:szCs w:val="24"/>
        </w:rPr>
        <w:t xml:space="preserve">ímpeto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saudável e sincero, </w:t>
      </w:r>
      <w:r w:rsidR="0016642C">
        <w:rPr>
          <w:rFonts w:ascii="Times New Roman" w:hAnsi="Times New Roman" w:cs="Times New Roman"/>
          <w:sz w:val="24"/>
          <w:szCs w:val="24"/>
        </w:rPr>
        <w:t>correm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campo dos prazeres, </w:t>
      </w:r>
      <w:r w:rsidR="0000538D">
        <w:rPr>
          <w:rFonts w:ascii="Times New Roman" w:hAnsi="Times New Roman" w:cs="Times New Roman"/>
          <w:sz w:val="24"/>
          <w:szCs w:val="24"/>
        </w:rPr>
        <w:t>vão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00538D">
        <w:rPr>
          <w:rFonts w:ascii="Times New Roman" w:hAnsi="Times New Roman" w:cs="Times New Roman"/>
          <w:sz w:val="24"/>
          <w:szCs w:val="24"/>
        </w:rPr>
        <w:t>onde convém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conforme os </w:t>
      </w:r>
      <w:r w:rsidR="0000538D">
        <w:rPr>
          <w:rFonts w:ascii="Times New Roman" w:hAnsi="Times New Roman" w:cs="Times New Roman"/>
          <w:sz w:val="24"/>
          <w:szCs w:val="24"/>
        </w:rPr>
        <w:t>desígnios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Senhor. Mas, para sua infelicidade, os que fugiram dos sermões </w:t>
      </w:r>
      <w:ins w:id="1971" w:author="Daniela Mountian" w:date="2017-07-05T14:58:00Z">
        <w:r w:rsidR="0016642C">
          <w:rPr>
            <w:rFonts w:ascii="Times New Roman" w:hAnsi="Times New Roman" w:cs="Times New Roman"/>
            <w:sz w:val="24"/>
            <w:szCs w:val="24"/>
          </w:rPr>
          <w:t>alienados passaram pelo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perigoso campo do Diabo</w:t>
      </w:r>
      <w:del w:id="1972" w:author="Daniela Mountian" w:date="2017-08-28T00:15:00Z">
        <w:r w:rsidRPr="00C5704C" w:rsidDel="009A18DD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ins w:id="1973" w:author="Daniela Mountian" w:date="2017-08-28T00:15:00Z">
        <w:r w:rsidR="009A18D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6642C">
        <w:rPr>
          <w:rFonts w:ascii="Times New Roman" w:hAnsi="Times New Roman" w:cs="Times New Roman"/>
          <w:sz w:val="24"/>
          <w:szCs w:val="24"/>
        </w:rPr>
        <w:t>conduzidos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pelo árduo trabalho espiritual do Mestre, mas </w:t>
      </w:r>
      <w:r w:rsidR="0016642C">
        <w:rPr>
          <w:rFonts w:ascii="Times New Roman" w:hAnsi="Times New Roman" w:cs="Times New Roman"/>
          <w:sz w:val="24"/>
          <w:szCs w:val="24"/>
        </w:rPr>
        <w:t>pelos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próprios instintos </w:t>
      </w:r>
      <w:r w:rsidR="0016642C">
        <w:rPr>
          <w:rFonts w:ascii="Times New Roman" w:hAnsi="Times New Roman" w:cs="Times New Roman"/>
          <w:sz w:val="24"/>
          <w:szCs w:val="24"/>
        </w:rPr>
        <w:t>físicos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ins w:id="1974" w:author="Daniela Mountian" w:date="2017-07-05T15:01:00Z">
        <w:r w:rsidR="0016642C">
          <w:rPr>
            <w:rFonts w:ascii="Times New Roman" w:hAnsi="Times New Roman" w:cs="Times New Roman"/>
            <w:sz w:val="24"/>
            <w:szCs w:val="24"/>
          </w:rPr>
          <w:t>Em razão disso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975" w:author="Daniela Mountian" w:date="2017-07-05T15:22:00Z">
        <w:r w:rsidR="00557A75">
          <w:rPr>
            <w:rFonts w:ascii="Times New Roman" w:hAnsi="Times New Roman" w:cs="Times New Roman"/>
            <w:sz w:val="24"/>
            <w:szCs w:val="24"/>
          </w:rPr>
          <w:t xml:space="preserve">eles </w:t>
        </w:r>
      </w:ins>
      <w:ins w:id="1976" w:author="Daniela Mountian" w:date="2017-07-05T15:03:00Z">
        <w:r w:rsidR="0016642C">
          <w:rPr>
            <w:rFonts w:ascii="Times New Roman" w:hAnsi="Times New Roman" w:cs="Times New Roman"/>
            <w:sz w:val="24"/>
            <w:szCs w:val="24"/>
          </w:rPr>
          <w:t>com frequência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perecem</w:t>
      </w:r>
      <w:ins w:id="1977" w:author="Daniela Mountian" w:date="2017-08-28T00:11:00Z">
        <w:r w:rsidR="009A18D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A18DD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no início do caminho</w:t>
      </w:r>
      <w:r w:rsidR="00557A75">
        <w:rPr>
          <w:rFonts w:ascii="Times New Roman" w:hAnsi="Times New Roman" w:cs="Times New Roman"/>
          <w:sz w:val="24"/>
          <w:szCs w:val="24"/>
        </w:rPr>
        <w:t xml:space="preserve">, </w:t>
      </w:r>
      <w:ins w:id="1978" w:author="Daniela Mountian" w:date="2017-08-28T00:14:00Z">
        <w:r w:rsidR="009A18DD">
          <w:rPr>
            <w:rFonts w:ascii="Times New Roman" w:hAnsi="Times New Roman" w:cs="Times New Roman"/>
            <w:sz w:val="24"/>
            <w:szCs w:val="24"/>
          </w:rPr>
          <w:t>graças à</w:t>
        </w:r>
      </w:ins>
      <w:ins w:id="1979" w:author="Daniela Mountian" w:date="2017-08-28T00:11:00Z">
        <w:r w:rsidR="009A18DD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A18DD" w:rsidRPr="00C5704C">
          <w:rPr>
            <w:rFonts w:ascii="Times New Roman" w:hAnsi="Times New Roman" w:cs="Times New Roman"/>
            <w:sz w:val="24"/>
            <w:szCs w:val="24"/>
          </w:rPr>
          <w:t xml:space="preserve">ignorância </w:t>
        </w:r>
        <w:r w:rsidR="009A18DD">
          <w:rPr>
            <w:rFonts w:ascii="Times New Roman" w:hAnsi="Times New Roman" w:cs="Times New Roman"/>
            <w:sz w:val="24"/>
            <w:szCs w:val="24"/>
          </w:rPr>
          <w:t xml:space="preserve">juvenil e, </w:t>
        </w:r>
      </w:ins>
      <w:r w:rsidR="0016642C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consegui</w:t>
      </w:r>
      <w:r w:rsidR="0016642C">
        <w:rPr>
          <w:rFonts w:ascii="Times New Roman" w:hAnsi="Times New Roman" w:cs="Times New Roman"/>
          <w:sz w:val="24"/>
          <w:szCs w:val="24"/>
        </w:rPr>
        <w:t>r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="0016642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642C">
        <w:rPr>
          <w:rFonts w:ascii="Times New Roman" w:hAnsi="Times New Roman" w:cs="Times New Roman"/>
          <w:sz w:val="24"/>
          <w:szCs w:val="24"/>
        </w:rPr>
        <w:t>transpor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início, </w:t>
      </w:r>
      <w:ins w:id="1980" w:author="Daniela Mountian" w:date="2017-08-28T00:14:00Z">
        <w:r w:rsidR="009A18DD">
          <w:rPr>
            <w:rFonts w:ascii="Times New Roman" w:hAnsi="Times New Roman" w:cs="Times New Roman"/>
            <w:sz w:val="24"/>
            <w:szCs w:val="24"/>
          </w:rPr>
          <w:t>graças a</w:t>
        </w:r>
      </w:ins>
      <w:r w:rsidR="00557A75">
        <w:rPr>
          <w:rFonts w:ascii="Times New Roman" w:hAnsi="Times New Roman" w:cs="Times New Roman"/>
          <w:sz w:val="24"/>
          <w:szCs w:val="24"/>
        </w:rPr>
        <w:t xml:space="preserve"> descomedimentos senis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1981" w:author="Daniela Mountian" w:date="2017-08-28T00:12:00Z">
        <w:r w:rsidR="009A18DD">
          <w:rPr>
            <w:rFonts w:ascii="Times New Roman" w:hAnsi="Times New Roman" w:cs="Times New Roman"/>
            <w:sz w:val="24"/>
            <w:szCs w:val="24"/>
          </w:rPr>
          <w:t xml:space="preserve">que levam </w:t>
        </w:r>
      </w:ins>
      <w:r w:rsidR="00557A75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9A18DD">
        <w:rPr>
          <w:rFonts w:ascii="Times New Roman" w:hAnsi="Times New Roman" w:cs="Times New Roman"/>
          <w:sz w:val="24"/>
          <w:szCs w:val="24"/>
        </w:rPr>
        <w:t>Cerne</w:t>
      </w:r>
      <w:r w:rsidR="00557A75" w:rsidRPr="009A18DD">
        <w:rPr>
          <w:rFonts w:ascii="Times New Roman" w:hAnsi="Times New Roman" w:cs="Times New Roman"/>
          <w:sz w:val="24"/>
          <w:szCs w:val="24"/>
        </w:rPr>
        <w:t xml:space="preserve"> fecundo</w:t>
      </w:r>
      <w:r w:rsidRPr="009A18DD">
        <w:rPr>
          <w:rFonts w:ascii="Times New Roman" w:hAnsi="Times New Roman" w:cs="Times New Roman"/>
          <w:sz w:val="24"/>
          <w:szCs w:val="24"/>
        </w:rPr>
        <w:t xml:space="preserve"> </w:t>
      </w:r>
      <w:r w:rsidR="00557A75" w:rsidRPr="009A18DD">
        <w:rPr>
          <w:rFonts w:ascii="Times New Roman" w:hAnsi="Times New Roman" w:cs="Times New Roman"/>
          <w:sz w:val="24"/>
          <w:szCs w:val="24"/>
        </w:rPr>
        <w:t>par</w:t>
      </w:r>
      <w:r w:rsidRPr="009A18DD">
        <w:rPr>
          <w:rFonts w:ascii="Times New Roman" w:hAnsi="Times New Roman" w:cs="Times New Roman"/>
          <w:sz w:val="24"/>
          <w:szCs w:val="24"/>
        </w:rPr>
        <w:t>a outra extremidade, onde reina uma sabedoria perversa e mística.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ruína </w:t>
      </w:r>
      <w:r w:rsidR="00D460C9" w:rsidRPr="00C5704C">
        <w:rPr>
          <w:rFonts w:ascii="Times New Roman" w:hAnsi="Times New Roman" w:cs="Times New Roman"/>
          <w:sz w:val="24"/>
          <w:szCs w:val="24"/>
        </w:rPr>
        <w:t>des</w:t>
      </w:r>
      <w:r w:rsidR="00D460C9">
        <w:rPr>
          <w:rFonts w:ascii="Times New Roman" w:hAnsi="Times New Roman" w:cs="Times New Roman"/>
          <w:sz w:val="24"/>
          <w:szCs w:val="24"/>
        </w:rPr>
        <w:t>s</w:t>
      </w:r>
      <w:r w:rsidR="00D460C9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infelizes </w:t>
      </w:r>
      <w:r w:rsidR="001C26F3">
        <w:rPr>
          <w:rFonts w:ascii="Times New Roman" w:hAnsi="Times New Roman" w:cs="Times New Roman"/>
          <w:sz w:val="24"/>
          <w:szCs w:val="24"/>
        </w:rPr>
        <w:t>s</w:t>
      </w:r>
      <w:r w:rsidR="00A14B59">
        <w:rPr>
          <w:rFonts w:ascii="Times New Roman" w:hAnsi="Times New Roman" w:cs="Times New Roman"/>
          <w:sz w:val="24"/>
          <w:szCs w:val="24"/>
        </w:rPr>
        <w:t xml:space="preserve">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provoca </w:t>
      </w:r>
      <w:r w:rsidR="00A14B59">
        <w:rPr>
          <w:rFonts w:ascii="Times New Roman" w:hAnsi="Times New Roman" w:cs="Times New Roman"/>
          <w:sz w:val="24"/>
          <w:szCs w:val="24"/>
        </w:rPr>
        <w:t xml:space="preserve">um riso maldoso </w:t>
      </w:r>
      <w:r w:rsidRPr="00C5704C">
        <w:rPr>
          <w:rFonts w:ascii="Times New Roman" w:hAnsi="Times New Roman" w:cs="Times New Roman"/>
          <w:sz w:val="24"/>
          <w:szCs w:val="24"/>
        </w:rPr>
        <w:t>nos eunucos cristãos</w:t>
      </w:r>
      <w:r w:rsidR="00E07A7E">
        <w:rPr>
          <w:rFonts w:ascii="Times New Roman" w:hAnsi="Times New Roman" w:cs="Times New Roman"/>
          <w:sz w:val="24"/>
          <w:szCs w:val="24"/>
        </w:rPr>
        <w:t xml:space="preserve"> em espírito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460C9">
        <w:rPr>
          <w:rFonts w:ascii="Times New Roman" w:hAnsi="Times New Roman" w:cs="Times New Roman"/>
          <w:sz w:val="24"/>
          <w:szCs w:val="24"/>
        </w:rPr>
        <w:t>acomodados</w:t>
      </w:r>
      <w:r w:rsidR="00D460C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4B5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14B59">
        <w:rPr>
          <w:rFonts w:ascii="Times New Roman" w:hAnsi="Times New Roman" w:cs="Times New Roman"/>
          <w:sz w:val="24"/>
          <w:szCs w:val="24"/>
        </w:rPr>
        <w:t>m seu</w:t>
      </w:r>
      <w:r w:rsidR="00D460C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ócio espiritual. </w:t>
      </w:r>
      <w:r w:rsidR="005C396E">
        <w:rPr>
          <w:rFonts w:ascii="Times New Roman" w:hAnsi="Times New Roman" w:cs="Times New Roman"/>
          <w:sz w:val="24"/>
          <w:szCs w:val="24"/>
        </w:rPr>
        <w:t xml:space="preserve">De resto, </w:t>
      </w:r>
      <w:r w:rsidR="00A14B59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muitos </w:t>
      </w:r>
      <w:r w:rsidR="00E1504E" w:rsidRPr="00C5704C">
        <w:rPr>
          <w:rFonts w:ascii="Times New Roman" w:hAnsi="Times New Roman" w:cs="Times New Roman"/>
          <w:sz w:val="24"/>
          <w:szCs w:val="24"/>
        </w:rPr>
        <w:t>des</w:t>
      </w:r>
      <w:r w:rsidR="00E1504E">
        <w:rPr>
          <w:rFonts w:ascii="Times New Roman" w:hAnsi="Times New Roman" w:cs="Times New Roman"/>
          <w:sz w:val="24"/>
          <w:szCs w:val="24"/>
        </w:rPr>
        <w:t>s</w:t>
      </w:r>
      <w:r w:rsidR="00E1504E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eunucos trocaram as vestes </w:t>
      </w:r>
      <w:r w:rsidR="00A14B59">
        <w:rPr>
          <w:rFonts w:ascii="Times New Roman" w:hAnsi="Times New Roman" w:cs="Times New Roman"/>
          <w:sz w:val="24"/>
          <w:szCs w:val="24"/>
        </w:rPr>
        <w:t>religiosas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5C396E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396E">
        <w:rPr>
          <w:rFonts w:ascii="Times New Roman" w:hAnsi="Times New Roman" w:cs="Times New Roman"/>
          <w:sz w:val="24"/>
          <w:szCs w:val="24"/>
        </w:rPr>
        <w:t>toga laica</w:t>
      </w:r>
      <w:r w:rsidR="00E150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5C396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professor de filosofia ou mesmo por um paletó de literato.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Eis a verdade: quem conhece a Bíblia conhece tudo o que é acessível ao homem, que não conhece </w:t>
      </w:r>
      <w:ins w:id="1982" w:author="Daniela Mountian" w:date="2017-08-28T00:29:00Z">
        <w:r w:rsidR="0029485F">
          <w:rPr>
            <w:rFonts w:ascii="Times New Roman" w:hAnsi="Times New Roman" w:cs="Times New Roman"/>
            <w:sz w:val="24"/>
            <w:szCs w:val="24"/>
          </w:rPr>
          <w:t xml:space="preserve">nem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 Bíblia nem a si mesmo... </w:t>
      </w:r>
      <w:r w:rsidR="005C396E">
        <w:rPr>
          <w:rFonts w:ascii="Times New Roman" w:hAnsi="Times New Roman" w:cs="Times New Roman"/>
          <w:sz w:val="24"/>
          <w:szCs w:val="24"/>
        </w:rPr>
        <w:t>Um e</w:t>
      </w:r>
      <w:r w:rsidRPr="00C5704C">
        <w:rPr>
          <w:rFonts w:ascii="Times New Roman" w:hAnsi="Times New Roman" w:cs="Times New Roman"/>
          <w:sz w:val="24"/>
          <w:szCs w:val="24"/>
        </w:rPr>
        <w:t xml:space="preserve">xemplo disso é a própria Rússia... </w:t>
      </w:r>
      <w:r w:rsidR="005C396E">
        <w:rPr>
          <w:rFonts w:ascii="Times New Roman" w:hAnsi="Times New Roman" w:cs="Times New Roman"/>
          <w:sz w:val="24"/>
          <w:szCs w:val="24"/>
        </w:rPr>
        <w:t>H</w:t>
      </w:r>
      <w:r w:rsidRPr="00C5704C">
        <w:rPr>
          <w:rFonts w:ascii="Times New Roman" w:hAnsi="Times New Roman" w:cs="Times New Roman"/>
          <w:sz w:val="24"/>
          <w:szCs w:val="24"/>
        </w:rPr>
        <w:t xml:space="preserve">á mais de quatro séculos </w:t>
      </w:r>
      <w:r w:rsidR="005C396E">
        <w:rPr>
          <w:rFonts w:ascii="Times New Roman" w:hAnsi="Times New Roman" w:cs="Times New Roman"/>
          <w:sz w:val="24"/>
          <w:szCs w:val="24"/>
        </w:rPr>
        <w:t>erigem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Rússia a </w:t>
      </w:r>
      <w:r w:rsidR="00F8722A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orre de Babel.</w:t>
      </w:r>
      <w:r w:rsidR="00D8397D">
        <w:rPr>
          <w:rStyle w:val="Refdenotaderodap"/>
          <w:rFonts w:ascii="Times New Roman" w:hAnsi="Times New Roman" w:cs="Times New Roman"/>
          <w:sz w:val="24"/>
          <w:szCs w:val="24"/>
        </w:rPr>
        <w:footnoteReference w:id="168"/>
      </w:r>
      <w:r w:rsidRPr="00C5704C">
        <w:rPr>
          <w:rFonts w:ascii="Times New Roman" w:hAnsi="Times New Roman" w:cs="Times New Roman"/>
          <w:sz w:val="24"/>
          <w:szCs w:val="24"/>
        </w:rPr>
        <w:t xml:space="preserve"> A Bíblia </w:t>
      </w:r>
      <w:r w:rsidR="005C396E">
        <w:rPr>
          <w:rFonts w:ascii="Times New Roman" w:hAnsi="Times New Roman" w:cs="Times New Roman"/>
          <w:sz w:val="24"/>
          <w:szCs w:val="24"/>
        </w:rPr>
        <w:t xml:space="preserve">faz uma </w:t>
      </w:r>
      <w:r w:rsidRPr="00C5704C">
        <w:rPr>
          <w:rFonts w:ascii="Times New Roman" w:hAnsi="Times New Roman" w:cs="Times New Roman"/>
          <w:sz w:val="24"/>
          <w:szCs w:val="24"/>
        </w:rPr>
        <w:t>advert</w:t>
      </w:r>
      <w:r w:rsidR="005C396E">
        <w:rPr>
          <w:rFonts w:ascii="Times New Roman" w:hAnsi="Times New Roman" w:cs="Times New Roman"/>
          <w:sz w:val="24"/>
          <w:szCs w:val="24"/>
        </w:rPr>
        <w:t>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a torre </w:t>
      </w:r>
      <w:r w:rsidR="005C396E">
        <w:rPr>
          <w:rFonts w:ascii="Times New Roman" w:hAnsi="Times New Roman" w:cs="Times New Roman"/>
          <w:sz w:val="24"/>
          <w:szCs w:val="24"/>
        </w:rPr>
        <w:t>consumirá toda a energia</w:t>
      </w:r>
      <w:r w:rsidRPr="00C5704C">
        <w:rPr>
          <w:rFonts w:ascii="Times New Roman" w:hAnsi="Times New Roman" w:cs="Times New Roman"/>
          <w:sz w:val="24"/>
          <w:szCs w:val="24"/>
        </w:rPr>
        <w:t>, talento</w:t>
      </w:r>
      <w:r w:rsidR="005C396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paixão, mas não será concluída, e a força e o talento </w:t>
      </w:r>
      <w:r w:rsidR="005C396E">
        <w:rPr>
          <w:rFonts w:ascii="Times New Roman" w:hAnsi="Times New Roman" w:cs="Times New Roman"/>
          <w:sz w:val="24"/>
          <w:szCs w:val="24"/>
        </w:rPr>
        <w:t>virarão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pó, como acontece</w:t>
      </w:r>
      <w:r w:rsidR="005B699A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Babilônia. Mas </w:t>
      </w:r>
      <w:r w:rsidR="001C26F3">
        <w:rPr>
          <w:rFonts w:ascii="Times New Roman" w:hAnsi="Times New Roman" w:cs="Times New Roman"/>
          <w:sz w:val="24"/>
          <w:szCs w:val="24"/>
        </w:rPr>
        <w:t>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</w:t>
      </w:r>
      <w:r w:rsidR="005B699A">
        <w:rPr>
          <w:rFonts w:ascii="Times New Roman" w:hAnsi="Times New Roman" w:cs="Times New Roman"/>
          <w:sz w:val="24"/>
          <w:szCs w:val="24"/>
        </w:rPr>
        <w:t>rejeitad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B699A" w:rsidRPr="00F304A6">
        <w:rPr>
          <w:rFonts w:ascii="Times New Roman" w:hAnsi="Times New Roman" w:cs="Times New Roman"/>
          <w:sz w:val="24"/>
          <w:szCs w:val="24"/>
        </w:rPr>
        <w:t>quebrad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verdades claras tornaram-se </w:t>
      </w:r>
      <w:r w:rsidR="005B699A">
        <w:rPr>
          <w:rFonts w:ascii="Times New Roman" w:hAnsi="Times New Roman" w:cs="Times New Roman"/>
          <w:sz w:val="24"/>
          <w:szCs w:val="24"/>
        </w:rPr>
        <w:t xml:space="preserve">fragmentos </w:t>
      </w:r>
      <w:r w:rsidR="006F21B0">
        <w:rPr>
          <w:rFonts w:ascii="Times New Roman" w:hAnsi="Times New Roman" w:cs="Times New Roman"/>
          <w:sz w:val="24"/>
          <w:szCs w:val="24"/>
        </w:rPr>
        <w:t>m</w:t>
      </w:r>
      <w:r w:rsidR="001E1B4D" w:rsidRPr="00C5704C">
        <w:rPr>
          <w:rFonts w:ascii="Times New Roman" w:hAnsi="Times New Roman" w:cs="Times New Roman"/>
          <w:sz w:val="24"/>
          <w:szCs w:val="24"/>
        </w:rPr>
        <w:t>etaf</w:t>
      </w:r>
      <w:r w:rsidR="005B699A">
        <w:rPr>
          <w:rFonts w:ascii="Times New Roman" w:hAnsi="Times New Roman" w:cs="Times New Roman"/>
          <w:sz w:val="24"/>
          <w:szCs w:val="24"/>
        </w:rPr>
        <w:t>i</w:t>
      </w:r>
      <w:r w:rsidR="001E1B4D" w:rsidRPr="00C5704C">
        <w:rPr>
          <w:rFonts w:ascii="Times New Roman" w:hAnsi="Times New Roman" w:cs="Times New Roman"/>
          <w:sz w:val="24"/>
          <w:szCs w:val="24"/>
        </w:rPr>
        <w:t>sica</w:t>
      </w:r>
      <w:r w:rsidR="005B699A">
        <w:rPr>
          <w:rFonts w:ascii="Times New Roman" w:hAnsi="Times New Roman" w:cs="Times New Roman"/>
          <w:sz w:val="24"/>
          <w:szCs w:val="24"/>
        </w:rPr>
        <w:t>mente</w:t>
      </w:r>
      <w:ins w:id="1983" w:author="Leila" w:date="2016-07-22T14:49:00Z">
        <w:r w:rsidR="001E1B4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5C396E">
        <w:rPr>
          <w:rFonts w:ascii="Times New Roman" w:hAnsi="Times New Roman" w:cs="Times New Roman"/>
          <w:sz w:val="24"/>
          <w:szCs w:val="24"/>
        </w:rPr>
        <w:t>complex</w:t>
      </w:r>
      <w:r w:rsidR="005B699A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B699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gita</w:t>
      </w:r>
      <w:r w:rsidR="006F21B0">
        <w:rPr>
          <w:rFonts w:ascii="Times New Roman" w:hAnsi="Times New Roman" w:cs="Times New Roman"/>
          <w:sz w:val="24"/>
          <w:szCs w:val="24"/>
        </w:rPr>
        <w:t>r</w:t>
      </w:r>
      <w:r w:rsidR="005B699A">
        <w:rPr>
          <w:rFonts w:ascii="Times New Roman" w:hAnsi="Times New Roman" w:cs="Times New Roman"/>
          <w:sz w:val="24"/>
          <w:szCs w:val="24"/>
        </w:rPr>
        <w:t>am-se</w:t>
      </w:r>
      <w:r w:rsidRPr="00C5704C">
        <w:rPr>
          <w:rFonts w:ascii="Times New Roman" w:hAnsi="Times New Roman" w:cs="Times New Roman"/>
          <w:sz w:val="24"/>
          <w:szCs w:val="24"/>
        </w:rPr>
        <w:t>, constru</w:t>
      </w:r>
      <w:r w:rsidR="001C26F3">
        <w:rPr>
          <w:rFonts w:ascii="Times New Roman" w:hAnsi="Times New Roman" w:cs="Times New Roman"/>
          <w:sz w:val="24"/>
          <w:szCs w:val="24"/>
        </w:rPr>
        <w:t>í</w:t>
      </w:r>
      <w:r w:rsidR="006F21B0">
        <w:rPr>
          <w:rFonts w:ascii="Times New Roman" w:hAnsi="Times New Roman" w:cs="Times New Roman"/>
          <w:sz w:val="24"/>
          <w:szCs w:val="24"/>
        </w:rPr>
        <w:t>r</w:t>
      </w:r>
      <w:r w:rsidR="005B699A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>. Veio o arquiteto nacional</w:t>
      </w:r>
      <w:r w:rsidR="005B699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Dostoiévski, e olhou</w:t>
      </w:r>
      <w:r w:rsidR="002C0143">
        <w:rPr>
          <w:rFonts w:ascii="Times New Roman" w:hAnsi="Times New Roman" w:cs="Times New Roman"/>
          <w:sz w:val="24"/>
          <w:szCs w:val="24"/>
        </w:rPr>
        <w:t xml:space="preserve"> em volta</w:t>
      </w:r>
      <w:r w:rsidRPr="00C5704C">
        <w:rPr>
          <w:rFonts w:ascii="Times New Roman" w:hAnsi="Times New Roman" w:cs="Times New Roman"/>
          <w:sz w:val="24"/>
          <w:szCs w:val="24"/>
        </w:rPr>
        <w:t>. A torre se aproxima</w:t>
      </w:r>
      <w:r w:rsidR="002C0143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céu no fi</w:t>
      </w:r>
      <w:r w:rsidR="002C0143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século XIX. “Ah, </w:t>
      </w:r>
      <w:r w:rsidR="002C014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russo. Onde um russo </w:t>
      </w:r>
      <w:r w:rsidR="002C0143">
        <w:rPr>
          <w:rFonts w:ascii="Times New Roman" w:hAnsi="Times New Roman" w:cs="Times New Roman"/>
          <w:sz w:val="24"/>
          <w:szCs w:val="24"/>
        </w:rPr>
        <w:t>põe os pés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0143">
        <w:rPr>
          <w:rFonts w:ascii="Times New Roman" w:hAnsi="Times New Roman" w:cs="Times New Roman"/>
          <w:sz w:val="24"/>
          <w:szCs w:val="24"/>
        </w:rPr>
        <w:t xml:space="preserve">vira </w:t>
      </w:r>
      <w:r w:rsidRPr="00C5704C">
        <w:rPr>
          <w:rFonts w:ascii="Times New Roman" w:hAnsi="Times New Roman" w:cs="Times New Roman"/>
          <w:sz w:val="24"/>
          <w:szCs w:val="24"/>
        </w:rPr>
        <w:t>terra russa. Mas</w:t>
      </w:r>
      <w:r w:rsidR="002C0143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irmãos, </w:t>
      </w:r>
      <w:r w:rsidR="002C0143">
        <w:rPr>
          <w:rFonts w:ascii="Times New Roman" w:hAnsi="Times New Roman" w:cs="Times New Roman"/>
          <w:sz w:val="24"/>
          <w:szCs w:val="24"/>
        </w:rPr>
        <w:t xml:space="preserve">devemos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dar a </w:t>
      </w:r>
      <w:r w:rsidR="00FC30F6" w:rsidRPr="00C5704C">
        <w:rPr>
          <w:rFonts w:ascii="Times New Roman" w:hAnsi="Times New Roman" w:cs="Times New Roman"/>
          <w:sz w:val="24"/>
          <w:szCs w:val="24"/>
        </w:rPr>
        <w:t>es</w:t>
      </w:r>
      <w:r w:rsidR="00FC30F6">
        <w:rPr>
          <w:rFonts w:ascii="Times New Roman" w:hAnsi="Times New Roman" w:cs="Times New Roman"/>
          <w:sz w:val="24"/>
          <w:szCs w:val="24"/>
        </w:rPr>
        <w:t>s</w:t>
      </w:r>
      <w:r w:rsidR="00FC30F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torre a aparência de um Templo. </w:t>
      </w:r>
      <w:r w:rsidR="002C0143">
        <w:rPr>
          <w:rFonts w:ascii="Times New Roman" w:hAnsi="Times New Roman" w:cs="Times New Roman"/>
          <w:sz w:val="24"/>
          <w:szCs w:val="24"/>
        </w:rPr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0143">
        <w:rPr>
          <w:rFonts w:ascii="Times New Roman" w:hAnsi="Times New Roman" w:cs="Times New Roman"/>
          <w:sz w:val="24"/>
          <w:szCs w:val="24"/>
        </w:rPr>
        <w:t>nos distinguiremos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Ocidente. Teremos </w:t>
      </w:r>
      <w:r w:rsidR="002C0143">
        <w:rPr>
          <w:rFonts w:ascii="Times New Roman" w:hAnsi="Times New Roman" w:cs="Times New Roman"/>
          <w:sz w:val="24"/>
          <w:szCs w:val="24"/>
        </w:rPr>
        <w:t>tanto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F8722A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orre </w:t>
      </w:r>
      <w:r w:rsidR="002C0143">
        <w:rPr>
          <w:rFonts w:ascii="Times New Roman" w:hAnsi="Times New Roman" w:cs="Times New Roman"/>
          <w:sz w:val="24"/>
          <w:szCs w:val="24"/>
        </w:rPr>
        <w:t>como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Templo. O império será </w:t>
      </w:r>
      <w:r w:rsidR="002C0143">
        <w:rPr>
          <w:rFonts w:ascii="Times New Roman" w:hAnsi="Times New Roman" w:cs="Times New Roman"/>
          <w:sz w:val="24"/>
          <w:szCs w:val="24"/>
        </w:rPr>
        <w:t>poderoso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religião será </w:t>
      </w:r>
      <w:r w:rsidR="002C0143">
        <w:rPr>
          <w:rFonts w:ascii="Times New Roman" w:hAnsi="Times New Roman" w:cs="Times New Roman"/>
          <w:sz w:val="24"/>
          <w:szCs w:val="24"/>
        </w:rPr>
        <w:t>poderosa.</w:t>
      </w:r>
      <w:r w:rsidRPr="00C5704C">
        <w:rPr>
          <w:rFonts w:ascii="Times New Roman" w:hAnsi="Times New Roman" w:cs="Times New Roman"/>
          <w:sz w:val="24"/>
          <w:szCs w:val="24"/>
        </w:rPr>
        <w:t>” No entanto, os mais hábeis e abnegados construtores dos andares superiores eram ate</w:t>
      </w:r>
      <w:r w:rsidR="002C0143">
        <w:rPr>
          <w:rFonts w:ascii="Times New Roman" w:hAnsi="Times New Roman" w:cs="Times New Roman"/>
          <w:sz w:val="24"/>
          <w:szCs w:val="24"/>
        </w:rPr>
        <w:t>ístas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Então, os construtores cristãos se afastaram e </w:t>
      </w:r>
      <w:r w:rsidR="00451DCF">
        <w:rPr>
          <w:rFonts w:ascii="Times New Roman" w:hAnsi="Times New Roman" w:cs="Times New Roman"/>
          <w:sz w:val="24"/>
          <w:szCs w:val="24"/>
        </w:rPr>
        <w:t>agora riem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1DCF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desgraça </w:t>
      </w:r>
      <w:r w:rsidR="006F21B0">
        <w:rPr>
          <w:rFonts w:ascii="Times New Roman" w:hAnsi="Times New Roman" w:cs="Times New Roman"/>
          <w:sz w:val="24"/>
          <w:szCs w:val="24"/>
        </w:rPr>
        <w:t>das 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continuam </w:t>
      </w:r>
      <w:r w:rsidR="00451DCF">
        <w:rPr>
          <w:rFonts w:ascii="Times New Roman" w:hAnsi="Times New Roman" w:cs="Times New Roman"/>
          <w:sz w:val="24"/>
          <w:szCs w:val="24"/>
        </w:rPr>
        <w:t>o desafio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51DC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Bab</w:t>
      </w:r>
      <w:r w:rsidR="00451DCF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451DCF">
        <w:rPr>
          <w:rFonts w:ascii="Times New Roman" w:hAnsi="Times New Roman" w:cs="Times New Roman"/>
          <w:sz w:val="24"/>
          <w:szCs w:val="24"/>
        </w:rPr>
        <w:t>ônia</w:t>
      </w:r>
      <w:ins w:id="1984" w:author="Daniela Mountian" w:date="2017-08-28T00:25:00Z">
        <w:r w:rsidR="00F304A6">
          <w:rPr>
            <w:rFonts w:ascii="Times New Roman" w:hAnsi="Times New Roman" w:cs="Times New Roman"/>
            <w:sz w:val="24"/>
            <w:szCs w:val="24"/>
          </w:rPr>
          <w:t xml:space="preserve"> ao Senhor</w:t>
        </w:r>
      </w:ins>
      <w:r w:rsidR="00451DCF">
        <w:rPr>
          <w:rFonts w:ascii="Times New Roman" w:hAnsi="Times New Roman" w:cs="Times New Roman"/>
          <w:sz w:val="24"/>
          <w:szCs w:val="24"/>
        </w:rPr>
        <w:t xml:space="preserve">, </w:t>
      </w:r>
      <w:ins w:id="1985" w:author="Daniela Mountian" w:date="2017-08-28T00:25:00Z">
        <w:r w:rsidR="00F304A6">
          <w:rPr>
            <w:rFonts w:ascii="Times New Roman" w:hAnsi="Times New Roman" w:cs="Times New Roman"/>
            <w:sz w:val="24"/>
            <w:szCs w:val="24"/>
          </w:rPr>
          <w:t xml:space="preserve">desafio </w:t>
        </w:r>
      </w:ins>
      <w:r w:rsidR="00451DCF" w:rsidRPr="00F304A6">
        <w:rPr>
          <w:rFonts w:ascii="Times New Roman" w:hAnsi="Times New Roman" w:cs="Times New Roman"/>
          <w:sz w:val="24"/>
          <w:szCs w:val="24"/>
        </w:rPr>
        <w:t>por eles mesmos iniciado,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1DCF">
        <w:rPr>
          <w:rFonts w:ascii="Times New Roman" w:hAnsi="Times New Roman" w:cs="Times New Roman"/>
          <w:sz w:val="24"/>
          <w:szCs w:val="24"/>
        </w:rPr>
        <w:t>riem</w:t>
      </w:r>
      <w:r w:rsidR="006C2D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2DB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desgraça daqueles </w:t>
      </w:r>
      <w:r w:rsidR="00451DCF">
        <w:rPr>
          <w:rFonts w:ascii="Times New Roman" w:hAnsi="Times New Roman" w:cs="Times New Roman"/>
          <w:sz w:val="24"/>
          <w:szCs w:val="24"/>
        </w:rPr>
        <w:t xml:space="preserve">que foram </w:t>
      </w:r>
      <w:r w:rsidRPr="00C5704C">
        <w:rPr>
          <w:rFonts w:ascii="Times New Roman" w:hAnsi="Times New Roman" w:cs="Times New Roman"/>
          <w:sz w:val="24"/>
          <w:szCs w:val="24"/>
        </w:rPr>
        <w:t>ensina</w:t>
      </w:r>
      <w:r w:rsidR="00451DCF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receber verdades do céu como </w:t>
      </w:r>
      <w:r w:rsidR="00451DCF">
        <w:rPr>
          <w:rFonts w:ascii="Times New Roman" w:hAnsi="Times New Roman" w:cs="Times New Roman"/>
          <w:sz w:val="24"/>
          <w:szCs w:val="24"/>
        </w:rPr>
        <w:t xml:space="preserve">se viessem diretamente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das mãos do Filho de Deus, mas na realidade </w:t>
      </w:r>
      <w:r w:rsidR="00215F05">
        <w:rPr>
          <w:rFonts w:ascii="Times New Roman" w:hAnsi="Times New Roman" w:cs="Times New Roman"/>
          <w:sz w:val="24"/>
          <w:szCs w:val="24"/>
        </w:rPr>
        <w:t xml:space="preserve">vieram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das patas </w:t>
      </w:r>
      <w:r w:rsidR="00451DCF">
        <w:rPr>
          <w:rFonts w:ascii="Times New Roman" w:hAnsi="Times New Roman" w:cs="Times New Roman"/>
          <w:sz w:val="24"/>
          <w:szCs w:val="24"/>
        </w:rPr>
        <w:t>da frente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monges anacoretas gregos. E a história já provou como, </w:t>
      </w:r>
      <w:r w:rsidR="006C2DB0" w:rsidRPr="00C5704C">
        <w:rPr>
          <w:rFonts w:ascii="Times New Roman" w:hAnsi="Times New Roman" w:cs="Times New Roman"/>
          <w:sz w:val="24"/>
          <w:szCs w:val="24"/>
        </w:rPr>
        <w:t>nes</w:t>
      </w:r>
      <w:r w:rsidR="006C2DB0">
        <w:rPr>
          <w:rFonts w:ascii="Times New Roman" w:hAnsi="Times New Roman" w:cs="Times New Roman"/>
          <w:sz w:val="24"/>
          <w:szCs w:val="24"/>
        </w:rPr>
        <w:t>s</w:t>
      </w:r>
      <w:r w:rsidR="006C2DB0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caso, é fácil </w:t>
      </w:r>
      <w:r w:rsidR="006C2DB0">
        <w:rPr>
          <w:rFonts w:ascii="Times New Roman" w:hAnsi="Times New Roman" w:cs="Times New Roman"/>
          <w:sz w:val="24"/>
          <w:szCs w:val="24"/>
        </w:rPr>
        <w:t>destituir</w:t>
      </w:r>
      <w:r w:rsidR="006C2D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5F0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1986"/>
      <w:ins w:id="1987" w:author="Daniela Mountian" w:date="2017-07-05T17:41:00Z">
        <w:r w:rsidR="00215F05">
          <w:rPr>
            <w:rFonts w:ascii="Times New Roman" w:hAnsi="Times New Roman" w:cs="Times New Roman"/>
            <w:sz w:val="24"/>
            <w:szCs w:val="24"/>
          </w:rPr>
          <w:t>H</w:t>
        </w:r>
      </w:ins>
      <w:r w:rsidRPr="00C5704C">
        <w:rPr>
          <w:rFonts w:ascii="Times New Roman" w:hAnsi="Times New Roman" w:cs="Times New Roman"/>
          <w:sz w:val="24"/>
          <w:szCs w:val="24"/>
        </w:rPr>
        <w:t>abitante do céu</w:t>
      </w:r>
      <w:ins w:id="1988" w:author="Leila" w:date="2016-07-22T14:57:00Z">
        <w:r w:rsidR="006C2DB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commentRangeEnd w:id="1986"/>
      <w:r w:rsidR="00215F05">
        <w:rPr>
          <w:rStyle w:val="Refdecomentrio"/>
          <w:rFonts w:cs="Times New Roman"/>
          <w:lang w:val="x-none"/>
        </w:rPr>
        <w:commentReference w:id="1986"/>
      </w:r>
      <w:ins w:id="1989" w:author="Leila" w:date="2016-07-22T14:57:00Z">
        <w:r w:rsidR="006C2DB0" w:rsidRPr="0029485F">
          <w:rPr>
            <w:rFonts w:ascii="Times New Roman" w:hAnsi="Times New Roman" w:cs="Times New Roman"/>
            <w:sz w:val="24"/>
            <w:szCs w:val="24"/>
            <w:highlight w:val="yellow"/>
            <w:rPrChange w:id="1990" w:author="Daniela Mountian" w:date="2017-08-28T00:3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e colocar outro no </w:t>
        </w:r>
      </w:ins>
      <w:ins w:id="1991" w:author="Daniela Mountian" w:date="2017-07-05T17:41:00Z">
        <w:r w:rsidR="00215F05" w:rsidRPr="0029485F">
          <w:rPr>
            <w:rFonts w:ascii="Times New Roman" w:hAnsi="Times New Roman" w:cs="Times New Roman"/>
            <w:sz w:val="24"/>
            <w:szCs w:val="24"/>
            <w:highlight w:val="yellow"/>
            <w:rPrChange w:id="1992" w:author="Daniela Mountian" w:date="2017-08-28T00:3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S</w:t>
        </w:r>
      </w:ins>
      <w:ins w:id="1993" w:author="Leila" w:date="2016-07-22T14:57:00Z">
        <w:r w:rsidR="006C2DB0" w:rsidRPr="0029485F">
          <w:rPr>
            <w:rFonts w:ascii="Times New Roman" w:hAnsi="Times New Roman" w:cs="Times New Roman"/>
            <w:sz w:val="24"/>
            <w:szCs w:val="24"/>
            <w:highlight w:val="yellow"/>
            <w:rPrChange w:id="1994" w:author="Daniela Mountian" w:date="2017-08-28T00:33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eu lugar</w:t>
        </w:r>
      </w:ins>
      <w:r w:rsidRPr="0029485F">
        <w:rPr>
          <w:rFonts w:ascii="Times New Roman" w:hAnsi="Times New Roman" w:cs="Times New Roman"/>
          <w:sz w:val="24"/>
          <w:szCs w:val="24"/>
          <w:highlight w:val="yellow"/>
          <w:rPrChange w:id="1995" w:author="Daniela Mountian" w:date="2017-08-28T00:33:00Z">
            <w:rPr>
              <w:rFonts w:ascii="Times New Roman" w:hAnsi="Times New Roman" w:cs="Times New Roman"/>
              <w:sz w:val="24"/>
              <w:szCs w:val="24"/>
            </w:rPr>
          </w:rPrChange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Tudo vem diret</w:t>
      </w:r>
      <w:r w:rsidR="00215F05">
        <w:rPr>
          <w:rFonts w:ascii="Times New Roman" w:hAnsi="Times New Roman" w:cs="Times New Roman"/>
          <w:sz w:val="24"/>
          <w:szCs w:val="24"/>
        </w:rPr>
        <w:t>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céu, pois no Evangelho de Mateus (e eles sabem que </w:t>
      </w:r>
      <w:r w:rsidR="007B669E" w:rsidRPr="00C5704C">
        <w:rPr>
          <w:rFonts w:ascii="Times New Roman" w:hAnsi="Times New Roman" w:cs="Times New Roman"/>
          <w:sz w:val="24"/>
          <w:szCs w:val="24"/>
        </w:rPr>
        <w:t>es</w:t>
      </w:r>
      <w:r w:rsidR="007B669E">
        <w:rPr>
          <w:rFonts w:ascii="Times New Roman" w:hAnsi="Times New Roman" w:cs="Times New Roman"/>
          <w:sz w:val="24"/>
          <w:szCs w:val="24"/>
        </w:rPr>
        <w:t>s</w:t>
      </w:r>
      <w:r w:rsidR="007B669E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o mais autêntico Evangelho, apesar de admirarem e </w:t>
      </w:r>
      <w:r w:rsidR="00215F05">
        <w:rPr>
          <w:rFonts w:ascii="Times New Roman" w:hAnsi="Times New Roman" w:cs="Times New Roman"/>
          <w:sz w:val="24"/>
          <w:szCs w:val="24"/>
        </w:rPr>
        <w:t>encherem de elogios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quarto</w:t>
      </w:r>
      <w:r w:rsidR="00393A74">
        <w:rPr>
          <w:rFonts w:ascii="Times New Roman" w:hAnsi="Times New Roman" w:cs="Times New Roman"/>
          <w:sz w:val="24"/>
          <w:szCs w:val="24"/>
        </w:rPr>
        <w:t xml:space="preserve"> </w:t>
      </w:r>
      <w:r w:rsidR="00393A74">
        <w:rPr>
          <w:rFonts w:ascii="Times New Roman" w:hAnsi="Times New Roman" w:cs="Times New Roman"/>
          <w:sz w:val="24"/>
          <w:szCs w:val="24"/>
        </w:rPr>
        <w:lastRenderedPageBreak/>
        <w:t>e</w:t>
      </w:r>
      <w:r w:rsidR="00E07A7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decadente, </w:t>
      </w:r>
      <w:r w:rsidR="00215F05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15F05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talento literário prevalece sobre o conteúdo espiritual) </w:t>
      </w:r>
      <w:r w:rsidR="006F21B0">
        <w:rPr>
          <w:rFonts w:ascii="Times New Roman" w:hAnsi="Times New Roman" w:cs="Times New Roman"/>
          <w:sz w:val="24"/>
          <w:szCs w:val="24"/>
        </w:rPr>
        <w:t xml:space="preserve">há </w:t>
      </w:r>
      <w:r w:rsidRPr="00C5704C">
        <w:rPr>
          <w:rFonts w:ascii="Times New Roman" w:hAnsi="Times New Roman" w:cs="Times New Roman"/>
          <w:sz w:val="24"/>
          <w:szCs w:val="24"/>
        </w:rPr>
        <w:t>os versícu</w:t>
      </w:r>
      <w:r w:rsidR="007B669E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>os 63 e 64</w:t>
      </w:r>
      <w:r w:rsidR="00215F0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69"/>
      </w:r>
      <w:r w:rsidRPr="00C5704C">
        <w:rPr>
          <w:rFonts w:ascii="Times New Roman" w:hAnsi="Times New Roman" w:cs="Times New Roman"/>
          <w:sz w:val="24"/>
          <w:szCs w:val="24"/>
        </w:rPr>
        <w:t xml:space="preserve"> Os cristãos gostam de cit</w:t>
      </w:r>
      <w:r w:rsidR="00085DBE">
        <w:rPr>
          <w:rFonts w:ascii="Times New Roman" w:hAnsi="Times New Roman" w:cs="Times New Roman"/>
          <w:sz w:val="24"/>
          <w:szCs w:val="24"/>
        </w:rPr>
        <w:t>á-los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prova irrefutável. E o que há nes</w:t>
      </w:r>
      <w:r w:rsidR="00085DB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es versículos? Jesus é levado para o tribunal. O sumo sacerdote, o homem</w:t>
      </w:r>
      <w:r w:rsidR="00085DBE">
        <w:rPr>
          <w:rFonts w:ascii="Times New Roman" w:hAnsi="Times New Roman" w:cs="Times New Roman"/>
          <w:sz w:val="24"/>
          <w:szCs w:val="24"/>
        </w:rPr>
        <w:t xml:space="preserve"> que fez</w:t>
      </w:r>
      <w:r w:rsidR="0021633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grande tribo de Levi </w:t>
      </w:r>
      <w:r w:rsidR="00085DBE">
        <w:rPr>
          <w:rFonts w:ascii="Times New Roman" w:hAnsi="Times New Roman" w:cs="Times New Roman"/>
          <w:sz w:val="24"/>
          <w:szCs w:val="24"/>
        </w:rPr>
        <w:t>chegar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5C2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limite de sua humilhação, faz</w:t>
      </w:r>
      <w:r w:rsidR="00216339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 xml:space="preserve">lhe uma pergunta: </w:t>
      </w:r>
    </w:p>
    <w:p w:rsidR="0024094F" w:rsidRPr="00C5704C" w:rsidRDefault="002163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 és o Cristo, o filho de Deus?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Jesus lhe responde:</w:t>
      </w:r>
    </w:p>
    <w:p w:rsidR="0024094F" w:rsidRPr="00C5704C" w:rsidRDefault="0021633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 </w:t>
      </w:r>
      <w:r w:rsidR="00595C23">
        <w:rPr>
          <w:rFonts w:ascii="Times New Roman" w:hAnsi="Times New Roman" w:cs="Times New Roman"/>
          <w:sz w:val="24"/>
          <w:szCs w:val="24"/>
        </w:rPr>
        <w:t xml:space="preserve">mesmo </w:t>
      </w:r>
      <w:r w:rsidR="0024094F" w:rsidRPr="00C5704C">
        <w:rPr>
          <w:rFonts w:ascii="Times New Roman" w:hAnsi="Times New Roman" w:cs="Times New Roman"/>
          <w:sz w:val="24"/>
          <w:szCs w:val="24"/>
        </w:rPr>
        <w:t>o disseste. Mas também vos digo</w:t>
      </w:r>
      <w:ins w:id="1996" w:author="Daniela Mountian" w:date="2017-08-28T00:42:00Z">
        <w:r w:rsidR="00CA0C7E">
          <w:rPr>
            <w:rFonts w:ascii="Times New Roman" w:hAnsi="Times New Roman" w:cs="Times New Roman"/>
            <w:sz w:val="24"/>
            <w:szCs w:val="24"/>
          </w:rPr>
          <w:t>: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1997" w:author="Daniela Mountian" w:date="2017-08-28T00:45:00Z">
        <w:r w:rsidR="00CA0C7E">
          <w:rPr>
            <w:rFonts w:ascii="Times New Roman" w:hAnsi="Times New Roman" w:cs="Times New Roman"/>
            <w:sz w:val="24"/>
            <w:szCs w:val="24"/>
          </w:rPr>
          <w:t xml:space="preserve">de agora em diante, vós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vereis </w:t>
      </w:r>
      <w:del w:id="1998" w:author="Daniela Mountian" w:date="2017-08-28T00:45:00Z">
        <w:r w:rsidR="0024094F" w:rsidRPr="00C5704C" w:rsidDel="00CA0C7E">
          <w:rPr>
            <w:rFonts w:ascii="Times New Roman" w:hAnsi="Times New Roman" w:cs="Times New Roman"/>
            <w:sz w:val="24"/>
            <w:szCs w:val="24"/>
          </w:rPr>
          <w:delText xml:space="preserve">depois </w:delText>
        </w:r>
      </w:del>
      <w:r w:rsidR="0024094F" w:rsidRPr="00CA0C7E">
        <w:rPr>
          <w:rFonts w:ascii="Times New Roman" w:hAnsi="Times New Roman" w:cs="Times New Roman"/>
          <w:sz w:val="24"/>
          <w:szCs w:val="24"/>
        </w:rPr>
        <w:t>o Filho d</w:t>
      </w:r>
      <w:ins w:id="1999" w:author="Daniela Mountian" w:date="2017-08-28T00:42:00Z">
        <w:r w:rsidR="00CA0C7E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Homem sentado à direita do </w:t>
      </w:r>
      <w:ins w:id="2000" w:author="Daniela Mountian" w:date="2017-08-28T00:41:00Z">
        <w:r w:rsidR="00CA0C7E">
          <w:rPr>
            <w:rFonts w:ascii="Times New Roman" w:hAnsi="Times New Roman" w:cs="Times New Roman"/>
            <w:sz w:val="24"/>
            <w:szCs w:val="24"/>
          </w:rPr>
          <w:t>p</w:t>
        </w:r>
        <w:r w:rsidR="00CA0C7E" w:rsidRPr="00C5704C">
          <w:rPr>
            <w:rFonts w:ascii="Times New Roman" w:hAnsi="Times New Roman" w:cs="Times New Roman"/>
            <w:sz w:val="24"/>
            <w:szCs w:val="24"/>
          </w:rPr>
          <w:t xml:space="preserve">oder </w:t>
        </w:r>
      </w:ins>
      <w:r w:rsidR="0024094F" w:rsidRPr="00CA0C7E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01"/>
      <w:r w:rsidR="0024094F" w:rsidRPr="00C5704C">
        <w:rPr>
          <w:rFonts w:ascii="Times New Roman" w:hAnsi="Times New Roman" w:cs="Times New Roman"/>
          <w:sz w:val="24"/>
          <w:szCs w:val="24"/>
        </w:rPr>
        <w:t>vi</w:t>
      </w:r>
      <w:ins w:id="2002" w:author="Daniela Mountian" w:date="2017-07-05T18:00:00Z">
        <w:r w:rsidR="00595C23">
          <w:rPr>
            <w:rFonts w:ascii="Times New Roman" w:hAnsi="Times New Roman" w:cs="Times New Roman"/>
            <w:sz w:val="24"/>
            <w:szCs w:val="24"/>
          </w:rPr>
          <w:t>ndo</w:t>
        </w:r>
      </w:ins>
      <w:commentRangeEnd w:id="2001"/>
      <w:ins w:id="2003" w:author="Daniela Mountian" w:date="2017-08-28T00:40:00Z">
        <w:r w:rsidR="00CA0C7E">
          <w:rPr>
            <w:rStyle w:val="Refdecomentrio"/>
            <w:rFonts w:cs="Times New Roman"/>
            <w:lang w:val="x-none"/>
          </w:rPr>
          <w:commentReference w:id="2001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as nuvens </w:t>
      </w:r>
      <w:r w:rsidR="00595C23">
        <w:rPr>
          <w:rFonts w:ascii="Times New Roman" w:hAnsi="Times New Roman" w:cs="Times New Roman"/>
          <w:sz w:val="24"/>
          <w:szCs w:val="24"/>
        </w:rPr>
        <w:t xml:space="preserve">do </w:t>
      </w:r>
      <w:r w:rsidR="0024094F" w:rsidRPr="00C5704C">
        <w:rPr>
          <w:rFonts w:ascii="Times New Roman" w:hAnsi="Times New Roman" w:cs="Times New Roman"/>
          <w:sz w:val="24"/>
          <w:szCs w:val="24"/>
        </w:rPr>
        <w:t>c</w:t>
      </w:r>
      <w:r w:rsidR="00595C23">
        <w:rPr>
          <w:rFonts w:ascii="Times New Roman" w:hAnsi="Times New Roman" w:cs="Times New Roman"/>
          <w:sz w:val="24"/>
          <w:szCs w:val="24"/>
        </w:rPr>
        <w:t>éu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o sumo sacerdote rasgou as suas vestes e disse:</w:t>
      </w:r>
    </w:p>
    <w:p w:rsidR="0024094F" w:rsidRPr="00C5704C" w:rsidRDefault="0057044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blasfema.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 será que o Cristo blasfem</w:t>
      </w:r>
      <w:r w:rsidR="006F21B0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A8702E">
        <w:rPr>
          <w:rFonts w:ascii="Times New Roman" w:hAnsi="Times New Roman" w:cs="Times New Roman"/>
          <w:sz w:val="24"/>
          <w:szCs w:val="24"/>
        </w:rPr>
        <w:t>Ignoremos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fato de que </w:t>
      </w:r>
      <w:r w:rsidR="00B560C9" w:rsidRPr="00C5704C">
        <w:rPr>
          <w:rFonts w:ascii="Times New Roman" w:hAnsi="Times New Roman" w:cs="Times New Roman"/>
          <w:sz w:val="24"/>
          <w:szCs w:val="24"/>
        </w:rPr>
        <w:t>es</w:t>
      </w:r>
      <w:r w:rsidR="00B560C9">
        <w:rPr>
          <w:rFonts w:ascii="Times New Roman" w:hAnsi="Times New Roman" w:cs="Times New Roman"/>
          <w:sz w:val="24"/>
          <w:szCs w:val="24"/>
        </w:rPr>
        <w:t>s</w:t>
      </w:r>
      <w:r w:rsidR="00B560C9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passagem</w:t>
      </w:r>
      <w:r w:rsidR="00A8702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geral</w:t>
      </w:r>
      <w:r w:rsidR="00A8702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A0C7E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obscura e anti-histórica. Conforme a Lei de Moisés, </w:t>
      </w:r>
      <w:r w:rsidR="00A8702E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A8702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02E">
        <w:rPr>
          <w:rFonts w:ascii="Times New Roman" w:hAnsi="Times New Roman" w:cs="Times New Roman"/>
          <w:sz w:val="24"/>
          <w:szCs w:val="24"/>
        </w:rPr>
        <w:t>desonra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Deus</w:t>
      </w:r>
      <w:r w:rsidR="00A8702E">
        <w:rPr>
          <w:rFonts w:ascii="Times New Roman" w:hAnsi="Times New Roman" w:cs="Times New Roman"/>
          <w:sz w:val="24"/>
          <w:szCs w:val="24"/>
        </w:rPr>
        <w:t xml:space="preserve"> blasfema</w:t>
      </w:r>
      <w:r w:rsidRPr="00C5704C">
        <w:rPr>
          <w:rFonts w:ascii="Times New Roman" w:hAnsi="Times New Roman" w:cs="Times New Roman"/>
          <w:sz w:val="24"/>
          <w:szCs w:val="24"/>
        </w:rPr>
        <w:t>. Mas</w:t>
      </w:r>
      <w:r w:rsidR="00A8702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aqui</w:t>
      </w:r>
      <w:r w:rsidR="00A8702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Cristo não </w:t>
      </w:r>
      <w:r w:rsidR="006F21B0">
        <w:rPr>
          <w:rFonts w:ascii="Times New Roman" w:hAnsi="Times New Roman" w:cs="Times New Roman"/>
          <w:sz w:val="24"/>
          <w:szCs w:val="24"/>
        </w:rPr>
        <w:t>desonrou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Deus. Suponhamos que o sumo sacerdote, ao colaborar com os romanos, </w:t>
      </w:r>
      <w:r w:rsidR="00A8702E">
        <w:rPr>
          <w:rFonts w:ascii="Times New Roman" w:hAnsi="Times New Roman" w:cs="Times New Roman"/>
          <w:sz w:val="24"/>
          <w:szCs w:val="24"/>
        </w:rPr>
        <w:t xml:space="preserve">tenha </w:t>
      </w:r>
      <w:r w:rsidRPr="00C5704C">
        <w:rPr>
          <w:rFonts w:ascii="Times New Roman" w:hAnsi="Times New Roman" w:cs="Times New Roman"/>
          <w:sz w:val="24"/>
          <w:szCs w:val="24"/>
        </w:rPr>
        <w:t>infringi</w:t>
      </w:r>
      <w:r w:rsidR="00A8702E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Lei de Moisés, mas será que Jesus </w:t>
      </w:r>
      <w:r w:rsidR="00A8702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infringiu? </w:t>
      </w:r>
      <w:r w:rsidR="00A8702E">
        <w:rPr>
          <w:rFonts w:ascii="Times New Roman" w:hAnsi="Times New Roman" w:cs="Times New Roman"/>
          <w:sz w:val="24"/>
          <w:szCs w:val="24"/>
        </w:rPr>
        <w:t>Todo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 se considerava </w:t>
      </w:r>
      <w:del w:id="2004" w:author="Daniela Mountian" w:date="2017-08-28T00:48:00Z">
        <w:r w:rsidR="00BB7141" w:rsidDel="00CA0C7E">
          <w:rPr>
            <w:rFonts w:ascii="Times New Roman" w:hAnsi="Times New Roman" w:cs="Times New Roman"/>
            <w:sz w:val="24"/>
            <w:szCs w:val="24"/>
          </w:rPr>
          <w:delText>um</w:delText>
        </w:r>
      </w:del>
      <w:ins w:id="2005" w:author="Daniela Mountian" w:date="2017-08-28T00:48:00Z">
        <w:r w:rsidR="00CA0C7E">
          <w:rPr>
            <w:rFonts w:ascii="Times New Roman" w:hAnsi="Times New Roman" w:cs="Times New Roman"/>
            <w:sz w:val="24"/>
            <w:szCs w:val="24"/>
          </w:rPr>
          <w:t>o</w:t>
        </w:r>
      </w:ins>
      <w:r w:rsidR="00BB714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Filho de Deus, pois, desde os tempos de Abraão, o povo era </w:t>
      </w:r>
      <w:r w:rsidR="00A8702E">
        <w:rPr>
          <w:rFonts w:ascii="Times New Roman" w:hAnsi="Times New Roman" w:cs="Times New Roman"/>
          <w:sz w:val="24"/>
          <w:szCs w:val="24"/>
        </w:rPr>
        <w:t xml:space="preserve">o povo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Senhor. </w:t>
      </w:r>
      <w:r w:rsidR="00A8702E">
        <w:rPr>
          <w:rFonts w:ascii="Times New Roman" w:hAnsi="Times New Roman" w:cs="Times New Roman"/>
          <w:sz w:val="24"/>
          <w:szCs w:val="24"/>
        </w:rPr>
        <w:t>Todo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patriota podia sentir </w:t>
      </w:r>
      <w:r w:rsidR="00A8702E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 uma força messiânica </w:t>
      </w:r>
      <w:r w:rsidR="00BB7141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02E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</w:t>
      </w:r>
      <w:r w:rsidR="00BB7141">
        <w:rPr>
          <w:rFonts w:ascii="Times New Roman" w:hAnsi="Times New Roman" w:cs="Times New Roman"/>
          <w:sz w:val="24"/>
          <w:szCs w:val="24"/>
        </w:rPr>
        <w:t>corria o risco de des</w:t>
      </w:r>
      <w:r w:rsidR="000A50AA">
        <w:rPr>
          <w:rFonts w:ascii="Times New Roman" w:hAnsi="Times New Roman" w:cs="Times New Roman"/>
          <w:sz w:val="24"/>
          <w:szCs w:val="24"/>
        </w:rPr>
        <w:t>a</w:t>
      </w:r>
      <w:r w:rsidR="00BB7141">
        <w:rPr>
          <w:rFonts w:ascii="Times New Roman" w:hAnsi="Times New Roman" w:cs="Times New Roman"/>
          <w:sz w:val="24"/>
          <w:szCs w:val="24"/>
        </w:rPr>
        <w:t>parecer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B7141">
        <w:rPr>
          <w:rFonts w:ascii="Times New Roman" w:hAnsi="Times New Roman" w:cs="Times New Roman"/>
          <w:sz w:val="24"/>
          <w:szCs w:val="24"/>
        </w:rPr>
        <w:t>Além disso</w:t>
      </w:r>
      <w:r w:rsidRPr="00C5704C">
        <w:rPr>
          <w:rFonts w:ascii="Times New Roman" w:hAnsi="Times New Roman" w:cs="Times New Roman"/>
          <w:sz w:val="24"/>
          <w:szCs w:val="24"/>
        </w:rPr>
        <w:t>, a</w:t>
      </w:r>
      <w:r w:rsidR="00BB4F5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“Messias” celeste</w:t>
      </w:r>
      <w:r w:rsidR="00BB7141">
        <w:rPr>
          <w:rFonts w:ascii="Times New Roman" w:hAnsi="Times New Roman" w:cs="Times New Roman"/>
          <w:sz w:val="24"/>
          <w:szCs w:val="24"/>
        </w:rPr>
        <w:t xml:space="preserve"> costumava</w:t>
      </w:r>
      <w:r w:rsidR="00097FBD">
        <w:rPr>
          <w:rFonts w:ascii="Times New Roman" w:hAnsi="Times New Roman" w:cs="Times New Roman"/>
          <w:sz w:val="24"/>
          <w:szCs w:val="24"/>
        </w:rPr>
        <w:t>-</w:t>
      </w:r>
      <w:r w:rsidR="00BB7141">
        <w:rPr>
          <w:rFonts w:ascii="Times New Roman" w:hAnsi="Times New Roman" w:cs="Times New Roman"/>
          <w:sz w:val="24"/>
          <w:szCs w:val="24"/>
        </w:rPr>
        <w:t>se</w:t>
      </w:r>
      <w:r w:rsidR="00233F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acrescenta</w:t>
      </w:r>
      <w:r w:rsidR="00BB714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título terreno de </w:t>
      </w:r>
      <w:r w:rsidR="00BB7141">
        <w:rPr>
          <w:rFonts w:ascii="Times New Roman" w:hAnsi="Times New Roman" w:cs="Times New Roman"/>
          <w:sz w:val="24"/>
          <w:szCs w:val="24"/>
        </w:rPr>
        <w:t>“R</w:t>
      </w:r>
      <w:r w:rsidRPr="00C5704C">
        <w:rPr>
          <w:rFonts w:ascii="Times New Roman" w:hAnsi="Times New Roman" w:cs="Times New Roman"/>
          <w:sz w:val="24"/>
          <w:szCs w:val="24"/>
        </w:rPr>
        <w:t xml:space="preserve">ei dos </w:t>
      </w:r>
      <w:r w:rsidR="000A50AA">
        <w:rPr>
          <w:rFonts w:ascii="Times New Roman" w:hAnsi="Times New Roman" w:cs="Times New Roman"/>
          <w:sz w:val="24"/>
          <w:szCs w:val="24"/>
        </w:rPr>
        <w:t>j</w:t>
      </w:r>
      <w:r w:rsidRPr="00C5704C">
        <w:rPr>
          <w:rFonts w:ascii="Times New Roman" w:hAnsi="Times New Roman" w:cs="Times New Roman"/>
          <w:sz w:val="24"/>
          <w:szCs w:val="24"/>
        </w:rPr>
        <w:t>udeus</w:t>
      </w:r>
      <w:r w:rsidR="00BB7141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. Um título estranho para uma </w:t>
      </w:r>
      <w:r w:rsidR="00BB7141">
        <w:rPr>
          <w:rFonts w:ascii="Times New Roman" w:hAnsi="Times New Roman" w:cs="Times New Roman"/>
          <w:sz w:val="24"/>
          <w:szCs w:val="24"/>
        </w:rPr>
        <w:t>personalidade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B714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 mundo, </w:t>
      </w:r>
      <w:r w:rsidR="00233F89" w:rsidRPr="00C5704C">
        <w:rPr>
          <w:rFonts w:ascii="Times New Roman" w:hAnsi="Times New Roman" w:cs="Times New Roman"/>
          <w:sz w:val="24"/>
          <w:szCs w:val="24"/>
        </w:rPr>
        <w:t>metafísic</w:t>
      </w:r>
      <w:r w:rsidR="00233F89">
        <w:rPr>
          <w:rFonts w:ascii="Times New Roman" w:hAnsi="Times New Roman" w:cs="Times New Roman"/>
          <w:sz w:val="24"/>
          <w:szCs w:val="24"/>
        </w:rPr>
        <w:t>a</w:t>
      </w:r>
      <w:r w:rsidR="00233F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não nacional. </w:t>
      </w:r>
      <w:r w:rsidR="00BB7141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BB7141">
        <w:rPr>
          <w:rFonts w:ascii="Times New Roman" w:hAnsi="Times New Roman" w:cs="Times New Roman"/>
          <w:sz w:val="24"/>
          <w:szCs w:val="24"/>
        </w:rPr>
        <w:t>tocante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</w:t>
      </w:r>
      <w:r w:rsidR="00233F89" w:rsidRPr="00C5704C">
        <w:rPr>
          <w:rFonts w:ascii="Times New Roman" w:hAnsi="Times New Roman" w:cs="Times New Roman"/>
          <w:sz w:val="24"/>
          <w:szCs w:val="24"/>
        </w:rPr>
        <w:t>Ascen</w:t>
      </w:r>
      <w:r w:rsidR="00233F89">
        <w:rPr>
          <w:rFonts w:ascii="Times New Roman" w:hAnsi="Times New Roman" w:cs="Times New Roman"/>
          <w:sz w:val="24"/>
          <w:szCs w:val="24"/>
        </w:rPr>
        <w:t>s</w:t>
      </w:r>
      <w:r w:rsidR="00233F89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</w:t>
      </w:r>
      <w:del w:id="2006" w:author="Daniela Mountian" w:date="2017-08-28T00:51:00Z">
        <w:r w:rsidRPr="00C5704C" w:rsidDel="00DC5AA2">
          <w:rPr>
            <w:rFonts w:ascii="Times New Roman" w:hAnsi="Times New Roman" w:cs="Times New Roman"/>
            <w:sz w:val="24"/>
            <w:szCs w:val="24"/>
          </w:rPr>
          <w:delText>f</w:delText>
        </w:r>
      </w:del>
      <w:ins w:id="2007" w:author="Daniela Mountian" w:date="2017-08-28T00:51:00Z">
        <w:r w:rsidR="00DC5AA2">
          <w:rPr>
            <w:rFonts w:ascii="Times New Roman" w:hAnsi="Times New Roman" w:cs="Times New Roman"/>
            <w:sz w:val="24"/>
            <w:szCs w:val="24"/>
          </w:rPr>
          <w:t>F</w:t>
        </w:r>
      </w:ins>
      <w:r w:rsidRPr="00C5704C">
        <w:rPr>
          <w:rFonts w:ascii="Times New Roman" w:hAnsi="Times New Roman" w:cs="Times New Roman"/>
          <w:sz w:val="24"/>
          <w:szCs w:val="24"/>
        </w:rPr>
        <w:t>ilho do Homem para as alturas celestiais, isso de modo algum é uma blasfêmia, pois</w:t>
      </w:r>
      <w:r w:rsidR="00C8379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64E3" w:rsidRPr="00C5704C">
        <w:rPr>
          <w:rFonts w:ascii="Times New Roman" w:hAnsi="Times New Roman" w:cs="Times New Roman"/>
          <w:sz w:val="24"/>
          <w:szCs w:val="24"/>
        </w:rPr>
        <w:t>nes</w:t>
      </w:r>
      <w:r w:rsidR="000F64E3">
        <w:rPr>
          <w:rFonts w:ascii="Times New Roman" w:hAnsi="Times New Roman" w:cs="Times New Roman"/>
          <w:sz w:val="24"/>
          <w:szCs w:val="24"/>
        </w:rPr>
        <w:t>s</w:t>
      </w:r>
      <w:r w:rsidR="000F64E3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caso</w:t>
      </w:r>
      <w:r w:rsidR="00C8379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64E3">
        <w:rPr>
          <w:rFonts w:ascii="Times New Roman" w:hAnsi="Times New Roman" w:cs="Times New Roman"/>
          <w:sz w:val="24"/>
          <w:szCs w:val="24"/>
        </w:rPr>
        <w:t xml:space="preserve">se deveria acusar </w:t>
      </w:r>
      <w:r w:rsidR="00C83791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canonicamente reconhecido profeta Elias, que se elevou </w:t>
      </w:r>
      <w:r w:rsidR="00C8379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céu num torvelinho de fogo... Isso não é </w:t>
      </w:r>
      <w:r w:rsidR="00C83791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blasfêmia, como afirma o sumo sacerdote do Evangelho, mas também não é um </w:t>
      </w:r>
      <w:r w:rsidR="00C83791">
        <w:rPr>
          <w:rFonts w:ascii="Times New Roman" w:hAnsi="Times New Roman" w:cs="Times New Roman"/>
          <w:sz w:val="24"/>
          <w:szCs w:val="24"/>
        </w:rPr>
        <w:t>fenômeno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único que prova a origem celeste, como afirmam os ideólogos </w:t>
      </w:r>
      <w:r w:rsidR="00F3363C" w:rsidRPr="00C5704C">
        <w:rPr>
          <w:rFonts w:ascii="Times New Roman" w:hAnsi="Times New Roman" w:cs="Times New Roman"/>
          <w:sz w:val="24"/>
          <w:szCs w:val="24"/>
        </w:rPr>
        <w:t>d</w:t>
      </w:r>
      <w:r w:rsidR="00F3363C">
        <w:rPr>
          <w:rFonts w:ascii="Times New Roman" w:hAnsi="Times New Roman" w:cs="Times New Roman"/>
          <w:sz w:val="24"/>
          <w:szCs w:val="24"/>
        </w:rPr>
        <w:t>o</w:t>
      </w:r>
      <w:r w:rsidR="00F3363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cristianismo, confiando nos </w:t>
      </w:r>
      <w:r w:rsidR="000F64E3" w:rsidRPr="00C5704C">
        <w:rPr>
          <w:rFonts w:ascii="Times New Roman" w:hAnsi="Times New Roman" w:cs="Times New Roman"/>
          <w:sz w:val="24"/>
          <w:szCs w:val="24"/>
        </w:rPr>
        <w:t>vers</w:t>
      </w:r>
      <w:r w:rsidR="000F64E3">
        <w:rPr>
          <w:rFonts w:ascii="Times New Roman" w:hAnsi="Times New Roman" w:cs="Times New Roman"/>
          <w:sz w:val="24"/>
          <w:szCs w:val="24"/>
        </w:rPr>
        <w:t>ículos</w:t>
      </w:r>
      <w:r w:rsidR="000F64E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63 e 64. Isso não é nada mais do que o estado de espírito </w:t>
      </w:r>
      <w:r w:rsidR="00C83791">
        <w:rPr>
          <w:rFonts w:ascii="Times New Roman" w:hAnsi="Times New Roman" w:cs="Times New Roman"/>
          <w:sz w:val="24"/>
          <w:szCs w:val="24"/>
        </w:rPr>
        <w:t xml:space="preserve">genial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uma grande personalidade </w:t>
      </w:r>
      <w:r w:rsidR="00C83791">
        <w:rPr>
          <w:rFonts w:ascii="Times New Roman" w:hAnsi="Times New Roman" w:cs="Times New Roman"/>
          <w:sz w:val="24"/>
          <w:szCs w:val="24"/>
        </w:rPr>
        <w:t>em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 extremo. De modo que, na realidade, os ideólogos cristãos, </w:t>
      </w:r>
      <w:r w:rsidR="00EA4C7A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tenta</w:t>
      </w:r>
      <w:r w:rsidR="00EA4C7A">
        <w:rPr>
          <w:rFonts w:ascii="Times New Roman" w:hAnsi="Times New Roman" w:cs="Times New Roman"/>
          <w:sz w:val="24"/>
          <w:szCs w:val="24"/>
        </w:rPr>
        <w:t>r</w:t>
      </w:r>
      <w:ins w:id="2008" w:author="Daniela Mountian" w:date="2017-08-28T00:53:00Z">
        <w:r w:rsidR="00DC5AA2">
          <w:rPr>
            <w:rFonts w:ascii="Times New Roman" w:hAnsi="Times New Roman" w:cs="Times New Roman"/>
            <w:sz w:val="24"/>
            <w:szCs w:val="24"/>
          </w:rPr>
          <w:t>em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elevar o </w:t>
      </w:r>
      <w:r w:rsidR="00EA4C7A">
        <w:rPr>
          <w:rFonts w:ascii="Times New Roman" w:hAnsi="Times New Roman" w:cs="Times New Roman"/>
          <w:sz w:val="24"/>
          <w:szCs w:val="24"/>
        </w:rPr>
        <w:t>acontecimento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rebaixaram-no, por serem </w:t>
      </w:r>
      <w:r w:rsidR="00EA4C7A">
        <w:rPr>
          <w:rFonts w:ascii="Times New Roman" w:hAnsi="Times New Roman" w:cs="Times New Roman"/>
          <w:sz w:val="24"/>
          <w:szCs w:val="24"/>
        </w:rPr>
        <w:t>estranhos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história </w:t>
      </w:r>
      <w:r w:rsidR="00EA4C7A">
        <w:rPr>
          <w:rFonts w:ascii="Times New Roman" w:hAnsi="Times New Roman" w:cs="Times New Roman"/>
          <w:sz w:val="24"/>
          <w:szCs w:val="24"/>
        </w:rPr>
        <w:t>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4C7A">
        <w:rPr>
          <w:rFonts w:ascii="Times New Roman" w:hAnsi="Times New Roman" w:cs="Times New Roman"/>
          <w:sz w:val="24"/>
          <w:szCs w:val="24"/>
        </w:rPr>
        <w:t>concepção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mundo nacional judia. E não existe outro caminho para o verdadeiro entendimento da Bíblia e do Evangelho </w:t>
      </w:r>
      <w:r w:rsidR="00EA4C7A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através da história e da </w:t>
      </w:r>
      <w:r w:rsidR="00EA4C7A">
        <w:rPr>
          <w:rFonts w:ascii="Times New Roman" w:hAnsi="Times New Roman" w:cs="Times New Roman"/>
          <w:sz w:val="24"/>
          <w:szCs w:val="24"/>
        </w:rPr>
        <w:t>concepção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mundo judia. Mas 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</w:t>
      </w:r>
      <w:r w:rsidR="00EA4C7A">
        <w:rPr>
          <w:rFonts w:ascii="Times New Roman" w:hAnsi="Times New Roman" w:cs="Times New Roman"/>
          <w:sz w:val="24"/>
          <w:szCs w:val="24"/>
        </w:rPr>
        <w:t>quebrad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O Cálice</w:t>
      </w:r>
      <w:r w:rsidR="00813B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4C7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 não tem complexidade. </w:t>
      </w:r>
      <w:r w:rsidR="00EA4C7A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</w:t>
      </w:r>
      <w:ins w:id="2009" w:author="Daniela Mountian" w:date="2017-08-28T01:26:00Z">
        <w:r w:rsidR="003D26C2">
          <w:rPr>
            <w:rFonts w:ascii="Times New Roman" w:hAnsi="Times New Roman" w:cs="Times New Roman"/>
            <w:sz w:val="24"/>
            <w:szCs w:val="24"/>
          </w:rPr>
          <w:t xml:space="preserve">primeiro </w:t>
        </w:r>
      </w:ins>
      <w:r w:rsidRPr="00C5704C">
        <w:rPr>
          <w:rFonts w:ascii="Times New Roman" w:hAnsi="Times New Roman" w:cs="Times New Roman"/>
          <w:sz w:val="24"/>
          <w:szCs w:val="24"/>
        </w:rPr>
        <w:t>aspecto</w:t>
      </w:r>
      <w:del w:id="2010" w:author="Daniela Mountian" w:date="2017-08-28T01:27:00Z">
        <w:r w:rsidR="00EA4C7A" w:rsidDel="003D26C2">
          <w:rPr>
            <w:rFonts w:ascii="Times New Roman" w:hAnsi="Times New Roman" w:cs="Times New Roman"/>
            <w:sz w:val="24"/>
            <w:szCs w:val="24"/>
          </w:rPr>
          <w:delText xml:space="preserve"> original</w:delText>
        </w:r>
      </w:del>
      <w:r w:rsidR="00EA4C7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inquieta </w:t>
      </w:r>
      <w:r w:rsidR="00DC5AA2">
        <w:rPr>
          <w:rFonts w:ascii="Times New Roman" w:hAnsi="Times New Roman" w:cs="Times New Roman"/>
          <w:sz w:val="24"/>
          <w:szCs w:val="24"/>
        </w:rPr>
        <w:t>o espírito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já </w:t>
      </w:r>
      <w:r w:rsidR="00813B0A">
        <w:rPr>
          <w:rFonts w:ascii="Times New Roman" w:hAnsi="Times New Roman" w:cs="Times New Roman"/>
          <w:sz w:val="24"/>
          <w:szCs w:val="24"/>
        </w:rPr>
        <w:t>seu</w:t>
      </w:r>
      <w:r w:rsidR="00813B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fragmento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13B0A">
        <w:rPr>
          <w:rFonts w:ascii="Times New Roman" w:hAnsi="Times New Roman" w:cs="Times New Roman"/>
          <w:sz w:val="24"/>
          <w:szCs w:val="24"/>
        </w:rPr>
        <w:t>em</w:t>
      </w:r>
      <w:r w:rsidR="00813B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primeiro aspecto </w:t>
      </w:r>
      <w:r w:rsidR="00EA4C7A">
        <w:rPr>
          <w:rFonts w:ascii="Times New Roman" w:hAnsi="Times New Roman" w:cs="Times New Roman"/>
          <w:sz w:val="24"/>
          <w:szCs w:val="24"/>
        </w:rPr>
        <w:t>qu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EA4C7A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último, </w:t>
      </w:r>
      <w:r w:rsidR="000A50AA">
        <w:rPr>
          <w:rFonts w:ascii="Times New Roman" w:hAnsi="Times New Roman" w:cs="Times New Roman"/>
          <w:sz w:val="24"/>
          <w:szCs w:val="24"/>
        </w:rPr>
        <w:t xml:space="preserve">inquieta,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pois </w:t>
      </w:r>
      <w:r w:rsidR="00EA4C7A">
        <w:rPr>
          <w:rFonts w:ascii="Times New Roman" w:hAnsi="Times New Roman" w:cs="Times New Roman"/>
          <w:sz w:val="24"/>
          <w:szCs w:val="24"/>
        </w:rPr>
        <w:t>el</w:t>
      </w:r>
      <w:r w:rsidR="000A50A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50AA">
        <w:rPr>
          <w:rFonts w:ascii="Times New Roman" w:hAnsi="Times New Roman" w:cs="Times New Roman"/>
          <w:sz w:val="24"/>
          <w:szCs w:val="24"/>
        </w:rPr>
        <w:t>possui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4C7A">
        <w:rPr>
          <w:rFonts w:ascii="Times New Roman" w:hAnsi="Times New Roman" w:cs="Times New Roman"/>
          <w:sz w:val="24"/>
          <w:szCs w:val="24"/>
        </w:rPr>
        <w:t xml:space="preserve">uma aparência </w:t>
      </w:r>
      <w:r w:rsidR="00813B0A" w:rsidRPr="00C5704C">
        <w:rPr>
          <w:rFonts w:ascii="Times New Roman" w:hAnsi="Times New Roman" w:cs="Times New Roman"/>
          <w:sz w:val="24"/>
          <w:szCs w:val="24"/>
        </w:rPr>
        <w:t>únic</w:t>
      </w:r>
      <w:r w:rsidR="00813B0A">
        <w:rPr>
          <w:rFonts w:ascii="Times New Roman" w:hAnsi="Times New Roman" w:cs="Times New Roman"/>
          <w:sz w:val="24"/>
          <w:szCs w:val="24"/>
        </w:rPr>
        <w:t>a</w:t>
      </w:r>
      <w:r w:rsidR="000A50AA">
        <w:rPr>
          <w:rFonts w:ascii="Times New Roman" w:hAnsi="Times New Roman" w:cs="Times New Roman"/>
          <w:sz w:val="24"/>
          <w:szCs w:val="24"/>
        </w:rPr>
        <w:t>,</w:t>
      </w:r>
      <w:r w:rsidR="00813B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4C7A">
        <w:rPr>
          <w:rFonts w:ascii="Times New Roman" w:hAnsi="Times New Roman" w:cs="Times New Roman"/>
          <w:sz w:val="24"/>
          <w:szCs w:val="24"/>
        </w:rPr>
        <w:t>acabada,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alfa a ômega. Quanto menor o </w:t>
      </w:r>
      <w:r w:rsidR="001C26F3">
        <w:rPr>
          <w:rFonts w:ascii="Times New Roman" w:hAnsi="Times New Roman" w:cs="Times New Roman"/>
          <w:sz w:val="24"/>
          <w:szCs w:val="24"/>
        </w:rPr>
        <w:t>fragmento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mais longe </w:t>
      </w:r>
      <w:r w:rsidR="000A50AA">
        <w:rPr>
          <w:rFonts w:ascii="Times New Roman" w:hAnsi="Times New Roman" w:cs="Times New Roman"/>
          <w:sz w:val="24"/>
          <w:szCs w:val="24"/>
        </w:rPr>
        <w:t xml:space="preserve">ele </w:t>
      </w:r>
      <w:r w:rsidR="00813B0A">
        <w:rPr>
          <w:rFonts w:ascii="Times New Roman" w:hAnsi="Times New Roman" w:cs="Times New Roman"/>
          <w:sz w:val="24"/>
          <w:szCs w:val="24"/>
        </w:rPr>
        <w:t>fica</w:t>
      </w:r>
      <w:r w:rsidR="000A50AA">
        <w:rPr>
          <w:rFonts w:ascii="Times New Roman" w:hAnsi="Times New Roman" w:cs="Times New Roman"/>
          <w:sz w:val="24"/>
          <w:szCs w:val="24"/>
        </w:rPr>
        <w:t>rá</w:t>
      </w:r>
      <w:r w:rsidR="00813B0A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do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mais </w:t>
      </w:r>
      <w:ins w:id="2011" w:author="Daniela Mountian" w:date="2017-08-28T00:59:00Z">
        <w:r w:rsidR="00DC5AA2">
          <w:rPr>
            <w:rFonts w:ascii="Times New Roman" w:hAnsi="Times New Roman" w:cs="Times New Roman"/>
            <w:sz w:val="24"/>
            <w:szCs w:val="24"/>
          </w:rPr>
          <w:t>acabado</w:t>
        </w:r>
      </w:ins>
      <w:ins w:id="2012" w:author="Daniela Mountian" w:date="2017-07-05T19:12:00Z">
        <w:r w:rsidR="000A50A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013" w:author="Daniela Mountian" w:date="2017-08-28T01:21:00Z">
        <w:r w:rsidR="003D26C2">
          <w:rPr>
            <w:rFonts w:ascii="Times New Roman" w:hAnsi="Times New Roman" w:cs="Times New Roman"/>
            <w:sz w:val="24"/>
            <w:szCs w:val="24"/>
          </w:rPr>
          <w:t xml:space="preserve">ele </w:t>
        </w:r>
      </w:ins>
      <w:ins w:id="2014" w:author="Daniela Mountian" w:date="2017-07-05T19:12:00Z">
        <w:r w:rsidR="000A50AA">
          <w:rPr>
            <w:rFonts w:ascii="Times New Roman" w:hAnsi="Times New Roman" w:cs="Times New Roman"/>
            <w:sz w:val="24"/>
            <w:szCs w:val="24"/>
          </w:rPr>
          <w:t>será</w:t>
        </w:r>
      </w:ins>
      <w:ins w:id="2015" w:author="Daniela Mountian" w:date="2017-07-28T16:36:00Z">
        <w:r w:rsidR="00BB4F5C">
          <w:rPr>
            <w:rFonts w:ascii="Times New Roman" w:hAnsi="Times New Roman" w:cs="Times New Roman"/>
            <w:sz w:val="24"/>
            <w:szCs w:val="24"/>
          </w:rPr>
          <w:t xml:space="preserve"> e</w:t>
        </w:r>
      </w:ins>
      <w:ins w:id="2016" w:author="Daniela Mountian" w:date="2017-07-05T19:09:00Z">
        <w:r w:rsidR="000A50A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mais inquieta</w:t>
      </w:r>
      <w:r w:rsidR="000A50AA">
        <w:rPr>
          <w:rFonts w:ascii="Times New Roman" w:hAnsi="Times New Roman" w:cs="Times New Roman"/>
          <w:sz w:val="24"/>
          <w:szCs w:val="24"/>
        </w:rPr>
        <w:t>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017" w:author="Daniela Mountian" w:date="2017-08-28T00:57:00Z">
        <w:r w:rsidR="00DC5AA2">
          <w:rPr>
            <w:rFonts w:ascii="Times New Roman" w:hAnsi="Times New Roman" w:cs="Times New Roman"/>
            <w:sz w:val="24"/>
            <w:szCs w:val="24"/>
          </w:rPr>
          <w:t>o espírito</w:t>
        </w:r>
      </w:ins>
      <w:r w:rsidRPr="00C5704C">
        <w:rPr>
          <w:rFonts w:ascii="Times New Roman" w:hAnsi="Times New Roman" w:cs="Times New Roman"/>
          <w:sz w:val="24"/>
          <w:szCs w:val="24"/>
        </w:rPr>
        <w:t>. Mas o que</w:t>
      </w:r>
      <w:r w:rsidR="00DC5AA2">
        <w:rPr>
          <w:rFonts w:ascii="Times New Roman" w:hAnsi="Times New Roman" w:cs="Times New Roman"/>
          <w:sz w:val="24"/>
          <w:szCs w:val="24"/>
        </w:rPr>
        <w:t xml:space="preserve"> inquieta </w:t>
      </w:r>
      <w:r w:rsidR="009E08C2">
        <w:rPr>
          <w:rFonts w:ascii="Times New Roman" w:hAnsi="Times New Roman" w:cs="Times New Roman"/>
          <w:sz w:val="24"/>
          <w:szCs w:val="24"/>
        </w:rPr>
        <w:t>com s</w:t>
      </w:r>
      <w:r w:rsidR="00EB0F1F">
        <w:rPr>
          <w:rFonts w:ascii="Times New Roman" w:hAnsi="Times New Roman" w:cs="Times New Roman"/>
          <w:sz w:val="24"/>
          <w:szCs w:val="24"/>
        </w:rPr>
        <w:t>eu</w:t>
      </w:r>
      <w:r w:rsidR="009E08C2">
        <w:rPr>
          <w:rFonts w:ascii="Times New Roman" w:hAnsi="Times New Roman" w:cs="Times New Roman"/>
          <w:sz w:val="24"/>
          <w:szCs w:val="24"/>
        </w:rPr>
        <w:t xml:space="preserve"> </w:t>
      </w:r>
      <w:r w:rsidR="003D26C2">
        <w:rPr>
          <w:rFonts w:ascii="Times New Roman" w:hAnsi="Times New Roman" w:cs="Times New Roman"/>
          <w:sz w:val="24"/>
          <w:szCs w:val="24"/>
        </w:rPr>
        <w:t xml:space="preserve">primeiro </w:t>
      </w:r>
      <w:r w:rsidR="00EB0F1F">
        <w:rPr>
          <w:rFonts w:ascii="Times New Roman" w:hAnsi="Times New Roman" w:cs="Times New Roman"/>
          <w:sz w:val="24"/>
          <w:szCs w:val="24"/>
        </w:rPr>
        <w:t>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exige </w:t>
      </w:r>
      <w:r w:rsidR="009E08C2">
        <w:rPr>
          <w:rFonts w:ascii="Times New Roman" w:hAnsi="Times New Roman" w:cs="Times New Roman"/>
          <w:sz w:val="24"/>
          <w:szCs w:val="24"/>
        </w:rPr>
        <w:t>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tensão espiritual para </w:t>
      </w:r>
      <w:r w:rsidR="001C26F3">
        <w:rPr>
          <w:rFonts w:ascii="Times New Roman" w:hAnsi="Times New Roman" w:cs="Times New Roman"/>
          <w:sz w:val="24"/>
          <w:szCs w:val="24"/>
        </w:rPr>
        <w:t>que se alcance a</w:t>
      </w:r>
      <w:r w:rsidR="009E08C2">
        <w:rPr>
          <w:rFonts w:ascii="Times New Roman" w:hAnsi="Times New Roman" w:cs="Times New Roman"/>
          <w:sz w:val="24"/>
          <w:szCs w:val="24"/>
        </w:rPr>
        <w:t xml:space="preserve"> profundidade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</w:t>
      </w:r>
      <w:r w:rsidR="001C26F3">
        <w:rPr>
          <w:rFonts w:ascii="Times New Roman" w:hAnsi="Times New Roman" w:cs="Times New Roman"/>
          <w:sz w:val="24"/>
          <w:szCs w:val="24"/>
        </w:rPr>
        <w:t>fragmento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0F1F">
        <w:rPr>
          <w:rFonts w:ascii="Times New Roman" w:hAnsi="Times New Roman" w:cs="Times New Roman"/>
          <w:sz w:val="24"/>
          <w:szCs w:val="24"/>
        </w:rPr>
        <w:t>inquieta</w:t>
      </w:r>
      <w:ins w:id="2018" w:author="Daniela Mountian" w:date="2017-08-28T01:02:00Z">
        <w:r w:rsidR="00EB0F1F">
          <w:rPr>
            <w:rFonts w:ascii="Times New Roman" w:hAnsi="Times New Roman" w:cs="Times New Roman"/>
            <w:sz w:val="24"/>
            <w:szCs w:val="24"/>
          </w:rPr>
          <w:t xml:space="preserve"> o espírito</w:t>
        </w:r>
      </w:ins>
      <w:r w:rsidR="00EB0F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imediatamente, </w:t>
      </w:r>
      <w:ins w:id="2019" w:author="Daniela Mountian" w:date="2017-07-05T19:17:00Z">
        <w:r w:rsidR="009E08C2">
          <w:rPr>
            <w:rFonts w:ascii="Times New Roman" w:hAnsi="Times New Roman" w:cs="Times New Roman"/>
            <w:sz w:val="24"/>
            <w:szCs w:val="24"/>
          </w:rPr>
          <w:t>mas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020" w:author="Daniela Mountian" w:date="2017-07-06T00:18:00Z">
        <w:r w:rsidR="001C26F3">
          <w:rPr>
            <w:rFonts w:ascii="Times New Roman" w:hAnsi="Times New Roman" w:cs="Times New Roman"/>
            <w:sz w:val="24"/>
            <w:szCs w:val="24"/>
          </w:rPr>
          <w:t>o C</w:t>
        </w:r>
      </w:ins>
      <w:ins w:id="2021" w:author="Daniela Mountian" w:date="2017-07-06T00:19:00Z">
        <w:r w:rsidR="001C26F3">
          <w:rPr>
            <w:rFonts w:ascii="Times New Roman" w:hAnsi="Times New Roman" w:cs="Times New Roman"/>
            <w:sz w:val="24"/>
            <w:szCs w:val="24"/>
          </w:rPr>
          <w:t>álice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não</w:t>
      </w:r>
      <w:r w:rsidR="00A50FFF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Só que na clareza </w:t>
      </w:r>
      <w:r w:rsidR="001C26F3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 xml:space="preserve">se oculta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sentido muito mais profundo do que na essência </w:t>
      </w:r>
      <w:del w:id="2022" w:author="Daniela Mountian" w:date="2017-08-28T01:02:00Z">
        <w:r w:rsidRPr="00C5704C" w:rsidDel="00EB0F1F">
          <w:rPr>
            <w:rFonts w:ascii="Times New Roman" w:hAnsi="Times New Roman" w:cs="Times New Roman"/>
            <w:sz w:val="24"/>
            <w:szCs w:val="24"/>
          </w:rPr>
          <w:delText>obscura</w:delText>
        </w:r>
      </w:del>
      <w:ins w:id="2023" w:author="Daniela Mountian" w:date="2017-08-28T01:02:00Z">
        <w:r w:rsidR="00EB0F1F">
          <w:rPr>
            <w:rFonts w:ascii="Times New Roman" w:hAnsi="Times New Roman" w:cs="Times New Roman"/>
            <w:sz w:val="24"/>
            <w:szCs w:val="24"/>
          </w:rPr>
          <w:t>impenetrável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1C26F3">
        <w:rPr>
          <w:rFonts w:ascii="Times New Roman" w:hAnsi="Times New Roman" w:cs="Times New Roman"/>
          <w:sz w:val="24"/>
          <w:szCs w:val="24"/>
        </w:rPr>
        <w:t>fragmento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C26F3">
        <w:rPr>
          <w:rFonts w:ascii="Times New Roman" w:hAnsi="Times New Roman" w:cs="Times New Roman"/>
          <w:sz w:val="24"/>
          <w:szCs w:val="24"/>
        </w:rPr>
        <w:t>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material e prátic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existência, </w:t>
      </w:r>
      <w:r w:rsidR="009E08C2">
        <w:rPr>
          <w:rFonts w:ascii="Times New Roman" w:hAnsi="Times New Roman" w:cs="Times New Roman"/>
          <w:sz w:val="24"/>
          <w:szCs w:val="24"/>
        </w:rPr>
        <w:t>el</w:t>
      </w:r>
      <w:r w:rsidR="001C26F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>insere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existência </w:t>
      </w:r>
      <w:r w:rsidR="009E08C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material. </w:t>
      </w:r>
      <w:r w:rsidR="009E08C2">
        <w:rPr>
          <w:rFonts w:ascii="Times New Roman" w:hAnsi="Times New Roman" w:cs="Times New Roman"/>
          <w:sz w:val="24"/>
          <w:szCs w:val="24"/>
        </w:rPr>
        <w:t>Trata-se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>justamente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>d</w:t>
      </w:r>
      <w:r w:rsidR="00BB4F5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os judeus </w:t>
      </w:r>
      <w:r w:rsidR="001C26F3">
        <w:rPr>
          <w:rFonts w:ascii="Times New Roman" w:hAnsi="Times New Roman" w:cs="Times New Roman"/>
          <w:sz w:val="24"/>
          <w:szCs w:val="24"/>
        </w:rPr>
        <w:t xml:space="preserve">foram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sempre acusados. </w:t>
      </w:r>
      <w:r w:rsidR="009E08C2">
        <w:rPr>
          <w:rFonts w:ascii="Times New Roman" w:hAnsi="Times New Roman" w:cs="Times New Roman"/>
          <w:sz w:val="24"/>
          <w:szCs w:val="24"/>
        </w:rPr>
        <w:t xml:space="preserve">Os judeus, dizem, introduziram o lado material no mundo, eles o arruinaram.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os metafísicos </w:t>
      </w:r>
      <w:r w:rsidR="009E08C2">
        <w:rPr>
          <w:rFonts w:ascii="Times New Roman" w:hAnsi="Times New Roman" w:cs="Times New Roman"/>
          <w:sz w:val="24"/>
          <w:szCs w:val="24"/>
        </w:rPr>
        <w:t xml:space="preserve">russos </w:t>
      </w:r>
      <w:r w:rsidRPr="00C5704C">
        <w:rPr>
          <w:rFonts w:ascii="Times New Roman" w:hAnsi="Times New Roman" w:cs="Times New Roman"/>
          <w:sz w:val="24"/>
          <w:szCs w:val="24"/>
        </w:rPr>
        <w:t>nacionai</w:t>
      </w:r>
      <w:r w:rsidR="00BB4F5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ficam </w:t>
      </w:r>
      <w:r w:rsidR="009E08C2">
        <w:rPr>
          <w:rFonts w:ascii="Times New Roman" w:hAnsi="Times New Roman" w:cs="Times New Roman"/>
          <w:sz w:val="24"/>
          <w:szCs w:val="24"/>
        </w:rPr>
        <w:t>particularmente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exaltados</w:t>
      </w:r>
      <w:r w:rsidR="009E08C2">
        <w:rPr>
          <w:rFonts w:ascii="Times New Roman" w:hAnsi="Times New Roman" w:cs="Times New Roman"/>
          <w:sz w:val="24"/>
          <w:szCs w:val="24"/>
        </w:rPr>
        <w:t xml:space="preserve"> com essas afirmações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Sim, 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prátic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dialétic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existência, </w:t>
      </w:r>
      <w:r w:rsidR="009E08C2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9E08C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etern</w:t>
      </w:r>
      <w:r w:rsidR="009E08C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0F1F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é metafísic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="00266A67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 xml:space="preserve">o fragmento é metafísico e místico na existência e dialético no eterno, </w:t>
      </w:r>
      <w:r w:rsidR="00266A67">
        <w:rPr>
          <w:rFonts w:ascii="Times New Roman" w:hAnsi="Times New Roman" w:cs="Times New Roman"/>
          <w:sz w:val="24"/>
          <w:szCs w:val="24"/>
        </w:rPr>
        <w:t>tentando</w:t>
      </w:r>
      <w:r w:rsidR="00266A6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08C2">
        <w:rPr>
          <w:rFonts w:ascii="Times New Roman" w:hAnsi="Times New Roman" w:cs="Times New Roman"/>
          <w:sz w:val="24"/>
          <w:szCs w:val="24"/>
        </w:rPr>
        <w:t>alcançar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inacessível, dando ao finito um sentido dialético</w:t>
      </w:r>
      <w:ins w:id="2024" w:author="Daniela Mountian" w:date="2017-08-28T01:19:00Z">
        <w:r w:rsidR="00266A67">
          <w:rPr>
            <w:rFonts w:ascii="Times New Roman" w:hAnsi="Times New Roman" w:cs="Times New Roman"/>
            <w:sz w:val="24"/>
            <w:szCs w:val="24"/>
          </w:rPr>
          <w:t xml:space="preserve">; </w:t>
        </w:r>
      </w:ins>
      <w:ins w:id="2025" w:author="Daniela Mountian" w:date="2017-08-28T01:16:00Z">
        <w:r w:rsidR="00266A67">
          <w:rPr>
            <w:rFonts w:ascii="Times New Roman" w:hAnsi="Times New Roman" w:cs="Times New Roman"/>
            <w:sz w:val="24"/>
            <w:szCs w:val="24"/>
          </w:rPr>
          <w:t>c</w:t>
        </w:r>
      </w:ins>
      <w:r w:rsidR="00A50FFF">
        <w:rPr>
          <w:rFonts w:ascii="Times New Roman" w:hAnsi="Times New Roman" w:cs="Times New Roman"/>
          <w:sz w:val="24"/>
          <w:szCs w:val="24"/>
        </w:rPr>
        <w:t>onferindo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0FFF">
        <w:rPr>
          <w:rFonts w:ascii="Times New Roman" w:hAnsi="Times New Roman" w:cs="Times New Roman"/>
          <w:sz w:val="24"/>
          <w:szCs w:val="24"/>
        </w:rPr>
        <w:t xml:space="preserve">às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paixões humanas, </w:t>
      </w:r>
      <w:r w:rsidR="00A50FF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amor </w:t>
      </w:r>
      <w:r w:rsidR="00A50FFF">
        <w:rPr>
          <w:rFonts w:ascii="Times New Roman" w:hAnsi="Times New Roman" w:cs="Times New Roman"/>
          <w:sz w:val="24"/>
          <w:szCs w:val="24"/>
        </w:rPr>
        <w:t>e a</w:t>
      </w:r>
      <w:r w:rsidRPr="00C5704C">
        <w:rPr>
          <w:rFonts w:ascii="Times New Roman" w:hAnsi="Times New Roman" w:cs="Times New Roman"/>
          <w:sz w:val="24"/>
          <w:szCs w:val="24"/>
        </w:rPr>
        <w:t>o ódio humano</w:t>
      </w:r>
      <w:r w:rsidR="009E08C2">
        <w:rPr>
          <w:rFonts w:ascii="Times New Roman" w:hAnsi="Times New Roman" w:cs="Times New Roman"/>
          <w:sz w:val="24"/>
          <w:szCs w:val="24"/>
        </w:rPr>
        <w:t xml:space="preserve"> desmedido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sentido místico e metafísico</w:t>
      </w:r>
      <w:r w:rsidR="00A50FF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elevado e eterno e, ao mesmo tempo, </w:t>
      </w:r>
      <w:ins w:id="2026" w:author="Daniela Mountian" w:date="2017-07-05T19:36:00Z">
        <w:r w:rsidR="006D7354">
          <w:rPr>
            <w:rFonts w:ascii="Times New Roman" w:hAnsi="Times New Roman" w:cs="Times New Roman"/>
            <w:sz w:val="24"/>
            <w:szCs w:val="24"/>
          </w:rPr>
          <w:t>buscando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atingir</w:t>
      </w:r>
      <w:r w:rsidR="006D735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modo dialético e filosófico</w:t>
      </w:r>
      <w:ins w:id="2027" w:author="Daniela Mountian" w:date="2017-07-05T19:37:00Z">
        <w:r w:rsidR="006D7354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D7354">
        <w:rPr>
          <w:rFonts w:ascii="Times New Roman" w:hAnsi="Times New Roman" w:cs="Times New Roman"/>
          <w:sz w:val="24"/>
          <w:szCs w:val="24"/>
        </w:rPr>
        <w:t>noções eternas absolutas</w:t>
      </w:r>
      <w:r w:rsidR="00266A6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o Céu e Deus. Entre </w:t>
      </w:r>
      <w:r w:rsidR="001C26F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>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seus </w:t>
      </w:r>
      <w:r w:rsidR="001C26F3">
        <w:rPr>
          <w:rFonts w:ascii="Times New Roman" w:hAnsi="Times New Roman" w:cs="Times New Roman"/>
          <w:sz w:val="24"/>
          <w:szCs w:val="24"/>
        </w:rPr>
        <w:t>fragmentos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D7354">
        <w:rPr>
          <w:rFonts w:ascii="Times New Roman" w:hAnsi="Times New Roman" w:cs="Times New Roman"/>
          <w:sz w:val="24"/>
          <w:szCs w:val="24"/>
        </w:rPr>
        <w:t>existe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D7354">
        <w:rPr>
          <w:rFonts w:ascii="Times New Roman" w:hAnsi="Times New Roman" w:cs="Times New Roman"/>
          <w:sz w:val="24"/>
          <w:szCs w:val="24"/>
        </w:rPr>
        <w:t>a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diferença </w:t>
      </w:r>
      <w:r w:rsidR="006D7354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a fé e a</w:t>
      </w:r>
      <w:r w:rsidR="006D735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religi</w:t>
      </w:r>
      <w:r w:rsidR="006D7354">
        <w:rPr>
          <w:rFonts w:ascii="Times New Roman" w:hAnsi="Times New Roman" w:cs="Times New Roman"/>
          <w:sz w:val="24"/>
          <w:szCs w:val="24"/>
        </w:rPr>
        <w:t>ões</w:t>
      </w:r>
      <w:r w:rsidRPr="00C5704C">
        <w:rPr>
          <w:rFonts w:ascii="Times New Roman" w:hAnsi="Times New Roman" w:cs="Times New Roman"/>
          <w:sz w:val="24"/>
          <w:szCs w:val="24"/>
        </w:rPr>
        <w:t>, entre o sentido e a</w:t>
      </w:r>
      <w:r w:rsidR="006D735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concep</w:t>
      </w:r>
      <w:r w:rsidR="006D7354">
        <w:rPr>
          <w:rFonts w:ascii="Times New Roman" w:hAnsi="Times New Roman" w:cs="Times New Roman"/>
          <w:sz w:val="24"/>
          <w:szCs w:val="24"/>
        </w:rPr>
        <w:t>ções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entre </w:t>
      </w:r>
      <w:r w:rsidR="006D7354">
        <w:rPr>
          <w:rFonts w:ascii="Times New Roman" w:hAnsi="Times New Roman" w:cs="Times New Roman"/>
          <w:sz w:val="24"/>
          <w:szCs w:val="24"/>
        </w:rPr>
        <w:t>a primazia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sentimento íntimo e </w:t>
      </w:r>
      <w:r w:rsidR="006D7354">
        <w:rPr>
          <w:rFonts w:ascii="Times New Roman" w:hAnsi="Times New Roman" w:cs="Times New Roman"/>
          <w:sz w:val="24"/>
          <w:szCs w:val="24"/>
        </w:rPr>
        <w:t>a primazia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26F3">
        <w:rPr>
          <w:rFonts w:ascii="Times New Roman" w:hAnsi="Times New Roman" w:cs="Times New Roman"/>
          <w:sz w:val="24"/>
          <w:szCs w:val="24"/>
        </w:rPr>
        <w:t xml:space="preserve">rito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público... Mas </w:t>
      </w:r>
      <w:r w:rsidR="006D7354">
        <w:rPr>
          <w:rFonts w:ascii="Times New Roman" w:hAnsi="Times New Roman" w:cs="Times New Roman"/>
          <w:sz w:val="24"/>
          <w:szCs w:val="24"/>
        </w:rPr>
        <w:t>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Deus foi </w:t>
      </w:r>
      <w:r w:rsidR="006D7354">
        <w:rPr>
          <w:rFonts w:ascii="Times New Roman" w:hAnsi="Times New Roman" w:cs="Times New Roman"/>
          <w:sz w:val="24"/>
          <w:szCs w:val="24"/>
        </w:rPr>
        <w:t>quebrado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6D7354">
        <w:rPr>
          <w:rFonts w:ascii="Times New Roman" w:hAnsi="Times New Roman" w:cs="Times New Roman"/>
          <w:sz w:val="24"/>
          <w:szCs w:val="24"/>
        </w:rPr>
        <w:t>disso tratará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última </w:t>
      </w:r>
      <w:r w:rsidR="004921C6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quinta parábola do Anticristo, o enviado do Senhor.</w:t>
      </w:r>
    </w:p>
    <w:p w:rsidR="0024094F" w:rsidRPr="00A867CB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010034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8F1AB1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4094F" w:rsidRPr="00C5704C">
        <w:rPr>
          <w:rFonts w:ascii="Times New Roman" w:hAnsi="Times New Roman" w:cs="Times New Roman"/>
          <w:b/>
          <w:sz w:val="24"/>
          <w:szCs w:val="24"/>
        </w:rPr>
        <w:t xml:space="preserve">arábola </w:t>
      </w:r>
      <w:r w:rsidR="007455B1">
        <w:rPr>
          <w:rFonts w:ascii="Times New Roman" w:hAnsi="Times New Roman" w:cs="Times New Roman"/>
          <w:b/>
          <w:sz w:val="24"/>
          <w:szCs w:val="24"/>
        </w:rPr>
        <w:t>d</w:t>
      </w:r>
      <w:r w:rsidR="00097FBD">
        <w:rPr>
          <w:rFonts w:ascii="Times New Roman" w:hAnsi="Times New Roman" w:cs="Times New Roman"/>
          <w:b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97FBD">
        <w:rPr>
          <w:rFonts w:ascii="Times New Roman" w:hAnsi="Times New Roman" w:cs="Times New Roman"/>
          <w:b/>
          <w:sz w:val="24"/>
          <w:szCs w:val="24"/>
        </w:rPr>
        <w:t>cálice</w:t>
      </w:r>
      <w:r w:rsidR="0024094F" w:rsidRPr="00C570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67AF">
        <w:rPr>
          <w:rFonts w:ascii="Times New Roman" w:hAnsi="Times New Roman" w:cs="Times New Roman"/>
          <w:b/>
          <w:sz w:val="24"/>
          <w:szCs w:val="24"/>
        </w:rPr>
        <w:t>quebrad</w:t>
      </w:r>
      <w:r w:rsidR="00097FBD">
        <w:rPr>
          <w:rFonts w:ascii="Times New Roman" w:hAnsi="Times New Roman" w:cs="Times New Roman"/>
          <w:b/>
          <w:sz w:val="24"/>
          <w:szCs w:val="24"/>
        </w:rPr>
        <w:t>o</w:t>
      </w:r>
    </w:p>
    <w:p w:rsidR="0024094F" w:rsidRPr="00C5704C" w:rsidRDefault="0024094F" w:rsidP="00DA749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Andrei Kopóssov, como acontec</w:t>
      </w:r>
      <w:r w:rsidR="00A5603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5603E">
        <w:rPr>
          <w:rFonts w:ascii="Times New Roman" w:hAnsi="Times New Roman" w:cs="Times New Roman"/>
          <w:sz w:val="24"/>
          <w:szCs w:val="24"/>
        </w:rPr>
        <w:t>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crianças concebidas </w:t>
      </w:r>
      <w:r w:rsidR="006A1CAA">
        <w:rPr>
          <w:rFonts w:ascii="Times New Roman" w:hAnsi="Times New Roman" w:cs="Times New Roman"/>
          <w:sz w:val="24"/>
          <w:szCs w:val="24"/>
        </w:rPr>
        <w:t>por</w:t>
      </w:r>
      <w:r w:rsidR="006A1CA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1CAA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 w:rsidR="00A5603E">
        <w:rPr>
          <w:rFonts w:ascii="Times New Roman" w:hAnsi="Times New Roman" w:cs="Times New Roman"/>
          <w:sz w:val="24"/>
          <w:szCs w:val="24"/>
        </w:rPr>
        <w:t xml:space="preserve">que vivera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paixão </w:t>
      </w:r>
      <w:r w:rsidR="00A5603E">
        <w:rPr>
          <w:rFonts w:ascii="Times New Roman" w:hAnsi="Times New Roman" w:cs="Times New Roman"/>
          <w:sz w:val="24"/>
          <w:szCs w:val="24"/>
        </w:rPr>
        <w:t>intensa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era um jovem de saúde </w:t>
      </w:r>
      <w:r w:rsidR="00A5603E">
        <w:rPr>
          <w:rFonts w:ascii="Times New Roman" w:hAnsi="Times New Roman" w:cs="Times New Roman"/>
          <w:sz w:val="24"/>
          <w:szCs w:val="24"/>
        </w:rPr>
        <w:t>frágil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7525D">
        <w:rPr>
          <w:rFonts w:ascii="Times New Roman" w:hAnsi="Times New Roman" w:cs="Times New Roman"/>
          <w:sz w:val="24"/>
          <w:szCs w:val="24"/>
        </w:rPr>
        <w:t>A rigor</w:t>
      </w:r>
      <w:r w:rsidRPr="00C5704C">
        <w:rPr>
          <w:rFonts w:ascii="Times New Roman" w:hAnsi="Times New Roman" w:cs="Times New Roman"/>
          <w:sz w:val="24"/>
          <w:szCs w:val="24"/>
        </w:rPr>
        <w:t>, a saúde d</w:t>
      </w:r>
      <w:r w:rsidR="00D7525D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criança pode ser </w:t>
      </w:r>
      <w:r w:rsidR="0014729B">
        <w:rPr>
          <w:rFonts w:ascii="Times New Roman" w:hAnsi="Times New Roman" w:cs="Times New Roman"/>
          <w:sz w:val="24"/>
          <w:szCs w:val="24"/>
        </w:rPr>
        <w:t>fragilizada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por outros motivos, mas era como se a paixão </w:t>
      </w:r>
      <w:r w:rsidR="00A5603E">
        <w:rPr>
          <w:rFonts w:ascii="Times New Roman" w:hAnsi="Times New Roman" w:cs="Times New Roman"/>
          <w:sz w:val="24"/>
          <w:szCs w:val="24"/>
        </w:rPr>
        <w:t>desmedida</w:t>
      </w:r>
      <w:r w:rsidR="003A7FA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doentia de sua mãe, Vera, tivesse </w:t>
      </w:r>
      <w:r w:rsidR="00D7525D">
        <w:rPr>
          <w:rFonts w:ascii="Times New Roman" w:hAnsi="Times New Roman" w:cs="Times New Roman"/>
          <w:sz w:val="24"/>
          <w:szCs w:val="24"/>
        </w:rPr>
        <w:t>exaltado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sempre o menino. Ele cresc</w:t>
      </w:r>
      <w:r w:rsidR="00D7525D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nervoso e</w:t>
      </w:r>
      <w:r w:rsidR="00BB4F5C">
        <w:rPr>
          <w:rFonts w:ascii="Times New Roman" w:hAnsi="Times New Roman" w:cs="Times New Roman"/>
          <w:sz w:val="24"/>
          <w:szCs w:val="24"/>
        </w:rPr>
        <w:t>, ao mesmo tempo,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tímido</w:t>
      </w:r>
      <w:r w:rsidR="00D7525D">
        <w:rPr>
          <w:rFonts w:ascii="Times New Roman" w:hAnsi="Times New Roman" w:cs="Times New Roman"/>
          <w:sz w:val="24"/>
          <w:szCs w:val="24"/>
        </w:rPr>
        <w:t>,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525D">
        <w:rPr>
          <w:rFonts w:ascii="Times New Roman" w:hAnsi="Times New Roman" w:cs="Times New Roman"/>
          <w:sz w:val="24"/>
          <w:szCs w:val="24"/>
        </w:rPr>
        <w:t>um sorriso amarelo no rosto</w:t>
      </w:r>
      <w:r w:rsidRPr="00C5704C">
        <w:rPr>
          <w:rFonts w:ascii="Times New Roman" w:hAnsi="Times New Roman" w:cs="Times New Roman"/>
          <w:sz w:val="24"/>
          <w:szCs w:val="24"/>
        </w:rPr>
        <w:t>. Andrei não conhec</w:t>
      </w:r>
      <w:r w:rsidR="00D7525D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pai, em honra do qual </w:t>
      </w:r>
      <w:r w:rsidRPr="00BB4F5C">
        <w:rPr>
          <w:rFonts w:ascii="Times New Roman" w:hAnsi="Times New Roman" w:cs="Times New Roman"/>
          <w:sz w:val="24"/>
          <w:szCs w:val="24"/>
          <w:highlight w:val="yellow"/>
          <w:rPrChange w:id="2028" w:author="Daniela Mountian" w:date="2017-07-28T16:4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recebera </w:t>
      </w:r>
      <w:r w:rsidR="00D200EC" w:rsidRPr="00BB4F5C">
        <w:rPr>
          <w:rFonts w:ascii="Times New Roman" w:hAnsi="Times New Roman" w:cs="Times New Roman"/>
          <w:sz w:val="24"/>
          <w:szCs w:val="24"/>
          <w:highlight w:val="yellow"/>
          <w:rPrChange w:id="2029" w:author="Daniela Mountian" w:date="2017-07-28T16:41:00Z">
            <w:rPr>
              <w:rFonts w:ascii="Times New Roman" w:hAnsi="Times New Roman" w:cs="Times New Roman"/>
              <w:sz w:val="24"/>
              <w:szCs w:val="24"/>
            </w:rPr>
          </w:rPrChange>
        </w:rPr>
        <w:t>seu</w:t>
      </w:r>
      <w:r w:rsidRPr="00BB4F5C">
        <w:rPr>
          <w:rFonts w:ascii="Times New Roman" w:hAnsi="Times New Roman" w:cs="Times New Roman"/>
          <w:sz w:val="24"/>
          <w:szCs w:val="24"/>
          <w:highlight w:val="yellow"/>
          <w:rPrChange w:id="2030" w:author="Daniela Mountian" w:date="2017-07-28T16:41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nome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ins w:id="2031" w:author="Daniela Mountian" w:date="2017-08-28T01:29:00Z">
        <w:r w:rsidR="003D26C2">
          <w:rPr>
            <w:rFonts w:ascii="Times New Roman" w:hAnsi="Times New Roman" w:cs="Times New Roman"/>
            <w:sz w:val="24"/>
            <w:szCs w:val="24"/>
          </w:rPr>
          <w:t>ele</w:t>
        </w:r>
      </w:ins>
      <w:r w:rsidR="00CC57E6">
        <w:rPr>
          <w:rFonts w:ascii="Times New Roman" w:hAnsi="Times New Roman" w:cs="Times New Roman"/>
          <w:sz w:val="24"/>
          <w:szCs w:val="24"/>
        </w:rPr>
        <w:t xml:space="preserve"> </w:t>
      </w:r>
      <w:r w:rsidR="00D7525D">
        <w:rPr>
          <w:rFonts w:ascii="Times New Roman" w:hAnsi="Times New Roman" w:cs="Times New Roman"/>
          <w:sz w:val="24"/>
          <w:szCs w:val="24"/>
        </w:rPr>
        <w:t>havia morrido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meses antes d</w:t>
      </w:r>
      <w:r w:rsidR="00D7525D">
        <w:rPr>
          <w:rFonts w:ascii="Times New Roman" w:hAnsi="Times New Roman" w:cs="Times New Roman"/>
          <w:sz w:val="24"/>
          <w:szCs w:val="24"/>
        </w:rPr>
        <w:t xml:space="preserve">e </w:t>
      </w:r>
      <w:ins w:id="2032" w:author="Daniela Mountian" w:date="2017-08-28T01:30:00Z">
        <w:r w:rsidR="003D26C2">
          <w:rPr>
            <w:rFonts w:ascii="Times New Roman" w:hAnsi="Times New Roman" w:cs="Times New Roman"/>
            <w:sz w:val="24"/>
            <w:szCs w:val="24"/>
          </w:rPr>
          <w:t>seu filho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nasc</w:t>
      </w:r>
      <w:r w:rsidR="00D7525D">
        <w:rPr>
          <w:rFonts w:ascii="Times New Roman" w:hAnsi="Times New Roman" w:cs="Times New Roman"/>
          <w:sz w:val="24"/>
          <w:szCs w:val="24"/>
        </w:rPr>
        <w:t>e</w:t>
      </w:r>
      <w:r w:rsidR="00D200EC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033" w:author="Daniela Mountian" w:date="2017-07-06T14:47:00Z">
        <w:r w:rsidR="00D7525D">
          <w:rPr>
            <w:rFonts w:ascii="Times New Roman" w:hAnsi="Times New Roman" w:cs="Times New Roman"/>
            <w:sz w:val="24"/>
            <w:szCs w:val="24"/>
          </w:rPr>
          <w:t>o que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é sempre </w:t>
      </w:r>
      <w:ins w:id="2034" w:author="Daniela Mountian" w:date="2017-07-06T21:20:00Z">
        <w:r w:rsidR="00E83551">
          <w:rPr>
            <w:rFonts w:ascii="Times New Roman" w:hAnsi="Times New Roman" w:cs="Times New Roman"/>
            <w:sz w:val="24"/>
            <w:szCs w:val="24"/>
          </w:rPr>
          <w:t xml:space="preserve">algo </w:t>
        </w:r>
      </w:ins>
      <w:r w:rsidRPr="00C5704C">
        <w:rPr>
          <w:rFonts w:ascii="Times New Roman" w:hAnsi="Times New Roman" w:cs="Times New Roman"/>
          <w:sz w:val="24"/>
          <w:szCs w:val="24"/>
        </w:rPr>
        <w:t>ruim para um</w:t>
      </w:r>
      <w:r w:rsidR="00D7525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525D">
        <w:rPr>
          <w:rFonts w:ascii="Times New Roman" w:hAnsi="Times New Roman" w:cs="Times New Roman"/>
          <w:sz w:val="24"/>
          <w:szCs w:val="24"/>
        </w:rPr>
        <w:t>criança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7525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le não era </w:t>
      </w:r>
      <w:r w:rsidR="00D7525D">
        <w:rPr>
          <w:rFonts w:ascii="Times New Roman" w:hAnsi="Times New Roman" w:cs="Times New Roman"/>
          <w:sz w:val="24"/>
          <w:szCs w:val="24"/>
        </w:rPr>
        <w:t xml:space="preserve">amado </w:t>
      </w:r>
      <w:r w:rsidR="00D200EC">
        <w:rPr>
          <w:rFonts w:ascii="Times New Roman" w:hAnsi="Times New Roman" w:cs="Times New Roman"/>
          <w:sz w:val="24"/>
          <w:szCs w:val="24"/>
        </w:rPr>
        <w:t>em</w:t>
      </w:r>
      <w:r w:rsidR="00D7525D">
        <w:rPr>
          <w:rFonts w:ascii="Times New Roman" w:hAnsi="Times New Roman" w:cs="Times New Roman"/>
          <w:sz w:val="24"/>
          <w:szCs w:val="24"/>
        </w:rPr>
        <w:t xml:space="preserve"> família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7525D">
        <w:rPr>
          <w:rFonts w:ascii="Times New Roman" w:hAnsi="Times New Roman" w:cs="Times New Roman"/>
          <w:sz w:val="24"/>
          <w:szCs w:val="24"/>
        </w:rPr>
        <w:t>Sua</w:t>
      </w:r>
      <w:r w:rsidR="00D200E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irmãs</w:t>
      </w:r>
      <w:r w:rsidR="00D7525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Tássia e Ústia</w:t>
      </w:r>
      <w:r w:rsidR="00D7525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davam-lhe palmadas</w:t>
      </w:r>
      <w:r w:rsidR="00BB4F5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filhos de Tássia, Andrei e Varfolomei </w:t>
      </w:r>
      <w:commentRangeStart w:id="2035"/>
      <w:r w:rsidRPr="00C5704C">
        <w:rPr>
          <w:rFonts w:ascii="Times New Roman" w:hAnsi="Times New Roman" w:cs="Times New Roman"/>
          <w:sz w:val="24"/>
          <w:szCs w:val="24"/>
        </w:rPr>
        <w:t>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</w:t>
      </w:r>
      <w:commentRangeEnd w:id="2035"/>
      <w:r w:rsidR="00D200EC">
        <w:rPr>
          <w:rStyle w:val="Refdecomentrio"/>
          <w:rFonts w:cs="Times New Roman"/>
          <w:lang w:val="x-none"/>
        </w:rPr>
        <w:commentReference w:id="2035"/>
      </w:r>
      <w:r w:rsidRPr="00C5704C">
        <w:rPr>
          <w:rFonts w:ascii="Times New Roman" w:hAnsi="Times New Roman" w:cs="Times New Roman"/>
          <w:sz w:val="24"/>
          <w:szCs w:val="24"/>
        </w:rPr>
        <w:t>, brigavam com ele</w:t>
      </w:r>
      <w:r w:rsidR="00BB4F5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marido de Tássia, Nikolai 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v, ria dele</w:t>
      </w:r>
      <w:r w:rsidR="00BB4F5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0E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velha </w:t>
      </w:r>
      <w:r w:rsidR="00D200EC">
        <w:rPr>
          <w:rFonts w:ascii="Times New Roman" w:hAnsi="Times New Roman" w:cs="Times New Roman"/>
          <w:sz w:val="24"/>
          <w:szCs w:val="24"/>
        </w:rPr>
        <w:t>sentinela,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Serguéievna, mãe de 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D200EC">
        <w:rPr>
          <w:rFonts w:ascii="Times New Roman" w:hAnsi="Times New Roman" w:cs="Times New Roman"/>
          <w:sz w:val="24"/>
          <w:szCs w:val="24"/>
        </w:rPr>
        <w:t>fixava nele olhares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desaprovação. Somente </w:t>
      </w:r>
      <w:r w:rsidR="00D200EC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mãe, Vera,</w:t>
      </w:r>
      <w:r w:rsidR="00CC57E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amava, no entanto </w:t>
      </w:r>
      <w:r w:rsidR="00D200EC">
        <w:rPr>
          <w:rFonts w:ascii="Times New Roman" w:hAnsi="Times New Roman" w:cs="Times New Roman"/>
          <w:sz w:val="24"/>
          <w:szCs w:val="24"/>
        </w:rPr>
        <w:t>ela mesma se sentia intimidada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família</w:t>
      </w:r>
      <w:r w:rsidR="00CC57E6">
        <w:rPr>
          <w:rFonts w:ascii="Times New Roman" w:hAnsi="Times New Roman" w:cs="Times New Roman"/>
          <w:sz w:val="24"/>
          <w:szCs w:val="24"/>
        </w:rPr>
        <w:t>:</w:t>
      </w:r>
      <w:r w:rsidR="00CC57E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quando suas próprias filhas gritavam</w:t>
      </w:r>
      <w:r w:rsidR="00D200E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se calava, </w:t>
      </w:r>
      <w:r w:rsidR="00D200EC">
        <w:rPr>
          <w:rFonts w:ascii="Times New Roman" w:hAnsi="Times New Roman" w:cs="Times New Roman"/>
          <w:sz w:val="24"/>
          <w:szCs w:val="24"/>
        </w:rPr>
        <w:t xml:space="preserve">com ar </w:t>
      </w:r>
      <w:r w:rsidRPr="00C5704C">
        <w:rPr>
          <w:rFonts w:ascii="Times New Roman" w:hAnsi="Times New Roman" w:cs="Times New Roman"/>
          <w:sz w:val="24"/>
          <w:szCs w:val="24"/>
        </w:rPr>
        <w:t>culpad</w:t>
      </w:r>
      <w:r w:rsidR="00D200E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não tinha </w:t>
      </w:r>
      <w:r w:rsidR="00D200EC">
        <w:rPr>
          <w:rFonts w:ascii="Times New Roman" w:hAnsi="Times New Roman" w:cs="Times New Roman"/>
          <w:sz w:val="24"/>
          <w:szCs w:val="24"/>
        </w:rPr>
        <w:t>forças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defender </w:t>
      </w:r>
      <w:r w:rsidR="00D200EC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 querido. Por </w:t>
      </w:r>
      <w:r w:rsidR="00D200EC">
        <w:rPr>
          <w:rFonts w:ascii="Times New Roman" w:hAnsi="Times New Roman" w:cs="Times New Roman"/>
          <w:sz w:val="24"/>
          <w:szCs w:val="24"/>
        </w:rPr>
        <w:t>essa 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vida </w:t>
      </w:r>
      <w:r w:rsidR="00D200EC">
        <w:rPr>
          <w:rFonts w:ascii="Times New Roman" w:hAnsi="Times New Roman" w:cs="Times New Roman"/>
          <w:sz w:val="24"/>
          <w:szCs w:val="24"/>
        </w:rPr>
        <w:t xml:space="preserve">de Andrei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sua cidade </w:t>
      </w:r>
      <w:r w:rsidR="00D200EC">
        <w:rPr>
          <w:rFonts w:ascii="Times New Roman" w:hAnsi="Times New Roman" w:cs="Times New Roman"/>
          <w:sz w:val="24"/>
          <w:szCs w:val="24"/>
        </w:rPr>
        <w:t>natal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Bor, da região de Górki, </w:t>
      </w:r>
      <w:r w:rsidR="00D200EC">
        <w:rPr>
          <w:rFonts w:ascii="Times New Roman" w:hAnsi="Times New Roman" w:cs="Times New Roman"/>
          <w:sz w:val="24"/>
          <w:szCs w:val="24"/>
        </w:rPr>
        <w:t>foi-lhe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peso desde a infância</w:t>
      </w:r>
      <w:ins w:id="2036" w:author="Daniela Mountian" w:date="2017-08-28T01:34:00Z">
        <w:r w:rsidR="005C7387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037" w:author="Daniela Mountian" w:date="2017-08-28T01:34:00Z">
        <w:r w:rsidRPr="00C5704C" w:rsidDel="005C7387">
          <w:rPr>
            <w:rFonts w:ascii="Times New Roman" w:hAnsi="Times New Roman" w:cs="Times New Roman"/>
            <w:sz w:val="24"/>
            <w:szCs w:val="24"/>
          </w:rPr>
          <w:delText>e, r</w:delText>
        </w:r>
      </w:del>
      <w:ins w:id="2038" w:author="Daniela Mountian" w:date="2017-08-28T01:34:00Z">
        <w:r w:rsidR="005C7387">
          <w:rPr>
            <w:rFonts w:ascii="Times New Roman" w:hAnsi="Times New Roman" w:cs="Times New Roman"/>
            <w:sz w:val="24"/>
            <w:szCs w:val="24"/>
          </w:rPr>
          <w:t>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ejeitado pelos homens, ele se </w:t>
      </w:r>
      <w:r w:rsidR="00D200EC">
        <w:rPr>
          <w:rFonts w:ascii="Times New Roman" w:hAnsi="Times New Roman" w:cs="Times New Roman"/>
          <w:sz w:val="24"/>
          <w:szCs w:val="24"/>
        </w:rPr>
        <w:t>lançou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aos livros, tornando-se um </w:t>
      </w:r>
      <w:r w:rsidR="00D200EC">
        <w:rPr>
          <w:rFonts w:ascii="Times New Roman" w:hAnsi="Times New Roman" w:cs="Times New Roman"/>
          <w:sz w:val="24"/>
          <w:szCs w:val="24"/>
        </w:rPr>
        <w:t>frequentador assíduo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biblioteca de Bor. </w:t>
      </w:r>
      <w:r w:rsidRPr="00E83551">
        <w:rPr>
          <w:rFonts w:ascii="Times New Roman" w:hAnsi="Times New Roman" w:cs="Times New Roman"/>
          <w:sz w:val="24"/>
          <w:szCs w:val="24"/>
          <w:highlight w:val="yellow"/>
          <w:rPrChange w:id="2039" w:author="Daniela Mountian" w:date="2017-07-06T21:21:00Z">
            <w:rPr>
              <w:rFonts w:ascii="Times New Roman" w:hAnsi="Times New Roman" w:cs="Times New Roman"/>
              <w:sz w:val="24"/>
              <w:szCs w:val="24"/>
            </w:rPr>
          </w:rPrChange>
        </w:rPr>
        <w:t>Nessa época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200EC">
        <w:rPr>
          <w:rFonts w:ascii="Times New Roman" w:hAnsi="Times New Roman" w:cs="Times New Roman"/>
          <w:sz w:val="24"/>
          <w:szCs w:val="24"/>
        </w:rPr>
        <w:t xml:space="preserve">já tinha </w:t>
      </w:r>
      <w:r w:rsidRPr="00C5704C">
        <w:rPr>
          <w:rFonts w:ascii="Times New Roman" w:hAnsi="Times New Roman" w:cs="Times New Roman"/>
          <w:sz w:val="24"/>
          <w:szCs w:val="24"/>
        </w:rPr>
        <w:t>passa</w:t>
      </w:r>
      <w:r w:rsidR="00D200E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dezesseis anos, e </w:t>
      </w:r>
      <w:r w:rsidR="00D200EC">
        <w:rPr>
          <w:rFonts w:ascii="Times New Roman" w:hAnsi="Times New Roman" w:cs="Times New Roman"/>
          <w:sz w:val="24"/>
          <w:szCs w:val="24"/>
        </w:rPr>
        <w:t>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milagre </w:t>
      </w:r>
      <w:r w:rsidR="00D200EC">
        <w:rPr>
          <w:rFonts w:ascii="Times New Roman" w:hAnsi="Times New Roman" w:cs="Times New Roman"/>
          <w:sz w:val="24"/>
          <w:szCs w:val="24"/>
        </w:rPr>
        <w:t>o impediria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escrever </w:t>
      </w:r>
      <w:r w:rsidR="00E83551">
        <w:rPr>
          <w:rFonts w:ascii="Times New Roman" w:hAnsi="Times New Roman" w:cs="Times New Roman"/>
          <w:sz w:val="24"/>
          <w:szCs w:val="24"/>
        </w:rPr>
        <w:t>versos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200EC">
        <w:rPr>
          <w:rFonts w:ascii="Times New Roman" w:hAnsi="Times New Roman" w:cs="Times New Roman"/>
          <w:sz w:val="24"/>
          <w:szCs w:val="24"/>
        </w:rPr>
        <w:t>Mas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milagre não </w:t>
      </w:r>
      <w:r w:rsidR="00D200EC">
        <w:rPr>
          <w:rFonts w:ascii="Times New Roman" w:hAnsi="Times New Roman" w:cs="Times New Roman"/>
          <w:sz w:val="24"/>
          <w:szCs w:val="24"/>
        </w:rPr>
        <w:t>aconteceu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200EC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futuro </w:t>
      </w:r>
      <w:r w:rsidR="00D200EC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claro. </w:t>
      </w:r>
      <w:r w:rsidR="00D200EC">
        <w:rPr>
          <w:rFonts w:ascii="Times New Roman" w:hAnsi="Times New Roman" w:cs="Times New Roman"/>
          <w:sz w:val="24"/>
          <w:szCs w:val="24"/>
        </w:rPr>
        <w:t>Sómov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</w:t>
      </w:r>
      <w:commentRangeStart w:id="2040"/>
      <w:commentRangeStart w:id="2041"/>
      <w:ins w:id="2042" w:author="Daniela Mountian" w:date="2017-07-06T15:24:00Z">
        <w:r w:rsidR="00D200EC">
          <w:rPr>
            <w:rFonts w:ascii="Times New Roman" w:hAnsi="Times New Roman" w:cs="Times New Roman"/>
            <w:sz w:val="24"/>
            <w:szCs w:val="24"/>
          </w:rPr>
          <w:t>vers</w:t>
        </w:r>
      </w:ins>
      <w:ins w:id="2043" w:author="Daniela Mountian" w:date="2017-08-25T12:56:00Z">
        <w:r w:rsidR="00101113">
          <w:rPr>
            <w:rFonts w:ascii="Times New Roman" w:hAnsi="Times New Roman" w:cs="Times New Roman"/>
            <w:sz w:val="24"/>
            <w:szCs w:val="24"/>
          </w:rPr>
          <w:t>ej</w:t>
        </w:r>
      </w:ins>
      <w:ins w:id="2044" w:author="Daniela Mountian" w:date="2017-07-06T15:24:00Z">
        <w:r w:rsidR="00D200EC">
          <w:rPr>
            <w:rFonts w:ascii="Times New Roman" w:hAnsi="Times New Roman" w:cs="Times New Roman"/>
            <w:sz w:val="24"/>
            <w:szCs w:val="24"/>
          </w:rPr>
          <w:t>ador</w:t>
        </w:r>
        <w:commentRangeEnd w:id="2040"/>
        <w:r w:rsidR="00D200EC">
          <w:rPr>
            <w:rStyle w:val="Refdecomentrio"/>
            <w:rFonts w:cs="Times New Roman"/>
            <w:lang w:val="x-none"/>
          </w:rPr>
          <w:commentReference w:id="2040"/>
        </w:r>
      </w:ins>
      <w:commentRangeEnd w:id="2041"/>
      <w:ins w:id="2045" w:author="Daniela Mountian" w:date="2017-08-28T01:36:00Z">
        <w:r w:rsidR="005C7387">
          <w:rPr>
            <w:rStyle w:val="Refdecomentrio"/>
            <w:rFonts w:cs="Times New Roman"/>
            <w:lang w:val="x-none"/>
          </w:rPr>
          <w:commentReference w:id="2041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profissional de </w:t>
      </w:r>
      <w:del w:id="2046" w:author="Daniela Mountian" w:date="2017-08-25T12:56:00Z">
        <w:r w:rsidRPr="00D200EC" w:rsidDel="00101113">
          <w:rPr>
            <w:rFonts w:ascii="Times New Roman" w:hAnsi="Times New Roman" w:cs="Times New Roman"/>
            <w:i/>
            <w:sz w:val="24"/>
            <w:szCs w:val="24"/>
          </w:rPr>
          <w:delText>A Verdade</w:delText>
        </w:r>
      </w:del>
      <w:ins w:id="2047" w:author="Daniela Mountian" w:date="2017-08-25T12:56:00Z">
        <w:r w:rsidR="00101113">
          <w:rPr>
            <w:rFonts w:ascii="Times New Roman" w:hAnsi="Times New Roman" w:cs="Times New Roman"/>
            <w:i/>
            <w:sz w:val="24"/>
            <w:szCs w:val="24"/>
          </w:rPr>
          <w:t>Pravda</w:t>
        </w:r>
      </w:ins>
      <w:r w:rsidRPr="00D200EC">
        <w:rPr>
          <w:rFonts w:ascii="Times New Roman" w:hAnsi="Times New Roman" w:cs="Times New Roman"/>
          <w:i/>
          <w:sz w:val="24"/>
          <w:szCs w:val="24"/>
        </w:rPr>
        <w:t xml:space="preserve"> de Bor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colocou-o definitivamente no </w:t>
      </w:r>
      <w:r w:rsidR="00D200EC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verdadeiro caminho. </w:t>
      </w:r>
    </w:p>
    <w:p w:rsidR="0024094F" w:rsidRPr="00C5704C" w:rsidRDefault="006E02A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Envie </w:t>
      </w:r>
      <w:r w:rsidR="00E57A74">
        <w:rPr>
          <w:rFonts w:ascii="Times New Roman" w:hAnsi="Times New Roman" w:cs="Times New Roman"/>
          <w:sz w:val="24"/>
          <w:szCs w:val="24"/>
        </w:rPr>
        <w:t>seus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documentos para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Instituto de Literatura. Você é russo, do Volga, </w:t>
      </w:r>
      <w:r w:rsidR="00E57A74">
        <w:rPr>
          <w:rFonts w:ascii="Times New Roman" w:hAnsi="Times New Roman" w:cs="Times New Roman"/>
          <w:sz w:val="24"/>
          <w:szCs w:val="24"/>
        </w:rPr>
        <w:t xml:space="preserve">e ainda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talentoso, será </w:t>
      </w:r>
      <w:r w:rsidR="00E57A74">
        <w:rPr>
          <w:rFonts w:ascii="Times New Roman" w:hAnsi="Times New Roman" w:cs="Times New Roman"/>
          <w:sz w:val="24"/>
          <w:szCs w:val="24"/>
        </w:rPr>
        <w:t xml:space="preserve">sem falta </w:t>
      </w:r>
      <w:r w:rsidR="0024094F" w:rsidRPr="00C5704C">
        <w:rPr>
          <w:rFonts w:ascii="Times New Roman" w:hAnsi="Times New Roman" w:cs="Times New Roman"/>
          <w:sz w:val="24"/>
          <w:szCs w:val="24"/>
        </w:rPr>
        <w:t>admitido.</w:t>
      </w:r>
    </w:p>
    <w:p w:rsidR="00E57A74" w:rsidRDefault="0024094F" w:rsidP="00DA749A">
      <w:pPr>
        <w:spacing w:after="0" w:line="360" w:lineRule="auto"/>
        <w:ind w:firstLine="709"/>
        <w:jc w:val="both"/>
        <w:rPr>
          <w:ins w:id="2048" w:author="Daniela Mountian" w:date="2017-07-06T15:36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próprio </w:t>
      </w:r>
      <w:r w:rsidR="00E57A74">
        <w:rPr>
          <w:rFonts w:ascii="Times New Roman" w:hAnsi="Times New Roman" w:cs="Times New Roman"/>
          <w:sz w:val="24"/>
          <w:szCs w:val="24"/>
        </w:rPr>
        <w:t>Sómov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poderia ser pai de Kopóssov, já </w:t>
      </w:r>
      <w:r w:rsidR="00E57A74">
        <w:rPr>
          <w:rFonts w:ascii="Times New Roman" w:hAnsi="Times New Roman" w:cs="Times New Roman"/>
          <w:sz w:val="24"/>
          <w:szCs w:val="24"/>
        </w:rPr>
        <w:t>tinha tentado ser aceito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vári</w:t>
      </w:r>
      <w:r w:rsidR="00E57A7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vezes, mas </w:t>
      </w:r>
      <w:r w:rsidR="006E02A0">
        <w:rPr>
          <w:rFonts w:ascii="Times New Roman" w:hAnsi="Times New Roman" w:cs="Times New Roman"/>
          <w:sz w:val="24"/>
          <w:szCs w:val="24"/>
        </w:rPr>
        <w:t>sem sucesso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57A74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ontudo, </w:t>
      </w:r>
      <w:r w:rsidR="00E57A74">
        <w:rPr>
          <w:rFonts w:ascii="Times New Roman" w:hAnsi="Times New Roman" w:cs="Times New Roman"/>
          <w:sz w:val="24"/>
          <w:szCs w:val="24"/>
        </w:rPr>
        <w:t>estava confiante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E57A74">
        <w:rPr>
          <w:rFonts w:ascii="Times New Roman" w:hAnsi="Times New Roman" w:cs="Times New Roman"/>
          <w:sz w:val="24"/>
          <w:szCs w:val="24"/>
        </w:rPr>
        <w:t>que, dessa vez, teria êxito</w:t>
      </w:r>
      <w:r w:rsidRPr="00C5704C">
        <w:rPr>
          <w:rFonts w:ascii="Times New Roman" w:hAnsi="Times New Roman" w:cs="Times New Roman"/>
          <w:sz w:val="24"/>
          <w:szCs w:val="24"/>
        </w:rPr>
        <w:t>, po</w:t>
      </w:r>
      <w:r w:rsidR="00E57A74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tinha</w:t>
      </w:r>
      <w:r w:rsidR="00E57A7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finalmente</w:t>
      </w:r>
      <w:r w:rsidR="00E57A74">
        <w:rPr>
          <w:rFonts w:ascii="Times New Roman" w:hAnsi="Times New Roman" w:cs="Times New Roman"/>
          <w:sz w:val="24"/>
          <w:szCs w:val="24"/>
        </w:rPr>
        <w:t>, conseguido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carta de </w:t>
      </w:r>
      <w:r w:rsidR="00E57A74">
        <w:rPr>
          <w:rFonts w:ascii="Times New Roman" w:hAnsi="Times New Roman" w:cs="Times New Roman"/>
          <w:sz w:val="24"/>
          <w:szCs w:val="24"/>
        </w:rPr>
        <w:t>recomendação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ins w:id="2049" w:author="Daniela Mountian" w:date="2017-08-28T01:38:00Z">
        <w:r w:rsidR="005C7387">
          <w:rPr>
            <w:rFonts w:ascii="Times New Roman" w:hAnsi="Times New Roman" w:cs="Times New Roman"/>
            <w:sz w:val="24"/>
            <w:szCs w:val="24"/>
          </w:rPr>
          <w:t>Agitprop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local. </w:t>
      </w:r>
    </w:p>
    <w:p w:rsidR="0024094F" w:rsidRPr="00C5704C" w:rsidRDefault="006E02A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Eles têm uma </w:t>
      </w:r>
      <w:r w:rsidR="00E05815">
        <w:rPr>
          <w:rFonts w:ascii="Times New Roman" w:hAnsi="Times New Roman" w:cs="Times New Roman"/>
          <w:sz w:val="24"/>
          <w:szCs w:val="24"/>
        </w:rPr>
        <w:t>cisma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comigo por causa dos </w:t>
      </w:r>
      <w:r w:rsidR="00E05815">
        <w:rPr>
          <w:rFonts w:ascii="Times New Roman" w:hAnsi="Times New Roman" w:cs="Times New Roman"/>
          <w:sz w:val="24"/>
          <w:szCs w:val="24"/>
        </w:rPr>
        <w:t xml:space="preserve">meus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versos satíricos sobre </w:t>
      </w:r>
      <w:r w:rsidR="00E05815">
        <w:rPr>
          <w:rFonts w:ascii="Times New Roman" w:hAnsi="Times New Roman" w:cs="Times New Roman"/>
          <w:sz w:val="24"/>
          <w:szCs w:val="24"/>
        </w:rPr>
        <w:t>o ferido de guerra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Ivan Prókhorov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explicou </w:t>
      </w:r>
      <w:r w:rsidR="00E57A74">
        <w:rPr>
          <w:rFonts w:ascii="Times New Roman" w:hAnsi="Times New Roman" w:cs="Times New Roman"/>
          <w:sz w:val="24"/>
          <w:szCs w:val="24"/>
        </w:rPr>
        <w:t>Sómov</w:t>
      </w:r>
      <w:r w:rsidR="00E05815">
        <w:rPr>
          <w:rFonts w:ascii="Times New Roman" w:hAnsi="Times New Roman" w:cs="Times New Roman"/>
          <w:sz w:val="24"/>
          <w:szCs w:val="24"/>
        </w:rPr>
        <w:t xml:space="preserve"> </w:t>
      </w:r>
      <w:r w:rsidR="00E05815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es</w:t>
      </w:r>
      <w:r w:rsidR="00E0581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es versos agora circulam por Moscou de mão em mão... Ah, Moscou.</w:t>
      </w:r>
      <w:r w:rsidR="00E05815">
        <w:rPr>
          <w:rFonts w:ascii="Times New Roman" w:hAnsi="Times New Roman" w:cs="Times New Roman"/>
          <w:sz w:val="24"/>
          <w:szCs w:val="24"/>
        </w:rPr>
        <w:t>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Andriucha, </w:t>
      </w:r>
      <w:r w:rsidR="00E05815">
        <w:rPr>
          <w:rFonts w:ascii="Times New Roman" w:hAnsi="Times New Roman" w:cs="Times New Roman"/>
          <w:sz w:val="24"/>
          <w:szCs w:val="24"/>
        </w:rPr>
        <w:t xml:space="preserve">você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pode imaginar </w:t>
      </w:r>
      <w:r w:rsidR="00E05815">
        <w:rPr>
          <w:rFonts w:ascii="Times New Roman" w:hAnsi="Times New Roman" w:cs="Times New Roman"/>
          <w:sz w:val="24"/>
          <w:szCs w:val="24"/>
        </w:rPr>
        <w:t>como é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vida literária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lá. E a vida sexual também não é </w:t>
      </w:r>
      <w:ins w:id="2050" w:author="Daniela Mountian" w:date="2017-08-28T01:42:00Z">
        <w:r w:rsidR="000E7845">
          <w:rPr>
            <w:rFonts w:ascii="Times New Roman" w:hAnsi="Times New Roman" w:cs="Times New Roman"/>
            <w:sz w:val="24"/>
            <w:szCs w:val="24"/>
          </w:rPr>
          <w:t>coisa que se despreze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todas as moças fumam... </w:t>
      </w:r>
      <w:r w:rsidR="00E05815">
        <w:rPr>
          <w:rFonts w:ascii="Times New Roman" w:hAnsi="Times New Roman" w:cs="Times New Roman"/>
          <w:sz w:val="24"/>
          <w:szCs w:val="24"/>
        </w:rPr>
        <w:t>Também não precisa ficar vermelho</w:t>
      </w:r>
      <w:r w:rsidR="0024094F" w:rsidRPr="00C5704C">
        <w:rPr>
          <w:rFonts w:ascii="Times New Roman" w:hAnsi="Times New Roman" w:cs="Times New Roman"/>
          <w:sz w:val="24"/>
          <w:szCs w:val="24"/>
        </w:rPr>
        <w:t>, que adolescente</w:t>
      </w:r>
      <w:r w:rsidR="00E05815">
        <w:rPr>
          <w:rFonts w:ascii="Times New Roman" w:hAnsi="Times New Roman" w:cs="Times New Roman"/>
          <w:sz w:val="24"/>
          <w:szCs w:val="24"/>
        </w:rPr>
        <w:t xml:space="preserve"> você é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Default="00E05815" w:rsidP="00DA749A">
      <w:pPr>
        <w:spacing w:after="0" w:line="360" w:lineRule="auto"/>
        <w:ind w:firstLine="709"/>
        <w:jc w:val="both"/>
        <w:rPr>
          <w:ins w:id="2051" w:author="Daniela Mountian" w:date="2017-07-06T15:48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s primeir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poemas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Andrei, que foram publicad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del w:id="2052" w:author="Daniela Mountian" w:date="2017-08-28T01:43:00Z">
        <w:r w:rsidR="0024094F" w:rsidRPr="00C5704C" w:rsidDel="000E7845">
          <w:rPr>
            <w:rFonts w:ascii="Times New Roman" w:hAnsi="Times New Roman" w:cs="Times New Roman"/>
            <w:sz w:val="24"/>
            <w:szCs w:val="24"/>
          </w:rPr>
          <w:delText xml:space="preserve">em </w:delText>
        </w:r>
      </w:del>
      <w:ins w:id="2053" w:author="Daniela Mountian" w:date="2017-08-25T12:56:00Z">
        <w:r w:rsidR="00101113">
          <w:rPr>
            <w:rFonts w:ascii="Times New Roman" w:hAnsi="Times New Roman" w:cs="Times New Roman"/>
            <w:sz w:val="24"/>
            <w:szCs w:val="24"/>
          </w:rPr>
          <w:t xml:space="preserve">no </w:t>
        </w:r>
      </w:ins>
      <w:del w:id="2054" w:author="Daniela Mountian" w:date="2017-08-25T12:56:00Z">
        <w:r w:rsidR="0024094F" w:rsidRPr="00DC449C" w:rsidDel="00101113">
          <w:rPr>
            <w:rFonts w:ascii="Times New Roman" w:hAnsi="Times New Roman" w:cs="Times New Roman"/>
            <w:i/>
            <w:sz w:val="24"/>
            <w:szCs w:val="24"/>
          </w:rPr>
          <w:delText xml:space="preserve"> Verdade</w:delText>
        </w:r>
      </w:del>
      <w:ins w:id="2055" w:author="Daniela Mountian" w:date="2017-08-25T12:56:00Z">
        <w:r w:rsidR="00101113">
          <w:rPr>
            <w:rFonts w:ascii="Times New Roman" w:hAnsi="Times New Roman" w:cs="Times New Roman"/>
            <w:i/>
            <w:sz w:val="24"/>
            <w:szCs w:val="24"/>
          </w:rPr>
          <w:t>Pravda</w:t>
        </w:r>
      </w:ins>
      <w:r w:rsidR="0024094F" w:rsidRPr="00DC449C">
        <w:rPr>
          <w:rFonts w:ascii="Times New Roman" w:hAnsi="Times New Roman" w:cs="Times New Roman"/>
          <w:i/>
          <w:sz w:val="24"/>
          <w:szCs w:val="24"/>
        </w:rPr>
        <w:t xml:space="preserve"> de Bor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começavam assim:</w:t>
      </w:r>
    </w:p>
    <w:p w:rsidR="00E05815" w:rsidRPr="00C5704C" w:rsidRDefault="00E0581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E05815" w:rsidRDefault="00E0581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Do</w:t>
      </w:r>
      <w:r w:rsidR="0024094F" w:rsidRPr="00E05815">
        <w:rPr>
          <w:rFonts w:ascii="Times New Roman" w:hAnsi="Times New Roman" w:cs="Times New Roman"/>
          <w:i/>
          <w:sz w:val="24"/>
          <w:szCs w:val="24"/>
        </w:rPr>
        <w:t xml:space="preserve"> pão</w:t>
      </w:r>
      <w:r>
        <w:rPr>
          <w:rFonts w:ascii="Times New Roman" w:hAnsi="Times New Roman" w:cs="Times New Roman"/>
          <w:i/>
          <w:sz w:val="24"/>
          <w:szCs w:val="24"/>
        </w:rPr>
        <w:t xml:space="preserve"> um naco,</w:t>
      </w:r>
      <w:r w:rsidR="0024094F" w:rsidRPr="00E0581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do</w:t>
      </w:r>
      <w:r w:rsidR="0024094F" w:rsidRPr="00E05815">
        <w:rPr>
          <w:rFonts w:ascii="Times New Roman" w:hAnsi="Times New Roman" w:cs="Times New Roman"/>
          <w:i/>
          <w:sz w:val="24"/>
          <w:szCs w:val="24"/>
        </w:rPr>
        <w:t xml:space="preserve"> Volga</w:t>
      </w:r>
      <w:r>
        <w:rPr>
          <w:rFonts w:ascii="Times New Roman" w:hAnsi="Times New Roman" w:cs="Times New Roman"/>
          <w:i/>
          <w:sz w:val="24"/>
          <w:szCs w:val="24"/>
        </w:rPr>
        <w:t xml:space="preserve"> um trago</w:t>
      </w:r>
      <w:r w:rsidR="0024094F" w:rsidRPr="00E05815">
        <w:rPr>
          <w:rFonts w:ascii="Times New Roman" w:hAnsi="Times New Roman" w:cs="Times New Roman"/>
          <w:i/>
          <w:sz w:val="24"/>
          <w:szCs w:val="24"/>
        </w:rPr>
        <w:t xml:space="preserve">... </w:t>
      </w:r>
    </w:p>
    <w:p w:rsidR="00E05815" w:rsidRDefault="00E05815" w:rsidP="00DA749A">
      <w:pPr>
        <w:spacing w:after="0" w:line="360" w:lineRule="auto"/>
        <w:ind w:firstLine="709"/>
        <w:jc w:val="both"/>
        <w:rPr>
          <w:ins w:id="2056" w:author="Daniela Mountian" w:date="2017-07-06T15:48:00Z"/>
          <w:rFonts w:ascii="Times New Roman" w:hAnsi="Times New Roman" w:cs="Times New Roman"/>
          <w:sz w:val="24"/>
          <w:szCs w:val="24"/>
        </w:rPr>
      </w:pPr>
    </w:p>
    <w:p w:rsidR="0024094F" w:rsidRPr="00C5704C" w:rsidRDefault="006E02A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tem talento</w:t>
      </w:r>
      <w:r w:rsidR="005441AF">
        <w:rPr>
          <w:rFonts w:ascii="Times New Roman" w:hAnsi="Times New Roman" w:cs="Times New Roman"/>
          <w:sz w:val="24"/>
          <w:szCs w:val="24"/>
        </w:rPr>
        <w:t xml:space="preserve"> popular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</w:t>
      </w:r>
      <w:r w:rsidR="005441AF">
        <w:rPr>
          <w:rFonts w:ascii="Times New Roman" w:hAnsi="Times New Roman" w:cs="Times New Roman"/>
          <w:sz w:val="24"/>
          <w:szCs w:val="24"/>
        </w:rPr>
        <w:t xml:space="preserve">Sómov </w:t>
      </w:r>
      <w:r w:rsidR="005441AF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agora isso é muito apreciado... Todos estão </w:t>
      </w:r>
      <w:r w:rsidR="005441AF">
        <w:rPr>
          <w:rFonts w:ascii="Times New Roman" w:hAnsi="Times New Roman" w:cs="Times New Roman"/>
          <w:sz w:val="24"/>
          <w:szCs w:val="24"/>
        </w:rPr>
        <w:t>incomodados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 literatura jud</w:t>
      </w:r>
      <w:del w:id="2057" w:author="Daniela Mountian" w:date="2017-08-28T01:44:00Z">
        <w:r w:rsidR="0024094F" w:rsidRPr="00C5704C" w:rsidDel="00F50B47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i</w:t>
      </w:r>
      <w:del w:id="2058" w:author="Daniela Mountian" w:date="2017-08-28T01:44:00Z">
        <w:r w:rsidR="0024094F" w:rsidRPr="00C5704C" w:rsidDel="00F50B47">
          <w:rPr>
            <w:rFonts w:ascii="Times New Roman" w:hAnsi="Times New Roman" w:cs="Times New Roman"/>
            <w:sz w:val="24"/>
            <w:szCs w:val="24"/>
          </w:rPr>
          <w:delText>c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a... </w:t>
      </w:r>
      <w:r w:rsidR="007A7B2B" w:rsidRPr="00C5704C">
        <w:rPr>
          <w:rFonts w:ascii="Times New Roman" w:hAnsi="Times New Roman" w:cs="Times New Roman"/>
          <w:sz w:val="24"/>
          <w:szCs w:val="24"/>
        </w:rPr>
        <w:t>“</w:t>
      </w:r>
      <w:r w:rsidR="005441AF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pão</w:t>
      </w:r>
      <w:r w:rsidR="005441AF">
        <w:rPr>
          <w:rFonts w:ascii="Times New Roman" w:hAnsi="Times New Roman" w:cs="Times New Roman"/>
          <w:sz w:val="24"/>
          <w:szCs w:val="24"/>
        </w:rPr>
        <w:t xml:space="preserve"> um naco,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5441A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Volga</w:t>
      </w:r>
      <w:r w:rsidR="005441AF">
        <w:rPr>
          <w:rFonts w:ascii="Times New Roman" w:hAnsi="Times New Roman" w:cs="Times New Roman"/>
          <w:sz w:val="24"/>
          <w:szCs w:val="24"/>
        </w:rPr>
        <w:t xml:space="preserve"> um trago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  <w:r w:rsidR="005441AF">
        <w:rPr>
          <w:rFonts w:ascii="Times New Roman" w:hAnsi="Times New Roman" w:cs="Times New Roman"/>
          <w:sz w:val="24"/>
          <w:szCs w:val="24"/>
        </w:rPr>
        <w:t>, há um quê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cristianismo russo.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Assim, pela primeira vez, no décimo sexto ano de</w:t>
      </w:r>
      <w:r w:rsidR="005441AF">
        <w:rPr>
          <w:rFonts w:ascii="Times New Roman" w:hAnsi="Times New Roman" w:cs="Times New Roman"/>
          <w:sz w:val="24"/>
          <w:szCs w:val="24"/>
        </w:rPr>
        <w:t xml:space="preserve">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vida, Andrei ouvia falar do cristianismo russo como </w:t>
      </w:r>
      <w:r w:rsidR="005441AF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algo importante e sério, diferente</w:t>
      </w:r>
      <w:r w:rsidR="00BB4F5C">
        <w:rPr>
          <w:rFonts w:ascii="Times New Roman" w:hAnsi="Times New Roman" w:cs="Times New Roman"/>
          <w:sz w:val="24"/>
          <w:szCs w:val="24"/>
        </w:rPr>
        <w:t>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imag</w:t>
      </w:r>
      <w:r w:rsidR="00F45980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5980">
        <w:rPr>
          <w:rFonts w:ascii="Times New Roman" w:hAnsi="Times New Roman" w:cs="Times New Roman"/>
          <w:sz w:val="24"/>
          <w:szCs w:val="24"/>
        </w:rPr>
        <w:t>que lhe passavam</w:t>
      </w:r>
      <w:r w:rsidR="005441AF">
        <w:rPr>
          <w:rFonts w:ascii="Times New Roman" w:hAnsi="Times New Roman" w:cs="Times New Roman"/>
          <w:sz w:val="24"/>
          <w:szCs w:val="24"/>
        </w:rPr>
        <w:t xml:space="preserve"> </w:t>
      </w:r>
      <w:r w:rsidR="00F45980">
        <w:rPr>
          <w:rFonts w:ascii="Times New Roman" w:hAnsi="Times New Roman" w:cs="Times New Roman"/>
          <w:sz w:val="24"/>
          <w:szCs w:val="24"/>
        </w:rPr>
        <w:t xml:space="preserve">os </w:t>
      </w:r>
      <w:r w:rsidR="005441AF">
        <w:rPr>
          <w:rFonts w:ascii="Times New Roman" w:hAnsi="Times New Roman" w:cs="Times New Roman"/>
          <w:sz w:val="24"/>
          <w:szCs w:val="24"/>
        </w:rPr>
        <w:t xml:space="preserve">jovens </w:t>
      </w:r>
      <w:r w:rsidR="00F45980">
        <w:rPr>
          <w:rFonts w:ascii="Times New Roman" w:hAnsi="Times New Roman" w:cs="Times New Roman"/>
          <w:sz w:val="24"/>
          <w:szCs w:val="24"/>
        </w:rPr>
        <w:t>n</w:t>
      </w:r>
      <w:r w:rsidR="005441A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41AF">
        <w:rPr>
          <w:rFonts w:ascii="Times New Roman" w:hAnsi="Times New Roman" w:cs="Times New Roman"/>
          <w:sz w:val="24"/>
          <w:szCs w:val="24"/>
        </w:rPr>
        <w:t>Komsomol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45980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velhinhas </w:t>
      </w:r>
      <w:r w:rsidR="005441AF">
        <w:rPr>
          <w:rFonts w:ascii="Times New Roman" w:hAnsi="Times New Roman" w:cs="Times New Roman"/>
          <w:sz w:val="24"/>
          <w:szCs w:val="24"/>
        </w:rPr>
        <w:t>cômicas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5441A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5441AF">
        <w:rPr>
          <w:rFonts w:ascii="Times New Roman" w:hAnsi="Times New Roman" w:cs="Times New Roman"/>
          <w:sz w:val="24"/>
          <w:szCs w:val="24"/>
        </w:rPr>
        <w:t>átrios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</w:t>
      </w:r>
      <w:r w:rsidR="005441A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igreja</w:t>
      </w:r>
      <w:r w:rsidR="005441A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50B47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sentado num quarto em Moscou, que </w:t>
      </w:r>
      <w:r w:rsidR="001E60CD">
        <w:rPr>
          <w:rFonts w:ascii="Times New Roman" w:hAnsi="Times New Roman" w:cs="Times New Roman"/>
          <w:sz w:val="24"/>
          <w:szCs w:val="24"/>
        </w:rPr>
        <w:t xml:space="preserve">teve a sorte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alugar de uma velhinha moscovita, </w:t>
      </w:r>
      <w:r w:rsidR="001E60CD">
        <w:rPr>
          <w:rFonts w:ascii="Times New Roman" w:hAnsi="Times New Roman" w:cs="Times New Roman"/>
          <w:sz w:val="24"/>
          <w:szCs w:val="24"/>
        </w:rPr>
        <w:t>já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60CD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ela passava a maior parte de s</w:t>
      </w:r>
      <w:r w:rsidR="001E60CD">
        <w:rPr>
          <w:rFonts w:ascii="Times New Roman" w:hAnsi="Times New Roman" w:cs="Times New Roman"/>
          <w:sz w:val="24"/>
          <w:szCs w:val="24"/>
        </w:rPr>
        <w:t>eu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filho casado, </w:t>
      </w:r>
      <w:r w:rsidR="001E60CD">
        <w:rPr>
          <w:rFonts w:ascii="Times New Roman" w:hAnsi="Times New Roman" w:cs="Times New Roman"/>
          <w:sz w:val="24"/>
          <w:szCs w:val="24"/>
        </w:rPr>
        <w:t xml:space="preserve">agora,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lembrando-se </w:t>
      </w:r>
      <w:r w:rsidR="001E60CD">
        <w:rPr>
          <w:rFonts w:ascii="Times New Roman" w:hAnsi="Times New Roman" w:cs="Times New Roman"/>
          <w:sz w:val="24"/>
          <w:szCs w:val="24"/>
        </w:rPr>
        <w:t>daquela</w:t>
      </w:r>
      <w:r w:rsidR="006E02A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06E4">
        <w:rPr>
          <w:rFonts w:ascii="Times New Roman" w:hAnsi="Times New Roman" w:cs="Times New Roman"/>
          <w:sz w:val="24"/>
          <w:szCs w:val="24"/>
        </w:rPr>
        <w:t xml:space="preserve">antiga </w:t>
      </w:r>
      <w:r w:rsidRPr="00C5704C">
        <w:rPr>
          <w:rFonts w:ascii="Times New Roman" w:hAnsi="Times New Roman" w:cs="Times New Roman"/>
          <w:sz w:val="24"/>
          <w:szCs w:val="24"/>
        </w:rPr>
        <w:t>conversa e se sentindo um homem totalmente diferente, que na realidade não era, Andrei</w:t>
      </w:r>
      <w:r w:rsidR="001E60CD">
        <w:rPr>
          <w:rFonts w:ascii="Times New Roman" w:hAnsi="Times New Roman" w:cs="Times New Roman"/>
          <w:sz w:val="24"/>
          <w:szCs w:val="24"/>
        </w:rPr>
        <w:t>, como era comum a naturezas</w:t>
      </w:r>
      <w:r w:rsidR="00893599">
        <w:rPr>
          <w:rFonts w:ascii="Times New Roman" w:hAnsi="Times New Roman" w:cs="Times New Roman"/>
          <w:sz w:val="24"/>
          <w:szCs w:val="24"/>
        </w:rPr>
        <w:t xml:space="preserve"> semelhantes</w:t>
      </w:r>
      <w:r w:rsidR="001E60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teve um acesso de vergonha</w:t>
      </w:r>
      <w:r w:rsidR="006E02A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60CD">
        <w:rPr>
          <w:rFonts w:ascii="Times New Roman" w:hAnsi="Times New Roman" w:cs="Times New Roman"/>
          <w:sz w:val="24"/>
          <w:szCs w:val="24"/>
        </w:rPr>
        <w:t>diante se si mesmo e por si mesmo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Realmente, chegando a Moscou, Andrei </w:t>
      </w:r>
      <w:r w:rsidR="00E817DF">
        <w:rPr>
          <w:rFonts w:ascii="Times New Roman" w:hAnsi="Times New Roman" w:cs="Times New Roman"/>
          <w:sz w:val="24"/>
          <w:szCs w:val="24"/>
        </w:rPr>
        <w:t>ficou ainda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parecido consigo mesmo, </w:t>
      </w:r>
      <w:r w:rsidR="00E817DF">
        <w:rPr>
          <w:rFonts w:ascii="Times New Roman" w:hAnsi="Times New Roman" w:cs="Times New Roman"/>
          <w:sz w:val="24"/>
          <w:szCs w:val="24"/>
        </w:rPr>
        <w:t>isto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817DF">
        <w:rPr>
          <w:rFonts w:ascii="Times New Roman" w:hAnsi="Times New Roman" w:cs="Times New Roman"/>
          <w:sz w:val="24"/>
          <w:szCs w:val="24"/>
        </w:rPr>
        <w:t>seus modos de adolescente se acentuaram</w:t>
      </w:r>
      <w:r w:rsidR="00893599">
        <w:rPr>
          <w:rFonts w:ascii="Times New Roman" w:hAnsi="Times New Roman" w:cs="Times New Roman"/>
          <w:sz w:val="24"/>
          <w:szCs w:val="24"/>
        </w:rPr>
        <w:t xml:space="preserve">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entanto, </w:t>
      </w:r>
      <w:r w:rsidR="00E817DF">
        <w:rPr>
          <w:rFonts w:ascii="Times New Roman" w:hAnsi="Times New Roman" w:cs="Times New Roman"/>
          <w:sz w:val="24"/>
          <w:szCs w:val="24"/>
        </w:rPr>
        <w:t xml:space="preserve">à </w:t>
      </w:r>
      <w:r w:rsidRPr="00C5704C">
        <w:rPr>
          <w:rFonts w:ascii="Times New Roman" w:hAnsi="Times New Roman" w:cs="Times New Roman"/>
          <w:sz w:val="24"/>
          <w:szCs w:val="24"/>
        </w:rPr>
        <w:t>diferen</w:t>
      </w:r>
      <w:r w:rsidR="00E817DF">
        <w:rPr>
          <w:rFonts w:ascii="Times New Roman" w:hAnsi="Times New Roman" w:cs="Times New Roman"/>
          <w:sz w:val="24"/>
          <w:szCs w:val="24"/>
        </w:rPr>
        <w:t>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Sav</w:t>
      </w:r>
      <w:r w:rsidR="00E817DF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</w:t>
      </w:r>
      <w:r w:rsidR="00E817DF">
        <w:rPr>
          <w:rFonts w:ascii="Times New Roman" w:hAnsi="Times New Roman" w:cs="Times New Roman"/>
          <w:sz w:val="24"/>
          <w:szCs w:val="24"/>
        </w:rPr>
        <w:t xml:space="preserve">ele </w:t>
      </w:r>
      <w:r w:rsidR="00EB4AF6">
        <w:rPr>
          <w:rFonts w:ascii="Times New Roman" w:hAnsi="Times New Roman" w:cs="Times New Roman"/>
          <w:sz w:val="24"/>
          <w:szCs w:val="24"/>
        </w:rPr>
        <w:t xml:space="preserve">não </w:t>
      </w:r>
      <w:r w:rsidR="00BB4F5C">
        <w:rPr>
          <w:rFonts w:ascii="Times New Roman" w:hAnsi="Times New Roman" w:cs="Times New Roman"/>
          <w:sz w:val="24"/>
          <w:szCs w:val="24"/>
        </w:rPr>
        <w:t>tinha</w:t>
      </w:r>
      <w:r w:rsidR="00EB4AF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B4F5C">
        <w:rPr>
          <w:rFonts w:ascii="Times New Roman" w:hAnsi="Times New Roman" w:cs="Times New Roman"/>
          <w:sz w:val="24"/>
          <w:szCs w:val="24"/>
        </w:rPr>
        <w:t xml:space="preserve">medo e </w:t>
      </w:r>
      <w:r w:rsidRPr="00C5704C">
        <w:rPr>
          <w:rFonts w:ascii="Times New Roman" w:hAnsi="Times New Roman" w:cs="Times New Roman"/>
          <w:sz w:val="24"/>
          <w:szCs w:val="24"/>
        </w:rPr>
        <w:t>vergonh</w:t>
      </w:r>
      <w:r w:rsidR="00BB4F5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B4F5C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moças, porém se </w:t>
      </w:r>
      <w:r w:rsidR="00E817DF">
        <w:rPr>
          <w:rFonts w:ascii="Times New Roman" w:hAnsi="Times New Roman" w:cs="Times New Roman"/>
          <w:sz w:val="24"/>
          <w:szCs w:val="24"/>
        </w:rPr>
        <w:t>isolava</w:t>
      </w:r>
      <w:r w:rsidR="00EB4AF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delas tanto quanto das </w:t>
      </w:r>
      <w:r w:rsidR="00E817DF">
        <w:rPr>
          <w:rFonts w:ascii="Times New Roman" w:hAnsi="Times New Roman" w:cs="Times New Roman"/>
          <w:sz w:val="24"/>
          <w:szCs w:val="24"/>
        </w:rPr>
        <w:t xml:space="preserve">outras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pessoas. </w:t>
      </w:r>
      <w:r w:rsidR="00E817DF">
        <w:rPr>
          <w:rFonts w:ascii="Times New Roman" w:hAnsi="Times New Roman" w:cs="Times New Roman"/>
          <w:sz w:val="24"/>
          <w:szCs w:val="24"/>
        </w:rPr>
        <w:t>Não é que fugisse das 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E817DF">
        <w:rPr>
          <w:rFonts w:ascii="Times New Roman" w:hAnsi="Times New Roman" w:cs="Times New Roman"/>
          <w:sz w:val="24"/>
          <w:szCs w:val="24"/>
        </w:rPr>
        <w:t>preferia</w:t>
      </w:r>
      <w:r w:rsidR="00EC7A0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ficar sozinho. </w:t>
      </w:r>
      <w:r w:rsidR="00540E52">
        <w:rPr>
          <w:rFonts w:ascii="Times New Roman" w:hAnsi="Times New Roman" w:cs="Times New Roman"/>
          <w:sz w:val="24"/>
          <w:szCs w:val="24"/>
        </w:rPr>
        <w:t>Ao se t</w:t>
      </w:r>
      <w:r w:rsidRPr="00C5704C">
        <w:rPr>
          <w:rFonts w:ascii="Times New Roman" w:hAnsi="Times New Roman" w:cs="Times New Roman"/>
          <w:sz w:val="24"/>
          <w:szCs w:val="24"/>
        </w:rPr>
        <w:t>orna</w:t>
      </w:r>
      <w:r w:rsidR="001B1CB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540E52">
        <w:rPr>
          <w:rFonts w:ascii="Times New Roman" w:hAnsi="Times New Roman" w:cs="Times New Roman"/>
          <w:sz w:val="24"/>
          <w:szCs w:val="24"/>
        </w:rPr>
        <w:t>estudante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Instituto de Literatura, ele </w:t>
      </w:r>
      <w:r w:rsidR="00540E52">
        <w:rPr>
          <w:rFonts w:ascii="Times New Roman" w:hAnsi="Times New Roman" w:cs="Times New Roman"/>
          <w:sz w:val="24"/>
          <w:szCs w:val="24"/>
        </w:rPr>
        <w:t>perdeu o gosto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0E52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escrever </w:t>
      </w:r>
      <w:r w:rsidR="00540E52">
        <w:rPr>
          <w:rFonts w:ascii="Times New Roman" w:hAnsi="Times New Roman" w:cs="Times New Roman"/>
          <w:sz w:val="24"/>
          <w:szCs w:val="24"/>
        </w:rPr>
        <w:t>versos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40E52">
        <w:rPr>
          <w:rFonts w:ascii="Times New Roman" w:hAnsi="Times New Roman" w:cs="Times New Roman"/>
          <w:sz w:val="24"/>
          <w:szCs w:val="24"/>
        </w:rPr>
        <w:t>mas refletia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 sobre arte e aprendeu </w:t>
      </w:r>
      <w:r w:rsidR="00540E52">
        <w:rPr>
          <w:rFonts w:ascii="Times New Roman" w:hAnsi="Times New Roman" w:cs="Times New Roman"/>
          <w:sz w:val="24"/>
          <w:szCs w:val="24"/>
        </w:rPr>
        <w:t>a tirar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0E52">
        <w:rPr>
          <w:rFonts w:ascii="Times New Roman" w:hAnsi="Times New Roman" w:cs="Times New Roman"/>
          <w:sz w:val="24"/>
          <w:szCs w:val="24"/>
        </w:rPr>
        <w:t>disso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felicidade que </w:t>
      </w:r>
      <w:r w:rsidR="00540E52">
        <w:rPr>
          <w:rFonts w:ascii="Times New Roman" w:hAnsi="Times New Roman" w:cs="Times New Roman"/>
          <w:sz w:val="24"/>
          <w:szCs w:val="24"/>
        </w:rPr>
        <w:t>o levava às</w:t>
      </w:r>
      <w:ins w:id="2059" w:author="Leila" w:date="2016-07-22T16:10:00Z">
        <w:r w:rsidR="00874A82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lágrimas. Também </w:t>
      </w:r>
      <w:r w:rsidR="00540E52">
        <w:rPr>
          <w:rFonts w:ascii="Times New Roman" w:hAnsi="Times New Roman" w:cs="Times New Roman"/>
          <w:sz w:val="24"/>
          <w:szCs w:val="24"/>
        </w:rPr>
        <w:t>passou a se ocupar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religião, </w:t>
      </w:r>
      <w:r w:rsidR="00540E52">
        <w:rPr>
          <w:rFonts w:ascii="Times New Roman" w:hAnsi="Times New Roman" w:cs="Times New Roman"/>
          <w:sz w:val="24"/>
          <w:szCs w:val="24"/>
        </w:rPr>
        <w:t xml:space="preserve">no começo </w:t>
      </w:r>
      <w:r w:rsidR="001B1CB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discussões tolas </w:t>
      </w:r>
      <w:r w:rsidR="00280E99">
        <w:rPr>
          <w:rFonts w:ascii="Times New Roman" w:hAnsi="Times New Roman" w:cs="Times New Roman"/>
          <w:sz w:val="24"/>
          <w:szCs w:val="24"/>
        </w:rPr>
        <w:t>em roda</w:t>
      </w:r>
      <w:r w:rsidR="00E417AA">
        <w:rPr>
          <w:rFonts w:ascii="Times New Roman" w:hAnsi="Times New Roman" w:cs="Times New Roman"/>
          <w:sz w:val="24"/>
          <w:szCs w:val="24"/>
        </w:rPr>
        <w:t>s</w:t>
      </w:r>
      <w:r w:rsidR="00540E52">
        <w:rPr>
          <w:rFonts w:ascii="Times New Roman" w:hAnsi="Times New Roman" w:cs="Times New Roman"/>
          <w:sz w:val="24"/>
          <w:szCs w:val="24"/>
        </w:rPr>
        <w:t xml:space="preserve"> de amigos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874A8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</w:t>
      </w:r>
      <w:r w:rsidR="00874A8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CB7">
        <w:rPr>
          <w:rFonts w:ascii="Times New Roman" w:hAnsi="Times New Roman" w:cs="Times New Roman"/>
          <w:sz w:val="24"/>
          <w:szCs w:val="24"/>
        </w:rPr>
        <w:t>em</w:t>
      </w:r>
      <w:r w:rsidR="00874A8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suas </w:t>
      </w:r>
      <w:r w:rsidR="00893599">
        <w:rPr>
          <w:rFonts w:ascii="Times New Roman" w:hAnsi="Times New Roman" w:cs="Times New Roman"/>
          <w:sz w:val="24"/>
          <w:szCs w:val="24"/>
        </w:rPr>
        <w:t xml:space="preserve">próprias </w:t>
      </w:r>
      <w:r w:rsidR="00540E52">
        <w:rPr>
          <w:rFonts w:ascii="Times New Roman" w:hAnsi="Times New Roman" w:cs="Times New Roman"/>
          <w:sz w:val="24"/>
          <w:szCs w:val="24"/>
        </w:rPr>
        <w:t>reflexões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540E52">
        <w:rPr>
          <w:rFonts w:ascii="Times New Roman" w:hAnsi="Times New Roman" w:cs="Times New Roman"/>
          <w:sz w:val="24"/>
          <w:szCs w:val="24"/>
        </w:rPr>
        <w:t xml:space="preserve"> essas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0E52">
        <w:rPr>
          <w:rFonts w:ascii="Times New Roman" w:hAnsi="Times New Roman" w:cs="Times New Roman"/>
          <w:sz w:val="24"/>
          <w:szCs w:val="24"/>
        </w:rPr>
        <w:t>reflexões contínuas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doentias, </w:t>
      </w:r>
      <w:r w:rsidR="00540E52">
        <w:rPr>
          <w:rFonts w:ascii="Times New Roman" w:hAnsi="Times New Roman" w:cs="Times New Roman"/>
          <w:sz w:val="24"/>
          <w:szCs w:val="24"/>
        </w:rPr>
        <w:t>normalmente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0C53">
        <w:rPr>
          <w:rFonts w:ascii="Times New Roman" w:hAnsi="Times New Roman" w:cs="Times New Roman"/>
          <w:sz w:val="24"/>
          <w:szCs w:val="24"/>
        </w:rPr>
        <w:t>mais pesadas do que condizia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idade, revel</w:t>
      </w:r>
      <w:r w:rsidR="00540E52">
        <w:rPr>
          <w:rFonts w:ascii="Times New Roman" w:hAnsi="Times New Roman" w:cs="Times New Roman"/>
          <w:sz w:val="24"/>
          <w:szCs w:val="24"/>
        </w:rPr>
        <w:t>aram muitas coisas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ele. Por exemplo, </w:t>
      </w:r>
      <w:r w:rsidR="00990C53">
        <w:rPr>
          <w:rFonts w:ascii="Times New Roman" w:hAnsi="Times New Roman" w:cs="Times New Roman"/>
          <w:sz w:val="24"/>
          <w:szCs w:val="24"/>
        </w:rPr>
        <w:t>fazia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algum tempo </w:t>
      </w:r>
      <w:r w:rsidR="00990C53">
        <w:rPr>
          <w:rFonts w:ascii="Times New Roman" w:hAnsi="Times New Roman" w:cs="Times New Roman"/>
          <w:sz w:val="24"/>
          <w:szCs w:val="24"/>
        </w:rPr>
        <w:t xml:space="preserve">que ele </w:t>
      </w:r>
      <w:r w:rsidRPr="00C5704C">
        <w:rPr>
          <w:rFonts w:ascii="Times New Roman" w:hAnsi="Times New Roman" w:cs="Times New Roman"/>
          <w:sz w:val="24"/>
          <w:szCs w:val="24"/>
        </w:rPr>
        <w:t>suspeitava que a principal ideia dos humanistas</w:t>
      </w:r>
      <w:r w:rsidR="00990C53">
        <w:rPr>
          <w:rFonts w:ascii="Times New Roman" w:hAnsi="Times New Roman" w:cs="Times New Roman"/>
          <w:sz w:val="24"/>
          <w:szCs w:val="24"/>
        </w:rPr>
        <w:t xml:space="preserve"> </w:t>
      </w:r>
      <w:r w:rsidR="00990C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exist</w:t>
      </w:r>
      <w:r w:rsidR="00990C5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m povos ruins, todos os povos são bons</w:t>
      </w:r>
      <w:r w:rsidR="00990C53">
        <w:rPr>
          <w:rFonts w:ascii="Times New Roman" w:hAnsi="Times New Roman" w:cs="Times New Roman"/>
          <w:sz w:val="24"/>
          <w:szCs w:val="24"/>
        </w:rPr>
        <w:t xml:space="preserve"> </w:t>
      </w:r>
      <w:r w:rsidR="00990C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insossa como comida de hospital, </w:t>
      </w:r>
      <w:r w:rsidR="00653775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</w:t>
      </w:r>
      <w:r w:rsidR="00653775">
        <w:rPr>
          <w:rFonts w:ascii="Times New Roman" w:hAnsi="Times New Roman" w:cs="Times New Roman"/>
          <w:sz w:val="24"/>
          <w:szCs w:val="24"/>
        </w:rPr>
        <w:t xml:space="preserve"> </w:t>
      </w:r>
      <w:r w:rsidR="00BC06E4">
        <w:rPr>
          <w:rFonts w:ascii="Times New Roman" w:hAnsi="Times New Roman" w:cs="Times New Roman"/>
          <w:sz w:val="24"/>
          <w:szCs w:val="24"/>
        </w:rPr>
        <w:t>e sem</w:t>
      </w:r>
      <w:r w:rsidR="00653775">
        <w:rPr>
          <w:rFonts w:ascii="Times New Roman" w:hAnsi="Times New Roman" w:cs="Times New Roman"/>
          <w:sz w:val="24"/>
          <w:szCs w:val="24"/>
        </w:rPr>
        <w:t xml:space="preserve"> carne suculenta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53775">
        <w:rPr>
          <w:rFonts w:ascii="Times New Roman" w:hAnsi="Times New Roman" w:cs="Times New Roman"/>
          <w:sz w:val="24"/>
          <w:szCs w:val="24"/>
        </w:rPr>
        <w:t>Essa ideia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53775">
        <w:rPr>
          <w:rFonts w:ascii="Times New Roman" w:hAnsi="Times New Roman" w:cs="Times New Roman"/>
          <w:sz w:val="24"/>
          <w:szCs w:val="24"/>
        </w:rPr>
        <w:t xml:space="preserve">era tão </w:t>
      </w:r>
      <w:r w:rsidR="00BB4F5C">
        <w:rPr>
          <w:rFonts w:ascii="Times New Roman" w:hAnsi="Times New Roman" w:cs="Times New Roman"/>
          <w:sz w:val="24"/>
          <w:szCs w:val="24"/>
        </w:rPr>
        <w:t>destituída</w:t>
      </w:r>
      <w:r w:rsidR="001B1CB7">
        <w:rPr>
          <w:rFonts w:ascii="Times New Roman" w:hAnsi="Times New Roman" w:cs="Times New Roman"/>
          <w:sz w:val="24"/>
          <w:szCs w:val="24"/>
        </w:rPr>
        <w:t xml:space="preserve"> </w:t>
      </w:r>
      <w:r w:rsidR="008C4564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talento como a ideia racista da </w:t>
      </w:r>
      <w:r w:rsidR="001B1CB7">
        <w:rPr>
          <w:rFonts w:ascii="Times New Roman" w:hAnsi="Times New Roman" w:cs="Times New Roman"/>
          <w:sz w:val="24"/>
          <w:szCs w:val="24"/>
        </w:rPr>
        <w:t>superioridade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1B1CB7">
        <w:rPr>
          <w:rFonts w:ascii="Times New Roman" w:hAnsi="Times New Roman" w:cs="Times New Roman"/>
          <w:sz w:val="24"/>
          <w:szCs w:val="24"/>
        </w:rPr>
        <w:t>alguns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povos sobre outros. Mas a ideia racista</w:t>
      </w:r>
      <w:r w:rsidR="001B1CB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CB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menos</w:t>
      </w:r>
      <w:r w:rsidR="001B1CB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possuía </w:t>
      </w:r>
      <w:r w:rsidR="001B1CB7">
        <w:rPr>
          <w:rFonts w:ascii="Times New Roman" w:hAnsi="Times New Roman" w:cs="Times New Roman"/>
          <w:sz w:val="24"/>
          <w:szCs w:val="24"/>
        </w:rPr>
        <w:t>carne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CB7" w:rsidRPr="00621342">
        <w:rPr>
          <w:rFonts w:ascii="Times New Roman" w:hAnsi="Times New Roman" w:cs="Times New Roman"/>
          <w:sz w:val="24"/>
          <w:szCs w:val="24"/>
        </w:rPr>
        <w:t>—</w:t>
      </w:r>
      <w:r w:rsidR="001B1CB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ainda que </w:t>
      </w:r>
      <w:r w:rsidR="001B1CB7">
        <w:rPr>
          <w:rFonts w:ascii="Times New Roman" w:hAnsi="Times New Roman" w:cs="Times New Roman"/>
          <w:sz w:val="24"/>
          <w:szCs w:val="24"/>
        </w:rPr>
        <w:t xml:space="preserve">fosse </w:t>
      </w:r>
      <w:r w:rsidRPr="00C5704C">
        <w:rPr>
          <w:rFonts w:ascii="Times New Roman" w:hAnsi="Times New Roman" w:cs="Times New Roman"/>
          <w:sz w:val="24"/>
          <w:szCs w:val="24"/>
        </w:rPr>
        <w:t>suín</w:t>
      </w:r>
      <w:r w:rsidR="001B1CB7">
        <w:rPr>
          <w:rFonts w:ascii="Times New Roman" w:hAnsi="Times New Roman" w:cs="Times New Roman"/>
          <w:sz w:val="24"/>
          <w:szCs w:val="24"/>
        </w:rPr>
        <w:t>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suj</w:t>
      </w:r>
      <w:r w:rsidR="001B1CB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B1CB7">
        <w:rPr>
          <w:rFonts w:ascii="Times New Roman" w:hAnsi="Times New Roman" w:cs="Times New Roman"/>
          <w:sz w:val="24"/>
          <w:szCs w:val="24"/>
        </w:rPr>
        <w:t>era uma carne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saudável</w:t>
      </w:r>
      <w:r w:rsidR="001B1CB7">
        <w:rPr>
          <w:rFonts w:ascii="Times New Roman" w:hAnsi="Times New Roman" w:cs="Times New Roman"/>
          <w:sz w:val="24"/>
          <w:szCs w:val="24"/>
        </w:rPr>
        <w:t xml:space="preserve">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amor </w:t>
      </w:r>
      <w:r w:rsidR="001B1CB7">
        <w:rPr>
          <w:rFonts w:ascii="Times New Roman" w:hAnsi="Times New Roman" w:cs="Times New Roman"/>
          <w:sz w:val="24"/>
          <w:szCs w:val="24"/>
        </w:rPr>
        <w:t>por si mesma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aversão </w:t>
      </w:r>
      <w:r w:rsidR="001B1CB7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</w:t>
      </w:r>
      <w:r w:rsidR="001B1CB7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1B1CB7">
        <w:rPr>
          <w:rFonts w:ascii="Times New Roman" w:hAnsi="Times New Roman" w:cs="Times New Roman"/>
          <w:sz w:val="24"/>
          <w:szCs w:val="24"/>
        </w:rPr>
        <w:t>se achava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fora del</w:t>
      </w:r>
      <w:r w:rsidR="001B1CB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 já sabia que a entrada para </w:t>
      </w:r>
      <w:r w:rsidR="00874A82" w:rsidRPr="00C5704C">
        <w:rPr>
          <w:rFonts w:ascii="Times New Roman" w:hAnsi="Times New Roman" w:cs="Times New Roman"/>
          <w:sz w:val="24"/>
          <w:szCs w:val="24"/>
        </w:rPr>
        <w:t>es</w:t>
      </w:r>
      <w:r w:rsidR="00874A82">
        <w:rPr>
          <w:rFonts w:ascii="Times New Roman" w:hAnsi="Times New Roman" w:cs="Times New Roman"/>
          <w:sz w:val="24"/>
          <w:szCs w:val="24"/>
        </w:rPr>
        <w:t>s</w:t>
      </w:r>
      <w:r w:rsidR="00874A82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labirinto se dava através das </w:t>
      </w:r>
      <w:r w:rsidR="00E83551">
        <w:rPr>
          <w:rFonts w:ascii="Times New Roman" w:hAnsi="Times New Roman" w:cs="Times New Roman"/>
          <w:sz w:val="24"/>
          <w:szCs w:val="24"/>
        </w:rPr>
        <w:t>questões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infantis do cristianismo sobre o bem e o mal. </w:t>
      </w:r>
      <w:r w:rsidR="001B1CB7">
        <w:rPr>
          <w:rFonts w:ascii="Times New Roman" w:hAnsi="Times New Roman" w:cs="Times New Roman"/>
          <w:sz w:val="24"/>
          <w:szCs w:val="24"/>
        </w:rPr>
        <w:t>Ele s</w:t>
      </w:r>
      <w:r w:rsidRPr="00C5704C">
        <w:rPr>
          <w:rFonts w:ascii="Times New Roman" w:hAnsi="Times New Roman" w:cs="Times New Roman"/>
          <w:sz w:val="24"/>
          <w:szCs w:val="24"/>
        </w:rPr>
        <w:t xml:space="preserve">abia </w:t>
      </w:r>
      <w:ins w:id="2060" w:author="Daniela Mountian" w:date="2017-08-28T02:00:00Z">
        <w:r w:rsidR="009E7DDA">
          <w:rPr>
            <w:rFonts w:ascii="Times New Roman" w:hAnsi="Times New Roman" w:cs="Times New Roman"/>
            <w:sz w:val="24"/>
            <w:szCs w:val="24"/>
          </w:rPr>
          <w:t xml:space="preserve">também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7F145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F1455">
        <w:rPr>
          <w:rFonts w:ascii="Times New Roman" w:hAnsi="Times New Roman" w:cs="Times New Roman"/>
          <w:sz w:val="24"/>
          <w:szCs w:val="24"/>
        </w:rPr>
        <w:t xml:space="preserve">zona </w:t>
      </w:r>
      <w:r w:rsidRPr="00C5704C">
        <w:rPr>
          <w:rFonts w:ascii="Times New Roman" w:hAnsi="Times New Roman" w:cs="Times New Roman"/>
          <w:sz w:val="24"/>
          <w:szCs w:val="24"/>
        </w:rPr>
        <w:t>p</w:t>
      </w:r>
      <w:r w:rsidR="007F145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ntano</w:t>
      </w:r>
      <w:r w:rsidR="007F1455">
        <w:rPr>
          <w:rFonts w:ascii="Times New Roman" w:hAnsi="Times New Roman" w:cs="Times New Roman"/>
          <w:sz w:val="24"/>
          <w:szCs w:val="24"/>
        </w:rPr>
        <w:t>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cristã de </w:t>
      </w:r>
      <w:r w:rsidR="007F1455">
        <w:rPr>
          <w:rFonts w:ascii="Times New Roman" w:hAnsi="Times New Roman" w:cs="Times New Roman"/>
          <w:sz w:val="24"/>
          <w:szCs w:val="24"/>
        </w:rPr>
        <w:t>questões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metafísicas, alhei</w:t>
      </w:r>
      <w:ins w:id="2061" w:author="Daniela Mountian" w:date="2017-07-06T18:31:00Z">
        <w:r w:rsidR="007F1455">
          <w:rPr>
            <w:rFonts w:ascii="Times New Roman" w:hAnsi="Times New Roman" w:cs="Times New Roman"/>
            <w:sz w:val="24"/>
            <w:szCs w:val="24"/>
          </w:rPr>
          <w:t>a</w:t>
        </w:r>
      </w:ins>
      <w:ins w:id="2062" w:author="Daniela Mountian" w:date="2017-08-28T01:59:00Z">
        <w:r w:rsidR="009E7DDA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 Cristo, </w:t>
      </w:r>
      <w:r w:rsidR="00BB4F5C">
        <w:rPr>
          <w:rFonts w:ascii="Times New Roman" w:hAnsi="Times New Roman" w:cs="Times New Roman"/>
          <w:sz w:val="24"/>
          <w:szCs w:val="24"/>
        </w:rPr>
        <w:t>havia retirado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</w:t>
      </w:r>
      <w:r w:rsidR="007F1455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7F1455">
        <w:rPr>
          <w:rFonts w:ascii="Times New Roman" w:hAnsi="Times New Roman" w:cs="Times New Roman"/>
          <w:sz w:val="24"/>
          <w:szCs w:val="24"/>
        </w:rPr>
        <w:t>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importante da força espiritual da cultura ocidental, impedindo-a de se aproximar d</w:t>
      </w:r>
      <w:r w:rsidR="007F145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verdades bíblicas que são a base da existência. Às vezes, compreendia isso com tanta clareza que todos os sofrimentos espirituais dos gênios do passado pareciam-lhe compreensíveis. Isso </w:t>
      </w:r>
      <w:r w:rsidR="00EB5B54">
        <w:rPr>
          <w:rFonts w:ascii="Times New Roman" w:hAnsi="Times New Roman" w:cs="Times New Roman"/>
          <w:sz w:val="24"/>
          <w:szCs w:val="24"/>
        </w:rPr>
        <w:t>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5B54">
        <w:rPr>
          <w:rFonts w:ascii="Times New Roman" w:hAnsi="Times New Roman" w:cs="Times New Roman"/>
          <w:sz w:val="24"/>
          <w:szCs w:val="24"/>
        </w:rPr>
        <w:t xml:space="preserve">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7A7B2B" w:rsidRPr="00C5704C">
        <w:rPr>
          <w:rFonts w:ascii="Times New Roman" w:hAnsi="Times New Roman" w:cs="Times New Roman"/>
          <w:sz w:val="24"/>
          <w:szCs w:val="24"/>
        </w:rPr>
        <w:lastRenderedPageBreak/>
        <w:t>intimidava</w:t>
      </w:r>
      <w:r w:rsidR="00EB5B5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assustava, ora o levava da clareza </w:t>
      </w:r>
      <w:r w:rsidR="007004B9">
        <w:rPr>
          <w:rFonts w:ascii="Times New Roman" w:hAnsi="Times New Roman" w:cs="Times New Roman"/>
          <w:sz w:val="24"/>
          <w:szCs w:val="24"/>
        </w:rPr>
        <w:t>a</w:t>
      </w:r>
      <w:r w:rsidR="00EB5B54">
        <w:rPr>
          <w:rFonts w:ascii="Times New Roman" w:hAnsi="Times New Roman" w:cs="Times New Roman"/>
          <w:sz w:val="24"/>
          <w:szCs w:val="24"/>
        </w:rPr>
        <w:t>o</w:t>
      </w:r>
      <w:r w:rsidR="007004B9">
        <w:rPr>
          <w:rFonts w:ascii="Times New Roman" w:hAnsi="Times New Roman" w:cs="Times New Roman"/>
          <w:sz w:val="24"/>
          <w:szCs w:val="24"/>
        </w:rPr>
        <w:t>s</w:t>
      </w:r>
      <w:r w:rsid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comenta</w:t>
      </w:r>
      <w:r w:rsidR="00EB5B54">
        <w:rPr>
          <w:rFonts w:ascii="Times New Roman" w:hAnsi="Times New Roman" w:cs="Times New Roman"/>
          <w:sz w:val="24"/>
          <w:szCs w:val="24"/>
        </w:rPr>
        <w:t>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EB5B5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verdades evangélicas, conhecidos e reconhecidos </w:t>
      </w:r>
      <w:r w:rsidR="00AF40B1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</w:t>
      </w:r>
      <w:r w:rsidR="00AF40B1">
        <w:rPr>
          <w:rFonts w:ascii="Times New Roman" w:hAnsi="Times New Roman" w:cs="Times New Roman"/>
          <w:sz w:val="24"/>
          <w:szCs w:val="24"/>
        </w:rPr>
        <w:t>uventude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moscovita, que </w:t>
      </w:r>
      <w:r w:rsidR="00AF40B1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domina</w:t>
      </w:r>
      <w:r w:rsidR="00AF40B1">
        <w:rPr>
          <w:rFonts w:ascii="Times New Roman" w:hAnsi="Times New Roman" w:cs="Times New Roman"/>
          <w:sz w:val="24"/>
          <w:szCs w:val="24"/>
        </w:rPr>
        <w:t>da por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7004B9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voltava a cair no círculo </w:t>
      </w:r>
      <w:r w:rsidR="00E417AA">
        <w:rPr>
          <w:rFonts w:ascii="Times New Roman" w:hAnsi="Times New Roman" w:cs="Times New Roman"/>
          <w:sz w:val="24"/>
          <w:szCs w:val="24"/>
        </w:rPr>
        <w:t>sedutor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</w:t>
      </w:r>
      <w:r w:rsidR="00BC06E4">
        <w:rPr>
          <w:rFonts w:ascii="Times New Roman" w:hAnsi="Times New Roman" w:cs="Times New Roman"/>
          <w:sz w:val="24"/>
          <w:szCs w:val="24"/>
        </w:rPr>
        <w:t>discussões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cristãs sobre o bem e o mal, </w:t>
      </w:r>
      <w:r w:rsidR="00AF40B1" w:rsidRPr="00EF6116">
        <w:rPr>
          <w:rFonts w:ascii="Times New Roman" w:hAnsi="Times New Roman" w:cs="Times New Roman"/>
          <w:sz w:val="24"/>
          <w:szCs w:val="24"/>
        </w:rPr>
        <w:t>nas quais</w:t>
      </w:r>
      <w:r w:rsidR="00AF40B1">
        <w:rPr>
          <w:rFonts w:ascii="Times New Roman" w:hAnsi="Times New Roman" w:cs="Times New Roman"/>
          <w:sz w:val="24"/>
          <w:szCs w:val="24"/>
        </w:rPr>
        <w:t xml:space="preserve">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pessoas que julgava mais tolas que ele falavam </w:t>
      </w:r>
      <w:r w:rsidR="00AF40B1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AF40B1">
        <w:rPr>
          <w:rFonts w:ascii="Times New Roman" w:hAnsi="Times New Roman" w:cs="Times New Roman"/>
          <w:sz w:val="24"/>
          <w:szCs w:val="24"/>
        </w:rPr>
        <w:t>inteligência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traziam argumentos irrefutáveis. Suas tentativas de replicar trouxeram-lhe </w:t>
      </w:r>
      <w:r w:rsidR="00AF40B1">
        <w:rPr>
          <w:rFonts w:ascii="Times New Roman" w:hAnsi="Times New Roman" w:cs="Times New Roman"/>
          <w:sz w:val="24"/>
          <w:szCs w:val="24"/>
        </w:rPr>
        <w:t>a fama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reacionário, maldoso, quase</w:t>
      </w:r>
      <w:r w:rsidR="007004B9">
        <w:rPr>
          <w:rFonts w:ascii="Times New Roman" w:hAnsi="Times New Roman" w:cs="Times New Roman"/>
          <w:sz w:val="24"/>
          <w:szCs w:val="24"/>
        </w:rPr>
        <w:t xml:space="preserve"> um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AF40B1">
        <w:rPr>
          <w:rFonts w:ascii="Times New Roman" w:hAnsi="Times New Roman" w:cs="Times New Roman"/>
          <w:sz w:val="24"/>
          <w:szCs w:val="24"/>
        </w:rPr>
        <w:t>tendências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40B1">
        <w:rPr>
          <w:rFonts w:ascii="Times New Roman" w:hAnsi="Times New Roman" w:cs="Times New Roman"/>
          <w:sz w:val="24"/>
          <w:szCs w:val="24"/>
        </w:rPr>
        <w:t>racistas</w:t>
      </w:r>
      <w:r w:rsidRPr="00C5704C">
        <w:rPr>
          <w:rFonts w:ascii="Times New Roman" w:hAnsi="Times New Roman" w:cs="Times New Roman"/>
          <w:sz w:val="24"/>
          <w:szCs w:val="24"/>
        </w:rPr>
        <w:t>, e quando</w:t>
      </w:r>
      <w:r w:rsidR="00AF40B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40B1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vez, num</w:t>
      </w:r>
      <w:r w:rsidR="009030A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discussão, Vássia Korobkóv, </w:t>
      </w:r>
      <w:r w:rsidR="00280E99">
        <w:rPr>
          <w:rFonts w:ascii="Times New Roman" w:hAnsi="Times New Roman" w:cs="Times New Roman"/>
          <w:sz w:val="24"/>
          <w:szCs w:val="24"/>
        </w:rPr>
        <w:t xml:space="preserve">sujeito nervoso e </w:t>
      </w:r>
      <w:r w:rsidRPr="00C5704C">
        <w:rPr>
          <w:rFonts w:ascii="Times New Roman" w:hAnsi="Times New Roman" w:cs="Times New Roman"/>
          <w:sz w:val="24"/>
          <w:szCs w:val="24"/>
        </w:rPr>
        <w:t>antissemita</w:t>
      </w:r>
      <w:r w:rsidR="00AF40B1">
        <w:rPr>
          <w:rFonts w:ascii="Times New Roman" w:hAnsi="Times New Roman" w:cs="Times New Roman"/>
          <w:sz w:val="24"/>
          <w:szCs w:val="24"/>
        </w:rPr>
        <w:t xml:space="preserve"> notório</w:t>
      </w:r>
      <w:r w:rsidRPr="00C5704C">
        <w:rPr>
          <w:rFonts w:ascii="Times New Roman" w:hAnsi="Times New Roman" w:cs="Times New Roman"/>
          <w:sz w:val="24"/>
          <w:szCs w:val="24"/>
        </w:rPr>
        <w:t>, gritou</w:t>
      </w:r>
      <w:r w:rsidR="00AF40B1">
        <w:rPr>
          <w:rFonts w:ascii="Times New Roman" w:hAnsi="Times New Roman" w:cs="Times New Roman"/>
          <w:sz w:val="24"/>
          <w:szCs w:val="24"/>
        </w:rPr>
        <w:t xml:space="preserve"> para ele: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EF6116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>ascista</w:t>
      </w:r>
      <w:r w:rsidR="00AF40B1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”, Andrei entendeu que as verdades evangélicas formadas durante séculos, </w:t>
      </w:r>
      <w:r w:rsidR="00AF40B1">
        <w:rPr>
          <w:rFonts w:ascii="Times New Roman" w:hAnsi="Times New Roman" w:cs="Times New Roman"/>
          <w:sz w:val="24"/>
          <w:szCs w:val="24"/>
        </w:rPr>
        <w:t xml:space="preserve">tal </w:t>
      </w:r>
      <w:r w:rsidRPr="00C5704C">
        <w:rPr>
          <w:rFonts w:ascii="Times New Roman" w:hAnsi="Times New Roman" w:cs="Times New Roman"/>
          <w:sz w:val="24"/>
          <w:szCs w:val="24"/>
        </w:rPr>
        <w:t>como eram impostas p</w:t>
      </w:r>
      <w:r w:rsidR="00BC06E4">
        <w:rPr>
          <w:rFonts w:ascii="Times New Roman" w:hAnsi="Times New Roman" w:cs="Times New Roman"/>
          <w:sz w:val="24"/>
          <w:szCs w:val="24"/>
        </w:rPr>
        <w:t>or autoridades no assun</w:t>
      </w:r>
      <w:r w:rsidR="00BB4F5C">
        <w:rPr>
          <w:rFonts w:ascii="Times New Roman" w:hAnsi="Times New Roman" w:cs="Times New Roman"/>
          <w:sz w:val="24"/>
          <w:szCs w:val="24"/>
        </w:rPr>
        <w:t>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realmente não deixavam a um homem </w:t>
      </w:r>
      <w:r w:rsidR="00E417AA">
        <w:rPr>
          <w:rFonts w:ascii="Times New Roman" w:hAnsi="Times New Roman" w:cs="Times New Roman"/>
          <w:sz w:val="24"/>
          <w:szCs w:val="24"/>
        </w:rPr>
        <w:t xml:space="preserve">de </w:t>
      </w:r>
      <w:r w:rsidR="00AF40B1">
        <w:rPr>
          <w:rFonts w:ascii="Times New Roman" w:hAnsi="Times New Roman" w:cs="Times New Roman"/>
          <w:sz w:val="24"/>
          <w:szCs w:val="24"/>
        </w:rPr>
        <w:t>juízo</w:t>
      </w:r>
      <w:r w:rsidR="00E417A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outro caminho</w:t>
      </w:r>
      <w:r w:rsidR="00AF40B1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AF40B1">
        <w:rPr>
          <w:rFonts w:ascii="Times New Roman" w:hAnsi="Times New Roman" w:cs="Times New Roman"/>
          <w:sz w:val="24"/>
          <w:szCs w:val="24"/>
        </w:rPr>
        <w:t>aceitar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</w:t>
      </w:r>
      <w:r w:rsidR="00AF40B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verdades </w:t>
      </w:r>
      <w:r w:rsidR="00AF40B1">
        <w:rPr>
          <w:rFonts w:ascii="Times New Roman" w:hAnsi="Times New Roman" w:cs="Times New Roman"/>
          <w:sz w:val="24"/>
          <w:szCs w:val="24"/>
        </w:rPr>
        <w:t xml:space="preserve">tal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AF40B1">
        <w:rPr>
          <w:rFonts w:ascii="Times New Roman" w:hAnsi="Times New Roman" w:cs="Times New Roman"/>
          <w:sz w:val="24"/>
          <w:szCs w:val="24"/>
        </w:rPr>
        <w:t>haviam sido formadas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longo de quinze séculos, ou </w:t>
      </w:r>
      <w:r w:rsidR="00AF40B1">
        <w:rPr>
          <w:rFonts w:ascii="Times New Roman" w:hAnsi="Times New Roman" w:cs="Times New Roman"/>
          <w:sz w:val="24"/>
          <w:szCs w:val="24"/>
        </w:rPr>
        <w:t>virar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racista. Isso o assust</w:t>
      </w:r>
      <w:r w:rsidR="00AF40B1">
        <w:rPr>
          <w:rFonts w:ascii="Times New Roman" w:hAnsi="Times New Roman" w:cs="Times New Roman"/>
          <w:sz w:val="24"/>
          <w:szCs w:val="24"/>
        </w:rPr>
        <w:t>ou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parou de </w:t>
      </w:r>
      <w:r w:rsidR="00AF40B1">
        <w:rPr>
          <w:rFonts w:ascii="Times New Roman" w:hAnsi="Times New Roman" w:cs="Times New Roman"/>
          <w:sz w:val="24"/>
          <w:szCs w:val="24"/>
        </w:rPr>
        <w:t>procurar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companhias </w:t>
      </w:r>
      <w:r w:rsidR="00AF40B1">
        <w:rPr>
          <w:rFonts w:ascii="Times New Roman" w:hAnsi="Times New Roman" w:cs="Times New Roman"/>
          <w:sz w:val="24"/>
          <w:szCs w:val="24"/>
        </w:rPr>
        <w:t xml:space="preserve">dadas </w:t>
      </w:r>
      <w:r w:rsidR="00893599">
        <w:rPr>
          <w:rFonts w:ascii="Times New Roman" w:hAnsi="Times New Roman" w:cs="Times New Roman"/>
          <w:sz w:val="24"/>
          <w:szCs w:val="24"/>
        </w:rPr>
        <w:t>a colóquios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espirituais e religios</w:t>
      </w:r>
      <w:r w:rsidR="0089359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s, deixando</w:t>
      </w:r>
      <w:r w:rsidR="00AF40B1">
        <w:rPr>
          <w:rFonts w:ascii="Times New Roman" w:hAnsi="Times New Roman" w:cs="Times New Roman"/>
          <w:sz w:val="24"/>
          <w:szCs w:val="24"/>
        </w:rPr>
        <w:t xml:space="preserve">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trás a sólida reputação de reacionário e </w:t>
      </w:r>
      <w:r w:rsidR="00AF40B1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misantropo e, segundo expressão de Vássia, de descendente d</w:t>
      </w:r>
      <w:r w:rsidR="00BB4F5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décima</w:t>
      </w:r>
      <w:r w:rsidR="009030A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quinta geração d</w:t>
      </w:r>
      <w:r w:rsidR="00AF40B1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fariseus que </w:t>
      </w:r>
      <w:r w:rsidR="00AF40B1">
        <w:rPr>
          <w:rFonts w:ascii="Times New Roman" w:hAnsi="Times New Roman" w:cs="Times New Roman"/>
          <w:sz w:val="24"/>
          <w:szCs w:val="24"/>
        </w:rPr>
        <w:t>haviam rejeitado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crucifica</w:t>
      </w:r>
      <w:r w:rsidR="00AF40B1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Cristo. Foi </w:t>
      </w:r>
      <w:r w:rsidR="009030A5" w:rsidRPr="00C5704C">
        <w:rPr>
          <w:rFonts w:ascii="Times New Roman" w:hAnsi="Times New Roman" w:cs="Times New Roman"/>
          <w:sz w:val="24"/>
          <w:szCs w:val="24"/>
        </w:rPr>
        <w:t>nes</w:t>
      </w:r>
      <w:r w:rsidR="009030A5">
        <w:rPr>
          <w:rFonts w:ascii="Times New Roman" w:hAnsi="Times New Roman" w:cs="Times New Roman"/>
          <w:sz w:val="24"/>
          <w:szCs w:val="24"/>
        </w:rPr>
        <w:t>s</w:t>
      </w:r>
      <w:r w:rsidR="009030A5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momento</w:t>
      </w:r>
      <w:r w:rsidR="00AF40B1">
        <w:rPr>
          <w:rFonts w:ascii="Times New Roman" w:hAnsi="Times New Roman" w:cs="Times New Roman"/>
          <w:sz w:val="24"/>
          <w:szCs w:val="24"/>
        </w:rPr>
        <w:t>, ao perder a confiança em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cai</w:t>
      </w:r>
      <w:r w:rsidR="00AF40B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desespero</w:t>
      </w:r>
      <w:r w:rsidR="00AF40B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AF40B1">
        <w:rPr>
          <w:rFonts w:ascii="Times New Roman" w:hAnsi="Times New Roman" w:cs="Times New Roman"/>
          <w:sz w:val="24"/>
          <w:szCs w:val="24"/>
        </w:rPr>
        <w:t>Andrei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40B1">
        <w:rPr>
          <w:rFonts w:ascii="Times New Roman" w:hAnsi="Times New Roman" w:cs="Times New Roman"/>
          <w:sz w:val="24"/>
          <w:szCs w:val="24"/>
        </w:rPr>
        <w:t>topou com uma passagem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respeito da relação de Moisés com </w:t>
      </w:r>
      <w:r w:rsidR="00AF40B1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povo. </w:t>
      </w:r>
      <w:r w:rsidR="00AF40B1">
        <w:rPr>
          <w:rFonts w:ascii="Times New Roman" w:hAnsi="Times New Roman" w:cs="Times New Roman"/>
          <w:sz w:val="24"/>
          <w:szCs w:val="24"/>
        </w:rPr>
        <w:t>J</w:t>
      </w:r>
      <w:r w:rsidRPr="00C5704C">
        <w:rPr>
          <w:rFonts w:ascii="Times New Roman" w:hAnsi="Times New Roman" w:cs="Times New Roman"/>
          <w:sz w:val="24"/>
          <w:szCs w:val="24"/>
        </w:rPr>
        <w:t xml:space="preserve">á </w:t>
      </w:r>
      <w:r w:rsidR="00AF40B1">
        <w:rPr>
          <w:rFonts w:ascii="Times New Roman" w:hAnsi="Times New Roman" w:cs="Times New Roman"/>
          <w:sz w:val="24"/>
          <w:szCs w:val="24"/>
        </w:rPr>
        <w:t xml:space="preserve">tinha </w:t>
      </w:r>
      <w:r w:rsidRPr="00C5704C">
        <w:rPr>
          <w:rFonts w:ascii="Times New Roman" w:hAnsi="Times New Roman" w:cs="Times New Roman"/>
          <w:sz w:val="24"/>
          <w:szCs w:val="24"/>
        </w:rPr>
        <w:t>lhe acontec</w:t>
      </w:r>
      <w:r w:rsidR="00AF40B1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muitas vezes de ouvir sobre as </w:t>
      </w:r>
      <w:r w:rsidR="007004B9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ábuas </w:t>
      </w:r>
      <w:r w:rsidR="00AF40B1">
        <w:rPr>
          <w:rFonts w:ascii="Times New Roman" w:hAnsi="Times New Roman" w:cs="Times New Roman"/>
          <w:sz w:val="24"/>
          <w:szCs w:val="24"/>
        </w:rPr>
        <w:t xml:space="preserve">quebradas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Moisés e </w:t>
      </w:r>
      <w:r w:rsidR="00AF40B1">
        <w:rPr>
          <w:rFonts w:ascii="Times New Roman" w:hAnsi="Times New Roman" w:cs="Times New Roman"/>
          <w:sz w:val="24"/>
          <w:szCs w:val="24"/>
        </w:rPr>
        <w:t xml:space="preserve">mesmo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ler e reler </w:t>
      </w:r>
      <w:r w:rsidR="00AF40B1">
        <w:rPr>
          <w:rFonts w:ascii="Times New Roman" w:hAnsi="Times New Roman" w:cs="Times New Roman"/>
          <w:sz w:val="24"/>
          <w:szCs w:val="24"/>
        </w:rPr>
        <w:t>a passagem 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Moisés se indign</w:t>
      </w:r>
      <w:r w:rsidR="00AF40B1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seu povo</w:t>
      </w:r>
      <w:r w:rsidR="009030A5">
        <w:rPr>
          <w:rFonts w:ascii="Times New Roman" w:hAnsi="Times New Roman" w:cs="Times New Roman"/>
          <w:sz w:val="24"/>
          <w:szCs w:val="24"/>
        </w:rPr>
        <w:t>,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40B1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traí</w:t>
      </w:r>
      <w:r w:rsidR="00AF40B1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Deus e quebra</w:t>
      </w:r>
      <w:r w:rsidR="00AF40B1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primeiras </w:t>
      </w:r>
      <w:r w:rsidR="007004B9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ábuas, e</w:t>
      </w:r>
      <w:r w:rsidR="00AF40B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somente </w:t>
      </w:r>
      <w:r w:rsidR="007004B9">
        <w:rPr>
          <w:rFonts w:ascii="Times New Roman" w:hAnsi="Times New Roman" w:cs="Times New Roman"/>
          <w:sz w:val="24"/>
          <w:szCs w:val="24"/>
        </w:rPr>
        <w:t xml:space="preserve">após ser </w:t>
      </w:r>
      <w:r w:rsidRPr="00C5704C">
        <w:rPr>
          <w:rFonts w:ascii="Times New Roman" w:hAnsi="Times New Roman" w:cs="Times New Roman"/>
          <w:sz w:val="24"/>
          <w:szCs w:val="24"/>
        </w:rPr>
        <w:t>convencido por</w:t>
      </w:r>
      <w:r w:rsidR="00AF40B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Deus</w:t>
      </w:r>
      <w:r w:rsidR="00AF40B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escreve</w:t>
      </w:r>
      <w:r w:rsidR="00AF40B1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segundas. Mas </w:t>
      </w:r>
      <w:r w:rsidR="00AF40B1">
        <w:rPr>
          <w:rFonts w:ascii="Times New Roman" w:hAnsi="Times New Roman" w:cs="Times New Roman"/>
          <w:sz w:val="24"/>
          <w:szCs w:val="24"/>
        </w:rPr>
        <w:t>ele tinha lido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40B1">
        <w:rPr>
          <w:rFonts w:ascii="Times New Roman" w:hAnsi="Times New Roman" w:cs="Times New Roman"/>
          <w:sz w:val="24"/>
          <w:szCs w:val="24"/>
        </w:rPr>
        <w:t xml:space="preserve">essa passagem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 o interesse e a tensão </w:t>
      </w:r>
      <w:r w:rsidR="00AF40B1">
        <w:rPr>
          <w:rFonts w:ascii="Times New Roman" w:hAnsi="Times New Roman" w:cs="Times New Roman"/>
          <w:sz w:val="24"/>
          <w:szCs w:val="24"/>
        </w:rPr>
        <w:t>espiritual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lhe </w:t>
      </w:r>
      <w:r w:rsidR="00AF40B1">
        <w:rPr>
          <w:rFonts w:ascii="Times New Roman" w:hAnsi="Times New Roman" w:cs="Times New Roman"/>
          <w:sz w:val="24"/>
          <w:szCs w:val="24"/>
        </w:rPr>
        <w:t>causavam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40B1">
        <w:rPr>
          <w:rFonts w:ascii="Times New Roman" w:hAnsi="Times New Roman" w:cs="Times New Roman"/>
          <w:sz w:val="24"/>
          <w:szCs w:val="24"/>
        </w:rPr>
        <w:t>os outros episódios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Evangelho.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7004B9">
        <w:rPr>
          <w:rFonts w:ascii="Times New Roman" w:hAnsi="Times New Roman" w:cs="Times New Roman"/>
          <w:sz w:val="24"/>
          <w:szCs w:val="24"/>
        </w:rPr>
        <w:t>ntão,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repente, </w:t>
      </w:r>
      <w:r w:rsidR="007004B9">
        <w:rPr>
          <w:rFonts w:ascii="Times New Roman" w:hAnsi="Times New Roman" w:cs="Times New Roman"/>
          <w:sz w:val="24"/>
          <w:szCs w:val="24"/>
        </w:rPr>
        <w:t>numa manhã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perto das onze horas, quando a senhoria </w:t>
      </w:r>
      <w:r w:rsidR="007004B9">
        <w:rPr>
          <w:rFonts w:ascii="Times New Roman" w:hAnsi="Times New Roman" w:cs="Times New Roman"/>
          <w:sz w:val="24"/>
          <w:szCs w:val="24"/>
        </w:rPr>
        <w:t>se achava fora</w:t>
      </w:r>
      <w:r w:rsidR="007004B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ele estava completamente sozinho, Andrei leu sobre as </w:t>
      </w:r>
      <w:r w:rsidR="007004B9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ábuas de Moisés como se ouvisse </w:t>
      </w:r>
      <w:r w:rsidR="007004B9">
        <w:rPr>
          <w:rFonts w:ascii="Times New Roman" w:hAnsi="Times New Roman" w:cs="Times New Roman"/>
          <w:sz w:val="24"/>
          <w:szCs w:val="24"/>
        </w:rPr>
        <w:t xml:space="preserve">falar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delas pela primeira </w:t>
      </w:r>
      <w:r w:rsidRPr="00FA3161">
        <w:rPr>
          <w:rFonts w:ascii="Times New Roman" w:hAnsi="Times New Roman" w:cs="Times New Roman"/>
          <w:sz w:val="24"/>
          <w:szCs w:val="24"/>
        </w:rPr>
        <w:t>vez</w:t>
      </w:r>
      <w:r w:rsidR="007004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surpresa</w:t>
      </w:r>
      <w:r w:rsidR="007004B9">
        <w:rPr>
          <w:rFonts w:ascii="Times New Roman" w:hAnsi="Times New Roman" w:cs="Times New Roman"/>
          <w:sz w:val="24"/>
          <w:szCs w:val="24"/>
        </w:rPr>
        <w:t xml:space="preserve"> e entusiasmo</w:t>
      </w:r>
      <w:r w:rsidRPr="00C5704C">
        <w:rPr>
          <w:rFonts w:ascii="Times New Roman" w:hAnsi="Times New Roman" w:cs="Times New Roman"/>
          <w:sz w:val="24"/>
          <w:szCs w:val="24"/>
        </w:rPr>
        <w:t>, como se</w:t>
      </w:r>
      <w:r w:rsidR="007004B9">
        <w:rPr>
          <w:rFonts w:ascii="Times New Roman" w:hAnsi="Times New Roman" w:cs="Times New Roman"/>
          <w:sz w:val="24"/>
          <w:szCs w:val="24"/>
        </w:rPr>
        <w:t xml:space="preserve">, </w:t>
      </w:r>
      <w:r w:rsidR="007004B9" w:rsidRPr="00FA3161">
        <w:rPr>
          <w:rFonts w:ascii="Times New Roman" w:hAnsi="Times New Roman" w:cs="Times New Roman"/>
          <w:sz w:val="24"/>
          <w:szCs w:val="24"/>
        </w:rPr>
        <w:t>dessa vez</w:t>
      </w:r>
      <w:r w:rsidR="007004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tivesse colocado</w:t>
      </w:r>
      <w:r w:rsidR="007004B9">
        <w:rPr>
          <w:rFonts w:ascii="Times New Roman" w:hAnsi="Times New Roman" w:cs="Times New Roman"/>
          <w:sz w:val="24"/>
          <w:szCs w:val="24"/>
        </w:rPr>
        <w:t>, como de hábito,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04B9">
        <w:rPr>
          <w:rFonts w:ascii="Times New Roman" w:hAnsi="Times New Roman" w:cs="Times New Roman"/>
          <w:sz w:val="24"/>
          <w:szCs w:val="24"/>
        </w:rPr>
        <w:t xml:space="preserve">sua velha bíblia desleixada, </w:t>
      </w:r>
      <w:r w:rsidR="00E83551">
        <w:rPr>
          <w:rFonts w:ascii="Times New Roman" w:hAnsi="Times New Roman" w:cs="Times New Roman"/>
          <w:sz w:val="24"/>
          <w:szCs w:val="24"/>
        </w:rPr>
        <w:t>comprada de ocasião</w:t>
      </w:r>
      <w:r w:rsidR="007004B9">
        <w:rPr>
          <w:rFonts w:ascii="Times New Roman" w:hAnsi="Times New Roman" w:cs="Times New Roman"/>
          <w:sz w:val="24"/>
          <w:szCs w:val="24"/>
        </w:rPr>
        <w:t xml:space="preserve">, sobre </w:t>
      </w:r>
      <w:r w:rsidRPr="00C5704C">
        <w:rPr>
          <w:rFonts w:ascii="Times New Roman" w:hAnsi="Times New Roman" w:cs="Times New Roman"/>
          <w:sz w:val="24"/>
          <w:szCs w:val="24"/>
        </w:rPr>
        <w:t>a mesa coberta</w:t>
      </w:r>
      <w:r w:rsidR="007004B9">
        <w:rPr>
          <w:rFonts w:ascii="Times New Roman" w:hAnsi="Times New Roman" w:cs="Times New Roman"/>
          <w:sz w:val="24"/>
          <w:szCs w:val="24"/>
        </w:rPr>
        <w:t xml:space="preserve"> por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toalha</w:t>
      </w:r>
      <w:r w:rsidR="007004B9">
        <w:rPr>
          <w:rFonts w:ascii="Times New Roman" w:hAnsi="Times New Roman" w:cs="Times New Roman"/>
          <w:sz w:val="24"/>
          <w:szCs w:val="24"/>
        </w:rPr>
        <w:t xml:space="preserve"> antiquada,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80E99">
        <w:rPr>
          <w:rFonts w:ascii="Times New Roman" w:hAnsi="Times New Roman" w:cs="Times New Roman"/>
          <w:sz w:val="24"/>
          <w:szCs w:val="24"/>
        </w:rPr>
        <w:t xml:space="preserve">de </w:t>
      </w:r>
      <w:r w:rsidR="007004B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modelo </w:t>
      </w:r>
      <w:r w:rsidR="007004B9">
        <w:rPr>
          <w:rFonts w:ascii="Times New Roman" w:hAnsi="Times New Roman" w:cs="Times New Roman"/>
          <w:sz w:val="24"/>
          <w:szCs w:val="24"/>
        </w:rPr>
        <w:t>usado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antes d</w:t>
      </w:r>
      <w:r w:rsidR="007004B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guerra, nem folheasse as páginas </w:t>
      </w:r>
      <w:r w:rsidR="007004B9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marcas </w:t>
      </w:r>
      <w:r w:rsidR="007004B9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dedos, mas </w:t>
      </w:r>
      <w:r w:rsidR="007004B9">
        <w:rPr>
          <w:rFonts w:ascii="Times New Roman" w:hAnsi="Times New Roman" w:cs="Times New Roman"/>
          <w:sz w:val="24"/>
          <w:szCs w:val="24"/>
        </w:rPr>
        <w:t xml:space="preserve">como se subitamente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realizasse </w:t>
      </w:r>
      <w:r w:rsidR="007004B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>a subida</w:t>
      </w:r>
      <w:r w:rsidR="007004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81098">
        <w:rPr>
          <w:rFonts w:ascii="Times New Roman" w:hAnsi="Times New Roman" w:cs="Times New Roman"/>
          <w:sz w:val="24"/>
          <w:szCs w:val="24"/>
        </w:rPr>
        <w:t>em busca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verdade</w:t>
      </w:r>
      <w:r w:rsidR="007004B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algum lugar </w:t>
      </w:r>
      <w:r w:rsidR="007004B9">
        <w:rPr>
          <w:rFonts w:ascii="Times New Roman" w:hAnsi="Times New Roman" w:cs="Times New Roman"/>
          <w:sz w:val="24"/>
          <w:szCs w:val="24"/>
        </w:rPr>
        <w:t>bem alto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004B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montanha, </w:t>
      </w:r>
      <w:r w:rsidR="007004B9">
        <w:rPr>
          <w:rFonts w:ascii="Times New Roman" w:hAnsi="Times New Roman" w:cs="Times New Roman"/>
          <w:sz w:val="24"/>
          <w:szCs w:val="24"/>
        </w:rPr>
        <w:t xml:space="preserve">um lugar </w:t>
      </w:r>
      <w:r w:rsidRPr="00C5704C">
        <w:rPr>
          <w:rFonts w:ascii="Times New Roman" w:hAnsi="Times New Roman" w:cs="Times New Roman"/>
          <w:sz w:val="24"/>
          <w:szCs w:val="24"/>
        </w:rPr>
        <w:t>mais próximo de</w:t>
      </w:r>
      <w:r w:rsidR="007004B9">
        <w:rPr>
          <w:rFonts w:ascii="Times New Roman" w:hAnsi="Times New Roman" w:cs="Times New Roman"/>
          <w:sz w:val="24"/>
          <w:szCs w:val="24"/>
        </w:rPr>
        <w:t xml:space="preserve">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e mais longe da existência popular comunal.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Os humanistas ensinavam que não existem povos ruins. </w:t>
      </w:r>
      <w:r w:rsidR="007004B9">
        <w:rPr>
          <w:rFonts w:ascii="Times New Roman" w:hAnsi="Times New Roman" w:cs="Times New Roman"/>
          <w:sz w:val="24"/>
          <w:szCs w:val="24"/>
        </w:rPr>
        <w:t>Uma atitude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nobre, mas </w:t>
      </w:r>
      <w:r w:rsidR="007004B9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exigia </w:t>
      </w:r>
      <w:r w:rsidR="007004B9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violência contra o próprio bom senso. Os racistas ensinavam que existem povos superiores e inferiores, </w:t>
      </w:r>
      <w:r w:rsidR="00B2635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B26358">
        <w:rPr>
          <w:rFonts w:ascii="Times New Roman" w:hAnsi="Times New Roman" w:cs="Times New Roman"/>
          <w:sz w:val="24"/>
          <w:szCs w:val="24"/>
        </w:rPr>
        <w:t>, entre os superiores,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incluíam</w:t>
      </w:r>
      <w:r w:rsidR="00B26358">
        <w:rPr>
          <w:rFonts w:ascii="Times New Roman" w:hAnsi="Times New Roman" w:cs="Times New Roman"/>
          <w:sz w:val="24"/>
          <w:szCs w:val="24"/>
        </w:rPr>
        <w:t>, além deles mesmos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26358">
        <w:rPr>
          <w:rFonts w:ascii="Times New Roman" w:hAnsi="Times New Roman" w:cs="Times New Roman"/>
          <w:sz w:val="24"/>
          <w:szCs w:val="24"/>
        </w:rPr>
        <w:t xml:space="preserve">os seus próximos, </w:t>
      </w:r>
      <w:r w:rsidRPr="00C5704C">
        <w:rPr>
          <w:rFonts w:ascii="Times New Roman" w:hAnsi="Times New Roman" w:cs="Times New Roman"/>
          <w:sz w:val="24"/>
          <w:szCs w:val="24"/>
        </w:rPr>
        <w:t xml:space="preserve">“por amizade”. </w:t>
      </w:r>
      <w:r w:rsidR="00B26358">
        <w:rPr>
          <w:rFonts w:ascii="Times New Roman" w:hAnsi="Times New Roman" w:cs="Times New Roman"/>
          <w:sz w:val="24"/>
          <w:szCs w:val="24"/>
        </w:rPr>
        <w:t>Uma atitude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nada nobre, mas realista e </w:t>
      </w:r>
      <w:r w:rsidR="00817A50">
        <w:rPr>
          <w:rFonts w:ascii="Times New Roman" w:hAnsi="Times New Roman" w:cs="Times New Roman"/>
          <w:sz w:val="24"/>
          <w:szCs w:val="24"/>
        </w:rPr>
        <w:lastRenderedPageBreak/>
        <w:t xml:space="preserve">conforme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espírito </w:t>
      </w:r>
      <w:r w:rsidR="00B26358">
        <w:rPr>
          <w:rFonts w:ascii="Times New Roman" w:hAnsi="Times New Roman" w:cs="Times New Roman"/>
          <w:sz w:val="24"/>
          <w:szCs w:val="24"/>
        </w:rPr>
        <w:t>do cotidiano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Já o ensinamento bíblico de Moisés, se </w:t>
      </w:r>
      <w:r w:rsidR="00B26358">
        <w:rPr>
          <w:rFonts w:ascii="Times New Roman" w:hAnsi="Times New Roman" w:cs="Times New Roman"/>
          <w:sz w:val="24"/>
          <w:szCs w:val="24"/>
        </w:rPr>
        <w:t>ponderado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B2635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estado de espírito </w:t>
      </w:r>
      <w:r w:rsidR="00B2635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 w:rsidR="00817A5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se encontrava n</w:t>
      </w:r>
      <w:r w:rsidR="00B26358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manhã, dizia que</w:t>
      </w:r>
      <w:r w:rsidR="00817A50">
        <w:rPr>
          <w:rFonts w:ascii="Times New Roman" w:hAnsi="Times New Roman" w:cs="Times New Roman"/>
          <w:sz w:val="24"/>
          <w:szCs w:val="24"/>
        </w:rPr>
        <w:t>, em geral,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7A50">
        <w:rPr>
          <w:rFonts w:ascii="Times New Roman" w:hAnsi="Times New Roman" w:cs="Times New Roman"/>
          <w:sz w:val="24"/>
          <w:szCs w:val="24"/>
        </w:rPr>
        <w:t xml:space="preserve">não existem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povos bons. </w:t>
      </w:r>
      <w:r w:rsidR="00817A50">
        <w:rPr>
          <w:rFonts w:ascii="Times New Roman" w:hAnsi="Times New Roman" w:cs="Times New Roman"/>
          <w:sz w:val="24"/>
          <w:szCs w:val="24"/>
        </w:rPr>
        <w:t>Uma ideia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exigia </w:t>
      </w:r>
      <w:r w:rsidR="00817A50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violência contra o bom senso, nem dava a ninguém </w:t>
      </w:r>
      <w:r w:rsidR="00817A50">
        <w:rPr>
          <w:rFonts w:ascii="Times New Roman" w:hAnsi="Times New Roman" w:cs="Times New Roman"/>
          <w:sz w:val="24"/>
          <w:szCs w:val="24"/>
        </w:rPr>
        <w:t>uma superioridade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7A50">
        <w:rPr>
          <w:rFonts w:ascii="Times New Roman" w:hAnsi="Times New Roman" w:cs="Times New Roman"/>
          <w:sz w:val="24"/>
          <w:szCs w:val="24"/>
        </w:rPr>
        <w:t xml:space="preserve">inata em </w:t>
      </w:r>
      <w:r w:rsidR="00893599">
        <w:rPr>
          <w:rFonts w:ascii="Times New Roman" w:hAnsi="Times New Roman" w:cs="Times New Roman"/>
          <w:sz w:val="24"/>
          <w:szCs w:val="24"/>
        </w:rPr>
        <w:t>matéria</w:t>
      </w:r>
      <w:r w:rsidR="00817A50">
        <w:rPr>
          <w:rFonts w:ascii="Times New Roman" w:hAnsi="Times New Roman" w:cs="Times New Roman"/>
          <w:sz w:val="24"/>
          <w:szCs w:val="24"/>
        </w:rPr>
        <w:t xml:space="preserve"> de vilania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17A50">
        <w:rPr>
          <w:rFonts w:ascii="Times New Roman" w:hAnsi="Times New Roman" w:cs="Times New Roman"/>
          <w:sz w:val="24"/>
          <w:szCs w:val="24"/>
        </w:rPr>
        <w:t>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ponto de partida claro</w:t>
      </w:r>
      <w:r w:rsidR="00817A5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sólido</w:t>
      </w:r>
      <w:r w:rsidR="00817A50">
        <w:rPr>
          <w:rFonts w:ascii="Times New Roman" w:hAnsi="Times New Roman" w:cs="Times New Roman"/>
          <w:sz w:val="24"/>
          <w:szCs w:val="24"/>
        </w:rPr>
        <w:t xml:space="preserve"> que permite </w:t>
      </w:r>
      <w:r w:rsidRPr="00C5704C">
        <w:rPr>
          <w:rFonts w:ascii="Times New Roman" w:hAnsi="Times New Roman" w:cs="Times New Roman"/>
          <w:sz w:val="24"/>
          <w:szCs w:val="24"/>
        </w:rPr>
        <w:t>entender muito da história material e da vida espiritual do homem. A Bíblia</w:t>
      </w:r>
      <w:r w:rsidR="00817A50">
        <w:rPr>
          <w:rFonts w:ascii="Times New Roman" w:hAnsi="Times New Roman" w:cs="Times New Roman"/>
          <w:sz w:val="24"/>
          <w:szCs w:val="24"/>
        </w:rPr>
        <w:t xml:space="preserve">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dizia</w:t>
      </w:r>
      <w:r w:rsidR="00817A50">
        <w:rPr>
          <w:rFonts w:ascii="Times New Roman" w:hAnsi="Times New Roman" w:cs="Times New Roman"/>
          <w:sz w:val="24"/>
          <w:szCs w:val="24"/>
        </w:rPr>
        <w:t xml:space="preserve"> em absoluto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que afirmavam muitos de seus adeptos, </w:t>
      </w:r>
      <w:r w:rsidR="00817A50">
        <w:rPr>
          <w:rFonts w:ascii="Times New Roman" w:hAnsi="Times New Roman" w:cs="Times New Roman"/>
          <w:sz w:val="24"/>
          <w:szCs w:val="24"/>
        </w:rPr>
        <w:t>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continha </w:t>
      </w:r>
      <w:r w:rsidR="00817A5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negavam seus inimigos. </w:t>
      </w:r>
      <w:r w:rsidR="00817A50">
        <w:rPr>
          <w:rFonts w:ascii="Times New Roman" w:hAnsi="Times New Roman" w:cs="Times New Roman"/>
          <w:sz w:val="24"/>
          <w:szCs w:val="24"/>
        </w:rPr>
        <w:t>Além disso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17A50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Bíblia dos ortodoxos se fechava </w:t>
      </w:r>
      <w:r w:rsidR="00817A50">
        <w:rPr>
          <w:rFonts w:ascii="Times New Roman" w:hAnsi="Times New Roman" w:cs="Times New Roman"/>
          <w:sz w:val="24"/>
          <w:szCs w:val="24"/>
        </w:rPr>
        <w:t xml:space="preserve">em si </w:t>
      </w:r>
      <w:r w:rsidR="00E417AA">
        <w:rPr>
          <w:rFonts w:ascii="Times New Roman" w:hAnsi="Times New Roman" w:cs="Times New Roman"/>
          <w:sz w:val="24"/>
          <w:szCs w:val="24"/>
        </w:rPr>
        <w:t xml:space="preserve">mesma </w:t>
      </w:r>
      <w:r w:rsidR="00817A50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arrog</w:t>
      </w:r>
      <w:r w:rsidR="00817A50">
        <w:rPr>
          <w:rFonts w:ascii="Times New Roman" w:hAnsi="Times New Roman" w:cs="Times New Roman"/>
          <w:sz w:val="24"/>
          <w:szCs w:val="24"/>
        </w:rPr>
        <w:t>â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817A50">
        <w:rPr>
          <w:rFonts w:ascii="Times New Roman" w:hAnsi="Times New Roman" w:cs="Times New Roman"/>
          <w:sz w:val="24"/>
          <w:szCs w:val="24"/>
        </w:rPr>
        <w:t>cia,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 </w:t>
      </w:r>
      <w:r w:rsidR="00817A50">
        <w:rPr>
          <w:rFonts w:ascii="Times New Roman" w:hAnsi="Times New Roman" w:cs="Times New Roman"/>
          <w:sz w:val="24"/>
          <w:szCs w:val="24"/>
        </w:rPr>
        <w:t>o ímpeto multifacetado e enfurecido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817A5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ruas </w:t>
      </w:r>
      <w:r w:rsidR="00817A50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cristãos </w:t>
      </w:r>
      <w:r w:rsidR="00817A50">
        <w:rPr>
          <w:rFonts w:ascii="Times New Roman" w:hAnsi="Times New Roman" w:cs="Times New Roman"/>
          <w:sz w:val="24"/>
          <w:szCs w:val="24"/>
        </w:rPr>
        <w:t>aficionados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sua ideologia metafísica, a Bíblia viva mostrava a inverdade e a essência pagã do culto dos </w:t>
      </w:r>
      <w:r w:rsidR="00817A50">
        <w:rPr>
          <w:rFonts w:ascii="Times New Roman" w:hAnsi="Times New Roman" w:cs="Times New Roman"/>
          <w:sz w:val="24"/>
          <w:szCs w:val="24"/>
        </w:rPr>
        <w:t>sofrimentos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base da moral, mostrava a substituição do principal pelo secundário</w:t>
      </w:r>
      <w:r w:rsidR="00817A5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humanismo </w:t>
      </w:r>
      <w:r w:rsidR="00BF236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endeusamento do homem </w:t>
      </w:r>
      <w:r w:rsidR="00BF236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racismo </w:t>
      </w:r>
      <w:r w:rsidR="00BF236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endeusamento da raça </w:t>
      </w:r>
      <w:r w:rsidR="00BF236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são irmãos temporãos e </w:t>
      </w:r>
      <w:r w:rsidR="00817A50">
        <w:rPr>
          <w:rFonts w:ascii="Times New Roman" w:hAnsi="Times New Roman" w:cs="Times New Roman"/>
          <w:sz w:val="24"/>
          <w:szCs w:val="24"/>
        </w:rPr>
        <w:t>frágeis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concebidos </w:t>
      </w:r>
      <w:r w:rsidR="00817A50">
        <w:rPr>
          <w:rFonts w:ascii="Times New Roman" w:hAnsi="Times New Roman" w:cs="Times New Roman"/>
          <w:sz w:val="24"/>
          <w:szCs w:val="24"/>
        </w:rPr>
        <w:t>sob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paixão </w:t>
      </w:r>
      <w:r w:rsidR="002A2E94" w:rsidRPr="00C5704C">
        <w:rPr>
          <w:rFonts w:ascii="Times New Roman" w:hAnsi="Times New Roman" w:cs="Times New Roman"/>
          <w:sz w:val="24"/>
          <w:szCs w:val="24"/>
        </w:rPr>
        <w:t>d</w:t>
      </w:r>
      <w:r w:rsidR="00817A50">
        <w:rPr>
          <w:rFonts w:ascii="Times New Roman" w:hAnsi="Times New Roman" w:cs="Times New Roman"/>
          <w:sz w:val="24"/>
          <w:szCs w:val="24"/>
        </w:rPr>
        <w:t>o</w:t>
      </w:r>
      <w:r w:rsidR="002A2E9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culto dos sofrimentos corporais humanos. 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Tudo isso Andrei entendeu </w:t>
      </w:r>
      <w:r w:rsidR="00817A50">
        <w:rPr>
          <w:rFonts w:ascii="Times New Roman" w:hAnsi="Times New Roman" w:cs="Times New Roman"/>
          <w:sz w:val="24"/>
          <w:szCs w:val="24"/>
        </w:rPr>
        <w:t>num instante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817A50">
        <w:rPr>
          <w:rFonts w:ascii="Times New Roman" w:hAnsi="Times New Roman" w:cs="Times New Roman"/>
          <w:sz w:val="24"/>
          <w:szCs w:val="24"/>
        </w:rPr>
        <w:t xml:space="preserve">tomou </w:t>
      </w:r>
      <w:r w:rsidRPr="00C5704C">
        <w:rPr>
          <w:rFonts w:ascii="Times New Roman" w:hAnsi="Times New Roman" w:cs="Times New Roman"/>
          <w:sz w:val="24"/>
          <w:szCs w:val="24"/>
        </w:rPr>
        <w:t>not</w:t>
      </w:r>
      <w:r w:rsidR="00817A50">
        <w:rPr>
          <w:rFonts w:ascii="Times New Roman" w:hAnsi="Times New Roman" w:cs="Times New Roman"/>
          <w:sz w:val="24"/>
          <w:szCs w:val="24"/>
        </w:rPr>
        <w:t>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 rasuras</w:t>
      </w:r>
      <w:r w:rsidR="00817A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um</w:t>
      </w:r>
      <w:ins w:id="2063" w:author="Daniela Mountian" w:date="2017-07-06T22:28:00Z">
        <w:r w:rsidR="00817A50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bloco</w:t>
      </w:r>
      <w:r w:rsidR="00BC06E4">
        <w:rPr>
          <w:rFonts w:ascii="Times New Roman" w:hAnsi="Times New Roman" w:cs="Times New Roman"/>
          <w:sz w:val="24"/>
          <w:szCs w:val="24"/>
        </w:rPr>
        <w:t xml:space="preserve"> de papel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17A50">
        <w:rPr>
          <w:rFonts w:ascii="Times New Roman" w:hAnsi="Times New Roman" w:cs="Times New Roman"/>
          <w:sz w:val="24"/>
          <w:szCs w:val="24"/>
        </w:rPr>
        <w:t>por cerca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meia hora. Ele sabia que</w:t>
      </w:r>
      <w:r w:rsidR="00817A50">
        <w:rPr>
          <w:rFonts w:ascii="Times New Roman" w:hAnsi="Times New Roman" w:cs="Times New Roman"/>
          <w:sz w:val="24"/>
          <w:szCs w:val="24"/>
        </w:rPr>
        <w:t xml:space="preserve">, </w:t>
      </w:r>
      <w:r w:rsidR="00817A50" w:rsidRPr="00FE08D7">
        <w:rPr>
          <w:rFonts w:ascii="Times New Roman" w:hAnsi="Times New Roman" w:cs="Times New Roman"/>
          <w:sz w:val="24"/>
          <w:szCs w:val="24"/>
        </w:rPr>
        <w:t xml:space="preserve">por </w:t>
      </w:r>
      <w:r w:rsidR="00F52BA7">
        <w:rPr>
          <w:rFonts w:ascii="Times New Roman" w:hAnsi="Times New Roman" w:cs="Times New Roman"/>
          <w:sz w:val="24"/>
          <w:szCs w:val="24"/>
        </w:rPr>
        <w:t>enquanto</w:t>
      </w:r>
      <w:r w:rsidR="00817A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817A50">
        <w:rPr>
          <w:rFonts w:ascii="Times New Roman" w:hAnsi="Times New Roman" w:cs="Times New Roman"/>
          <w:sz w:val="24"/>
          <w:szCs w:val="24"/>
        </w:rPr>
        <w:t>compreenderia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nada</w:t>
      </w:r>
      <w:r w:rsidR="00817A50">
        <w:rPr>
          <w:rFonts w:ascii="Times New Roman" w:hAnsi="Times New Roman" w:cs="Times New Roman"/>
          <w:sz w:val="24"/>
          <w:szCs w:val="24"/>
        </w:rPr>
        <w:t xml:space="preserve">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logo passaria a duvidar do que havia </w:t>
      </w:r>
      <w:r w:rsidR="00817A50">
        <w:rPr>
          <w:rFonts w:ascii="Times New Roman" w:hAnsi="Times New Roman" w:cs="Times New Roman"/>
          <w:sz w:val="24"/>
          <w:szCs w:val="24"/>
        </w:rPr>
        <w:t>compreendido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17A50">
        <w:rPr>
          <w:rFonts w:ascii="Times New Roman" w:hAnsi="Times New Roman" w:cs="Times New Roman"/>
          <w:sz w:val="24"/>
          <w:szCs w:val="24"/>
        </w:rPr>
        <w:t>Dessa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17A50">
        <w:rPr>
          <w:rFonts w:ascii="Times New Roman" w:hAnsi="Times New Roman" w:cs="Times New Roman"/>
          <w:sz w:val="24"/>
          <w:szCs w:val="24"/>
        </w:rPr>
        <w:t>ele n</w:t>
      </w:r>
      <w:r w:rsidR="00BC06E4">
        <w:rPr>
          <w:rFonts w:ascii="Times New Roman" w:hAnsi="Times New Roman" w:cs="Times New Roman"/>
          <w:sz w:val="24"/>
          <w:szCs w:val="24"/>
        </w:rPr>
        <w:t>ão</w:t>
      </w:r>
      <w:r w:rsidR="00817A50">
        <w:rPr>
          <w:rFonts w:ascii="Times New Roman" w:hAnsi="Times New Roman" w:cs="Times New Roman"/>
          <w:sz w:val="24"/>
          <w:szCs w:val="24"/>
        </w:rPr>
        <w:t xml:space="preserve"> </w:t>
      </w:r>
      <w:r w:rsidR="001A69C0">
        <w:rPr>
          <w:rFonts w:ascii="Times New Roman" w:hAnsi="Times New Roman" w:cs="Times New Roman"/>
          <w:sz w:val="24"/>
          <w:szCs w:val="24"/>
        </w:rPr>
        <w:t xml:space="preserve">se </w:t>
      </w:r>
      <w:r w:rsidR="00BC06E4">
        <w:rPr>
          <w:rFonts w:ascii="Times New Roman" w:hAnsi="Times New Roman" w:cs="Times New Roman"/>
          <w:sz w:val="24"/>
          <w:szCs w:val="24"/>
        </w:rPr>
        <w:t>deixou seduzir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novas esperanças, fechou rapidamente a Bíblia</w:t>
      </w:r>
      <w:r w:rsidR="00BC06E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guard</w:t>
      </w:r>
      <w:r w:rsidR="00BC06E4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712">
        <w:rPr>
          <w:rFonts w:ascii="Times New Roman" w:hAnsi="Times New Roman" w:cs="Times New Roman"/>
          <w:sz w:val="24"/>
          <w:szCs w:val="24"/>
        </w:rPr>
        <w:t xml:space="preserve">a folha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sua </w:t>
      </w:r>
      <w:r w:rsidR="00BC06E4">
        <w:rPr>
          <w:rFonts w:ascii="Times New Roman" w:hAnsi="Times New Roman" w:cs="Times New Roman"/>
          <w:sz w:val="24"/>
          <w:szCs w:val="24"/>
        </w:rPr>
        <w:t xml:space="preserve">caligrafia </w:t>
      </w:r>
      <w:r w:rsidR="00BC06E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como se fosse </w:t>
      </w:r>
      <w:r w:rsidR="00280E99">
        <w:rPr>
          <w:rFonts w:ascii="Times New Roman" w:hAnsi="Times New Roman" w:cs="Times New Roman"/>
          <w:sz w:val="24"/>
          <w:szCs w:val="24"/>
        </w:rPr>
        <w:t>de</w:t>
      </w:r>
      <w:r w:rsidR="004F4712">
        <w:rPr>
          <w:rFonts w:ascii="Times New Roman" w:hAnsi="Times New Roman" w:cs="Times New Roman"/>
          <w:sz w:val="24"/>
          <w:szCs w:val="24"/>
        </w:rPr>
        <w:t xml:space="preserve"> outra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</w:t>
      </w:r>
      <w:r w:rsidR="00BC06E4">
        <w:rPr>
          <w:rFonts w:ascii="Times New Roman" w:hAnsi="Times New Roman" w:cs="Times New Roman"/>
          <w:sz w:val="24"/>
          <w:szCs w:val="24"/>
        </w:rPr>
        <w:t xml:space="preserve"> </w:t>
      </w:r>
      <w:r w:rsidR="00BC06E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entre seus papéis, mas onde guardava </w:t>
      </w:r>
      <w:r w:rsidR="004F4712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dinheiro e </w:t>
      </w:r>
      <w:r w:rsidR="004F4712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documentos, num bolso secreto da jaqueta pendurada atrás do armário,</w:t>
      </w:r>
      <w:r w:rsidR="004F4712">
        <w:rPr>
          <w:rFonts w:ascii="Times New Roman" w:hAnsi="Times New Roman" w:cs="Times New Roman"/>
          <w:sz w:val="24"/>
          <w:szCs w:val="24"/>
        </w:rPr>
        <w:t xml:space="preserve"> uma jaqueta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velha que qualquer ladrão a teria desdenhado.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Faltavam oito para </w:t>
      </w:r>
      <w:r w:rsidR="004F4712">
        <w:rPr>
          <w:rFonts w:ascii="Times New Roman" w:hAnsi="Times New Roman" w:cs="Times New Roman"/>
          <w:sz w:val="24"/>
          <w:szCs w:val="24"/>
        </w:rPr>
        <w:t>o meio-dia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4F4712">
        <w:rPr>
          <w:rFonts w:ascii="Times New Roman" w:hAnsi="Times New Roman" w:cs="Times New Roman"/>
          <w:sz w:val="24"/>
          <w:szCs w:val="24"/>
        </w:rPr>
        <w:t>Andrei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terminou sua vida </w:t>
      </w:r>
      <w:r w:rsidR="004F4712">
        <w:rPr>
          <w:rFonts w:ascii="Times New Roman" w:hAnsi="Times New Roman" w:cs="Times New Roman"/>
          <w:sz w:val="24"/>
          <w:szCs w:val="24"/>
        </w:rPr>
        <w:t>autêntica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começou a falsa</w:t>
      </w:r>
      <w:r w:rsidR="004F4712">
        <w:rPr>
          <w:rFonts w:ascii="Times New Roman" w:hAnsi="Times New Roman" w:cs="Times New Roman"/>
          <w:sz w:val="24"/>
          <w:szCs w:val="24"/>
        </w:rPr>
        <w:t xml:space="preserve"> </w:t>
      </w:r>
      <w:r w:rsidR="004F471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712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marcou </w:t>
      </w:r>
      <w:r w:rsidR="00260945">
        <w:rPr>
          <w:rFonts w:ascii="Times New Roman" w:hAnsi="Times New Roman" w:cs="Times New Roman"/>
          <w:sz w:val="24"/>
          <w:szCs w:val="24"/>
        </w:rPr>
        <w:t>esse fato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precisão. </w:t>
      </w:r>
      <w:r w:rsidR="004F4712">
        <w:rPr>
          <w:rFonts w:ascii="Times New Roman" w:hAnsi="Times New Roman" w:cs="Times New Roman"/>
          <w:sz w:val="24"/>
          <w:szCs w:val="24"/>
        </w:rPr>
        <w:t>Ele c</w:t>
      </w:r>
      <w:r w:rsidRPr="00C5704C">
        <w:rPr>
          <w:rFonts w:ascii="Times New Roman" w:hAnsi="Times New Roman" w:cs="Times New Roman"/>
          <w:sz w:val="24"/>
          <w:szCs w:val="24"/>
        </w:rPr>
        <w:t>omeçou a vida falsa com a preparação do desjejum</w:t>
      </w:r>
      <w:r w:rsidR="002A2E94">
        <w:rPr>
          <w:rFonts w:ascii="Times New Roman" w:hAnsi="Times New Roman" w:cs="Times New Roman"/>
          <w:sz w:val="24"/>
          <w:szCs w:val="24"/>
        </w:rPr>
        <w:t xml:space="preserve">. </w:t>
      </w:r>
      <w:r w:rsidR="007B51B7">
        <w:rPr>
          <w:rFonts w:ascii="Times New Roman" w:hAnsi="Times New Roman" w:cs="Times New Roman"/>
          <w:sz w:val="24"/>
          <w:szCs w:val="24"/>
        </w:rPr>
        <w:t>Dirigiu-se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572D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cozinha comunal coberta de fuligem onde havia mesinhas individuais na mesma quantidade das famílias </w:t>
      </w:r>
      <w:r w:rsidR="00707469">
        <w:rPr>
          <w:rFonts w:ascii="Times New Roman" w:hAnsi="Times New Roman" w:cs="Times New Roman"/>
          <w:sz w:val="24"/>
          <w:szCs w:val="24"/>
        </w:rPr>
        <w:t>de inquilinos</w:t>
      </w:r>
      <w:r w:rsidR="00A01E1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colocou </w:t>
      </w:r>
      <w:r w:rsidR="007B51B7">
        <w:rPr>
          <w:rFonts w:ascii="Times New Roman" w:hAnsi="Times New Roman" w:cs="Times New Roman"/>
          <w:sz w:val="24"/>
          <w:szCs w:val="24"/>
        </w:rPr>
        <w:t>sobre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fogão a frigideira da senhoria, derramou alguns ovos </w:t>
      </w:r>
      <w:r w:rsidR="00280E9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a gordura endurecida d</w:t>
      </w:r>
      <w:r w:rsidR="007B51B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frituras anteriores e, </w:t>
      </w:r>
      <w:r w:rsidR="007B51B7">
        <w:rPr>
          <w:rFonts w:ascii="Times New Roman" w:hAnsi="Times New Roman" w:cs="Times New Roman"/>
          <w:sz w:val="24"/>
          <w:szCs w:val="24"/>
        </w:rPr>
        <w:t>atento a</w:t>
      </w:r>
      <w:r w:rsidRPr="00C5704C">
        <w:rPr>
          <w:rFonts w:ascii="Times New Roman" w:hAnsi="Times New Roman" w:cs="Times New Roman"/>
          <w:sz w:val="24"/>
          <w:szCs w:val="24"/>
        </w:rPr>
        <w:t>o chia</w:t>
      </w:r>
      <w:r w:rsidR="007B51B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del w:id="2064" w:author="Daniela Mountian" w:date="2017-09-03T21:57:00Z">
        <w:r w:rsidRPr="00C5704C" w:rsidDel="007B5309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commentRangeStart w:id="2065"/>
        <w:r w:rsidRPr="00C5704C" w:rsidDel="007B5309">
          <w:rPr>
            <w:rFonts w:ascii="Times New Roman" w:hAnsi="Times New Roman" w:cs="Times New Roman"/>
            <w:sz w:val="24"/>
            <w:szCs w:val="24"/>
          </w:rPr>
          <w:delText>omelete</w:delText>
        </w:r>
      </w:del>
      <w:commentRangeEnd w:id="2065"/>
      <w:r w:rsidR="00260945">
        <w:rPr>
          <w:rStyle w:val="Refdecomentrio"/>
          <w:rFonts w:cs="Times New Roman"/>
          <w:lang w:val="x-none"/>
        </w:rPr>
        <w:commentReference w:id="2065"/>
      </w:r>
      <w:ins w:id="2066" w:author="Daniela Mountian" w:date="2017-09-03T21:58:00Z">
        <w:r w:rsidR="007B5309">
          <w:rPr>
            <w:rFonts w:ascii="Times New Roman" w:hAnsi="Times New Roman" w:cs="Times New Roman"/>
            <w:sz w:val="24"/>
            <w:szCs w:val="24"/>
          </w:rPr>
          <w:t>os ovos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B51B7">
        <w:rPr>
          <w:rFonts w:ascii="Times New Roman" w:hAnsi="Times New Roman" w:cs="Times New Roman"/>
          <w:sz w:val="24"/>
          <w:szCs w:val="24"/>
        </w:rPr>
        <w:t xml:space="preserve">pensou em </w:t>
      </w:r>
      <w:r w:rsidR="00C56AC9">
        <w:rPr>
          <w:rFonts w:ascii="Times New Roman" w:hAnsi="Times New Roman" w:cs="Times New Roman"/>
          <w:sz w:val="24"/>
          <w:szCs w:val="24"/>
        </w:rPr>
        <w:t xml:space="preserve">como </w:t>
      </w:r>
      <w:r w:rsidR="007B51B7">
        <w:rPr>
          <w:rFonts w:ascii="Times New Roman" w:hAnsi="Times New Roman" w:cs="Times New Roman"/>
          <w:sz w:val="24"/>
          <w:szCs w:val="24"/>
        </w:rPr>
        <w:t>poderia aproveitar seu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B51B7">
        <w:rPr>
          <w:rFonts w:ascii="Times New Roman" w:hAnsi="Times New Roman" w:cs="Times New Roman"/>
          <w:sz w:val="24"/>
          <w:szCs w:val="24"/>
        </w:rPr>
        <w:t xml:space="preserve">sem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perdesse e </w:t>
      </w:r>
      <w:r w:rsidR="007B51B7">
        <w:rPr>
          <w:rFonts w:ascii="Times New Roman" w:hAnsi="Times New Roman" w:cs="Times New Roman"/>
          <w:sz w:val="24"/>
          <w:szCs w:val="24"/>
        </w:rPr>
        <w:t>depreciasse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</w:t>
      </w:r>
      <w:r w:rsidR="007B51B7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acaba</w:t>
      </w:r>
      <w:r w:rsidR="007B51B7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descobrir. Se </w:t>
      </w:r>
      <w:r w:rsidR="007B51B7">
        <w:rPr>
          <w:rFonts w:ascii="Times New Roman" w:hAnsi="Times New Roman" w:cs="Times New Roman"/>
          <w:sz w:val="24"/>
          <w:szCs w:val="24"/>
        </w:rPr>
        <w:t>ficasse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sozinho, significaria passar um dia</w:t>
      </w:r>
      <w:r w:rsidR="00CE572D">
        <w:rPr>
          <w:rFonts w:ascii="Times New Roman" w:hAnsi="Times New Roman" w:cs="Times New Roman"/>
          <w:sz w:val="24"/>
          <w:szCs w:val="24"/>
        </w:rPr>
        <w:t xml:space="preserve"> </w:t>
      </w:r>
      <w:r w:rsidR="003B46A6">
        <w:rPr>
          <w:rFonts w:ascii="Times New Roman" w:hAnsi="Times New Roman" w:cs="Times New Roman"/>
          <w:sz w:val="24"/>
          <w:szCs w:val="24"/>
        </w:rPr>
        <w:t>cerebral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B51B7">
        <w:rPr>
          <w:rFonts w:ascii="Times New Roman" w:hAnsi="Times New Roman" w:cs="Times New Roman"/>
          <w:sz w:val="24"/>
          <w:szCs w:val="24"/>
        </w:rPr>
        <w:t>orientado para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direção, concentrado num </w:t>
      </w:r>
      <w:r w:rsidR="007B51B7">
        <w:rPr>
          <w:rFonts w:ascii="Times New Roman" w:hAnsi="Times New Roman" w:cs="Times New Roman"/>
          <w:sz w:val="24"/>
          <w:szCs w:val="24"/>
        </w:rPr>
        <w:t>único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B51B7">
        <w:rPr>
          <w:rFonts w:ascii="Times New Roman" w:hAnsi="Times New Roman" w:cs="Times New Roman"/>
          <w:sz w:val="24"/>
          <w:szCs w:val="24"/>
        </w:rPr>
        <w:t>ponto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B51B7">
        <w:rPr>
          <w:rFonts w:ascii="Times New Roman" w:hAnsi="Times New Roman" w:cs="Times New Roman"/>
          <w:sz w:val="24"/>
          <w:szCs w:val="24"/>
        </w:rPr>
        <w:t>o que</w:t>
      </w:r>
      <w:r w:rsidR="007B51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B51B7">
        <w:rPr>
          <w:rFonts w:ascii="Times New Roman" w:hAnsi="Times New Roman" w:cs="Times New Roman"/>
          <w:sz w:val="24"/>
          <w:szCs w:val="24"/>
        </w:rPr>
        <w:t>fatalmente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levaria </w:t>
      </w:r>
      <w:r w:rsidR="0026094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dúvidas e poderia </w:t>
      </w:r>
      <w:r w:rsidR="007B51B7">
        <w:rPr>
          <w:rFonts w:ascii="Times New Roman" w:hAnsi="Times New Roman" w:cs="Times New Roman"/>
          <w:sz w:val="24"/>
          <w:szCs w:val="24"/>
        </w:rPr>
        <w:t>anular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7469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achado. Já se </w:t>
      </w:r>
      <w:r w:rsidR="003B46A6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encontrasse pessoas com </w:t>
      </w:r>
      <w:r w:rsidR="003B46A6">
        <w:rPr>
          <w:rFonts w:ascii="Times New Roman" w:hAnsi="Times New Roman" w:cs="Times New Roman"/>
          <w:sz w:val="24"/>
          <w:szCs w:val="24"/>
        </w:rPr>
        <w:t>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ninharias cotidian</w:t>
      </w:r>
      <w:r w:rsidR="00D81098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significaria </w:t>
      </w:r>
      <w:r w:rsidR="00D81098">
        <w:rPr>
          <w:rFonts w:ascii="Times New Roman" w:hAnsi="Times New Roman" w:cs="Times New Roman"/>
          <w:sz w:val="24"/>
          <w:szCs w:val="24"/>
        </w:rPr>
        <w:t xml:space="preserve">comparar </w:t>
      </w:r>
      <w:r w:rsidR="003B46A6">
        <w:rPr>
          <w:rFonts w:ascii="Times New Roman" w:hAnsi="Times New Roman" w:cs="Times New Roman"/>
          <w:sz w:val="24"/>
          <w:szCs w:val="24"/>
        </w:rPr>
        <w:t>continuamente sua descoberta</w:t>
      </w:r>
      <w:r w:rsidR="00707469">
        <w:rPr>
          <w:rFonts w:ascii="Times New Roman" w:hAnsi="Times New Roman" w:cs="Times New Roman"/>
          <w:sz w:val="24"/>
          <w:szCs w:val="24"/>
        </w:rPr>
        <w:t xml:space="preserve"> secreta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707469">
        <w:rPr>
          <w:rFonts w:ascii="Times New Roman" w:hAnsi="Times New Roman" w:cs="Times New Roman"/>
          <w:sz w:val="24"/>
          <w:szCs w:val="24"/>
        </w:rPr>
        <w:t xml:space="preserve">as trivialidades que aconteciam </w:t>
      </w:r>
      <w:r w:rsidRPr="00C5704C">
        <w:rPr>
          <w:rFonts w:ascii="Times New Roman" w:hAnsi="Times New Roman" w:cs="Times New Roman"/>
          <w:sz w:val="24"/>
          <w:szCs w:val="24"/>
        </w:rPr>
        <w:t>em volta e, como resultado, deixaria uma má impressão de si e</w:t>
      </w:r>
      <w:r w:rsidR="00707469">
        <w:rPr>
          <w:rFonts w:ascii="Times New Roman" w:hAnsi="Times New Roman" w:cs="Times New Roman"/>
          <w:sz w:val="24"/>
          <w:szCs w:val="24"/>
        </w:rPr>
        <w:t xml:space="preserve"> ainda defrontaria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pensamento </w:t>
      </w:r>
      <w:r w:rsidR="003B46A6" w:rsidRPr="00C5704C">
        <w:rPr>
          <w:rFonts w:ascii="Times New Roman" w:hAnsi="Times New Roman" w:cs="Times New Roman"/>
          <w:sz w:val="24"/>
          <w:szCs w:val="24"/>
        </w:rPr>
        <w:t xml:space="preserve">ainda frágil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707469">
        <w:rPr>
          <w:rFonts w:ascii="Times New Roman" w:hAnsi="Times New Roman" w:cs="Times New Roman"/>
          <w:sz w:val="24"/>
          <w:szCs w:val="24"/>
        </w:rPr>
        <w:t>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07469">
        <w:rPr>
          <w:rFonts w:ascii="Times New Roman" w:hAnsi="Times New Roman" w:cs="Times New Roman"/>
          <w:sz w:val="24"/>
          <w:szCs w:val="24"/>
        </w:rPr>
        <w:t>já estabelecido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palpável e sólido, </w:t>
      </w:r>
      <w:r w:rsidR="0070746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707469">
        <w:rPr>
          <w:rFonts w:ascii="Times New Roman" w:hAnsi="Times New Roman" w:cs="Times New Roman"/>
          <w:sz w:val="24"/>
          <w:szCs w:val="24"/>
        </w:rPr>
        <w:t xml:space="preserve">, de novo, reduziria e </w:t>
      </w:r>
      <w:r w:rsidR="00707469">
        <w:rPr>
          <w:rFonts w:ascii="Times New Roman" w:hAnsi="Times New Roman" w:cs="Times New Roman"/>
          <w:sz w:val="24"/>
          <w:szCs w:val="24"/>
        </w:rPr>
        <w:lastRenderedPageBreak/>
        <w:t xml:space="preserve">empalideceria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achado. </w:t>
      </w:r>
      <w:r w:rsidR="00707469">
        <w:rPr>
          <w:rFonts w:ascii="Times New Roman" w:hAnsi="Times New Roman" w:cs="Times New Roman"/>
          <w:sz w:val="24"/>
          <w:szCs w:val="24"/>
        </w:rPr>
        <w:t>Dessa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07469">
        <w:rPr>
          <w:rFonts w:ascii="Times New Roman" w:hAnsi="Times New Roman" w:cs="Times New Roman"/>
          <w:sz w:val="24"/>
          <w:szCs w:val="24"/>
        </w:rPr>
        <w:t xml:space="preserve">o melhor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seria passar o dia </w:t>
      </w:r>
      <w:r w:rsidR="00707469">
        <w:rPr>
          <w:rFonts w:ascii="Times New Roman" w:hAnsi="Times New Roman" w:cs="Times New Roman"/>
          <w:sz w:val="24"/>
          <w:szCs w:val="24"/>
        </w:rPr>
        <w:t>em companhia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pessoas, no entanto </w:t>
      </w:r>
      <w:r w:rsidR="00A34B48">
        <w:rPr>
          <w:rFonts w:ascii="Times New Roman" w:hAnsi="Times New Roman" w:cs="Times New Roman"/>
          <w:sz w:val="24"/>
          <w:szCs w:val="24"/>
        </w:rPr>
        <w:t xml:space="preserve">evitar </w:t>
      </w:r>
      <w:r w:rsidRPr="00C5704C">
        <w:rPr>
          <w:rFonts w:ascii="Times New Roman" w:hAnsi="Times New Roman" w:cs="Times New Roman"/>
          <w:sz w:val="24"/>
          <w:szCs w:val="24"/>
        </w:rPr>
        <w:t>assuntos cotidianos e, de preferência, discussões religiosas. Daí se lembrou de que na galeria Tretiakóv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70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2BA7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aberta uma exposição de um pintor francês, antigo emigrado </w:t>
      </w:r>
      <w:r w:rsidR="00D81098">
        <w:rPr>
          <w:rFonts w:ascii="Times New Roman" w:hAnsi="Times New Roman" w:cs="Times New Roman"/>
          <w:sz w:val="24"/>
          <w:szCs w:val="24"/>
        </w:rPr>
        <w:t>russo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provocou barulho e </w:t>
      </w:r>
      <w:r w:rsidR="00A34B48">
        <w:rPr>
          <w:rFonts w:ascii="Times New Roman" w:hAnsi="Times New Roman" w:cs="Times New Roman"/>
          <w:sz w:val="24"/>
          <w:szCs w:val="24"/>
        </w:rPr>
        <w:t>gerou rumores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extraoficia</w:t>
      </w:r>
      <w:r w:rsidR="00A34B48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>.  “</w:t>
      </w:r>
      <w:r w:rsidR="00732218">
        <w:rPr>
          <w:rFonts w:ascii="Times New Roman" w:hAnsi="Times New Roman" w:cs="Times New Roman"/>
          <w:sz w:val="24"/>
          <w:szCs w:val="24"/>
        </w:rPr>
        <w:t>Mas</w:t>
      </w:r>
      <w:r w:rsidR="007322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 sorte</w:t>
      </w:r>
      <w:r w:rsidR="00A34B48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 pensou Andrei, </w:t>
      </w:r>
      <w:r w:rsidR="00D81098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e ainda visitarei a galeria Tretiakóv, </w:t>
      </w:r>
      <w:r w:rsidR="00A34B48">
        <w:rPr>
          <w:rFonts w:ascii="Times New Roman" w:hAnsi="Times New Roman" w:cs="Times New Roman"/>
          <w:sz w:val="24"/>
          <w:szCs w:val="24"/>
        </w:rPr>
        <w:t>faz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</w:t>
      </w:r>
      <w:r w:rsidR="00A34B48">
        <w:rPr>
          <w:rFonts w:ascii="Times New Roman" w:hAnsi="Times New Roman" w:cs="Times New Roman"/>
          <w:sz w:val="24"/>
          <w:szCs w:val="24"/>
        </w:rPr>
        <w:t xml:space="preserve"> que </w:t>
      </w:r>
      <w:r w:rsidR="00280E99">
        <w:rPr>
          <w:rFonts w:ascii="Times New Roman" w:hAnsi="Times New Roman" w:cs="Times New Roman"/>
          <w:sz w:val="24"/>
          <w:szCs w:val="24"/>
        </w:rPr>
        <w:t xml:space="preserve">eu </w:t>
      </w:r>
      <w:r w:rsidR="00A34B48">
        <w:rPr>
          <w:rFonts w:ascii="Times New Roman" w:hAnsi="Times New Roman" w:cs="Times New Roman"/>
          <w:sz w:val="24"/>
          <w:szCs w:val="24"/>
        </w:rPr>
        <w:t>não vou lá</w:t>
      </w:r>
      <w:r w:rsidRPr="00C5704C">
        <w:rPr>
          <w:rFonts w:ascii="Times New Roman" w:hAnsi="Times New Roman" w:cs="Times New Roman"/>
          <w:sz w:val="24"/>
          <w:szCs w:val="24"/>
        </w:rPr>
        <w:t>. Ligarei para Sav</w:t>
      </w:r>
      <w:r w:rsidR="00A34B48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</w:t>
      </w:r>
      <w:r w:rsidR="00A34B48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Sacha </w:t>
      </w:r>
      <w:r w:rsidR="00817A50">
        <w:rPr>
          <w:rFonts w:ascii="Times New Roman" w:hAnsi="Times New Roman" w:cs="Times New Roman"/>
          <w:sz w:val="24"/>
          <w:szCs w:val="24"/>
        </w:rPr>
        <w:t>Sómov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meu conterrâneo. E </w:t>
      </w:r>
      <w:r w:rsidR="00A34B48">
        <w:rPr>
          <w:rFonts w:ascii="Times New Roman" w:hAnsi="Times New Roman" w:cs="Times New Roman"/>
          <w:sz w:val="24"/>
          <w:szCs w:val="24"/>
        </w:rPr>
        <w:t>também</w:t>
      </w:r>
      <w:r w:rsidR="00A34B4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ligarei para Vássia Korobkóv, para </w:t>
      </w:r>
      <w:r w:rsidR="00A34B48">
        <w:rPr>
          <w:rFonts w:ascii="Times New Roman" w:hAnsi="Times New Roman" w:cs="Times New Roman"/>
          <w:sz w:val="24"/>
          <w:szCs w:val="24"/>
        </w:rPr>
        <w:t>me cercar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pessoas diferentes. Não ficarei sozinho o dia todo e</w:t>
      </w:r>
      <w:r w:rsidR="00A34B4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34B48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pessoas diferentes, </w:t>
      </w:r>
      <w:r w:rsidR="00A34B48">
        <w:rPr>
          <w:rFonts w:ascii="Times New Roman" w:hAnsi="Times New Roman" w:cs="Times New Roman"/>
          <w:sz w:val="24"/>
          <w:szCs w:val="24"/>
        </w:rPr>
        <w:t>haverá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menos conversas </w:t>
      </w:r>
      <w:r w:rsidR="00A34B48">
        <w:rPr>
          <w:rFonts w:ascii="Times New Roman" w:hAnsi="Times New Roman" w:cs="Times New Roman"/>
          <w:sz w:val="24"/>
          <w:szCs w:val="24"/>
        </w:rPr>
        <w:t>sinceras, amigáveis e fúteis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Não </w:t>
      </w:r>
      <w:r w:rsidR="00A34B48">
        <w:rPr>
          <w:rFonts w:ascii="Times New Roman" w:hAnsi="Times New Roman" w:cs="Times New Roman"/>
          <w:sz w:val="24"/>
          <w:szCs w:val="24"/>
        </w:rPr>
        <w:t>preciso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delas agora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Era verão, </w:t>
      </w:r>
      <w:r w:rsidR="00732218" w:rsidRPr="00C5704C">
        <w:rPr>
          <w:rFonts w:ascii="Times New Roman" w:hAnsi="Times New Roman" w:cs="Times New Roman"/>
          <w:sz w:val="24"/>
          <w:szCs w:val="24"/>
        </w:rPr>
        <w:t>in</w:t>
      </w:r>
      <w:r w:rsidR="00732218">
        <w:rPr>
          <w:rFonts w:ascii="Times New Roman" w:hAnsi="Times New Roman" w:cs="Times New Roman"/>
          <w:sz w:val="24"/>
          <w:szCs w:val="24"/>
        </w:rPr>
        <w:t>í</w:t>
      </w:r>
      <w:r w:rsidR="00732218" w:rsidRPr="00C5704C">
        <w:rPr>
          <w:rFonts w:ascii="Times New Roman" w:hAnsi="Times New Roman" w:cs="Times New Roman"/>
          <w:sz w:val="24"/>
          <w:szCs w:val="24"/>
        </w:rPr>
        <w:t xml:space="preserve">cio </w:t>
      </w:r>
      <w:r w:rsidRPr="00C5704C">
        <w:rPr>
          <w:rFonts w:ascii="Times New Roman" w:hAnsi="Times New Roman" w:cs="Times New Roman"/>
          <w:sz w:val="24"/>
          <w:szCs w:val="24"/>
        </w:rPr>
        <w:t>de junho, as aulas no instituto chega</w:t>
      </w:r>
      <w:r w:rsidR="00515B20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fim, os exames se aproximavam, </w:t>
      </w:r>
      <w:r w:rsidR="000D75D7">
        <w:rPr>
          <w:rFonts w:ascii="Times New Roman" w:hAnsi="Times New Roman" w:cs="Times New Roman"/>
          <w:sz w:val="24"/>
          <w:szCs w:val="24"/>
        </w:rPr>
        <w:t>por isso</w:t>
      </w:r>
      <w:r w:rsidR="00515B20">
        <w:rPr>
          <w:rFonts w:ascii="Times New Roman" w:hAnsi="Times New Roman" w:cs="Times New Roman"/>
          <w:sz w:val="24"/>
          <w:szCs w:val="24"/>
        </w:rPr>
        <w:t>,</w:t>
      </w:r>
      <w:r w:rsidR="000D75D7">
        <w:rPr>
          <w:rFonts w:ascii="Times New Roman" w:hAnsi="Times New Roman" w:cs="Times New Roman"/>
          <w:sz w:val="24"/>
          <w:szCs w:val="24"/>
        </w:rPr>
        <w:t xml:space="preserve"> </w:t>
      </w:r>
      <w:r w:rsidR="00515B20">
        <w:rPr>
          <w:rFonts w:ascii="Times New Roman" w:hAnsi="Times New Roman" w:cs="Times New Roman"/>
          <w:sz w:val="24"/>
          <w:szCs w:val="24"/>
        </w:rPr>
        <w:t>esse</w:t>
      </w:r>
      <w:r w:rsidR="00732218">
        <w:rPr>
          <w:rFonts w:ascii="Times New Roman" w:hAnsi="Times New Roman" w:cs="Times New Roman"/>
          <w:sz w:val="24"/>
          <w:szCs w:val="24"/>
        </w:rPr>
        <w:t xml:space="preserve">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conforme </w:t>
      </w:r>
      <w:r w:rsidR="00515B20">
        <w:rPr>
          <w:rFonts w:ascii="Times New Roman" w:hAnsi="Times New Roman" w:cs="Times New Roman"/>
          <w:sz w:val="24"/>
          <w:szCs w:val="24"/>
        </w:rPr>
        <w:t>as normas específicas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instituto, era livre</w:t>
      </w:r>
      <w:r w:rsidR="000D75D7">
        <w:rPr>
          <w:rFonts w:ascii="Times New Roman" w:hAnsi="Times New Roman" w:cs="Times New Roman"/>
          <w:sz w:val="24"/>
          <w:szCs w:val="24"/>
        </w:rPr>
        <w:t>, 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aulas. “</w:t>
      </w:r>
      <w:r w:rsidR="000D75D7">
        <w:rPr>
          <w:rFonts w:ascii="Times New Roman" w:hAnsi="Times New Roman" w:cs="Times New Roman"/>
          <w:sz w:val="24"/>
          <w:szCs w:val="24"/>
        </w:rPr>
        <w:t>Não terei outra ocasião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visitar</w:t>
      </w:r>
      <w:r w:rsidR="00515B20">
        <w:rPr>
          <w:rFonts w:ascii="Times New Roman" w:hAnsi="Times New Roman" w:cs="Times New Roman"/>
          <w:sz w:val="24"/>
          <w:szCs w:val="24"/>
        </w:rPr>
        <w:t xml:space="preserve"> a gal</w:t>
      </w:r>
      <w:r w:rsidR="00280E99">
        <w:rPr>
          <w:rFonts w:ascii="Times New Roman" w:hAnsi="Times New Roman" w:cs="Times New Roman"/>
          <w:sz w:val="24"/>
          <w:szCs w:val="24"/>
        </w:rPr>
        <w:t>e</w:t>
      </w:r>
      <w:r w:rsidR="00515B20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dizem que </w:t>
      </w:r>
      <w:r w:rsidR="00515B20">
        <w:rPr>
          <w:rFonts w:ascii="Times New Roman" w:hAnsi="Times New Roman" w:cs="Times New Roman"/>
          <w:sz w:val="24"/>
          <w:szCs w:val="24"/>
        </w:rPr>
        <w:t xml:space="preserve">a exposição </w:t>
      </w:r>
      <w:r w:rsidRPr="00C5704C">
        <w:rPr>
          <w:rFonts w:ascii="Times New Roman" w:hAnsi="Times New Roman" w:cs="Times New Roman"/>
          <w:sz w:val="24"/>
          <w:szCs w:val="24"/>
        </w:rPr>
        <w:t>não ficará por muito tempo</w:t>
      </w:r>
      <w:r w:rsidR="00515B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pensava Andrei e, tirando a frigideira </w:t>
      </w:r>
      <w:r w:rsidR="000D75D7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fogo, </w:t>
      </w:r>
      <w:r w:rsidR="00280E99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o telefone comunal que, </w:t>
      </w:r>
      <w:r w:rsidR="004639ED">
        <w:rPr>
          <w:rFonts w:ascii="Times New Roman" w:hAnsi="Times New Roman" w:cs="Times New Roman"/>
          <w:sz w:val="24"/>
          <w:szCs w:val="24"/>
        </w:rPr>
        <w:t>em plena</w:t>
      </w:r>
      <w:r w:rsidR="00CE572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hora de trabalho, não estava, felizmente, </w:t>
      </w:r>
      <w:r w:rsidR="00515B20">
        <w:rPr>
          <w:rFonts w:ascii="Times New Roman" w:hAnsi="Times New Roman" w:cs="Times New Roman"/>
          <w:sz w:val="24"/>
          <w:szCs w:val="24"/>
        </w:rPr>
        <w:t>sendo usado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pelos vizinhos. Primeiro</w:t>
      </w:r>
      <w:r w:rsidR="00515B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ligou para Sav</w:t>
      </w:r>
      <w:r w:rsidR="00515B20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li. Respondeu</w:t>
      </w:r>
      <w:r w:rsidR="0008027A">
        <w:rPr>
          <w:rFonts w:ascii="Times New Roman" w:hAnsi="Times New Roman" w:cs="Times New Roman"/>
          <w:sz w:val="24"/>
          <w:szCs w:val="24"/>
        </w:rPr>
        <w:t>-lhe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voz feminina, </w:t>
      </w:r>
      <w:r w:rsidR="0008027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ou a vizinha. Sav</w:t>
      </w:r>
      <w:r w:rsidR="008F7D1B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ainda estava dormindo, e Andrei ficou ouvindo </w:t>
      </w:r>
      <w:r w:rsidR="008F7D1B">
        <w:rPr>
          <w:rFonts w:ascii="Times New Roman" w:hAnsi="Times New Roman" w:cs="Times New Roman"/>
          <w:sz w:val="24"/>
          <w:szCs w:val="24"/>
        </w:rPr>
        <w:t>pelo 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cinco minutos </w:t>
      </w:r>
      <w:r w:rsidR="008F7D1B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estalos e </w:t>
      </w:r>
      <w:r w:rsidR="008F7D1B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ruídos do telefone. Finalmente</w:t>
      </w:r>
      <w:r w:rsidR="008F7D1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7D1B">
        <w:rPr>
          <w:rFonts w:ascii="Times New Roman" w:hAnsi="Times New Roman" w:cs="Times New Roman"/>
          <w:sz w:val="24"/>
          <w:szCs w:val="24"/>
        </w:rPr>
        <w:t>soou uma batida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ouviram-se </w:t>
      </w:r>
      <w:del w:id="2067" w:author="Leila" w:date="2016-07-23T10:27:00Z">
        <w:r w:rsidRPr="00C5704C" w:rsidDel="000D75D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vozes afastadas</w:t>
      </w:r>
      <w:r w:rsidR="008F7D1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homem e de mulher</w:t>
      </w:r>
      <w:r w:rsidR="008F7D1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Sav</w:t>
      </w:r>
      <w:r w:rsidR="008F7D1B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li, limpando a garganta, tossindo, disse:</w:t>
      </w:r>
    </w:p>
    <w:p w:rsidR="0024094F" w:rsidRPr="00C5704C" w:rsidRDefault="000D75D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Desculpe, </w:t>
      </w:r>
      <w:r w:rsidR="008F7D1B">
        <w:rPr>
          <w:rFonts w:ascii="Times New Roman" w:hAnsi="Times New Roman" w:cs="Times New Roman"/>
          <w:sz w:val="24"/>
          <w:szCs w:val="24"/>
        </w:rPr>
        <w:t xml:space="preserve">meu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velho, </w:t>
      </w:r>
      <w:r w:rsidR="008F7D1B">
        <w:rPr>
          <w:rFonts w:ascii="Times New Roman" w:hAnsi="Times New Roman" w:cs="Times New Roman"/>
          <w:sz w:val="24"/>
          <w:szCs w:val="24"/>
        </w:rPr>
        <w:t xml:space="preserve">fui me </w:t>
      </w:r>
      <w:r w:rsidR="0024094F" w:rsidRPr="00C5704C">
        <w:rPr>
          <w:rFonts w:ascii="Times New Roman" w:hAnsi="Times New Roman" w:cs="Times New Roman"/>
          <w:sz w:val="24"/>
          <w:szCs w:val="24"/>
        </w:rPr>
        <w:t>deit</w:t>
      </w:r>
      <w:r w:rsidR="008F7D1B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tarde... </w:t>
      </w:r>
      <w:r w:rsidR="008F7D1B">
        <w:rPr>
          <w:rFonts w:ascii="Times New Roman" w:hAnsi="Times New Roman" w:cs="Times New Roman"/>
          <w:sz w:val="24"/>
          <w:szCs w:val="24"/>
        </w:rPr>
        <w:t>Bom dia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Andrei falou da galeria Tretiakóv e da exposição.</w:t>
      </w:r>
    </w:p>
    <w:p w:rsidR="0024094F" w:rsidRPr="00C5704C" w:rsidRDefault="000D75D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Claro</w:t>
      </w:r>
      <w:r w:rsidR="008F7D1B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7D1B">
        <w:rPr>
          <w:rFonts w:ascii="Times New Roman" w:hAnsi="Times New Roman" w:cs="Times New Roman"/>
          <w:sz w:val="24"/>
          <w:szCs w:val="24"/>
        </w:rPr>
        <w:t>disse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li, entusiasmado</w:t>
      </w:r>
      <w:r w:rsidR="008F7D1B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7D1B">
        <w:rPr>
          <w:rFonts w:ascii="Times New Roman" w:hAnsi="Times New Roman" w:cs="Times New Roman"/>
          <w:sz w:val="24"/>
          <w:szCs w:val="24"/>
        </w:rPr>
        <w:t>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falta, espere por mim perto daquela </w:t>
      </w:r>
      <w:r w:rsidR="008F7D1B">
        <w:rPr>
          <w:rFonts w:ascii="Times New Roman" w:hAnsi="Times New Roman" w:cs="Times New Roman"/>
          <w:sz w:val="24"/>
          <w:szCs w:val="24"/>
        </w:rPr>
        <w:t>imundície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21524C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Transformaremos espadas em arado</w:t>
      </w:r>
      <w:r w:rsidR="008F7D1B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21524C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068"/>
      <w:r w:rsidR="008F7D1B">
        <w:rPr>
          <w:rStyle w:val="Refdenotaderodap"/>
          <w:rFonts w:ascii="Times New Roman" w:hAnsi="Times New Roman" w:cs="Times New Roman"/>
          <w:sz w:val="24"/>
          <w:szCs w:val="24"/>
        </w:rPr>
        <w:footnoteReference w:id="171"/>
      </w:r>
      <w:commentRangeEnd w:id="2068"/>
      <w:r w:rsidR="0021524C">
        <w:rPr>
          <w:rStyle w:val="Refdecomentrio"/>
          <w:rFonts w:cs="Times New Roman"/>
          <w:lang w:val="x-none"/>
        </w:rPr>
        <w:commentReference w:id="2068"/>
      </w:r>
      <w:r w:rsidR="008F7D1B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Perto da </w:t>
      </w:r>
      <w:r w:rsidR="00EC7A0D" w:rsidRPr="00C5704C">
        <w:rPr>
          <w:rFonts w:ascii="Times New Roman" w:hAnsi="Times New Roman" w:cs="Times New Roman"/>
          <w:sz w:val="24"/>
          <w:szCs w:val="24"/>
        </w:rPr>
        <w:t>est</w:t>
      </w:r>
      <w:r w:rsidR="00EC7A0D">
        <w:rPr>
          <w:rFonts w:ascii="Times New Roman" w:hAnsi="Times New Roman" w:cs="Times New Roman"/>
          <w:sz w:val="24"/>
          <w:szCs w:val="24"/>
        </w:rPr>
        <w:t>á</w:t>
      </w:r>
      <w:r w:rsidR="00EC7A0D" w:rsidRPr="00C5704C">
        <w:rPr>
          <w:rFonts w:ascii="Times New Roman" w:hAnsi="Times New Roman" w:cs="Times New Roman"/>
          <w:sz w:val="24"/>
          <w:szCs w:val="24"/>
        </w:rPr>
        <w:t xml:space="preserve">tua </w:t>
      </w:r>
      <w:r w:rsidR="0024094F" w:rsidRPr="00C5704C">
        <w:rPr>
          <w:rFonts w:ascii="Times New Roman" w:hAnsi="Times New Roman" w:cs="Times New Roman"/>
          <w:sz w:val="24"/>
          <w:szCs w:val="24"/>
        </w:rPr>
        <w:t>de Vutch</w:t>
      </w:r>
      <w:r w:rsidR="008F7D1B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titch... Ou melhor</w:t>
      </w:r>
      <w:r w:rsidR="008F7D1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dos caixas... Só que não irei sozinho... Estarei </w:t>
      </w:r>
      <w:r w:rsidR="008F7D1B">
        <w:rPr>
          <w:rFonts w:ascii="Times New Roman" w:hAnsi="Times New Roman" w:cs="Times New Roman"/>
          <w:sz w:val="24"/>
          <w:szCs w:val="24"/>
        </w:rPr>
        <w:t>acompanhado por uma dama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7D1B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 deu uma risadinha pudica.</w:t>
      </w:r>
    </w:p>
    <w:p w:rsidR="0024094F" w:rsidRPr="00C5704C" w:rsidRDefault="00817A5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Sómov </w:t>
      </w:r>
      <w:r w:rsidR="0024094F" w:rsidRPr="00C5704C">
        <w:rPr>
          <w:rFonts w:ascii="Times New Roman" w:hAnsi="Times New Roman" w:cs="Times New Roman"/>
          <w:sz w:val="24"/>
          <w:szCs w:val="24"/>
        </w:rPr>
        <w:t>também estava em casa e concordou em ir.</w:t>
      </w:r>
    </w:p>
    <w:p w:rsidR="0024094F" w:rsidRPr="00C5704C" w:rsidRDefault="000D75D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Precisamos nos ver, conterrâneo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Tenho um assunto</w:t>
      </w:r>
      <w:r w:rsidR="008F7D1B">
        <w:rPr>
          <w:rFonts w:ascii="Times New Roman" w:hAnsi="Times New Roman" w:cs="Times New Roman"/>
          <w:sz w:val="24"/>
          <w:szCs w:val="24"/>
        </w:rPr>
        <w:t xml:space="preserve"> a tratar com você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disso, Andrei </w:t>
      </w:r>
      <w:r w:rsidR="008F7D1B">
        <w:rPr>
          <w:rFonts w:ascii="Times New Roman" w:hAnsi="Times New Roman" w:cs="Times New Roman"/>
          <w:sz w:val="24"/>
          <w:szCs w:val="24"/>
        </w:rPr>
        <w:t>hesitou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ligar para Vássia, de quem não gostava e tinha medo.</w:t>
      </w:r>
    </w:p>
    <w:p w:rsidR="0024094F" w:rsidRDefault="0024094F" w:rsidP="00DA749A">
      <w:pPr>
        <w:spacing w:after="0" w:line="360" w:lineRule="auto"/>
        <w:ind w:firstLine="709"/>
        <w:jc w:val="both"/>
        <w:rPr>
          <w:ins w:id="2069" w:author="Leila" w:date="2016-07-23T10:34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Vássia Korobkóv era </w:t>
      </w:r>
      <w:r w:rsidR="008F7D1B">
        <w:rPr>
          <w:rFonts w:ascii="Times New Roman" w:hAnsi="Times New Roman" w:cs="Times New Roman"/>
          <w:sz w:val="24"/>
          <w:szCs w:val="24"/>
        </w:rPr>
        <w:t xml:space="preserve">de fato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="00232327">
        <w:rPr>
          <w:rFonts w:ascii="Times New Roman" w:hAnsi="Times New Roman" w:cs="Times New Roman"/>
          <w:sz w:val="24"/>
          <w:szCs w:val="24"/>
        </w:rPr>
        <w:t>figura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perigosa e estranha, mas n</w:t>
      </w:r>
      <w:r w:rsidR="00232327">
        <w:rPr>
          <w:rFonts w:ascii="Times New Roman" w:hAnsi="Times New Roman" w:cs="Times New Roman"/>
          <w:sz w:val="24"/>
          <w:szCs w:val="24"/>
        </w:rPr>
        <w:t>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excepcional. </w:t>
      </w:r>
      <w:r w:rsidR="00232327">
        <w:rPr>
          <w:rFonts w:ascii="Times New Roman" w:hAnsi="Times New Roman" w:cs="Times New Roman"/>
          <w:sz w:val="24"/>
          <w:szCs w:val="24"/>
        </w:rPr>
        <w:t>Ela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pobre, </w:t>
      </w:r>
      <w:commentRangeStart w:id="2070"/>
      <w:ins w:id="2071" w:author="Daniela Mountian" w:date="2017-07-07T18:26:00Z">
        <w:r w:rsidR="00232327">
          <w:rPr>
            <w:rFonts w:ascii="Times New Roman" w:hAnsi="Times New Roman" w:cs="Times New Roman"/>
            <w:sz w:val="24"/>
            <w:szCs w:val="24"/>
          </w:rPr>
          <w:t>desajustado</w:t>
        </w:r>
        <w:commentRangeEnd w:id="2070"/>
        <w:r w:rsidR="00232327">
          <w:rPr>
            <w:rStyle w:val="Refdecomentrio"/>
            <w:rFonts w:cs="Times New Roman"/>
            <w:lang w:val="x-none"/>
          </w:rPr>
          <w:commentReference w:id="2070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32327">
        <w:rPr>
          <w:rFonts w:ascii="Times New Roman" w:hAnsi="Times New Roman" w:cs="Times New Roman"/>
          <w:sz w:val="24"/>
          <w:szCs w:val="24"/>
        </w:rPr>
        <w:t>não se sabia do que</w:t>
      </w:r>
      <w:r w:rsidR="008A089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vivia e bebia, como somente na Rússia </w:t>
      </w:r>
      <w:r w:rsidR="00232327">
        <w:rPr>
          <w:rFonts w:ascii="Times New Roman" w:hAnsi="Times New Roman" w:cs="Times New Roman"/>
          <w:sz w:val="24"/>
          <w:szCs w:val="24"/>
        </w:rPr>
        <w:t>um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</w:t>
      </w:r>
      <w:r w:rsidR="00232327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viver</w:t>
      </w:r>
      <w:r w:rsidR="0023232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beber</w:t>
      </w:r>
      <w:r w:rsidR="0023232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32327">
        <w:rPr>
          <w:rFonts w:ascii="Times New Roman" w:hAnsi="Times New Roman" w:cs="Times New Roman"/>
          <w:sz w:val="24"/>
          <w:szCs w:val="24"/>
        </w:rPr>
        <w:t>e honorários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liter</w:t>
      </w:r>
      <w:r w:rsidR="00232327">
        <w:rPr>
          <w:rFonts w:ascii="Times New Roman" w:hAnsi="Times New Roman" w:cs="Times New Roman"/>
          <w:sz w:val="24"/>
          <w:szCs w:val="24"/>
        </w:rPr>
        <w:t>ários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A089D">
        <w:rPr>
          <w:rFonts w:ascii="Times New Roman" w:hAnsi="Times New Roman" w:cs="Times New Roman"/>
          <w:sz w:val="24"/>
          <w:szCs w:val="24"/>
        </w:rPr>
        <w:t xml:space="preserve">Esses honorários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eram bastante </w:t>
      </w:r>
      <w:r w:rsidR="008A089D">
        <w:rPr>
          <w:rFonts w:ascii="Times New Roman" w:hAnsi="Times New Roman" w:cs="Times New Roman"/>
          <w:sz w:val="24"/>
          <w:szCs w:val="24"/>
        </w:rPr>
        <w:t>consistentes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089D">
        <w:rPr>
          <w:rFonts w:ascii="Times New Roman" w:hAnsi="Times New Roman" w:cs="Times New Roman"/>
          <w:sz w:val="24"/>
          <w:szCs w:val="24"/>
        </w:rPr>
        <w:t xml:space="preserve">no país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alimentavam uma classe bastante heterogênea. Alguns </w:t>
      </w:r>
      <w:r w:rsidR="008A089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excessos desmedidos e </w:t>
      </w:r>
      <w:r w:rsidR="008A089D">
        <w:rPr>
          <w:rFonts w:ascii="Times New Roman" w:hAnsi="Times New Roman" w:cs="Times New Roman"/>
          <w:sz w:val="24"/>
          <w:szCs w:val="24"/>
        </w:rPr>
        <w:t>luxuosos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outros até se fartarem, </w:t>
      </w:r>
      <w:r w:rsidR="0057099B">
        <w:rPr>
          <w:rFonts w:ascii="Times New Roman" w:hAnsi="Times New Roman" w:cs="Times New Roman"/>
          <w:sz w:val="24"/>
          <w:szCs w:val="24"/>
        </w:rPr>
        <w:t>alguns</w:t>
      </w:r>
      <w:r w:rsidR="0057099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parcimônia, </w:t>
      </w:r>
      <w:r w:rsidR="008A089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restos, </w:t>
      </w:r>
      <w:r w:rsidR="007E4828">
        <w:rPr>
          <w:rFonts w:ascii="Times New Roman" w:hAnsi="Times New Roman" w:cs="Times New Roman"/>
          <w:sz w:val="24"/>
          <w:szCs w:val="24"/>
        </w:rPr>
        <w:t xml:space="preserve">e </w:t>
      </w:r>
      <w:r w:rsidR="0057099B">
        <w:rPr>
          <w:rFonts w:ascii="Times New Roman" w:hAnsi="Times New Roman" w:cs="Times New Roman"/>
          <w:sz w:val="24"/>
          <w:szCs w:val="24"/>
        </w:rPr>
        <w:t>outros</w:t>
      </w:r>
      <w:r w:rsidR="007E4828">
        <w:rPr>
          <w:rFonts w:ascii="Times New Roman" w:hAnsi="Times New Roman" w:cs="Times New Roman"/>
          <w:sz w:val="24"/>
          <w:szCs w:val="24"/>
        </w:rPr>
        <w:t xml:space="preserve"> ainda</w:t>
      </w:r>
      <w:r w:rsidR="0057099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099B">
        <w:rPr>
          <w:rFonts w:ascii="Times New Roman" w:hAnsi="Times New Roman" w:cs="Times New Roman"/>
          <w:sz w:val="24"/>
          <w:szCs w:val="24"/>
        </w:rPr>
        <w:t>apenas ocasionalmente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todos </w:t>
      </w:r>
      <w:r w:rsidR="006F7D53">
        <w:rPr>
          <w:rFonts w:ascii="Times New Roman" w:hAnsi="Times New Roman" w:cs="Times New Roman"/>
          <w:sz w:val="24"/>
          <w:szCs w:val="24"/>
        </w:rPr>
        <w:t xml:space="preserve">que se serviam </w:t>
      </w:r>
      <w:r w:rsidR="00342B64">
        <w:rPr>
          <w:rFonts w:ascii="Times New Roman" w:hAnsi="Times New Roman" w:cs="Times New Roman"/>
          <w:sz w:val="24"/>
          <w:szCs w:val="24"/>
        </w:rPr>
        <w:t>desses rendimentos</w:t>
      </w:r>
      <w:r w:rsidR="006F7D53">
        <w:rPr>
          <w:rFonts w:ascii="Times New Roman" w:hAnsi="Times New Roman" w:cs="Times New Roman"/>
          <w:sz w:val="24"/>
          <w:szCs w:val="24"/>
        </w:rPr>
        <w:t xml:space="preserve"> sobreviviam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: os </w:t>
      </w:r>
      <w:r w:rsidR="006F7D53">
        <w:rPr>
          <w:rFonts w:ascii="Times New Roman" w:hAnsi="Times New Roman" w:cs="Times New Roman"/>
          <w:sz w:val="24"/>
          <w:szCs w:val="24"/>
        </w:rPr>
        <w:t xml:space="preserve">altos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dignitários e </w:t>
      </w:r>
      <w:r w:rsidR="006F7D53">
        <w:rPr>
          <w:rFonts w:ascii="Times New Roman" w:hAnsi="Times New Roman" w:cs="Times New Roman"/>
          <w:sz w:val="24"/>
          <w:szCs w:val="24"/>
        </w:rPr>
        <w:t>os velhacos,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6F7D53">
        <w:rPr>
          <w:rFonts w:ascii="Times New Roman" w:hAnsi="Times New Roman" w:cs="Times New Roman"/>
          <w:sz w:val="24"/>
          <w:szCs w:val="24"/>
        </w:rPr>
        <w:t>se</w:t>
      </w:r>
      <w:r w:rsidR="009C06E4">
        <w:rPr>
          <w:rFonts w:ascii="Times New Roman" w:hAnsi="Times New Roman" w:cs="Times New Roman"/>
          <w:sz w:val="24"/>
          <w:szCs w:val="24"/>
        </w:rPr>
        <w:t>, perto dos saciados,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tinham o que comer </w:t>
      </w:r>
      <w:r w:rsidR="009C06E4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dia, </w:t>
      </w:r>
      <w:r w:rsidR="006F7D53">
        <w:rPr>
          <w:rFonts w:ascii="Times New Roman" w:hAnsi="Times New Roman" w:cs="Times New Roman"/>
          <w:sz w:val="24"/>
          <w:szCs w:val="24"/>
        </w:rPr>
        <w:t>sempre tinham 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petiscar</w:t>
      </w:r>
      <w:r w:rsidR="009C06E4">
        <w:rPr>
          <w:rFonts w:ascii="Times New Roman" w:hAnsi="Times New Roman" w:cs="Times New Roman"/>
          <w:sz w:val="24"/>
          <w:szCs w:val="24"/>
        </w:rPr>
        <w:t xml:space="preserve"> de noite</w:t>
      </w:r>
      <w:r w:rsidRPr="00C5704C">
        <w:rPr>
          <w:rFonts w:ascii="Times New Roman" w:hAnsi="Times New Roman" w:cs="Times New Roman"/>
          <w:sz w:val="24"/>
          <w:szCs w:val="24"/>
        </w:rPr>
        <w:t>. Assim, d</w:t>
      </w:r>
      <w:r w:rsidR="006F7D5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petiscos </w:t>
      </w:r>
      <w:r w:rsidR="006F7D53">
        <w:rPr>
          <w:rFonts w:ascii="Times New Roman" w:hAnsi="Times New Roman" w:cs="Times New Roman"/>
          <w:sz w:val="24"/>
          <w:szCs w:val="24"/>
        </w:rPr>
        <w:t>livres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vivia também Vássia, que escrevia versos estranhos em russo e em ucraniano. Em russo, </w:t>
      </w:r>
      <w:r w:rsidR="006F7D53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lírica </w:t>
      </w:r>
      <w:r w:rsidR="006F7D53">
        <w:rPr>
          <w:rFonts w:ascii="Times New Roman" w:hAnsi="Times New Roman" w:cs="Times New Roman"/>
          <w:sz w:val="24"/>
          <w:szCs w:val="24"/>
        </w:rPr>
        <w:t>era dirigida às massas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36682A" w:rsidRPr="00C5704C" w:rsidRDefault="0036682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2B15B9" w:rsidRPr="002B15B9">
        <w:rPr>
          <w:rFonts w:ascii="Times New Roman" w:hAnsi="Times New Roman" w:cs="Times New Roman"/>
          <w:i/>
          <w:sz w:val="24"/>
          <w:szCs w:val="24"/>
        </w:rPr>
        <w:t>Eu</w:t>
      </w:r>
      <w:r w:rsidR="002B15B9">
        <w:rPr>
          <w:rFonts w:ascii="Times New Roman" w:hAnsi="Times New Roman" w:cs="Times New Roman"/>
          <w:sz w:val="24"/>
          <w:szCs w:val="24"/>
        </w:rPr>
        <w:t xml:space="preserve"> </w:t>
      </w:r>
      <w:r w:rsidR="002B15B9">
        <w:rPr>
          <w:rFonts w:ascii="Times New Roman" w:hAnsi="Times New Roman" w:cs="Times New Roman"/>
          <w:i/>
          <w:sz w:val="24"/>
          <w:szCs w:val="24"/>
        </w:rPr>
        <w:t>t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omo </w:t>
      </w:r>
      <w:r w:rsidR="0004570A" w:rsidRPr="00817A50">
        <w:rPr>
          <w:rFonts w:ascii="Times New Roman" w:hAnsi="Times New Roman" w:cs="Times New Roman"/>
          <w:i/>
          <w:sz w:val="24"/>
          <w:szCs w:val="24"/>
        </w:rPr>
        <w:t xml:space="preserve">nas 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mãos um lápis de bétula, </w:t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 xml:space="preserve">E escorre dele </w:t>
      </w:r>
      <w:r w:rsidR="002B15B9">
        <w:rPr>
          <w:rFonts w:ascii="Times New Roman" w:hAnsi="Times New Roman" w:cs="Times New Roman"/>
          <w:i/>
          <w:sz w:val="24"/>
          <w:szCs w:val="24"/>
        </w:rPr>
        <w:t>um</w:t>
      </w:r>
      <w:r w:rsidR="002B15B9" w:rsidRPr="00817A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7A50">
        <w:rPr>
          <w:rFonts w:ascii="Times New Roman" w:hAnsi="Times New Roman" w:cs="Times New Roman"/>
          <w:i/>
          <w:sz w:val="24"/>
          <w:szCs w:val="24"/>
        </w:rPr>
        <w:t>verso terno</w:t>
      </w:r>
      <w:r w:rsidR="002D2E57">
        <w:rPr>
          <w:rFonts w:ascii="Times New Roman" w:hAnsi="Times New Roman" w:cs="Times New Roman"/>
          <w:i/>
          <w:sz w:val="24"/>
          <w:szCs w:val="24"/>
        </w:rPr>
        <w:t xml:space="preserve"> e </w:t>
      </w:r>
      <w:r w:rsidRPr="00817A50">
        <w:rPr>
          <w:rFonts w:ascii="Times New Roman" w:hAnsi="Times New Roman" w:cs="Times New Roman"/>
          <w:i/>
          <w:sz w:val="24"/>
          <w:szCs w:val="24"/>
        </w:rPr>
        <w:t>rosado</w:t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ins w:id="2072" w:author="Leila" w:date="2016-07-23T10:34:00Z"/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>Sobre a folha branca do campo nevado...</w:t>
      </w:r>
    </w:p>
    <w:p w:rsidR="0036682A" w:rsidRPr="00A867CB" w:rsidRDefault="0036682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Default="0024094F" w:rsidP="00DA749A">
      <w:pPr>
        <w:spacing w:after="0" w:line="360" w:lineRule="auto"/>
        <w:ind w:firstLine="709"/>
        <w:jc w:val="both"/>
        <w:rPr>
          <w:ins w:id="2073" w:author="Leila" w:date="2016-07-23T10:41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Em ucraniano ele escrevia versos </w:t>
      </w:r>
      <w:ins w:id="2074" w:author="Daniela Mountian" w:date="2017-08-28T02:48:00Z">
        <w:r w:rsidR="00B12698">
          <w:rPr>
            <w:rFonts w:ascii="Times New Roman" w:hAnsi="Times New Roman" w:cs="Times New Roman"/>
            <w:sz w:val="24"/>
            <w:szCs w:val="24"/>
          </w:rPr>
          <w:t xml:space="preserve">mais </w:t>
        </w:r>
      </w:ins>
      <w:commentRangeStart w:id="2075"/>
      <w:r w:rsidRPr="00C5704C">
        <w:rPr>
          <w:rFonts w:ascii="Times New Roman" w:hAnsi="Times New Roman" w:cs="Times New Roman"/>
          <w:sz w:val="24"/>
          <w:szCs w:val="24"/>
        </w:rPr>
        <w:t>individua</w:t>
      </w:r>
      <w:del w:id="2076" w:author="Daniela Mountian" w:date="2017-08-28T02:49:00Z">
        <w:r w:rsidRPr="00C5704C" w:rsidDel="00B12698">
          <w:rPr>
            <w:rFonts w:ascii="Times New Roman" w:hAnsi="Times New Roman" w:cs="Times New Roman"/>
            <w:sz w:val="24"/>
            <w:szCs w:val="24"/>
          </w:rPr>
          <w:delText>l</w:delText>
        </w:r>
      </w:del>
      <w:r w:rsidRPr="00C5704C">
        <w:rPr>
          <w:rFonts w:ascii="Times New Roman" w:hAnsi="Times New Roman" w:cs="Times New Roman"/>
          <w:sz w:val="24"/>
          <w:szCs w:val="24"/>
        </w:rPr>
        <w:t>is</w:t>
      </w:r>
      <w:del w:id="2077" w:author="Daniela Mountian" w:date="2017-08-28T02:49:00Z">
        <w:r w:rsidRPr="00C5704C" w:rsidDel="00B12698">
          <w:rPr>
            <w:rFonts w:ascii="Times New Roman" w:hAnsi="Times New Roman" w:cs="Times New Roman"/>
            <w:sz w:val="24"/>
            <w:szCs w:val="24"/>
          </w:rPr>
          <w:delText>tas</w:delText>
        </w:r>
      </w:del>
      <w:commentRangeEnd w:id="2075"/>
      <w:r w:rsidR="00854A68">
        <w:rPr>
          <w:rStyle w:val="Refdecomentrio"/>
          <w:rFonts w:cs="Times New Roman"/>
          <w:lang w:val="x-none"/>
        </w:rPr>
        <w:commentReference w:id="2075"/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04570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religiosos:</w:t>
      </w:r>
    </w:p>
    <w:p w:rsidR="0004570A" w:rsidRPr="00C5704C" w:rsidRDefault="000457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B75613" w:rsidRDefault="00B7561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Em Kíev deu o Senhor</w:t>
      </w:r>
    </w:p>
    <w:p w:rsidR="0024094F" w:rsidRPr="00817A50" w:rsidRDefault="00B75613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O</w:t>
      </w:r>
      <w:r w:rsidR="002B15B9">
        <w:rPr>
          <w:rFonts w:ascii="Times New Roman" w:hAnsi="Times New Roman" w:cs="Times New Roman"/>
          <w:i/>
          <w:sz w:val="24"/>
          <w:szCs w:val="24"/>
        </w:rPr>
        <w:t xml:space="preserve"> ar de sua graça</w:t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ins w:id="2078" w:author="Leila" w:date="2016-07-23T10:41:00Z"/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 xml:space="preserve">E </w:t>
      </w:r>
      <w:r w:rsidR="00193CFC">
        <w:rPr>
          <w:rFonts w:ascii="Times New Roman" w:hAnsi="Times New Roman" w:cs="Times New Roman"/>
          <w:i/>
          <w:sz w:val="24"/>
          <w:szCs w:val="24"/>
        </w:rPr>
        <w:t>foi grande a sua dor</w:t>
      </w:r>
      <w:r w:rsidRPr="00817A50">
        <w:rPr>
          <w:rFonts w:ascii="Times New Roman" w:hAnsi="Times New Roman" w:cs="Times New Roman"/>
          <w:i/>
          <w:sz w:val="24"/>
          <w:szCs w:val="24"/>
        </w:rPr>
        <w:t>...</w:t>
      </w:r>
    </w:p>
    <w:p w:rsidR="0004570A" w:rsidRPr="00C5704C" w:rsidRDefault="0004570A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Default="00335EFA" w:rsidP="00DA749A">
      <w:pPr>
        <w:spacing w:after="0" w:line="360" w:lineRule="auto"/>
        <w:ind w:firstLine="709"/>
        <w:jc w:val="both"/>
        <w:rPr>
          <w:ins w:id="2079" w:author="Leila" w:date="2016-07-23T10:56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Pois eu sou da região de Khárkov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</w:t>
      </w:r>
      <w:r w:rsidR="00A27F5D">
        <w:rPr>
          <w:rFonts w:ascii="Times New Roman" w:hAnsi="Times New Roman" w:cs="Times New Roman"/>
          <w:sz w:val="24"/>
          <w:szCs w:val="24"/>
        </w:rPr>
        <w:t xml:space="preserve">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da vila de </w:t>
      </w:r>
      <w:r w:rsidR="003D4305" w:rsidRPr="00C5704C">
        <w:rPr>
          <w:rFonts w:ascii="Times New Roman" w:hAnsi="Times New Roman" w:cs="Times New Roman"/>
          <w:sz w:val="24"/>
          <w:szCs w:val="24"/>
        </w:rPr>
        <w:t>Chagaro-Petróvskoie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925A2">
        <w:rPr>
          <w:rFonts w:ascii="Times New Roman" w:hAnsi="Times New Roman" w:cs="Times New Roman"/>
          <w:sz w:val="24"/>
          <w:szCs w:val="24"/>
        </w:rPr>
        <w:t xml:space="preserve">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sítio Lugovoi. </w:t>
      </w:r>
      <w:r w:rsidR="00193CFC">
        <w:rPr>
          <w:rFonts w:ascii="Times New Roman" w:hAnsi="Times New Roman" w:cs="Times New Roman"/>
          <w:sz w:val="24"/>
          <w:szCs w:val="24"/>
        </w:rPr>
        <w:t>Ou 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elhor, eu nasci em Kertch, onde minha </w:t>
      </w:r>
      <w:r w:rsidR="0024094F" w:rsidRPr="00B12698">
        <w:rPr>
          <w:rFonts w:ascii="Times New Roman" w:hAnsi="Times New Roman" w:cs="Times New Roman"/>
          <w:sz w:val="24"/>
          <w:szCs w:val="24"/>
        </w:rPr>
        <w:t>falecida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mãe, Maria, </w:t>
      </w:r>
      <w:r w:rsidR="00854A68">
        <w:rPr>
          <w:rFonts w:ascii="Times New Roman" w:hAnsi="Times New Roman" w:cs="Times New Roman"/>
          <w:sz w:val="24"/>
          <w:szCs w:val="24"/>
        </w:rPr>
        <w:t>trabalhava 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minha avó, </w:t>
      </w:r>
      <w:r w:rsidR="00854A68">
        <w:rPr>
          <w:rFonts w:ascii="Times New Roman" w:hAnsi="Times New Roman" w:cs="Times New Roman"/>
          <w:sz w:val="24"/>
          <w:szCs w:val="24"/>
        </w:rPr>
        <w:t>também</w:t>
      </w:r>
      <w:r w:rsidR="00F9091F">
        <w:rPr>
          <w:rFonts w:ascii="Times New Roman" w:hAnsi="Times New Roman" w:cs="Times New Roman"/>
          <w:sz w:val="24"/>
          <w:szCs w:val="24"/>
        </w:rPr>
        <w:t xml:space="preserve"> chamada</w:t>
      </w:r>
      <w:r w:rsidR="00854A6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Maria, como </w:t>
      </w:r>
      <w:commentRangeStart w:id="2080"/>
      <w:ins w:id="2081" w:author="Daniela Mountian" w:date="2017-07-08T11:40:00Z">
        <w:r w:rsidR="00854A68">
          <w:rPr>
            <w:rFonts w:ascii="Times New Roman" w:hAnsi="Times New Roman" w:cs="Times New Roman"/>
            <w:sz w:val="24"/>
            <w:szCs w:val="24"/>
          </w:rPr>
          <w:t>recrutada</w:t>
        </w:r>
        <w:commentRangeEnd w:id="2080"/>
        <w:r w:rsidR="00854A68">
          <w:rPr>
            <w:rStyle w:val="Refdecomentrio"/>
            <w:rFonts w:cs="Times New Roman"/>
            <w:lang w:val="x-none"/>
          </w:rPr>
          <w:commentReference w:id="2080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todos os meus </w:t>
      </w:r>
      <w:r w:rsidR="00A27F5D">
        <w:rPr>
          <w:rFonts w:ascii="Times New Roman" w:hAnsi="Times New Roman" w:cs="Times New Roman"/>
          <w:sz w:val="24"/>
          <w:szCs w:val="24"/>
        </w:rPr>
        <w:t>parentes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são de Khárkov. Na realidade, meu verdadeiro sobrenome é ucraniano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Korobko... O </w:t>
      </w:r>
      <w:r>
        <w:rPr>
          <w:rFonts w:ascii="Times New Roman" w:hAnsi="Times New Roman" w:cs="Times New Roman"/>
          <w:sz w:val="24"/>
          <w:szCs w:val="24"/>
        </w:rPr>
        <w:t>“v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A27F5D">
        <w:rPr>
          <w:rFonts w:ascii="Times New Roman" w:hAnsi="Times New Roman" w:cs="Times New Roman"/>
          <w:sz w:val="24"/>
          <w:szCs w:val="24"/>
        </w:rPr>
        <w:t>foi acrescentado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depois, no orfanato... Fui criado no orfanato até os dez anos, depois minha tia </w:t>
      </w:r>
      <w:r w:rsidR="00F9091F">
        <w:rPr>
          <w:rFonts w:ascii="Times New Roman" w:hAnsi="Times New Roman" w:cs="Times New Roman"/>
          <w:sz w:val="24"/>
          <w:szCs w:val="24"/>
        </w:rPr>
        <w:t>se incumbiu de minha criação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logo </w:t>
      </w:r>
      <w:r>
        <w:rPr>
          <w:rFonts w:ascii="Times New Roman" w:hAnsi="Times New Roman" w:cs="Times New Roman"/>
          <w:sz w:val="24"/>
          <w:szCs w:val="24"/>
        </w:rPr>
        <w:t xml:space="preserve">após </w:t>
      </w:r>
      <w:r w:rsidR="0024094F" w:rsidRPr="00C5704C">
        <w:rPr>
          <w:rFonts w:ascii="Times New Roman" w:hAnsi="Times New Roman" w:cs="Times New Roman"/>
          <w:sz w:val="24"/>
          <w:szCs w:val="24"/>
        </w:rPr>
        <w:t>a guerra</w:t>
      </w:r>
      <w:r w:rsidR="00F9091F">
        <w:rPr>
          <w:rFonts w:ascii="Times New Roman" w:hAnsi="Times New Roman" w:cs="Times New Roman"/>
          <w:sz w:val="24"/>
          <w:szCs w:val="24"/>
        </w:rPr>
        <w:t xml:space="preserve">, quando </w:t>
      </w:r>
      <w:r w:rsidR="00EA5E64">
        <w:rPr>
          <w:rFonts w:ascii="Times New Roman" w:hAnsi="Times New Roman" w:cs="Times New Roman"/>
          <w:sz w:val="24"/>
          <w:szCs w:val="24"/>
        </w:rPr>
        <w:t xml:space="preserve">ela </w:t>
      </w:r>
      <w:r w:rsidR="00F9091F">
        <w:rPr>
          <w:rFonts w:ascii="Times New Roman" w:hAnsi="Times New Roman" w:cs="Times New Roman"/>
          <w:sz w:val="24"/>
          <w:szCs w:val="24"/>
        </w:rPr>
        <w:t>me achou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9091F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ia Ks</w:t>
      </w:r>
      <w:r w:rsidR="00F9091F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énia</w:t>
      </w:r>
      <w:r w:rsidR="00F9091F">
        <w:rPr>
          <w:rFonts w:ascii="Times New Roman" w:hAnsi="Times New Roman" w:cs="Times New Roman"/>
          <w:sz w:val="24"/>
          <w:szCs w:val="24"/>
        </w:rPr>
        <w:t xml:space="preserve"> 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Vorónej. </w:t>
      </w:r>
      <w:r w:rsidR="00F9091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u não conheço</w:t>
      </w:r>
      <w:r w:rsidR="00AE2CE9">
        <w:rPr>
          <w:rFonts w:ascii="Times New Roman" w:hAnsi="Times New Roman" w:cs="Times New Roman"/>
          <w:sz w:val="24"/>
          <w:szCs w:val="24"/>
        </w:rPr>
        <w:t xml:space="preserve"> meu pai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Ks</w:t>
      </w:r>
      <w:r w:rsidR="00CE1EAD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énia dizia que ele era um marinheiro, um ucraniano da Crimeia. E</w:t>
      </w:r>
      <w:r w:rsidR="0011566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Crimeia</w:t>
      </w:r>
      <w:r w:rsidR="0011566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cada ucraniano </w:t>
      </w:r>
      <w:r w:rsidR="00AE486F">
        <w:rPr>
          <w:rFonts w:ascii="Times New Roman" w:hAnsi="Times New Roman" w:cs="Times New Roman"/>
          <w:sz w:val="24"/>
          <w:szCs w:val="24"/>
        </w:rPr>
        <w:t>carrega algo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turco, tártaro e grego... Eis que ele me premiou com est</w:t>
      </w:r>
      <w:r w:rsidR="00C56AC9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6AC9">
        <w:rPr>
          <w:rFonts w:ascii="Times New Roman" w:hAnsi="Times New Roman" w:cs="Times New Roman"/>
          <w:sz w:val="24"/>
          <w:szCs w:val="24"/>
        </w:rPr>
        <w:t xml:space="preserve">focinho de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Mas meus parentes são diferentes, tipicamente ucranianos. Na vila de Chagaro-Petróvskoie </w:t>
      </w:r>
      <w:r w:rsidR="00EA5E64">
        <w:rPr>
          <w:rFonts w:ascii="Times New Roman" w:hAnsi="Times New Roman" w:cs="Times New Roman"/>
          <w:sz w:val="24"/>
          <w:szCs w:val="24"/>
        </w:rPr>
        <w:t>vivem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5E64">
        <w:rPr>
          <w:rFonts w:ascii="Times New Roman" w:hAnsi="Times New Roman" w:cs="Times New Roman"/>
          <w:sz w:val="24"/>
          <w:szCs w:val="24"/>
        </w:rPr>
        <w:t>minh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tia Chura e os filhos dela e </w:t>
      </w:r>
      <w:r w:rsidR="00AE486F">
        <w:rPr>
          <w:rFonts w:ascii="Times New Roman" w:hAnsi="Times New Roman" w:cs="Times New Roman"/>
          <w:sz w:val="24"/>
          <w:szCs w:val="24"/>
        </w:rPr>
        <w:t>vivia</w:t>
      </w:r>
      <w:r w:rsidR="00EA5E6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também </w:t>
      </w:r>
      <w:r w:rsidR="00EA5E64">
        <w:rPr>
          <w:rFonts w:ascii="Times New Roman" w:hAnsi="Times New Roman" w:cs="Times New Roman"/>
          <w:sz w:val="24"/>
          <w:szCs w:val="24"/>
        </w:rPr>
        <w:t xml:space="preserve">meu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tio Kólia, que morreu na guerra, e ainda </w:t>
      </w:r>
      <w:r w:rsidR="00EA5E64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tio Vássia, que </w:t>
      </w:r>
      <w:r w:rsidR="00EA5E64">
        <w:rPr>
          <w:rFonts w:ascii="Times New Roman" w:hAnsi="Times New Roman" w:cs="Times New Roman"/>
          <w:sz w:val="24"/>
          <w:szCs w:val="24"/>
        </w:rPr>
        <w:t xml:space="preserve">desapareceu ainda pequeno,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durante a coletivização, e </w:t>
      </w:r>
      <w:r w:rsidR="00D27BF4" w:rsidRPr="00070F8D">
        <w:rPr>
          <w:rFonts w:ascii="Times New Roman" w:hAnsi="Times New Roman" w:cs="Times New Roman"/>
          <w:sz w:val="24"/>
          <w:szCs w:val="24"/>
        </w:rPr>
        <w:t>meu</w:t>
      </w:r>
      <w:r w:rsidR="00D27B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nome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 </w:t>
      </w:r>
      <w:r w:rsidR="00EA5E64">
        <w:rPr>
          <w:rFonts w:ascii="Times New Roman" w:hAnsi="Times New Roman" w:cs="Times New Roman"/>
          <w:sz w:val="24"/>
          <w:szCs w:val="24"/>
        </w:rPr>
        <w:t>foi dado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sua homenagem. E </w:t>
      </w:r>
      <w:r w:rsidR="00EA5E64">
        <w:rPr>
          <w:rFonts w:ascii="Times New Roman" w:hAnsi="Times New Roman" w:cs="Times New Roman"/>
          <w:sz w:val="24"/>
          <w:szCs w:val="24"/>
        </w:rPr>
        <w:t xml:space="preserve">se vocês </w:t>
      </w:r>
      <w:r w:rsidR="00EA5E64">
        <w:rPr>
          <w:rFonts w:ascii="Times New Roman" w:hAnsi="Times New Roman" w:cs="Times New Roman"/>
          <w:sz w:val="24"/>
          <w:szCs w:val="24"/>
        </w:rPr>
        <w:lastRenderedPageBreak/>
        <w:t xml:space="preserve">vissem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minha tia Ksénia, de Vorónej, </w:t>
      </w:r>
      <w:r w:rsidR="00EA5E64">
        <w:rPr>
          <w:rFonts w:ascii="Times New Roman" w:hAnsi="Times New Roman" w:cs="Times New Roman"/>
          <w:sz w:val="24"/>
          <w:szCs w:val="24"/>
        </w:rPr>
        <w:t xml:space="preserve">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tem nada </w:t>
      </w:r>
      <w:r w:rsidR="00D27BF4">
        <w:rPr>
          <w:rFonts w:ascii="Times New Roman" w:hAnsi="Times New Roman" w:cs="Times New Roman"/>
          <w:sz w:val="24"/>
          <w:szCs w:val="24"/>
        </w:rPr>
        <w:t>de judia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uma </w:t>
      </w:r>
      <w:r w:rsidR="00EA5E64">
        <w:rPr>
          <w:rFonts w:ascii="Times New Roman" w:hAnsi="Times New Roman" w:cs="Times New Roman"/>
          <w:sz w:val="24"/>
          <w:szCs w:val="24"/>
        </w:rPr>
        <w:t>típica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ucraniana. Só eu tenho o nariz torto e os olhos e </w:t>
      </w:r>
      <w:r w:rsidR="00EA5E64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cabelos pretos. Certa vez, um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5E64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aproximou de mim </w:t>
      </w:r>
      <w:r w:rsidR="00EA5E64">
        <w:rPr>
          <w:rFonts w:ascii="Times New Roman" w:hAnsi="Times New Roman" w:cs="Times New Roman"/>
          <w:sz w:val="24"/>
          <w:szCs w:val="24"/>
        </w:rPr>
        <w:t xml:space="preserve">na rua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EA5E64">
        <w:rPr>
          <w:rFonts w:ascii="Times New Roman" w:hAnsi="Times New Roman" w:cs="Times New Roman"/>
          <w:sz w:val="24"/>
          <w:szCs w:val="24"/>
        </w:rPr>
        <w:t xml:space="preserve">puxou conversa na língua dos </w:t>
      </w:r>
      <w:r w:rsidR="00EA5E64">
        <w:rPr>
          <w:rFonts w:ascii="Times New Roman" w:hAnsi="Times New Roman" w:cs="Times New Roman"/>
          <w:i/>
          <w:sz w:val="24"/>
          <w:szCs w:val="24"/>
        </w:rPr>
        <w:t>jides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A5E64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u estava bêb</w:t>
      </w:r>
      <w:r w:rsidR="00EA5E6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do, claro</w:t>
      </w:r>
      <w:r w:rsidR="00EA5E64">
        <w:rPr>
          <w:rFonts w:ascii="Times New Roman" w:hAnsi="Times New Roman" w:cs="Times New Roman"/>
          <w:sz w:val="24"/>
          <w:szCs w:val="24"/>
        </w:rPr>
        <w:t>, 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muito, e em resposta </w:t>
      </w:r>
      <w:r w:rsidR="00EA5E64">
        <w:rPr>
          <w:rFonts w:ascii="Times New Roman" w:hAnsi="Times New Roman" w:cs="Times New Roman"/>
          <w:sz w:val="24"/>
          <w:szCs w:val="24"/>
        </w:rPr>
        <w:t>recitei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5E64" w:rsidRPr="00C5704C">
        <w:rPr>
          <w:rFonts w:ascii="Times New Roman" w:hAnsi="Times New Roman" w:cs="Times New Roman"/>
          <w:sz w:val="24"/>
          <w:szCs w:val="24"/>
        </w:rPr>
        <w:t>u</w:t>
      </w:r>
      <w:r w:rsidR="00EA5E64">
        <w:rPr>
          <w:rFonts w:ascii="Times New Roman" w:hAnsi="Times New Roman" w:cs="Times New Roman"/>
          <w:sz w:val="24"/>
          <w:szCs w:val="24"/>
        </w:rPr>
        <w:t>ns</w:t>
      </w:r>
      <w:r w:rsidR="00EA5E6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verso</w:t>
      </w:r>
      <w:r w:rsidR="00EA5E64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D70899" w:rsidRPr="00C5704C" w:rsidRDefault="00D7089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 xml:space="preserve">Não </w:t>
      </w:r>
      <w:r w:rsidR="00EA5E64">
        <w:rPr>
          <w:rFonts w:ascii="Times New Roman" w:hAnsi="Times New Roman" w:cs="Times New Roman"/>
          <w:i/>
          <w:sz w:val="24"/>
          <w:szCs w:val="24"/>
        </w:rPr>
        <w:t>há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 nada mais bonito que a nossa </w:t>
      </w:r>
      <w:r w:rsidR="00D70899" w:rsidRPr="00817A50">
        <w:rPr>
          <w:rFonts w:ascii="Times New Roman" w:hAnsi="Times New Roman" w:cs="Times New Roman"/>
          <w:i/>
          <w:sz w:val="24"/>
          <w:szCs w:val="24"/>
        </w:rPr>
        <w:t>Ucrânia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, </w:t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 xml:space="preserve">Lá não </w:t>
      </w:r>
      <w:r w:rsidR="00D70899" w:rsidRPr="00817A50">
        <w:rPr>
          <w:rFonts w:ascii="Times New Roman" w:hAnsi="Times New Roman" w:cs="Times New Roman"/>
          <w:i/>
          <w:sz w:val="24"/>
          <w:szCs w:val="24"/>
        </w:rPr>
        <w:t xml:space="preserve">há </w:t>
      </w:r>
      <w:r w:rsidRPr="00817A50">
        <w:rPr>
          <w:rFonts w:ascii="Times New Roman" w:hAnsi="Times New Roman" w:cs="Times New Roman"/>
          <w:iCs/>
          <w:sz w:val="24"/>
          <w:szCs w:val="24"/>
        </w:rPr>
        <w:t>jid</w:t>
      </w:r>
      <w:r w:rsidR="00EA5E64">
        <w:rPr>
          <w:rFonts w:ascii="Times New Roman" w:hAnsi="Times New Roman" w:cs="Times New Roman"/>
          <w:iCs/>
          <w:sz w:val="24"/>
          <w:szCs w:val="24"/>
        </w:rPr>
        <w:t>es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 nem nobres,</w:t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ins w:id="2082" w:author="Leila" w:date="2016-07-23T10:56:00Z"/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>E uniata</w:t>
      </w:r>
      <w:r w:rsidR="00D61A60">
        <w:rPr>
          <w:rFonts w:ascii="Times New Roman" w:hAnsi="Times New Roman" w:cs="Times New Roman"/>
          <w:i/>
          <w:sz w:val="24"/>
          <w:szCs w:val="24"/>
        </w:rPr>
        <w:t>s</w:t>
      </w:r>
      <w:r w:rsidR="00D15490" w:rsidRPr="00070F8D">
        <w:rPr>
          <w:rStyle w:val="Refdenotaderodap"/>
          <w:rFonts w:ascii="Times New Roman" w:hAnsi="Times New Roman" w:cs="Times New Roman"/>
          <w:sz w:val="24"/>
          <w:szCs w:val="24"/>
        </w:rPr>
        <w:footnoteReference w:id="172"/>
      </w:r>
      <w:r w:rsidR="00D15490">
        <w:rPr>
          <w:rFonts w:ascii="Times New Roman" w:hAnsi="Times New Roman" w:cs="Times New Roman"/>
          <w:i/>
          <w:sz w:val="24"/>
          <w:szCs w:val="24"/>
        </w:rPr>
        <w:t xml:space="preserve"> jamais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... </w:t>
      </w:r>
    </w:p>
    <w:p w:rsidR="00D70899" w:rsidRPr="00C5704C" w:rsidRDefault="00D7089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D1549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Então</w:t>
      </w:r>
      <w:r w:rsidR="00EA5E64">
        <w:rPr>
          <w:rFonts w:ascii="Times New Roman" w:hAnsi="Times New Roman" w:cs="Times New Roman"/>
          <w:sz w:val="24"/>
          <w:szCs w:val="24"/>
        </w:rPr>
        <w:t xml:space="preserve"> ele </w:t>
      </w:r>
      <w:r w:rsidR="00D27BF4">
        <w:rPr>
          <w:rFonts w:ascii="Times New Roman" w:hAnsi="Times New Roman" w:cs="Times New Roman"/>
          <w:sz w:val="24"/>
          <w:szCs w:val="24"/>
        </w:rPr>
        <w:t>reclamou</w:t>
      </w:r>
      <w:r w:rsidR="00EA5E64">
        <w:rPr>
          <w:rFonts w:ascii="Times New Roman" w:hAnsi="Times New Roman" w:cs="Times New Roman"/>
          <w:sz w:val="24"/>
          <w:szCs w:val="24"/>
        </w:rPr>
        <w:t>: “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Ai, </w:t>
      </w:r>
      <w:commentRangeStart w:id="2083"/>
      <w:del w:id="2084" w:author="Daniela Mountian" w:date="2017-08-28T02:58:00Z">
        <w:r w:rsidR="0024094F" w:rsidRPr="00C5704C" w:rsidDel="00070F8D">
          <w:rPr>
            <w:rFonts w:ascii="Times New Roman" w:hAnsi="Times New Roman" w:cs="Times New Roman"/>
            <w:i/>
            <w:iCs/>
            <w:sz w:val="24"/>
            <w:szCs w:val="24"/>
          </w:rPr>
          <w:delText>w</w:delText>
        </w:r>
      </w:del>
      <w:ins w:id="2085" w:author="Daniela Mountian" w:date="2017-08-28T02:58:00Z">
        <w:r w:rsidR="00070F8D">
          <w:rPr>
            <w:rFonts w:ascii="Times New Roman" w:hAnsi="Times New Roman" w:cs="Times New Roman"/>
            <w:i/>
            <w:iCs/>
            <w:sz w:val="24"/>
            <w:szCs w:val="24"/>
          </w:rPr>
          <w:t>v</w:t>
        </w:r>
      </w:ins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ei</w:t>
      </w:r>
      <w:ins w:id="2086" w:author="Daniela Mountian" w:date="2017-07-08T13:36:00Z">
        <w:r w:rsidR="00EA5E64">
          <w:rPr>
            <w:rFonts w:ascii="Times New Roman" w:hAnsi="Times New Roman" w:cs="Times New Roman"/>
            <w:sz w:val="24"/>
            <w:szCs w:val="24"/>
          </w:rPr>
          <w:t>”</w:t>
        </w:r>
      </w:ins>
      <w:commentRangeEnd w:id="2083"/>
      <w:r w:rsidR="00D61A60">
        <w:rPr>
          <w:rStyle w:val="Refdecomentrio"/>
          <w:rFonts w:cs="Times New Roman"/>
          <w:lang w:val="x-none"/>
        </w:rPr>
        <w:commentReference w:id="2083"/>
      </w:r>
      <w:r w:rsidR="0024094F" w:rsidRPr="00C5704C">
        <w:rPr>
          <w:rFonts w:ascii="Times New Roman" w:hAnsi="Times New Roman" w:cs="Times New Roman"/>
          <w:sz w:val="24"/>
          <w:szCs w:val="24"/>
        </w:rPr>
        <w:t>, mas eu lhe respondi</w:t>
      </w:r>
      <w:r w:rsidR="00EA5E64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5E64">
        <w:rPr>
          <w:rFonts w:ascii="Times New Roman" w:hAnsi="Times New Roman" w:cs="Times New Roman"/>
          <w:sz w:val="24"/>
          <w:szCs w:val="24"/>
        </w:rPr>
        <w:t>“</w:t>
      </w:r>
      <w:r w:rsidR="00070F8D">
        <w:rPr>
          <w:rFonts w:ascii="Times New Roman" w:hAnsi="Times New Roman" w:cs="Times New Roman"/>
          <w:sz w:val="24"/>
          <w:szCs w:val="24"/>
        </w:rPr>
        <w:t>D</w:t>
      </w:r>
      <w:r w:rsidR="00070F8D" w:rsidRPr="00C5704C">
        <w:rPr>
          <w:rFonts w:ascii="Times New Roman" w:hAnsi="Times New Roman" w:cs="Times New Roman"/>
          <w:sz w:val="24"/>
          <w:szCs w:val="24"/>
        </w:rPr>
        <w:t>esculpe</w:t>
      </w:r>
      <w:r w:rsidR="00F708C8">
        <w:rPr>
          <w:rFonts w:ascii="Times New Roman" w:hAnsi="Times New Roman" w:cs="Times New Roman"/>
          <w:sz w:val="24"/>
          <w:szCs w:val="24"/>
        </w:rPr>
        <w:t>-me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61A60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>é permitido pela censura, Tarás Grigórievitch Chevtchenko,</w:t>
      </w:r>
      <w:r w:rsidR="00EA5E64">
        <w:rPr>
          <w:rStyle w:val="Refdenotaderodap"/>
          <w:rFonts w:ascii="Times New Roman" w:hAnsi="Times New Roman" w:cs="Times New Roman"/>
          <w:sz w:val="24"/>
          <w:szCs w:val="24"/>
        </w:rPr>
        <w:footnoteReference w:id="17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volume tal, página tal, evidentemente numa edição de antes da revolução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Ainda </w:t>
      </w:r>
      <w:r>
        <w:rPr>
          <w:rFonts w:ascii="Times New Roman" w:hAnsi="Times New Roman" w:cs="Times New Roman"/>
          <w:sz w:val="24"/>
          <w:szCs w:val="24"/>
        </w:rPr>
        <w:t>por cima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meus </w:t>
      </w:r>
      <w:r>
        <w:rPr>
          <w:rFonts w:ascii="Times New Roman" w:hAnsi="Times New Roman" w:cs="Times New Roman"/>
          <w:sz w:val="24"/>
          <w:szCs w:val="24"/>
        </w:rPr>
        <w:t>velhos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eu tinha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recebido </w:t>
      </w:r>
      <w:r>
        <w:rPr>
          <w:rFonts w:ascii="Times New Roman" w:hAnsi="Times New Roman" w:cs="Times New Roman"/>
          <w:sz w:val="24"/>
          <w:szCs w:val="24"/>
        </w:rPr>
        <w:t xml:space="preserve">meus </w:t>
      </w:r>
      <w:r w:rsidR="0024094F" w:rsidRPr="00C5704C">
        <w:rPr>
          <w:rFonts w:ascii="Times New Roman" w:hAnsi="Times New Roman" w:cs="Times New Roman"/>
          <w:sz w:val="24"/>
          <w:szCs w:val="24"/>
        </w:rPr>
        <w:t>honorários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25D4">
        <w:rPr>
          <w:rFonts w:ascii="Times New Roman" w:hAnsi="Times New Roman" w:cs="Times New Roman"/>
          <w:sz w:val="24"/>
          <w:szCs w:val="24"/>
        </w:rPr>
        <w:t xml:space="preserve">bem naquele dia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>tinha tomad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restaurante “Ucrânia” um bom </w:t>
      </w:r>
      <w:r>
        <w:rPr>
          <w:rFonts w:ascii="Times New Roman" w:hAnsi="Times New Roman" w:cs="Times New Roman"/>
          <w:sz w:val="24"/>
          <w:szCs w:val="24"/>
        </w:rPr>
        <w:t xml:space="preserve">prato de </w:t>
      </w:r>
      <w:r w:rsidR="0024094F" w:rsidRPr="00817A50">
        <w:rPr>
          <w:rFonts w:ascii="Times New Roman" w:hAnsi="Times New Roman" w:cs="Times New Roman"/>
          <w:i/>
          <w:sz w:val="24"/>
          <w:szCs w:val="24"/>
        </w:rPr>
        <w:t>bor</w:t>
      </w:r>
      <w:r w:rsidR="00F708C8" w:rsidRPr="00817A50">
        <w:rPr>
          <w:rFonts w:ascii="Times New Roman" w:hAnsi="Times New Roman" w:cs="Times New Roman"/>
          <w:i/>
          <w:sz w:val="24"/>
          <w:szCs w:val="24"/>
        </w:rPr>
        <w:t>s</w:t>
      </w:r>
      <w:r w:rsidR="0024094F" w:rsidRPr="00817A50">
        <w:rPr>
          <w:rFonts w:ascii="Times New Roman" w:hAnsi="Times New Roman" w:cs="Times New Roman"/>
          <w:i/>
          <w:sz w:val="24"/>
          <w:szCs w:val="24"/>
        </w:rPr>
        <w:t>ch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ucraniano</w:t>
      </w:r>
      <w:r w:rsidR="00AE486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pãezinhos de alho</w:t>
      </w:r>
      <w:r w:rsidR="00AE486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acompanhar a vodca. </w:t>
      </w:r>
      <w:r w:rsidR="00D27BF4">
        <w:rPr>
          <w:rFonts w:ascii="Times New Roman" w:hAnsi="Times New Roman" w:cs="Times New Roman"/>
          <w:sz w:val="24"/>
          <w:szCs w:val="24"/>
        </w:rPr>
        <w:t>Eu me 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irei para o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teve o descaramento de tomar a mim, um ucraniano, por um deles, talvez por causa do cheiro de alho. </w:t>
      </w:r>
      <w:r w:rsidR="00D27BF4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Mas,</w:t>
      </w:r>
      <w:r w:rsidR="00D27BF4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digo</w:t>
      </w:r>
      <w:r w:rsidR="00D27BF4">
        <w:rPr>
          <w:rFonts w:ascii="Times New Roman" w:hAnsi="Times New Roman" w:cs="Times New Roman"/>
          <w:sz w:val="24"/>
          <w:szCs w:val="24"/>
        </w:rPr>
        <w:t xml:space="preserve"> 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27BF4">
        <w:rPr>
          <w:rFonts w:ascii="Times New Roman" w:hAnsi="Times New Roman" w:cs="Times New Roman"/>
          <w:sz w:val="24"/>
          <w:szCs w:val="24"/>
        </w:rPr>
        <w:t>“</w:t>
      </w:r>
      <w:r w:rsidR="00C67902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ucraniano </w:t>
      </w:r>
      <w:r w:rsidR="00C67902">
        <w:rPr>
          <w:rFonts w:ascii="Times New Roman" w:hAnsi="Times New Roman" w:cs="Times New Roman"/>
          <w:sz w:val="24"/>
          <w:szCs w:val="24"/>
        </w:rPr>
        <w:t>não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fede a alho </w:t>
      </w:r>
      <w:r w:rsidR="00C67902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D27BF4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Virei-me para ele, </w:t>
      </w:r>
      <w:commentRangeStart w:id="2087"/>
      <w:del w:id="2088" w:author="Daniela Mountian" w:date="2017-09-03T22:00:00Z">
        <w:r w:rsidR="0024094F" w:rsidRPr="00C5704C" w:rsidDel="007B5309">
          <w:rPr>
            <w:rFonts w:ascii="Times New Roman" w:hAnsi="Times New Roman" w:cs="Times New Roman"/>
            <w:sz w:val="24"/>
            <w:szCs w:val="24"/>
          </w:rPr>
          <w:delText>levantei</w:delText>
        </w:r>
      </w:del>
      <w:ins w:id="2089" w:author="Daniela Mountian" w:date="2017-09-03T22:00:00Z">
        <w:r w:rsidR="007B5309">
          <w:rPr>
            <w:rFonts w:ascii="Times New Roman" w:hAnsi="Times New Roman" w:cs="Times New Roman"/>
            <w:sz w:val="24"/>
            <w:szCs w:val="24"/>
          </w:rPr>
          <w:t>ameacei-o com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pé</w:t>
      </w:r>
      <w:commentRangeEnd w:id="2087"/>
      <w:r w:rsidR="00C67902">
        <w:rPr>
          <w:rStyle w:val="Refdecomentrio"/>
          <w:rFonts w:cs="Times New Roman"/>
          <w:lang w:val="x-none"/>
        </w:rPr>
        <w:commentReference w:id="2087"/>
      </w:r>
      <w:ins w:id="2090" w:author="Daniela Mountian" w:date="2017-07-08T18:32:00Z">
        <w:r w:rsidR="00C67902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eu </w:t>
      </w:r>
      <w:r w:rsidR="00C67902">
        <w:rPr>
          <w:rFonts w:ascii="Times New Roman" w:hAnsi="Times New Roman" w:cs="Times New Roman"/>
          <w:sz w:val="24"/>
          <w:szCs w:val="24"/>
        </w:rPr>
        <w:t xml:space="preserve">mesmo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fiquei surpreso com </w:t>
      </w:r>
      <w:r w:rsidR="00C6790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havia feito. Apavorado, o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693E">
        <w:rPr>
          <w:rFonts w:ascii="Times New Roman" w:hAnsi="Times New Roman" w:cs="Times New Roman"/>
          <w:sz w:val="24"/>
          <w:szCs w:val="24"/>
        </w:rPr>
        <w:t>fugiu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mim como se </w:t>
      </w:r>
      <w:r w:rsidR="00C67902">
        <w:rPr>
          <w:rFonts w:ascii="Times New Roman" w:hAnsi="Times New Roman" w:cs="Times New Roman"/>
          <w:sz w:val="24"/>
          <w:szCs w:val="24"/>
        </w:rPr>
        <w:t>fugisse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C67902">
        <w:rPr>
          <w:rFonts w:ascii="Times New Roman" w:hAnsi="Times New Roman" w:cs="Times New Roman"/>
          <w:sz w:val="24"/>
          <w:szCs w:val="24"/>
        </w:rPr>
        <w:t xml:space="preserve">temível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espírito </w:t>
      </w:r>
      <w:r w:rsidR="00C67902">
        <w:rPr>
          <w:rFonts w:ascii="Times New Roman" w:hAnsi="Times New Roman" w:cs="Times New Roman"/>
          <w:sz w:val="24"/>
          <w:szCs w:val="24"/>
        </w:rPr>
        <w:t xml:space="preserve">pagão </w:t>
      </w:r>
      <w:r w:rsidR="0024094F" w:rsidRPr="00C5704C">
        <w:rPr>
          <w:rFonts w:ascii="Times New Roman" w:hAnsi="Times New Roman" w:cs="Times New Roman"/>
          <w:sz w:val="24"/>
          <w:szCs w:val="24"/>
        </w:rPr>
        <w:t>de um cossaco.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Vássia sempre ria borbulhando e </w:t>
      </w:r>
      <w:r w:rsidR="00C67902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modulação d</w:t>
      </w:r>
      <w:r w:rsidR="00C67902">
        <w:rPr>
          <w:rFonts w:ascii="Times New Roman" w:hAnsi="Times New Roman" w:cs="Times New Roman"/>
          <w:sz w:val="24"/>
          <w:szCs w:val="24"/>
        </w:rPr>
        <w:t>e tom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2091" w:author="Daniela Mountian" w:date="2017-08-28T03:01:00Z">
        <w:r w:rsidRPr="00C5704C" w:rsidDel="00070F8D">
          <w:rPr>
            <w:rFonts w:ascii="Times New Roman" w:hAnsi="Times New Roman" w:cs="Times New Roman"/>
            <w:sz w:val="24"/>
            <w:szCs w:val="24"/>
          </w:rPr>
          <w:delText>mas</w:delText>
        </w:r>
      </w:del>
      <w:ins w:id="2092" w:author="Daniela Mountian" w:date="2017-08-28T03:01:00Z">
        <w:r w:rsidR="00070F8D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sua capacidade de soltar gases era conhecida </w:t>
      </w:r>
      <w:r w:rsidR="00C67902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7902">
        <w:rPr>
          <w:rFonts w:ascii="Times New Roman" w:hAnsi="Times New Roman" w:cs="Times New Roman"/>
          <w:sz w:val="24"/>
          <w:szCs w:val="24"/>
        </w:rPr>
        <w:t>vários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círculos, </w:t>
      </w:r>
      <w:r w:rsidR="00C67902">
        <w:rPr>
          <w:rFonts w:ascii="Times New Roman" w:hAnsi="Times New Roman" w:cs="Times New Roman"/>
          <w:sz w:val="24"/>
          <w:szCs w:val="24"/>
        </w:rPr>
        <w:t>assim como seu antissemitismo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7902">
        <w:rPr>
          <w:rFonts w:ascii="Times New Roman" w:hAnsi="Times New Roman" w:cs="Times New Roman"/>
          <w:sz w:val="24"/>
          <w:szCs w:val="24"/>
        </w:rPr>
        <w:t>veemente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67902">
        <w:rPr>
          <w:rFonts w:ascii="Times New Roman" w:hAnsi="Times New Roman" w:cs="Times New Roman"/>
          <w:sz w:val="24"/>
          <w:szCs w:val="24"/>
        </w:rPr>
        <w:t>contínuo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gás </w:t>
      </w:r>
      <w:r w:rsidR="00C67902">
        <w:rPr>
          <w:rFonts w:ascii="Times New Roman" w:hAnsi="Times New Roman" w:cs="Times New Roman"/>
          <w:sz w:val="24"/>
          <w:szCs w:val="24"/>
        </w:rPr>
        <w:t>saía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679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7902">
        <w:rPr>
          <w:rFonts w:ascii="Times New Roman" w:hAnsi="Times New Roman" w:cs="Times New Roman"/>
          <w:sz w:val="24"/>
          <w:szCs w:val="24"/>
        </w:rPr>
        <w:t>seu intestino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C67902">
        <w:rPr>
          <w:rFonts w:ascii="Times New Roman" w:hAnsi="Times New Roman" w:cs="Times New Roman"/>
          <w:sz w:val="24"/>
          <w:szCs w:val="24"/>
        </w:rPr>
        <w:t xml:space="preserve">diversas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maneiras, refletindo </w:t>
      </w:r>
      <w:r w:rsidR="00C67902">
        <w:rPr>
          <w:rFonts w:ascii="Times New Roman" w:hAnsi="Times New Roman" w:cs="Times New Roman"/>
          <w:sz w:val="24"/>
          <w:szCs w:val="24"/>
        </w:rPr>
        <w:t>seu estado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inter</w:t>
      </w:r>
      <w:r w:rsidR="00C67902">
        <w:rPr>
          <w:rFonts w:ascii="Times New Roman" w:hAnsi="Times New Roman" w:cs="Times New Roman"/>
          <w:sz w:val="24"/>
          <w:szCs w:val="24"/>
        </w:rPr>
        <w:t>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Às vezes era como uma palavra </w:t>
      </w:r>
      <w:r w:rsidR="00C67902">
        <w:rPr>
          <w:rFonts w:ascii="Times New Roman" w:hAnsi="Times New Roman" w:cs="Times New Roman"/>
          <w:sz w:val="24"/>
          <w:szCs w:val="24"/>
        </w:rPr>
        <w:t xml:space="preserve">breve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clara, às vezes um lamento calmo e prolongado, </w:t>
      </w:r>
      <w:del w:id="2093" w:author="Daniela Mountian" w:date="2017-08-28T03:02:00Z">
        <w:r w:rsidRPr="00E2572A" w:rsidDel="00E2572A">
          <w:rPr>
            <w:rFonts w:ascii="Times New Roman" w:hAnsi="Times New Roman" w:cs="Times New Roman"/>
            <w:sz w:val="24"/>
            <w:szCs w:val="24"/>
          </w:rPr>
          <w:delText>e</w:delText>
        </w:r>
        <w:r w:rsidRPr="00C5704C" w:rsidDel="00E2572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às vezes </w:t>
      </w:r>
      <w:r w:rsidR="00C67902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>como um grito de horror</w:t>
      </w:r>
      <w:r w:rsidR="00C67902">
        <w:rPr>
          <w:rFonts w:ascii="Times New Roman" w:hAnsi="Times New Roman" w:cs="Times New Roman"/>
          <w:sz w:val="24"/>
          <w:szCs w:val="24"/>
        </w:rPr>
        <w:t xml:space="preserve"> selvagem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Andrei Kopóssov </w:t>
      </w:r>
      <w:r w:rsidR="00C67902">
        <w:rPr>
          <w:rFonts w:ascii="Times New Roman" w:hAnsi="Times New Roman" w:cs="Times New Roman"/>
          <w:sz w:val="24"/>
          <w:szCs w:val="24"/>
        </w:rPr>
        <w:t>temia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</w:t>
      </w:r>
      <w:r w:rsidR="00C67902">
        <w:rPr>
          <w:rFonts w:ascii="Times New Roman" w:hAnsi="Times New Roman" w:cs="Times New Roman"/>
          <w:sz w:val="24"/>
          <w:szCs w:val="24"/>
        </w:rPr>
        <w:t>de corpo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alma</w:t>
      </w:r>
      <w:r w:rsidR="00C67902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7902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alma sentia repulsa, </w:t>
      </w:r>
      <w:r w:rsidR="00C67902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 se resguardava da fúria de uma personalidade infeliz que</w:t>
      </w:r>
      <w:r w:rsidR="00C67902">
        <w:rPr>
          <w:rFonts w:ascii="Times New Roman" w:hAnsi="Times New Roman" w:cs="Times New Roman"/>
          <w:sz w:val="24"/>
          <w:szCs w:val="24"/>
        </w:rPr>
        <w:t>,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9B4FD0">
        <w:rPr>
          <w:rFonts w:ascii="Times New Roman" w:hAnsi="Times New Roman" w:cs="Times New Roman"/>
          <w:sz w:val="24"/>
          <w:szCs w:val="24"/>
        </w:rPr>
        <w:t>ter nada a perder</w:t>
      </w:r>
      <w:r w:rsidR="00C6790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mais perigos</w:t>
      </w:r>
      <w:r w:rsidR="00C6790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os outros. Quando, durante uma discussão religiosa, Vássia gritou </w:t>
      </w:r>
      <w:r w:rsidR="00A7601D">
        <w:rPr>
          <w:rFonts w:ascii="Times New Roman" w:hAnsi="Times New Roman" w:cs="Times New Roman"/>
          <w:sz w:val="24"/>
          <w:szCs w:val="24"/>
        </w:rPr>
        <w:t>“fasci</w:t>
      </w:r>
      <w:r w:rsidR="006517E7">
        <w:rPr>
          <w:rFonts w:ascii="Times New Roman" w:hAnsi="Times New Roman" w:cs="Times New Roman"/>
          <w:sz w:val="24"/>
          <w:szCs w:val="24"/>
        </w:rPr>
        <w:t>s</w:t>
      </w:r>
      <w:r w:rsidR="00A7601D">
        <w:rPr>
          <w:rFonts w:ascii="Times New Roman" w:hAnsi="Times New Roman" w:cs="Times New Roman"/>
          <w:sz w:val="24"/>
          <w:szCs w:val="24"/>
        </w:rPr>
        <w:t xml:space="preserve">ta!”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Andrei, que já havia expressado sua opinião, </w:t>
      </w:r>
      <w:r w:rsidR="00C67902">
        <w:rPr>
          <w:rFonts w:ascii="Times New Roman" w:hAnsi="Times New Roman" w:cs="Times New Roman"/>
          <w:sz w:val="24"/>
          <w:szCs w:val="24"/>
        </w:rPr>
        <w:t>este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imediatamente foi embora. </w:t>
      </w:r>
      <w:r w:rsidR="00C67902">
        <w:rPr>
          <w:rFonts w:ascii="Times New Roman" w:hAnsi="Times New Roman" w:cs="Times New Roman"/>
          <w:sz w:val="24"/>
          <w:szCs w:val="24"/>
        </w:rPr>
        <w:t>Ele s</w:t>
      </w:r>
      <w:r w:rsidRPr="00C5704C">
        <w:rPr>
          <w:rFonts w:ascii="Times New Roman" w:hAnsi="Times New Roman" w:cs="Times New Roman"/>
          <w:sz w:val="24"/>
          <w:szCs w:val="24"/>
        </w:rPr>
        <w:t xml:space="preserve">abia que, </w:t>
      </w:r>
      <w:r w:rsidR="00C6790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="00C67902">
        <w:rPr>
          <w:rFonts w:ascii="Times New Roman" w:hAnsi="Times New Roman" w:cs="Times New Roman"/>
          <w:sz w:val="24"/>
          <w:szCs w:val="24"/>
        </w:rPr>
        <w:t xml:space="preserve">recente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discussão religiosa sobre Cristo, Vássia </w:t>
      </w:r>
      <w:r w:rsidR="00AE486F">
        <w:rPr>
          <w:rFonts w:ascii="Times New Roman" w:hAnsi="Times New Roman" w:cs="Times New Roman"/>
          <w:sz w:val="24"/>
          <w:szCs w:val="24"/>
        </w:rPr>
        <w:t>de</w:t>
      </w:r>
      <w:r w:rsidR="00FC777D">
        <w:rPr>
          <w:rFonts w:ascii="Times New Roman" w:hAnsi="Times New Roman" w:cs="Times New Roman"/>
          <w:sz w:val="24"/>
          <w:szCs w:val="24"/>
        </w:rPr>
        <w:t>ra</w:t>
      </w:r>
      <w:r w:rsidR="00C67902">
        <w:rPr>
          <w:rFonts w:ascii="Times New Roman" w:hAnsi="Times New Roman" w:cs="Times New Roman"/>
          <w:sz w:val="24"/>
          <w:szCs w:val="24"/>
        </w:rPr>
        <w:t xml:space="preserve"> um soco no olho d</w:t>
      </w:r>
      <w:r w:rsidRPr="00C5704C">
        <w:rPr>
          <w:rFonts w:ascii="Times New Roman" w:hAnsi="Times New Roman" w:cs="Times New Roman"/>
          <w:sz w:val="24"/>
          <w:szCs w:val="24"/>
        </w:rPr>
        <w:t>o velho Ilov</w:t>
      </w:r>
      <w:r w:rsidR="00C6790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iski, </w:t>
      </w:r>
      <w:r w:rsidR="00C67902" w:rsidRPr="00A146CF">
        <w:rPr>
          <w:rStyle w:val="Refdecomentrio"/>
          <w:rFonts w:cs="Times New Roman"/>
          <w:highlight w:val="yellow"/>
          <w:lang w:val="x-none"/>
          <w:rPrChange w:id="2094" w:author="Daniela Mountian" w:date="2017-07-28T17:22:00Z">
            <w:rPr>
              <w:rStyle w:val="Refdecomentrio"/>
              <w:rFonts w:cs="Times New Roman"/>
              <w:lang w:val="x-none"/>
            </w:rPr>
          </w:rPrChange>
        </w:rPr>
        <w:commentReference w:id="2095"/>
      </w:r>
      <w:ins w:id="2096" w:author="Daniela Mountian" w:date="2017-08-28T03:06:00Z">
        <w:r w:rsidR="00E2572A">
          <w:rPr>
            <w:rFonts w:ascii="Times New Roman" w:hAnsi="Times New Roman" w:cs="Times New Roman"/>
            <w:sz w:val="24"/>
            <w:szCs w:val="24"/>
          </w:rPr>
          <w:t>conhecedor da</w:t>
        </w:r>
      </w:ins>
      <w:ins w:id="2097" w:author="Daniela Mountian" w:date="2017-08-28T03:05:00Z">
        <w:r w:rsidR="00E2572A">
          <w:rPr>
            <w:rFonts w:ascii="Times New Roman" w:hAnsi="Times New Roman" w:cs="Times New Roman"/>
            <w:sz w:val="24"/>
            <w:szCs w:val="24"/>
          </w:rPr>
          <w:t xml:space="preserve"> Antiguidade</w:t>
        </w:r>
      </w:ins>
      <w:ins w:id="2098" w:author="Daniela Mountian" w:date="2017-08-28T03:06:00Z">
        <w:r w:rsidR="00E2572A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Mas também havia outra </w:t>
      </w:r>
      <w:r w:rsidR="00900F3B">
        <w:rPr>
          <w:rFonts w:ascii="Times New Roman" w:hAnsi="Times New Roman" w:cs="Times New Roman"/>
          <w:sz w:val="24"/>
          <w:szCs w:val="24"/>
        </w:rPr>
        <w:t>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C6790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Um dia</w:t>
      </w:r>
      <w:r w:rsidR="0024094F" w:rsidRPr="00C5704C">
        <w:rPr>
          <w:rFonts w:ascii="Times New Roman" w:hAnsi="Times New Roman" w:cs="Times New Roman"/>
          <w:sz w:val="24"/>
          <w:szCs w:val="24"/>
        </w:rPr>
        <w:t>, h</w:t>
      </w:r>
      <w:r>
        <w:rPr>
          <w:rFonts w:ascii="Times New Roman" w:hAnsi="Times New Roman" w:cs="Times New Roman"/>
          <w:sz w:val="24"/>
          <w:szCs w:val="24"/>
        </w:rPr>
        <w:t>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muito tempo, ainda antes das </w:t>
      </w:r>
      <w:r>
        <w:rPr>
          <w:rFonts w:ascii="Times New Roman" w:hAnsi="Times New Roman" w:cs="Times New Roman"/>
          <w:sz w:val="24"/>
          <w:szCs w:val="24"/>
        </w:rPr>
        <w:t xml:space="preserve">rodas de </w:t>
      </w:r>
      <w:r w:rsidR="0024094F" w:rsidRPr="00C5704C">
        <w:rPr>
          <w:rFonts w:ascii="Times New Roman" w:hAnsi="Times New Roman" w:cs="Times New Roman"/>
          <w:sz w:val="24"/>
          <w:szCs w:val="24"/>
        </w:rPr>
        <w:t>discuss</w:t>
      </w:r>
      <w:r>
        <w:rPr>
          <w:rFonts w:ascii="Times New Roman" w:hAnsi="Times New Roman" w:cs="Times New Roman"/>
          <w:sz w:val="24"/>
          <w:szCs w:val="24"/>
        </w:rPr>
        <w:t>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o Cristo, </w:t>
      </w:r>
      <w:r>
        <w:rPr>
          <w:rFonts w:ascii="Times New Roman" w:hAnsi="Times New Roman" w:cs="Times New Roman"/>
          <w:sz w:val="24"/>
          <w:szCs w:val="24"/>
        </w:rPr>
        <w:t>nos primeiros dias de contato</w:t>
      </w:r>
      <w:r w:rsidR="0024094F" w:rsidRPr="00C5704C">
        <w:rPr>
          <w:rFonts w:ascii="Times New Roman" w:hAnsi="Times New Roman" w:cs="Times New Roman"/>
          <w:sz w:val="24"/>
          <w:szCs w:val="24"/>
        </w:rPr>
        <w:t>, Vássia convid</w:t>
      </w:r>
      <w:r w:rsidR="00C560AD">
        <w:rPr>
          <w:rFonts w:ascii="Times New Roman" w:hAnsi="Times New Roman" w:cs="Times New Roman"/>
          <w:sz w:val="24"/>
          <w:szCs w:val="24"/>
        </w:rPr>
        <w:t>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 para </w:t>
      </w:r>
      <w:r>
        <w:rPr>
          <w:rFonts w:ascii="Times New Roman" w:hAnsi="Times New Roman" w:cs="Times New Roman"/>
          <w:sz w:val="24"/>
          <w:szCs w:val="24"/>
        </w:rPr>
        <w:t xml:space="preserve">ir </w:t>
      </w:r>
      <w:r w:rsidR="0024094F" w:rsidRPr="00C5704C">
        <w:rPr>
          <w:rFonts w:ascii="Times New Roman" w:hAnsi="Times New Roman" w:cs="Times New Roman"/>
          <w:sz w:val="24"/>
          <w:szCs w:val="24"/>
        </w:rPr>
        <w:t>a sua casa, na periferia industrial de Moscou, onde tinha um quarto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resultado de uma troca de moradia com a ex-esposa. Andrei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época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tinha </w:t>
      </w:r>
      <w:r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Evangelho, e Vássia </w:t>
      </w:r>
      <w:r w:rsidR="00AE486F">
        <w:rPr>
          <w:rFonts w:ascii="Times New Roman" w:hAnsi="Times New Roman" w:cs="Times New Roman"/>
          <w:sz w:val="24"/>
          <w:szCs w:val="24"/>
        </w:rPr>
        <w:t xml:space="preserve">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promet</w:t>
      </w:r>
      <w:r w:rsidR="00AE486F">
        <w:rPr>
          <w:rFonts w:ascii="Times New Roman" w:hAnsi="Times New Roman" w:cs="Times New Roman"/>
          <w:sz w:val="24"/>
          <w:szCs w:val="24"/>
        </w:rPr>
        <w:t>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lhe emprestar um. </w:t>
      </w:r>
      <w:r>
        <w:rPr>
          <w:rFonts w:ascii="Times New Roman" w:hAnsi="Times New Roman" w:cs="Times New Roman"/>
          <w:sz w:val="24"/>
          <w:szCs w:val="24"/>
        </w:rPr>
        <w:t>Ele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ncontrou Vássia vestido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uma camisa</w:t>
      </w:r>
      <w:del w:id="2099" w:author="Daniela Mountian" w:date="2017-08-28T03:15:00Z">
        <w:r w:rsidR="00C560AD" w:rsidDel="003E203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2BA7">
        <w:rPr>
          <w:rFonts w:ascii="Times New Roman" w:hAnsi="Times New Roman" w:cs="Times New Roman"/>
          <w:sz w:val="24"/>
          <w:szCs w:val="24"/>
        </w:rPr>
        <w:t xml:space="preserve">jogada </w:t>
      </w:r>
      <w:r>
        <w:rPr>
          <w:rFonts w:ascii="Times New Roman" w:hAnsi="Times New Roman" w:cs="Times New Roman"/>
          <w:sz w:val="24"/>
          <w:szCs w:val="24"/>
        </w:rPr>
        <w:t xml:space="preserve">por </w:t>
      </w:r>
      <w:r w:rsidR="00AE486F">
        <w:rPr>
          <w:rFonts w:ascii="Times New Roman" w:hAnsi="Times New Roman" w:cs="Times New Roman"/>
          <w:sz w:val="24"/>
          <w:szCs w:val="24"/>
        </w:rPr>
        <w:t>cima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calça, </w:t>
      </w:r>
      <w:r>
        <w:rPr>
          <w:rFonts w:ascii="Times New Roman" w:hAnsi="Times New Roman" w:cs="Times New Roman"/>
          <w:sz w:val="24"/>
          <w:szCs w:val="24"/>
        </w:rPr>
        <w:t>manchada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tinta, com um pincel na mão. Ele retoca</w:t>
      </w:r>
      <w:r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ícone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 aspecto antigo, postado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frente. </w:t>
      </w:r>
      <w:r w:rsidR="00C560AD">
        <w:rPr>
          <w:rFonts w:ascii="Times New Roman" w:hAnsi="Times New Roman" w:cs="Times New Roman"/>
          <w:sz w:val="24"/>
          <w:szCs w:val="24"/>
        </w:rPr>
        <w:t>Vássia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60AD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convidou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sentar, </w:t>
      </w:r>
      <w:r w:rsidR="00C560AD">
        <w:rPr>
          <w:rFonts w:ascii="Times New Roman" w:hAnsi="Times New Roman" w:cs="Times New Roman"/>
          <w:sz w:val="24"/>
          <w:szCs w:val="24"/>
        </w:rPr>
        <w:t>ofereceu-lhe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chá ruim e </w:t>
      </w:r>
      <w:r>
        <w:rPr>
          <w:rFonts w:ascii="Times New Roman" w:hAnsi="Times New Roman" w:cs="Times New Roman"/>
          <w:i/>
          <w:sz w:val="24"/>
          <w:szCs w:val="24"/>
        </w:rPr>
        <w:t>priánikes</w:t>
      </w:r>
      <w:r w:rsidRPr="001E0C41">
        <w:rPr>
          <w:rStyle w:val="Refdenotaderodap"/>
          <w:rFonts w:ascii="Times New Roman" w:hAnsi="Times New Roman" w:cs="Times New Roman"/>
          <w:sz w:val="24"/>
          <w:szCs w:val="24"/>
        </w:rPr>
        <w:footnoteReference w:id="174"/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secos</w:t>
      </w:r>
      <w:r w:rsidR="0024094F" w:rsidRPr="00C5704C">
        <w:rPr>
          <w:rFonts w:ascii="Times New Roman" w:hAnsi="Times New Roman" w:cs="Times New Roman"/>
          <w:sz w:val="24"/>
          <w:szCs w:val="24"/>
        </w:rPr>
        <w:t>. No início, servi</w:t>
      </w:r>
      <w:r w:rsidR="00C560AD">
        <w:rPr>
          <w:rFonts w:ascii="Times New Roman" w:hAnsi="Times New Roman" w:cs="Times New Roman"/>
          <w:sz w:val="24"/>
          <w:szCs w:val="24"/>
        </w:rPr>
        <w:t>u-lhe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60AD">
        <w:rPr>
          <w:rFonts w:ascii="Times New Roman" w:hAnsi="Times New Roman" w:cs="Times New Roman"/>
          <w:sz w:val="24"/>
          <w:szCs w:val="24"/>
        </w:rPr>
        <w:t>modestamente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560AD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 </w:t>
      </w:r>
      <w:r w:rsidR="00C560AD">
        <w:rPr>
          <w:rFonts w:ascii="Times New Roman" w:hAnsi="Times New Roman" w:cs="Times New Roman"/>
          <w:sz w:val="24"/>
          <w:szCs w:val="24"/>
        </w:rPr>
        <w:t xml:space="preserve">lhe </w:t>
      </w:r>
      <w:r w:rsidR="0024094F" w:rsidRPr="00C5704C">
        <w:rPr>
          <w:rFonts w:ascii="Times New Roman" w:hAnsi="Times New Roman" w:cs="Times New Roman"/>
          <w:sz w:val="24"/>
          <w:szCs w:val="24"/>
        </w:rPr>
        <w:t>trouxe pão e uma vasilha com banha de porco</w:t>
      </w:r>
      <w:r w:rsidR="00C560AD">
        <w:rPr>
          <w:rFonts w:ascii="Times New Roman" w:hAnsi="Times New Roman" w:cs="Times New Roman"/>
          <w:sz w:val="24"/>
          <w:szCs w:val="24"/>
        </w:rPr>
        <w:t>, muito cheirosa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A7601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60AD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inha tia de Vorónej me mandou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ele.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r w:rsidR="009B4FD0">
        <w:rPr>
          <w:rFonts w:ascii="Times New Roman" w:hAnsi="Times New Roman" w:cs="Times New Roman"/>
          <w:sz w:val="24"/>
          <w:szCs w:val="24"/>
        </w:rPr>
        <w:t>desperdiça seu</w:t>
      </w:r>
      <w:r w:rsidR="009B4FD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dinheiro</w:t>
      </w:r>
      <w:r w:rsidR="00CE572D">
        <w:rPr>
          <w:rFonts w:ascii="Times New Roman" w:hAnsi="Times New Roman" w:cs="Times New Roman"/>
          <w:sz w:val="24"/>
          <w:szCs w:val="24"/>
        </w:rPr>
        <w:t xml:space="preserve"> comigo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ainda não sabe que vou </w:t>
      </w:r>
      <w:r w:rsidR="009B4FD0">
        <w:rPr>
          <w:rFonts w:ascii="Times New Roman" w:hAnsi="Times New Roman" w:cs="Times New Roman"/>
          <w:sz w:val="24"/>
          <w:szCs w:val="24"/>
        </w:rPr>
        <w:t>acabar</w:t>
      </w:r>
      <w:r w:rsidR="009B4FD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sorriu.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Talvez </w:t>
      </w:r>
      <w:r w:rsidR="009B4FD0">
        <w:rPr>
          <w:rFonts w:ascii="Times New Roman" w:hAnsi="Times New Roman" w:cs="Times New Roman"/>
          <w:sz w:val="24"/>
          <w:szCs w:val="24"/>
        </w:rPr>
        <w:t xml:space="preserve">graças a </w:t>
      </w:r>
      <w:r w:rsidR="00A7601D" w:rsidRPr="00C5704C">
        <w:rPr>
          <w:rFonts w:ascii="Times New Roman" w:hAnsi="Times New Roman" w:cs="Times New Roman"/>
          <w:sz w:val="24"/>
          <w:szCs w:val="24"/>
        </w:rPr>
        <w:t>es</w:t>
      </w:r>
      <w:r w:rsidR="00A7601D">
        <w:rPr>
          <w:rFonts w:ascii="Times New Roman" w:hAnsi="Times New Roman" w:cs="Times New Roman"/>
          <w:sz w:val="24"/>
          <w:szCs w:val="24"/>
        </w:rPr>
        <w:t>s</w:t>
      </w:r>
      <w:r w:rsidR="00A7601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acontecimento Andrei </w:t>
      </w:r>
      <w:r w:rsidR="009B4FD0">
        <w:rPr>
          <w:rFonts w:ascii="Times New Roman" w:hAnsi="Times New Roman" w:cs="Times New Roman"/>
          <w:sz w:val="24"/>
          <w:szCs w:val="24"/>
        </w:rPr>
        <w:t xml:space="preserve">agora </w:t>
      </w:r>
      <w:r w:rsidRPr="003E2039">
        <w:rPr>
          <w:rFonts w:ascii="Times New Roman" w:hAnsi="Times New Roman" w:cs="Times New Roman"/>
          <w:sz w:val="24"/>
          <w:szCs w:val="24"/>
        </w:rPr>
        <w:t>t</w:t>
      </w:r>
      <w:del w:id="2100" w:author="Daniela Mountian" w:date="2017-08-28T03:19:00Z">
        <w:r w:rsidRPr="003E2039" w:rsidDel="003E2039">
          <w:rPr>
            <w:rFonts w:ascii="Times New Roman" w:hAnsi="Times New Roman" w:cs="Times New Roman"/>
            <w:sz w:val="24"/>
            <w:szCs w:val="24"/>
          </w:rPr>
          <w:delText>enha</w:delText>
        </w:r>
      </w:del>
      <w:ins w:id="2101" w:author="Daniela Mountian" w:date="2017-08-28T03:19:00Z">
        <w:r w:rsidR="003E2039">
          <w:rPr>
            <w:rFonts w:ascii="Times New Roman" w:hAnsi="Times New Roman" w:cs="Times New Roman"/>
            <w:sz w:val="24"/>
            <w:szCs w:val="24"/>
          </w:rPr>
          <w:t>ivesse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decidido ligar também para Vássia. Andrei </w:t>
      </w:r>
      <w:r w:rsidR="009B4FD0">
        <w:rPr>
          <w:rFonts w:ascii="Times New Roman" w:hAnsi="Times New Roman" w:cs="Times New Roman"/>
          <w:sz w:val="24"/>
          <w:szCs w:val="24"/>
        </w:rPr>
        <w:t>sen</w:t>
      </w:r>
      <w:r w:rsidR="00215C31">
        <w:rPr>
          <w:rFonts w:ascii="Times New Roman" w:hAnsi="Times New Roman" w:cs="Times New Roman"/>
          <w:sz w:val="24"/>
          <w:szCs w:val="24"/>
        </w:rPr>
        <w:t>t</w:t>
      </w:r>
      <w:r w:rsidR="009B4FD0">
        <w:rPr>
          <w:rFonts w:ascii="Times New Roman" w:hAnsi="Times New Roman" w:cs="Times New Roman"/>
          <w:sz w:val="24"/>
          <w:szCs w:val="24"/>
        </w:rPr>
        <w:t>iu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vontade</w:t>
      </w:r>
      <w:r w:rsidR="009B4FD0">
        <w:rPr>
          <w:rFonts w:ascii="Times New Roman" w:hAnsi="Times New Roman" w:cs="Times New Roman"/>
          <w:sz w:val="24"/>
          <w:szCs w:val="24"/>
        </w:rPr>
        <w:t xml:space="preserve"> súbita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que, no dia em que lhe fora revelado o que ele queria preservar, este homem estivesse a seu lado. </w:t>
      </w:r>
    </w:p>
    <w:p w:rsidR="0024094F" w:rsidRPr="00C5704C" w:rsidRDefault="00A7601D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Sei, sei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respondeu Vássia, felizmente com voz sóbria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tenho certeza que tudo isso </w:t>
      </w:r>
      <w:r w:rsidR="00260945">
        <w:rPr>
          <w:rFonts w:ascii="Times New Roman" w:hAnsi="Times New Roman" w:cs="Times New Roman"/>
          <w:sz w:val="24"/>
          <w:szCs w:val="24"/>
        </w:rPr>
        <w:t>não passa de um rebuliço criado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nossos franceses locais, assim como </w:t>
      </w:r>
      <w:r w:rsidR="00260945">
        <w:rPr>
          <w:rFonts w:ascii="Times New Roman" w:hAnsi="Times New Roman" w:cs="Times New Roman"/>
          <w:sz w:val="24"/>
          <w:szCs w:val="24"/>
        </w:rPr>
        <w:t>puseram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0945">
        <w:rPr>
          <w:rFonts w:ascii="Times New Roman" w:hAnsi="Times New Roman" w:cs="Times New Roman"/>
          <w:sz w:val="24"/>
          <w:szCs w:val="24"/>
        </w:rPr>
        <w:t xml:space="preserve">nas alturas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Malévitch, Tátlin e </w:t>
      </w:r>
      <w:r w:rsidR="00260945">
        <w:rPr>
          <w:rFonts w:ascii="Times New Roman" w:hAnsi="Times New Roman" w:cs="Times New Roman"/>
          <w:sz w:val="24"/>
          <w:szCs w:val="24"/>
        </w:rPr>
        <w:t>todos esses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perseguidores do realismo russo. Mas </w:t>
      </w:r>
      <w:r w:rsidR="00260945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>irei por curiosidade.</w:t>
      </w:r>
    </w:p>
    <w:p w:rsidR="0024094F" w:rsidRPr="00C5704C" w:rsidRDefault="00260945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comer rapidamente </w:t>
      </w:r>
      <w:del w:id="2102" w:author="Daniela Mountian" w:date="2017-09-03T21:58:00Z">
        <w:r w:rsidR="0024094F" w:rsidRPr="00AE486F" w:rsidDel="007B5309">
          <w:rPr>
            <w:rFonts w:ascii="Times New Roman" w:hAnsi="Times New Roman" w:cs="Times New Roman"/>
            <w:sz w:val="24"/>
            <w:szCs w:val="24"/>
            <w:highlight w:val="yellow"/>
            <w:rPrChange w:id="2103" w:author="Daniela Mountian" w:date="2017-07-08T20:5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a omelete</w:delText>
        </w:r>
      </w:del>
      <w:ins w:id="2104" w:author="Daniela Mountian" w:date="2017-09-03T21:58:00Z">
        <w:r w:rsidR="007B5309">
          <w:rPr>
            <w:rFonts w:ascii="Times New Roman" w:hAnsi="Times New Roman" w:cs="Times New Roman"/>
            <w:sz w:val="24"/>
            <w:szCs w:val="24"/>
          </w:rPr>
          <w:t>os ovos fritos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fri</w:t>
      </w:r>
      <w:del w:id="2105" w:author="Daniela Mountian" w:date="2017-09-03T21:58:00Z">
        <w:r w:rsidR="0024094F" w:rsidRPr="00C5704C" w:rsidDel="007B5309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2106" w:author="Daniela Mountian" w:date="2017-09-03T21:58:00Z">
        <w:r w:rsidR="007B5309">
          <w:rPr>
            <w:rFonts w:ascii="Times New Roman" w:hAnsi="Times New Roman" w:cs="Times New Roman"/>
            <w:sz w:val="24"/>
            <w:szCs w:val="24"/>
          </w:rPr>
          <w:t>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tomar uma garrafa de quefir, Andrei saiu para o dia quente moscovita. </w:t>
      </w:r>
      <w:r w:rsidR="00AE486F">
        <w:rPr>
          <w:rFonts w:ascii="Times New Roman" w:hAnsi="Times New Roman" w:cs="Times New Roman"/>
          <w:sz w:val="24"/>
          <w:szCs w:val="24"/>
        </w:rPr>
        <w:t>Ele tinha o</w:t>
      </w:r>
      <w:r w:rsidR="0024094F" w:rsidRPr="00C5704C">
        <w:rPr>
          <w:rFonts w:ascii="Times New Roman" w:hAnsi="Times New Roman" w:cs="Times New Roman"/>
          <w:sz w:val="24"/>
          <w:szCs w:val="24"/>
        </w:rPr>
        <w:t>uvi</w:t>
      </w:r>
      <w:r w:rsidR="00AE486F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dizer que o público ia em massa à exposição, </w:t>
      </w:r>
      <w:r w:rsidR="00BA693E">
        <w:rPr>
          <w:rFonts w:ascii="Times New Roman" w:hAnsi="Times New Roman" w:cs="Times New Roman"/>
          <w:sz w:val="24"/>
          <w:szCs w:val="24"/>
        </w:rPr>
        <w:t xml:space="preserve">que 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longas filas</w:t>
      </w:r>
      <w:r w:rsidR="00BA693E">
        <w:rPr>
          <w:rFonts w:ascii="Times New Roman" w:hAnsi="Times New Roman" w:cs="Times New Roman"/>
          <w:sz w:val="24"/>
          <w:szCs w:val="24"/>
        </w:rPr>
        <w:t xml:space="preserve"> de espera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por isso saiu muito </w:t>
      </w:r>
      <w:r w:rsidR="00CE572D">
        <w:rPr>
          <w:rFonts w:ascii="Times New Roman" w:hAnsi="Times New Roman" w:cs="Times New Roman"/>
          <w:sz w:val="24"/>
          <w:szCs w:val="24"/>
        </w:rPr>
        <w:t>antes da</w:t>
      </w:r>
      <w:r w:rsidR="00A345E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hora combinada, pensando que a estação de metrô Novokuzniétskaia estaria lotada. No entanto, a </w:t>
      </w:r>
      <w:r w:rsidR="00A345E0" w:rsidRPr="00C5704C">
        <w:rPr>
          <w:rFonts w:ascii="Times New Roman" w:hAnsi="Times New Roman" w:cs="Times New Roman"/>
          <w:sz w:val="24"/>
          <w:szCs w:val="24"/>
        </w:rPr>
        <w:t>Novokuzniétskai</w:t>
      </w:r>
      <w:r w:rsidR="00A345E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estava vazia e fresca, e perto do gradil da galeria Treti</w:t>
      </w:r>
      <w:r w:rsidR="00BA693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kóv havia, </w:t>
      </w:r>
      <w:r w:rsidR="00BA693E">
        <w:rPr>
          <w:rFonts w:ascii="Times New Roman" w:hAnsi="Times New Roman" w:cs="Times New Roman"/>
          <w:sz w:val="24"/>
          <w:szCs w:val="24"/>
        </w:rPr>
        <w:t>de fato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uma fila, </w:t>
      </w:r>
      <w:r w:rsidR="00BA693E">
        <w:rPr>
          <w:rFonts w:ascii="Times New Roman" w:hAnsi="Times New Roman" w:cs="Times New Roman"/>
          <w:sz w:val="24"/>
          <w:szCs w:val="24"/>
        </w:rPr>
        <w:t xml:space="preserve">mas </w:t>
      </w:r>
      <w:r w:rsidR="003E2039">
        <w:rPr>
          <w:rFonts w:ascii="Times New Roman" w:hAnsi="Times New Roman" w:cs="Times New Roman"/>
          <w:sz w:val="24"/>
          <w:szCs w:val="24"/>
        </w:rPr>
        <w:t xml:space="preserve">pequena,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não mais </w:t>
      </w:r>
      <w:r w:rsidR="00BA693E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vinte minutos.  “O que fazer</w:t>
      </w:r>
      <w:r w:rsidR="00A37D3F">
        <w:rPr>
          <w:rFonts w:ascii="Times New Roman" w:hAnsi="Times New Roman" w:cs="Times New Roman"/>
          <w:sz w:val="24"/>
          <w:szCs w:val="24"/>
        </w:rPr>
        <w:t>?</w:t>
      </w:r>
      <w:r w:rsidR="00AE486F">
        <w:rPr>
          <w:rFonts w:ascii="Times New Roman" w:hAnsi="Times New Roman" w:cs="Times New Roman"/>
          <w:sz w:val="24"/>
          <w:szCs w:val="24"/>
        </w:rPr>
        <w:t>”</w:t>
      </w:r>
      <w:r w:rsidR="00A345E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pensou Andrei</w:t>
      </w:r>
      <w:r w:rsidR="00AE486F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486F">
        <w:rPr>
          <w:rFonts w:ascii="Times New Roman" w:hAnsi="Times New Roman" w:cs="Times New Roman"/>
          <w:sz w:val="24"/>
          <w:szCs w:val="24"/>
        </w:rPr>
        <w:t>“</w:t>
      </w:r>
      <w:r w:rsidR="00A37D3F">
        <w:rPr>
          <w:rFonts w:ascii="Times New Roman" w:hAnsi="Times New Roman" w:cs="Times New Roman"/>
          <w:sz w:val="24"/>
          <w:szCs w:val="24"/>
        </w:rPr>
        <w:t>V</w:t>
      </w:r>
      <w:r w:rsidR="00A37D3F" w:rsidRPr="00C5704C">
        <w:rPr>
          <w:rFonts w:ascii="Times New Roman" w:hAnsi="Times New Roman" w:cs="Times New Roman"/>
          <w:sz w:val="24"/>
          <w:szCs w:val="24"/>
        </w:rPr>
        <w:t xml:space="preserve">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sozinho e depois </w:t>
      </w:r>
      <w:r w:rsidR="00AE486F">
        <w:rPr>
          <w:rFonts w:ascii="Times New Roman" w:hAnsi="Times New Roman" w:cs="Times New Roman"/>
          <w:sz w:val="24"/>
          <w:szCs w:val="24"/>
        </w:rPr>
        <w:t xml:space="preserve">volto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A345E0">
        <w:rPr>
          <w:rFonts w:ascii="Times New Roman" w:hAnsi="Times New Roman" w:cs="Times New Roman"/>
          <w:sz w:val="24"/>
          <w:szCs w:val="24"/>
        </w:rPr>
        <w:t>os rapazes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BA693E">
        <w:rPr>
          <w:rFonts w:ascii="Times New Roman" w:hAnsi="Times New Roman" w:cs="Times New Roman"/>
          <w:sz w:val="24"/>
          <w:szCs w:val="24"/>
        </w:rPr>
        <w:t>Após haver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assim decidido</w:t>
      </w:r>
      <w:r w:rsidR="00CE572D">
        <w:rPr>
          <w:rFonts w:ascii="Times New Roman" w:hAnsi="Times New Roman" w:cs="Times New Roman"/>
          <w:sz w:val="24"/>
          <w:szCs w:val="24"/>
        </w:rPr>
        <w:t xml:space="preserve">, ele se </w:t>
      </w:r>
      <w:r w:rsidR="0024094F" w:rsidRPr="00C5704C">
        <w:rPr>
          <w:rFonts w:ascii="Times New Roman" w:hAnsi="Times New Roman" w:cs="Times New Roman"/>
          <w:sz w:val="24"/>
          <w:szCs w:val="24"/>
        </w:rPr>
        <w:t>dirigi</w:t>
      </w:r>
      <w:r w:rsidR="00CE572D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572D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693E">
        <w:rPr>
          <w:rFonts w:ascii="Times New Roman" w:hAnsi="Times New Roman" w:cs="Times New Roman"/>
          <w:sz w:val="24"/>
          <w:szCs w:val="24"/>
        </w:rPr>
        <w:t>fila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caixa, onde </w:t>
      </w:r>
      <w:ins w:id="2107" w:author="Daniela Mountian" w:date="2017-08-28T03:23:00Z">
        <w:r w:rsidR="003E2039">
          <w:rPr>
            <w:rFonts w:ascii="Times New Roman" w:hAnsi="Times New Roman" w:cs="Times New Roman"/>
            <w:sz w:val="24"/>
            <w:szCs w:val="24"/>
          </w:rPr>
          <w:t xml:space="preserve">não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ficou </w:t>
      </w:r>
      <w:ins w:id="2108" w:author="Daniela Mountian" w:date="2017-08-28T03:24:00Z">
        <w:r w:rsidR="003E2039">
          <w:rPr>
            <w:rFonts w:ascii="Times New Roman" w:hAnsi="Times New Roman" w:cs="Times New Roman"/>
            <w:sz w:val="24"/>
            <w:szCs w:val="24"/>
          </w:rPr>
          <w:t>nem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vinte minutos, </w:t>
      </w:r>
      <w:r w:rsidR="00CE572D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repente </w:t>
      </w:r>
      <w:r w:rsidR="00CE572D">
        <w:rPr>
          <w:rFonts w:ascii="Times New Roman" w:hAnsi="Times New Roman" w:cs="Times New Roman"/>
          <w:sz w:val="24"/>
          <w:szCs w:val="24"/>
        </w:rPr>
        <w:t xml:space="preserve">alguém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chamou perto do gradil. Era </w:t>
      </w:r>
      <w:r w:rsidR="00BA693E">
        <w:rPr>
          <w:rFonts w:ascii="Times New Roman" w:hAnsi="Times New Roman" w:cs="Times New Roman"/>
          <w:sz w:val="24"/>
          <w:szCs w:val="24"/>
        </w:rPr>
        <w:t>Sómov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A693E">
        <w:rPr>
          <w:rFonts w:ascii="Times New Roman" w:hAnsi="Times New Roman" w:cs="Times New Roman"/>
          <w:sz w:val="24"/>
          <w:szCs w:val="24"/>
        </w:rPr>
        <w:t>seu</w:t>
      </w:r>
      <w:r w:rsidR="00BA693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conterrâneo, que também chegara antes.</w:t>
      </w:r>
    </w:p>
    <w:p w:rsidR="0024094F" w:rsidRPr="00C5704C" w:rsidRDefault="00A345E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ele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disse o </w:t>
      </w:r>
      <w:r w:rsidR="00BA693E">
        <w:rPr>
          <w:rFonts w:ascii="Times New Roman" w:hAnsi="Times New Roman" w:cs="Times New Roman"/>
          <w:sz w:val="24"/>
          <w:szCs w:val="24"/>
        </w:rPr>
        <w:t xml:space="preserve">poeta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satírico </w:t>
      </w:r>
      <w:r w:rsidR="00817A50">
        <w:rPr>
          <w:rFonts w:ascii="Times New Roman" w:hAnsi="Times New Roman" w:cs="Times New Roman"/>
          <w:sz w:val="24"/>
          <w:szCs w:val="24"/>
        </w:rPr>
        <w:t>Sómov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A693E">
        <w:rPr>
          <w:rFonts w:ascii="Times New Roman" w:hAnsi="Times New Roman" w:cs="Times New Roman"/>
          <w:sz w:val="24"/>
          <w:szCs w:val="24"/>
        </w:rPr>
        <w:t xml:space="preserve">sorrindo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olhando para Andrei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ins w:id="2109" w:author="Daniela Mountian" w:date="2017-08-28T03:26:00Z">
        <w:r w:rsidR="00EF4220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estou reconhecendo, </w:t>
      </w:r>
      <w:del w:id="2110" w:author="Daniela Mountian" w:date="2017-08-28T03:26:00Z">
        <w:r w:rsidR="0024094F" w:rsidRPr="00C5704C" w:rsidDel="00EF4220">
          <w:rPr>
            <w:rFonts w:ascii="Times New Roman" w:hAnsi="Times New Roman" w:cs="Times New Roman"/>
            <w:sz w:val="24"/>
            <w:szCs w:val="24"/>
          </w:rPr>
          <w:delText>não,</w:delText>
        </w:r>
      </w:del>
      <w:ins w:id="2111" w:author="Daniela Mountian" w:date="2017-08-28T03:26:00Z">
        <w:r w:rsidR="00EF4220">
          <w:rPr>
            <w:rFonts w:ascii="Times New Roman" w:hAnsi="Times New Roman" w:cs="Times New Roman"/>
            <w:sz w:val="24"/>
            <w:szCs w:val="24"/>
          </w:rPr>
          <w:t>mas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BA693E">
        <w:rPr>
          <w:rFonts w:ascii="Times New Roman" w:hAnsi="Times New Roman" w:cs="Times New Roman"/>
          <w:sz w:val="24"/>
          <w:szCs w:val="24"/>
        </w:rPr>
        <w:t>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pires</w:t>
      </w:r>
      <w:r w:rsidR="00BA693E">
        <w:rPr>
          <w:rFonts w:ascii="Times New Roman" w:hAnsi="Times New Roman" w:cs="Times New Roman"/>
          <w:sz w:val="24"/>
          <w:szCs w:val="24"/>
        </w:rPr>
        <w:t xml:space="preserve"> de meus óculos salvadores</w:t>
      </w:r>
      <w:r w:rsidR="0024094F" w:rsidRPr="00C5704C">
        <w:rPr>
          <w:rFonts w:ascii="Times New Roman" w:hAnsi="Times New Roman" w:cs="Times New Roman"/>
          <w:sz w:val="24"/>
          <w:szCs w:val="24"/>
        </w:rPr>
        <w:t>, bom dia, como estou contente por você estar vivo...</w:t>
      </w:r>
    </w:p>
    <w:p w:rsidR="0024094F" w:rsidRPr="00C5704C" w:rsidRDefault="00A04D4B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rapazes ainda não chegaram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Andrei, cumprimentando-o e se alegrando </w:t>
      </w:r>
      <w:r w:rsidR="00BA693E">
        <w:rPr>
          <w:rFonts w:ascii="Times New Roman" w:hAnsi="Times New Roman" w:cs="Times New Roman"/>
          <w:sz w:val="24"/>
          <w:szCs w:val="24"/>
        </w:rPr>
        <w:t>com o fato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o primeiro a chegar </w:t>
      </w:r>
      <w:r w:rsidR="000C0118" w:rsidRPr="00C5704C">
        <w:rPr>
          <w:rFonts w:ascii="Times New Roman" w:hAnsi="Times New Roman" w:cs="Times New Roman"/>
          <w:sz w:val="24"/>
          <w:szCs w:val="24"/>
        </w:rPr>
        <w:t>fo</w:t>
      </w:r>
      <w:r w:rsidR="000C0118">
        <w:rPr>
          <w:rFonts w:ascii="Times New Roman" w:hAnsi="Times New Roman" w:cs="Times New Roman"/>
          <w:sz w:val="24"/>
          <w:szCs w:val="24"/>
        </w:rPr>
        <w:t>sse</w:t>
      </w:r>
      <w:r w:rsidR="000C011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 mais tolo, não alguém emocionalmente doentio, como Sav</w:t>
      </w:r>
      <w:r w:rsidR="00BA693E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</w:t>
      </w:r>
      <w:r w:rsidR="00C57447">
        <w:rPr>
          <w:rFonts w:ascii="Times New Roman" w:hAnsi="Times New Roman" w:cs="Times New Roman"/>
          <w:sz w:val="24"/>
          <w:szCs w:val="24"/>
        </w:rPr>
        <w:t>nem</w:t>
      </w:r>
      <w:r w:rsidR="00C5744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raivoso, como Vássia.</w:t>
      </w:r>
    </w:p>
    <w:p w:rsidR="0024094F" w:rsidRDefault="00143A47" w:rsidP="00DA749A">
      <w:pPr>
        <w:spacing w:after="0" w:line="360" w:lineRule="auto"/>
        <w:ind w:firstLine="709"/>
        <w:jc w:val="both"/>
        <w:rPr>
          <w:ins w:id="2112" w:author="Leila" w:date="2016-07-23T16:03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sem eles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817A50">
        <w:rPr>
          <w:rFonts w:ascii="Times New Roman" w:hAnsi="Times New Roman" w:cs="Times New Roman"/>
          <w:sz w:val="24"/>
          <w:szCs w:val="24"/>
        </w:rPr>
        <w:t>Sómov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queria lhe mostrar uma coisa... Compus um poema, claro que não </w:t>
      </w:r>
      <w:r w:rsidR="00BA693E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publicação. “Os </w:t>
      </w:r>
      <w:r w:rsidR="00BA693E">
        <w:rPr>
          <w:rFonts w:ascii="Times New Roman" w:hAnsi="Times New Roman" w:cs="Times New Roman"/>
          <w:sz w:val="24"/>
          <w:szCs w:val="24"/>
        </w:rPr>
        <w:t>fenômenos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colaterais do instinto de reprodução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</w:t>
      </w:r>
      <w:r w:rsidR="004639ED">
        <w:rPr>
          <w:rFonts w:ascii="Times New Roman" w:hAnsi="Times New Roman" w:cs="Times New Roman"/>
          <w:sz w:val="24"/>
          <w:szCs w:val="24"/>
        </w:rPr>
        <w:t>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744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A693E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 </w:t>
      </w:r>
      <w:commentRangeStart w:id="2113"/>
      <w:ins w:id="2114" w:author="Daniela Mountian" w:date="2017-07-08T21:47:00Z">
        <w:r w:rsidR="00BA693E">
          <w:rPr>
            <w:rFonts w:ascii="Times New Roman" w:hAnsi="Times New Roman" w:cs="Times New Roman"/>
            <w:sz w:val="24"/>
            <w:szCs w:val="24"/>
          </w:rPr>
          <w:t>resfolegou</w:t>
        </w:r>
        <w:commentRangeEnd w:id="2113"/>
        <w:r w:rsidR="00BA693E">
          <w:rPr>
            <w:rStyle w:val="Refdecomentrio"/>
            <w:rFonts w:cs="Times New Roman"/>
            <w:lang w:val="x-none"/>
          </w:rPr>
          <w:commentReference w:id="2113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da bochecha</w:t>
      </w:r>
      <w:r w:rsidR="00BA693E">
        <w:rPr>
          <w:rFonts w:ascii="Times New Roman" w:hAnsi="Times New Roman" w:cs="Times New Roman"/>
          <w:sz w:val="24"/>
          <w:szCs w:val="24"/>
        </w:rPr>
        <w:t xml:space="preserve"> de Andrei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sussurrou:</w:t>
      </w:r>
    </w:p>
    <w:p w:rsidR="00C57447" w:rsidRPr="00817A50" w:rsidRDefault="00C5744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4094F" w:rsidRPr="004639ED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</w:r>
      <w:r w:rsidR="003F5FD9">
        <w:rPr>
          <w:rFonts w:ascii="Times New Roman" w:hAnsi="Times New Roman" w:cs="Times New Roman"/>
          <w:i/>
          <w:sz w:val="24"/>
          <w:szCs w:val="24"/>
        </w:rPr>
        <w:t>Eu c</w:t>
      </w:r>
      <w:r w:rsidRPr="00817A50">
        <w:rPr>
          <w:rFonts w:ascii="Times New Roman" w:hAnsi="Times New Roman" w:cs="Times New Roman"/>
          <w:i/>
          <w:sz w:val="24"/>
          <w:szCs w:val="24"/>
        </w:rPr>
        <w:t>om</w:t>
      </w:r>
      <w:r w:rsidR="003F5FD9">
        <w:rPr>
          <w:rFonts w:ascii="Times New Roman" w:hAnsi="Times New Roman" w:cs="Times New Roman"/>
          <w:i/>
          <w:sz w:val="24"/>
          <w:szCs w:val="24"/>
        </w:rPr>
        <w:t>i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39ED">
        <w:rPr>
          <w:rFonts w:ascii="Times New Roman" w:hAnsi="Times New Roman" w:cs="Times New Roman"/>
          <w:i/>
          <w:sz w:val="24"/>
          <w:szCs w:val="24"/>
        </w:rPr>
        <w:t>a</w:t>
      </w:r>
      <w:r w:rsidR="00685112">
        <w:rPr>
          <w:rFonts w:ascii="Times New Roman" w:hAnsi="Times New Roman" w:cs="Times New Roman"/>
          <w:i/>
          <w:sz w:val="24"/>
          <w:szCs w:val="24"/>
        </w:rPr>
        <w:t xml:space="preserve"> alface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 e </w:t>
      </w:r>
      <w:r w:rsidR="003F5FD9">
        <w:rPr>
          <w:rFonts w:ascii="Times New Roman" w:hAnsi="Times New Roman" w:cs="Times New Roman"/>
          <w:i/>
          <w:sz w:val="24"/>
          <w:szCs w:val="24"/>
        </w:rPr>
        <w:t xml:space="preserve">fui 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ao </w:t>
      </w:r>
      <w:r w:rsidRPr="00817A50">
        <w:rPr>
          <w:rFonts w:ascii="Times New Roman" w:hAnsi="Times New Roman" w:cs="Times New Roman"/>
          <w:iCs/>
          <w:sz w:val="24"/>
          <w:szCs w:val="24"/>
        </w:rPr>
        <w:t>samizdat</w:t>
      </w:r>
      <w:r w:rsidRPr="00817A50">
        <w:rPr>
          <w:rFonts w:ascii="Times New Roman" w:hAnsi="Times New Roman" w:cs="Times New Roman"/>
          <w:i/>
          <w:sz w:val="24"/>
          <w:szCs w:val="24"/>
        </w:rPr>
        <w:t>,</w:t>
      </w:r>
      <w:r w:rsidR="00685112" w:rsidRPr="004639ED">
        <w:rPr>
          <w:rStyle w:val="Refdenotaderodap"/>
          <w:rFonts w:ascii="Times New Roman" w:hAnsi="Times New Roman" w:cs="Times New Roman"/>
          <w:sz w:val="24"/>
          <w:szCs w:val="24"/>
        </w:rPr>
        <w:footnoteReference w:id="175"/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>O editor</w:t>
      </w:r>
      <w:r w:rsidR="003F5FD9">
        <w:rPr>
          <w:rFonts w:ascii="Times New Roman" w:hAnsi="Times New Roman" w:cs="Times New Roman"/>
          <w:i/>
          <w:sz w:val="24"/>
          <w:szCs w:val="24"/>
        </w:rPr>
        <w:t xml:space="preserve"> falou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3F5FD9">
        <w:rPr>
          <w:rFonts w:ascii="Times New Roman" w:hAnsi="Times New Roman" w:cs="Times New Roman"/>
          <w:i/>
          <w:sz w:val="24"/>
          <w:szCs w:val="24"/>
        </w:rPr>
        <w:t>Velhaco, vamos lá</w:t>
      </w:r>
      <w:r w:rsidR="00BA693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17A50">
        <w:rPr>
          <w:rFonts w:ascii="Times New Roman" w:hAnsi="Times New Roman" w:cs="Times New Roman"/>
          <w:i/>
          <w:sz w:val="24"/>
          <w:szCs w:val="24"/>
        </w:rPr>
        <w:t>.</w:t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</w:r>
      <w:r w:rsidR="00BA693E">
        <w:rPr>
          <w:rFonts w:ascii="Times New Roman" w:hAnsi="Times New Roman" w:cs="Times New Roman"/>
          <w:i/>
          <w:sz w:val="24"/>
          <w:szCs w:val="24"/>
        </w:rPr>
        <w:t>Eu respondi</w:t>
      </w:r>
      <w:r w:rsidR="004639ED">
        <w:rPr>
          <w:rFonts w:ascii="Times New Roman" w:hAnsi="Times New Roman" w:cs="Times New Roman"/>
          <w:i/>
          <w:sz w:val="24"/>
          <w:szCs w:val="24"/>
        </w:rPr>
        <w:t>:</w:t>
      </w:r>
      <w:r w:rsidRPr="00817A5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639ED">
        <w:rPr>
          <w:rFonts w:ascii="Times New Roman" w:hAnsi="Times New Roman" w:cs="Times New Roman"/>
          <w:i/>
          <w:sz w:val="24"/>
          <w:szCs w:val="24"/>
        </w:rPr>
        <w:t>N</w:t>
      </w:r>
      <w:r w:rsidRPr="00817A50">
        <w:rPr>
          <w:rFonts w:ascii="Times New Roman" w:hAnsi="Times New Roman" w:cs="Times New Roman"/>
          <w:i/>
          <w:sz w:val="24"/>
          <w:szCs w:val="24"/>
        </w:rPr>
        <w:t>em “a” nem “b”,</w:t>
      </w:r>
    </w:p>
    <w:p w:rsidR="0024094F" w:rsidRPr="00817A50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>Nem “a” nem “b”, nem “KGB”.</w:t>
      </w:r>
    </w:p>
    <w:p w:rsidR="0024094F" w:rsidRDefault="0024094F" w:rsidP="00DA749A">
      <w:pPr>
        <w:spacing w:after="0" w:line="360" w:lineRule="auto"/>
        <w:ind w:firstLine="709"/>
        <w:jc w:val="both"/>
        <w:rPr>
          <w:ins w:id="2115" w:author="Daniela Mountian" w:date="2017-07-08T21:57:00Z"/>
          <w:rFonts w:ascii="Times New Roman" w:hAnsi="Times New Roman" w:cs="Times New Roman"/>
          <w:i/>
          <w:sz w:val="24"/>
          <w:szCs w:val="24"/>
        </w:rPr>
      </w:pPr>
      <w:r w:rsidRPr="00817A50">
        <w:rPr>
          <w:rFonts w:ascii="Times New Roman" w:hAnsi="Times New Roman" w:cs="Times New Roman"/>
          <w:i/>
          <w:sz w:val="24"/>
          <w:szCs w:val="24"/>
        </w:rPr>
        <w:tab/>
        <w:t xml:space="preserve">O editor se zangou: </w:t>
      </w:r>
      <w:r w:rsidR="00BA693E">
        <w:rPr>
          <w:rFonts w:ascii="Times New Roman" w:hAnsi="Times New Roman" w:cs="Times New Roman"/>
          <w:i/>
          <w:sz w:val="24"/>
          <w:szCs w:val="24"/>
        </w:rPr>
        <w:t>aonde</w:t>
      </w:r>
      <w:r w:rsidR="00AA7170">
        <w:rPr>
          <w:rFonts w:ascii="Times New Roman" w:hAnsi="Times New Roman" w:cs="Times New Roman"/>
          <w:i/>
          <w:sz w:val="24"/>
          <w:szCs w:val="24"/>
        </w:rPr>
        <w:t xml:space="preserve"> pensa que</w:t>
      </w:r>
      <w:r w:rsidR="00BA693E">
        <w:rPr>
          <w:rFonts w:ascii="Times New Roman" w:hAnsi="Times New Roman" w:cs="Times New Roman"/>
          <w:i/>
          <w:sz w:val="24"/>
          <w:szCs w:val="24"/>
        </w:rPr>
        <w:t xml:space="preserve"> vai</w:t>
      </w:r>
      <w:r w:rsidRPr="00817A50">
        <w:rPr>
          <w:rFonts w:ascii="Times New Roman" w:hAnsi="Times New Roman" w:cs="Times New Roman"/>
          <w:i/>
          <w:sz w:val="24"/>
          <w:szCs w:val="24"/>
        </w:rPr>
        <w:t>?</w:t>
      </w:r>
    </w:p>
    <w:p w:rsidR="0024094F" w:rsidRPr="00BA693E" w:rsidRDefault="0024094F" w:rsidP="00BA693E">
      <w:pPr>
        <w:spacing w:after="0" w:line="360" w:lineRule="auto"/>
        <w:ind w:left="709"/>
        <w:jc w:val="both"/>
        <w:rPr>
          <w:ins w:id="2116" w:author="Daniela Mountian" w:date="2017-07-08T21:57:00Z"/>
          <w:rFonts w:ascii="Times New Roman" w:hAnsi="Times New Roman" w:cs="Times New Roman"/>
          <w:i/>
          <w:sz w:val="24"/>
          <w:szCs w:val="24"/>
        </w:rPr>
      </w:pPr>
      <w:commentRangeStart w:id="2117"/>
      <w:r w:rsidRPr="004639ED">
        <w:rPr>
          <w:rFonts w:ascii="Times New Roman" w:hAnsi="Times New Roman" w:cs="Times New Roman"/>
          <w:i/>
          <w:sz w:val="24"/>
          <w:szCs w:val="24"/>
          <w:highlight w:val="yellow"/>
        </w:rPr>
        <w:t xml:space="preserve">Com esta </w:t>
      </w:r>
      <w:r w:rsidR="001A1C84">
        <w:rPr>
          <w:rFonts w:ascii="Times New Roman" w:hAnsi="Times New Roman" w:cs="Times New Roman"/>
          <w:i/>
          <w:sz w:val="24"/>
          <w:szCs w:val="24"/>
          <w:highlight w:val="yellow"/>
        </w:rPr>
        <w:t>ocorrência, que vá para a agência</w:t>
      </w:r>
      <w:r w:rsidRPr="004639ED">
        <w:rPr>
          <w:rFonts w:ascii="Times New Roman" w:hAnsi="Times New Roman" w:cs="Times New Roman"/>
          <w:i/>
          <w:sz w:val="24"/>
          <w:szCs w:val="24"/>
          <w:highlight w:val="yellow"/>
        </w:rPr>
        <w:t>...</w:t>
      </w:r>
      <w:commentRangeEnd w:id="2117"/>
      <w:r w:rsidR="00BA693E" w:rsidRPr="004639ED">
        <w:rPr>
          <w:rStyle w:val="Refdecomentrio"/>
          <w:rFonts w:cs="Times New Roman"/>
          <w:highlight w:val="yellow"/>
          <w:lang w:val="x-none"/>
        </w:rPr>
        <w:commentReference w:id="2117"/>
      </w:r>
    </w:p>
    <w:p w:rsidR="00BA693E" w:rsidRPr="00C5704C" w:rsidRDefault="00BA693E" w:rsidP="00DA749A">
      <w:pPr>
        <w:spacing w:after="0" w:line="360" w:lineRule="auto"/>
        <w:ind w:left="1416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“Eu me enganei</w:t>
      </w:r>
      <w:r w:rsidR="00685112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pensou Andrei</w:t>
      </w:r>
      <w:r w:rsidR="009C06E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C06E4">
        <w:rPr>
          <w:rFonts w:ascii="Times New Roman" w:hAnsi="Times New Roman" w:cs="Times New Roman"/>
          <w:sz w:val="24"/>
          <w:szCs w:val="24"/>
        </w:rPr>
        <w:t>“</w:t>
      </w:r>
      <w:r w:rsidR="00577773">
        <w:rPr>
          <w:rFonts w:ascii="Times New Roman" w:hAnsi="Times New Roman" w:cs="Times New Roman"/>
          <w:sz w:val="24"/>
          <w:szCs w:val="24"/>
        </w:rPr>
        <w:t>teria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melhor </w:t>
      </w:r>
      <w:r w:rsidR="00577773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viesse </w:t>
      </w:r>
      <w:r w:rsidR="00577773">
        <w:rPr>
          <w:rFonts w:ascii="Times New Roman" w:hAnsi="Times New Roman" w:cs="Times New Roman"/>
          <w:sz w:val="24"/>
          <w:szCs w:val="24"/>
        </w:rPr>
        <w:t>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já que </w:t>
      </w:r>
      <w:r w:rsidR="00AA7170">
        <w:rPr>
          <w:rFonts w:ascii="Times New Roman" w:hAnsi="Times New Roman" w:cs="Times New Roman"/>
          <w:sz w:val="24"/>
          <w:szCs w:val="24"/>
        </w:rPr>
        <w:t>não fui fadado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 a exposição sozinho. </w:t>
      </w:r>
      <w:r w:rsidR="00C57447">
        <w:rPr>
          <w:rFonts w:ascii="Times New Roman" w:hAnsi="Times New Roman" w:cs="Times New Roman"/>
          <w:sz w:val="24"/>
          <w:szCs w:val="24"/>
        </w:rPr>
        <w:t>Ele</w:t>
      </w:r>
      <w:r w:rsidR="004639ED">
        <w:rPr>
          <w:rFonts w:ascii="Times New Roman" w:hAnsi="Times New Roman" w:cs="Times New Roman"/>
          <w:sz w:val="24"/>
          <w:szCs w:val="24"/>
        </w:rPr>
        <w:t>,</w:t>
      </w:r>
      <w:r w:rsidR="00C5744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pelo menos</w:t>
      </w:r>
      <w:r w:rsidR="004639E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6D67">
        <w:rPr>
          <w:rFonts w:ascii="Times New Roman" w:hAnsi="Times New Roman" w:cs="Times New Roman"/>
          <w:sz w:val="24"/>
          <w:szCs w:val="24"/>
        </w:rPr>
        <w:t>guardaria</w:t>
      </w:r>
      <w:r w:rsidR="004639ED">
        <w:rPr>
          <w:rFonts w:ascii="Times New Roman" w:hAnsi="Times New Roman" w:cs="Times New Roman"/>
          <w:sz w:val="24"/>
          <w:szCs w:val="24"/>
        </w:rPr>
        <w:t xml:space="preserve"> sua raiva </w:t>
      </w:r>
      <w:r w:rsidR="00026D67">
        <w:rPr>
          <w:rFonts w:ascii="Times New Roman" w:hAnsi="Times New Roman" w:cs="Times New Roman"/>
          <w:sz w:val="24"/>
          <w:szCs w:val="24"/>
        </w:rPr>
        <w:t>para si 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4639ED">
        <w:rPr>
          <w:rFonts w:ascii="Times New Roman" w:hAnsi="Times New Roman" w:cs="Times New Roman"/>
          <w:sz w:val="24"/>
          <w:szCs w:val="24"/>
        </w:rPr>
        <w:t>Realmente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639ED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erro... </w:t>
      </w:r>
      <w:r w:rsidR="00E417AA">
        <w:rPr>
          <w:rFonts w:ascii="Times New Roman" w:hAnsi="Times New Roman" w:cs="Times New Roman"/>
          <w:sz w:val="24"/>
          <w:szCs w:val="24"/>
        </w:rPr>
        <w:t>O melhor seria</w:t>
      </w:r>
      <w:r w:rsidR="004639E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ver a exposição</w:t>
      </w:r>
      <w:r w:rsidR="004639ED">
        <w:rPr>
          <w:rFonts w:ascii="Times New Roman" w:hAnsi="Times New Roman" w:cs="Times New Roman"/>
          <w:sz w:val="24"/>
          <w:szCs w:val="24"/>
        </w:rPr>
        <w:t xml:space="preserve"> sozinho</w:t>
      </w:r>
      <w:r w:rsidRPr="00C5704C">
        <w:rPr>
          <w:rFonts w:ascii="Times New Roman" w:hAnsi="Times New Roman" w:cs="Times New Roman"/>
          <w:sz w:val="24"/>
          <w:szCs w:val="24"/>
        </w:rPr>
        <w:t>. Este tolo vai me atrapalhar mais do que outros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E417AA">
        <w:rPr>
          <w:rFonts w:ascii="Times New Roman" w:hAnsi="Times New Roman" w:cs="Times New Roman"/>
          <w:sz w:val="24"/>
          <w:szCs w:val="24"/>
        </w:rPr>
        <w:t xml:space="preserve">pintor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francês </w:t>
      </w:r>
      <w:r w:rsidR="00E417AA">
        <w:rPr>
          <w:rFonts w:ascii="Times New Roman" w:hAnsi="Times New Roman" w:cs="Times New Roman"/>
          <w:sz w:val="24"/>
          <w:szCs w:val="24"/>
        </w:rPr>
        <w:t>nascido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Rússia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76"/>
      </w:r>
      <w:r w:rsidRPr="00C5704C">
        <w:rPr>
          <w:rFonts w:ascii="Times New Roman" w:hAnsi="Times New Roman" w:cs="Times New Roman"/>
          <w:sz w:val="24"/>
          <w:szCs w:val="24"/>
        </w:rPr>
        <w:t xml:space="preserve"> causou uma impressão </w:t>
      </w:r>
      <w:r w:rsidR="00B15651">
        <w:rPr>
          <w:rFonts w:ascii="Times New Roman" w:hAnsi="Times New Roman" w:cs="Times New Roman"/>
          <w:sz w:val="24"/>
          <w:szCs w:val="24"/>
        </w:rPr>
        <w:t xml:space="preserve">marcante </w:t>
      </w:r>
      <w:r w:rsidR="00E417AA">
        <w:rPr>
          <w:rFonts w:ascii="Times New Roman" w:hAnsi="Times New Roman" w:cs="Times New Roman"/>
          <w:sz w:val="24"/>
          <w:szCs w:val="24"/>
        </w:rPr>
        <w:t>a</w:t>
      </w:r>
      <w:r w:rsidR="00E417A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Andrei, a</w:t>
      </w:r>
      <w:r w:rsidR="00B15651">
        <w:rPr>
          <w:rFonts w:ascii="Times New Roman" w:hAnsi="Times New Roman" w:cs="Times New Roman"/>
          <w:sz w:val="24"/>
          <w:szCs w:val="24"/>
        </w:rPr>
        <w:t xml:space="preserve"> despeito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desapontamento que </w:t>
      </w:r>
      <w:r w:rsidR="00B15651">
        <w:rPr>
          <w:rFonts w:ascii="Times New Roman" w:hAnsi="Times New Roman" w:cs="Times New Roman"/>
          <w:sz w:val="24"/>
          <w:szCs w:val="24"/>
        </w:rPr>
        <w:t>aguardava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15651">
        <w:rPr>
          <w:rFonts w:ascii="Times New Roman" w:hAnsi="Times New Roman" w:cs="Times New Roman"/>
          <w:sz w:val="24"/>
          <w:szCs w:val="24"/>
        </w:rPr>
        <w:t>A cadência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século </w:t>
      </w:r>
      <w:r w:rsidR="00B15651">
        <w:rPr>
          <w:rFonts w:ascii="Times New Roman" w:hAnsi="Times New Roman" w:cs="Times New Roman"/>
          <w:sz w:val="24"/>
          <w:szCs w:val="24"/>
        </w:rPr>
        <w:t>XX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tir</w:t>
      </w:r>
      <w:r w:rsidR="00EB7A56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pessoas um dos bens </w:t>
      </w:r>
      <w:r w:rsidR="00B15651">
        <w:rPr>
          <w:rFonts w:ascii="Times New Roman" w:hAnsi="Times New Roman" w:cs="Times New Roman"/>
          <w:sz w:val="24"/>
          <w:szCs w:val="24"/>
        </w:rPr>
        <w:t xml:space="preserve">fundamentais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vida </w:t>
      </w:r>
      <w:r w:rsidR="00C57447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paciência. </w:t>
      </w:r>
      <w:r w:rsidR="00611C89">
        <w:rPr>
          <w:rFonts w:ascii="Times New Roman" w:hAnsi="Times New Roman" w:cs="Times New Roman"/>
          <w:sz w:val="24"/>
          <w:szCs w:val="24"/>
        </w:rPr>
        <w:t>Os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século </w:t>
      </w:r>
      <w:r w:rsidR="00EB7A56">
        <w:rPr>
          <w:rFonts w:ascii="Times New Roman" w:hAnsi="Times New Roman" w:cs="Times New Roman"/>
          <w:sz w:val="24"/>
          <w:szCs w:val="24"/>
        </w:rPr>
        <w:t>XX</w:t>
      </w:r>
      <w:r w:rsidRPr="00C5704C">
        <w:rPr>
          <w:rFonts w:ascii="Times New Roman" w:hAnsi="Times New Roman" w:cs="Times New Roman"/>
          <w:sz w:val="24"/>
          <w:szCs w:val="24"/>
        </w:rPr>
        <w:t xml:space="preserve"> são impacientes </w:t>
      </w:r>
      <w:r w:rsidR="00EB7A56">
        <w:rPr>
          <w:rFonts w:ascii="Times New Roman" w:hAnsi="Times New Roman" w:cs="Times New Roman"/>
          <w:sz w:val="24"/>
          <w:szCs w:val="24"/>
        </w:rPr>
        <w:t>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seu comportamento</w:t>
      </w:r>
      <w:r w:rsidR="00EB7A56">
        <w:rPr>
          <w:rFonts w:ascii="Times New Roman" w:hAnsi="Times New Roman" w:cs="Times New Roman"/>
          <w:sz w:val="24"/>
          <w:szCs w:val="24"/>
        </w:rPr>
        <w:t xml:space="preserve">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seu entendimento. Se não </w:t>
      </w:r>
      <w:r w:rsidR="00EB7A56">
        <w:rPr>
          <w:rFonts w:ascii="Times New Roman" w:hAnsi="Times New Roman" w:cs="Times New Roman"/>
          <w:sz w:val="24"/>
          <w:szCs w:val="24"/>
        </w:rPr>
        <w:t>compreendem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0E35">
        <w:rPr>
          <w:rFonts w:ascii="Times New Roman" w:hAnsi="Times New Roman" w:cs="Times New Roman"/>
          <w:sz w:val="24"/>
          <w:szCs w:val="24"/>
        </w:rPr>
        <w:t xml:space="preserve">algo </w:t>
      </w:r>
      <w:r w:rsidR="00EB7A56">
        <w:rPr>
          <w:rFonts w:ascii="Times New Roman" w:hAnsi="Times New Roman" w:cs="Times New Roman"/>
          <w:sz w:val="24"/>
          <w:szCs w:val="24"/>
        </w:rPr>
        <w:t>de imediato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20E35">
        <w:rPr>
          <w:rFonts w:ascii="Times New Roman" w:hAnsi="Times New Roman" w:cs="Times New Roman"/>
          <w:sz w:val="24"/>
          <w:szCs w:val="24"/>
        </w:rPr>
        <w:t>simplesmente</w:t>
      </w:r>
      <w:r w:rsidR="00020E3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0E35">
        <w:rPr>
          <w:rFonts w:ascii="Times New Roman" w:hAnsi="Times New Roman" w:cs="Times New Roman"/>
          <w:sz w:val="24"/>
          <w:szCs w:val="24"/>
        </w:rPr>
        <w:t>seguem adiante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exposição do pintor francês</w:t>
      </w:r>
      <w:r w:rsidR="00EB7A5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natural da Rússia</w:t>
      </w:r>
      <w:r w:rsidR="00EB7A5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7A56">
        <w:rPr>
          <w:rFonts w:ascii="Times New Roman" w:hAnsi="Times New Roman" w:cs="Times New Roman"/>
          <w:sz w:val="24"/>
          <w:szCs w:val="24"/>
        </w:rPr>
        <w:t>ocupava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salas de fundo, de modo que, ao se </w:t>
      </w:r>
      <w:r w:rsidR="00EB7A56">
        <w:rPr>
          <w:rFonts w:ascii="Times New Roman" w:hAnsi="Times New Roman" w:cs="Times New Roman"/>
          <w:sz w:val="24"/>
          <w:szCs w:val="24"/>
        </w:rPr>
        <w:t>dirigir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EB7A56">
        <w:rPr>
          <w:rFonts w:ascii="Times New Roman" w:hAnsi="Times New Roman" w:cs="Times New Roman"/>
          <w:sz w:val="24"/>
          <w:szCs w:val="24"/>
        </w:rPr>
        <w:t>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era necessário passar </w:t>
      </w:r>
      <w:r w:rsidR="00EB7A56">
        <w:rPr>
          <w:rFonts w:ascii="Times New Roman" w:hAnsi="Times New Roman" w:cs="Times New Roman"/>
          <w:sz w:val="24"/>
          <w:szCs w:val="24"/>
        </w:rPr>
        <w:t>por uma infinidade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quadros e </w:t>
      </w:r>
      <w:r w:rsidR="00EB7A56">
        <w:rPr>
          <w:rFonts w:ascii="Times New Roman" w:hAnsi="Times New Roman" w:cs="Times New Roman"/>
          <w:sz w:val="24"/>
          <w:szCs w:val="24"/>
        </w:rPr>
        <w:t>de visitantes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Andrei estava </w:t>
      </w:r>
      <w:r w:rsidR="00ED5355">
        <w:rPr>
          <w:rFonts w:ascii="Times New Roman" w:hAnsi="Times New Roman" w:cs="Times New Roman"/>
          <w:sz w:val="24"/>
          <w:szCs w:val="24"/>
        </w:rPr>
        <w:t>agitado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D5355">
        <w:rPr>
          <w:rFonts w:ascii="Times New Roman" w:hAnsi="Times New Roman" w:cs="Times New Roman"/>
          <w:sz w:val="24"/>
          <w:szCs w:val="24"/>
        </w:rPr>
        <w:t>muito</w:t>
      </w:r>
      <w:r w:rsidR="00ED535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falante, </w:t>
      </w:r>
      <w:r w:rsidR="00ED5355">
        <w:rPr>
          <w:rFonts w:ascii="Times New Roman" w:hAnsi="Times New Roman" w:cs="Times New Roman"/>
          <w:sz w:val="24"/>
          <w:szCs w:val="24"/>
        </w:rPr>
        <w:t>mas interiormente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ED5355">
        <w:rPr>
          <w:rFonts w:ascii="Times New Roman" w:hAnsi="Times New Roman" w:cs="Times New Roman"/>
          <w:sz w:val="24"/>
          <w:szCs w:val="24"/>
        </w:rPr>
        <w:t>esse estado o agradava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E1475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5355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arece</w:t>
      </w:r>
      <w:r w:rsidR="00ED5355">
        <w:rPr>
          <w:rFonts w:ascii="Times New Roman" w:hAnsi="Times New Roman" w:cs="Times New Roman"/>
          <w:sz w:val="24"/>
          <w:szCs w:val="24"/>
        </w:rPr>
        <w:t>-me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 sobre o pintor francês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ED5355">
        <w:rPr>
          <w:rFonts w:ascii="Times New Roman" w:hAnsi="Times New Roman" w:cs="Times New Roman"/>
          <w:sz w:val="24"/>
          <w:szCs w:val="24"/>
        </w:rPr>
        <w:t>seus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desenhos, especialmente do período tardio, estão mais </w:t>
      </w:r>
      <w:r w:rsidR="00ED5355">
        <w:rPr>
          <w:rFonts w:ascii="Times New Roman" w:hAnsi="Times New Roman" w:cs="Times New Roman"/>
          <w:sz w:val="24"/>
          <w:szCs w:val="24"/>
        </w:rPr>
        <w:t>próximos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literatura do que da </w:t>
      </w:r>
      <w:r w:rsidR="00ED5355">
        <w:rPr>
          <w:rFonts w:ascii="Times New Roman" w:hAnsi="Times New Roman" w:cs="Times New Roman"/>
          <w:sz w:val="24"/>
          <w:szCs w:val="24"/>
        </w:rPr>
        <w:t>pintura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Algo entre a literatura e a </w:t>
      </w:r>
      <w:r w:rsidR="00ED5355">
        <w:rPr>
          <w:rFonts w:ascii="Times New Roman" w:hAnsi="Times New Roman" w:cs="Times New Roman"/>
          <w:sz w:val="24"/>
          <w:szCs w:val="24"/>
        </w:rPr>
        <w:t>criação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pictórica. A percepção visual </w:t>
      </w:r>
      <w:r w:rsidR="00ED5355">
        <w:rPr>
          <w:rFonts w:ascii="Times New Roman" w:hAnsi="Times New Roman" w:cs="Times New Roman"/>
          <w:sz w:val="24"/>
          <w:szCs w:val="24"/>
        </w:rPr>
        <w:t xml:space="preserve">do espectador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aqui é </w:t>
      </w:r>
      <w:r w:rsidR="00ED5355">
        <w:rPr>
          <w:rFonts w:ascii="Times New Roman" w:hAnsi="Times New Roman" w:cs="Times New Roman"/>
          <w:sz w:val="24"/>
          <w:szCs w:val="24"/>
        </w:rPr>
        <w:t xml:space="preserve">algo </w:t>
      </w:r>
      <w:r w:rsidR="0024094F" w:rsidRPr="00C5704C">
        <w:rPr>
          <w:rFonts w:ascii="Times New Roman" w:hAnsi="Times New Roman" w:cs="Times New Roman"/>
          <w:sz w:val="24"/>
          <w:szCs w:val="24"/>
        </w:rPr>
        <w:t>a</w:t>
      </w:r>
      <w:r w:rsidR="00FA47A7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>essóri</w:t>
      </w:r>
      <w:r w:rsidR="00ED5355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Como </w:t>
      </w:r>
      <w:r w:rsidR="00ED5355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5355">
        <w:rPr>
          <w:rFonts w:ascii="Times New Roman" w:hAnsi="Times New Roman" w:cs="Times New Roman"/>
          <w:sz w:val="24"/>
          <w:szCs w:val="24"/>
        </w:rPr>
        <w:t>dá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5355">
        <w:rPr>
          <w:rFonts w:ascii="Times New Roman" w:hAnsi="Times New Roman" w:cs="Times New Roman"/>
          <w:sz w:val="24"/>
          <w:szCs w:val="24"/>
        </w:rPr>
        <w:t xml:space="preserve">na </w:t>
      </w:r>
      <w:r w:rsidR="0024094F" w:rsidRPr="00C5704C">
        <w:rPr>
          <w:rFonts w:ascii="Times New Roman" w:hAnsi="Times New Roman" w:cs="Times New Roman"/>
          <w:sz w:val="24"/>
          <w:szCs w:val="24"/>
        </w:rPr>
        <w:t>leitura. As cores</w:t>
      </w:r>
      <w:r w:rsidR="00ED5355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figuras </w:t>
      </w:r>
      <w:r w:rsidR="00ED5355">
        <w:rPr>
          <w:rFonts w:ascii="Times New Roman" w:hAnsi="Times New Roman" w:cs="Times New Roman"/>
          <w:sz w:val="24"/>
          <w:szCs w:val="24"/>
        </w:rPr>
        <w:t xml:space="preserve">são, </w:t>
      </w:r>
      <w:r w:rsidR="0024094F" w:rsidRPr="00C5704C">
        <w:rPr>
          <w:rFonts w:ascii="Times New Roman" w:hAnsi="Times New Roman" w:cs="Times New Roman"/>
          <w:sz w:val="24"/>
          <w:szCs w:val="24"/>
        </w:rPr>
        <w:t>em essência</w:t>
      </w:r>
      <w:r w:rsidR="00ED535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letras de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algum alfabeto. </w:t>
      </w:r>
      <w:r w:rsidR="00ED5355">
        <w:rPr>
          <w:rFonts w:ascii="Times New Roman" w:hAnsi="Times New Roman" w:cs="Times New Roman"/>
          <w:sz w:val="24"/>
          <w:szCs w:val="24"/>
        </w:rPr>
        <w:t>É preciso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aprend</w:t>
      </w:r>
      <w:r w:rsidR="00ED5355"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535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5355">
        <w:rPr>
          <w:rFonts w:ascii="Times New Roman" w:hAnsi="Times New Roman" w:cs="Times New Roman"/>
          <w:sz w:val="24"/>
          <w:szCs w:val="24"/>
        </w:rPr>
        <w:t>lê-las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D5355">
        <w:rPr>
          <w:rFonts w:ascii="Times New Roman" w:hAnsi="Times New Roman" w:cs="Times New Roman"/>
          <w:sz w:val="24"/>
          <w:szCs w:val="24"/>
        </w:rPr>
        <w:t>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penetrar no acontecimento, enquanto o pintor realista </w:t>
      </w:r>
      <w:r w:rsidR="00ED5355">
        <w:rPr>
          <w:rFonts w:ascii="Times New Roman" w:hAnsi="Times New Roman" w:cs="Times New Roman"/>
          <w:sz w:val="24"/>
          <w:szCs w:val="24"/>
        </w:rPr>
        <w:t>é acessível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ED535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</w:t>
      </w:r>
      <w:r w:rsidR="00ED5355">
        <w:rPr>
          <w:rFonts w:ascii="Times New Roman" w:hAnsi="Times New Roman" w:cs="Times New Roman"/>
          <w:sz w:val="24"/>
          <w:szCs w:val="24"/>
        </w:rPr>
        <w:t>analfabeto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se trata de </w:t>
      </w:r>
      <w:r w:rsidR="00ED5355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>vantage</w:t>
      </w:r>
      <w:r w:rsidR="00ED5355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ED5355">
        <w:rPr>
          <w:rFonts w:ascii="Times New Roman" w:hAnsi="Times New Roman" w:cs="Times New Roman"/>
          <w:sz w:val="24"/>
          <w:szCs w:val="24"/>
        </w:rPr>
        <w:t>de uma falha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D5355">
        <w:rPr>
          <w:rFonts w:ascii="Times New Roman" w:hAnsi="Times New Roman" w:cs="Times New Roman"/>
          <w:sz w:val="24"/>
          <w:szCs w:val="24"/>
        </w:rPr>
        <w:t>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apenas coisas diferentes. Um </w:t>
      </w:r>
      <w:r w:rsidR="00ED5355">
        <w:rPr>
          <w:rFonts w:ascii="Times New Roman" w:hAnsi="Times New Roman" w:cs="Times New Roman"/>
          <w:sz w:val="24"/>
          <w:szCs w:val="24"/>
        </w:rPr>
        <w:t>iletrado</w:t>
      </w:r>
      <w:r w:rsidR="00ED535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olha para um quadro de Rembrandt ou </w:t>
      </w:r>
      <w:r w:rsidR="00ED5355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R</w:t>
      </w:r>
      <w:r w:rsidR="00ED5355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épin</w:t>
      </w:r>
      <w:r w:rsidR="00ED5355">
        <w:rPr>
          <w:rStyle w:val="Refdenotaderodap"/>
          <w:rFonts w:ascii="Times New Roman" w:hAnsi="Times New Roman" w:cs="Times New Roman"/>
          <w:sz w:val="24"/>
          <w:szCs w:val="24"/>
        </w:rPr>
        <w:footnoteReference w:id="17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vê árvores, pessoas, o céu</w:t>
      </w:r>
      <w:r w:rsidR="00CE2533">
        <w:rPr>
          <w:rFonts w:ascii="Times New Roman" w:hAnsi="Times New Roman" w:cs="Times New Roman"/>
          <w:sz w:val="24"/>
          <w:szCs w:val="24"/>
        </w:rPr>
        <w:t xml:space="preserve"> </w:t>
      </w:r>
      <w:r w:rsidR="00CE2533" w:rsidRPr="00621342">
        <w:rPr>
          <w:rFonts w:ascii="Times New Roman" w:hAnsi="Times New Roman" w:cs="Times New Roman"/>
          <w:sz w:val="24"/>
          <w:szCs w:val="24"/>
        </w:rPr>
        <w:t>—</w:t>
      </w:r>
      <w:r w:rsidR="00EA7395">
        <w:rPr>
          <w:rFonts w:ascii="Times New Roman" w:hAnsi="Times New Roman" w:cs="Times New Roman"/>
          <w:sz w:val="24"/>
          <w:szCs w:val="24"/>
        </w:rPr>
        <w:t xml:space="preserve"> </w:t>
      </w:r>
      <w:r w:rsidR="00CE2533">
        <w:rPr>
          <w:rFonts w:ascii="Times New Roman" w:hAnsi="Times New Roman" w:cs="Times New Roman"/>
          <w:sz w:val="24"/>
          <w:szCs w:val="24"/>
        </w:rPr>
        <w:t>tudo o</w:t>
      </w:r>
      <w:r w:rsidR="00CE253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é possível </w:t>
      </w:r>
      <w:r w:rsidR="00CE2533">
        <w:rPr>
          <w:rFonts w:ascii="Times New Roman" w:hAnsi="Times New Roman" w:cs="Times New Roman"/>
          <w:sz w:val="24"/>
          <w:szCs w:val="24"/>
        </w:rPr>
        <w:t xml:space="preserve">ser </w:t>
      </w:r>
      <w:r w:rsidR="0024094F" w:rsidRPr="00C5704C">
        <w:rPr>
          <w:rFonts w:ascii="Times New Roman" w:hAnsi="Times New Roman" w:cs="Times New Roman"/>
          <w:sz w:val="24"/>
          <w:szCs w:val="24"/>
        </w:rPr>
        <w:t>distingui</w:t>
      </w:r>
      <w:r w:rsidR="00CE2533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numa fotografia</w:t>
      </w:r>
      <w:r w:rsidR="00CE2533">
        <w:rPr>
          <w:rFonts w:ascii="Times New Roman" w:hAnsi="Times New Roman" w:cs="Times New Roman"/>
          <w:sz w:val="24"/>
          <w:szCs w:val="24"/>
        </w:rPr>
        <w:t xml:space="preserve"> </w:t>
      </w:r>
      <w:r w:rsidR="00CE253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E253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ao mesmo tempo, sabe que </w:t>
      </w:r>
      <w:r w:rsidR="00CE253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pintor é muito </w:t>
      </w:r>
      <w:r w:rsidR="00CE2533">
        <w:rPr>
          <w:rFonts w:ascii="Times New Roman" w:hAnsi="Times New Roman" w:cs="Times New Roman"/>
          <w:sz w:val="24"/>
          <w:szCs w:val="24"/>
        </w:rPr>
        <w:t>conhecido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orgulha-se de compreender tod</w:t>
      </w:r>
      <w:r w:rsidR="00CE253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CE2533">
        <w:rPr>
          <w:rFonts w:ascii="Times New Roman" w:hAnsi="Times New Roman" w:cs="Times New Roman"/>
          <w:sz w:val="24"/>
          <w:szCs w:val="24"/>
        </w:rPr>
        <w:t>esses objetos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E2533">
        <w:rPr>
          <w:rFonts w:ascii="Times New Roman" w:hAnsi="Times New Roman" w:cs="Times New Roman"/>
          <w:sz w:val="24"/>
          <w:szCs w:val="24"/>
        </w:rPr>
        <w:t>sendo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2533">
        <w:rPr>
          <w:rFonts w:ascii="Times New Roman" w:hAnsi="Times New Roman" w:cs="Times New Roman"/>
          <w:sz w:val="24"/>
          <w:szCs w:val="24"/>
        </w:rPr>
        <w:t xml:space="preserve">grato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ao </w:t>
      </w:r>
      <w:r w:rsidR="00CE2533">
        <w:rPr>
          <w:rFonts w:ascii="Times New Roman" w:hAnsi="Times New Roman" w:cs="Times New Roman"/>
          <w:sz w:val="24"/>
          <w:szCs w:val="24"/>
        </w:rPr>
        <w:t>artista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E253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utra coisa </w:t>
      </w:r>
      <w:r w:rsidR="00CE2533">
        <w:rPr>
          <w:rFonts w:ascii="Times New Roman" w:hAnsi="Times New Roman" w:cs="Times New Roman"/>
          <w:sz w:val="24"/>
          <w:szCs w:val="24"/>
        </w:rPr>
        <w:t xml:space="preserve">seria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EA7395" w:rsidRPr="00C5704C">
        <w:rPr>
          <w:rFonts w:ascii="Times New Roman" w:hAnsi="Times New Roman" w:cs="Times New Roman"/>
          <w:sz w:val="24"/>
          <w:szCs w:val="24"/>
        </w:rPr>
        <w:t>es</w:t>
      </w:r>
      <w:r w:rsidR="00EA7395">
        <w:rPr>
          <w:rFonts w:ascii="Times New Roman" w:hAnsi="Times New Roman" w:cs="Times New Roman"/>
          <w:sz w:val="24"/>
          <w:szCs w:val="24"/>
        </w:rPr>
        <w:t>s</w:t>
      </w:r>
      <w:r w:rsidR="00EA7395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CE2533">
        <w:rPr>
          <w:rFonts w:ascii="Times New Roman" w:hAnsi="Times New Roman" w:cs="Times New Roman"/>
          <w:sz w:val="24"/>
          <w:szCs w:val="24"/>
        </w:rPr>
        <w:t>sujeito</w:t>
      </w:r>
      <w:r w:rsidR="00CE253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pegasse um livro de Shakespeare ou mesmo </w:t>
      </w:r>
      <w:r w:rsidR="00CE2533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CE2533">
        <w:rPr>
          <w:rFonts w:ascii="Times New Roman" w:hAnsi="Times New Roman" w:cs="Times New Roman"/>
          <w:sz w:val="24"/>
          <w:szCs w:val="24"/>
        </w:rPr>
        <w:t xml:space="preserve">homem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letrado pegasse </w:t>
      </w:r>
      <w:r w:rsidR="00CE2533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livro de Shakespeare em inglês. </w:t>
      </w:r>
      <w:r w:rsidR="00CE2533">
        <w:rPr>
          <w:rFonts w:ascii="Times New Roman" w:hAnsi="Times New Roman" w:cs="Times New Roman"/>
          <w:sz w:val="24"/>
          <w:szCs w:val="24"/>
        </w:rPr>
        <w:t>Nem lendo sílaba por síl</w:t>
      </w:r>
      <w:r w:rsidR="00706B4C">
        <w:rPr>
          <w:rFonts w:ascii="Times New Roman" w:hAnsi="Times New Roman" w:cs="Times New Roman"/>
          <w:sz w:val="24"/>
          <w:szCs w:val="24"/>
        </w:rPr>
        <w:t>a</w:t>
      </w:r>
      <w:r w:rsidR="00CE2533">
        <w:rPr>
          <w:rFonts w:ascii="Times New Roman" w:hAnsi="Times New Roman" w:cs="Times New Roman"/>
          <w:sz w:val="24"/>
          <w:szCs w:val="24"/>
        </w:rPr>
        <w:t>ba, será possível compreendê-lo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Vocês </w:t>
      </w:r>
      <w:r w:rsidR="00CE2533">
        <w:rPr>
          <w:rFonts w:ascii="Times New Roman" w:hAnsi="Times New Roman" w:cs="Times New Roman"/>
          <w:sz w:val="24"/>
          <w:szCs w:val="24"/>
        </w:rPr>
        <w:t xml:space="preserve">já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notaram que um livro </w:t>
      </w:r>
      <w:r w:rsidR="00CE2533">
        <w:rPr>
          <w:rFonts w:ascii="Times New Roman" w:hAnsi="Times New Roman" w:cs="Times New Roman"/>
          <w:sz w:val="24"/>
          <w:szCs w:val="24"/>
        </w:rPr>
        <w:t xml:space="preserve">escrito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numa língua </w:t>
      </w:r>
      <w:r w:rsidR="00CE2533">
        <w:rPr>
          <w:rFonts w:ascii="Times New Roman" w:hAnsi="Times New Roman" w:cs="Times New Roman"/>
          <w:sz w:val="24"/>
          <w:szCs w:val="24"/>
        </w:rPr>
        <w:t>incompreensível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 irrita </w:t>
      </w:r>
      <w:r w:rsidR="00CE2533" w:rsidRPr="00C5704C">
        <w:rPr>
          <w:rFonts w:ascii="Times New Roman" w:hAnsi="Times New Roman" w:cs="Times New Roman"/>
          <w:sz w:val="24"/>
          <w:szCs w:val="24"/>
        </w:rPr>
        <w:t>inter</w:t>
      </w:r>
      <w:r w:rsidR="00CE2533">
        <w:rPr>
          <w:rFonts w:ascii="Times New Roman" w:hAnsi="Times New Roman" w:cs="Times New Roman"/>
          <w:sz w:val="24"/>
          <w:szCs w:val="24"/>
        </w:rPr>
        <w:t>io</w:t>
      </w:r>
      <w:r w:rsidR="00215C31">
        <w:rPr>
          <w:rFonts w:ascii="Times New Roman" w:hAnsi="Times New Roman" w:cs="Times New Roman"/>
          <w:sz w:val="24"/>
          <w:szCs w:val="24"/>
        </w:rPr>
        <w:t>r</w:t>
      </w:r>
      <w:r w:rsidR="00CE2533">
        <w:rPr>
          <w:rFonts w:ascii="Times New Roman" w:hAnsi="Times New Roman" w:cs="Times New Roman"/>
          <w:sz w:val="24"/>
          <w:szCs w:val="24"/>
        </w:rPr>
        <w:t>mente?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mesm</w:t>
      </w:r>
      <w:r w:rsidR="00CE253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2533">
        <w:rPr>
          <w:rFonts w:ascii="Times New Roman" w:hAnsi="Times New Roman" w:cs="Times New Roman"/>
          <w:sz w:val="24"/>
          <w:szCs w:val="24"/>
        </w:rPr>
        <w:t>se dá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 </w:t>
      </w:r>
      <w:r w:rsidR="00CE2533">
        <w:rPr>
          <w:rFonts w:ascii="Times New Roman" w:hAnsi="Times New Roman" w:cs="Times New Roman"/>
          <w:sz w:val="24"/>
          <w:szCs w:val="24"/>
        </w:rPr>
        <w:t>obra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706B4C">
        <w:rPr>
          <w:rFonts w:ascii="Times New Roman" w:hAnsi="Times New Roman" w:cs="Times New Roman"/>
          <w:sz w:val="24"/>
          <w:szCs w:val="24"/>
          <w:highlight w:val="yellow"/>
          <w:rPrChange w:id="2118" w:author="Daniela Mountian" w:date="2017-07-18T23:17:00Z">
            <w:rPr>
              <w:rFonts w:ascii="Times New Roman" w:hAnsi="Times New Roman" w:cs="Times New Roman"/>
              <w:sz w:val="24"/>
              <w:szCs w:val="24"/>
            </w:rPr>
          </w:rPrChange>
        </w:rPr>
        <w:t>d</w:t>
      </w:r>
      <w:r w:rsidR="00CE2533" w:rsidRPr="00706B4C">
        <w:rPr>
          <w:rFonts w:ascii="Times New Roman" w:hAnsi="Times New Roman" w:cs="Times New Roman"/>
          <w:sz w:val="24"/>
          <w:szCs w:val="24"/>
          <w:highlight w:val="yellow"/>
          <w:rPrChange w:id="2119" w:author="Daniela Mountian" w:date="2017-07-18T23:17:00Z">
            <w:rPr>
              <w:rFonts w:ascii="Times New Roman" w:hAnsi="Times New Roman" w:cs="Times New Roman"/>
              <w:sz w:val="24"/>
              <w:szCs w:val="24"/>
            </w:rPr>
          </w:rPrChange>
        </w:rPr>
        <w:t>e um</w:t>
      </w:r>
      <w:r w:rsidR="0024094F" w:rsidRPr="00706B4C">
        <w:rPr>
          <w:rFonts w:ascii="Times New Roman" w:hAnsi="Times New Roman" w:cs="Times New Roman"/>
          <w:sz w:val="24"/>
          <w:szCs w:val="24"/>
          <w:highlight w:val="yellow"/>
          <w:rPrChange w:id="2120" w:author="Daniela Mountian" w:date="2017-07-18T23:17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pintor realista.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nos irrita</w:t>
      </w:r>
      <w:r w:rsidR="00CE253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2533">
        <w:rPr>
          <w:rFonts w:ascii="Times New Roman" w:hAnsi="Times New Roman" w:cs="Times New Roman"/>
          <w:sz w:val="24"/>
          <w:szCs w:val="24"/>
        </w:rPr>
        <w:t>de forma aberta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secreta...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Diante d</w:t>
      </w:r>
      <w:r w:rsidR="00CE253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desenhos abstratos </w:t>
      </w:r>
      <w:r w:rsidR="00CE253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surrealistas </w:t>
      </w:r>
      <w:r w:rsidR="00CE2533">
        <w:rPr>
          <w:rFonts w:ascii="Times New Roman" w:hAnsi="Times New Roman" w:cs="Times New Roman"/>
          <w:sz w:val="24"/>
          <w:szCs w:val="24"/>
        </w:rPr>
        <w:t xml:space="preserve">Sómov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ficava entediado, mas nas salas </w:t>
      </w:r>
      <w:r w:rsidR="00CE2533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obras russas </w:t>
      </w:r>
      <w:r w:rsidR="00CE2533">
        <w:rPr>
          <w:rFonts w:ascii="Times New Roman" w:hAnsi="Times New Roman" w:cs="Times New Roman"/>
          <w:sz w:val="24"/>
          <w:szCs w:val="24"/>
        </w:rPr>
        <w:t>ultrapassadas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mostrava um verdadeiro interesse, e seu rosto adquiria </w:t>
      </w:r>
      <w:r w:rsidR="00CE253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aspecto sôfrego e </w:t>
      </w:r>
      <w:r w:rsidR="00CE2533">
        <w:rPr>
          <w:rFonts w:ascii="Times New Roman" w:hAnsi="Times New Roman" w:cs="Times New Roman"/>
          <w:sz w:val="24"/>
          <w:szCs w:val="24"/>
        </w:rPr>
        <w:t>estúpido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 homem </w:t>
      </w:r>
      <w:r w:rsidR="00CE2533">
        <w:rPr>
          <w:rFonts w:ascii="Times New Roman" w:hAnsi="Times New Roman" w:cs="Times New Roman"/>
          <w:sz w:val="24"/>
          <w:szCs w:val="24"/>
        </w:rPr>
        <w:t>intelectualmente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2533">
        <w:rPr>
          <w:rFonts w:ascii="Times New Roman" w:hAnsi="Times New Roman" w:cs="Times New Roman"/>
          <w:sz w:val="24"/>
          <w:szCs w:val="24"/>
        </w:rPr>
        <w:t>limitado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quer </w:t>
      </w:r>
      <w:r w:rsidR="00CE2533">
        <w:rPr>
          <w:rFonts w:ascii="Times New Roman" w:hAnsi="Times New Roman" w:cs="Times New Roman"/>
          <w:sz w:val="24"/>
          <w:szCs w:val="24"/>
        </w:rPr>
        <w:t>compreender</w:t>
      </w:r>
      <w:r w:rsidR="00CE253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9B115B">
        <w:rPr>
          <w:rFonts w:ascii="Times New Roman" w:hAnsi="Times New Roman" w:cs="Times New Roman"/>
          <w:sz w:val="24"/>
          <w:szCs w:val="24"/>
        </w:rPr>
        <w:t xml:space="preserve">que lhe </w:t>
      </w:r>
      <w:r w:rsidR="00031B9F">
        <w:rPr>
          <w:rFonts w:ascii="Times New Roman" w:hAnsi="Times New Roman" w:cs="Times New Roman"/>
          <w:sz w:val="24"/>
          <w:szCs w:val="24"/>
        </w:rPr>
        <w:t xml:space="preserve">é </w:t>
      </w:r>
      <w:r w:rsidR="009B115B">
        <w:rPr>
          <w:rFonts w:ascii="Times New Roman" w:hAnsi="Times New Roman" w:cs="Times New Roman"/>
          <w:sz w:val="24"/>
          <w:szCs w:val="24"/>
        </w:rPr>
        <w:t>inatingível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Porém, </w:t>
      </w:r>
      <w:r w:rsidR="009B115B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sala</w:t>
      </w:r>
      <w:r w:rsidR="009B115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9B115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época</w:t>
      </w:r>
      <w:r w:rsidR="005A290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se sentia </w:t>
      </w:r>
      <w:r w:rsidR="009B115B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à vontade. </w:t>
      </w:r>
      <w:ins w:id="2121" w:author="Daniela Mountian" w:date="2017-08-28T07:51:00Z">
        <w:r w:rsidR="00B54856">
          <w:rPr>
            <w:rFonts w:ascii="Times New Roman" w:hAnsi="Times New Roman" w:cs="Times New Roman"/>
            <w:sz w:val="24"/>
            <w:szCs w:val="24"/>
          </w:rPr>
          <w:t xml:space="preserve">Salas </w:t>
        </w:r>
      </w:ins>
      <w:del w:id="2122" w:author="Daniela Mountian" w:date="2017-08-28T07:51:00Z">
        <w:r w:rsidR="009B115B" w:rsidDel="00B54856">
          <w:rPr>
            <w:rFonts w:ascii="Times New Roman" w:hAnsi="Times New Roman" w:cs="Times New Roman"/>
            <w:sz w:val="24"/>
            <w:szCs w:val="24"/>
          </w:rPr>
          <w:delText>C</w:delText>
        </w:r>
      </w:del>
      <w:ins w:id="2123" w:author="Daniela Mountian" w:date="2017-08-28T07:51:00Z">
        <w:r w:rsidR="00B54856">
          <w:rPr>
            <w:rFonts w:ascii="Times New Roman" w:hAnsi="Times New Roman" w:cs="Times New Roman"/>
            <w:sz w:val="24"/>
            <w:szCs w:val="24"/>
          </w:rPr>
          <w:t>c</w:t>
        </w:r>
      </w:ins>
      <w:r w:rsidR="009B115B">
        <w:rPr>
          <w:rFonts w:ascii="Times New Roman" w:hAnsi="Times New Roman" w:cs="Times New Roman"/>
          <w:sz w:val="24"/>
          <w:szCs w:val="24"/>
        </w:rPr>
        <w:t>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retratos</w:t>
      </w:r>
      <w:r w:rsidR="009B115B">
        <w:rPr>
          <w:rFonts w:ascii="Times New Roman" w:hAnsi="Times New Roman" w:cs="Times New Roman"/>
          <w:sz w:val="24"/>
          <w:szCs w:val="24"/>
        </w:rPr>
        <w:t xml:space="preserve"> do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Catarina.</w:t>
      </w:r>
      <w:ins w:id="2124" w:author="Daniela Mountian" w:date="2017-08-28T07:51:00Z">
        <w:r w:rsidR="00B54856">
          <w:rPr>
            <w:rFonts w:ascii="Times New Roman" w:hAnsi="Times New Roman" w:cs="Times New Roman"/>
            <w:sz w:val="24"/>
            <w:szCs w:val="24"/>
          </w:rPr>
          <w:t>..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115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ostos </w:t>
      </w:r>
      <w:r w:rsidR="009B115B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perucas, mas</w:t>
      </w:r>
      <w:r w:rsidR="009B115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31B9F">
        <w:rPr>
          <w:rFonts w:ascii="Times New Roman" w:hAnsi="Times New Roman" w:cs="Times New Roman"/>
          <w:sz w:val="24"/>
          <w:szCs w:val="24"/>
        </w:rPr>
        <w:t xml:space="preserve">se lhes </w:t>
      </w:r>
      <w:r w:rsidRPr="00C5704C">
        <w:rPr>
          <w:rFonts w:ascii="Times New Roman" w:hAnsi="Times New Roman" w:cs="Times New Roman"/>
          <w:sz w:val="24"/>
          <w:szCs w:val="24"/>
        </w:rPr>
        <w:t>tir</w:t>
      </w:r>
      <w:r w:rsidR="00031B9F">
        <w:rPr>
          <w:rFonts w:ascii="Times New Roman" w:hAnsi="Times New Roman" w:cs="Times New Roman"/>
          <w:sz w:val="24"/>
          <w:szCs w:val="24"/>
        </w:rPr>
        <w:t>ass</w:t>
      </w:r>
      <w:r w:rsidRPr="00C5704C">
        <w:rPr>
          <w:rFonts w:ascii="Times New Roman" w:hAnsi="Times New Roman" w:cs="Times New Roman"/>
          <w:sz w:val="24"/>
          <w:szCs w:val="24"/>
        </w:rPr>
        <w:t>em as perucas</w:t>
      </w:r>
      <w:r w:rsidR="009B115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115B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115B">
        <w:rPr>
          <w:rFonts w:ascii="Times New Roman" w:hAnsi="Times New Roman" w:cs="Times New Roman"/>
          <w:sz w:val="24"/>
          <w:szCs w:val="24"/>
        </w:rPr>
        <w:t>possuidores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48">
        <w:rPr>
          <w:rFonts w:ascii="Times New Roman" w:hAnsi="Times New Roman" w:cs="Times New Roman"/>
          <w:sz w:val="24"/>
          <w:szCs w:val="24"/>
        </w:rPr>
        <w:t>se achar</w:t>
      </w:r>
      <w:r w:rsidR="00031B9F">
        <w:rPr>
          <w:rFonts w:ascii="Times New Roman" w:hAnsi="Times New Roman" w:cs="Times New Roman"/>
          <w:sz w:val="24"/>
          <w:szCs w:val="24"/>
        </w:rPr>
        <w:t>iam</w:t>
      </w:r>
      <w:r w:rsidR="005F7E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F7E48">
        <w:rPr>
          <w:rFonts w:ascii="Times New Roman" w:hAnsi="Times New Roman" w:cs="Times New Roman"/>
          <w:sz w:val="24"/>
          <w:szCs w:val="24"/>
        </w:rPr>
        <w:t xml:space="preserve">hoje </w:t>
      </w:r>
      <w:r w:rsidR="009B115B">
        <w:rPr>
          <w:rFonts w:ascii="Times New Roman" w:hAnsi="Times New Roman" w:cs="Times New Roman"/>
          <w:sz w:val="24"/>
          <w:szCs w:val="24"/>
        </w:rPr>
        <w:t xml:space="preserve">sentados </w:t>
      </w:r>
      <w:r w:rsidRPr="00C5704C">
        <w:rPr>
          <w:rFonts w:ascii="Times New Roman" w:hAnsi="Times New Roman" w:cs="Times New Roman"/>
          <w:sz w:val="24"/>
          <w:szCs w:val="24"/>
        </w:rPr>
        <w:t>nas poltronas d</w:t>
      </w:r>
      <w:r w:rsidR="009B115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diretores, </w:t>
      </w:r>
      <w:r w:rsidR="005F7E48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chefes d</w:t>
      </w:r>
      <w:r w:rsidR="009B115B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construtoras, </w:t>
      </w:r>
      <w:r w:rsidR="005F7E48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vice-ministros, </w:t>
      </w:r>
      <w:r w:rsidR="005F7E48">
        <w:rPr>
          <w:rFonts w:ascii="Times New Roman" w:hAnsi="Times New Roman" w:cs="Times New Roman"/>
          <w:sz w:val="24"/>
          <w:szCs w:val="24"/>
        </w:rPr>
        <w:t xml:space="preserve">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libertinas dos </w:t>
      </w:r>
      <w:r w:rsidR="005F7E48">
        <w:rPr>
          <w:rFonts w:ascii="Times New Roman" w:hAnsi="Times New Roman" w:cs="Times New Roman"/>
          <w:sz w:val="24"/>
          <w:szCs w:val="24"/>
        </w:rPr>
        <w:t xml:space="preserve">altos </w:t>
      </w:r>
      <w:r w:rsidRPr="00C5704C">
        <w:rPr>
          <w:rFonts w:ascii="Times New Roman" w:hAnsi="Times New Roman" w:cs="Times New Roman"/>
          <w:sz w:val="24"/>
          <w:szCs w:val="24"/>
        </w:rPr>
        <w:t>comitês</w:t>
      </w:r>
      <w:r w:rsidR="005F7E48">
        <w:rPr>
          <w:rFonts w:ascii="Times New Roman" w:hAnsi="Times New Roman" w:cs="Times New Roman"/>
          <w:sz w:val="24"/>
          <w:szCs w:val="24"/>
        </w:rPr>
        <w:t>, 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48">
        <w:rPr>
          <w:rFonts w:ascii="Times New Roman" w:hAnsi="Times New Roman" w:cs="Times New Roman"/>
          <w:sz w:val="24"/>
          <w:szCs w:val="24"/>
        </w:rPr>
        <w:t>esposas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48">
        <w:rPr>
          <w:rFonts w:ascii="Times New Roman" w:hAnsi="Times New Roman" w:cs="Times New Roman"/>
          <w:sz w:val="24"/>
          <w:szCs w:val="24"/>
        </w:rPr>
        <w:t xml:space="preserve">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membros das instâncias superiores. </w:t>
      </w:r>
      <w:r w:rsidR="005F7E48">
        <w:rPr>
          <w:rFonts w:ascii="Times New Roman" w:hAnsi="Times New Roman" w:cs="Times New Roman"/>
          <w:sz w:val="24"/>
          <w:szCs w:val="24"/>
        </w:rPr>
        <w:t>Andariam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“Volga”,</w:t>
      </w:r>
      <w:r w:rsidR="00B54856">
        <w:rPr>
          <w:rStyle w:val="Refdenotaderodap"/>
          <w:rFonts w:ascii="Times New Roman" w:hAnsi="Times New Roman" w:cs="Times New Roman"/>
          <w:sz w:val="24"/>
          <w:szCs w:val="24"/>
        </w:rPr>
        <w:footnoteReference w:id="178"/>
      </w:r>
      <w:r w:rsidRPr="00C5704C">
        <w:rPr>
          <w:rFonts w:ascii="Times New Roman" w:hAnsi="Times New Roman" w:cs="Times New Roman"/>
          <w:sz w:val="24"/>
          <w:szCs w:val="24"/>
        </w:rPr>
        <w:t xml:space="preserve"> e o conde Orlóv poderia </w:t>
      </w:r>
      <w:r w:rsidR="005F7E48">
        <w:rPr>
          <w:rFonts w:ascii="Times New Roman" w:hAnsi="Times New Roman" w:cs="Times New Roman"/>
          <w:sz w:val="24"/>
          <w:szCs w:val="24"/>
        </w:rPr>
        <w:t>usufruir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perfeitamente </w:t>
      </w:r>
      <w:r w:rsidR="005F7E4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bonde ou </w:t>
      </w:r>
      <w:r w:rsidR="005F7E48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5A2906" w:rsidRPr="00C5704C">
        <w:rPr>
          <w:rFonts w:ascii="Times New Roman" w:hAnsi="Times New Roman" w:cs="Times New Roman"/>
          <w:sz w:val="24"/>
          <w:szCs w:val="24"/>
        </w:rPr>
        <w:t>metr</w:t>
      </w:r>
      <w:r w:rsidR="005A2906">
        <w:rPr>
          <w:rFonts w:ascii="Times New Roman" w:hAnsi="Times New Roman" w:cs="Times New Roman"/>
          <w:sz w:val="24"/>
          <w:szCs w:val="24"/>
        </w:rPr>
        <w:t>ô</w:t>
      </w:r>
      <w:r w:rsidRPr="00C5704C">
        <w:rPr>
          <w:rFonts w:ascii="Times New Roman" w:hAnsi="Times New Roman" w:cs="Times New Roman"/>
          <w:sz w:val="24"/>
          <w:szCs w:val="24"/>
        </w:rPr>
        <w:t>. Catarina II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79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E48">
        <w:rPr>
          <w:rFonts w:ascii="Times New Roman" w:hAnsi="Times New Roman" w:cs="Times New Roman"/>
          <w:sz w:val="24"/>
          <w:szCs w:val="24"/>
        </w:rPr>
        <w:t>faria geleias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</w:t>
      </w:r>
      <w:r w:rsidR="005A2906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 vestindo </w:t>
      </w:r>
      <w:r w:rsidR="005F7E48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sarafan</w:t>
      </w:r>
      <w:r w:rsidRPr="00817A50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180"/>
      </w:r>
      <w:r w:rsidRPr="00C5704C">
        <w:rPr>
          <w:rFonts w:ascii="Times New Roman" w:hAnsi="Times New Roman" w:cs="Times New Roman"/>
          <w:sz w:val="24"/>
          <w:szCs w:val="24"/>
        </w:rPr>
        <w:t xml:space="preserve"> russo. Eis </w:t>
      </w:r>
      <w:r w:rsidR="00031B9F">
        <w:rPr>
          <w:rFonts w:ascii="Times New Roman" w:hAnsi="Times New Roman" w:cs="Times New Roman"/>
          <w:sz w:val="24"/>
          <w:szCs w:val="24"/>
        </w:rPr>
        <w:t>que</w:t>
      </w:r>
      <w:r w:rsidR="005F701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constru</w:t>
      </w:r>
      <w:r w:rsidR="00031B9F">
        <w:rPr>
          <w:rFonts w:ascii="Times New Roman" w:hAnsi="Times New Roman" w:cs="Times New Roman"/>
          <w:sz w:val="24"/>
          <w:szCs w:val="24"/>
        </w:rPr>
        <w:t>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F8722A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orre de Babel, transferindo-a </w:t>
      </w:r>
      <w:r w:rsidR="005F7017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s mãos </w:t>
      </w:r>
      <w:r w:rsidR="00A146CF">
        <w:rPr>
          <w:rFonts w:ascii="Times New Roman" w:hAnsi="Times New Roman" w:cs="Times New Roman"/>
          <w:sz w:val="24"/>
          <w:szCs w:val="24"/>
        </w:rPr>
        <w:t>sólidas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5F7017">
        <w:rPr>
          <w:rFonts w:ascii="Times New Roman" w:hAnsi="Times New Roman" w:cs="Times New Roman"/>
          <w:sz w:val="24"/>
          <w:szCs w:val="24"/>
        </w:rPr>
        <w:t>e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7017">
        <w:rPr>
          <w:rFonts w:ascii="Times New Roman" w:hAnsi="Times New Roman" w:cs="Times New Roman"/>
          <w:sz w:val="24"/>
          <w:szCs w:val="24"/>
        </w:rPr>
        <w:t>sucessores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Mais adiante, </w:t>
      </w:r>
      <w:r w:rsidR="006813F1">
        <w:rPr>
          <w:rFonts w:ascii="Times New Roman" w:hAnsi="Times New Roman" w:cs="Times New Roman"/>
          <w:sz w:val="24"/>
          <w:szCs w:val="24"/>
        </w:rPr>
        <w:t xml:space="preserve">achava-se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enorme quadro de </w:t>
      </w:r>
      <w:r w:rsidR="005A2906" w:rsidRPr="00C5704C">
        <w:rPr>
          <w:rFonts w:ascii="Times New Roman" w:hAnsi="Times New Roman" w:cs="Times New Roman"/>
          <w:sz w:val="24"/>
          <w:szCs w:val="24"/>
        </w:rPr>
        <w:t>Iv</w:t>
      </w:r>
      <w:r w:rsidR="006813F1">
        <w:rPr>
          <w:rFonts w:ascii="Times New Roman" w:hAnsi="Times New Roman" w:cs="Times New Roman"/>
          <w:sz w:val="24"/>
          <w:szCs w:val="24"/>
        </w:rPr>
        <w:t>á</w:t>
      </w:r>
      <w:r w:rsidR="005A2906" w:rsidRPr="00C5704C">
        <w:rPr>
          <w:rFonts w:ascii="Times New Roman" w:hAnsi="Times New Roman" w:cs="Times New Roman"/>
          <w:sz w:val="24"/>
          <w:szCs w:val="24"/>
        </w:rPr>
        <w:t>n</w:t>
      </w:r>
      <w:r w:rsidR="005A2906">
        <w:rPr>
          <w:rFonts w:ascii="Times New Roman" w:hAnsi="Times New Roman" w:cs="Times New Roman"/>
          <w:sz w:val="24"/>
          <w:szCs w:val="24"/>
        </w:rPr>
        <w:t>o</w:t>
      </w:r>
      <w:r w:rsidR="005A2906" w:rsidRPr="00C5704C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813F1" w:rsidRPr="00DD2BD0">
        <w:rPr>
          <w:rFonts w:ascii="Times New Roman" w:hAnsi="Times New Roman" w:cs="Times New Roman"/>
          <w:i/>
          <w:sz w:val="24"/>
          <w:szCs w:val="24"/>
        </w:rPr>
        <w:t>O</w:t>
      </w:r>
      <w:r w:rsidR="006813F1" w:rsidRPr="001632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813F1" w:rsidRPr="00DD2BD0">
        <w:rPr>
          <w:rFonts w:ascii="Times New Roman" w:hAnsi="Times New Roman" w:cs="Times New Roman"/>
          <w:i/>
          <w:sz w:val="24"/>
          <w:szCs w:val="24"/>
        </w:rPr>
        <w:t>a</w:t>
      </w:r>
      <w:r w:rsidRPr="00DD2BD0">
        <w:rPr>
          <w:rFonts w:ascii="Times New Roman" w:hAnsi="Times New Roman" w:cs="Times New Roman"/>
          <w:i/>
          <w:sz w:val="24"/>
          <w:szCs w:val="24"/>
        </w:rPr>
        <w:t xml:space="preserve">parecimento do Cristo </w:t>
      </w:r>
      <w:r w:rsidR="006813F1" w:rsidRPr="00DD2BD0">
        <w:rPr>
          <w:rFonts w:ascii="Times New Roman" w:hAnsi="Times New Roman" w:cs="Times New Roman"/>
          <w:i/>
          <w:sz w:val="24"/>
          <w:szCs w:val="24"/>
        </w:rPr>
        <w:t>a</w:t>
      </w:r>
      <w:r w:rsidRPr="00DD2BD0">
        <w:rPr>
          <w:rFonts w:ascii="Times New Roman" w:hAnsi="Times New Roman" w:cs="Times New Roman"/>
          <w:i/>
          <w:sz w:val="24"/>
          <w:szCs w:val="24"/>
        </w:rPr>
        <w:t>o povo</w:t>
      </w:r>
      <w:r w:rsidR="005A2906">
        <w:rPr>
          <w:rFonts w:ascii="Times New Roman" w:hAnsi="Times New Roman" w:cs="Times New Roman"/>
          <w:sz w:val="24"/>
          <w:szCs w:val="24"/>
        </w:rPr>
        <w:t>,</w:t>
      </w:r>
      <w:r w:rsidR="00BF6D40">
        <w:rPr>
          <w:rStyle w:val="Refdenotaderodap"/>
          <w:rFonts w:ascii="Times New Roman" w:hAnsi="Times New Roman" w:cs="Times New Roman"/>
          <w:sz w:val="24"/>
          <w:szCs w:val="24"/>
        </w:rPr>
        <w:footnoteReference w:id="18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2906">
        <w:rPr>
          <w:rFonts w:ascii="Times New Roman" w:hAnsi="Times New Roman" w:cs="Times New Roman"/>
          <w:sz w:val="24"/>
          <w:szCs w:val="24"/>
        </w:rPr>
        <w:t>n</w:t>
      </w:r>
      <w:r w:rsidR="005A290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frente </w:t>
      </w:r>
      <w:r w:rsidR="005A2906">
        <w:rPr>
          <w:rFonts w:ascii="Times New Roman" w:hAnsi="Times New Roman" w:cs="Times New Roman"/>
          <w:sz w:val="24"/>
          <w:szCs w:val="24"/>
        </w:rPr>
        <w:t>do qual</w:t>
      </w:r>
      <w:r w:rsidR="000E5F0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sempre h</w:t>
      </w:r>
      <w:r w:rsidR="006813F1">
        <w:rPr>
          <w:rFonts w:ascii="Times New Roman" w:hAnsi="Times New Roman" w:cs="Times New Roman"/>
          <w:sz w:val="24"/>
          <w:szCs w:val="24"/>
        </w:rPr>
        <w:t>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13F1">
        <w:rPr>
          <w:rFonts w:ascii="Times New Roman" w:hAnsi="Times New Roman" w:cs="Times New Roman"/>
          <w:sz w:val="24"/>
          <w:szCs w:val="24"/>
        </w:rPr>
        <w:t>uma multidão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146CF">
        <w:rPr>
          <w:rFonts w:ascii="Times New Roman" w:hAnsi="Times New Roman" w:cs="Times New Roman"/>
          <w:sz w:val="24"/>
          <w:szCs w:val="24"/>
        </w:rPr>
        <w:t xml:space="preserve">formada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principalmente </w:t>
      </w:r>
      <w:r w:rsidR="00235F6D">
        <w:rPr>
          <w:rFonts w:ascii="Times New Roman" w:hAnsi="Times New Roman" w:cs="Times New Roman"/>
          <w:sz w:val="24"/>
          <w:szCs w:val="24"/>
        </w:rPr>
        <w:t xml:space="preserve">de pessoas </w:t>
      </w:r>
      <w:r w:rsidRPr="00C5704C">
        <w:rPr>
          <w:rFonts w:ascii="Times New Roman" w:hAnsi="Times New Roman" w:cs="Times New Roman"/>
          <w:sz w:val="24"/>
          <w:szCs w:val="24"/>
        </w:rPr>
        <w:t>provincian</w:t>
      </w:r>
      <w:r w:rsidR="006813F1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Os que </w:t>
      </w:r>
      <w:r w:rsidR="00E041E8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apressa</w:t>
      </w:r>
      <w:r w:rsidR="00E041E8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41E8">
        <w:rPr>
          <w:rFonts w:ascii="Times New Roman" w:hAnsi="Times New Roman" w:cs="Times New Roman"/>
          <w:sz w:val="24"/>
          <w:szCs w:val="24"/>
        </w:rPr>
        <w:t>à exposição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416F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francês não </w:t>
      </w:r>
      <w:r w:rsidR="00E041E8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de</w:t>
      </w:r>
      <w:r w:rsidR="00E041E8">
        <w:rPr>
          <w:rFonts w:ascii="Times New Roman" w:hAnsi="Times New Roman" w:cs="Times New Roman"/>
          <w:sz w:val="24"/>
          <w:szCs w:val="24"/>
        </w:rPr>
        <w:t>tinham 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se </w:t>
      </w:r>
      <w:r w:rsidR="00E041E8">
        <w:rPr>
          <w:rFonts w:ascii="Times New Roman" w:hAnsi="Times New Roman" w:cs="Times New Roman"/>
          <w:sz w:val="24"/>
          <w:szCs w:val="24"/>
        </w:rPr>
        <w:t>detinham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0694A">
        <w:rPr>
          <w:rFonts w:ascii="Times New Roman" w:hAnsi="Times New Roman" w:cs="Times New Roman"/>
          <w:sz w:val="24"/>
          <w:szCs w:val="24"/>
        </w:rPr>
        <w:t>rapidamente.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entanto, Andrei ficou </w:t>
      </w:r>
      <w:r w:rsidR="0096416F">
        <w:rPr>
          <w:rFonts w:ascii="Times New Roman" w:hAnsi="Times New Roman" w:cs="Times New Roman"/>
          <w:sz w:val="24"/>
          <w:szCs w:val="24"/>
        </w:rPr>
        <w:t>um bom</w:t>
      </w:r>
      <w:r w:rsidR="001F1BE1">
        <w:rPr>
          <w:rFonts w:ascii="Times New Roman" w:hAnsi="Times New Roman" w:cs="Times New Roman"/>
          <w:sz w:val="24"/>
          <w:szCs w:val="24"/>
        </w:rPr>
        <w:t xml:space="preserve">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examinando o quadro e o público. </w:t>
      </w:r>
      <w:r w:rsidR="00817A50">
        <w:rPr>
          <w:rFonts w:ascii="Times New Roman" w:hAnsi="Times New Roman" w:cs="Times New Roman"/>
          <w:sz w:val="24"/>
          <w:szCs w:val="24"/>
        </w:rPr>
        <w:t xml:space="preserve">Sómov </w:t>
      </w:r>
      <w:r w:rsidR="0096416F">
        <w:rPr>
          <w:rFonts w:ascii="Times New Roman" w:hAnsi="Times New Roman" w:cs="Times New Roman"/>
          <w:sz w:val="24"/>
          <w:szCs w:val="24"/>
        </w:rPr>
        <w:t>bufava ao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lado, e seu rosto </w:t>
      </w:r>
      <w:r w:rsidR="0096416F">
        <w:rPr>
          <w:rFonts w:ascii="Times New Roman" w:hAnsi="Times New Roman" w:cs="Times New Roman"/>
          <w:sz w:val="24"/>
          <w:szCs w:val="24"/>
        </w:rPr>
        <w:t>era dominado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416F">
        <w:rPr>
          <w:rFonts w:ascii="Times New Roman" w:hAnsi="Times New Roman" w:cs="Times New Roman"/>
          <w:sz w:val="24"/>
          <w:szCs w:val="24"/>
        </w:rPr>
        <w:t>esforço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575624">
        <w:rPr>
          <w:rFonts w:ascii="Times New Roman" w:hAnsi="Times New Roman" w:cs="Times New Roman"/>
          <w:sz w:val="24"/>
          <w:szCs w:val="24"/>
        </w:rPr>
        <w:t>criativ</w:t>
      </w:r>
      <w:r w:rsidR="0096416F" w:rsidRPr="0057562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aparece no rosto d</w:t>
      </w:r>
      <w:r w:rsidR="0096416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4D76">
        <w:rPr>
          <w:rFonts w:ascii="Times New Roman" w:hAnsi="Times New Roman" w:cs="Times New Roman"/>
          <w:sz w:val="24"/>
          <w:szCs w:val="24"/>
        </w:rPr>
        <w:t xml:space="preserve">um homem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privada. </w:t>
      </w:r>
      <w:r w:rsidR="00514D76">
        <w:rPr>
          <w:rFonts w:ascii="Times New Roman" w:hAnsi="Times New Roman" w:cs="Times New Roman"/>
          <w:sz w:val="24"/>
          <w:szCs w:val="24"/>
        </w:rPr>
        <w:t>Aliás</w:t>
      </w:r>
      <w:r w:rsidRPr="00C5704C">
        <w:rPr>
          <w:rFonts w:ascii="Times New Roman" w:hAnsi="Times New Roman" w:cs="Times New Roman"/>
          <w:sz w:val="24"/>
          <w:szCs w:val="24"/>
        </w:rPr>
        <w:t>, rostos assim  encontra</w:t>
      </w:r>
      <w:r w:rsidR="00514D76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na</w:t>
      </w:r>
      <w:r w:rsidR="00235F6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igreja</w:t>
      </w:r>
      <w:r w:rsidR="00235F6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Andrei notou </w:t>
      </w:r>
      <w:ins w:id="2144" w:author="Daniela Mountian" w:date="2017-07-14T18:01:00Z">
        <w:r w:rsidR="00514D76">
          <w:rPr>
            <w:rFonts w:ascii="Times New Roman" w:hAnsi="Times New Roman" w:cs="Times New Roman"/>
            <w:sz w:val="24"/>
            <w:szCs w:val="24"/>
          </w:rPr>
          <w:t>ao lado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uma mulher </w:t>
      </w:r>
      <w:ins w:id="2145" w:author="Daniela Mountian" w:date="2017-08-28T08:12:00Z">
        <w:r w:rsidR="00575624">
          <w:rPr>
            <w:rFonts w:ascii="Times New Roman" w:hAnsi="Times New Roman" w:cs="Times New Roman"/>
            <w:sz w:val="24"/>
            <w:szCs w:val="24"/>
          </w:rPr>
          <w:t>insignificante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de uns quarenta anos, ou até menos, mas envelhecida por causa dos frequentes </w:t>
      </w:r>
      <w:r w:rsidR="00514D76">
        <w:rPr>
          <w:rFonts w:ascii="Times New Roman" w:hAnsi="Times New Roman" w:cs="Times New Roman"/>
          <w:sz w:val="24"/>
          <w:szCs w:val="24"/>
        </w:rPr>
        <w:t xml:space="preserve">partos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commentRangeStart w:id="2146"/>
      <w:r w:rsidRPr="00C5704C">
        <w:rPr>
          <w:rFonts w:ascii="Times New Roman" w:hAnsi="Times New Roman" w:cs="Times New Roman"/>
          <w:sz w:val="24"/>
          <w:szCs w:val="24"/>
        </w:rPr>
        <w:t>abortos</w:t>
      </w:r>
      <w:ins w:id="2147" w:author="Daniela Mountian" w:date="2017-08-28T08:13:00Z">
        <w:r w:rsidR="00575624">
          <w:rPr>
            <w:rFonts w:ascii="Times New Roman" w:hAnsi="Times New Roman" w:cs="Times New Roman"/>
            <w:sz w:val="24"/>
            <w:szCs w:val="24"/>
          </w:rPr>
          <w:t xml:space="preserve"> espontâneos</w:t>
        </w:r>
      </w:ins>
      <w:del w:id="2148" w:author="Daniela Mountian" w:date="2017-07-14T18:23:00Z">
        <w:r w:rsidRPr="00C5704C" w:rsidDel="00514D76">
          <w:rPr>
            <w:rFonts w:ascii="Times New Roman" w:hAnsi="Times New Roman" w:cs="Times New Roman"/>
            <w:sz w:val="24"/>
            <w:szCs w:val="24"/>
          </w:rPr>
          <w:delText xml:space="preserve"> prematuros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2146"/>
      <w:r w:rsidR="00514D76">
        <w:rPr>
          <w:rStyle w:val="Refdecomentrio"/>
          <w:rFonts w:cs="Times New Roman"/>
          <w:lang w:val="x-none"/>
        </w:rPr>
        <w:commentReference w:id="2146"/>
      </w:r>
      <w:r w:rsidR="00235F6D">
        <w:rPr>
          <w:rFonts w:ascii="Times New Roman" w:hAnsi="Times New Roman" w:cs="Times New Roman"/>
          <w:sz w:val="24"/>
          <w:szCs w:val="24"/>
        </w:rPr>
        <w:t>S</w:t>
      </w:r>
      <w:r w:rsidR="00514D76">
        <w:rPr>
          <w:rFonts w:ascii="Times New Roman" w:hAnsi="Times New Roman" w:cs="Times New Roman"/>
          <w:sz w:val="24"/>
          <w:szCs w:val="24"/>
        </w:rPr>
        <w:t>ua fisionomia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era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nem </w:t>
      </w:r>
      <w:r w:rsidR="00514D76">
        <w:rPr>
          <w:rFonts w:ascii="Times New Roman" w:hAnsi="Times New Roman" w:cs="Times New Roman"/>
          <w:sz w:val="24"/>
          <w:szCs w:val="24"/>
        </w:rPr>
        <w:t>citadina</w:t>
      </w:r>
      <w:r w:rsidRPr="00C5704C">
        <w:rPr>
          <w:rFonts w:ascii="Times New Roman" w:hAnsi="Times New Roman" w:cs="Times New Roman"/>
          <w:sz w:val="24"/>
          <w:szCs w:val="24"/>
        </w:rPr>
        <w:t>, nem camponesa</w:t>
      </w:r>
      <w:r w:rsidR="00235F6D">
        <w:rPr>
          <w:rFonts w:ascii="Times New Roman" w:hAnsi="Times New Roman" w:cs="Times New Roman"/>
          <w:sz w:val="24"/>
          <w:szCs w:val="24"/>
        </w:rPr>
        <w:t xml:space="preserve">, </w:t>
      </w:r>
      <w:r w:rsidR="000A5902">
        <w:rPr>
          <w:rFonts w:ascii="Times New Roman" w:hAnsi="Times New Roman" w:cs="Times New Roman"/>
          <w:sz w:val="24"/>
          <w:szCs w:val="24"/>
        </w:rPr>
        <w:t>um rosto</w:t>
      </w:r>
      <w:r w:rsidR="00235F6D">
        <w:rPr>
          <w:rFonts w:ascii="Times New Roman" w:hAnsi="Times New Roman" w:cs="Times New Roman"/>
          <w:sz w:val="24"/>
          <w:szCs w:val="24"/>
        </w:rPr>
        <w:t xml:space="preserve"> m</w:t>
      </w:r>
      <w:r w:rsidRPr="00C5704C">
        <w:rPr>
          <w:rFonts w:ascii="Times New Roman" w:hAnsi="Times New Roman" w:cs="Times New Roman"/>
          <w:sz w:val="24"/>
          <w:szCs w:val="24"/>
        </w:rPr>
        <w:t xml:space="preserve">iúdo </w:t>
      </w:r>
      <w:r w:rsidR="000A5902">
        <w:rPr>
          <w:rFonts w:ascii="Times New Roman" w:hAnsi="Times New Roman" w:cs="Times New Roman"/>
          <w:sz w:val="24"/>
          <w:szCs w:val="24"/>
        </w:rPr>
        <w:t xml:space="preserve">e </w:t>
      </w:r>
      <w:r w:rsidR="00235F6D">
        <w:rPr>
          <w:rFonts w:ascii="Times New Roman" w:hAnsi="Times New Roman" w:cs="Times New Roman"/>
          <w:sz w:val="24"/>
          <w:szCs w:val="24"/>
        </w:rPr>
        <w:t>trivial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 bochechas vermelhas, </w:t>
      </w:r>
      <w:r w:rsidR="00235F6D">
        <w:rPr>
          <w:rFonts w:ascii="Times New Roman" w:hAnsi="Times New Roman" w:cs="Times New Roman"/>
          <w:sz w:val="24"/>
          <w:szCs w:val="24"/>
        </w:rPr>
        <w:t xml:space="preserve">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melhor, </w:t>
      </w:r>
      <w:r w:rsidR="00235F6D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vermelh</w:t>
      </w:r>
      <w:r w:rsidR="00235F6D">
        <w:rPr>
          <w:rFonts w:ascii="Times New Roman" w:hAnsi="Times New Roman" w:cs="Times New Roman"/>
          <w:sz w:val="24"/>
          <w:szCs w:val="24"/>
        </w:rPr>
        <w:t>id</w:t>
      </w:r>
      <w:r w:rsidRPr="00C5704C">
        <w:rPr>
          <w:rFonts w:ascii="Times New Roman" w:hAnsi="Times New Roman" w:cs="Times New Roman"/>
          <w:sz w:val="24"/>
          <w:szCs w:val="24"/>
        </w:rPr>
        <w:t>ão doenti</w:t>
      </w:r>
      <w:r w:rsidR="00235F6D">
        <w:rPr>
          <w:rFonts w:ascii="Times New Roman" w:hAnsi="Times New Roman" w:cs="Times New Roman"/>
          <w:sz w:val="24"/>
          <w:szCs w:val="24"/>
        </w:rPr>
        <w:t>a</w:t>
      </w:r>
      <w:r w:rsidR="000A590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5F6D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nariz pequeno e arrebitado. Nada feminina, com os seios caídos. Assim são </w:t>
      </w:r>
      <w:r w:rsidR="00235F6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0A5902">
        <w:rPr>
          <w:rFonts w:ascii="Times New Roman" w:hAnsi="Times New Roman" w:cs="Times New Roman"/>
          <w:sz w:val="24"/>
          <w:szCs w:val="24"/>
        </w:rPr>
        <w:t>mulheres</w:t>
      </w:r>
      <w:r w:rsidR="00235F6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devot</w:t>
      </w:r>
      <w:r w:rsidR="00235F6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0A5902">
        <w:rPr>
          <w:rFonts w:ascii="Times New Roman" w:hAnsi="Times New Roman" w:cs="Times New Roman"/>
          <w:sz w:val="24"/>
          <w:szCs w:val="24"/>
        </w:rPr>
        <w:t xml:space="preserve"> </w:t>
      </w:r>
      <w:r w:rsidR="000A590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590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5F6D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uma devota</w:t>
      </w:r>
      <w:r w:rsidR="000A5902">
        <w:rPr>
          <w:rFonts w:ascii="Times New Roman" w:hAnsi="Times New Roman" w:cs="Times New Roman"/>
          <w:sz w:val="24"/>
          <w:szCs w:val="24"/>
        </w:rPr>
        <w:t xml:space="preserve"> </w:t>
      </w:r>
      <w:r w:rsidR="000A590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5902">
        <w:rPr>
          <w:rFonts w:ascii="Times New Roman" w:hAnsi="Times New Roman" w:cs="Times New Roman"/>
          <w:sz w:val="24"/>
          <w:szCs w:val="24"/>
        </w:rPr>
        <w:t>que</w:t>
      </w:r>
      <w:r w:rsidR="00235F6D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creditam </w:t>
      </w:r>
      <w:r w:rsidR="00235F6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rumores e no governo, caso </w:t>
      </w:r>
      <w:r w:rsidR="00235F6D">
        <w:rPr>
          <w:rFonts w:ascii="Times New Roman" w:hAnsi="Times New Roman" w:cs="Times New Roman"/>
          <w:sz w:val="24"/>
          <w:szCs w:val="24"/>
        </w:rPr>
        <w:t xml:space="preserve">seja </w:t>
      </w:r>
      <w:r w:rsidR="00A146CF">
        <w:rPr>
          <w:rFonts w:ascii="Times New Roman" w:hAnsi="Times New Roman" w:cs="Times New Roman"/>
          <w:sz w:val="24"/>
          <w:szCs w:val="24"/>
        </w:rPr>
        <w:t>o</w:t>
      </w:r>
      <w:r w:rsidR="00235F6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governo</w:t>
      </w:r>
      <w:r w:rsidR="00A146CF">
        <w:rPr>
          <w:rFonts w:ascii="Times New Roman" w:hAnsi="Times New Roman" w:cs="Times New Roman"/>
          <w:sz w:val="24"/>
          <w:szCs w:val="24"/>
        </w:rPr>
        <w:t xml:space="preserve"> delas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35F6D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russo. Perto dela </w:t>
      </w:r>
      <w:del w:id="2149" w:author="Daniela Mountian" w:date="2017-08-28T08:16:00Z">
        <w:r w:rsidR="00235F6D" w:rsidDel="00575624">
          <w:rPr>
            <w:rFonts w:ascii="Times New Roman" w:hAnsi="Times New Roman" w:cs="Times New Roman"/>
            <w:sz w:val="24"/>
            <w:szCs w:val="24"/>
          </w:rPr>
          <w:delText>havia</w:delText>
        </w:r>
      </w:del>
      <w:ins w:id="2150" w:author="Daniela Mountian" w:date="2017-08-28T08:16:00Z">
        <w:r w:rsidR="00575624">
          <w:rPr>
            <w:rFonts w:ascii="Times New Roman" w:hAnsi="Times New Roman" w:cs="Times New Roman"/>
            <w:sz w:val="24"/>
            <w:szCs w:val="24"/>
          </w:rPr>
          <w:t>se postava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 garoto de nove</w:t>
      </w:r>
      <w:r w:rsidR="00235F6D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dez anos, de rosto redondo e queixo pesado, </w:t>
      </w:r>
      <w:r w:rsidR="00235F6D">
        <w:rPr>
          <w:rFonts w:ascii="Times New Roman" w:hAnsi="Times New Roman" w:cs="Times New Roman"/>
          <w:sz w:val="24"/>
          <w:szCs w:val="24"/>
        </w:rPr>
        <w:t>parecendo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5F6D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mau aluno de uma escola </w:t>
      </w:r>
      <w:r w:rsidR="00235F6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prov</w:t>
      </w:r>
      <w:r w:rsidR="00235F6D">
        <w:rPr>
          <w:rFonts w:ascii="Times New Roman" w:hAnsi="Times New Roman" w:cs="Times New Roman"/>
          <w:sz w:val="24"/>
          <w:szCs w:val="24"/>
        </w:rPr>
        <w:t>í</w:t>
      </w:r>
      <w:r w:rsidRPr="00C5704C">
        <w:rPr>
          <w:rFonts w:ascii="Times New Roman" w:hAnsi="Times New Roman" w:cs="Times New Roman"/>
          <w:sz w:val="24"/>
          <w:szCs w:val="24"/>
        </w:rPr>
        <w:t xml:space="preserve">ncia ou de subúrbio. </w:t>
      </w:r>
      <w:r w:rsidR="00235F6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julgar por seu comportamento</w:t>
      </w:r>
      <w:r w:rsidR="00235F6D">
        <w:rPr>
          <w:rFonts w:ascii="Times New Roman" w:hAnsi="Times New Roman" w:cs="Times New Roman"/>
          <w:sz w:val="24"/>
          <w:szCs w:val="24"/>
        </w:rPr>
        <w:t>, não era um menino peralta, obedecia a sua mãe e f</w:t>
      </w:r>
      <w:r w:rsidRPr="00C5704C">
        <w:rPr>
          <w:rFonts w:ascii="Times New Roman" w:hAnsi="Times New Roman" w:cs="Times New Roman"/>
          <w:sz w:val="24"/>
          <w:szCs w:val="24"/>
        </w:rPr>
        <w:t xml:space="preserve">azia perguntas. </w:t>
      </w:r>
      <w:r w:rsidR="00235F6D">
        <w:rPr>
          <w:rFonts w:ascii="Times New Roman" w:hAnsi="Times New Roman" w:cs="Times New Roman"/>
          <w:sz w:val="24"/>
          <w:szCs w:val="24"/>
        </w:rPr>
        <w:t>Ele p</w:t>
      </w:r>
      <w:r w:rsidRPr="00C5704C">
        <w:rPr>
          <w:rFonts w:ascii="Times New Roman" w:hAnsi="Times New Roman" w:cs="Times New Roman"/>
          <w:sz w:val="24"/>
          <w:szCs w:val="24"/>
        </w:rPr>
        <w:t>ergunt</w:t>
      </w:r>
      <w:r w:rsidR="00235F6D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o quadro:</w:t>
      </w:r>
    </w:p>
    <w:p w:rsidR="0024094F" w:rsidRPr="00C5704C" w:rsidRDefault="00EF352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é isso, mamãe?</w:t>
      </w:r>
    </w:p>
    <w:p w:rsidR="0024094F" w:rsidRPr="00C5704C" w:rsidRDefault="00EF352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a mãe, baixinho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ele queria que tod</w:t>
      </w:r>
      <w:r w:rsidR="0016326D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317968">
        <w:rPr>
          <w:rFonts w:ascii="Times New Roman" w:hAnsi="Times New Roman" w:cs="Times New Roman"/>
          <w:sz w:val="24"/>
          <w:szCs w:val="24"/>
        </w:rPr>
        <w:t>os homens vivessem bem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por isso os judeus o mataram.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garoto </w:t>
      </w:r>
      <w:r w:rsidR="00317968">
        <w:rPr>
          <w:rFonts w:ascii="Times New Roman" w:hAnsi="Times New Roman" w:cs="Times New Roman"/>
          <w:sz w:val="24"/>
          <w:szCs w:val="24"/>
        </w:rPr>
        <w:t>consentiu com um aceno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cabeça e </w:t>
      </w:r>
      <w:r w:rsidR="00317968">
        <w:rPr>
          <w:rFonts w:ascii="Times New Roman" w:hAnsi="Times New Roman" w:cs="Times New Roman"/>
          <w:sz w:val="24"/>
          <w:szCs w:val="24"/>
        </w:rPr>
        <w:t>se dirigiu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317968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outros quadros. </w:t>
      </w:r>
      <w:r w:rsidR="0032566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</w:t>
      </w:r>
      <w:r w:rsidR="00325660">
        <w:rPr>
          <w:rFonts w:ascii="Times New Roman" w:hAnsi="Times New Roman" w:cs="Times New Roman"/>
          <w:sz w:val="24"/>
          <w:szCs w:val="24"/>
        </w:rPr>
        <w:t xml:space="preserve"> estava rodeada 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moças russas desengonçadas e </w:t>
      </w:r>
      <w:r w:rsidR="00325660">
        <w:rPr>
          <w:rFonts w:ascii="Times New Roman" w:hAnsi="Times New Roman" w:cs="Times New Roman"/>
          <w:sz w:val="24"/>
          <w:szCs w:val="24"/>
        </w:rPr>
        <w:t>desproporcionais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25660">
        <w:rPr>
          <w:rFonts w:ascii="Times New Roman" w:hAnsi="Times New Roman" w:cs="Times New Roman"/>
          <w:sz w:val="24"/>
          <w:szCs w:val="24"/>
        </w:rPr>
        <w:t xml:space="preserve">que podiam tanto ser </w:t>
      </w:r>
      <w:r w:rsidRPr="00C5704C">
        <w:rPr>
          <w:rFonts w:ascii="Times New Roman" w:hAnsi="Times New Roman" w:cs="Times New Roman"/>
          <w:sz w:val="24"/>
          <w:szCs w:val="24"/>
        </w:rPr>
        <w:t>suas filhas</w:t>
      </w:r>
      <w:r w:rsidR="00325660">
        <w:rPr>
          <w:rFonts w:ascii="Times New Roman" w:hAnsi="Times New Roman" w:cs="Times New Roman"/>
          <w:sz w:val="24"/>
          <w:szCs w:val="24"/>
        </w:rPr>
        <w:t xml:space="preserve"> 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5660">
        <w:rPr>
          <w:rFonts w:ascii="Times New Roman" w:hAnsi="Times New Roman" w:cs="Times New Roman"/>
          <w:sz w:val="24"/>
          <w:szCs w:val="24"/>
        </w:rPr>
        <w:t>moças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vind</w:t>
      </w:r>
      <w:r w:rsidR="00325660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“</w:t>
      </w:r>
      <w:ins w:id="2151" w:author="Daniela Mountian" w:date="2017-08-28T08:19:00Z">
        <w:r w:rsidR="00575624">
          <w:rPr>
            <w:rFonts w:ascii="Times New Roman" w:hAnsi="Times New Roman" w:cs="Times New Roman"/>
            <w:sz w:val="24"/>
            <w:szCs w:val="24"/>
          </w:rPr>
          <w:t>cafundós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”. </w:t>
      </w:r>
      <w:r w:rsidR="00282B83">
        <w:rPr>
          <w:rFonts w:ascii="Times New Roman" w:hAnsi="Times New Roman" w:cs="Times New Roman"/>
          <w:sz w:val="24"/>
          <w:szCs w:val="24"/>
        </w:rPr>
        <w:t>Tinha</w:t>
      </w:r>
      <w:r w:rsidR="00A85E90">
        <w:rPr>
          <w:rFonts w:ascii="Times New Roman" w:hAnsi="Times New Roman" w:cs="Times New Roman"/>
          <w:sz w:val="24"/>
          <w:szCs w:val="24"/>
        </w:rPr>
        <w:t>m</w:t>
      </w:r>
      <w:r w:rsidR="00282B83">
        <w:rPr>
          <w:rFonts w:ascii="Times New Roman" w:hAnsi="Times New Roman" w:cs="Times New Roman"/>
          <w:sz w:val="24"/>
          <w:szCs w:val="24"/>
        </w:rPr>
        <w:t xml:space="preserve"> vindo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visitar</w:t>
      </w:r>
      <w:r w:rsidR="00282B83">
        <w:rPr>
          <w:rFonts w:ascii="Times New Roman" w:hAnsi="Times New Roman" w:cs="Times New Roman"/>
          <w:sz w:val="24"/>
          <w:szCs w:val="24"/>
        </w:rPr>
        <w:t xml:space="preserve">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parentes ou </w:t>
      </w:r>
      <w:r w:rsidR="00282B83">
        <w:rPr>
          <w:rFonts w:ascii="Times New Roman" w:hAnsi="Times New Roman" w:cs="Times New Roman"/>
          <w:sz w:val="24"/>
          <w:szCs w:val="24"/>
        </w:rPr>
        <w:t xml:space="preserve">para comprar </w:t>
      </w:r>
      <w:r w:rsidR="00611C89">
        <w:rPr>
          <w:rFonts w:ascii="Times New Roman" w:hAnsi="Times New Roman" w:cs="Times New Roman"/>
          <w:sz w:val="24"/>
          <w:szCs w:val="24"/>
        </w:rPr>
        <w:t xml:space="preserve">produtos </w:t>
      </w:r>
      <w:r w:rsidRPr="00C5704C">
        <w:rPr>
          <w:rFonts w:ascii="Times New Roman" w:hAnsi="Times New Roman" w:cs="Times New Roman"/>
          <w:sz w:val="24"/>
          <w:szCs w:val="24"/>
        </w:rPr>
        <w:t>aliment</w:t>
      </w:r>
      <w:r w:rsidR="00611C89">
        <w:rPr>
          <w:rFonts w:ascii="Times New Roman" w:hAnsi="Times New Roman" w:cs="Times New Roman"/>
          <w:sz w:val="24"/>
          <w:szCs w:val="24"/>
        </w:rPr>
        <w:t>ícios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82B83">
        <w:rPr>
          <w:rFonts w:ascii="Times New Roman" w:hAnsi="Times New Roman" w:cs="Times New Roman"/>
          <w:sz w:val="24"/>
          <w:szCs w:val="24"/>
        </w:rPr>
        <w:t>E na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lista</w:t>
      </w:r>
      <w:r w:rsidR="00282B83">
        <w:rPr>
          <w:rFonts w:ascii="Times New Roman" w:hAnsi="Times New Roman" w:cs="Times New Roman"/>
          <w:sz w:val="24"/>
          <w:szCs w:val="24"/>
        </w:rPr>
        <w:t xml:space="preserve"> constava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visitar </w:t>
      </w:r>
      <w:r w:rsidR="00282B83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Kr</w:t>
      </w:r>
      <w:r w:rsidR="00282B83">
        <w:rPr>
          <w:rFonts w:ascii="Times New Roman" w:hAnsi="Times New Roman" w:cs="Times New Roman"/>
          <w:sz w:val="24"/>
          <w:szCs w:val="24"/>
        </w:rPr>
        <w:t>ê</w:t>
      </w:r>
      <w:r w:rsidRPr="00C5704C">
        <w:rPr>
          <w:rFonts w:ascii="Times New Roman" w:hAnsi="Times New Roman" w:cs="Times New Roman"/>
          <w:sz w:val="24"/>
          <w:szCs w:val="24"/>
        </w:rPr>
        <w:t xml:space="preserve">mlin, </w:t>
      </w:r>
      <w:r w:rsidR="00282B83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Mausoléu de Lênin, </w:t>
      </w:r>
      <w:r w:rsidR="00282B83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galeria Tretiakóv, </w:t>
      </w:r>
      <w:r w:rsidR="00282B83">
        <w:rPr>
          <w:rFonts w:ascii="Times New Roman" w:hAnsi="Times New Roman" w:cs="Times New Roman"/>
          <w:sz w:val="24"/>
          <w:szCs w:val="24"/>
        </w:rPr>
        <w:t>o 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82B83">
        <w:rPr>
          <w:rFonts w:ascii="Times New Roman" w:hAnsi="Times New Roman" w:cs="Times New Roman"/>
          <w:sz w:val="24"/>
          <w:szCs w:val="24"/>
        </w:rPr>
        <w:t>o TSUM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282B83">
        <w:rPr>
          <w:rFonts w:ascii="Times New Roman" w:hAnsi="Times New Roman" w:cs="Times New Roman"/>
          <w:sz w:val="24"/>
          <w:szCs w:val="24"/>
        </w:rPr>
        <w:t xml:space="preserve"> 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“O Mundo das Crianças”.</w:t>
      </w:r>
      <w:r w:rsidR="000009B0">
        <w:rPr>
          <w:rStyle w:val="Refdenotaderodap"/>
          <w:rFonts w:ascii="Times New Roman" w:hAnsi="Times New Roman" w:cs="Times New Roman"/>
          <w:sz w:val="24"/>
          <w:szCs w:val="24"/>
        </w:rPr>
        <w:footnoteReference w:id="182"/>
      </w:r>
      <w:r w:rsidRPr="00C5704C">
        <w:rPr>
          <w:rFonts w:ascii="Times New Roman" w:hAnsi="Times New Roman" w:cs="Times New Roman"/>
          <w:sz w:val="24"/>
          <w:szCs w:val="24"/>
        </w:rPr>
        <w:t xml:space="preserve"> As lojas de alimentos, evidentemente, </w:t>
      </w:r>
      <w:r w:rsidR="00C56637">
        <w:rPr>
          <w:rFonts w:ascii="Times New Roman" w:hAnsi="Times New Roman" w:cs="Times New Roman"/>
          <w:sz w:val="24"/>
          <w:szCs w:val="24"/>
        </w:rPr>
        <w:t>eram</w:t>
      </w:r>
      <w:r w:rsidR="00C566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as primeiras da fila, e não conta</w:t>
      </w:r>
      <w:r w:rsidR="00A85E90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m. A mulher olha</w:t>
      </w:r>
      <w:r w:rsidR="00A85E90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o </w:t>
      </w:r>
      <w:r w:rsidRPr="0089055C">
        <w:rPr>
          <w:rFonts w:ascii="Times New Roman" w:hAnsi="Times New Roman" w:cs="Times New Roman"/>
          <w:i/>
          <w:sz w:val="24"/>
          <w:szCs w:val="24"/>
        </w:rPr>
        <w:t xml:space="preserve">Aparecimento do Cristo </w:t>
      </w:r>
      <w:r w:rsidR="00A85E90" w:rsidRPr="0016326D">
        <w:rPr>
          <w:rFonts w:ascii="Times New Roman" w:hAnsi="Times New Roman" w:cs="Times New Roman"/>
          <w:i/>
          <w:sz w:val="24"/>
          <w:szCs w:val="24"/>
        </w:rPr>
        <w:t>a</w:t>
      </w:r>
      <w:r w:rsidRPr="0089055C">
        <w:rPr>
          <w:rFonts w:ascii="Times New Roman" w:hAnsi="Times New Roman" w:cs="Times New Roman"/>
          <w:i/>
          <w:sz w:val="24"/>
          <w:szCs w:val="24"/>
        </w:rPr>
        <w:t>o povo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11C89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Andrei olha</w:t>
      </w:r>
      <w:r w:rsidR="00A85E90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ela e pensa</w:t>
      </w:r>
      <w:r w:rsidR="00A85E90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: “Ei</w:t>
      </w:r>
      <w:r w:rsidR="00A85E9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A85E90">
        <w:rPr>
          <w:rFonts w:ascii="Times New Roman" w:hAnsi="Times New Roman" w:cs="Times New Roman"/>
          <w:sz w:val="24"/>
          <w:szCs w:val="24"/>
        </w:rPr>
        <w:t>crente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russo. N</w:t>
      </w:r>
      <w:r w:rsidR="00A85E9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A85E90">
        <w:rPr>
          <w:rFonts w:ascii="Times New Roman" w:hAnsi="Times New Roman" w:cs="Times New Roman"/>
          <w:sz w:val="24"/>
          <w:szCs w:val="24"/>
        </w:rPr>
        <w:t xml:space="preserve">rodas de </w:t>
      </w:r>
      <w:r w:rsidRPr="00C5704C">
        <w:rPr>
          <w:rFonts w:ascii="Times New Roman" w:hAnsi="Times New Roman" w:cs="Times New Roman"/>
          <w:sz w:val="24"/>
          <w:szCs w:val="24"/>
        </w:rPr>
        <w:t>religi</w:t>
      </w:r>
      <w:r w:rsidR="00A85E90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agora </w:t>
      </w:r>
      <w:r w:rsidR="00A85E90">
        <w:rPr>
          <w:rFonts w:ascii="Times New Roman" w:hAnsi="Times New Roman" w:cs="Times New Roman"/>
          <w:sz w:val="24"/>
          <w:szCs w:val="24"/>
        </w:rPr>
        <w:t xml:space="preserve">muitos </w:t>
      </w:r>
      <w:r w:rsidRPr="00C5704C">
        <w:rPr>
          <w:rFonts w:ascii="Times New Roman" w:hAnsi="Times New Roman" w:cs="Times New Roman"/>
          <w:sz w:val="24"/>
          <w:szCs w:val="24"/>
        </w:rPr>
        <w:t>falam que o ateísmo perd</w:t>
      </w:r>
      <w:r w:rsidR="00A85E90">
        <w:rPr>
          <w:rFonts w:ascii="Times New Roman" w:hAnsi="Times New Roman" w:cs="Times New Roman"/>
          <w:sz w:val="24"/>
          <w:szCs w:val="24"/>
        </w:rPr>
        <w:t>eu adeptos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85E90" w:rsidRPr="00C5704C">
        <w:rPr>
          <w:rFonts w:ascii="Times New Roman" w:hAnsi="Times New Roman" w:cs="Times New Roman"/>
          <w:sz w:val="24"/>
          <w:szCs w:val="24"/>
        </w:rPr>
        <w:t>começ</w:t>
      </w:r>
      <w:r w:rsidR="00A85E90">
        <w:rPr>
          <w:rFonts w:ascii="Times New Roman" w:hAnsi="Times New Roman" w:cs="Times New Roman"/>
          <w:sz w:val="24"/>
          <w:szCs w:val="24"/>
        </w:rPr>
        <w:t>ou</w:t>
      </w:r>
      <w:r w:rsidR="00A85E9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renascença religiosa. </w:t>
      </w:r>
      <w:r w:rsidR="00A85E90">
        <w:rPr>
          <w:rFonts w:ascii="Times New Roman" w:hAnsi="Times New Roman" w:cs="Times New Roman"/>
          <w:sz w:val="24"/>
          <w:szCs w:val="24"/>
        </w:rPr>
        <w:t>Muito</w:t>
      </w:r>
      <w:r w:rsidR="00A85E9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bem, suponhamos que o ateísmo </w:t>
      </w:r>
      <w:r w:rsidR="00A85E90">
        <w:rPr>
          <w:rFonts w:ascii="Times New Roman" w:hAnsi="Times New Roman" w:cs="Times New Roman"/>
          <w:sz w:val="24"/>
          <w:szCs w:val="24"/>
        </w:rPr>
        <w:t xml:space="preserve">tenha </w:t>
      </w:r>
      <w:r w:rsidRPr="00C5704C">
        <w:rPr>
          <w:rFonts w:ascii="Times New Roman" w:hAnsi="Times New Roman" w:cs="Times New Roman"/>
          <w:sz w:val="24"/>
          <w:szCs w:val="24"/>
        </w:rPr>
        <w:t>perd</w:t>
      </w:r>
      <w:r w:rsidR="00A85E90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será que isso levou a religião a vencer na Rússia? </w:t>
      </w:r>
      <w:r w:rsidR="004E19B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AE2EC6">
        <w:rPr>
          <w:rFonts w:ascii="Times New Roman" w:hAnsi="Times New Roman" w:cs="Times New Roman"/>
          <w:sz w:val="24"/>
          <w:szCs w:val="24"/>
        </w:rPr>
        <w:t xml:space="preserve">ninguém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ter aprendido nada, </w:t>
      </w:r>
      <w:r w:rsidR="004E19BC">
        <w:rPr>
          <w:rFonts w:ascii="Times New Roman" w:hAnsi="Times New Roman" w:cs="Times New Roman"/>
          <w:sz w:val="24"/>
          <w:szCs w:val="24"/>
        </w:rPr>
        <w:t xml:space="preserve">a religião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renasce com a antiga </w:t>
      </w:r>
      <w:del w:id="2152" w:author="Daniela Mountian" w:date="2017-07-18T16:21:00Z">
        <w:r w:rsidRPr="00C5704C" w:rsidDel="00AE2EC6">
          <w:rPr>
            <w:rFonts w:ascii="Times New Roman" w:hAnsi="Times New Roman" w:cs="Times New Roman"/>
            <w:sz w:val="24"/>
            <w:szCs w:val="24"/>
          </w:rPr>
          <w:delText>loucura por Cristo</w:delText>
        </w:r>
      </w:del>
      <w:commentRangeStart w:id="2153"/>
      <w:ins w:id="2154" w:author="Daniela Mountian" w:date="2017-07-18T16:21:00Z">
        <w:r w:rsidR="00AE2EC6">
          <w:rPr>
            <w:rFonts w:ascii="Times New Roman" w:hAnsi="Times New Roman" w:cs="Times New Roman"/>
            <w:sz w:val="24"/>
            <w:szCs w:val="24"/>
          </w:rPr>
          <w:t>histeria</w:t>
        </w:r>
        <w:commentRangeEnd w:id="2153"/>
        <w:r w:rsidR="00AE2EC6">
          <w:rPr>
            <w:rStyle w:val="Refdecomentrio"/>
            <w:rFonts w:cs="Times New Roman"/>
            <w:lang w:val="x-none"/>
          </w:rPr>
          <w:commentReference w:id="2153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no lugar do sentimento, com </w:t>
      </w:r>
      <w:r w:rsidR="00CB0248">
        <w:rPr>
          <w:rFonts w:ascii="Times New Roman" w:hAnsi="Times New Roman" w:cs="Times New Roman"/>
          <w:sz w:val="24"/>
          <w:szCs w:val="24"/>
        </w:rPr>
        <w:t xml:space="preserve">pessoas </w:t>
      </w:r>
      <w:r w:rsidR="0016326D">
        <w:rPr>
          <w:rFonts w:ascii="Times New Roman" w:hAnsi="Times New Roman" w:cs="Times New Roman"/>
          <w:sz w:val="24"/>
          <w:szCs w:val="24"/>
        </w:rPr>
        <w:t>teimosas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1C89">
        <w:rPr>
          <w:rFonts w:ascii="Times New Roman" w:hAnsi="Times New Roman" w:cs="Times New Roman"/>
          <w:sz w:val="24"/>
          <w:szCs w:val="24"/>
        </w:rPr>
        <w:t xml:space="preserve">discutindo </w:t>
      </w:r>
      <w:r w:rsidRPr="00C5704C">
        <w:rPr>
          <w:rFonts w:ascii="Times New Roman" w:hAnsi="Times New Roman" w:cs="Times New Roman"/>
          <w:sz w:val="24"/>
          <w:szCs w:val="24"/>
        </w:rPr>
        <w:t>sobre Cristo e com o povo</w:t>
      </w:r>
      <w:r w:rsidR="00CB0248">
        <w:rPr>
          <w:rFonts w:ascii="Times New Roman" w:hAnsi="Times New Roman" w:cs="Times New Roman"/>
          <w:sz w:val="24"/>
          <w:szCs w:val="24"/>
        </w:rPr>
        <w:t xml:space="preserve"> simples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AE2EC6">
        <w:rPr>
          <w:rFonts w:ascii="Times New Roman" w:hAnsi="Times New Roman" w:cs="Times New Roman"/>
          <w:sz w:val="24"/>
          <w:szCs w:val="24"/>
        </w:rPr>
        <w:t>, em vez de refletir sobre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Cristo, espera dele o mesmo que esperava do georgiano Stálin, do turco Rázin ou </w:t>
      </w:r>
      <w:r w:rsidR="00AE2EC6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algum outro </w:t>
      </w:r>
      <w:r w:rsidRPr="00AE2EC6">
        <w:rPr>
          <w:rFonts w:ascii="Times New Roman" w:hAnsi="Times New Roman" w:cs="Times New Roman"/>
          <w:sz w:val="24"/>
          <w:szCs w:val="24"/>
        </w:rPr>
        <w:t>atamã</w:t>
      </w:r>
      <w:ins w:id="2155" w:author="Daniela Mountian" w:date="2017-07-18T16:30:00Z">
        <w:r w:rsidR="00AE2EC6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83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russo. E se a Rússia, no futuro, tentar se salvar através da consciência popular</w:t>
      </w:r>
      <w:r w:rsidR="00215C3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nacionalista, ela não será </w:t>
      </w:r>
      <w:r w:rsidR="00AE2EC6">
        <w:rPr>
          <w:rFonts w:ascii="Times New Roman" w:hAnsi="Times New Roman" w:cs="Times New Roman"/>
          <w:sz w:val="24"/>
          <w:szCs w:val="24"/>
        </w:rPr>
        <w:t xml:space="preserve">nem </w:t>
      </w:r>
      <w:r w:rsidRPr="00C5704C">
        <w:rPr>
          <w:rFonts w:ascii="Times New Roman" w:hAnsi="Times New Roman" w:cs="Times New Roman"/>
          <w:sz w:val="24"/>
          <w:szCs w:val="24"/>
        </w:rPr>
        <w:t>materialista</w:t>
      </w:r>
      <w:r w:rsidR="00AE2EC6">
        <w:rPr>
          <w:rFonts w:ascii="Times New Roman" w:hAnsi="Times New Roman" w:cs="Times New Roman"/>
          <w:sz w:val="24"/>
          <w:szCs w:val="24"/>
        </w:rPr>
        <w:t xml:space="preserve"> 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ate</w:t>
      </w:r>
      <w:r w:rsidR="00AE2EC6">
        <w:rPr>
          <w:rFonts w:ascii="Times New Roman" w:hAnsi="Times New Roman" w:cs="Times New Roman"/>
          <w:sz w:val="24"/>
          <w:szCs w:val="24"/>
        </w:rPr>
        <w:t>ísta</w:t>
      </w:r>
      <w:r w:rsidRPr="00C5704C">
        <w:rPr>
          <w:rFonts w:ascii="Times New Roman" w:hAnsi="Times New Roman" w:cs="Times New Roman"/>
          <w:sz w:val="24"/>
          <w:szCs w:val="24"/>
        </w:rPr>
        <w:t>. A consciência nacional</w:t>
      </w:r>
      <w:r w:rsidR="00706B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religiosa será a máscara do fascismo salvador russo. Em primeiro lugar, o que era chamado de “ateísmo”</w:t>
      </w:r>
      <w:r w:rsidR="00CB0248">
        <w:rPr>
          <w:rFonts w:ascii="Times New Roman" w:hAnsi="Times New Roman" w:cs="Times New Roman"/>
          <w:sz w:val="24"/>
          <w:szCs w:val="24"/>
        </w:rPr>
        <w:t>, na realidade,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0248">
        <w:rPr>
          <w:rFonts w:ascii="Times New Roman" w:hAnsi="Times New Roman" w:cs="Times New Roman"/>
          <w:sz w:val="24"/>
          <w:szCs w:val="24"/>
        </w:rPr>
        <w:t>se comprometeu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Rússia, tornou-se inoportuno, perdeu a novidade. Em segundo, </w:t>
      </w:r>
      <w:ins w:id="2183" w:author="Daniela Mountian" w:date="2017-07-18T17:00:00Z">
        <w:r w:rsidR="005F4352">
          <w:rPr>
            <w:rFonts w:ascii="Times New Roman" w:hAnsi="Times New Roman" w:cs="Times New Roman"/>
            <w:sz w:val="24"/>
            <w:szCs w:val="24"/>
          </w:rPr>
          <w:t xml:space="preserve">o </w:t>
        </w:r>
        <w:r w:rsidR="005F4352">
          <w:rPr>
            <w:rFonts w:ascii="Times New Roman" w:hAnsi="Times New Roman" w:cs="Times New Roman"/>
            <w:sz w:val="24"/>
            <w:szCs w:val="24"/>
          </w:rPr>
          <w:lastRenderedPageBreak/>
          <w:t>ateísmo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não mostrou a devida flexibilidade</w:t>
      </w:r>
      <w:r w:rsidR="005F4352">
        <w:rPr>
          <w:rFonts w:ascii="Times New Roman" w:hAnsi="Times New Roman" w:cs="Times New Roman"/>
          <w:sz w:val="24"/>
          <w:szCs w:val="24"/>
        </w:rPr>
        <w:t xml:space="preserve"> no</w:t>
      </w:r>
      <w:r w:rsidR="00CB0248">
        <w:rPr>
          <w:rFonts w:ascii="Times New Roman" w:hAnsi="Times New Roman" w:cs="Times New Roman"/>
          <w:sz w:val="24"/>
          <w:szCs w:val="24"/>
        </w:rPr>
        <w:t xml:space="preserve"> </w:t>
      </w:r>
      <w:r w:rsidR="005F4352">
        <w:rPr>
          <w:rFonts w:ascii="Times New Roman" w:hAnsi="Times New Roman" w:cs="Times New Roman"/>
          <w:sz w:val="24"/>
          <w:szCs w:val="24"/>
        </w:rPr>
        <w:t>âmbito</w:t>
      </w:r>
      <w:r w:rsidR="00CB0248">
        <w:rPr>
          <w:rFonts w:ascii="Times New Roman" w:hAnsi="Times New Roman" w:cs="Times New Roman"/>
          <w:sz w:val="24"/>
          <w:szCs w:val="24"/>
        </w:rPr>
        <w:t xml:space="preserve"> nacional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revelou-se desajeitado, </w:t>
      </w:r>
      <w:r w:rsidR="005F4352">
        <w:rPr>
          <w:rFonts w:ascii="Times New Roman" w:hAnsi="Times New Roman" w:cs="Times New Roman"/>
          <w:sz w:val="24"/>
          <w:szCs w:val="24"/>
        </w:rPr>
        <w:t>ao passo que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ortodoxia demonstrou inúmeras vezes, no passado, seu desprendimento </w:t>
      </w:r>
      <w:r w:rsidR="005F4352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engrandecer abertamente o poder nacional, e hoje</w:t>
      </w:r>
      <w:r w:rsidR="005F435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juventude</w:t>
      </w:r>
      <w:r w:rsidR="005F435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</w:t>
      </w:r>
      <w:r w:rsidR="005F4352">
        <w:rPr>
          <w:rFonts w:ascii="Times New Roman" w:hAnsi="Times New Roman" w:cs="Times New Roman"/>
          <w:sz w:val="24"/>
          <w:szCs w:val="24"/>
        </w:rPr>
        <w:t>é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novidade</w:t>
      </w:r>
      <w:r w:rsidR="005F4352">
        <w:rPr>
          <w:rFonts w:ascii="Times New Roman" w:hAnsi="Times New Roman" w:cs="Times New Roman"/>
          <w:sz w:val="24"/>
          <w:szCs w:val="24"/>
        </w:rPr>
        <w:t xml:space="preserve"> atraente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”. </w:t>
      </w:r>
    </w:p>
    <w:p w:rsidR="0024094F" w:rsidRPr="00A867CB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eis uma sala totalmente diferente. Os quadros </w:t>
      </w:r>
      <w:r w:rsidRPr="0089055C">
        <w:rPr>
          <w:rFonts w:ascii="Times New Roman" w:hAnsi="Times New Roman" w:cs="Times New Roman"/>
          <w:i/>
          <w:sz w:val="24"/>
          <w:szCs w:val="24"/>
        </w:rPr>
        <w:t>Púchkin</w:t>
      </w:r>
      <w:r w:rsidRPr="00C5704C">
        <w:rPr>
          <w:rFonts w:ascii="Times New Roman" w:hAnsi="Times New Roman" w:cs="Times New Roman"/>
          <w:sz w:val="24"/>
          <w:szCs w:val="24"/>
        </w:rPr>
        <w:t>, de Kipriénski,</w:t>
      </w:r>
      <w:r w:rsidR="00843CC1" w:rsidRPr="00843CC1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 w:rsidR="00843CC1">
        <w:rPr>
          <w:rStyle w:val="Refdenotaderodap"/>
          <w:rFonts w:ascii="Times New Roman" w:hAnsi="Times New Roman" w:cs="Times New Roman"/>
          <w:sz w:val="24"/>
          <w:szCs w:val="24"/>
        </w:rPr>
        <w:footnoteReference w:id="184"/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del w:id="2184" w:author="Daniela Mountian" w:date="2017-07-19T22:20:00Z">
        <w:r w:rsidRPr="00C5704C" w:rsidDel="00DD2BD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89055C">
        <w:rPr>
          <w:rFonts w:ascii="Times New Roman" w:hAnsi="Times New Roman" w:cs="Times New Roman"/>
          <w:i/>
          <w:sz w:val="24"/>
          <w:szCs w:val="24"/>
        </w:rPr>
        <w:t>L</w:t>
      </w:r>
      <w:r w:rsidR="00817A50" w:rsidRPr="0089055C">
        <w:rPr>
          <w:rFonts w:ascii="Times New Roman" w:hAnsi="Times New Roman" w:cs="Times New Roman"/>
          <w:i/>
          <w:sz w:val="24"/>
          <w:szCs w:val="24"/>
        </w:rPr>
        <w:t>ê</w:t>
      </w:r>
      <w:r w:rsidRPr="0089055C">
        <w:rPr>
          <w:rFonts w:ascii="Times New Roman" w:hAnsi="Times New Roman" w:cs="Times New Roman"/>
          <w:i/>
          <w:sz w:val="24"/>
          <w:szCs w:val="24"/>
        </w:rPr>
        <w:t>rmontov</w:t>
      </w:r>
      <w:r w:rsidRPr="00C5704C">
        <w:rPr>
          <w:rFonts w:ascii="Times New Roman" w:hAnsi="Times New Roman" w:cs="Times New Roman"/>
          <w:sz w:val="24"/>
          <w:szCs w:val="24"/>
        </w:rPr>
        <w:t>, de Peróv, provoca</w:t>
      </w:r>
      <w:ins w:id="2185" w:author="Daniela Mountian" w:date="2017-07-19T13:32:00Z">
        <w:r w:rsidR="00C56AC9">
          <w:rPr>
            <w:rFonts w:ascii="Times New Roman" w:hAnsi="Times New Roman" w:cs="Times New Roman"/>
            <w:sz w:val="24"/>
            <w:szCs w:val="24"/>
          </w:rPr>
          <w:t>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 a mesma sensação </w:t>
      </w:r>
      <w:r w:rsidR="00044DE4">
        <w:rPr>
          <w:rFonts w:ascii="Times New Roman" w:hAnsi="Times New Roman" w:cs="Times New Roman"/>
          <w:sz w:val="24"/>
          <w:szCs w:val="24"/>
        </w:rPr>
        <w:t>de suas</w:t>
      </w:r>
      <w:r w:rsidR="00044DE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reproduções</w:t>
      </w:r>
      <w:r w:rsidR="005E36D0">
        <w:rPr>
          <w:rFonts w:ascii="Times New Roman" w:hAnsi="Times New Roman" w:cs="Times New Roman"/>
          <w:sz w:val="24"/>
          <w:szCs w:val="24"/>
        </w:rPr>
        <w:t xml:space="preserve"> </w:t>
      </w:r>
      <w:r w:rsidR="00BD73E8">
        <w:rPr>
          <w:rFonts w:ascii="Times New Roman" w:hAnsi="Times New Roman" w:cs="Times New Roman"/>
          <w:sz w:val="24"/>
          <w:szCs w:val="24"/>
        </w:rPr>
        <w:t>folheadas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revista </w:t>
      </w:r>
      <w:del w:id="2186" w:author="Daniela Mountian" w:date="2017-07-18T17:20:00Z">
        <w:r w:rsidRPr="00C5704C" w:rsidDel="005E36D0">
          <w:rPr>
            <w:rFonts w:ascii="Times New Roman" w:hAnsi="Times New Roman" w:cs="Times New Roman"/>
            <w:sz w:val="24"/>
            <w:szCs w:val="24"/>
          </w:rPr>
          <w:delText>“</w:delText>
        </w:r>
      </w:del>
      <w:del w:id="2187" w:author="Daniela Mountian" w:date="2017-07-18T17:24:00Z">
        <w:r w:rsidRPr="005E36D0" w:rsidDel="00505540">
          <w:rPr>
            <w:rFonts w:ascii="Times New Roman" w:hAnsi="Times New Roman" w:cs="Times New Roman"/>
            <w:i/>
            <w:sz w:val="24"/>
            <w:szCs w:val="24"/>
          </w:rPr>
          <w:delText>Ogoniók</w:delText>
        </w:r>
      </w:del>
      <w:del w:id="2188" w:author="Daniela Mountian" w:date="2017-07-18T17:20:00Z">
        <w:r w:rsidRPr="00C5704C" w:rsidDel="005E36D0">
          <w:rPr>
            <w:rFonts w:ascii="Times New Roman" w:hAnsi="Times New Roman" w:cs="Times New Roman"/>
            <w:sz w:val="24"/>
            <w:szCs w:val="24"/>
          </w:rPr>
          <w:delText>”</w:delText>
        </w:r>
      </w:del>
      <w:ins w:id="2189" w:author="Daniela Mountian" w:date="2017-07-18T17:24:00Z">
        <w:r w:rsidR="00505540">
          <w:rPr>
            <w:rFonts w:ascii="Times New Roman" w:hAnsi="Times New Roman" w:cs="Times New Roman"/>
            <w:i/>
            <w:sz w:val="24"/>
            <w:szCs w:val="24"/>
          </w:rPr>
          <w:t>Luzinha</w:t>
        </w:r>
      </w:ins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505540">
        <w:rPr>
          <w:rStyle w:val="Refdenotaderodap"/>
          <w:rFonts w:ascii="Times New Roman" w:hAnsi="Times New Roman" w:cs="Times New Roman"/>
          <w:sz w:val="24"/>
          <w:szCs w:val="24"/>
        </w:rPr>
        <w:footnoteReference w:id="18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78F9">
        <w:rPr>
          <w:rFonts w:ascii="Times New Roman" w:hAnsi="Times New Roman" w:cs="Times New Roman"/>
          <w:sz w:val="24"/>
          <w:szCs w:val="24"/>
        </w:rPr>
        <w:t>Na mesma sala</w:t>
      </w:r>
      <w:r w:rsidR="004978F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78F9">
        <w:rPr>
          <w:rFonts w:ascii="Times New Roman" w:hAnsi="Times New Roman" w:cs="Times New Roman"/>
          <w:sz w:val="24"/>
          <w:szCs w:val="24"/>
        </w:rPr>
        <w:t>se encontra</w:t>
      </w:r>
      <w:r w:rsidR="00215C31">
        <w:rPr>
          <w:rFonts w:ascii="Times New Roman" w:hAnsi="Times New Roman" w:cs="Times New Roman"/>
          <w:sz w:val="24"/>
          <w:szCs w:val="24"/>
        </w:rPr>
        <w:t>va</w:t>
      </w:r>
      <w:r w:rsidR="004978F9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89055C">
        <w:rPr>
          <w:rFonts w:ascii="Times New Roman" w:hAnsi="Times New Roman" w:cs="Times New Roman"/>
          <w:i/>
          <w:sz w:val="24"/>
          <w:szCs w:val="24"/>
        </w:rPr>
        <w:t>Tolstói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Pr="0089055C">
        <w:rPr>
          <w:rFonts w:ascii="Times New Roman" w:hAnsi="Times New Roman" w:cs="Times New Roman"/>
          <w:i/>
          <w:sz w:val="24"/>
          <w:szCs w:val="24"/>
        </w:rPr>
        <w:t>Dostoiévski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843CC1">
        <w:rPr>
          <w:rStyle w:val="Refdenotaderodap"/>
          <w:rFonts w:ascii="Times New Roman" w:hAnsi="Times New Roman" w:cs="Times New Roman"/>
          <w:sz w:val="24"/>
          <w:szCs w:val="24"/>
        </w:rPr>
        <w:footnoteReference w:id="186"/>
      </w:r>
      <w:proofErr w:type="gramStart"/>
      <w:r w:rsidR="00843CC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89055C">
        <w:rPr>
          <w:rFonts w:ascii="Times New Roman" w:hAnsi="Times New Roman" w:cs="Times New Roman"/>
          <w:i/>
          <w:sz w:val="24"/>
          <w:szCs w:val="24"/>
        </w:rPr>
        <w:t>Tolstói</w:t>
      </w:r>
      <w:r w:rsidRPr="00C5704C">
        <w:rPr>
          <w:rFonts w:ascii="Times New Roman" w:hAnsi="Times New Roman" w:cs="Times New Roman"/>
          <w:sz w:val="24"/>
          <w:szCs w:val="24"/>
        </w:rPr>
        <w:t xml:space="preserve"> t</w:t>
      </w:r>
      <w:ins w:id="2190" w:author="Daniela Mountian" w:date="2017-08-04T01:37:00Z">
        <w:r w:rsidR="00F52BA7">
          <w:rPr>
            <w:rFonts w:ascii="Times New Roman" w:hAnsi="Times New Roman" w:cs="Times New Roman"/>
            <w:sz w:val="24"/>
            <w:szCs w:val="24"/>
          </w:rPr>
          <w:t>inha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 olhar vazio, mas nele </w:t>
      </w:r>
      <w:r w:rsidR="00A64C50">
        <w:rPr>
          <w:rFonts w:ascii="Times New Roman" w:hAnsi="Times New Roman" w:cs="Times New Roman"/>
          <w:sz w:val="24"/>
          <w:szCs w:val="24"/>
        </w:rPr>
        <w:t xml:space="preserve">isso </w:t>
      </w:r>
      <w:r w:rsidRPr="00C5704C">
        <w:rPr>
          <w:rFonts w:ascii="Times New Roman" w:hAnsi="Times New Roman" w:cs="Times New Roman"/>
          <w:sz w:val="24"/>
          <w:szCs w:val="24"/>
        </w:rPr>
        <w:t>parec</w:t>
      </w:r>
      <w:ins w:id="2191" w:author="Daniela Mountian" w:date="2017-08-04T01:37:00Z">
        <w:r w:rsidR="00F52BA7">
          <w:rPr>
            <w:rFonts w:ascii="Times New Roman" w:hAnsi="Times New Roman" w:cs="Times New Roman"/>
            <w:sz w:val="24"/>
            <w:szCs w:val="24"/>
          </w:rPr>
          <w:t>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natural, </w:t>
      </w:r>
      <w:r w:rsidR="00A64C50">
        <w:rPr>
          <w:rFonts w:ascii="Times New Roman" w:hAnsi="Times New Roman" w:cs="Times New Roman"/>
          <w:sz w:val="24"/>
          <w:szCs w:val="24"/>
        </w:rPr>
        <w:t>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budista, pois</w:t>
      </w:r>
      <w:r w:rsidR="00A64C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os humanistas do século XIX</w:t>
      </w:r>
      <w:r w:rsidR="00A64C5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574A">
        <w:rPr>
          <w:rFonts w:ascii="Times New Roman" w:hAnsi="Times New Roman" w:cs="Times New Roman"/>
          <w:sz w:val="24"/>
          <w:szCs w:val="24"/>
        </w:rPr>
        <w:t xml:space="preserve">sobressaía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paixão </w:t>
      </w:r>
      <w:r w:rsidR="00D7574A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atingir a perfeição pelo caminho mais curto, o que inevitavelmente levava ao esquematismo espiritual e poético tão característico do budismo. Na parede oposta</w:t>
      </w:r>
      <w:r w:rsidR="0056498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pendura</w:t>
      </w:r>
      <w:r w:rsidR="00564986">
        <w:rPr>
          <w:rFonts w:ascii="Times New Roman" w:hAnsi="Times New Roman" w:cs="Times New Roman"/>
          <w:sz w:val="24"/>
          <w:szCs w:val="24"/>
        </w:rPr>
        <w:t>va-se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quadro de Peróv </w:t>
      </w:r>
      <w:r w:rsidRPr="0016326D">
        <w:rPr>
          <w:rFonts w:ascii="Times New Roman" w:hAnsi="Times New Roman" w:cs="Times New Roman"/>
          <w:i/>
          <w:sz w:val="24"/>
          <w:szCs w:val="24"/>
        </w:rPr>
        <w:t>O peregrino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Peróv pintou o </w:t>
      </w:r>
      <w:r w:rsidR="00564986">
        <w:rPr>
          <w:rFonts w:ascii="Times New Roman" w:hAnsi="Times New Roman" w:cs="Times New Roman"/>
          <w:sz w:val="24"/>
          <w:szCs w:val="24"/>
        </w:rPr>
        <w:t>retrato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Dostoiévski em 1872 e </w:t>
      </w:r>
      <w:r w:rsidRPr="0016326D">
        <w:rPr>
          <w:rFonts w:ascii="Times New Roman" w:hAnsi="Times New Roman" w:cs="Times New Roman"/>
          <w:i/>
          <w:sz w:val="24"/>
          <w:szCs w:val="24"/>
        </w:rPr>
        <w:t>O peregrino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46CF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>1870. São surpreendentemente parecidos</w:t>
      </w:r>
      <w:r w:rsidR="00564986">
        <w:rPr>
          <w:rFonts w:ascii="Times New Roman" w:hAnsi="Times New Roman" w:cs="Times New Roman"/>
          <w:sz w:val="24"/>
          <w:szCs w:val="24"/>
        </w:rPr>
        <w:t xml:space="preserve">, </w:t>
      </w:r>
      <w:r w:rsidR="00C91FE9">
        <w:rPr>
          <w:rFonts w:ascii="Times New Roman" w:hAnsi="Times New Roman" w:cs="Times New Roman"/>
          <w:sz w:val="24"/>
          <w:szCs w:val="24"/>
        </w:rPr>
        <w:t>em particular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0F84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olhar. </w:t>
      </w:r>
      <w:r w:rsidR="00AF0F84">
        <w:rPr>
          <w:rFonts w:ascii="Times New Roman" w:hAnsi="Times New Roman" w:cs="Times New Roman"/>
          <w:sz w:val="24"/>
          <w:szCs w:val="24"/>
        </w:rPr>
        <w:t xml:space="preserve">Tanto </w:t>
      </w:r>
      <w:r w:rsidRPr="00C5704C">
        <w:rPr>
          <w:rFonts w:ascii="Times New Roman" w:hAnsi="Times New Roman" w:cs="Times New Roman"/>
          <w:sz w:val="24"/>
          <w:szCs w:val="24"/>
        </w:rPr>
        <w:t>Dostoiévski</w:t>
      </w:r>
      <w:r w:rsidR="0016326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Pr="0016326D">
        <w:rPr>
          <w:rFonts w:ascii="Times New Roman" w:hAnsi="Times New Roman" w:cs="Times New Roman"/>
          <w:i/>
          <w:sz w:val="24"/>
          <w:szCs w:val="24"/>
        </w:rPr>
        <w:t>O peregrino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</w:t>
      </w:r>
      <w:r w:rsidR="00AF0F84">
        <w:rPr>
          <w:rFonts w:ascii="Times New Roman" w:hAnsi="Times New Roman" w:cs="Times New Roman"/>
          <w:sz w:val="24"/>
          <w:szCs w:val="24"/>
        </w:rPr>
        <w:t>ê</w:t>
      </w:r>
      <w:r w:rsidRPr="00C5704C">
        <w:rPr>
          <w:rFonts w:ascii="Times New Roman" w:hAnsi="Times New Roman" w:cs="Times New Roman"/>
          <w:sz w:val="24"/>
          <w:szCs w:val="24"/>
        </w:rPr>
        <w:t>m uma tensão penetra</w:t>
      </w:r>
      <w:r w:rsidR="00AF0F84">
        <w:rPr>
          <w:rFonts w:ascii="Times New Roman" w:hAnsi="Times New Roman" w:cs="Times New Roman"/>
          <w:sz w:val="24"/>
          <w:szCs w:val="24"/>
        </w:rPr>
        <w:t>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978F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aprofundamento </w:t>
      </w:r>
      <w:r w:rsidR="004978F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o olhar e n</w:t>
      </w:r>
      <w:r w:rsidR="004978F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978F9">
        <w:rPr>
          <w:rFonts w:ascii="Times New Roman" w:hAnsi="Times New Roman" w:cs="Times New Roman"/>
          <w:sz w:val="24"/>
          <w:szCs w:val="24"/>
        </w:rPr>
        <w:t>porte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Como se </w:t>
      </w:r>
      <w:r w:rsidR="00B5580A">
        <w:rPr>
          <w:rFonts w:ascii="Times New Roman" w:hAnsi="Times New Roman" w:cs="Times New Roman"/>
          <w:sz w:val="24"/>
          <w:szCs w:val="24"/>
        </w:rPr>
        <w:t>esse</w:t>
      </w:r>
      <w:r w:rsidR="00706B4C">
        <w:rPr>
          <w:rFonts w:ascii="Times New Roman" w:hAnsi="Times New Roman" w:cs="Times New Roman"/>
          <w:sz w:val="24"/>
          <w:szCs w:val="24"/>
        </w:rPr>
        <w:t>s</w:t>
      </w:r>
      <w:r w:rsidR="00B5580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olh</w:t>
      </w:r>
      <w:r w:rsidR="00706B4C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5580A">
        <w:rPr>
          <w:rFonts w:ascii="Times New Roman" w:hAnsi="Times New Roman" w:cs="Times New Roman"/>
          <w:sz w:val="24"/>
          <w:szCs w:val="24"/>
        </w:rPr>
        <w:t>se fixasse</w:t>
      </w:r>
      <w:r w:rsidR="00706B4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mais profundas criações </w:t>
      </w:r>
      <w:r w:rsidR="00B5580A">
        <w:rPr>
          <w:rFonts w:ascii="Times New Roman" w:hAnsi="Times New Roman" w:cs="Times New Roman"/>
          <w:sz w:val="24"/>
          <w:szCs w:val="24"/>
        </w:rPr>
        <w:t>divinas</w:t>
      </w:r>
      <w:r w:rsidRPr="00C5704C">
        <w:rPr>
          <w:rFonts w:ascii="Times New Roman" w:hAnsi="Times New Roman" w:cs="Times New Roman"/>
          <w:sz w:val="24"/>
          <w:szCs w:val="24"/>
        </w:rPr>
        <w:t>, mas</w:t>
      </w:r>
      <w:r w:rsidR="00B5580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realidade, </w:t>
      </w:r>
      <w:r w:rsidR="00B5580A">
        <w:rPr>
          <w:rFonts w:ascii="Times New Roman" w:hAnsi="Times New Roman" w:cs="Times New Roman"/>
          <w:sz w:val="24"/>
          <w:szCs w:val="24"/>
        </w:rPr>
        <w:t xml:space="preserve">caso </w:t>
      </w:r>
      <w:r w:rsidR="009D5AD5">
        <w:rPr>
          <w:rFonts w:ascii="Times New Roman" w:hAnsi="Times New Roman" w:cs="Times New Roman"/>
          <w:sz w:val="24"/>
          <w:szCs w:val="24"/>
        </w:rPr>
        <w:t xml:space="preserve">se </w:t>
      </w:r>
      <w:r w:rsidR="009D5AD5" w:rsidRPr="00C5704C">
        <w:rPr>
          <w:rFonts w:ascii="Times New Roman" w:hAnsi="Times New Roman" w:cs="Times New Roman"/>
          <w:sz w:val="24"/>
          <w:szCs w:val="24"/>
        </w:rPr>
        <w:t>o</w:t>
      </w:r>
      <w:r w:rsidR="009D5AD5">
        <w:rPr>
          <w:rFonts w:ascii="Times New Roman" w:hAnsi="Times New Roman" w:cs="Times New Roman"/>
          <w:sz w:val="24"/>
          <w:szCs w:val="24"/>
        </w:rPr>
        <w:t>bserv</w:t>
      </w:r>
      <w:r w:rsidR="00B5580A">
        <w:rPr>
          <w:rFonts w:ascii="Times New Roman" w:hAnsi="Times New Roman" w:cs="Times New Roman"/>
          <w:sz w:val="24"/>
          <w:szCs w:val="24"/>
        </w:rPr>
        <w:t>e</w:t>
      </w:r>
      <w:r w:rsidR="009D5AD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5AD5">
        <w:rPr>
          <w:rFonts w:ascii="Times New Roman" w:hAnsi="Times New Roman" w:cs="Times New Roman"/>
          <w:sz w:val="24"/>
          <w:szCs w:val="24"/>
        </w:rPr>
        <w:t>com atenção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5580A">
        <w:rPr>
          <w:rFonts w:ascii="Times New Roman" w:hAnsi="Times New Roman" w:cs="Times New Roman"/>
          <w:sz w:val="24"/>
          <w:szCs w:val="24"/>
        </w:rPr>
        <w:t>ele</w:t>
      </w:r>
      <w:r w:rsidR="00706B4C">
        <w:rPr>
          <w:rFonts w:ascii="Times New Roman" w:hAnsi="Times New Roman" w:cs="Times New Roman"/>
          <w:sz w:val="24"/>
          <w:szCs w:val="24"/>
        </w:rPr>
        <w:t>s</w:t>
      </w:r>
      <w:r w:rsidR="00B5580A">
        <w:rPr>
          <w:rFonts w:ascii="Times New Roman" w:hAnsi="Times New Roman" w:cs="Times New Roman"/>
          <w:sz w:val="24"/>
          <w:szCs w:val="24"/>
        </w:rPr>
        <w:t xml:space="preserve"> </w:t>
      </w:r>
      <w:r w:rsidR="009D5AD5">
        <w:rPr>
          <w:rFonts w:ascii="Times New Roman" w:hAnsi="Times New Roman" w:cs="Times New Roman"/>
          <w:sz w:val="24"/>
          <w:szCs w:val="24"/>
        </w:rPr>
        <w:t>est</w:t>
      </w:r>
      <w:r w:rsidR="00706B4C">
        <w:rPr>
          <w:rFonts w:ascii="Times New Roman" w:hAnsi="Times New Roman" w:cs="Times New Roman"/>
          <w:sz w:val="24"/>
          <w:szCs w:val="24"/>
        </w:rPr>
        <w:t>ão</w:t>
      </w:r>
      <w:ins w:id="2192" w:author="Leila" w:date="2016-07-24T09:34:00Z">
        <w:r w:rsidR="009D5AD5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B5580A">
        <w:rPr>
          <w:rFonts w:ascii="Times New Roman" w:hAnsi="Times New Roman" w:cs="Times New Roman"/>
          <w:sz w:val="24"/>
          <w:szCs w:val="24"/>
        </w:rPr>
        <w:t>concentrado</w:t>
      </w:r>
      <w:r w:rsidR="00706B4C">
        <w:rPr>
          <w:rFonts w:ascii="Times New Roman" w:hAnsi="Times New Roman" w:cs="Times New Roman"/>
          <w:sz w:val="24"/>
          <w:szCs w:val="24"/>
        </w:rPr>
        <w:t>s</w:t>
      </w:r>
      <w:r w:rsidR="00B5580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B5580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 velh</w:t>
      </w:r>
      <w:r w:rsidR="00B5580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B5580A">
        <w:rPr>
          <w:rFonts w:ascii="Times New Roman" w:hAnsi="Times New Roman" w:cs="Times New Roman"/>
          <w:sz w:val="24"/>
          <w:szCs w:val="24"/>
        </w:rPr>
        <w:t>alpargatas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fibra trançada e nas </w:t>
      </w:r>
      <w:r w:rsidR="00B5580A">
        <w:rPr>
          <w:rFonts w:ascii="Times New Roman" w:hAnsi="Times New Roman" w:cs="Times New Roman"/>
          <w:sz w:val="24"/>
          <w:szCs w:val="24"/>
        </w:rPr>
        <w:t>dívidas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B5580A">
        <w:rPr>
          <w:rFonts w:ascii="Times New Roman" w:hAnsi="Times New Roman" w:cs="Times New Roman"/>
          <w:sz w:val="24"/>
          <w:szCs w:val="24"/>
        </w:rPr>
        <w:t>saldadas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isso foi ecleticamente </w:t>
      </w:r>
      <w:r w:rsidR="00CE3C4A">
        <w:rPr>
          <w:rFonts w:ascii="Times New Roman" w:hAnsi="Times New Roman" w:cs="Times New Roman"/>
          <w:sz w:val="24"/>
          <w:szCs w:val="24"/>
        </w:rPr>
        <w:t xml:space="preserve">reunido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pensamentos </w:t>
      </w:r>
      <w:r w:rsidR="00CE3C4A">
        <w:rPr>
          <w:rFonts w:ascii="Times New Roman" w:hAnsi="Times New Roman" w:cs="Times New Roman"/>
          <w:sz w:val="24"/>
          <w:szCs w:val="24"/>
        </w:rPr>
        <w:t>elevados e mais gerais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Não </w:t>
      </w:r>
      <w:r w:rsidR="00A146CF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toa que Dostoiévski elev</w:t>
      </w:r>
      <w:r w:rsidR="00C8166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193" w:author="Daniela Mountian" w:date="2017-08-28T09:09:00Z">
        <w:r w:rsidR="00F40A1C">
          <w:rPr>
            <w:rFonts w:ascii="Times New Roman" w:hAnsi="Times New Roman" w:cs="Times New Roman"/>
            <w:sz w:val="24"/>
            <w:szCs w:val="24"/>
          </w:rPr>
          <w:t>o tipo</w:t>
        </w:r>
      </w:ins>
      <w:r w:rsidRPr="00F40A1C">
        <w:rPr>
          <w:rFonts w:ascii="Times New Roman" w:hAnsi="Times New Roman" w:cs="Times New Roman"/>
          <w:sz w:val="24"/>
          <w:szCs w:val="24"/>
        </w:rPr>
        <w:t xml:space="preserve"> </w:t>
      </w:r>
      <w:ins w:id="2194" w:author="Daniela Mountian" w:date="2017-08-28T09:09:00Z">
        <w:r w:rsidR="00F40A1C">
          <w:rPr>
            <w:rFonts w:ascii="Times New Roman" w:hAnsi="Times New Roman" w:cs="Times New Roman"/>
            <w:sz w:val="24"/>
            <w:szCs w:val="24"/>
          </w:rPr>
          <w:t>“</w:t>
        </w:r>
      </w:ins>
      <w:r w:rsidRPr="00F40A1C">
        <w:rPr>
          <w:rFonts w:ascii="Times New Roman" w:hAnsi="Times New Roman" w:cs="Times New Roman"/>
          <w:sz w:val="24"/>
          <w:szCs w:val="24"/>
        </w:rPr>
        <w:t>peregrino</w:t>
      </w:r>
      <w:ins w:id="2195" w:author="Daniela Mountian" w:date="2017-08-28T09:09:00Z">
        <w:r w:rsidR="00F40A1C">
          <w:rPr>
            <w:rFonts w:ascii="Times New Roman" w:hAnsi="Times New Roman" w:cs="Times New Roman"/>
            <w:sz w:val="24"/>
            <w:szCs w:val="24"/>
          </w:rPr>
          <w:t>”</w:t>
        </w:r>
      </w:ins>
      <w:r w:rsidR="00C8166A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santo. O peregrino, especialmente o russo, é eclético até o último fio de cabelo, </w:t>
      </w:r>
      <w:r w:rsidR="00C8166A">
        <w:rPr>
          <w:rFonts w:ascii="Times New Roman" w:hAnsi="Times New Roman" w:cs="Times New Roman"/>
          <w:sz w:val="24"/>
          <w:szCs w:val="24"/>
        </w:rPr>
        <w:t>ele combina</w:t>
      </w:r>
      <w:r w:rsidR="004A23A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A23AA">
        <w:rPr>
          <w:rFonts w:ascii="Times New Roman" w:hAnsi="Times New Roman" w:cs="Times New Roman"/>
          <w:sz w:val="24"/>
          <w:szCs w:val="24"/>
        </w:rPr>
        <w:t>de 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mecânica</w:t>
      </w:r>
      <w:r w:rsidR="004A23A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suas necessidades essenciais com as necessidades do mundo. Ele sonha que tudo </w:t>
      </w:r>
      <w:r w:rsidR="004A23AA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ele </w:t>
      </w:r>
      <w:r w:rsidR="004A23AA">
        <w:rPr>
          <w:rFonts w:ascii="Times New Roman" w:hAnsi="Times New Roman" w:cs="Times New Roman"/>
          <w:sz w:val="24"/>
          <w:szCs w:val="24"/>
        </w:rPr>
        <w:t>elaborou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Pr="00A867CB">
        <w:rPr>
          <w:rFonts w:ascii="Times New Roman" w:hAnsi="Times New Roman" w:cs="Times New Roman"/>
          <w:sz w:val="24"/>
          <w:szCs w:val="24"/>
        </w:rPr>
        <w:t>realiz</w:t>
      </w:r>
      <w:r w:rsidR="004A23AA">
        <w:rPr>
          <w:rFonts w:ascii="Times New Roman" w:hAnsi="Times New Roman" w:cs="Times New Roman"/>
          <w:sz w:val="24"/>
          <w:szCs w:val="24"/>
        </w:rPr>
        <w:t>e</w:t>
      </w:r>
      <w:r w:rsidRPr="00A867CB">
        <w:rPr>
          <w:rFonts w:ascii="Times New Roman" w:hAnsi="Times New Roman" w:cs="Times New Roman"/>
          <w:sz w:val="24"/>
          <w:szCs w:val="24"/>
        </w:rPr>
        <w:t xml:space="preserve">. </w:t>
      </w:r>
      <w:r w:rsidRPr="0089055C">
        <w:rPr>
          <w:rFonts w:ascii="Times New Roman" w:hAnsi="Times New Roman" w:cs="Times New Roman"/>
          <w:i/>
          <w:sz w:val="24"/>
          <w:szCs w:val="24"/>
        </w:rPr>
        <w:t>O peregrino</w:t>
      </w:r>
      <w:r w:rsidRPr="00A867CB">
        <w:rPr>
          <w:rFonts w:ascii="Times New Roman" w:hAnsi="Times New Roman" w:cs="Times New Roman"/>
          <w:sz w:val="24"/>
          <w:szCs w:val="24"/>
        </w:rPr>
        <w:t xml:space="preserve"> de Peróv tem um guarda-chuva nas costas e uma caneca pendurada no cinto. Já Dostoiévski </w:t>
      </w:r>
      <w:r w:rsidR="00C91FE9">
        <w:rPr>
          <w:rFonts w:ascii="Times New Roman" w:hAnsi="Times New Roman" w:cs="Times New Roman"/>
          <w:sz w:val="24"/>
          <w:szCs w:val="24"/>
        </w:rPr>
        <w:t>segura</w:t>
      </w:r>
      <w:r w:rsidRPr="00A867CB">
        <w:rPr>
          <w:rFonts w:ascii="Times New Roman" w:hAnsi="Times New Roman" w:cs="Times New Roman"/>
          <w:sz w:val="24"/>
          <w:szCs w:val="24"/>
        </w:rPr>
        <w:t xml:space="preserve"> o joelho </w:t>
      </w:r>
      <w:r w:rsidR="00C91FE9">
        <w:rPr>
          <w:rFonts w:ascii="Times New Roman" w:hAnsi="Times New Roman" w:cs="Times New Roman"/>
          <w:sz w:val="24"/>
          <w:szCs w:val="24"/>
        </w:rPr>
        <w:t xml:space="preserve">dobrado </w:t>
      </w:r>
      <w:r w:rsidRPr="00A867CB">
        <w:rPr>
          <w:rFonts w:ascii="Times New Roman" w:hAnsi="Times New Roman" w:cs="Times New Roman"/>
          <w:sz w:val="24"/>
          <w:szCs w:val="24"/>
        </w:rPr>
        <w:t>com as mãos. Ambos estão co</w:t>
      </w:r>
      <w:r w:rsidR="0016326D">
        <w:rPr>
          <w:rFonts w:ascii="Times New Roman" w:hAnsi="Times New Roman" w:cs="Times New Roman"/>
          <w:sz w:val="24"/>
          <w:szCs w:val="24"/>
        </w:rPr>
        <w:t>mpenetrados</w:t>
      </w:r>
      <w:r w:rsidR="00BD73E8">
        <w:rPr>
          <w:rFonts w:ascii="Times New Roman" w:hAnsi="Times New Roman" w:cs="Times New Roman"/>
          <w:sz w:val="24"/>
          <w:szCs w:val="24"/>
        </w:rPr>
        <w:t xml:space="preserve"> e</w:t>
      </w:r>
      <w:r w:rsidRPr="00A867CB">
        <w:rPr>
          <w:rFonts w:ascii="Times New Roman" w:hAnsi="Times New Roman" w:cs="Times New Roman"/>
          <w:sz w:val="24"/>
          <w:szCs w:val="24"/>
        </w:rPr>
        <w:t xml:space="preserve"> medita</w:t>
      </w:r>
      <w:r w:rsidR="00BD73E8">
        <w:rPr>
          <w:rFonts w:ascii="Times New Roman" w:hAnsi="Times New Roman" w:cs="Times New Roman"/>
          <w:sz w:val="24"/>
          <w:szCs w:val="24"/>
        </w:rPr>
        <w:t>m</w:t>
      </w:r>
      <w:r w:rsidRPr="00A867CB">
        <w:rPr>
          <w:rFonts w:ascii="Times New Roman" w:hAnsi="Times New Roman" w:cs="Times New Roman"/>
          <w:sz w:val="24"/>
          <w:szCs w:val="24"/>
        </w:rPr>
        <w:t xml:space="preserve"> sobre a mesma coisa.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eis </w:t>
      </w:r>
      <w:r w:rsidR="00BD73E8">
        <w:rPr>
          <w:rFonts w:ascii="Times New Roman" w:hAnsi="Times New Roman" w:cs="Times New Roman"/>
          <w:sz w:val="24"/>
          <w:szCs w:val="24"/>
        </w:rPr>
        <w:t xml:space="preserve">que surgiu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francês, </w:t>
      </w:r>
      <w:r w:rsidR="00BD73E8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emigrado </w:t>
      </w:r>
      <w:r w:rsidR="00BD73E8">
        <w:rPr>
          <w:rFonts w:ascii="Times New Roman" w:hAnsi="Times New Roman" w:cs="Times New Roman"/>
          <w:sz w:val="24"/>
          <w:szCs w:val="24"/>
        </w:rPr>
        <w:t>russo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Andrei teve a impressão de que </w:t>
      </w:r>
      <w:r w:rsidR="00C57875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erro, um erro </w:t>
      </w:r>
      <w:del w:id="2196" w:author="Daniela Mountian" w:date="2017-08-28T09:15:00Z">
        <w:r w:rsidRPr="0016326D" w:rsidDel="00AC5F61">
          <w:rPr>
            <w:rFonts w:ascii="Times New Roman" w:hAnsi="Times New Roman" w:cs="Times New Roman"/>
            <w:sz w:val="24"/>
            <w:szCs w:val="24"/>
          </w:rPr>
          <w:delText>forçado</w:delText>
        </w:r>
      </w:del>
      <w:ins w:id="2197" w:author="Daniela Mountian" w:date="2017-08-28T09:15:00Z">
        <w:r w:rsidR="00AC5F61">
          <w:rPr>
            <w:rFonts w:ascii="Times New Roman" w:hAnsi="Times New Roman" w:cs="Times New Roman"/>
            <w:sz w:val="24"/>
            <w:szCs w:val="24"/>
          </w:rPr>
          <w:t>imposto</w:t>
        </w:r>
      </w:ins>
      <w:ins w:id="2198" w:author="Daniela Mountian" w:date="2017-07-19T14:26:00Z">
        <w:r w:rsidR="0016326D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francês</w:t>
      </w:r>
      <w:r w:rsidR="00FB7485">
        <w:rPr>
          <w:rFonts w:ascii="Times New Roman" w:hAnsi="Times New Roman" w:cs="Times New Roman"/>
          <w:sz w:val="24"/>
          <w:szCs w:val="24"/>
        </w:rPr>
        <w:t xml:space="preserve"> ser </w:t>
      </w:r>
      <w:r w:rsidR="00C91FE9">
        <w:rPr>
          <w:rFonts w:ascii="Times New Roman" w:hAnsi="Times New Roman" w:cs="Times New Roman"/>
          <w:sz w:val="24"/>
          <w:szCs w:val="24"/>
        </w:rPr>
        <w:t>visto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7875">
        <w:rPr>
          <w:rFonts w:ascii="Times New Roman" w:hAnsi="Times New Roman" w:cs="Times New Roman"/>
          <w:sz w:val="24"/>
          <w:szCs w:val="24"/>
        </w:rPr>
        <w:t>em tamanho natural</w:t>
      </w:r>
      <w:r w:rsidRPr="00C5704C">
        <w:rPr>
          <w:rFonts w:ascii="Times New Roman" w:hAnsi="Times New Roman" w:cs="Times New Roman"/>
          <w:sz w:val="24"/>
          <w:szCs w:val="24"/>
        </w:rPr>
        <w:t>, na parede do museu. Ele deveria ser folh</w:t>
      </w:r>
      <w:r w:rsidR="00BD73E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ado num álbum, </w:t>
      </w:r>
      <w:r w:rsidR="003F5F7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um livro. A reprodução não perder</w:t>
      </w:r>
      <w:r w:rsidR="003F5F72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nada </w:t>
      </w:r>
      <w:r w:rsidR="003F5F72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original, assim como</w:t>
      </w:r>
      <w:r w:rsidR="003F5F72">
        <w:rPr>
          <w:rFonts w:ascii="Times New Roman" w:hAnsi="Times New Roman" w:cs="Times New Roman"/>
          <w:sz w:val="24"/>
          <w:szCs w:val="24"/>
        </w:rPr>
        <w:t xml:space="preserve"> nada </w:t>
      </w:r>
      <w:commentRangeStart w:id="2199"/>
      <w:r w:rsidR="003F5F72">
        <w:rPr>
          <w:rFonts w:ascii="Times New Roman" w:hAnsi="Times New Roman" w:cs="Times New Roman"/>
          <w:sz w:val="24"/>
          <w:szCs w:val="24"/>
        </w:rPr>
        <w:t>perde</w:t>
      </w:r>
      <w:commentRangeEnd w:id="2199"/>
      <w:r w:rsidR="00AC5F61">
        <w:rPr>
          <w:rStyle w:val="Refdecomentrio"/>
          <w:rFonts w:cs="Times New Roman"/>
          <w:lang w:val="x-none"/>
        </w:rPr>
        <w:commentReference w:id="2199"/>
      </w:r>
      <w:r w:rsidR="003F5F72">
        <w:rPr>
          <w:rFonts w:ascii="Times New Roman" w:hAnsi="Times New Roman" w:cs="Times New Roman"/>
          <w:sz w:val="24"/>
          <w:szCs w:val="24"/>
        </w:rPr>
        <w:t xml:space="preserve"> </w:t>
      </w:r>
      <w:ins w:id="2200" w:author="Daniela Mountian" w:date="2017-08-28T09:17:00Z">
        <w:r w:rsidR="00AC5F61">
          <w:rPr>
            <w:rFonts w:ascii="Times New Roman" w:hAnsi="Times New Roman" w:cs="Times New Roman"/>
            <w:sz w:val="24"/>
            <w:szCs w:val="24"/>
          </w:rPr>
          <w:t xml:space="preserve">a imagem </w:t>
        </w:r>
      </w:ins>
      <w:r w:rsidR="003F5F72">
        <w:rPr>
          <w:rFonts w:ascii="Times New Roman" w:hAnsi="Times New Roman" w:cs="Times New Roman"/>
          <w:sz w:val="24"/>
          <w:szCs w:val="24"/>
        </w:rPr>
        <w:t xml:space="preserve">Tolstói quando </w:t>
      </w:r>
      <w:del w:id="2201" w:author="Daniela Mountian" w:date="2017-08-28T09:17:00Z">
        <w:r w:rsidR="003F5F72" w:rsidDel="00AC5F61">
          <w:rPr>
            <w:rFonts w:ascii="Times New Roman" w:hAnsi="Times New Roman" w:cs="Times New Roman"/>
            <w:sz w:val="24"/>
            <w:szCs w:val="24"/>
          </w:rPr>
          <w:delText>sua imagem</w:delText>
        </w:r>
      </w:del>
      <w:r w:rsidR="003F5F72">
        <w:rPr>
          <w:rFonts w:ascii="Times New Roman" w:hAnsi="Times New Roman" w:cs="Times New Roman"/>
          <w:sz w:val="24"/>
          <w:szCs w:val="24"/>
        </w:rPr>
        <w:t xml:space="preserve"> é impressa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F5F72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>tipogr</w:t>
      </w:r>
      <w:r w:rsidR="003F5F7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fia </w:t>
      </w:r>
      <w:r w:rsidR="003F5F72">
        <w:rPr>
          <w:rFonts w:ascii="Times New Roman" w:hAnsi="Times New Roman" w:cs="Times New Roman"/>
          <w:sz w:val="24"/>
          <w:szCs w:val="24"/>
        </w:rPr>
        <w:t>ao pé de um manuscrito</w:t>
      </w:r>
      <w:r w:rsidRPr="00C5704C">
        <w:rPr>
          <w:rFonts w:ascii="Times New Roman" w:hAnsi="Times New Roman" w:cs="Times New Roman"/>
          <w:sz w:val="24"/>
          <w:szCs w:val="24"/>
        </w:rPr>
        <w:t>. Em compensação, hav</w:t>
      </w:r>
      <w:r w:rsidR="00BE5A9F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>ia a possibilidade de se concentrar</w:t>
      </w:r>
      <w:r w:rsidR="00C91FE9">
        <w:rPr>
          <w:rFonts w:ascii="Times New Roman" w:hAnsi="Times New Roman" w:cs="Times New Roman"/>
          <w:sz w:val="24"/>
          <w:szCs w:val="24"/>
        </w:rPr>
        <w:t>, j</w:t>
      </w:r>
      <w:r w:rsidRPr="00C5704C">
        <w:rPr>
          <w:rFonts w:ascii="Times New Roman" w:hAnsi="Times New Roman" w:cs="Times New Roman"/>
          <w:sz w:val="24"/>
          <w:szCs w:val="24"/>
        </w:rPr>
        <w:t xml:space="preserve">á </w:t>
      </w:r>
      <w:r w:rsidR="00777C0C">
        <w:rPr>
          <w:rFonts w:ascii="Times New Roman" w:hAnsi="Times New Roman" w:cs="Times New Roman"/>
          <w:sz w:val="24"/>
          <w:szCs w:val="24"/>
        </w:rPr>
        <w:t>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impossível. Havia pouca</w:t>
      </w:r>
      <w:r w:rsidR="00BE5A9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5A9F">
        <w:rPr>
          <w:rFonts w:ascii="Times New Roman" w:hAnsi="Times New Roman" w:cs="Times New Roman"/>
          <w:sz w:val="24"/>
          <w:szCs w:val="24"/>
        </w:rPr>
        <w:t>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E5A9F">
        <w:rPr>
          <w:rFonts w:ascii="Times New Roman" w:hAnsi="Times New Roman" w:cs="Times New Roman"/>
          <w:sz w:val="24"/>
          <w:szCs w:val="24"/>
        </w:rPr>
        <w:t xml:space="preserve">vindas da </w:t>
      </w:r>
      <w:r w:rsidR="00BE5A9F">
        <w:rPr>
          <w:rFonts w:ascii="Times New Roman" w:hAnsi="Times New Roman" w:cs="Times New Roman"/>
          <w:sz w:val="24"/>
          <w:szCs w:val="24"/>
        </w:rPr>
        <w:lastRenderedPageBreak/>
        <w:t>província</w:t>
      </w:r>
      <w:r w:rsidR="00FA47E0">
        <w:rPr>
          <w:rFonts w:ascii="Times New Roman" w:hAnsi="Times New Roman" w:cs="Times New Roman"/>
          <w:sz w:val="24"/>
          <w:szCs w:val="24"/>
        </w:rPr>
        <w:t>; r</w:t>
      </w:r>
      <w:r w:rsidRPr="00C5704C">
        <w:rPr>
          <w:rFonts w:ascii="Times New Roman" w:hAnsi="Times New Roman" w:cs="Times New Roman"/>
          <w:sz w:val="24"/>
          <w:szCs w:val="24"/>
        </w:rPr>
        <w:t xml:space="preserve">aramente eram </w:t>
      </w:r>
      <w:r w:rsidR="00FA47E0">
        <w:rPr>
          <w:rFonts w:ascii="Times New Roman" w:hAnsi="Times New Roman" w:cs="Times New Roman"/>
          <w:sz w:val="24"/>
          <w:szCs w:val="24"/>
        </w:rPr>
        <w:t>atraídas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FA47E0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 xml:space="preserve">á. </w:t>
      </w:r>
      <w:r w:rsidR="00215C31">
        <w:rPr>
          <w:rFonts w:ascii="Times New Roman" w:hAnsi="Times New Roman" w:cs="Times New Roman"/>
          <w:sz w:val="24"/>
          <w:szCs w:val="24"/>
        </w:rPr>
        <w:t>Mas m</w:t>
      </w:r>
      <w:r w:rsidRPr="00C5704C">
        <w:rPr>
          <w:rFonts w:ascii="Times New Roman" w:hAnsi="Times New Roman" w:cs="Times New Roman"/>
          <w:sz w:val="24"/>
          <w:szCs w:val="24"/>
        </w:rPr>
        <w:t xml:space="preserve">uitos judeus, basicamente </w:t>
      </w:r>
      <w:r w:rsidR="009D7A0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público qu</w:t>
      </w:r>
      <w:r w:rsidR="009D7A0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forma o prosélito moderno, </w:t>
      </w:r>
      <w:r w:rsidRPr="00514A63">
        <w:rPr>
          <w:rFonts w:ascii="Times New Roman" w:hAnsi="Times New Roman" w:cs="Times New Roman"/>
          <w:sz w:val="24"/>
          <w:szCs w:val="24"/>
          <w:highlight w:val="yellow"/>
          <w:rPrChange w:id="2202" w:author="Daniela Mountian" w:date="2017-07-18T23:03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religioso ou </w:t>
      </w:r>
      <w:r w:rsidRPr="00514A63">
        <w:rPr>
          <w:rFonts w:ascii="Times New Roman" w:hAnsi="Times New Roman" w:cs="Times New Roman"/>
          <w:sz w:val="24"/>
          <w:szCs w:val="24"/>
          <w:highlight w:val="yellow"/>
        </w:rPr>
        <w:t>civil.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commentRangeStart w:id="2203"/>
      <w:r w:rsidRPr="00C5704C">
        <w:rPr>
          <w:rFonts w:ascii="Times New Roman" w:hAnsi="Times New Roman" w:cs="Times New Roman"/>
          <w:sz w:val="24"/>
          <w:szCs w:val="24"/>
        </w:rPr>
        <w:t>prosélito</w:t>
      </w:r>
      <w:commentRangeEnd w:id="2203"/>
      <w:r w:rsidR="00A03AD8">
        <w:rPr>
          <w:rStyle w:val="Refdecomentrio"/>
          <w:rFonts w:cs="Times New Roman"/>
          <w:lang w:val="x-none"/>
        </w:rPr>
        <w:commentReference w:id="2203"/>
      </w:r>
      <w:r w:rsidRPr="00C5704C">
        <w:rPr>
          <w:rFonts w:ascii="Times New Roman" w:hAnsi="Times New Roman" w:cs="Times New Roman"/>
          <w:sz w:val="24"/>
          <w:szCs w:val="24"/>
        </w:rPr>
        <w:t xml:space="preserve"> de antes da revolução</w:t>
      </w:r>
      <w:r w:rsidR="00DF2385">
        <w:rPr>
          <w:rFonts w:ascii="Times New Roman" w:hAnsi="Times New Roman" w:cs="Times New Roman"/>
          <w:sz w:val="24"/>
          <w:szCs w:val="24"/>
        </w:rPr>
        <w:t xml:space="preserve"> era,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55C">
        <w:rPr>
          <w:rFonts w:ascii="Times New Roman" w:hAnsi="Times New Roman" w:cs="Times New Roman"/>
          <w:sz w:val="24"/>
          <w:szCs w:val="24"/>
        </w:rPr>
        <w:t>essencialmente,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23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mercador, </w:t>
      </w:r>
      <w:r w:rsidR="00DF2385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comerciante ou </w:t>
      </w:r>
      <w:r w:rsidR="00DF23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engenheiro, </w:t>
      </w:r>
      <w:r w:rsidR="00DF23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médico</w:t>
      </w:r>
      <w:r w:rsidR="00DF2385">
        <w:rPr>
          <w:rFonts w:ascii="Times New Roman" w:hAnsi="Times New Roman" w:cs="Times New Roman"/>
          <w:sz w:val="24"/>
          <w:szCs w:val="24"/>
        </w:rPr>
        <w:t xml:space="preserve"> </w:t>
      </w:r>
      <w:r w:rsidR="00DF238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homem calculista que não tinha nada contra Moisés se este lhe </w:t>
      </w:r>
      <w:r w:rsidR="006D5561" w:rsidRPr="00C5704C">
        <w:rPr>
          <w:rFonts w:ascii="Times New Roman" w:hAnsi="Times New Roman" w:cs="Times New Roman"/>
          <w:sz w:val="24"/>
          <w:szCs w:val="24"/>
        </w:rPr>
        <w:t>garanti</w:t>
      </w:r>
      <w:r w:rsidR="006D5561">
        <w:rPr>
          <w:rFonts w:ascii="Times New Roman" w:hAnsi="Times New Roman" w:cs="Times New Roman"/>
          <w:sz w:val="24"/>
          <w:szCs w:val="24"/>
        </w:rPr>
        <w:t>sse</w:t>
      </w:r>
      <w:r w:rsidR="006D556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F2385">
        <w:rPr>
          <w:rFonts w:ascii="Times New Roman" w:hAnsi="Times New Roman" w:cs="Times New Roman"/>
          <w:sz w:val="24"/>
          <w:szCs w:val="24"/>
        </w:rPr>
        <w:t>algum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lucro. O prosélito atual é </w:t>
      </w:r>
      <w:r w:rsidR="00DF2385">
        <w:rPr>
          <w:rFonts w:ascii="Times New Roman" w:hAnsi="Times New Roman" w:cs="Times New Roman"/>
          <w:sz w:val="24"/>
          <w:szCs w:val="24"/>
        </w:rPr>
        <w:t>o</w:t>
      </w:r>
      <w:r w:rsidR="00DF23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intelectual, </w:t>
      </w:r>
      <w:r w:rsidR="00DF23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filósofo, </w:t>
      </w:r>
      <w:r w:rsidR="00DF23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místico, </w:t>
      </w:r>
      <w:r w:rsidR="006D5561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ele está conscientemente descontente</w:t>
      </w:r>
      <w:r w:rsidR="00DF2385">
        <w:rPr>
          <w:rFonts w:ascii="Times New Roman" w:hAnsi="Times New Roman" w:cs="Times New Roman"/>
          <w:sz w:val="24"/>
          <w:szCs w:val="24"/>
        </w:rPr>
        <w:t xml:space="preserve"> com Moisés</w:t>
      </w:r>
      <w:r w:rsidRPr="00C5704C">
        <w:rPr>
          <w:rFonts w:ascii="Times New Roman" w:hAnsi="Times New Roman" w:cs="Times New Roman"/>
          <w:sz w:val="24"/>
          <w:szCs w:val="24"/>
        </w:rPr>
        <w:t>. “Tudo é proibido: não se pode, não se deve, não é permitido</w:t>
      </w:r>
      <w:r w:rsidR="00A03AD8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com Cristo </w:t>
      </w:r>
      <w:r w:rsidR="00A03AD8">
        <w:rPr>
          <w:rFonts w:ascii="Times New Roman" w:hAnsi="Times New Roman" w:cs="Times New Roman"/>
          <w:sz w:val="24"/>
          <w:szCs w:val="24"/>
        </w:rPr>
        <w:t xml:space="preserve">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possível, </w:t>
      </w:r>
      <w:r w:rsidR="00514A63">
        <w:rPr>
          <w:rFonts w:ascii="Times New Roman" w:hAnsi="Times New Roman" w:cs="Times New Roman"/>
          <w:sz w:val="24"/>
          <w:szCs w:val="24"/>
        </w:rPr>
        <w:t xml:space="preserve">tudo </w:t>
      </w:r>
      <w:r w:rsidRPr="00C5704C">
        <w:rPr>
          <w:rFonts w:ascii="Times New Roman" w:hAnsi="Times New Roman" w:cs="Times New Roman"/>
          <w:sz w:val="24"/>
          <w:szCs w:val="24"/>
        </w:rPr>
        <w:t>é permitido.</w:t>
      </w:r>
      <w:r w:rsidR="00A03AD8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Moisés ele sabe basicamente: “Olho por olho</w:t>
      </w:r>
      <w:r w:rsidR="00514A63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>”. De Cristo: “Ame seu inimigo</w:t>
      </w:r>
      <w:r w:rsidR="00514A63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>”.</w:t>
      </w:r>
      <w:r w:rsidR="008D502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judeus da exposição eram claramente moscovitas, já tinham </w:t>
      </w:r>
      <w:r w:rsidR="000B6527">
        <w:rPr>
          <w:rFonts w:ascii="Times New Roman" w:hAnsi="Times New Roman" w:cs="Times New Roman"/>
          <w:sz w:val="24"/>
          <w:szCs w:val="24"/>
        </w:rPr>
        <w:t>estado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B6527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as outras salas inúmeras vezes e não se deti</w:t>
      </w:r>
      <w:r w:rsidR="000B6527">
        <w:rPr>
          <w:rFonts w:ascii="Times New Roman" w:hAnsi="Times New Roman" w:cs="Times New Roman"/>
          <w:sz w:val="24"/>
          <w:szCs w:val="24"/>
        </w:rPr>
        <w:t>veram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326D">
        <w:rPr>
          <w:rFonts w:ascii="Times New Roman" w:hAnsi="Times New Roman" w:cs="Times New Roman"/>
          <w:sz w:val="24"/>
          <w:szCs w:val="24"/>
        </w:rPr>
        <w:t>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56AC9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o </w:t>
      </w:r>
      <w:r w:rsidR="000D4E37">
        <w:rPr>
          <w:rFonts w:ascii="Times New Roman" w:hAnsi="Times New Roman" w:cs="Times New Roman"/>
          <w:sz w:val="24"/>
          <w:szCs w:val="24"/>
        </w:rPr>
        <w:t xml:space="preserve">restante do </w:t>
      </w:r>
      <w:r w:rsidRPr="00C5704C">
        <w:rPr>
          <w:rFonts w:ascii="Times New Roman" w:hAnsi="Times New Roman" w:cs="Times New Roman"/>
          <w:sz w:val="24"/>
          <w:szCs w:val="24"/>
        </w:rPr>
        <w:t>público</w:t>
      </w:r>
      <w:r w:rsidR="000D4E37">
        <w:rPr>
          <w:rFonts w:ascii="Times New Roman" w:hAnsi="Times New Roman" w:cs="Times New Roman"/>
          <w:sz w:val="24"/>
          <w:szCs w:val="24"/>
        </w:rPr>
        <w:t xml:space="preserve"> </w:t>
      </w:r>
      <w:r w:rsidR="00A146CF">
        <w:rPr>
          <w:rFonts w:ascii="Times New Roman" w:hAnsi="Times New Roman" w:cs="Times New Roman"/>
          <w:sz w:val="24"/>
          <w:szCs w:val="24"/>
        </w:rPr>
        <w:t>que viera ver o</w:t>
      </w:r>
      <w:r w:rsidR="000D4E37">
        <w:rPr>
          <w:rFonts w:ascii="Times New Roman" w:hAnsi="Times New Roman" w:cs="Times New Roman"/>
          <w:sz w:val="24"/>
          <w:szCs w:val="24"/>
        </w:rPr>
        <w:t xml:space="preserve"> francês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146C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público </w:t>
      </w:r>
      <w:r w:rsidR="00611C89">
        <w:rPr>
          <w:rFonts w:ascii="Times New Roman" w:hAnsi="Times New Roman" w:cs="Times New Roman"/>
          <w:sz w:val="24"/>
          <w:szCs w:val="24"/>
        </w:rPr>
        <w:t xml:space="preserve">da exposição </w:t>
      </w:r>
      <w:r w:rsidR="00A146CF">
        <w:rPr>
          <w:rFonts w:ascii="Times New Roman" w:hAnsi="Times New Roman" w:cs="Times New Roman"/>
          <w:sz w:val="24"/>
          <w:szCs w:val="24"/>
        </w:rPr>
        <w:t>temporária</w:t>
      </w:r>
      <w:r w:rsidR="00611C8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</w:t>
      </w:r>
      <w:r w:rsidR="00A146CF">
        <w:rPr>
          <w:rFonts w:ascii="Times New Roman" w:hAnsi="Times New Roman" w:cs="Times New Roman"/>
          <w:sz w:val="24"/>
          <w:szCs w:val="24"/>
        </w:rPr>
        <w:t>homogêneo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enquanto </w:t>
      </w:r>
      <w:r w:rsidR="0094683B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outras salas </w:t>
      </w:r>
      <w:r w:rsidR="000D4E37">
        <w:rPr>
          <w:rFonts w:ascii="Times New Roman" w:hAnsi="Times New Roman" w:cs="Times New Roman"/>
          <w:sz w:val="24"/>
          <w:szCs w:val="24"/>
        </w:rPr>
        <w:t>varia</w:t>
      </w:r>
      <w:r w:rsidR="0089055C">
        <w:rPr>
          <w:rFonts w:ascii="Times New Roman" w:hAnsi="Times New Roman" w:cs="Times New Roman"/>
          <w:sz w:val="24"/>
          <w:szCs w:val="24"/>
        </w:rPr>
        <w:t>d</w:t>
      </w:r>
      <w:r w:rsidR="0094683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Era tedioso. A animação </w:t>
      </w:r>
      <w:r w:rsidR="000D4E37">
        <w:rPr>
          <w:rFonts w:ascii="Times New Roman" w:hAnsi="Times New Roman" w:cs="Times New Roman"/>
          <w:sz w:val="24"/>
          <w:szCs w:val="24"/>
        </w:rPr>
        <w:t>vinha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D4E37">
        <w:rPr>
          <w:rFonts w:ascii="Times New Roman" w:hAnsi="Times New Roman" w:cs="Times New Roman"/>
          <w:sz w:val="24"/>
          <w:szCs w:val="24"/>
        </w:rPr>
        <w:t xml:space="preserve">dos </w:t>
      </w:r>
      <w:commentRangeStart w:id="2204"/>
      <w:r w:rsidR="008D5029">
        <w:rPr>
          <w:rFonts w:ascii="Times New Roman" w:hAnsi="Times New Roman" w:cs="Times New Roman"/>
          <w:sz w:val="24"/>
          <w:szCs w:val="24"/>
        </w:rPr>
        <w:t>provincianos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commentRangeEnd w:id="2204"/>
      <w:r w:rsidR="00A76715">
        <w:rPr>
          <w:rStyle w:val="Refdecomentrio"/>
          <w:rFonts w:cs="Times New Roman"/>
          <w:lang w:val="x-none"/>
        </w:rPr>
        <w:commentReference w:id="2204"/>
      </w:r>
    </w:p>
    <w:p w:rsidR="0024094F" w:rsidRPr="00E25D9A" w:rsidRDefault="008D502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é isso?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</w:t>
      </w:r>
      <w:r w:rsidR="000D4E37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alguém </w:t>
      </w:r>
      <w:r>
        <w:rPr>
          <w:rFonts w:ascii="Times New Roman" w:hAnsi="Times New Roman" w:cs="Times New Roman"/>
          <w:sz w:val="24"/>
          <w:szCs w:val="24"/>
        </w:rPr>
        <w:t>da província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que tem um homenzinho na bochecha?</w:t>
      </w:r>
    </w:p>
    <w:p w:rsidR="0024094F" w:rsidRPr="00C5704C" w:rsidRDefault="008D502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Porque o pintor quis assim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respondia uma </w:t>
      </w:r>
      <w:r>
        <w:rPr>
          <w:rFonts w:ascii="Times New Roman" w:hAnsi="Times New Roman" w:cs="Times New Roman"/>
          <w:sz w:val="24"/>
          <w:szCs w:val="24"/>
        </w:rPr>
        <w:t xml:space="preserve">mulher </w:t>
      </w:r>
      <w:r w:rsidR="0024094F" w:rsidRPr="00C5704C">
        <w:rPr>
          <w:rFonts w:ascii="Times New Roman" w:hAnsi="Times New Roman" w:cs="Times New Roman"/>
          <w:sz w:val="24"/>
          <w:szCs w:val="24"/>
        </w:rPr>
        <w:t>de nariz grande, com os olhos brilhando e sorrindo</w:t>
      </w:r>
      <w:r w:rsidR="000D4E37">
        <w:rPr>
          <w:rFonts w:ascii="Times New Roman" w:hAnsi="Times New Roman" w:cs="Times New Roman"/>
          <w:sz w:val="24"/>
          <w:szCs w:val="24"/>
        </w:rPr>
        <w:t xml:space="preserve"> de forma enigmática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“É pouco provável</w:t>
      </w:r>
      <w:r w:rsidR="00514A63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 Andrei</w:t>
      </w:r>
      <w:r w:rsidR="00514A63">
        <w:rPr>
          <w:rFonts w:ascii="Times New Roman" w:hAnsi="Times New Roman" w:cs="Times New Roman"/>
          <w:sz w:val="24"/>
          <w:szCs w:val="24"/>
        </w:rPr>
        <w:t>, “</w:t>
      </w:r>
      <w:r w:rsidRPr="00C5704C">
        <w:rPr>
          <w:rFonts w:ascii="Times New Roman" w:hAnsi="Times New Roman" w:cs="Times New Roman"/>
          <w:sz w:val="24"/>
          <w:szCs w:val="24"/>
        </w:rPr>
        <w:t>uma pintura realista é muito mais difícil de explicar, há mais segredos</w:t>
      </w:r>
      <w:r w:rsidR="004718EA">
        <w:rPr>
          <w:rFonts w:ascii="Times New Roman" w:hAnsi="Times New Roman" w:cs="Times New Roman"/>
          <w:sz w:val="24"/>
          <w:szCs w:val="24"/>
        </w:rPr>
        <w:t xml:space="preserve"> nela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C5FDC">
        <w:rPr>
          <w:rFonts w:ascii="Times New Roman" w:hAnsi="Times New Roman" w:cs="Times New Roman"/>
          <w:sz w:val="24"/>
          <w:szCs w:val="24"/>
        </w:rPr>
        <w:t>Já a</w:t>
      </w:r>
      <w:r w:rsidRPr="00C5704C">
        <w:rPr>
          <w:rFonts w:ascii="Times New Roman" w:hAnsi="Times New Roman" w:cs="Times New Roman"/>
          <w:sz w:val="24"/>
          <w:szCs w:val="24"/>
        </w:rPr>
        <w:t xml:space="preserve">qui tudo foi </w:t>
      </w:r>
      <w:r w:rsidR="004718EA">
        <w:rPr>
          <w:rFonts w:ascii="Times New Roman" w:hAnsi="Times New Roman" w:cs="Times New Roman"/>
          <w:sz w:val="24"/>
          <w:szCs w:val="24"/>
        </w:rPr>
        <w:t>disposto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as frases de um</w:t>
      </w:r>
      <w:r w:rsidR="004718E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18EA">
        <w:rPr>
          <w:rFonts w:ascii="Times New Roman" w:hAnsi="Times New Roman" w:cs="Times New Roman"/>
          <w:sz w:val="24"/>
          <w:szCs w:val="24"/>
        </w:rPr>
        <w:t>obra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326D">
        <w:rPr>
          <w:rFonts w:ascii="Times New Roman" w:hAnsi="Times New Roman" w:cs="Times New Roman"/>
          <w:sz w:val="24"/>
          <w:szCs w:val="24"/>
        </w:rPr>
        <w:t>apurada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Não há nada </w:t>
      </w:r>
      <w:r w:rsidR="004718EA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supérfluo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Um </w:t>
      </w:r>
      <w:r w:rsidR="004718EA">
        <w:rPr>
          <w:rFonts w:ascii="Times New Roman" w:hAnsi="Times New Roman" w:cs="Times New Roman"/>
          <w:sz w:val="24"/>
          <w:szCs w:val="24"/>
        </w:rPr>
        <w:t xml:space="preserve">velho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extremista </w:t>
      </w:r>
      <w:ins w:id="2205" w:author="Leila" w:date="2016-07-24T09:41:00Z">
        <w:r w:rsidR="008D5029">
          <w:rPr>
            <w:rFonts w:ascii="Times New Roman" w:hAnsi="Times New Roman" w:cs="Times New Roman"/>
            <w:sz w:val="24"/>
            <w:szCs w:val="24"/>
          </w:rPr>
          <w:t>da província</w:t>
        </w:r>
      </w:ins>
      <w:r w:rsidRPr="00C5704C">
        <w:rPr>
          <w:rFonts w:ascii="Times New Roman" w:hAnsi="Times New Roman" w:cs="Times New Roman"/>
          <w:sz w:val="24"/>
          <w:szCs w:val="24"/>
        </w:rPr>
        <w:t>, magro e de cabelos castanho-claros, di</w:t>
      </w:r>
      <w:r w:rsidR="004718EA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18E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4718EA">
        <w:rPr>
          <w:rFonts w:ascii="Times New Roman" w:hAnsi="Times New Roman" w:cs="Times New Roman"/>
          <w:sz w:val="24"/>
          <w:szCs w:val="24"/>
        </w:rPr>
        <w:t xml:space="preserve">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</w:t>
      </w:r>
      <w:r w:rsidR="004718EA">
        <w:rPr>
          <w:rFonts w:ascii="Times New Roman" w:hAnsi="Times New Roman" w:cs="Times New Roman"/>
          <w:sz w:val="24"/>
          <w:szCs w:val="24"/>
        </w:rPr>
        <w:t xml:space="preserve"> em voz deliberadamente alta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8D502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embora, depois de R</w:t>
      </w:r>
      <w:r w:rsidR="00514A63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épin e </w:t>
      </w:r>
      <w:r w:rsidR="004718EA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outros bons quadros</w:t>
      </w:r>
      <w:r w:rsidR="004718E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4718EA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deve</w:t>
      </w:r>
      <w:r w:rsidR="004718EA">
        <w:rPr>
          <w:rFonts w:ascii="Times New Roman" w:hAnsi="Times New Roman" w:cs="Times New Roman"/>
          <w:sz w:val="24"/>
          <w:szCs w:val="24"/>
        </w:rPr>
        <w:t xml:space="preserve"> 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18EA">
        <w:rPr>
          <w:rFonts w:ascii="Times New Roman" w:hAnsi="Times New Roman" w:cs="Times New Roman"/>
          <w:sz w:val="24"/>
          <w:szCs w:val="24"/>
        </w:rPr>
        <w:t>isso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Ninguém reagiu. </w:t>
      </w:r>
      <w:r w:rsidR="0016326D">
        <w:rPr>
          <w:rFonts w:ascii="Times New Roman" w:hAnsi="Times New Roman" w:cs="Times New Roman"/>
          <w:sz w:val="24"/>
          <w:szCs w:val="24"/>
        </w:rPr>
        <w:t>Ele n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="0016326D">
        <w:rPr>
          <w:rFonts w:ascii="Times New Roman" w:hAnsi="Times New Roman" w:cs="Times New Roman"/>
          <w:sz w:val="24"/>
          <w:szCs w:val="24"/>
        </w:rPr>
        <w:t>suscitou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55C">
        <w:rPr>
          <w:rFonts w:ascii="Times New Roman" w:hAnsi="Times New Roman" w:cs="Times New Roman"/>
          <w:sz w:val="24"/>
          <w:szCs w:val="24"/>
        </w:rPr>
        <w:t>polêmica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foi embora</w:t>
      </w:r>
      <w:r w:rsidR="00BE7145">
        <w:rPr>
          <w:rFonts w:ascii="Times New Roman" w:hAnsi="Times New Roman" w:cs="Times New Roman"/>
          <w:sz w:val="24"/>
          <w:szCs w:val="24"/>
        </w:rPr>
        <w:t xml:space="preserve">, 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queria muito </w:t>
      </w:r>
      <w:r w:rsidR="00BE7145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>discuti</w:t>
      </w:r>
      <w:r w:rsidR="0089055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fila, </w:t>
      </w:r>
      <w:r w:rsidR="00BE7145">
        <w:rPr>
          <w:rFonts w:ascii="Times New Roman" w:hAnsi="Times New Roman" w:cs="Times New Roman"/>
          <w:sz w:val="24"/>
          <w:szCs w:val="24"/>
        </w:rPr>
        <w:t xml:space="preserve">ter </w:t>
      </w:r>
      <w:r w:rsidRPr="00C5704C">
        <w:rPr>
          <w:rFonts w:ascii="Times New Roman" w:hAnsi="Times New Roman" w:cs="Times New Roman"/>
          <w:sz w:val="24"/>
          <w:szCs w:val="24"/>
        </w:rPr>
        <w:t>defend</w:t>
      </w:r>
      <w:r w:rsidR="00BE7145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mãe </w:t>
      </w:r>
      <w:r w:rsidR="00BE7145">
        <w:rPr>
          <w:rFonts w:ascii="Times New Roman" w:hAnsi="Times New Roman" w:cs="Times New Roman"/>
          <w:i/>
          <w:sz w:val="24"/>
          <w:szCs w:val="24"/>
        </w:rPr>
        <w:t>Rus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Mais adiante </w:t>
      </w:r>
      <w:r w:rsidR="00BE7145">
        <w:rPr>
          <w:rFonts w:ascii="Times New Roman" w:hAnsi="Times New Roman" w:cs="Times New Roman"/>
          <w:sz w:val="24"/>
          <w:szCs w:val="24"/>
        </w:rPr>
        <w:t>ficava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sala de Vrúbel. O </w:t>
      </w:r>
      <w:r w:rsidR="00BE7145">
        <w:rPr>
          <w:rFonts w:ascii="Times New Roman" w:hAnsi="Times New Roman" w:cs="Times New Roman"/>
          <w:sz w:val="24"/>
          <w:szCs w:val="24"/>
        </w:rPr>
        <w:t>conhecido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16326D">
        <w:rPr>
          <w:rFonts w:ascii="Times New Roman" w:hAnsi="Times New Roman" w:cs="Times New Roman"/>
          <w:i/>
          <w:sz w:val="24"/>
          <w:szCs w:val="24"/>
        </w:rPr>
        <w:t>Demônio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BE7145">
        <w:rPr>
          <w:rStyle w:val="Refdenotaderodap"/>
          <w:rFonts w:ascii="Times New Roman" w:hAnsi="Times New Roman" w:cs="Times New Roman"/>
          <w:sz w:val="24"/>
          <w:szCs w:val="24"/>
        </w:rPr>
        <w:footnoteReference w:id="187"/>
      </w:r>
      <w:r w:rsidRPr="00C5704C">
        <w:rPr>
          <w:rFonts w:ascii="Times New Roman" w:hAnsi="Times New Roman" w:cs="Times New Roman"/>
          <w:sz w:val="24"/>
          <w:szCs w:val="24"/>
        </w:rPr>
        <w:t xml:space="preserve"> de 1890, </w:t>
      </w:r>
      <w:commentRangeStart w:id="2206"/>
      <w:r w:rsidRPr="00C5704C">
        <w:rPr>
          <w:rFonts w:ascii="Times New Roman" w:hAnsi="Times New Roman" w:cs="Times New Roman"/>
          <w:sz w:val="24"/>
          <w:szCs w:val="24"/>
        </w:rPr>
        <w:t>parec</w:t>
      </w:r>
      <w:ins w:id="2207" w:author="Daniela Mountian" w:date="2017-07-28T17:39:00Z">
        <w:r w:rsidR="0094683B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06"/>
      <w:r w:rsidR="0094683B">
        <w:rPr>
          <w:rStyle w:val="Refdecomentrio"/>
          <w:rFonts w:cs="Times New Roman"/>
          <w:lang w:val="x-none"/>
        </w:rPr>
        <w:commentReference w:id="2206"/>
      </w:r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BE7145">
        <w:rPr>
          <w:rFonts w:ascii="Times New Roman" w:hAnsi="Times New Roman" w:cs="Times New Roman"/>
          <w:sz w:val="24"/>
          <w:szCs w:val="24"/>
        </w:rPr>
        <w:t>frágil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</w:t>
      </w:r>
      <w:r w:rsidRPr="00BB7253">
        <w:rPr>
          <w:rFonts w:ascii="Times New Roman" w:hAnsi="Times New Roman" w:cs="Times New Roman"/>
          <w:i/>
          <w:sz w:val="24"/>
          <w:szCs w:val="24"/>
        </w:rPr>
        <w:t>Demônio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0997">
        <w:rPr>
          <w:rFonts w:ascii="Times New Roman" w:hAnsi="Times New Roman" w:cs="Times New Roman"/>
          <w:sz w:val="24"/>
          <w:szCs w:val="24"/>
        </w:rPr>
        <w:t>corpóreo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A0997">
        <w:rPr>
          <w:rFonts w:ascii="Times New Roman" w:hAnsi="Times New Roman" w:cs="Times New Roman"/>
          <w:sz w:val="24"/>
          <w:szCs w:val="24"/>
        </w:rPr>
        <w:t>estendido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pose </w:t>
      </w:r>
      <w:r w:rsidR="00AA0997">
        <w:rPr>
          <w:rFonts w:ascii="Times New Roman" w:hAnsi="Times New Roman" w:cs="Times New Roman"/>
          <w:sz w:val="24"/>
          <w:szCs w:val="24"/>
        </w:rPr>
        <w:t>violentamente passional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porém sozinho, sem mulher... Preto, azul, lilás... </w:t>
      </w:r>
      <w:r w:rsidR="00AA099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diante o mártir Falk</w:t>
      </w:r>
      <w:r w:rsidR="005670BE">
        <w:rPr>
          <w:rStyle w:val="Refdenotaderodap"/>
          <w:rFonts w:ascii="Times New Roman" w:hAnsi="Times New Roman" w:cs="Times New Roman"/>
          <w:sz w:val="24"/>
          <w:szCs w:val="24"/>
        </w:rPr>
        <w:footnoteReference w:id="188"/>
      </w:r>
      <w:r w:rsidRPr="00C5704C">
        <w:rPr>
          <w:rFonts w:ascii="Times New Roman" w:hAnsi="Times New Roman" w:cs="Times New Roman"/>
          <w:sz w:val="24"/>
          <w:szCs w:val="24"/>
        </w:rPr>
        <w:t xml:space="preserve">... Kontchalóvski </w:t>
      </w:r>
      <w:r w:rsidR="00521B3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7F04">
        <w:rPr>
          <w:rFonts w:ascii="Times New Roman" w:hAnsi="Times New Roman" w:cs="Times New Roman"/>
          <w:i/>
          <w:sz w:val="24"/>
          <w:szCs w:val="24"/>
        </w:rPr>
        <w:t>O</w:t>
      </w:r>
      <w:r w:rsidRPr="00BB7253">
        <w:rPr>
          <w:rFonts w:ascii="Times New Roman" w:hAnsi="Times New Roman" w:cs="Times New Roman"/>
          <w:i/>
          <w:sz w:val="24"/>
          <w:szCs w:val="24"/>
        </w:rPr>
        <w:t xml:space="preserve"> retrato de Iak</w:t>
      </w:r>
      <w:r w:rsidR="00617F04" w:rsidRPr="00BB7253">
        <w:rPr>
          <w:rFonts w:ascii="Times New Roman" w:hAnsi="Times New Roman" w:cs="Times New Roman"/>
          <w:i/>
          <w:sz w:val="24"/>
          <w:szCs w:val="24"/>
        </w:rPr>
        <w:t>ú</w:t>
      </w:r>
      <w:r w:rsidRPr="00BB7253">
        <w:rPr>
          <w:rFonts w:ascii="Times New Roman" w:hAnsi="Times New Roman" w:cs="Times New Roman"/>
          <w:i/>
          <w:sz w:val="24"/>
          <w:szCs w:val="24"/>
        </w:rPr>
        <w:t>lov</w:t>
      </w:r>
      <w:r w:rsidR="00617F04">
        <w:rPr>
          <w:rFonts w:ascii="Times New Roman" w:hAnsi="Times New Roman" w:cs="Times New Roman"/>
          <w:sz w:val="24"/>
          <w:szCs w:val="24"/>
        </w:rPr>
        <w:t>:</w:t>
      </w:r>
      <w:r w:rsidR="00617F04">
        <w:rPr>
          <w:rStyle w:val="Refdenotaderodap"/>
          <w:rFonts w:ascii="Times New Roman" w:hAnsi="Times New Roman" w:cs="Times New Roman"/>
          <w:sz w:val="24"/>
          <w:szCs w:val="24"/>
        </w:rPr>
        <w:footnoteReference w:id="189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7F0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homenzinho alegre de bigodinhos de </w:t>
      </w:r>
      <w:r w:rsidR="00617F04">
        <w:rPr>
          <w:rFonts w:ascii="Times New Roman" w:hAnsi="Times New Roman" w:cs="Times New Roman"/>
          <w:sz w:val="24"/>
          <w:szCs w:val="24"/>
        </w:rPr>
        <w:t>bufão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sentado </w:t>
      </w:r>
      <w:r w:rsidR="00521B3C">
        <w:rPr>
          <w:rFonts w:ascii="Times New Roman" w:hAnsi="Times New Roman" w:cs="Times New Roman"/>
          <w:sz w:val="24"/>
          <w:szCs w:val="24"/>
        </w:rPr>
        <w:t>em pose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oriental</w:t>
      </w:r>
      <w:r w:rsidR="00617F0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7F04">
        <w:rPr>
          <w:rFonts w:ascii="Times New Roman" w:hAnsi="Times New Roman" w:cs="Times New Roman"/>
          <w:sz w:val="24"/>
          <w:szCs w:val="24"/>
        </w:rPr>
        <w:t>vestindo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gravata, parec</w:t>
      </w:r>
      <w:del w:id="2208" w:author="Daniela Mountian" w:date="2017-07-19T15:41:00Z">
        <w:r w:rsidRPr="00C5704C" w:rsidDel="00521B3C">
          <w:rPr>
            <w:rFonts w:ascii="Times New Roman" w:hAnsi="Times New Roman" w:cs="Times New Roman"/>
            <w:sz w:val="24"/>
            <w:szCs w:val="24"/>
          </w:rPr>
          <w:delText>ia</w:delText>
        </w:r>
      </w:del>
      <w:ins w:id="2209" w:author="Daniela Mountian" w:date="2017-07-28T17:40:00Z">
        <w:r w:rsidR="0094683B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parte do ornamento, </w:t>
      </w:r>
      <w:r w:rsidR="00617F04">
        <w:rPr>
          <w:rFonts w:ascii="Times New Roman" w:hAnsi="Times New Roman" w:cs="Times New Roman"/>
          <w:sz w:val="24"/>
          <w:szCs w:val="24"/>
        </w:rPr>
        <w:lastRenderedPageBreak/>
        <w:t>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</w:t>
      </w:r>
      <w:r w:rsidR="00617F0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iatagãs pendurados na parede... Tudo </w:t>
      </w:r>
      <w:r w:rsidR="00521B3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ins w:id="2210" w:author="Daniela Mountian" w:date="2017-08-28T09:40:00Z">
        <w:r w:rsidR="009B4571">
          <w:rPr>
            <w:rFonts w:ascii="Times New Roman" w:hAnsi="Times New Roman" w:cs="Times New Roman"/>
            <w:sz w:val="24"/>
            <w:szCs w:val="24"/>
          </w:rPr>
          <w:t>n</w:t>
        </w:r>
      </w:ins>
      <w:r w:rsidR="00617F04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tapete</w:t>
      </w:r>
      <w:r w:rsidR="00617F0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e o iatagã</w:t>
      </w:r>
      <w:r w:rsidR="00617F04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têm</w:t>
      </w:r>
      <w:r w:rsidR="00723D41">
        <w:rPr>
          <w:rFonts w:ascii="Times New Roman" w:hAnsi="Times New Roman" w:cs="Times New Roman"/>
          <w:sz w:val="24"/>
          <w:szCs w:val="24"/>
        </w:rPr>
        <w:t xml:space="preserve"> o mesmo direito de estar 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521B3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obra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Falk </w:t>
      </w:r>
      <w:ins w:id="2211" w:author="Daniela Mountian" w:date="2017-07-19T15:39:00Z">
        <w:r w:rsidR="00521B3C">
          <w:rPr>
            <w:rFonts w:ascii="Times New Roman" w:hAnsi="Times New Roman" w:cs="Times New Roman"/>
            <w:sz w:val="24"/>
            <w:szCs w:val="24"/>
          </w:rPr>
          <w:t>traz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uma sensação de </w:t>
      </w:r>
      <w:r w:rsidR="00521B3C">
        <w:rPr>
          <w:rFonts w:ascii="Times New Roman" w:hAnsi="Times New Roman" w:cs="Times New Roman"/>
          <w:sz w:val="24"/>
          <w:szCs w:val="24"/>
        </w:rPr>
        <w:t>fragilidade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 cores são acanhadas, enquanto o talento de Kontchalóvski </w:t>
      </w:r>
      <w:ins w:id="2212" w:author="Daniela Mountian" w:date="2017-07-19T15:42:00Z">
        <w:r w:rsidR="00521B3C">
          <w:rPr>
            <w:rFonts w:ascii="Times New Roman" w:hAnsi="Times New Roman" w:cs="Times New Roman"/>
            <w:sz w:val="24"/>
            <w:szCs w:val="24"/>
          </w:rPr>
          <w:t>se impõe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de 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senhori</w:t>
      </w:r>
      <w:r w:rsidR="00521B3C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21B3C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se trata </w:t>
      </w:r>
      <w:r w:rsidR="00521B3C">
        <w:rPr>
          <w:rFonts w:ascii="Times New Roman" w:hAnsi="Times New Roman" w:cs="Times New Roman"/>
          <w:sz w:val="24"/>
          <w:szCs w:val="24"/>
        </w:rPr>
        <w:t xml:space="preserve">simplesmente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521B3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distribuição </w:t>
      </w:r>
      <w:r w:rsidR="00521B3C">
        <w:rPr>
          <w:rFonts w:ascii="Times New Roman" w:hAnsi="Times New Roman" w:cs="Times New Roman"/>
          <w:sz w:val="24"/>
          <w:szCs w:val="24"/>
        </w:rPr>
        <w:t xml:space="preserve">e </w:t>
      </w:r>
      <w:r w:rsidR="002637CB">
        <w:rPr>
          <w:rFonts w:ascii="Times New Roman" w:hAnsi="Times New Roman" w:cs="Times New Roman"/>
          <w:sz w:val="24"/>
          <w:szCs w:val="24"/>
        </w:rPr>
        <w:t xml:space="preserve">da </w:t>
      </w:r>
      <w:r w:rsidR="00521B3C">
        <w:rPr>
          <w:rFonts w:ascii="Times New Roman" w:hAnsi="Times New Roman" w:cs="Times New Roman"/>
          <w:sz w:val="24"/>
          <w:szCs w:val="24"/>
        </w:rPr>
        <w:t xml:space="preserve">organização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521B3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espaço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É um sentimento interior </w:t>
      </w:r>
      <w:r w:rsidR="008D502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fragilidade e pudor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Falk, força e tenacidade </w:t>
      </w:r>
      <w:r w:rsidR="00521B3C">
        <w:rPr>
          <w:rFonts w:ascii="Times New Roman" w:hAnsi="Times New Roman" w:cs="Times New Roman"/>
          <w:sz w:val="24"/>
          <w:szCs w:val="24"/>
        </w:rPr>
        <w:t>viva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Kontchalóvski. </w:t>
      </w:r>
      <w:r w:rsidR="00521B3C">
        <w:rPr>
          <w:rFonts w:ascii="Times New Roman" w:hAnsi="Times New Roman" w:cs="Times New Roman"/>
          <w:sz w:val="24"/>
          <w:szCs w:val="24"/>
        </w:rPr>
        <w:t xml:space="preserve">A fragilidade e o pudor são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necessários à noite, </w:t>
      </w:r>
      <w:r w:rsidR="00521B3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portas </w:t>
      </w:r>
      <w:r w:rsidR="00B71309">
        <w:rPr>
          <w:rFonts w:ascii="Times New Roman" w:hAnsi="Times New Roman" w:cs="Times New Roman"/>
          <w:sz w:val="24"/>
          <w:szCs w:val="24"/>
        </w:rPr>
        <w:t>fechadas</w:t>
      </w:r>
      <w:r w:rsidR="00521B3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força e </w:t>
      </w:r>
      <w:r w:rsidR="00521B3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tenacidade</w:t>
      </w:r>
      <w:r w:rsidR="00521B3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necessári</w:t>
      </w:r>
      <w:r w:rsidR="00521B3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521B3C">
        <w:rPr>
          <w:rFonts w:ascii="Times New Roman" w:hAnsi="Times New Roman" w:cs="Times New Roman"/>
          <w:sz w:val="24"/>
          <w:szCs w:val="24"/>
        </w:rPr>
        <w:t>ao</w:t>
      </w:r>
      <w:r w:rsidR="008D5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dia, </w:t>
      </w:r>
      <w:r w:rsidR="00521B3C">
        <w:rPr>
          <w:rFonts w:ascii="Times New Roman" w:hAnsi="Times New Roman" w:cs="Times New Roman"/>
          <w:sz w:val="24"/>
          <w:szCs w:val="24"/>
        </w:rPr>
        <w:t>em meio a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multidão de </w:t>
      </w:r>
      <w:r w:rsidR="00521B3C">
        <w:rPr>
          <w:rFonts w:ascii="Times New Roman" w:hAnsi="Times New Roman" w:cs="Times New Roman"/>
          <w:sz w:val="24"/>
          <w:szCs w:val="24"/>
        </w:rPr>
        <w:t>iguais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A </w:t>
      </w:r>
      <w:r w:rsidR="00521B3C">
        <w:rPr>
          <w:rFonts w:ascii="Times New Roman" w:hAnsi="Times New Roman" w:cs="Times New Roman"/>
          <w:sz w:val="24"/>
          <w:szCs w:val="24"/>
        </w:rPr>
        <w:t>fragilidade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transforma-se </w:t>
      </w:r>
      <w:del w:id="2213" w:author="Daniela Mountian" w:date="2017-08-28T09:46:00Z">
        <w:r w:rsidR="00521B3C" w:rsidDel="001226EE">
          <w:rPr>
            <w:rFonts w:ascii="Times New Roman" w:hAnsi="Times New Roman" w:cs="Times New Roman"/>
            <w:sz w:val="24"/>
            <w:szCs w:val="24"/>
          </w:rPr>
          <w:delText>em</w:delText>
        </w:r>
      </w:del>
      <w:ins w:id="2214" w:author="Daniela Mountian" w:date="2017-08-28T09:46:00Z">
        <w:r w:rsidR="001226EE">
          <w:rPr>
            <w:rFonts w:ascii="Times New Roman" w:hAnsi="Times New Roman" w:cs="Times New Roman"/>
            <w:sz w:val="24"/>
            <w:szCs w:val="24"/>
          </w:rPr>
          <w:t>numa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leveza</w:t>
      </w:r>
      <w:del w:id="2215" w:author="Daniela Mountian" w:date="2017-08-28T09:45:00Z">
        <w:r w:rsidR="00521B3C" w:rsidDel="001226E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521B3C">
        <w:rPr>
          <w:rFonts w:ascii="Times New Roman" w:hAnsi="Times New Roman" w:cs="Times New Roman"/>
          <w:sz w:val="24"/>
          <w:szCs w:val="24"/>
        </w:rPr>
        <w:t xml:space="preserve"> </w:t>
      </w:r>
      <w:del w:id="2216" w:author="Daniela Mountian" w:date="2017-08-28T09:45:00Z">
        <w:r w:rsidR="00521B3C" w:rsidDel="001226EE">
          <w:rPr>
            <w:rFonts w:ascii="Times New Roman" w:hAnsi="Times New Roman" w:cs="Times New Roman"/>
            <w:sz w:val="24"/>
            <w:szCs w:val="24"/>
          </w:rPr>
          <w:delText>como o ar,</w:delText>
        </w:r>
      </w:del>
      <w:ins w:id="2217" w:author="Daniela Mountian" w:date="2017-08-28T09:47:00Z">
        <w:r w:rsidR="001226EE">
          <w:rPr>
            <w:rFonts w:ascii="Times New Roman" w:hAnsi="Times New Roman" w:cs="Times New Roman"/>
            <w:sz w:val="24"/>
            <w:szCs w:val="24"/>
          </w:rPr>
          <w:t>etérea,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não do corpo, mas da essência, e </w:t>
      </w:r>
      <w:r w:rsidR="008D5029">
        <w:rPr>
          <w:rFonts w:ascii="Times New Roman" w:hAnsi="Times New Roman" w:cs="Times New Roman"/>
          <w:sz w:val="24"/>
          <w:szCs w:val="24"/>
        </w:rPr>
        <w:t>conduz</w:t>
      </w:r>
      <w:r w:rsidR="008D502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D502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céu</w:t>
      </w:r>
      <w:r w:rsidR="00521B3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força e </w:t>
      </w:r>
      <w:r w:rsidR="00521B3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tenacidade </w:t>
      </w:r>
      <w:r w:rsidR="00521B3C">
        <w:rPr>
          <w:rFonts w:ascii="Times New Roman" w:hAnsi="Times New Roman" w:cs="Times New Roman"/>
          <w:sz w:val="24"/>
          <w:szCs w:val="24"/>
        </w:rPr>
        <w:t>lança</w:t>
      </w:r>
      <w:r w:rsidR="00B71309">
        <w:rPr>
          <w:rFonts w:ascii="Times New Roman" w:hAnsi="Times New Roman" w:cs="Times New Roman"/>
          <w:sz w:val="24"/>
          <w:szCs w:val="24"/>
        </w:rPr>
        <w:t>m</w:t>
      </w:r>
      <w:r w:rsidR="00521B3C">
        <w:rPr>
          <w:rFonts w:ascii="Times New Roman" w:hAnsi="Times New Roman" w:cs="Times New Roman"/>
          <w:sz w:val="24"/>
          <w:szCs w:val="24"/>
        </w:rPr>
        <w:t xml:space="preserve"> suas raízes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terra. A força e a tenacidade não </w:t>
      </w:r>
      <w:r w:rsidR="00521B3C">
        <w:rPr>
          <w:rFonts w:ascii="Times New Roman" w:hAnsi="Times New Roman" w:cs="Times New Roman"/>
          <w:sz w:val="24"/>
          <w:szCs w:val="24"/>
        </w:rPr>
        <w:t xml:space="preserve">se acomodam </w:t>
      </w:r>
      <w:r w:rsidRPr="00C5704C">
        <w:rPr>
          <w:rFonts w:ascii="Times New Roman" w:hAnsi="Times New Roman" w:cs="Times New Roman"/>
          <w:sz w:val="24"/>
          <w:szCs w:val="24"/>
        </w:rPr>
        <w:t>no céu</w:t>
      </w:r>
      <w:r w:rsidR="00521B3C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a fragilidade e o pudor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521B3C">
        <w:rPr>
          <w:rFonts w:ascii="Times New Roman" w:hAnsi="Times New Roman" w:cs="Times New Roman"/>
          <w:sz w:val="24"/>
          <w:szCs w:val="24"/>
        </w:rPr>
        <w:t>se encaixam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terra... </w:t>
      </w:r>
      <w:r w:rsidR="00521B3C">
        <w:rPr>
          <w:rFonts w:ascii="Times New Roman" w:hAnsi="Times New Roman" w:cs="Times New Roman"/>
          <w:sz w:val="24"/>
          <w:szCs w:val="24"/>
        </w:rPr>
        <w:t xml:space="preserve">Em seguida, as </w:t>
      </w:r>
      <w:r w:rsidRPr="00C5704C">
        <w:rPr>
          <w:rFonts w:ascii="Times New Roman" w:hAnsi="Times New Roman" w:cs="Times New Roman"/>
          <w:sz w:val="24"/>
          <w:szCs w:val="24"/>
        </w:rPr>
        <w:t>natureza</w:t>
      </w:r>
      <w:r w:rsidR="00521B3C">
        <w:rPr>
          <w:rFonts w:ascii="Times New Roman" w:hAnsi="Times New Roman" w:cs="Times New Roman"/>
          <w:sz w:val="24"/>
          <w:szCs w:val="24"/>
        </w:rPr>
        <w:t>s-</w:t>
      </w:r>
      <w:r w:rsidRPr="00C5704C">
        <w:rPr>
          <w:rFonts w:ascii="Times New Roman" w:hAnsi="Times New Roman" w:cs="Times New Roman"/>
          <w:sz w:val="24"/>
          <w:szCs w:val="24"/>
        </w:rPr>
        <w:t>morta</w:t>
      </w:r>
      <w:r w:rsidR="00521B3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O pão russo, a carne... Aqui também, tirado do </w:t>
      </w:r>
      <w:r w:rsidR="00EE49C3">
        <w:rPr>
          <w:rStyle w:val="Refdecomentrio"/>
          <w:rFonts w:cs="Times New Roman"/>
          <w:lang w:val="x-none"/>
        </w:rPr>
        <w:commentReference w:id="2218"/>
      </w:r>
      <w:r w:rsidR="00391956">
        <w:rPr>
          <w:rFonts w:ascii="Times New Roman" w:hAnsi="Times New Roman" w:cs="Times New Roman"/>
          <w:sz w:val="24"/>
          <w:szCs w:val="24"/>
        </w:rPr>
        <w:t>acervo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francês </w:t>
      </w:r>
      <w:r w:rsidR="00391956">
        <w:rPr>
          <w:rFonts w:ascii="Times New Roman" w:hAnsi="Times New Roman" w:cs="Times New Roman"/>
          <w:sz w:val="24"/>
          <w:szCs w:val="24"/>
        </w:rPr>
        <w:t>em sua</w:t>
      </w:r>
      <w:r w:rsidR="00521B3C">
        <w:rPr>
          <w:rFonts w:ascii="Times New Roman" w:hAnsi="Times New Roman" w:cs="Times New Roman"/>
          <w:sz w:val="24"/>
          <w:szCs w:val="24"/>
        </w:rPr>
        <w:t xml:space="preserve"> juventude, </w:t>
      </w:r>
      <w:del w:id="2219" w:author="Daniela Mountian" w:date="2017-08-28T09:50:00Z">
        <w:r w:rsidR="00E96BA2" w:rsidDel="001226EE">
          <w:rPr>
            <w:rFonts w:ascii="Times New Roman" w:hAnsi="Times New Roman" w:cs="Times New Roman"/>
            <w:sz w:val="24"/>
            <w:szCs w:val="24"/>
          </w:rPr>
          <w:delText>como</w:delText>
        </w:r>
      </w:del>
      <w:ins w:id="2220" w:author="Daniela Mountian" w:date="2017-08-28T09:50:00Z">
        <w:r w:rsidR="001226EE">
          <w:rPr>
            <w:rFonts w:ascii="Times New Roman" w:hAnsi="Times New Roman" w:cs="Times New Roman"/>
            <w:sz w:val="24"/>
            <w:szCs w:val="24"/>
          </w:rPr>
          <w:t>quando era</w:t>
        </w:r>
      </w:ins>
      <w:r w:rsidR="00521B3C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judeu russo... Eis a </w:t>
      </w:r>
      <w:r w:rsidRPr="00617F04">
        <w:rPr>
          <w:rFonts w:ascii="Times New Roman" w:hAnsi="Times New Roman" w:cs="Times New Roman"/>
          <w:i/>
          <w:sz w:val="24"/>
          <w:szCs w:val="24"/>
        </w:rPr>
        <w:t>Lua de mel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 e ela, </w:t>
      </w:r>
      <w:r w:rsidR="00B71309">
        <w:rPr>
          <w:rFonts w:ascii="Times New Roman" w:hAnsi="Times New Roman" w:cs="Times New Roman"/>
          <w:sz w:val="24"/>
          <w:szCs w:val="24"/>
          <w:lang w:val="en-GB"/>
        </w:rPr>
        <w:t>dois c</w:t>
      </w:r>
      <w:r w:rsidR="00521B3C">
        <w:rPr>
          <w:rFonts w:ascii="Times New Roman" w:hAnsi="Times New Roman" w:cs="Times New Roman"/>
          <w:sz w:val="24"/>
          <w:szCs w:val="24"/>
          <w:lang w:val="en-GB"/>
        </w:rPr>
        <w:t xml:space="preserve">orpos </w:t>
      </w:r>
      <w:r w:rsidRPr="00C5704C">
        <w:rPr>
          <w:rFonts w:ascii="Times New Roman" w:hAnsi="Times New Roman" w:cs="Times New Roman"/>
          <w:sz w:val="24"/>
          <w:szCs w:val="24"/>
        </w:rPr>
        <w:t>compridos e nebulosos</w:t>
      </w:r>
      <w:r w:rsidR="00B7130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1B3C">
        <w:rPr>
          <w:rFonts w:ascii="Times New Roman" w:hAnsi="Times New Roman" w:cs="Times New Roman"/>
          <w:sz w:val="24"/>
          <w:szCs w:val="24"/>
        </w:rPr>
        <w:t>em 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arco-íris, elevam-se por detrás do horizonte... O céu está coberto de flores e a terra d</w:t>
      </w:r>
      <w:r w:rsidR="00B7130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lama bielorrussa. E as faces </w:t>
      </w:r>
      <w:r w:rsidR="00B71309">
        <w:rPr>
          <w:rFonts w:ascii="Times New Roman" w:hAnsi="Times New Roman" w:cs="Times New Roman"/>
          <w:sz w:val="24"/>
          <w:szCs w:val="24"/>
        </w:rPr>
        <w:t xml:space="preserve">judias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bode dos amantes...  </w:t>
      </w:r>
      <w:r w:rsidR="005105FB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05FB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sala mais triste. Tudo </w:t>
      </w:r>
      <w:r w:rsidR="005105FB">
        <w:rPr>
          <w:rFonts w:ascii="Times New Roman" w:hAnsi="Times New Roman" w:cs="Times New Roman"/>
          <w:sz w:val="24"/>
          <w:szCs w:val="24"/>
        </w:rPr>
        <w:t xml:space="preserve">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colorido, tudo </w:t>
      </w:r>
      <w:ins w:id="2221" w:author="Daniela Mountian" w:date="2017-07-19T17:28:00Z">
        <w:r w:rsidR="005105FB">
          <w:rPr>
            <w:rFonts w:ascii="Times New Roman" w:hAnsi="Times New Roman" w:cs="Times New Roman"/>
            <w:sz w:val="24"/>
            <w:szCs w:val="24"/>
          </w:rPr>
          <w:t xml:space="preserve">era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jovial, e </w:t>
      </w:r>
      <w:r w:rsidR="005105FB">
        <w:rPr>
          <w:rFonts w:ascii="Times New Roman" w:hAnsi="Times New Roman" w:cs="Times New Roman"/>
          <w:sz w:val="24"/>
          <w:szCs w:val="24"/>
        </w:rPr>
        <w:t xml:space="preserve">volta e meia surgiam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lágrimas nos olhos, mas não </w:t>
      </w:r>
      <w:r w:rsidR="00611C8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todos. Para </w:t>
      </w:r>
      <w:r w:rsidR="00817A50">
        <w:rPr>
          <w:rFonts w:ascii="Times New Roman" w:hAnsi="Times New Roman" w:cs="Times New Roman"/>
          <w:sz w:val="24"/>
          <w:szCs w:val="24"/>
        </w:rPr>
        <w:t>Sómov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E49C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conterrâneo</w:t>
      </w:r>
      <w:r w:rsidR="00EE49C3">
        <w:rPr>
          <w:rFonts w:ascii="Times New Roman" w:hAnsi="Times New Roman" w:cs="Times New Roman"/>
          <w:sz w:val="24"/>
          <w:szCs w:val="24"/>
        </w:rPr>
        <w:t xml:space="preserve"> de Andrei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era simplesmente agradável. Ele não </w:t>
      </w:r>
      <w:r w:rsidR="00391956">
        <w:rPr>
          <w:rFonts w:ascii="Times New Roman" w:hAnsi="Times New Roman" w:cs="Times New Roman"/>
          <w:sz w:val="24"/>
          <w:szCs w:val="24"/>
        </w:rPr>
        <w:t xml:space="preserve">estava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entediado, como diante dos desenhos abstratos e surrealistas, </w:t>
      </w:r>
      <w:r w:rsidR="00391956">
        <w:rPr>
          <w:rFonts w:ascii="Times New Roman" w:hAnsi="Times New Roman" w:cs="Times New Roman"/>
          <w:sz w:val="24"/>
          <w:szCs w:val="24"/>
        </w:rPr>
        <w:t>nem tinha aquele ar estúpido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1956">
        <w:rPr>
          <w:rFonts w:ascii="Times New Roman" w:hAnsi="Times New Roman" w:cs="Times New Roman"/>
          <w:sz w:val="24"/>
          <w:szCs w:val="24"/>
        </w:rPr>
        <w:t>compenetrado</w:t>
      </w:r>
      <w:r w:rsidRPr="00C5704C">
        <w:rPr>
          <w:rFonts w:ascii="Times New Roman" w:hAnsi="Times New Roman" w:cs="Times New Roman"/>
          <w:sz w:val="24"/>
          <w:szCs w:val="24"/>
        </w:rPr>
        <w:t>, como diante d</w:t>
      </w:r>
      <w:r w:rsidR="00391956">
        <w:rPr>
          <w:rFonts w:ascii="Times New Roman" w:hAnsi="Times New Roman" w:cs="Times New Roman"/>
          <w:sz w:val="24"/>
          <w:szCs w:val="24"/>
        </w:rPr>
        <w:t>as telas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realis</w:t>
      </w:r>
      <w:r w:rsidR="00391956">
        <w:rPr>
          <w:rFonts w:ascii="Times New Roman" w:hAnsi="Times New Roman" w:cs="Times New Roman"/>
          <w:sz w:val="24"/>
          <w:szCs w:val="24"/>
        </w:rPr>
        <w:t>tas</w:t>
      </w:r>
      <w:r w:rsidRPr="00C5704C">
        <w:rPr>
          <w:rFonts w:ascii="Times New Roman" w:hAnsi="Times New Roman" w:cs="Times New Roman"/>
          <w:sz w:val="24"/>
          <w:szCs w:val="24"/>
        </w:rPr>
        <w:t>. Tudo era d</w:t>
      </w:r>
      <w:r w:rsidR="00391956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interesse, como numa festa </w:t>
      </w:r>
      <w:r w:rsidR="004A4E2E">
        <w:rPr>
          <w:rFonts w:ascii="Times New Roman" w:hAnsi="Times New Roman" w:cs="Times New Roman"/>
          <w:sz w:val="24"/>
          <w:szCs w:val="24"/>
        </w:rPr>
        <w:t>de rua</w:t>
      </w:r>
      <w:r w:rsidRPr="00C5704C">
        <w:rPr>
          <w:rFonts w:ascii="Times New Roman" w:hAnsi="Times New Roman" w:cs="Times New Roman"/>
          <w:sz w:val="24"/>
          <w:szCs w:val="24"/>
        </w:rPr>
        <w:t>... Abstracionismo e realismo são artes de autoafirmação, mas o impressionismo é a arte d</w:t>
      </w:r>
      <w:r w:rsidR="00BD058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sacrifício... O pintor aqui é como um gladiador, que morre para </w:t>
      </w:r>
      <w:r w:rsidR="00BD0589">
        <w:rPr>
          <w:rFonts w:ascii="Times New Roman" w:hAnsi="Times New Roman" w:cs="Times New Roman"/>
          <w:sz w:val="24"/>
          <w:szCs w:val="24"/>
        </w:rPr>
        <w:t>exaltar</w:t>
      </w:r>
      <w:r w:rsidR="00BD05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multidão. </w:t>
      </w:r>
      <w:r w:rsidR="00BD0589">
        <w:rPr>
          <w:rFonts w:ascii="Times New Roman" w:hAnsi="Times New Roman" w:cs="Times New Roman"/>
          <w:sz w:val="24"/>
          <w:szCs w:val="24"/>
        </w:rPr>
        <w:t xml:space="preserve">O impressionismo, e 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abstracionismo </w:t>
      </w:r>
      <w:r w:rsidR="00BD0589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realismo, seria o </w:t>
      </w:r>
      <w:r w:rsidR="0094683B">
        <w:rPr>
          <w:rFonts w:ascii="Times New Roman" w:hAnsi="Times New Roman" w:cs="Times New Roman"/>
          <w:sz w:val="24"/>
          <w:szCs w:val="24"/>
        </w:rPr>
        <w:t xml:space="preserve">estilo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BD0589">
        <w:rPr>
          <w:rFonts w:ascii="Times New Roman" w:hAnsi="Times New Roman" w:cs="Times New Roman"/>
          <w:sz w:val="24"/>
          <w:szCs w:val="24"/>
        </w:rPr>
        <w:t>apto</w:t>
      </w:r>
      <w:r w:rsidR="00BD058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0589">
        <w:rPr>
          <w:rFonts w:ascii="Times New Roman" w:hAnsi="Times New Roman" w:cs="Times New Roman"/>
          <w:sz w:val="24"/>
          <w:szCs w:val="24"/>
        </w:rPr>
        <w:t>a iniciar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almas imaturas e rudes</w:t>
      </w:r>
      <w:r w:rsidR="00BD0589">
        <w:rPr>
          <w:rFonts w:ascii="Times New Roman" w:hAnsi="Times New Roman" w:cs="Times New Roman"/>
          <w:sz w:val="24"/>
          <w:szCs w:val="24"/>
        </w:rPr>
        <w:t xml:space="preserve"> à 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BD0589">
        <w:rPr>
          <w:rFonts w:ascii="Times New Roman" w:hAnsi="Times New Roman" w:cs="Times New Roman"/>
          <w:sz w:val="24"/>
          <w:szCs w:val="24"/>
        </w:rPr>
        <w:t xml:space="preserve">um dia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</w:t>
      </w:r>
      <w:r w:rsidR="00BD0589">
        <w:rPr>
          <w:rFonts w:ascii="Times New Roman" w:hAnsi="Times New Roman" w:cs="Times New Roman"/>
          <w:sz w:val="24"/>
          <w:szCs w:val="24"/>
        </w:rPr>
        <w:t>prevalecesse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222" w:author="Daniela Mountian" w:date="2017-08-28T09:57:00Z">
        <w:r w:rsidR="007E4CB1">
          <w:rPr>
            <w:rFonts w:ascii="Times New Roman" w:hAnsi="Times New Roman" w:cs="Times New Roman"/>
            <w:sz w:val="24"/>
            <w:szCs w:val="24"/>
          </w:rPr>
          <w:t xml:space="preserve">como arte </w:t>
        </w:r>
      </w:ins>
      <w:r w:rsidRPr="00C5704C">
        <w:rPr>
          <w:rFonts w:ascii="Times New Roman" w:hAnsi="Times New Roman" w:cs="Times New Roman"/>
          <w:sz w:val="24"/>
          <w:szCs w:val="24"/>
        </w:rPr>
        <w:t>oficial</w:t>
      </w:r>
      <w:del w:id="2223" w:author="Daniela Mountian" w:date="2017-08-28T09:57:00Z">
        <w:r w:rsidR="00BD0589" w:rsidDel="007E4CB1">
          <w:rPr>
            <w:rFonts w:ascii="Times New Roman" w:hAnsi="Times New Roman" w:cs="Times New Roman"/>
            <w:sz w:val="24"/>
            <w:szCs w:val="24"/>
          </w:rPr>
          <w:delText>mente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... Mas, para um homem </w:t>
      </w:r>
      <w:r w:rsidR="00BD058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sentimento</w:t>
      </w:r>
      <w:del w:id="2224" w:author="Daniela Mountian" w:date="2017-08-28T09:57:00Z">
        <w:r w:rsidRPr="00C5704C" w:rsidDel="007E4CB1">
          <w:rPr>
            <w:rFonts w:ascii="Times New Roman" w:hAnsi="Times New Roman" w:cs="Times New Roman"/>
            <w:sz w:val="24"/>
            <w:szCs w:val="24"/>
          </w:rPr>
          <w:delText>s</w:delText>
        </w:r>
        <w:r w:rsidR="00BD0589" w:rsidDel="007E4CB1">
          <w:rPr>
            <w:rFonts w:ascii="Times New Roman" w:hAnsi="Times New Roman" w:cs="Times New Roman"/>
            <w:sz w:val="24"/>
            <w:szCs w:val="24"/>
          </w:rPr>
          <w:delText xml:space="preserve"> refinados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D0589">
        <w:rPr>
          <w:rFonts w:ascii="Times New Roman" w:hAnsi="Times New Roman" w:cs="Times New Roman"/>
          <w:sz w:val="24"/>
          <w:szCs w:val="24"/>
        </w:rPr>
        <w:t xml:space="preserve">tudo ali </w:t>
      </w:r>
      <w:r w:rsidR="000C0D3A">
        <w:rPr>
          <w:rFonts w:ascii="Times New Roman" w:hAnsi="Times New Roman" w:cs="Times New Roman"/>
          <w:sz w:val="24"/>
          <w:szCs w:val="24"/>
        </w:rPr>
        <w:t>parecia</w:t>
      </w:r>
      <w:r w:rsidR="00BD0589">
        <w:rPr>
          <w:rFonts w:ascii="Times New Roman" w:hAnsi="Times New Roman" w:cs="Times New Roman"/>
          <w:sz w:val="24"/>
          <w:szCs w:val="24"/>
        </w:rPr>
        <w:t xml:space="preserve"> pesado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BD0589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cemitério </w:t>
      </w:r>
      <w:r w:rsidR="00BD0589">
        <w:rPr>
          <w:rFonts w:ascii="Times New Roman" w:hAnsi="Times New Roman" w:cs="Times New Roman"/>
          <w:sz w:val="24"/>
          <w:szCs w:val="24"/>
        </w:rPr>
        <w:t>que lhe era querido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9055C">
        <w:rPr>
          <w:rFonts w:ascii="Times New Roman" w:hAnsi="Times New Roman" w:cs="Times New Roman"/>
          <w:sz w:val="24"/>
          <w:szCs w:val="24"/>
        </w:rPr>
        <w:t>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longe da</w:t>
      </w:r>
      <w:r w:rsidR="0089055C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 xml:space="preserve">i, </w:t>
      </w:r>
      <w:r w:rsidR="0089055C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realismo socialista, que acalmava a alma com ninharias sólidas, </w:t>
      </w:r>
      <w:r w:rsidR="0089055C">
        <w:rPr>
          <w:rFonts w:ascii="Times New Roman" w:hAnsi="Times New Roman" w:cs="Times New Roman"/>
          <w:sz w:val="24"/>
          <w:szCs w:val="24"/>
        </w:rPr>
        <w:t>na</w:t>
      </w:r>
      <w:r w:rsidR="004B7AC7">
        <w:rPr>
          <w:rFonts w:ascii="Times New Roman" w:hAnsi="Times New Roman" w:cs="Times New Roman"/>
          <w:sz w:val="24"/>
          <w:szCs w:val="24"/>
        </w:rPr>
        <w:t xml:space="preserve"> </w:t>
      </w:r>
      <w:r w:rsidR="000C0D3A">
        <w:rPr>
          <w:rFonts w:ascii="Times New Roman" w:hAnsi="Times New Roman" w:cs="Times New Roman"/>
          <w:sz w:val="24"/>
          <w:szCs w:val="24"/>
        </w:rPr>
        <w:t>linha</w:t>
      </w:r>
      <w:r w:rsidR="004B7AC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55C">
        <w:rPr>
          <w:rFonts w:ascii="Times New Roman" w:hAnsi="Times New Roman" w:cs="Times New Roman"/>
          <w:sz w:val="24"/>
          <w:szCs w:val="24"/>
        </w:rPr>
        <w:t>da</w:t>
      </w:r>
      <w:r w:rsidR="004B7AC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055C">
        <w:rPr>
          <w:rFonts w:ascii="Times New Roman" w:hAnsi="Times New Roman" w:cs="Times New Roman"/>
          <w:sz w:val="24"/>
          <w:szCs w:val="24"/>
        </w:rPr>
        <w:t xml:space="preserve">clareza cotidiana, </w:t>
      </w:r>
      <w:r w:rsidR="00611C89">
        <w:rPr>
          <w:rFonts w:ascii="Times New Roman" w:hAnsi="Times New Roman" w:cs="Times New Roman"/>
          <w:sz w:val="24"/>
          <w:szCs w:val="24"/>
        </w:rPr>
        <w:t>engessada</w:t>
      </w:r>
      <w:r w:rsidR="00B95874">
        <w:rPr>
          <w:rFonts w:ascii="Times New Roman" w:hAnsi="Times New Roman" w:cs="Times New Roman"/>
          <w:sz w:val="24"/>
          <w:szCs w:val="24"/>
        </w:rPr>
        <w:t xml:space="preserve"> pela eternidade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Se </w:t>
      </w:r>
      <w:r w:rsidR="00BD0589">
        <w:rPr>
          <w:rFonts w:ascii="Times New Roman" w:hAnsi="Times New Roman" w:cs="Times New Roman"/>
          <w:sz w:val="24"/>
          <w:szCs w:val="24"/>
        </w:rPr>
        <w:t>Sómov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5874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entedia</w:t>
      </w:r>
      <w:r w:rsidR="000C0D3A">
        <w:rPr>
          <w:rFonts w:ascii="Times New Roman" w:hAnsi="Times New Roman" w:cs="Times New Roman"/>
          <w:sz w:val="24"/>
          <w:szCs w:val="24"/>
        </w:rPr>
        <w:t>va</w:t>
      </w:r>
      <w:r w:rsidR="00B95874">
        <w:rPr>
          <w:rFonts w:ascii="Times New Roman" w:hAnsi="Times New Roman" w:cs="Times New Roman"/>
          <w:sz w:val="24"/>
          <w:szCs w:val="24"/>
        </w:rPr>
        <w:t xml:space="preserve"> diante da abstração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95874">
        <w:rPr>
          <w:rFonts w:ascii="Times New Roman" w:hAnsi="Times New Roman" w:cs="Times New Roman"/>
          <w:sz w:val="24"/>
          <w:szCs w:val="24"/>
        </w:rPr>
        <w:t>tinha um ar estúpido e compenetrado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B95874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5874">
        <w:rPr>
          <w:rFonts w:ascii="Times New Roman" w:hAnsi="Times New Roman" w:cs="Times New Roman"/>
          <w:sz w:val="24"/>
          <w:szCs w:val="24"/>
        </w:rPr>
        <w:t xml:space="preserve">velho </w:t>
      </w:r>
      <w:r w:rsidRPr="00C5704C">
        <w:rPr>
          <w:rFonts w:ascii="Times New Roman" w:hAnsi="Times New Roman" w:cs="Times New Roman"/>
          <w:sz w:val="24"/>
          <w:szCs w:val="24"/>
        </w:rPr>
        <w:t>realismo</w:t>
      </w:r>
      <w:r w:rsidR="00611C89">
        <w:rPr>
          <w:rFonts w:ascii="Times New Roman" w:hAnsi="Times New Roman" w:cs="Times New Roman"/>
          <w:sz w:val="24"/>
          <w:szCs w:val="24"/>
        </w:rPr>
        <w:t xml:space="preserve"> </w:t>
      </w:r>
      <w:r w:rsidR="00B95874">
        <w:rPr>
          <w:rFonts w:ascii="Times New Roman" w:hAnsi="Times New Roman" w:cs="Times New Roman"/>
          <w:sz w:val="24"/>
          <w:szCs w:val="24"/>
        </w:rPr>
        <w:t>e se animava com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impressionismo, nas salas do realismo socialista se sent</w:t>
      </w:r>
      <w:r w:rsidR="00B95874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526F46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trólebus. Aqui tudo </w:t>
      </w:r>
      <w:r w:rsidR="00611C89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conhecido, tudo </w:t>
      </w:r>
      <w:r w:rsidR="00611C89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habitual, aqui ele </w:t>
      </w:r>
      <w:r w:rsidR="00526F46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guia, anda</w:t>
      </w:r>
      <w:r w:rsidR="00526F46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frente </w:t>
      </w:r>
      <w:r w:rsidRPr="000C0D3A">
        <w:rPr>
          <w:rFonts w:ascii="Times New Roman" w:hAnsi="Times New Roman" w:cs="Times New Roman"/>
          <w:sz w:val="24"/>
          <w:szCs w:val="24"/>
          <w:highlight w:val="yellow"/>
          <w:rPrChange w:id="2225" w:author="Daniela Mountian" w:date="2017-07-28T17:48:00Z">
            <w:rPr>
              <w:rFonts w:ascii="Times New Roman" w:hAnsi="Times New Roman" w:cs="Times New Roman"/>
              <w:sz w:val="24"/>
              <w:szCs w:val="24"/>
            </w:rPr>
          </w:rPrChange>
        </w:rPr>
        <w:t>e se perd</w:t>
      </w:r>
      <w:r w:rsidR="00526F46" w:rsidRPr="000C0D3A">
        <w:rPr>
          <w:rFonts w:ascii="Times New Roman" w:hAnsi="Times New Roman" w:cs="Times New Roman"/>
          <w:sz w:val="24"/>
          <w:szCs w:val="24"/>
          <w:highlight w:val="yellow"/>
          <w:rPrChange w:id="2226" w:author="Daniela Mountian" w:date="2017-07-28T17:48:00Z">
            <w:rPr>
              <w:rFonts w:ascii="Times New Roman" w:hAnsi="Times New Roman" w:cs="Times New Roman"/>
              <w:sz w:val="24"/>
              <w:szCs w:val="24"/>
            </w:rPr>
          </w:rPrChange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6F46">
        <w:rPr>
          <w:rFonts w:ascii="Times New Roman" w:hAnsi="Times New Roman" w:cs="Times New Roman"/>
          <w:sz w:val="24"/>
          <w:szCs w:val="24"/>
        </w:rPr>
        <w:t>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salas dos pintores acadêmicos</w:t>
      </w:r>
      <w:ins w:id="2227" w:author="Daniela Mountian" w:date="2017-08-28T10:02:00Z">
        <w:r w:rsidR="007E4CB1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228" w:author="Daniela Mountian" w:date="2017-08-28T10:02:00Z">
        <w:r w:rsidR="007E4CB1">
          <w:rPr>
            <w:rFonts w:ascii="Times New Roman" w:hAnsi="Times New Roman" w:cs="Times New Roman"/>
            <w:sz w:val="24"/>
            <w:szCs w:val="24"/>
          </w:rPr>
          <w:t xml:space="preserve">artistas </w:t>
        </w:r>
      </w:ins>
      <w:commentRangeStart w:id="2229"/>
      <w:r w:rsidRPr="00C5704C">
        <w:rPr>
          <w:rFonts w:ascii="Times New Roman" w:hAnsi="Times New Roman" w:cs="Times New Roman"/>
          <w:sz w:val="24"/>
          <w:szCs w:val="24"/>
        </w:rPr>
        <w:t>do povo.</w:t>
      </w:r>
      <w:ins w:id="2230" w:author="Daniela Mountian" w:date="2017-07-19T20:17:00Z">
        <w:r w:rsidR="00526F46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90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29"/>
      <w:r w:rsidR="00526F46">
        <w:rPr>
          <w:rStyle w:val="Refdecomentrio"/>
          <w:rFonts w:cs="Times New Roman"/>
          <w:lang w:val="x-none"/>
        </w:rPr>
        <w:commentReference w:id="2229"/>
      </w:r>
      <w:r w:rsidRPr="00C5704C">
        <w:rPr>
          <w:rFonts w:ascii="Times New Roman" w:hAnsi="Times New Roman" w:cs="Times New Roman"/>
          <w:sz w:val="24"/>
          <w:szCs w:val="24"/>
        </w:rPr>
        <w:t xml:space="preserve">E Andrei </w:t>
      </w:r>
      <w:r w:rsidR="00526F46">
        <w:rPr>
          <w:rFonts w:ascii="Times New Roman" w:hAnsi="Times New Roman" w:cs="Times New Roman"/>
          <w:sz w:val="24"/>
          <w:szCs w:val="24"/>
        </w:rPr>
        <w:t>foi</w:t>
      </w:r>
      <w:r w:rsidR="00526F4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o pátio, </w:t>
      </w:r>
      <w:r w:rsidR="0021524C">
        <w:rPr>
          <w:rFonts w:ascii="Times New Roman" w:hAnsi="Times New Roman" w:cs="Times New Roman"/>
          <w:sz w:val="24"/>
          <w:szCs w:val="24"/>
        </w:rPr>
        <w:t>perto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6F46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escultura “</w:t>
      </w:r>
      <w:r w:rsidRPr="0021524C">
        <w:rPr>
          <w:rFonts w:ascii="Times New Roman" w:hAnsi="Times New Roman" w:cs="Times New Roman"/>
          <w:sz w:val="24"/>
          <w:szCs w:val="24"/>
        </w:rPr>
        <w:t>Transformaremos as espadas em arado</w:t>
      </w:r>
      <w:r w:rsidR="0021524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611C89">
        <w:rPr>
          <w:rFonts w:ascii="Times New Roman" w:hAnsi="Times New Roman" w:cs="Times New Roman"/>
          <w:sz w:val="24"/>
          <w:szCs w:val="24"/>
        </w:rPr>
        <w:t>,</w:t>
      </w:r>
      <w:r w:rsidR="0021524C" w:rsidRPr="0021524C">
        <w:rPr>
          <w:rFonts w:ascii="Times New Roman" w:hAnsi="Times New Roman" w:cs="Times New Roman"/>
          <w:sz w:val="24"/>
          <w:szCs w:val="24"/>
        </w:rPr>
        <w:t xml:space="preserve"> </w:t>
      </w:r>
      <w:r w:rsidR="0021524C" w:rsidRPr="00C5704C">
        <w:rPr>
          <w:rFonts w:ascii="Times New Roman" w:hAnsi="Times New Roman" w:cs="Times New Roman"/>
          <w:sz w:val="24"/>
          <w:szCs w:val="24"/>
        </w:rPr>
        <w:t>de Vutch</w:t>
      </w:r>
      <w:r w:rsidR="0021524C">
        <w:rPr>
          <w:rFonts w:ascii="Times New Roman" w:hAnsi="Times New Roman" w:cs="Times New Roman"/>
          <w:sz w:val="24"/>
          <w:szCs w:val="24"/>
        </w:rPr>
        <w:t>é</w:t>
      </w:r>
      <w:r w:rsidR="0021524C" w:rsidRPr="00C5704C">
        <w:rPr>
          <w:rFonts w:ascii="Times New Roman" w:hAnsi="Times New Roman" w:cs="Times New Roman"/>
          <w:sz w:val="24"/>
          <w:szCs w:val="24"/>
        </w:rPr>
        <w:t>titch</w:t>
      </w:r>
      <w:r w:rsidR="002152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No banco perto do café, do qual</w:t>
      </w:r>
      <w:r w:rsidR="0021524C">
        <w:rPr>
          <w:rFonts w:ascii="Times New Roman" w:hAnsi="Times New Roman" w:cs="Times New Roman"/>
          <w:sz w:val="24"/>
          <w:szCs w:val="24"/>
        </w:rPr>
        <w:t xml:space="preserve"> emanavam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sem nenhuma </w:t>
      </w:r>
      <w:r w:rsidR="00E91821">
        <w:rPr>
          <w:rFonts w:ascii="Times New Roman" w:hAnsi="Times New Roman" w:cs="Times New Roman"/>
          <w:sz w:val="24"/>
          <w:szCs w:val="24"/>
        </w:rPr>
        <w:t>consideração</w:t>
      </w:r>
      <w:r w:rsidR="00E9182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 lugar </w:t>
      </w:r>
      <w:r w:rsidR="0021524C">
        <w:rPr>
          <w:rFonts w:ascii="Times New Roman" w:hAnsi="Times New Roman" w:cs="Times New Roman"/>
          <w:sz w:val="24"/>
          <w:szCs w:val="24"/>
        </w:rPr>
        <w:t>sagrado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os </w:t>
      </w:r>
      <w:r w:rsidR="0021524C">
        <w:rPr>
          <w:rFonts w:ascii="Times New Roman" w:hAnsi="Times New Roman" w:cs="Times New Roman"/>
          <w:sz w:val="24"/>
          <w:szCs w:val="24"/>
        </w:rPr>
        <w:t xml:space="preserve">cheiros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costumeiros do </w:t>
      </w:r>
      <w:r w:rsidRPr="00DD2BD0">
        <w:rPr>
          <w:rFonts w:ascii="Times New Roman" w:hAnsi="Times New Roman" w:cs="Times New Roman"/>
          <w:sz w:val="24"/>
          <w:szCs w:val="24"/>
          <w:highlight w:val="yellow"/>
          <w:rPrChange w:id="2250" w:author="Daniela Mountian" w:date="2017-07-19T22:13:00Z">
            <w:rPr>
              <w:rFonts w:ascii="Times New Roman" w:hAnsi="Times New Roman" w:cs="Times New Roman"/>
              <w:sz w:val="24"/>
              <w:szCs w:val="24"/>
            </w:rPr>
          </w:rPrChange>
        </w:rPr>
        <w:t>sistema de alimentação popular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D2BD0">
        <w:rPr>
          <w:rFonts w:ascii="Times New Roman" w:hAnsi="Times New Roman" w:cs="Times New Roman"/>
          <w:sz w:val="24"/>
          <w:szCs w:val="24"/>
        </w:rPr>
        <w:t xml:space="preserve">Saviéli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estava sentado </w:t>
      </w:r>
      <w:r w:rsidR="00DD2BD0">
        <w:rPr>
          <w:rFonts w:ascii="Times New Roman" w:hAnsi="Times New Roman" w:cs="Times New Roman"/>
          <w:sz w:val="24"/>
          <w:szCs w:val="24"/>
        </w:rPr>
        <w:t>ao lado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jovem mulher, com a qual, como logo entendeu Andrei, </w:t>
      </w:r>
      <w:r w:rsidR="00DD2BD0">
        <w:rPr>
          <w:rFonts w:ascii="Times New Roman" w:hAnsi="Times New Roman" w:cs="Times New Roman"/>
          <w:sz w:val="24"/>
          <w:szCs w:val="24"/>
        </w:rPr>
        <w:t>seu amigo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D2BD0">
        <w:rPr>
          <w:rFonts w:ascii="Times New Roman" w:hAnsi="Times New Roman" w:cs="Times New Roman"/>
          <w:sz w:val="24"/>
          <w:szCs w:val="24"/>
        </w:rPr>
        <w:t>passava as noites sonhando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D2BD0">
        <w:rPr>
          <w:rFonts w:ascii="Times New Roman" w:hAnsi="Times New Roman" w:cs="Times New Roman"/>
          <w:sz w:val="24"/>
          <w:szCs w:val="24"/>
        </w:rPr>
        <w:t xml:space="preserve">e </w:t>
      </w:r>
      <w:r w:rsidR="00F375A1">
        <w:rPr>
          <w:rFonts w:ascii="Times New Roman" w:hAnsi="Times New Roman" w:cs="Times New Roman"/>
          <w:sz w:val="24"/>
          <w:szCs w:val="24"/>
        </w:rPr>
        <w:t>sob diverso</w:t>
      </w:r>
      <w:r w:rsidR="00DD2BD0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>aspectos. Sim, Sav</w:t>
      </w:r>
      <w:r w:rsidR="00DD2BD0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ficava sempre n</w:t>
      </w:r>
      <w:r w:rsidR="00F375A1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estado</w:t>
      </w:r>
      <w:r w:rsidR="00F375A1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75A1">
        <w:rPr>
          <w:rFonts w:ascii="Times New Roman" w:hAnsi="Times New Roman" w:cs="Times New Roman"/>
          <w:sz w:val="24"/>
          <w:szCs w:val="24"/>
        </w:rPr>
        <w:t>mesmo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frango </w:t>
      </w:r>
      <w:r w:rsidR="00F375A1">
        <w:rPr>
          <w:rFonts w:ascii="Times New Roman" w:hAnsi="Times New Roman" w:cs="Times New Roman"/>
          <w:sz w:val="24"/>
          <w:szCs w:val="24"/>
        </w:rPr>
        <w:t xml:space="preserve">assado </w:t>
      </w:r>
      <w:r w:rsidR="00611C89">
        <w:rPr>
          <w:rFonts w:ascii="Times New Roman" w:hAnsi="Times New Roman" w:cs="Times New Roman"/>
          <w:sz w:val="24"/>
          <w:szCs w:val="24"/>
        </w:rPr>
        <w:t>e colocado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75A1">
        <w:rPr>
          <w:rFonts w:ascii="Times New Roman" w:hAnsi="Times New Roman" w:cs="Times New Roman"/>
          <w:sz w:val="24"/>
          <w:szCs w:val="24"/>
        </w:rPr>
        <w:t xml:space="preserve">inteiro </w:t>
      </w:r>
      <w:r w:rsidRPr="00C5704C">
        <w:rPr>
          <w:rFonts w:ascii="Times New Roman" w:hAnsi="Times New Roman" w:cs="Times New Roman"/>
          <w:sz w:val="24"/>
          <w:szCs w:val="24"/>
        </w:rPr>
        <w:t>numa travessa</w:t>
      </w:r>
      <w:r w:rsidR="00F375A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as coxas </w:t>
      </w:r>
      <w:r w:rsidR="00D42E17">
        <w:rPr>
          <w:rFonts w:ascii="Times New Roman" w:hAnsi="Times New Roman" w:cs="Times New Roman"/>
          <w:sz w:val="24"/>
          <w:szCs w:val="24"/>
        </w:rPr>
        <w:t>separadas</w:t>
      </w:r>
      <w:r w:rsidR="00F375A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provocava-lhe</w:t>
      </w:r>
      <w:r w:rsidR="00F375A1">
        <w:rPr>
          <w:rFonts w:ascii="Times New Roman" w:hAnsi="Times New Roman" w:cs="Times New Roman"/>
          <w:sz w:val="24"/>
          <w:szCs w:val="24"/>
        </w:rPr>
        <w:t>, em vez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apetite, desejo sexual... A mulher tinha </w:t>
      </w:r>
      <w:r w:rsidR="00F375A1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 </w:t>
      </w:r>
      <w:del w:id="2251" w:author="Daniela Mountian" w:date="2017-08-28T10:09:00Z">
        <w:r w:rsidR="00F375A1" w:rsidDel="00422DCF">
          <w:rPr>
            <w:rFonts w:ascii="Times New Roman" w:hAnsi="Times New Roman" w:cs="Times New Roman"/>
            <w:sz w:val="24"/>
            <w:szCs w:val="24"/>
          </w:rPr>
          <w:delText>vulgar</w:delText>
        </w:r>
      </w:del>
      <w:ins w:id="2252" w:author="Daniela Mountian" w:date="2017-08-28T10:09:00Z">
        <w:r w:rsidR="00422DCF">
          <w:rPr>
            <w:rFonts w:ascii="Times New Roman" w:hAnsi="Times New Roman" w:cs="Times New Roman"/>
            <w:sz w:val="24"/>
            <w:szCs w:val="24"/>
          </w:rPr>
          <w:t>despretensioso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não o redondo de traços tártaros, </w:t>
      </w:r>
      <w:del w:id="2253" w:author="Daniela Mountian" w:date="2017-08-28T10:10:00Z">
        <w:r w:rsidR="00F375A1" w:rsidDel="00422DCF">
          <w:rPr>
            <w:rFonts w:ascii="Times New Roman" w:hAnsi="Times New Roman" w:cs="Times New Roman"/>
            <w:sz w:val="24"/>
            <w:szCs w:val="24"/>
          </w:rPr>
          <w:delText>como é</w:delText>
        </w:r>
      </w:del>
      <w:ins w:id="2254" w:author="Daniela Mountian" w:date="2017-08-28T10:10:00Z">
        <w:r w:rsidR="00422DCF">
          <w:rPr>
            <w:rFonts w:ascii="Times New Roman" w:hAnsi="Times New Roman" w:cs="Times New Roman"/>
            <w:sz w:val="24"/>
            <w:szCs w:val="24"/>
          </w:rPr>
          <w:t>tão</w:t>
        </w:r>
      </w:ins>
      <w:r w:rsidR="00F375A1">
        <w:rPr>
          <w:rFonts w:ascii="Times New Roman" w:hAnsi="Times New Roman" w:cs="Times New Roman"/>
          <w:sz w:val="24"/>
          <w:szCs w:val="24"/>
        </w:rPr>
        <w:t xml:space="preserve"> comum na Rússia,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F375A1">
        <w:rPr>
          <w:rFonts w:ascii="Times New Roman" w:hAnsi="Times New Roman" w:cs="Times New Roman"/>
          <w:sz w:val="24"/>
          <w:szCs w:val="24"/>
        </w:rPr>
        <w:t xml:space="preserve">o rosto russo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</w:t>
      </w:r>
      <w:r w:rsidR="00142267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orte, </w:t>
      </w:r>
      <w:r w:rsidR="00F375A1">
        <w:rPr>
          <w:rFonts w:ascii="Times New Roman" w:hAnsi="Times New Roman" w:cs="Times New Roman"/>
          <w:sz w:val="24"/>
          <w:szCs w:val="24"/>
        </w:rPr>
        <w:t>desprovido de marcas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asiátic</w:t>
      </w:r>
      <w:r w:rsidR="00F375A1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Seus olhos eram </w:t>
      </w:r>
      <w:r w:rsidR="00F375A1">
        <w:rPr>
          <w:rFonts w:ascii="Times New Roman" w:hAnsi="Times New Roman" w:cs="Times New Roman"/>
          <w:sz w:val="24"/>
          <w:szCs w:val="24"/>
        </w:rPr>
        <w:t>particularmente</w:t>
      </w:r>
      <w:r w:rsidR="00F375A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incomuns. </w:t>
      </w:r>
      <w:r w:rsidR="00F375A1">
        <w:rPr>
          <w:rFonts w:ascii="Times New Roman" w:hAnsi="Times New Roman" w:cs="Times New Roman"/>
          <w:sz w:val="24"/>
          <w:szCs w:val="24"/>
        </w:rPr>
        <w:t>O</w:t>
      </w:r>
      <w:r w:rsidR="00C15CC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olho</w:t>
      </w:r>
      <w:r w:rsidR="00C15CC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claro</w:t>
      </w:r>
      <w:r w:rsidR="00C15CC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russo</w:t>
      </w:r>
      <w:r w:rsidR="00C15CC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5CC2">
        <w:rPr>
          <w:rFonts w:ascii="Times New Roman" w:hAnsi="Times New Roman" w:cs="Times New Roman"/>
          <w:sz w:val="24"/>
          <w:szCs w:val="24"/>
        </w:rPr>
        <w:t>são</w:t>
      </w:r>
      <w:r w:rsidR="00F375A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geralmente </w:t>
      </w:r>
      <w:r w:rsidR="00C15CC2">
        <w:rPr>
          <w:rFonts w:ascii="Times New Roman" w:hAnsi="Times New Roman" w:cs="Times New Roman"/>
          <w:sz w:val="24"/>
          <w:szCs w:val="24"/>
        </w:rPr>
        <w:t>aguados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C15CC2">
        <w:rPr>
          <w:rFonts w:ascii="Times New Roman" w:hAnsi="Times New Roman" w:cs="Times New Roman"/>
          <w:sz w:val="24"/>
          <w:szCs w:val="24"/>
        </w:rPr>
        <w:t>os dela 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C15CC2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azul </w:t>
      </w:r>
      <w:r w:rsidR="006C0159">
        <w:rPr>
          <w:rFonts w:ascii="Times New Roman" w:hAnsi="Times New Roman" w:cs="Times New Roman"/>
          <w:sz w:val="24"/>
          <w:szCs w:val="24"/>
        </w:rPr>
        <w:t>encorpado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C0159">
        <w:rPr>
          <w:rFonts w:ascii="Times New Roman" w:hAnsi="Times New Roman" w:cs="Times New Roman"/>
          <w:sz w:val="24"/>
          <w:szCs w:val="24"/>
        </w:rPr>
        <w:t>em tom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escuro. </w:t>
      </w:r>
    </w:p>
    <w:p w:rsidR="0024094F" w:rsidRPr="00C5704C" w:rsidRDefault="006C015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</w:t>
      </w:r>
      <w:r>
        <w:rPr>
          <w:rFonts w:ascii="Times New Roman" w:hAnsi="Times New Roman" w:cs="Times New Roman"/>
          <w:sz w:val="24"/>
          <w:szCs w:val="24"/>
        </w:rPr>
        <w:t>, um homem reservado,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olhou para ela, </w:t>
      </w:r>
      <w:r>
        <w:rPr>
          <w:rFonts w:ascii="Times New Roman" w:hAnsi="Times New Roman" w:cs="Times New Roman"/>
          <w:sz w:val="24"/>
          <w:szCs w:val="24"/>
        </w:rPr>
        <w:t>veio-lhe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algo de sua irmã, Tássia</w:t>
      </w:r>
      <w:r w:rsidR="00611C89">
        <w:rPr>
          <w:rFonts w:ascii="Times New Roman" w:hAnsi="Times New Roman" w:cs="Times New Roman"/>
          <w:sz w:val="24"/>
          <w:szCs w:val="24"/>
        </w:rPr>
        <w:t xml:space="preserve"> </w:t>
      </w:r>
      <w:r w:rsidR="00611C8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se apaixonara pelo Anticristo com o terceiro </w:t>
      </w:r>
      <w:r>
        <w:rPr>
          <w:rFonts w:ascii="Times New Roman" w:hAnsi="Times New Roman" w:cs="Times New Roman"/>
          <w:sz w:val="24"/>
          <w:szCs w:val="24"/>
        </w:rPr>
        <w:t xml:space="preserve">tipo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amor, </w:t>
      </w:r>
      <w:r>
        <w:rPr>
          <w:rFonts w:ascii="Times New Roman" w:hAnsi="Times New Roman" w:cs="Times New Roman"/>
          <w:sz w:val="24"/>
          <w:szCs w:val="24"/>
        </w:rPr>
        <w:t>nem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carnal </w:t>
      </w:r>
      <w:r>
        <w:rPr>
          <w:rFonts w:ascii="Times New Roman" w:hAnsi="Times New Roman" w:cs="Times New Roman"/>
          <w:sz w:val="24"/>
          <w:szCs w:val="24"/>
        </w:rPr>
        <w:t>nem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platônico</w:t>
      </w:r>
      <w:r w:rsidR="00CE572D">
        <w:rPr>
          <w:rFonts w:ascii="Times New Roman" w:hAnsi="Times New Roman" w:cs="Times New Roman"/>
          <w:sz w:val="24"/>
          <w:szCs w:val="24"/>
        </w:rPr>
        <w:t xml:space="preserve"> </w:t>
      </w:r>
      <w:r w:rsidR="00CE572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de sua mãe, Vera</w:t>
      </w:r>
      <w:r w:rsidR="00CE572D">
        <w:rPr>
          <w:rFonts w:ascii="Times New Roman" w:hAnsi="Times New Roman" w:cs="Times New Roman"/>
          <w:sz w:val="24"/>
          <w:szCs w:val="24"/>
        </w:rPr>
        <w:t xml:space="preserve"> </w:t>
      </w:r>
      <w:r w:rsidR="00CE572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amante </w:t>
      </w:r>
      <w:r>
        <w:rPr>
          <w:rFonts w:ascii="Times New Roman" w:hAnsi="Times New Roman" w:cs="Times New Roman"/>
          <w:sz w:val="24"/>
          <w:szCs w:val="24"/>
        </w:rPr>
        <w:t xml:space="preserve">abnegada </w:t>
      </w:r>
      <w:r w:rsidR="0024094F" w:rsidRPr="00C5704C">
        <w:rPr>
          <w:rFonts w:ascii="Times New Roman" w:hAnsi="Times New Roman" w:cs="Times New Roman"/>
          <w:sz w:val="24"/>
          <w:szCs w:val="24"/>
        </w:rPr>
        <w:t>do Anticristo. E Andrei alegrou-se</w:t>
      </w:r>
      <w:del w:id="2255" w:author="Daniela Mountian" w:date="2017-08-28T10:15:00Z">
        <w:r w:rsidR="0024094F" w:rsidRPr="00C5704C" w:rsidDel="00422DCF">
          <w:rPr>
            <w:rFonts w:ascii="Times New Roman" w:hAnsi="Times New Roman" w:cs="Times New Roman"/>
            <w:sz w:val="24"/>
            <w:szCs w:val="24"/>
          </w:rPr>
          <w:delText xml:space="preserve"> com isso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pois, </w:t>
      </w:r>
      <w:r w:rsidR="00C96A72">
        <w:rPr>
          <w:rFonts w:ascii="Times New Roman" w:hAnsi="Times New Roman" w:cs="Times New Roman"/>
          <w:sz w:val="24"/>
          <w:szCs w:val="24"/>
        </w:rPr>
        <w:t xml:space="preserve">sabendo 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suas ideias bíblicas </w:t>
      </w:r>
      <w:r w:rsidR="00C96A72">
        <w:rPr>
          <w:rFonts w:ascii="Times New Roman" w:hAnsi="Times New Roman" w:cs="Times New Roman"/>
          <w:sz w:val="24"/>
          <w:szCs w:val="24"/>
        </w:rPr>
        <w:t xml:space="preserve">foram conduzidas </w:t>
      </w:r>
      <w:r w:rsidR="0024094F" w:rsidRPr="00C5704C">
        <w:rPr>
          <w:rFonts w:ascii="Times New Roman" w:hAnsi="Times New Roman" w:cs="Times New Roman"/>
          <w:sz w:val="24"/>
          <w:szCs w:val="24"/>
        </w:rPr>
        <w:t>intocad</w:t>
      </w:r>
      <w:r w:rsidR="00924AF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 pelas salas da galeria Tretiakóv, ele</w:t>
      </w:r>
      <w:r w:rsidR="00C96A72">
        <w:rPr>
          <w:rFonts w:ascii="Times New Roman" w:hAnsi="Times New Roman" w:cs="Times New Roman"/>
          <w:sz w:val="24"/>
          <w:szCs w:val="24"/>
        </w:rPr>
        <w:t xml:space="preserve"> sentiu, através de uma sensação que repentinamente lhe inflamou, sua alma se fortalecer ainda mais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924AF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aconteceu?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Andrei a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li.</w:t>
      </w:r>
    </w:p>
    <w:p w:rsidR="0024094F" w:rsidRPr="00C5704C" w:rsidRDefault="00924AF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Atrasamos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C96A72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96A72">
        <w:rPr>
          <w:rFonts w:ascii="Times New Roman" w:hAnsi="Times New Roman" w:cs="Times New Roman"/>
          <w:sz w:val="24"/>
          <w:szCs w:val="24"/>
        </w:rPr>
        <w:t xml:space="preserve">foi </w:t>
      </w:r>
      <w:r w:rsidR="0024094F" w:rsidRPr="00C5704C">
        <w:rPr>
          <w:rFonts w:ascii="Times New Roman" w:hAnsi="Times New Roman" w:cs="Times New Roman"/>
          <w:sz w:val="24"/>
          <w:szCs w:val="24"/>
        </w:rPr>
        <w:t>minha culpa.</w:t>
      </w:r>
    </w:p>
    <w:p w:rsidR="0024094F" w:rsidRPr="00C5704C" w:rsidRDefault="00C96A7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Pelo visto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eles chegaram </w:t>
      </w:r>
      <w:r>
        <w:rPr>
          <w:rFonts w:ascii="Times New Roman" w:hAnsi="Times New Roman" w:cs="Times New Roman"/>
          <w:sz w:val="24"/>
          <w:szCs w:val="24"/>
        </w:rPr>
        <w:t>muito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 da hora combinada, sem saber que Andrei</w:t>
      </w:r>
      <w:r>
        <w:rPr>
          <w:rFonts w:ascii="Times New Roman" w:hAnsi="Times New Roman" w:cs="Times New Roman"/>
          <w:sz w:val="24"/>
          <w:szCs w:val="24"/>
        </w:rPr>
        <w:t>, tendo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chegado bem mais cedo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os </w:t>
      </w:r>
      <w:r>
        <w:rPr>
          <w:rFonts w:ascii="Times New Roman" w:hAnsi="Times New Roman" w:cs="Times New Roman"/>
          <w:sz w:val="24"/>
          <w:szCs w:val="24"/>
        </w:rPr>
        <w:t xml:space="preserve">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esperado. </w:t>
      </w:r>
    </w:p>
    <w:p w:rsidR="0024094F" w:rsidRPr="00C5704C" w:rsidRDefault="00924AF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2B776E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C96A72">
        <w:rPr>
          <w:rFonts w:ascii="Times New Roman" w:hAnsi="Times New Roman" w:cs="Times New Roman"/>
          <w:sz w:val="24"/>
          <w:szCs w:val="24"/>
        </w:rPr>
        <w:t>apareceu em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2B776E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ficamos discutindo sobre Cristo... </w:t>
      </w:r>
      <w:r w:rsidR="00C96A72">
        <w:rPr>
          <w:rFonts w:ascii="Times New Roman" w:hAnsi="Times New Roman" w:cs="Times New Roman"/>
          <w:sz w:val="24"/>
          <w:szCs w:val="24"/>
        </w:rPr>
        <w:t>Sou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culpa</w:t>
      </w:r>
      <w:r w:rsidR="00C96A72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924AF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6A7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culpado tem meu agrado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</w:t>
      </w:r>
      <w:r w:rsidR="002B776E">
        <w:rPr>
          <w:rFonts w:ascii="Times New Roman" w:hAnsi="Times New Roman" w:cs="Times New Roman"/>
          <w:sz w:val="24"/>
          <w:szCs w:val="24"/>
        </w:rPr>
        <w:t>Sómov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havia aparecido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96A7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culpado tem meu agrado, e </w:t>
      </w:r>
      <w:r w:rsidR="00626DF5" w:rsidRPr="00066DF9">
        <w:rPr>
          <w:rFonts w:ascii="Times New Roman" w:hAnsi="Times New Roman" w:cs="Times New Roman"/>
          <w:sz w:val="24"/>
          <w:szCs w:val="24"/>
        </w:rPr>
        <w:t>o inocente</w:t>
      </w:r>
      <w:r w:rsidR="0024094F" w:rsidRPr="00066DF9">
        <w:rPr>
          <w:rFonts w:ascii="Times New Roman" w:hAnsi="Times New Roman" w:cs="Times New Roman"/>
          <w:sz w:val="24"/>
          <w:szCs w:val="24"/>
        </w:rPr>
        <w:t xml:space="preserve"> minhas saudações!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B776E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Sómov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passou </w:t>
      </w:r>
      <w:r w:rsidR="00C96A72">
        <w:rPr>
          <w:rFonts w:ascii="Times New Roman" w:hAnsi="Times New Roman" w:cs="Times New Roman"/>
          <w:sz w:val="24"/>
          <w:szCs w:val="24"/>
        </w:rPr>
        <w:t>pelas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salas do realismo socialista como </w:t>
      </w:r>
      <w:r w:rsidR="00C96A72">
        <w:rPr>
          <w:rFonts w:ascii="Times New Roman" w:hAnsi="Times New Roman" w:cs="Times New Roman"/>
          <w:sz w:val="24"/>
          <w:szCs w:val="24"/>
        </w:rPr>
        <w:t>se tomasse um</w:t>
      </w:r>
      <w:r w:rsidR="00611C89">
        <w:rPr>
          <w:rFonts w:ascii="Times New Roman" w:hAnsi="Times New Roman" w:cs="Times New Roman"/>
          <w:sz w:val="24"/>
          <w:szCs w:val="24"/>
        </w:rPr>
        <w:t>a</w:t>
      </w:r>
      <w:r w:rsidR="00C96A72">
        <w:rPr>
          <w:rFonts w:ascii="Times New Roman" w:hAnsi="Times New Roman" w:cs="Times New Roman"/>
          <w:sz w:val="24"/>
          <w:szCs w:val="24"/>
        </w:rPr>
        <w:t xml:space="preserve"> ducha,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lava</w:t>
      </w:r>
      <w:r w:rsidR="00C96A72">
        <w:rPr>
          <w:rFonts w:ascii="Times New Roman" w:hAnsi="Times New Roman" w:cs="Times New Roman"/>
          <w:sz w:val="24"/>
          <w:szCs w:val="24"/>
        </w:rPr>
        <w:t>ndo-se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tédio do abstracionismo, d</w:t>
      </w:r>
      <w:r w:rsidR="00C96A72">
        <w:rPr>
          <w:rFonts w:ascii="Times New Roman" w:hAnsi="Times New Roman" w:cs="Times New Roman"/>
          <w:sz w:val="24"/>
          <w:szCs w:val="24"/>
        </w:rPr>
        <w:t>a tolice compenetrada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realismo clássico e da festividade do impressionismo, </w:t>
      </w:r>
      <w:r w:rsidR="00611C89">
        <w:rPr>
          <w:rFonts w:ascii="Times New Roman" w:hAnsi="Times New Roman" w:cs="Times New Roman"/>
          <w:sz w:val="24"/>
          <w:szCs w:val="24"/>
        </w:rPr>
        <w:t>e saiu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tinha entrado</w:t>
      </w:r>
      <w:r w:rsidR="00611C89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nada </w:t>
      </w:r>
      <w:r w:rsidR="00611C89">
        <w:rPr>
          <w:rFonts w:ascii="Times New Roman" w:hAnsi="Times New Roman" w:cs="Times New Roman"/>
          <w:sz w:val="24"/>
          <w:szCs w:val="24"/>
        </w:rPr>
        <w:t xml:space="preserve">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mudado e</w:t>
      </w:r>
      <w:r w:rsidR="00611C89">
        <w:rPr>
          <w:rFonts w:ascii="Times New Roman" w:hAnsi="Times New Roman" w:cs="Times New Roman"/>
          <w:sz w:val="24"/>
          <w:szCs w:val="24"/>
        </w:rPr>
        <w:t xml:space="preserve"> estava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pronto para</w:t>
      </w:r>
      <w:r w:rsidR="00611C89">
        <w:rPr>
          <w:rFonts w:ascii="Times New Roman" w:hAnsi="Times New Roman" w:cs="Times New Roman"/>
          <w:sz w:val="24"/>
          <w:szCs w:val="24"/>
        </w:rPr>
        <w:t xml:space="preserve"> seguir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vida </w:t>
      </w:r>
      <w:r w:rsidR="00611C89">
        <w:rPr>
          <w:rFonts w:ascii="Times New Roman" w:hAnsi="Times New Roman" w:cs="Times New Roman"/>
          <w:sz w:val="24"/>
          <w:szCs w:val="24"/>
        </w:rPr>
        <w:t>em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realidade atual. As salas do realismo socialista eram como um</w:t>
      </w:r>
      <w:r w:rsidR="00611C8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1C89">
        <w:rPr>
          <w:rFonts w:ascii="Times New Roman" w:hAnsi="Times New Roman" w:cs="Times New Roman"/>
          <w:sz w:val="24"/>
          <w:szCs w:val="24"/>
        </w:rPr>
        <w:t>sala de banhos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11C89">
        <w:rPr>
          <w:rFonts w:ascii="Times New Roman" w:hAnsi="Times New Roman" w:cs="Times New Roman"/>
          <w:sz w:val="24"/>
          <w:szCs w:val="24"/>
        </w:rPr>
        <w:t>na qual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</w:t>
      </w:r>
      <w:r w:rsidR="00611C89">
        <w:rPr>
          <w:rFonts w:ascii="Times New Roman" w:hAnsi="Times New Roman" w:cs="Times New Roman"/>
          <w:sz w:val="24"/>
          <w:szCs w:val="24"/>
        </w:rPr>
        <w:t xml:space="preserve">era limpo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todas as camadas </w:t>
      </w:r>
      <w:r w:rsidR="00611C89">
        <w:rPr>
          <w:rFonts w:ascii="Times New Roman" w:hAnsi="Times New Roman" w:cs="Times New Roman"/>
          <w:sz w:val="24"/>
          <w:szCs w:val="24"/>
        </w:rPr>
        <w:t>desnecessárias, tan</w:t>
      </w:r>
      <w:r w:rsidR="00D42E17">
        <w:rPr>
          <w:rFonts w:ascii="Times New Roman" w:hAnsi="Times New Roman" w:cs="Times New Roman"/>
          <w:sz w:val="24"/>
          <w:szCs w:val="24"/>
        </w:rPr>
        <w:t>t</w:t>
      </w:r>
      <w:r w:rsidR="00611C8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arte passada </w:t>
      </w:r>
      <w:r w:rsidR="00611C89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realidade </w:t>
      </w:r>
      <w:r w:rsidR="00CE572D">
        <w:rPr>
          <w:rFonts w:ascii="Times New Roman" w:hAnsi="Times New Roman" w:cs="Times New Roman"/>
          <w:sz w:val="24"/>
          <w:szCs w:val="24"/>
        </w:rPr>
        <w:t>que se encerrava entre os muros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galeria. </w:t>
      </w:r>
    </w:p>
    <w:p w:rsidR="0024094F" w:rsidRPr="00C5704C" w:rsidRDefault="00924AF0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 é </w:t>
      </w:r>
      <w:r w:rsidR="0024094F" w:rsidRPr="003F170F">
        <w:rPr>
          <w:rFonts w:ascii="Times New Roman" w:hAnsi="Times New Roman" w:cs="Times New Roman"/>
          <w:sz w:val="24"/>
          <w:szCs w:val="24"/>
        </w:rPr>
        <w:t>Ruthina</w:t>
      </w:r>
      <w:r w:rsidR="00071C5B">
        <w:rPr>
          <w:rFonts w:ascii="Times New Roman" w:hAnsi="Times New Roman" w:cs="Times New Roman"/>
          <w:sz w:val="24"/>
          <w:szCs w:val="24"/>
        </w:rPr>
        <w:t>, minha vizinha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2B776E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este é Andrei Kopóssov, meu colega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curso.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Assim eles foram unidos p</w:t>
      </w:r>
      <w:r w:rsidR="00071C5B">
        <w:rPr>
          <w:rFonts w:ascii="Times New Roman" w:hAnsi="Times New Roman" w:cs="Times New Roman"/>
          <w:sz w:val="24"/>
          <w:szCs w:val="24"/>
        </w:rPr>
        <w:t>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acaso, que</w:t>
      </w:r>
      <w:r w:rsidR="00F559C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realidade</w:t>
      </w:r>
      <w:r w:rsidR="00F559C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</w:t>
      </w:r>
      <w:r w:rsidR="00F559CA">
        <w:rPr>
          <w:rFonts w:ascii="Times New Roman" w:hAnsi="Times New Roman" w:cs="Times New Roman"/>
          <w:sz w:val="24"/>
          <w:szCs w:val="24"/>
        </w:rPr>
        <w:t xml:space="preserve">o </w:t>
      </w:r>
      <w:r w:rsidR="00163566">
        <w:rPr>
          <w:rFonts w:ascii="Times New Roman" w:hAnsi="Times New Roman" w:cs="Times New Roman"/>
          <w:sz w:val="24"/>
          <w:szCs w:val="24"/>
        </w:rPr>
        <w:t>desígnio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1C5B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ivin</w:t>
      </w:r>
      <w:r w:rsidR="00163566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63566">
        <w:rPr>
          <w:rFonts w:ascii="Times New Roman" w:hAnsi="Times New Roman" w:cs="Times New Roman"/>
          <w:sz w:val="24"/>
          <w:szCs w:val="24"/>
        </w:rPr>
        <w:t xml:space="preserve">Logo </w:t>
      </w:r>
      <w:r w:rsidR="00F559CA">
        <w:rPr>
          <w:rFonts w:ascii="Times New Roman" w:hAnsi="Times New Roman" w:cs="Times New Roman"/>
          <w:sz w:val="24"/>
          <w:szCs w:val="24"/>
        </w:rPr>
        <w:t>n</w:t>
      </w:r>
      <w:r w:rsidR="00754225">
        <w:rPr>
          <w:rFonts w:ascii="Times New Roman" w:hAnsi="Times New Roman" w:cs="Times New Roman"/>
          <w:sz w:val="24"/>
          <w:szCs w:val="24"/>
        </w:rPr>
        <w:t>o início 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conversa</w:t>
      </w:r>
      <w:r w:rsidR="0016356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reconheceram</w:t>
      </w:r>
      <w:r w:rsidR="00C83ECC">
        <w:rPr>
          <w:rFonts w:ascii="Times New Roman" w:hAnsi="Times New Roman" w:cs="Times New Roman"/>
          <w:sz w:val="24"/>
          <w:szCs w:val="24"/>
        </w:rPr>
        <w:t xml:space="preserve"> um ao 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conterrâneos. Descobriram que </w:t>
      </w:r>
      <w:r w:rsidR="00754225">
        <w:rPr>
          <w:rFonts w:ascii="Times New Roman" w:hAnsi="Times New Roman" w:cs="Times New Roman"/>
          <w:sz w:val="24"/>
          <w:szCs w:val="24"/>
        </w:rPr>
        <w:t xml:space="preserve">Ruthina, </w:t>
      </w:r>
      <w:r w:rsidRPr="00C5704C">
        <w:rPr>
          <w:rFonts w:ascii="Times New Roman" w:hAnsi="Times New Roman" w:cs="Times New Roman"/>
          <w:sz w:val="24"/>
          <w:szCs w:val="24"/>
        </w:rPr>
        <w:t>na infância</w:t>
      </w:r>
      <w:r w:rsidR="00924AF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4225">
        <w:rPr>
          <w:rFonts w:ascii="Times New Roman" w:hAnsi="Times New Roman" w:cs="Times New Roman"/>
          <w:sz w:val="24"/>
          <w:szCs w:val="24"/>
        </w:rPr>
        <w:t>era amiga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4225">
        <w:rPr>
          <w:rFonts w:ascii="Times New Roman" w:hAnsi="Times New Roman" w:cs="Times New Roman"/>
          <w:sz w:val="24"/>
          <w:szCs w:val="24"/>
        </w:rPr>
        <w:t>d</w:t>
      </w:r>
      <w:r w:rsidR="00C83ECC">
        <w:rPr>
          <w:rFonts w:ascii="Times New Roman" w:hAnsi="Times New Roman" w:cs="Times New Roman"/>
          <w:sz w:val="24"/>
          <w:szCs w:val="24"/>
        </w:rPr>
        <w:t xml:space="preserve">e Ústia,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irmã de Andrei, </w:t>
      </w:r>
      <w:r w:rsidR="0075422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4225">
        <w:rPr>
          <w:rFonts w:ascii="Times New Roman" w:hAnsi="Times New Roman" w:cs="Times New Roman"/>
          <w:sz w:val="24"/>
          <w:szCs w:val="24"/>
        </w:rPr>
        <w:t>que</w:t>
      </w:r>
      <w:r w:rsidR="00F559CA">
        <w:rPr>
          <w:rFonts w:ascii="Times New Roman" w:hAnsi="Times New Roman" w:cs="Times New Roman"/>
          <w:sz w:val="24"/>
          <w:szCs w:val="24"/>
        </w:rPr>
        <w:t xml:space="preserve"> </w:t>
      </w:r>
      <w:r w:rsidR="00754225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conhec</w:t>
      </w:r>
      <w:r w:rsidR="00754225">
        <w:rPr>
          <w:rFonts w:ascii="Times New Roman" w:hAnsi="Times New Roman" w:cs="Times New Roman"/>
          <w:sz w:val="24"/>
          <w:szCs w:val="24"/>
        </w:rPr>
        <w:t>ido</w:t>
      </w:r>
      <w:r w:rsidR="00924AF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Tássia, </w:t>
      </w:r>
      <w:r w:rsidR="00754225">
        <w:rPr>
          <w:rFonts w:ascii="Times New Roman" w:hAnsi="Times New Roman" w:cs="Times New Roman"/>
          <w:sz w:val="24"/>
          <w:szCs w:val="24"/>
        </w:rPr>
        <w:t xml:space="preserve">sua outra irmã, </w:t>
      </w:r>
      <w:r w:rsidRPr="00C5704C">
        <w:rPr>
          <w:rFonts w:ascii="Times New Roman" w:hAnsi="Times New Roman" w:cs="Times New Roman"/>
          <w:sz w:val="24"/>
          <w:szCs w:val="24"/>
        </w:rPr>
        <w:t>e Vera</w:t>
      </w:r>
      <w:r w:rsidR="00754225">
        <w:rPr>
          <w:rFonts w:ascii="Times New Roman" w:hAnsi="Times New Roman" w:cs="Times New Roman"/>
          <w:sz w:val="24"/>
          <w:szCs w:val="24"/>
        </w:rPr>
        <w:t>, sua mãe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17A50">
        <w:rPr>
          <w:rFonts w:ascii="Times New Roman" w:hAnsi="Times New Roman" w:cs="Times New Roman"/>
          <w:sz w:val="24"/>
          <w:szCs w:val="24"/>
        </w:rPr>
        <w:t xml:space="preserve">Sómov </w:t>
      </w:r>
      <w:r w:rsidR="00F022CC">
        <w:rPr>
          <w:rFonts w:ascii="Times New Roman" w:hAnsi="Times New Roman" w:cs="Times New Roman"/>
          <w:sz w:val="24"/>
          <w:szCs w:val="24"/>
        </w:rPr>
        <w:t>c</w:t>
      </w:r>
      <w:r w:rsidR="00754225">
        <w:rPr>
          <w:rFonts w:ascii="Times New Roman" w:hAnsi="Times New Roman" w:cs="Times New Roman"/>
          <w:sz w:val="24"/>
          <w:szCs w:val="24"/>
        </w:rPr>
        <w:t>ontou</w:t>
      </w:r>
      <w:r w:rsidR="0075422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F022CC">
        <w:rPr>
          <w:rFonts w:ascii="Times New Roman" w:hAnsi="Times New Roman" w:cs="Times New Roman"/>
          <w:sz w:val="24"/>
          <w:szCs w:val="24"/>
        </w:rPr>
        <w:t xml:space="preserve">também 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cidade de Bor, </w:t>
      </w:r>
      <w:ins w:id="2256" w:author="Daniela Mountian" w:date="2017-08-28T10:26:00Z">
        <w:r w:rsidR="00F022CC">
          <w:rPr>
            <w:rFonts w:ascii="Times New Roman" w:hAnsi="Times New Roman" w:cs="Times New Roman"/>
            <w:sz w:val="24"/>
            <w:szCs w:val="24"/>
          </w:rPr>
          <w:t>filho de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54225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operário da casa d</w:t>
      </w:r>
      <w:r w:rsidR="00F559CA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caldeiras a gás do hospital central de Bor e </w:t>
      </w:r>
      <w:ins w:id="2257" w:author="Daniela Mountian" w:date="2017-08-28T10:26:00Z">
        <w:r w:rsidR="00F022CC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r w:rsidRPr="00C5704C">
        <w:rPr>
          <w:rFonts w:ascii="Times New Roman" w:hAnsi="Times New Roman" w:cs="Times New Roman"/>
          <w:sz w:val="24"/>
          <w:szCs w:val="24"/>
        </w:rPr>
        <w:t>uma contadora</w:t>
      </w:r>
      <w:del w:id="2258" w:author="Daniela Mountian" w:date="2017-08-28T10:26:00Z">
        <w:r w:rsidRPr="00C5704C" w:rsidDel="00F022CC">
          <w:rPr>
            <w:rFonts w:ascii="Times New Roman" w:hAnsi="Times New Roman" w:cs="Times New Roman"/>
            <w:sz w:val="24"/>
            <w:szCs w:val="24"/>
          </w:rPr>
          <w:delText xml:space="preserve">, mas agora </w:delText>
        </w:r>
      </w:del>
      <w:del w:id="2259" w:author="Daniela Mountian" w:date="2017-07-20T11:22:00Z">
        <w:r w:rsidRPr="00C5704C" w:rsidDel="00754225">
          <w:rPr>
            <w:rFonts w:ascii="Times New Roman" w:hAnsi="Times New Roman" w:cs="Times New Roman"/>
            <w:sz w:val="24"/>
            <w:szCs w:val="24"/>
          </w:rPr>
          <w:delText xml:space="preserve">já </w:delText>
        </w:r>
      </w:del>
      <w:del w:id="2260" w:author="Daniela Mountian" w:date="2017-08-28T10:26:00Z">
        <w:r w:rsidRPr="00C5704C" w:rsidDel="00F022CC">
          <w:rPr>
            <w:rFonts w:ascii="Times New Roman" w:hAnsi="Times New Roman" w:cs="Times New Roman"/>
            <w:sz w:val="24"/>
            <w:szCs w:val="24"/>
          </w:rPr>
          <w:delText>estava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aposentada. E eles </w:t>
      </w:r>
      <w:r w:rsidR="00383B18">
        <w:rPr>
          <w:rFonts w:ascii="Times New Roman" w:hAnsi="Times New Roman" w:cs="Times New Roman"/>
          <w:sz w:val="24"/>
          <w:szCs w:val="24"/>
        </w:rPr>
        <w:t>decidiram fazer um brinde a esse acaso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o que deveria </w:t>
      </w:r>
      <w:r w:rsidR="00196277" w:rsidRPr="00C5704C">
        <w:rPr>
          <w:rFonts w:ascii="Times New Roman" w:hAnsi="Times New Roman" w:cs="Times New Roman"/>
          <w:sz w:val="24"/>
          <w:szCs w:val="24"/>
        </w:rPr>
        <w:t>aconte</w:t>
      </w:r>
      <w:r w:rsidR="00196277">
        <w:rPr>
          <w:rFonts w:ascii="Times New Roman" w:hAnsi="Times New Roman" w:cs="Times New Roman"/>
          <w:sz w:val="24"/>
          <w:szCs w:val="24"/>
        </w:rPr>
        <w:t>c</w:t>
      </w:r>
      <w:r w:rsidR="00196277" w:rsidRPr="00C5704C">
        <w:rPr>
          <w:rFonts w:ascii="Times New Roman" w:hAnsi="Times New Roman" w:cs="Times New Roman"/>
          <w:sz w:val="24"/>
          <w:szCs w:val="24"/>
        </w:rPr>
        <w:t xml:space="preserve">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aconteceu. </w:t>
      </w:r>
      <w:r w:rsidR="00C83ECC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ainda falta</w:t>
      </w:r>
      <w:r w:rsidR="00383B18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algo. Vássia Korobk</w:t>
      </w:r>
      <w:r w:rsidR="00383B18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v </w:t>
      </w:r>
      <w:r w:rsidR="00383B18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>não havia aparecido</w:t>
      </w:r>
      <w:r w:rsidR="00F559CA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estava muito atrasado. </w:t>
      </w:r>
      <w:r w:rsidR="00D42E17">
        <w:rPr>
          <w:rFonts w:ascii="Times New Roman" w:hAnsi="Times New Roman" w:cs="Times New Roman"/>
          <w:sz w:val="24"/>
          <w:szCs w:val="24"/>
        </w:rPr>
        <w:t>No entanto,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ssim que ele apareceu, </w:t>
      </w:r>
      <w:r w:rsidR="00383B18">
        <w:rPr>
          <w:rFonts w:ascii="Times New Roman" w:hAnsi="Times New Roman" w:cs="Times New Roman"/>
          <w:sz w:val="24"/>
          <w:szCs w:val="24"/>
        </w:rPr>
        <w:t>o quadro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completou. A profetisa Pelágia o notou de longe e entendeu: ei</w:t>
      </w:r>
      <w:r w:rsidR="00383B18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semente </w:t>
      </w:r>
      <w:r w:rsidRPr="00383B18">
        <w:rPr>
          <w:rFonts w:ascii="Times New Roman" w:hAnsi="Times New Roman" w:cs="Times New Roman"/>
          <w:sz w:val="24"/>
          <w:szCs w:val="24"/>
          <w:highlight w:val="yellow"/>
          <w:rPrChange w:id="2261" w:author="Daniela Mountian" w:date="2017-07-20T11:43:00Z">
            <w:rPr>
              <w:rFonts w:ascii="Times New Roman" w:hAnsi="Times New Roman" w:cs="Times New Roman"/>
              <w:sz w:val="24"/>
              <w:szCs w:val="24"/>
            </w:rPr>
          </w:rPrChange>
        </w:rPr>
        <w:t>ruim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Anticristo que deveria ser </w:t>
      </w:r>
      <w:r w:rsidR="00383B18">
        <w:rPr>
          <w:rFonts w:ascii="Times New Roman" w:hAnsi="Times New Roman" w:cs="Times New Roman"/>
          <w:sz w:val="24"/>
          <w:szCs w:val="24"/>
        </w:rPr>
        <w:t>destruída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83B18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Tamar </w:t>
      </w:r>
      <w:r w:rsidR="00383B18">
        <w:rPr>
          <w:rFonts w:ascii="Times New Roman" w:hAnsi="Times New Roman" w:cs="Times New Roman"/>
          <w:sz w:val="24"/>
          <w:szCs w:val="24"/>
        </w:rPr>
        <w:t>havia destruído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ins w:id="2262" w:author="Daniela Mountian" w:date="2017-08-28T10:29:00Z">
        <w:r w:rsidR="00F022CC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semente</w:t>
      </w:r>
      <w:ins w:id="2263" w:author="Daniela Mountian" w:date="2017-08-28T10:29:00Z">
        <w:r w:rsidR="00F022CC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rui</w:t>
      </w:r>
      <w:del w:id="2264" w:author="Daniela Mountian" w:date="2017-08-28T10:29:00Z">
        <w:r w:rsidRPr="00C5704C" w:rsidDel="00F022CC">
          <w:rPr>
            <w:rFonts w:ascii="Times New Roman" w:hAnsi="Times New Roman" w:cs="Times New Roman"/>
            <w:sz w:val="24"/>
            <w:szCs w:val="24"/>
          </w:rPr>
          <w:delText>m</w:delText>
        </w:r>
      </w:del>
      <w:ins w:id="2265" w:author="Daniela Mountian" w:date="2017-08-28T10:29:00Z">
        <w:r w:rsidR="00F022CC">
          <w:rPr>
            <w:rFonts w:ascii="Times New Roman" w:hAnsi="Times New Roman" w:cs="Times New Roman"/>
            <w:sz w:val="24"/>
            <w:szCs w:val="24"/>
          </w:rPr>
          <w:t>ns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Judá, seus filhos </w:t>
      </w:r>
      <w:r w:rsidR="00383B18">
        <w:rPr>
          <w:rFonts w:ascii="Times New Roman" w:hAnsi="Times New Roman" w:cs="Times New Roman"/>
          <w:sz w:val="24"/>
          <w:szCs w:val="24"/>
        </w:rPr>
        <w:t>He</w:t>
      </w:r>
      <w:r w:rsidRPr="00C5704C">
        <w:rPr>
          <w:rFonts w:ascii="Times New Roman" w:hAnsi="Times New Roman" w:cs="Times New Roman"/>
          <w:sz w:val="24"/>
          <w:szCs w:val="24"/>
        </w:rPr>
        <w:t>r e Onã...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Vássia</w:t>
      </w:r>
      <w:r w:rsidR="00383B18">
        <w:rPr>
          <w:rFonts w:ascii="Times New Roman" w:hAnsi="Times New Roman" w:cs="Times New Roman"/>
          <w:sz w:val="24"/>
          <w:szCs w:val="24"/>
        </w:rPr>
        <w:t>, bêbado,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3B18">
        <w:rPr>
          <w:rFonts w:ascii="Times New Roman" w:hAnsi="Times New Roman" w:cs="Times New Roman"/>
          <w:sz w:val="24"/>
          <w:szCs w:val="24"/>
        </w:rPr>
        <w:t>aproximou-se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disse:</w:t>
      </w:r>
    </w:p>
    <w:p w:rsidR="0024094F" w:rsidRPr="00C5704C" w:rsidRDefault="001962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Atrasei-me, sou culpado!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B776E">
        <w:rPr>
          <w:rFonts w:ascii="Times New Roman" w:hAnsi="Times New Roman" w:cs="Times New Roman"/>
          <w:sz w:val="24"/>
          <w:szCs w:val="24"/>
        </w:rPr>
        <w:t xml:space="preserve">Sómov </w:t>
      </w:r>
      <w:r w:rsidRPr="00C5704C">
        <w:rPr>
          <w:rFonts w:ascii="Times New Roman" w:hAnsi="Times New Roman" w:cs="Times New Roman"/>
          <w:sz w:val="24"/>
          <w:szCs w:val="24"/>
        </w:rPr>
        <w:t>repetiu:</w:t>
      </w:r>
    </w:p>
    <w:p w:rsidR="0024094F" w:rsidRPr="00C5704C" w:rsidRDefault="001962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3B18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culpado tem meu agrado e </w:t>
      </w:r>
      <w:r w:rsidR="00BC5289">
        <w:rPr>
          <w:rFonts w:ascii="Times New Roman" w:hAnsi="Times New Roman" w:cs="Times New Roman"/>
          <w:sz w:val="24"/>
          <w:szCs w:val="24"/>
        </w:rPr>
        <w:t>o inocente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minhas saudações!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Vássia não gostou </w:t>
      </w:r>
      <w:r w:rsidR="00196277" w:rsidRPr="00C5704C">
        <w:rPr>
          <w:rFonts w:ascii="Times New Roman" w:hAnsi="Times New Roman" w:cs="Times New Roman"/>
          <w:sz w:val="24"/>
          <w:szCs w:val="24"/>
        </w:rPr>
        <w:t>d</w:t>
      </w:r>
      <w:del w:id="2266" w:author="Daniela Mountian" w:date="2017-08-28T10:31:00Z">
        <w:r w:rsidR="00196277" w:rsidRPr="00C5704C" w:rsidDel="00262922">
          <w:rPr>
            <w:rFonts w:ascii="Times New Roman" w:hAnsi="Times New Roman" w:cs="Times New Roman"/>
            <w:sz w:val="24"/>
            <w:szCs w:val="24"/>
          </w:rPr>
          <w:delText>es</w:delText>
        </w:r>
        <w:r w:rsidR="00196277" w:rsidDel="00262922">
          <w:rPr>
            <w:rFonts w:ascii="Times New Roman" w:hAnsi="Times New Roman" w:cs="Times New Roman"/>
            <w:sz w:val="24"/>
            <w:szCs w:val="24"/>
          </w:rPr>
          <w:delText>s</w:delText>
        </w:r>
        <w:r w:rsidR="00196277" w:rsidRPr="00C5704C" w:rsidDel="00262922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2267" w:author="Daniela Mountian" w:date="2017-08-28T10:31:00Z">
        <w:r w:rsidR="00262922">
          <w:rPr>
            <w:rFonts w:ascii="Times New Roman" w:hAnsi="Times New Roman" w:cs="Times New Roman"/>
            <w:sz w:val="24"/>
            <w:szCs w:val="24"/>
          </w:rPr>
          <w:t>o</w:t>
        </w:r>
      </w:ins>
      <w:r w:rsidR="00196277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>versos</w:t>
      </w:r>
      <w:ins w:id="2268" w:author="Daniela Mountian" w:date="2017-08-28T10:31:00Z">
        <w:r w:rsidR="00262922">
          <w:rPr>
            <w:rFonts w:ascii="Times New Roman" w:hAnsi="Times New Roman" w:cs="Times New Roman"/>
            <w:sz w:val="24"/>
            <w:szCs w:val="24"/>
          </w:rPr>
          <w:t xml:space="preserve"> de Sómov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assim como Pávlov, o </w:t>
      </w:r>
      <w:r w:rsidR="00225DB0">
        <w:rPr>
          <w:rFonts w:ascii="Times New Roman" w:hAnsi="Times New Roman" w:cs="Times New Roman"/>
          <w:sz w:val="24"/>
          <w:szCs w:val="24"/>
        </w:rPr>
        <w:t>ferido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guerra da cidade de Bor, não </w:t>
      </w:r>
      <w:r w:rsidR="00225DB0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gosta</w:t>
      </w:r>
      <w:r w:rsidR="00225DB0">
        <w:rPr>
          <w:rFonts w:ascii="Times New Roman" w:hAnsi="Times New Roman" w:cs="Times New Roman"/>
          <w:sz w:val="24"/>
          <w:szCs w:val="24"/>
        </w:rPr>
        <w:t>do</w:t>
      </w:r>
      <w:del w:id="2269" w:author="Daniela Mountian" w:date="2017-08-28T10:31:00Z">
        <w:r w:rsidRPr="00C5704C" w:rsidDel="0026292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2270" w:author="Daniela Mountian" w:date="2017-07-20T12:19:00Z">
        <w:r w:rsidRPr="00C5704C" w:rsidDel="00225DB0">
          <w:rPr>
            <w:rFonts w:ascii="Times New Roman" w:hAnsi="Times New Roman" w:cs="Times New Roman"/>
            <w:sz w:val="24"/>
            <w:szCs w:val="24"/>
          </w:rPr>
          <w:delText xml:space="preserve">no seu tempo </w:delText>
        </w:r>
      </w:del>
      <w:del w:id="2271" w:author="Daniela Mountian" w:date="2017-08-28T10:31:00Z">
        <w:r w:rsidRPr="00C5704C" w:rsidDel="00262922">
          <w:rPr>
            <w:rFonts w:ascii="Times New Roman" w:hAnsi="Times New Roman" w:cs="Times New Roman"/>
            <w:sz w:val="24"/>
            <w:szCs w:val="24"/>
          </w:rPr>
          <w:delText xml:space="preserve">dos versos de </w:delText>
        </w:r>
        <w:r w:rsidR="00817A50" w:rsidDel="00262922">
          <w:rPr>
            <w:rFonts w:ascii="Times New Roman" w:hAnsi="Times New Roman" w:cs="Times New Roman"/>
            <w:sz w:val="24"/>
            <w:szCs w:val="24"/>
          </w:rPr>
          <w:delText>Sómov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. Naquela </w:t>
      </w:r>
      <w:ins w:id="2272" w:author="Daniela Mountian" w:date="2017-07-20T12:20:00Z">
        <w:r w:rsidR="00225DB0">
          <w:rPr>
            <w:rFonts w:ascii="Times New Roman" w:hAnsi="Times New Roman" w:cs="Times New Roman"/>
            <w:sz w:val="24"/>
            <w:szCs w:val="24"/>
          </w:rPr>
          <w:t>época</w:t>
        </w:r>
      </w:ins>
      <w:r w:rsidRPr="00C5704C">
        <w:rPr>
          <w:rFonts w:ascii="Times New Roman" w:hAnsi="Times New Roman" w:cs="Times New Roman"/>
          <w:sz w:val="24"/>
          <w:szCs w:val="24"/>
        </w:rPr>
        <w:t>, Pávlov bate</w:t>
      </w:r>
      <w:r w:rsidR="00225DB0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817A50">
        <w:rPr>
          <w:rFonts w:ascii="Times New Roman" w:hAnsi="Times New Roman" w:cs="Times New Roman"/>
          <w:sz w:val="24"/>
          <w:szCs w:val="24"/>
        </w:rPr>
        <w:t>Sómov</w:t>
      </w:r>
      <w:r w:rsidR="00225DB0">
        <w:rPr>
          <w:rFonts w:ascii="Times New Roman" w:hAnsi="Times New Roman" w:cs="Times New Roman"/>
          <w:sz w:val="24"/>
          <w:szCs w:val="24"/>
        </w:rPr>
        <w:t xml:space="preserve"> no parque, perto da pista de dança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25DB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gora, em Moscou, </w:t>
      </w:r>
      <w:ins w:id="2273" w:author="Daniela Mountian" w:date="2017-08-28T10:32:00Z">
        <w:r w:rsidR="00262922">
          <w:rPr>
            <w:rFonts w:ascii="Times New Roman" w:hAnsi="Times New Roman" w:cs="Times New Roman"/>
            <w:sz w:val="24"/>
            <w:szCs w:val="24"/>
          </w:rPr>
          <w:t xml:space="preserve">Korobkóv deu-lhe um golpe </w:t>
        </w:r>
      </w:ins>
      <w:r w:rsidRPr="00C5704C">
        <w:rPr>
          <w:rFonts w:ascii="Times New Roman" w:hAnsi="Times New Roman" w:cs="Times New Roman"/>
          <w:sz w:val="24"/>
          <w:szCs w:val="24"/>
        </w:rPr>
        <w:t>no pátio da galeria Tretiakóv</w:t>
      </w:r>
      <w:del w:id="2274" w:author="Daniela Mountian" w:date="2017-08-28T10:32:00Z">
        <w:r w:rsidRPr="00C5704C" w:rsidDel="00262922">
          <w:rPr>
            <w:rFonts w:ascii="Times New Roman" w:hAnsi="Times New Roman" w:cs="Times New Roman"/>
            <w:sz w:val="24"/>
            <w:szCs w:val="24"/>
          </w:rPr>
          <w:delText xml:space="preserve">, Korobkóv </w:delText>
        </w:r>
        <w:r w:rsidR="00F559CA" w:rsidDel="00262922">
          <w:rPr>
            <w:rFonts w:ascii="Times New Roman" w:hAnsi="Times New Roman" w:cs="Times New Roman"/>
            <w:sz w:val="24"/>
            <w:szCs w:val="24"/>
          </w:rPr>
          <w:delText>deu um golpe</w:delText>
        </w:r>
        <w:r w:rsidRPr="00C5704C" w:rsidDel="00262922">
          <w:rPr>
            <w:rFonts w:ascii="Times New Roman" w:hAnsi="Times New Roman" w:cs="Times New Roman"/>
            <w:sz w:val="24"/>
            <w:szCs w:val="24"/>
          </w:rPr>
          <w:delText xml:space="preserve"> em </w:delText>
        </w:r>
        <w:r w:rsidR="00817A50" w:rsidDel="00262922">
          <w:rPr>
            <w:rFonts w:ascii="Times New Roman" w:hAnsi="Times New Roman" w:cs="Times New Roman"/>
            <w:sz w:val="24"/>
            <w:szCs w:val="24"/>
          </w:rPr>
          <w:delText>Sómov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4C43F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Tretiakóv é um lugar bem vigiado, </w:t>
      </w:r>
      <w:r w:rsidR="004C43F0">
        <w:rPr>
          <w:rFonts w:ascii="Times New Roman" w:hAnsi="Times New Roman" w:cs="Times New Roman"/>
          <w:sz w:val="24"/>
          <w:szCs w:val="24"/>
        </w:rPr>
        <w:t>repleto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policiais. Por isso </w:t>
      </w:r>
      <w:r w:rsidR="004C43F0">
        <w:rPr>
          <w:rFonts w:ascii="Times New Roman" w:hAnsi="Times New Roman" w:cs="Times New Roman"/>
          <w:sz w:val="24"/>
          <w:szCs w:val="24"/>
        </w:rPr>
        <w:t>todos se afastaram correndo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exposição do </w:t>
      </w:r>
      <w:r w:rsidR="004C43F0">
        <w:rPr>
          <w:rFonts w:ascii="Times New Roman" w:hAnsi="Times New Roman" w:cs="Times New Roman"/>
          <w:sz w:val="24"/>
          <w:szCs w:val="24"/>
        </w:rPr>
        <w:t>célebre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pintor francês e</w:t>
      </w:r>
      <w:r w:rsidR="004C43F0">
        <w:rPr>
          <w:rFonts w:ascii="Times New Roman" w:hAnsi="Times New Roman" w:cs="Times New Roman"/>
          <w:sz w:val="24"/>
          <w:szCs w:val="24"/>
        </w:rPr>
        <w:t>, 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reuniram novamente</w:t>
      </w:r>
      <w:r w:rsidR="004C43F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jardim público </w:t>
      </w:r>
      <w:r w:rsidR="004C43F0">
        <w:rPr>
          <w:rFonts w:ascii="Times New Roman" w:hAnsi="Times New Roman" w:cs="Times New Roman"/>
          <w:sz w:val="24"/>
          <w:szCs w:val="24"/>
        </w:rPr>
        <w:t>nos arredores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17A50">
        <w:rPr>
          <w:rFonts w:ascii="Times New Roman" w:hAnsi="Times New Roman" w:cs="Times New Roman"/>
          <w:sz w:val="24"/>
          <w:szCs w:val="24"/>
        </w:rPr>
        <w:t xml:space="preserve">Sómov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estava entre eles, </w:t>
      </w:r>
      <w:r w:rsidR="004C43F0">
        <w:rPr>
          <w:rFonts w:ascii="Times New Roman" w:hAnsi="Times New Roman" w:cs="Times New Roman"/>
          <w:sz w:val="24"/>
          <w:szCs w:val="24"/>
        </w:rPr>
        <w:t xml:space="preserve">havia </w:t>
      </w:r>
      <w:r w:rsidR="00196277">
        <w:rPr>
          <w:rFonts w:ascii="Times New Roman" w:hAnsi="Times New Roman" w:cs="Times New Roman"/>
          <w:sz w:val="24"/>
          <w:szCs w:val="24"/>
        </w:rPr>
        <w:t>se ofend</w:t>
      </w:r>
      <w:r w:rsidR="004C43F0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>... A profetisa Pelágia disse a Vássia:</w:t>
      </w:r>
    </w:p>
    <w:p w:rsidR="0024094F" w:rsidRPr="00C5704C" w:rsidRDefault="001962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4C43F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r</w:t>
      </w:r>
      <w:r w:rsidR="004C43F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você bate nas pessoas?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Vássia, que sempre ficava alegre </w:t>
      </w:r>
      <w:r w:rsidR="0069689D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bater </w:t>
      </w:r>
      <w:r w:rsidR="0069689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alguém impunemente, não respondeu nada, só olh</w:t>
      </w:r>
      <w:r w:rsidR="00D2056E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profetisa Pelágia e</w:t>
      </w:r>
      <w:r w:rsidR="0069689D">
        <w:rPr>
          <w:rFonts w:ascii="Times New Roman" w:hAnsi="Times New Roman" w:cs="Times New Roman"/>
          <w:sz w:val="24"/>
          <w:szCs w:val="24"/>
        </w:rPr>
        <w:t xml:space="preserve"> notou</w:t>
      </w:r>
      <w:r w:rsidR="00D2056E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sua vez, </w:t>
      </w:r>
      <w:r w:rsidR="00D2056E">
        <w:rPr>
          <w:rFonts w:ascii="Times New Roman" w:hAnsi="Times New Roman" w:cs="Times New Roman"/>
          <w:sz w:val="24"/>
          <w:szCs w:val="24"/>
        </w:rPr>
        <w:t>que seus olhos se fixavam nele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0C0D3A" w:rsidRDefault="001962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que você olha para mim des</w:t>
      </w:r>
      <w:r w:rsidR="00D2056E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 jeito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Vássia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Pr="00C5704C">
        <w:rPr>
          <w:rFonts w:ascii="Times New Roman" w:hAnsi="Times New Roman" w:cs="Times New Roman"/>
          <w:sz w:val="24"/>
          <w:szCs w:val="24"/>
        </w:rPr>
        <w:t xml:space="preserve">erá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me conhece de algum lugar?</w:t>
      </w:r>
    </w:p>
    <w:p w:rsidR="00196277" w:rsidRDefault="001962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056E">
        <w:rPr>
          <w:rFonts w:ascii="Times New Roman" w:hAnsi="Times New Roman" w:cs="Times New Roman"/>
          <w:sz w:val="24"/>
          <w:szCs w:val="24"/>
        </w:rPr>
        <w:t>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profetisa Pelágia, conhecida </w:t>
      </w:r>
      <w:r w:rsidR="00C83ECC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é muito parecido com meu pai... Surpreendentemente parecido. </w:t>
      </w:r>
    </w:p>
    <w:p w:rsidR="0024094F" w:rsidRPr="00C5704C" w:rsidRDefault="00196277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seu pai por acaso é judeu?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817A5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perguntou Vássia com sarcasmo. </w:t>
      </w:r>
      <w:r w:rsidR="0048741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Srul</w:t>
      </w:r>
      <w:ins w:id="2275" w:author="Daniela Mountian" w:date="2017-09-03T22:16:00Z">
        <w:r w:rsidR="00E25D9A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91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Samu</w:t>
      </w:r>
      <w:r w:rsidR="0024094F" w:rsidRPr="003B24FC">
        <w:rPr>
          <w:rFonts w:ascii="Times New Roman" w:hAnsi="Times New Roman" w:cs="Times New Roman"/>
          <w:sz w:val="24"/>
          <w:szCs w:val="24"/>
          <w:highlight w:val="yellow"/>
        </w:rPr>
        <w:t>í</w:t>
      </w:r>
      <w:r w:rsidR="0024094F" w:rsidRPr="00C5704C">
        <w:rPr>
          <w:rFonts w:ascii="Times New Roman" w:hAnsi="Times New Roman" w:cs="Times New Roman"/>
          <w:sz w:val="24"/>
          <w:szCs w:val="24"/>
        </w:rPr>
        <w:t>lovitch?</w:t>
      </w:r>
    </w:p>
    <w:p w:rsidR="0024094F" w:rsidRPr="00C5704C" w:rsidRDefault="0048741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é judeu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a profetisa Pelágia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se chama Dã Iákovlevitch... Você se enganou...</w:t>
      </w:r>
    </w:p>
    <w:p w:rsidR="0024094F" w:rsidRPr="00C5704C" w:rsidRDefault="0048741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24FC">
        <w:rPr>
          <w:rFonts w:ascii="Times New Roman" w:hAnsi="Times New Roman" w:cs="Times New Roman"/>
          <w:sz w:val="24"/>
          <w:szCs w:val="24"/>
        </w:rPr>
        <w:t>Desculpe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Vássia sarcasticamente e </w:t>
      </w:r>
      <w:commentRangeStart w:id="2278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continuou </w:t>
      </w:r>
      <w:r w:rsidR="003B24FC">
        <w:rPr>
          <w:rFonts w:ascii="Times New Roman" w:hAnsi="Times New Roman" w:cs="Times New Roman"/>
          <w:sz w:val="24"/>
          <w:szCs w:val="24"/>
        </w:rPr>
        <w:t>a falar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ucraniano</w:t>
      </w:r>
      <w:commentRangeEnd w:id="2278"/>
      <w:r w:rsidR="003B24FC">
        <w:rPr>
          <w:rStyle w:val="Refdecomentrio"/>
          <w:rFonts w:cs="Times New Roman"/>
          <w:lang w:val="x-none"/>
        </w:rPr>
        <w:commentReference w:id="227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362F88">
        <w:rPr>
          <w:rFonts w:ascii="Times New Roman" w:hAnsi="Times New Roman" w:cs="Times New Roman"/>
          <w:i/>
          <w:sz w:val="24"/>
          <w:szCs w:val="24"/>
        </w:rPr>
        <w:t xml:space="preserve">desculpe, </w:t>
      </w:r>
      <w:ins w:id="2279" w:author="Daniela Mountian" w:date="2017-07-20T13:44:00Z">
        <w:r w:rsidR="003B24FC" w:rsidRPr="00362F88">
          <w:rPr>
            <w:rFonts w:ascii="Times New Roman" w:hAnsi="Times New Roman" w:cs="Times New Roman"/>
            <w:i/>
            <w:sz w:val="24"/>
            <w:szCs w:val="24"/>
          </w:rPr>
          <w:t>perdão</w:t>
        </w:r>
      </w:ins>
      <w:r w:rsidR="0024094F" w:rsidRPr="00362F88">
        <w:rPr>
          <w:rFonts w:ascii="Times New Roman" w:hAnsi="Times New Roman" w:cs="Times New Roman"/>
          <w:i/>
          <w:sz w:val="24"/>
          <w:szCs w:val="24"/>
        </w:rPr>
        <w:t xml:space="preserve">, como dizem na Ucrânia... </w:t>
      </w:r>
      <w:ins w:id="2280" w:author="Daniela Mountian" w:date="2017-08-28T10:39:00Z">
        <w:r w:rsidR="00DE7BA5">
          <w:rPr>
            <w:rFonts w:ascii="Times New Roman" w:hAnsi="Times New Roman" w:cs="Times New Roman"/>
            <w:i/>
            <w:sz w:val="24"/>
            <w:szCs w:val="24"/>
          </w:rPr>
          <w:t>“</w:t>
        </w:r>
      </w:ins>
      <w:commentRangeStart w:id="2281"/>
      <w:ins w:id="2282" w:author="Daniela Mountian" w:date="2017-07-20T13:41:00Z">
        <w:r w:rsidR="003B24FC" w:rsidRPr="00362F88">
          <w:rPr>
            <w:rFonts w:ascii="Times New Roman" w:hAnsi="Times New Roman" w:cs="Times New Roman"/>
            <w:i/>
            <w:sz w:val="24"/>
            <w:szCs w:val="24"/>
          </w:rPr>
          <w:t xml:space="preserve">Em Kíev deu o Senhor o ar </w:t>
        </w:r>
      </w:ins>
      <w:ins w:id="2283" w:author="Daniela Mountian" w:date="2017-07-20T13:42:00Z">
        <w:r w:rsidR="003B24FC" w:rsidRPr="00362F88">
          <w:rPr>
            <w:rFonts w:ascii="Times New Roman" w:hAnsi="Times New Roman" w:cs="Times New Roman"/>
            <w:i/>
            <w:sz w:val="24"/>
            <w:szCs w:val="24"/>
          </w:rPr>
          <w:t>de sua graça e foi grande a sua dor</w:t>
        </w:r>
        <w:commentRangeEnd w:id="2281"/>
        <w:r w:rsidR="003B24FC" w:rsidRPr="00362F88">
          <w:rPr>
            <w:rStyle w:val="Refdecomentrio"/>
            <w:rFonts w:cs="Times New Roman"/>
            <w:i/>
            <w:lang w:val="x-none"/>
          </w:rPr>
          <w:commentReference w:id="2281"/>
        </w:r>
      </w:ins>
      <w:ins w:id="2284" w:author="Daniela Mountian" w:date="2017-08-28T10:39:00Z">
        <w:r w:rsidR="00DE7BA5">
          <w:rPr>
            <w:rFonts w:ascii="Times New Roman" w:hAnsi="Times New Roman" w:cs="Times New Roman"/>
            <w:i/>
            <w:sz w:val="24"/>
            <w:szCs w:val="24"/>
          </w:rPr>
          <w:t>”</w:t>
        </w:r>
      </w:ins>
      <w:ins w:id="2285" w:author="Daniela Mountian" w:date="2017-07-20T13:42:00Z">
        <w:r w:rsidR="003B24FC" w:rsidRPr="00362F88">
          <w:rPr>
            <w:rFonts w:ascii="Times New Roman" w:hAnsi="Times New Roman" w:cs="Times New Roman"/>
            <w:i/>
            <w:sz w:val="24"/>
            <w:szCs w:val="24"/>
          </w:rPr>
          <w:t>...</w:t>
        </w:r>
      </w:ins>
      <w:ins w:id="2286" w:author="Daniela Mountian" w:date="2017-07-20T13:44:00Z">
        <w:r w:rsidR="003B24FC" w:rsidRPr="00362F88">
          <w:rPr>
            <w:rFonts w:ascii="Times New Roman" w:hAnsi="Times New Roman" w:cs="Times New Roman"/>
            <w:i/>
            <w:sz w:val="24"/>
            <w:szCs w:val="24"/>
          </w:rPr>
          <w:t xml:space="preserve"> </w:t>
        </w:r>
      </w:ins>
      <w:r w:rsidR="0024094F" w:rsidRPr="00362F88">
        <w:rPr>
          <w:rFonts w:ascii="Times New Roman" w:hAnsi="Times New Roman" w:cs="Times New Roman"/>
          <w:i/>
          <w:sz w:val="24"/>
          <w:szCs w:val="24"/>
        </w:rPr>
        <w:t xml:space="preserve">Você é </w:t>
      </w:r>
      <w:r w:rsidR="003B24FC" w:rsidRPr="00362F88">
        <w:rPr>
          <w:rFonts w:ascii="Times New Roman" w:hAnsi="Times New Roman" w:cs="Times New Roman"/>
          <w:i/>
          <w:sz w:val="24"/>
          <w:szCs w:val="24"/>
        </w:rPr>
        <w:t>assim</w:t>
      </w:r>
      <w:r w:rsidR="0024094F" w:rsidRPr="00362F88">
        <w:rPr>
          <w:rFonts w:ascii="Times New Roman" w:hAnsi="Times New Roman" w:cs="Times New Roman"/>
          <w:i/>
          <w:sz w:val="24"/>
          <w:szCs w:val="24"/>
        </w:rPr>
        <w:t xml:space="preserve"> sensível?  </w:t>
      </w:r>
    </w:p>
    <w:p w:rsidR="0024094F" w:rsidRPr="00C5704C" w:rsidRDefault="00487419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432C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pareça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casa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profetisa Pelágia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362F88">
        <w:rPr>
          <w:rFonts w:ascii="Times New Roman" w:hAnsi="Times New Roman" w:cs="Times New Roman"/>
          <w:sz w:val="24"/>
          <w:szCs w:val="24"/>
        </w:rPr>
        <w:t>verá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é parecido com meu pai... Tomaremos chá.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362F88">
        <w:rPr>
          <w:rFonts w:ascii="Times New Roman" w:hAnsi="Times New Roman" w:cs="Times New Roman"/>
          <w:sz w:val="24"/>
          <w:szCs w:val="24"/>
        </w:rPr>
        <w:t xml:space="preserve">ela o fitou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novo. Seu segundo olhar já era mortal, </w:t>
      </w:r>
      <w:r w:rsidR="00C83ECC">
        <w:rPr>
          <w:rFonts w:ascii="Times New Roman" w:hAnsi="Times New Roman" w:cs="Times New Roman"/>
          <w:sz w:val="24"/>
          <w:szCs w:val="24"/>
        </w:rPr>
        <w:t>revelando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 de Tamar, que </w:t>
      </w:r>
      <w:r w:rsidR="00362F88">
        <w:rPr>
          <w:rFonts w:ascii="Times New Roman" w:hAnsi="Times New Roman" w:cs="Times New Roman"/>
          <w:sz w:val="24"/>
          <w:szCs w:val="24"/>
        </w:rPr>
        <w:t>havia matado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007920">
        <w:rPr>
          <w:rFonts w:ascii="Times New Roman" w:hAnsi="Times New Roman" w:cs="Times New Roman"/>
          <w:sz w:val="24"/>
          <w:szCs w:val="24"/>
        </w:rPr>
        <w:t>a semente ruim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Judá, seus filhos, o primogênito </w:t>
      </w:r>
      <w:r w:rsidR="00383B18">
        <w:rPr>
          <w:rFonts w:ascii="Times New Roman" w:hAnsi="Times New Roman" w:cs="Times New Roman"/>
          <w:sz w:val="24"/>
          <w:szCs w:val="24"/>
        </w:rPr>
        <w:t>He</w:t>
      </w:r>
      <w:r w:rsidRPr="00C5704C">
        <w:rPr>
          <w:rFonts w:ascii="Times New Roman" w:hAnsi="Times New Roman" w:cs="Times New Roman"/>
          <w:sz w:val="24"/>
          <w:szCs w:val="24"/>
        </w:rPr>
        <w:t>r e Onã...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rosto de Vássia</w:t>
      </w:r>
      <w:r w:rsidR="00362F8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Dã</w:t>
      </w:r>
      <w:r w:rsidR="00362F8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desfigurou e ele disse, repetindo o destino </w:t>
      </w:r>
      <w:commentRangeStart w:id="2287"/>
      <w:r w:rsidRPr="00C5704C">
        <w:rPr>
          <w:rFonts w:ascii="Times New Roman" w:hAnsi="Times New Roman" w:cs="Times New Roman"/>
          <w:sz w:val="24"/>
          <w:szCs w:val="24"/>
        </w:rPr>
        <w:t>do filho de Sulamita</w:t>
      </w:r>
      <w:commentRangeEnd w:id="2287"/>
      <w:r w:rsidR="00C83ECC">
        <w:rPr>
          <w:rStyle w:val="Refdecomentrio"/>
          <w:rFonts w:cs="Times New Roman"/>
          <w:lang w:val="x-none"/>
        </w:rPr>
        <w:commentReference w:id="2287"/>
      </w:r>
      <w:r w:rsidRPr="00C5704C">
        <w:rPr>
          <w:rFonts w:ascii="Times New Roman" w:hAnsi="Times New Roman" w:cs="Times New Roman"/>
          <w:sz w:val="24"/>
          <w:szCs w:val="24"/>
        </w:rPr>
        <w:t>, da tribo de Dã:</w:t>
      </w:r>
    </w:p>
    <w:p w:rsidR="0024094F" w:rsidRPr="00C5704C" w:rsidRDefault="002F00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</w:t>
      </w:r>
      <w:r w:rsidR="00F559CA">
        <w:rPr>
          <w:rFonts w:ascii="Times New Roman" w:hAnsi="Times New Roman" w:cs="Times New Roman"/>
          <w:sz w:val="24"/>
          <w:szCs w:val="24"/>
        </w:rPr>
        <w:t xml:space="preserve">cuspo 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362F88">
        <w:rPr>
          <w:rFonts w:ascii="Times New Roman" w:hAnsi="Times New Roman" w:cs="Times New Roman"/>
          <w:sz w:val="24"/>
          <w:szCs w:val="24"/>
        </w:rPr>
        <w:t>vendinha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62F88">
        <w:rPr>
          <w:rFonts w:ascii="Times New Roman" w:hAnsi="Times New Roman" w:cs="Times New Roman"/>
          <w:i/>
          <w:sz w:val="24"/>
          <w:szCs w:val="24"/>
        </w:rPr>
        <w:t>jid</w:t>
      </w:r>
      <w:r w:rsidR="00362F8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F559CA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seu Deus </w:t>
      </w:r>
      <w:r w:rsidR="00362F88">
        <w:rPr>
          <w:rFonts w:ascii="Times New Roman" w:hAnsi="Times New Roman" w:cs="Times New Roman"/>
          <w:i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a profetisa Pelágia </w:t>
      </w:r>
      <w:r w:rsidR="00F559CA">
        <w:rPr>
          <w:rFonts w:ascii="Times New Roman" w:hAnsi="Times New Roman" w:cs="Times New Roman"/>
          <w:sz w:val="24"/>
          <w:szCs w:val="24"/>
        </w:rPr>
        <w:t>pronunciou mentalmente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: “Que </w:t>
      </w:r>
      <w:r w:rsidR="00F559CA">
        <w:rPr>
          <w:rFonts w:ascii="Times New Roman" w:hAnsi="Times New Roman" w:cs="Times New Roman"/>
          <w:sz w:val="24"/>
          <w:szCs w:val="24"/>
        </w:rPr>
        <w:t xml:space="preserve">isso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realize. Aquele que blasfemar </w:t>
      </w:r>
      <w:r w:rsidR="00F559CA">
        <w:rPr>
          <w:rFonts w:ascii="Times New Roman" w:hAnsi="Times New Roman" w:cs="Times New Roman"/>
          <w:sz w:val="24"/>
          <w:szCs w:val="24"/>
        </w:rPr>
        <w:t xml:space="preserve">sobre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nome do Senhor </w:t>
      </w:r>
      <w:r w:rsidR="00F559CA">
        <w:rPr>
          <w:rFonts w:ascii="Times New Roman" w:hAnsi="Times New Roman" w:cs="Times New Roman"/>
          <w:sz w:val="24"/>
          <w:szCs w:val="24"/>
        </w:rPr>
        <w:t>deverá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morre</w:t>
      </w:r>
      <w:r w:rsidR="00F559CA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559CA">
        <w:rPr>
          <w:rFonts w:ascii="Times New Roman" w:hAnsi="Times New Roman" w:cs="Times New Roman"/>
          <w:sz w:val="24"/>
          <w:szCs w:val="24"/>
        </w:rPr>
        <w:t>Seja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estrangeiro</w:t>
      </w:r>
      <w:r w:rsidR="00F559CA">
        <w:rPr>
          <w:rFonts w:ascii="Times New Roman" w:hAnsi="Times New Roman" w:cs="Times New Roman"/>
          <w:sz w:val="24"/>
          <w:szCs w:val="24"/>
        </w:rPr>
        <w:t>, seja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59CA">
        <w:rPr>
          <w:rFonts w:ascii="Times New Roman" w:hAnsi="Times New Roman" w:cs="Times New Roman"/>
          <w:sz w:val="24"/>
          <w:szCs w:val="24"/>
        </w:rPr>
        <w:t>nativo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559CA">
        <w:rPr>
          <w:rFonts w:ascii="Times New Roman" w:hAnsi="Times New Roman" w:cs="Times New Roman"/>
          <w:sz w:val="24"/>
          <w:szCs w:val="24"/>
        </w:rPr>
        <w:t xml:space="preserve">quem </w:t>
      </w:r>
      <w:r w:rsidRPr="00C5704C">
        <w:rPr>
          <w:rFonts w:ascii="Times New Roman" w:hAnsi="Times New Roman" w:cs="Times New Roman"/>
          <w:sz w:val="24"/>
          <w:szCs w:val="24"/>
        </w:rPr>
        <w:t>blasfema</w:t>
      </w:r>
      <w:r w:rsidR="00F559CA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59CA">
        <w:rPr>
          <w:rFonts w:ascii="Times New Roman" w:hAnsi="Times New Roman" w:cs="Times New Roman"/>
          <w:sz w:val="24"/>
          <w:szCs w:val="24"/>
        </w:rPr>
        <w:t xml:space="preserve">sobre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nome do Senhor será </w:t>
      </w:r>
      <w:r w:rsidR="00F559CA">
        <w:rPr>
          <w:rFonts w:ascii="Times New Roman" w:hAnsi="Times New Roman" w:cs="Times New Roman"/>
          <w:sz w:val="24"/>
          <w:szCs w:val="24"/>
        </w:rPr>
        <w:t>entregue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morte”</w:t>
      </w:r>
      <w:r w:rsidR="00F559CA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9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ela </w:t>
      </w:r>
      <w:r w:rsidR="00122E13" w:rsidRPr="00C5704C">
        <w:rPr>
          <w:rFonts w:ascii="Times New Roman" w:hAnsi="Times New Roman" w:cs="Times New Roman"/>
          <w:sz w:val="24"/>
          <w:szCs w:val="24"/>
        </w:rPr>
        <w:t>di</w:t>
      </w:r>
      <w:r w:rsidR="00122E13">
        <w:rPr>
          <w:rFonts w:ascii="Times New Roman" w:hAnsi="Times New Roman" w:cs="Times New Roman"/>
          <w:sz w:val="24"/>
          <w:szCs w:val="24"/>
        </w:rPr>
        <w:t xml:space="preserve">sse </w:t>
      </w:r>
      <w:r w:rsidR="00F559CA">
        <w:rPr>
          <w:rFonts w:ascii="Times New Roman" w:hAnsi="Times New Roman" w:cs="Times New Roman"/>
          <w:sz w:val="24"/>
          <w:szCs w:val="24"/>
        </w:rPr>
        <w:t>a si mesma</w:t>
      </w:r>
      <w:r w:rsidRPr="00C5704C">
        <w:rPr>
          <w:rFonts w:ascii="Times New Roman" w:hAnsi="Times New Roman" w:cs="Times New Roman"/>
          <w:sz w:val="24"/>
          <w:szCs w:val="24"/>
        </w:rPr>
        <w:t>, olhando para</w:t>
      </w:r>
      <w:r w:rsidR="002F003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Vássia, que se afastava. Andrei e Sav</w:t>
      </w:r>
      <w:r w:rsidR="00F559CA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que </w:t>
      </w:r>
      <w:r w:rsidR="00F559CA">
        <w:rPr>
          <w:rFonts w:ascii="Times New Roman" w:hAnsi="Times New Roman" w:cs="Times New Roman"/>
          <w:sz w:val="24"/>
          <w:szCs w:val="24"/>
        </w:rPr>
        <w:t>temiam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por </w:t>
      </w:r>
      <w:r w:rsidR="0031188B">
        <w:rPr>
          <w:rFonts w:ascii="Times New Roman" w:hAnsi="Times New Roman" w:cs="Times New Roman"/>
          <w:sz w:val="24"/>
          <w:szCs w:val="24"/>
        </w:rPr>
        <w:t>sua disposição para o 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disseram: </w:t>
      </w:r>
    </w:p>
    <w:p w:rsidR="0024094F" w:rsidRPr="00C5704C" w:rsidRDefault="002F00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Ainda bem que ele foi embora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este foi Andrei.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 Sav</w:t>
      </w:r>
      <w:r w:rsidR="004D7CDC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acrescentou:</w:t>
      </w:r>
    </w:p>
    <w:p w:rsidR="0024094F" w:rsidRPr="00C5704C" w:rsidRDefault="002F00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7CD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omente agora </w:t>
      </w:r>
      <w:r w:rsidR="004D7CDC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percebi que Vássia se parece com o pai de Rute.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Andrei disse:</w:t>
      </w:r>
    </w:p>
    <w:p w:rsidR="0024094F" w:rsidRPr="00C5704C" w:rsidRDefault="002F00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culpa é minha, </w:t>
      </w:r>
      <w:r w:rsidR="004D7CDC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tol</w:t>
      </w:r>
      <w:r w:rsidR="004D7CDC">
        <w:rPr>
          <w:rFonts w:ascii="Times New Roman" w:hAnsi="Times New Roman" w:cs="Times New Roman"/>
          <w:sz w:val="24"/>
          <w:szCs w:val="24"/>
        </w:rPr>
        <w:t>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convidá-lo.</w:t>
      </w:r>
    </w:p>
    <w:p w:rsidR="0024094F" w:rsidRPr="00C5704C" w:rsidRDefault="002F003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dia começou mal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pode terminar bem... Ilov</w:t>
      </w:r>
      <w:r w:rsidR="004D7CDC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 está na minha casa e convid</w:t>
      </w:r>
      <w:r w:rsidR="00C83ECC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4D7CDC">
        <w:rPr>
          <w:rFonts w:ascii="Times New Roman" w:hAnsi="Times New Roman" w:cs="Times New Roman"/>
          <w:sz w:val="24"/>
          <w:szCs w:val="24"/>
        </w:rPr>
        <w:t>ir</w:t>
      </w:r>
      <w:ins w:id="2289" w:author="Daniela Mountian" w:date="2017-08-28T10:48:00Z">
        <w:r w:rsidR="00F130DB">
          <w:rPr>
            <w:rFonts w:ascii="Times New Roman" w:hAnsi="Times New Roman" w:cs="Times New Roman"/>
            <w:sz w:val="24"/>
            <w:szCs w:val="24"/>
          </w:rPr>
          <w:t>mos</w:t>
        </w:r>
      </w:ins>
      <w:r w:rsidR="004D7CDC">
        <w:rPr>
          <w:rFonts w:ascii="Times New Roman" w:hAnsi="Times New Roman" w:cs="Times New Roman"/>
          <w:sz w:val="24"/>
          <w:szCs w:val="24"/>
        </w:rPr>
        <w:t xml:space="preserve">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</w:t>
      </w:r>
      <w:r w:rsidR="002F6C24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cha d</w:t>
      </w:r>
      <w:r w:rsidR="00C83EC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seus amigos. </w:t>
      </w:r>
      <w:r w:rsidR="004D7CD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da</w:t>
      </w:r>
      <w:r w:rsidR="002F6C24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cha pertence a um cirurgião que estudou com Ilov</w:t>
      </w:r>
      <w:r w:rsidR="004D7CDC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no seminário. O sobrenome do cirurgião </w:t>
      </w:r>
      <w:r w:rsidR="004D7CDC">
        <w:rPr>
          <w:rFonts w:ascii="Times New Roman" w:hAnsi="Times New Roman" w:cs="Times New Roman"/>
          <w:sz w:val="24"/>
          <w:szCs w:val="24"/>
        </w:rPr>
        <w:t xml:space="preserve">é </w:t>
      </w:r>
      <w:commentRangeStart w:id="2290"/>
      <w:r w:rsidR="004D7CDC">
        <w:rPr>
          <w:rFonts w:ascii="Times New Roman" w:hAnsi="Times New Roman" w:cs="Times New Roman"/>
          <w:sz w:val="24"/>
          <w:szCs w:val="24"/>
        </w:rPr>
        <w:t>Vsesviátski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ins w:id="2291" w:author="Daniela Mountian" w:date="2017-07-20T15:49:00Z">
        <w:r w:rsidR="004D7CDC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93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290"/>
      <w:r w:rsidR="003545E4">
        <w:rPr>
          <w:rStyle w:val="Refdecomentrio"/>
          <w:rFonts w:cs="Times New Roman"/>
          <w:lang w:val="x-none"/>
        </w:rPr>
        <w:commentReference w:id="2290"/>
      </w:r>
    </w:p>
    <w:p w:rsidR="0024094F" w:rsidRPr="00C5704C" w:rsidRDefault="002F6C2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Isso é perigoso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eles vão falar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Cristo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mim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será difícil ouvir </w:t>
      </w:r>
      <w:r w:rsidR="003545E4">
        <w:rPr>
          <w:rFonts w:ascii="Times New Roman" w:hAnsi="Times New Roman" w:cs="Times New Roman"/>
          <w:sz w:val="24"/>
          <w:szCs w:val="24"/>
        </w:rPr>
        <w:t xml:space="preserve">sobre </w:t>
      </w:r>
      <w:r w:rsidR="0024094F" w:rsidRPr="00C5704C">
        <w:rPr>
          <w:rFonts w:ascii="Times New Roman" w:hAnsi="Times New Roman" w:cs="Times New Roman"/>
          <w:sz w:val="24"/>
          <w:szCs w:val="24"/>
        </w:rPr>
        <w:t>isso hoje.</w:t>
      </w:r>
    </w:p>
    <w:p w:rsidR="0024094F" w:rsidRPr="00C5704C" w:rsidRDefault="002F6C2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tem importância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sorriu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velhos falam de Cristo de outro modo... Falam </w:t>
      </w:r>
      <w:r w:rsidR="003545E4">
        <w:rPr>
          <w:rFonts w:ascii="Times New Roman" w:hAnsi="Times New Roman" w:cs="Times New Roman"/>
          <w:sz w:val="24"/>
          <w:szCs w:val="24"/>
        </w:rPr>
        <w:t>de maneira cômica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alegr</w:t>
      </w:r>
      <w:r w:rsidR="003545E4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... Ilov</w:t>
      </w:r>
      <w:r w:rsidR="003545E4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del w:id="2299" w:author="Daniela Mountian" w:date="2017-08-28T10:51:00Z">
        <w:r w:rsidR="0024094F" w:rsidRPr="00C5704C" w:rsidDel="00F130DB">
          <w:rPr>
            <w:rFonts w:ascii="Times New Roman" w:hAnsi="Times New Roman" w:cs="Times New Roman"/>
            <w:sz w:val="24"/>
            <w:szCs w:val="24"/>
          </w:rPr>
          <w:delText xml:space="preserve">também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fala </w:t>
      </w:r>
      <w:del w:id="2300" w:author="Daniela Mountian" w:date="2017-08-28T10:50:00Z">
        <w:r w:rsidR="003545E4" w:rsidDel="00F130DB">
          <w:rPr>
            <w:rFonts w:ascii="Times New Roman" w:hAnsi="Times New Roman" w:cs="Times New Roman"/>
            <w:sz w:val="24"/>
            <w:szCs w:val="24"/>
          </w:rPr>
          <w:delText>alegremente</w:delText>
        </w:r>
      </w:del>
      <w:ins w:id="2301" w:author="Daniela Mountian" w:date="2017-08-28T10:50:00Z">
        <w:r w:rsidR="00F130DB">
          <w:rPr>
            <w:rFonts w:ascii="Times New Roman" w:hAnsi="Times New Roman" w:cs="Times New Roman"/>
            <w:sz w:val="24"/>
            <w:szCs w:val="24"/>
          </w:rPr>
          <w:t>hilariamente</w:t>
        </w:r>
      </w:ins>
      <w:r w:rsidR="003545E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 Cristo</w:t>
      </w:r>
      <w:r>
        <w:rPr>
          <w:rFonts w:ascii="Times New Roman" w:hAnsi="Times New Roman" w:cs="Times New Roman"/>
          <w:sz w:val="24"/>
          <w:szCs w:val="24"/>
        </w:rPr>
        <w:t xml:space="preserve"> com eles</w:t>
      </w:r>
      <w:r w:rsidR="0024094F" w:rsidRPr="00C5704C">
        <w:rPr>
          <w:rFonts w:ascii="Times New Roman" w:hAnsi="Times New Roman" w:cs="Times New Roman"/>
          <w:sz w:val="24"/>
          <w:szCs w:val="24"/>
        </w:rPr>
        <w:t>... Vamos... Você, eu e Ruth</w:t>
      </w:r>
      <w:r w:rsidR="00432CF5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na, </w:t>
      </w:r>
      <w:r w:rsidR="003545E4">
        <w:rPr>
          <w:rFonts w:ascii="Times New Roman" w:hAnsi="Times New Roman" w:cs="Times New Roman"/>
          <w:sz w:val="24"/>
          <w:szCs w:val="24"/>
        </w:rPr>
        <w:t>além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minha mãe e Ilov</w:t>
      </w:r>
      <w:r w:rsidR="003545E4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iski.</w:t>
      </w:r>
    </w:p>
    <w:p w:rsidR="0024094F" w:rsidRPr="00C5704C" w:rsidRDefault="002F6C24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</w:t>
      </w:r>
      <w:r w:rsidR="00432CF5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concordou Ruthina-Pelágia.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Andrei logo </w:t>
      </w:r>
      <w:r w:rsidR="003545E4">
        <w:rPr>
          <w:rFonts w:ascii="Times New Roman" w:hAnsi="Times New Roman" w:cs="Times New Roman"/>
          <w:sz w:val="24"/>
          <w:szCs w:val="24"/>
        </w:rPr>
        <w:t>consentiu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começou a valorizar cada minuto que </w:t>
      </w:r>
      <w:r w:rsidR="002F6C24">
        <w:rPr>
          <w:rFonts w:ascii="Times New Roman" w:hAnsi="Times New Roman" w:cs="Times New Roman"/>
          <w:sz w:val="24"/>
          <w:szCs w:val="24"/>
        </w:rPr>
        <w:t>passava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 d</w:t>
      </w:r>
      <w:r w:rsidR="003545E4">
        <w:rPr>
          <w:rFonts w:ascii="Times New Roman" w:hAnsi="Times New Roman" w:cs="Times New Roman"/>
          <w:sz w:val="24"/>
          <w:szCs w:val="24"/>
        </w:rPr>
        <w:t>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 de olhos azuis. Enquanto Sav</w:t>
      </w:r>
      <w:r w:rsidR="003545E4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foi para casa</w:t>
      </w:r>
      <w:r w:rsidR="00C83EC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atrás d</w:t>
      </w:r>
      <w:r w:rsidR="003545E4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Andrei passou mais de uma hora </w:t>
      </w:r>
      <w:r w:rsidR="003545E4">
        <w:rPr>
          <w:rFonts w:ascii="Times New Roman" w:hAnsi="Times New Roman" w:cs="Times New Roman"/>
          <w:sz w:val="24"/>
          <w:szCs w:val="24"/>
        </w:rPr>
        <w:t>a sós</w:t>
      </w:r>
      <w:r w:rsidR="003545E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 Ruthina, cercado, evidentemente, de um público cas</w:t>
      </w:r>
      <w:r w:rsidR="003545E4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al: primeiro</w:t>
      </w:r>
      <w:r w:rsidR="003545E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transeuntes</w:t>
      </w:r>
      <w:r w:rsidR="003545E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</w:t>
      </w:r>
      <w:r w:rsidR="003545E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passageiros d</w:t>
      </w:r>
      <w:r w:rsidR="003545E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trólebus</w:t>
      </w:r>
      <w:r w:rsidR="003545E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6C24">
        <w:rPr>
          <w:rFonts w:ascii="Times New Roman" w:hAnsi="Times New Roman" w:cs="Times New Roman"/>
          <w:sz w:val="24"/>
          <w:szCs w:val="24"/>
        </w:rPr>
        <w:t>em seguida</w:t>
      </w:r>
      <w:r w:rsidR="00F130DB">
        <w:rPr>
          <w:rFonts w:ascii="Times New Roman" w:hAnsi="Times New Roman" w:cs="Times New Roman"/>
          <w:sz w:val="24"/>
          <w:szCs w:val="24"/>
        </w:rPr>
        <w:t>,</w:t>
      </w:r>
      <w:ins w:id="2302" w:author="Leila" w:date="2016-07-24T10:10:00Z">
        <w:r w:rsidR="002F6C24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545E4">
        <w:rPr>
          <w:rFonts w:ascii="Times New Roman" w:hAnsi="Times New Roman" w:cs="Times New Roman"/>
          <w:sz w:val="24"/>
          <w:szCs w:val="24"/>
        </w:rPr>
        <w:t>os viajantes indo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estação </w:t>
      </w:r>
      <w:commentRangeStart w:id="2303"/>
      <w:r w:rsidRPr="00C5704C">
        <w:rPr>
          <w:rFonts w:ascii="Times New Roman" w:hAnsi="Times New Roman" w:cs="Times New Roman"/>
          <w:sz w:val="24"/>
          <w:szCs w:val="24"/>
        </w:rPr>
        <w:t>Savi</w:t>
      </w:r>
      <w:r w:rsidR="003545E4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lovski</w:t>
      </w:r>
      <w:commentRangeEnd w:id="2303"/>
      <w:r w:rsidR="003545E4">
        <w:rPr>
          <w:rStyle w:val="Refdecomentrio"/>
          <w:rFonts w:cs="Times New Roman"/>
          <w:lang w:val="x-none"/>
        </w:rPr>
        <w:commentReference w:id="2303"/>
      </w:r>
      <w:r w:rsidRPr="00C5704C">
        <w:rPr>
          <w:rFonts w:ascii="Times New Roman" w:hAnsi="Times New Roman" w:cs="Times New Roman"/>
          <w:sz w:val="24"/>
          <w:szCs w:val="24"/>
        </w:rPr>
        <w:t>. Conversavam sobre a cidade de Bor</w:t>
      </w:r>
      <w:r w:rsidR="003545E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região de Górki, da qual a profetisa Pelágia tinha muitas lembranças, </w:t>
      </w:r>
      <w:r w:rsidR="003545E4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45E4">
        <w:rPr>
          <w:rFonts w:ascii="Times New Roman" w:hAnsi="Times New Roman" w:cs="Times New Roman"/>
          <w:sz w:val="24"/>
          <w:szCs w:val="24"/>
        </w:rPr>
        <w:t>tivesse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saído de lá ainda menina. </w:t>
      </w:r>
    </w:p>
    <w:p w:rsidR="0024094F" w:rsidRPr="00C5704C" w:rsidRDefault="000A57C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vai Ústia?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 Pelágia.</w:t>
      </w:r>
    </w:p>
    <w:p w:rsidR="0024094F" w:rsidRPr="00C5704C" w:rsidRDefault="000A57C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342A6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Ústia tem dois filhos pequenos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 Tássia,</w:t>
      </w:r>
      <w:r>
        <w:rPr>
          <w:rFonts w:ascii="Times New Roman" w:hAnsi="Times New Roman" w:cs="Times New Roman"/>
          <w:sz w:val="24"/>
          <w:szCs w:val="24"/>
        </w:rPr>
        <w:t xml:space="preserve"> também: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xará</w:t>
      </w:r>
      <w:r w:rsidR="003545E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</w:t>
      </w:r>
      <w:r w:rsidR="003545E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seu irmão</w:t>
      </w:r>
      <w:ins w:id="2304" w:author="Daniela Mountian" w:date="2017-08-28T10:55:00Z">
        <w:r w:rsidR="0001001A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Varfolomei. Andrei está no exército e Varfolomei trabalha como motorista.</w:t>
      </w:r>
    </w:p>
    <w:p w:rsidR="0024094F" w:rsidRPr="00A867CB" w:rsidRDefault="000A57C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como vai sua mãe</w:t>
      </w:r>
      <w:r w:rsidR="003545E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perguntou 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profetisa Pelágia.</w:t>
      </w:r>
    </w:p>
    <w:p w:rsidR="0024094F" w:rsidRPr="00C5704C" w:rsidRDefault="000A57C2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3545E4">
        <w:rPr>
          <w:rFonts w:ascii="Times New Roman" w:hAnsi="Times New Roman" w:cs="Times New Roman"/>
          <w:sz w:val="24"/>
          <w:szCs w:val="24"/>
        </w:rPr>
        <w:t>M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inha mãe é uma pessoa boa, mas </w:t>
      </w:r>
      <w:r w:rsidR="002007CC">
        <w:rPr>
          <w:rFonts w:ascii="Times New Roman" w:hAnsi="Times New Roman" w:cs="Times New Roman"/>
          <w:sz w:val="24"/>
          <w:szCs w:val="24"/>
        </w:rPr>
        <w:t>não tem</w:t>
      </w:r>
      <w:r w:rsidR="003545E4">
        <w:rPr>
          <w:rFonts w:ascii="Times New Roman" w:hAnsi="Times New Roman" w:cs="Times New Roman"/>
          <w:sz w:val="24"/>
          <w:szCs w:val="24"/>
        </w:rPr>
        <w:t xml:space="preserve"> firmeza</w:t>
      </w:r>
      <w:r w:rsidR="0024094F" w:rsidRPr="00A867CB">
        <w:rPr>
          <w:rFonts w:ascii="Times New Roman" w:hAnsi="Times New Roman" w:cs="Times New Roman"/>
          <w:sz w:val="24"/>
          <w:szCs w:val="24"/>
        </w:rPr>
        <w:t>. Todo</w:t>
      </w:r>
      <w:r w:rsidR="002007CC">
        <w:rPr>
          <w:rFonts w:ascii="Times New Roman" w:hAnsi="Times New Roman" w:cs="Times New Roman"/>
          <w:sz w:val="24"/>
          <w:szCs w:val="24"/>
        </w:rPr>
        <w:t xml:space="preserve"> mundo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2007CC">
        <w:rPr>
          <w:rFonts w:ascii="Times New Roman" w:hAnsi="Times New Roman" w:cs="Times New Roman"/>
          <w:sz w:val="24"/>
          <w:szCs w:val="24"/>
        </w:rPr>
        <w:t>grita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com ela, e ela obedece a todos, às filhas e aos netos</w:t>
      </w:r>
      <w:del w:id="2305" w:author="Daniela Mountian" w:date="2017-08-28T10:56:00Z">
        <w:r w:rsidR="0024094F" w:rsidRPr="00A867CB" w:rsidDel="0001001A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2306" w:author="Daniela Mountian" w:date="2017-08-28T10:56:00Z">
        <w:r w:rsidR="0001001A">
          <w:rPr>
            <w:rFonts w:ascii="Times New Roman" w:hAnsi="Times New Roman" w:cs="Times New Roman"/>
            <w:sz w:val="24"/>
            <w:szCs w:val="24"/>
          </w:rPr>
          <w:t>;</w:t>
        </w:r>
      </w:ins>
      <w:r w:rsidR="0024094F" w:rsidRPr="00A867CB">
        <w:rPr>
          <w:rFonts w:ascii="Times New Roman" w:hAnsi="Times New Roman" w:cs="Times New Roman"/>
          <w:sz w:val="24"/>
          <w:szCs w:val="24"/>
        </w:rPr>
        <w:t xml:space="preserve"> e até </w:t>
      </w:r>
      <w:r w:rsidR="003545E4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velha Vesselova, </w:t>
      </w:r>
      <w:r w:rsidR="002007CC">
        <w:rPr>
          <w:rFonts w:ascii="Times New Roman" w:hAnsi="Times New Roman" w:cs="Times New Roman"/>
          <w:sz w:val="24"/>
          <w:szCs w:val="24"/>
        </w:rPr>
        <w:t>a mãe do marido de Tássia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, </w:t>
      </w:r>
      <w:r w:rsidR="00C83EC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A867CB">
        <w:rPr>
          <w:rFonts w:ascii="Times New Roman" w:hAnsi="Times New Roman" w:cs="Times New Roman"/>
          <w:sz w:val="24"/>
          <w:szCs w:val="24"/>
        </w:rPr>
        <w:t>maltrata. Mamãe tem medo de tudo e</w:t>
      </w:r>
      <w:r w:rsidR="002007CC">
        <w:rPr>
          <w:rFonts w:ascii="Times New Roman" w:hAnsi="Times New Roman" w:cs="Times New Roman"/>
          <w:sz w:val="24"/>
          <w:szCs w:val="24"/>
        </w:rPr>
        <w:t>,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mesmo quando está rezando</w:t>
      </w:r>
      <w:r w:rsidR="002007CC">
        <w:rPr>
          <w:rFonts w:ascii="Times New Roman" w:hAnsi="Times New Roman" w:cs="Times New Roman"/>
          <w:sz w:val="24"/>
          <w:szCs w:val="24"/>
        </w:rPr>
        <w:t>,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2007CC">
        <w:rPr>
          <w:rFonts w:ascii="Times New Roman" w:hAnsi="Times New Roman" w:cs="Times New Roman"/>
          <w:sz w:val="24"/>
          <w:szCs w:val="24"/>
        </w:rPr>
        <w:t>seu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sto </w:t>
      </w:r>
      <w:r w:rsidR="002007CC">
        <w:rPr>
          <w:rFonts w:ascii="Times New Roman" w:hAnsi="Times New Roman" w:cs="Times New Roman"/>
          <w:sz w:val="24"/>
          <w:szCs w:val="24"/>
        </w:rPr>
        <w:t xml:space="preserve">se mostra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assustado, como se Deus </w:t>
      </w:r>
      <w:r w:rsidR="002007CC">
        <w:rPr>
          <w:rFonts w:ascii="Times New Roman" w:hAnsi="Times New Roman" w:cs="Times New Roman"/>
          <w:sz w:val="24"/>
          <w:szCs w:val="24"/>
        </w:rPr>
        <w:t>ralhasse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ela...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eles conversaram e</w:t>
      </w:r>
      <w:r w:rsidR="005113F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aparentemente</w:t>
      </w:r>
      <w:r w:rsidR="005113F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tinham mais sobre o que </w:t>
      </w:r>
      <w:r w:rsidR="00320F36">
        <w:rPr>
          <w:rFonts w:ascii="Times New Roman" w:hAnsi="Times New Roman" w:cs="Times New Roman"/>
          <w:sz w:val="24"/>
          <w:szCs w:val="24"/>
        </w:rPr>
        <w:t>falar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mas, felizmente, </w:t>
      </w:r>
      <w:r w:rsidR="005113FA">
        <w:rPr>
          <w:rFonts w:ascii="Times New Roman" w:hAnsi="Times New Roman" w:cs="Times New Roman"/>
          <w:sz w:val="24"/>
          <w:szCs w:val="24"/>
        </w:rPr>
        <w:t xml:space="preserve">tiveram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tempo para </w:t>
      </w:r>
      <w:r w:rsidR="005113FA">
        <w:rPr>
          <w:rFonts w:ascii="Times New Roman" w:hAnsi="Times New Roman" w:cs="Times New Roman"/>
          <w:sz w:val="24"/>
          <w:szCs w:val="24"/>
        </w:rPr>
        <w:t>se aproximarem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B309A1">
        <w:rPr>
          <w:rFonts w:ascii="Times New Roman" w:hAnsi="Times New Roman" w:cs="Times New Roman"/>
          <w:sz w:val="24"/>
          <w:szCs w:val="24"/>
        </w:rPr>
        <w:t>sentaram-se com prazer</w:t>
      </w:r>
      <w:r w:rsidR="00C83EC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 a lado, em silêncio, como às vezes a profetisa Pelágia ficava com seu pai, o Anticristo. Pelágia se surpreendeu com isso, pois ainda não sabia que Andrei Kopóssov </w:t>
      </w:r>
      <w:r w:rsidR="00B309A1">
        <w:rPr>
          <w:rFonts w:ascii="Times New Roman" w:hAnsi="Times New Roman" w:cs="Times New Roman"/>
          <w:sz w:val="24"/>
          <w:szCs w:val="24"/>
        </w:rPr>
        <w:t xml:space="preserve">era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</w:t>
      </w:r>
      <w:r w:rsidR="00B309A1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semente do Anticristo </w:t>
      </w:r>
      <w:r w:rsidR="00B309A1">
        <w:rPr>
          <w:rFonts w:ascii="Times New Roman" w:hAnsi="Times New Roman" w:cs="Times New Roman"/>
          <w:sz w:val="24"/>
          <w:szCs w:val="24"/>
        </w:rPr>
        <w:t>(</w:t>
      </w:r>
      <w:r w:rsidRPr="00C5704C">
        <w:rPr>
          <w:rFonts w:ascii="Times New Roman" w:hAnsi="Times New Roman" w:cs="Times New Roman"/>
          <w:sz w:val="24"/>
          <w:szCs w:val="24"/>
        </w:rPr>
        <w:t>assim como Vássia Korobkóv</w:t>
      </w:r>
      <w:r w:rsidR="00B309A1">
        <w:rPr>
          <w:rFonts w:ascii="Times New Roman" w:hAnsi="Times New Roman" w:cs="Times New Roman"/>
          <w:sz w:val="24"/>
          <w:szCs w:val="24"/>
        </w:rPr>
        <w:t>)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entretanto </w:t>
      </w:r>
      <w:r w:rsidR="00B309A1">
        <w:rPr>
          <w:rFonts w:ascii="Times New Roman" w:hAnsi="Times New Roman" w:cs="Times New Roman"/>
          <w:sz w:val="24"/>
          <w:szCs w:val="24"/>
        </w:rPr>
        <w:t>era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semente saudável, apesar de não ser a principal. 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O olhar </w:t>
      </w:r>
      <w:r w:rsidR="008D413F">
        <w:rPr>
          <w:rFonts w:ascii="Times New Roman" w:hAnsi="Times New Roman" w:cs="Times New Roman"/>
          <w:sz w:val="24"/>
          <w:szCs w:val="24"/>
        </w:rPr>
        <w:t xml:space="preserve">fixo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</w:t>
      </w:r>
      <w:r w:rsidR="00B309A1">
        <w:rPr>
          <w:rFonts w:ascii="Times New Roman" w:hAnsi="Times New Roman" w:cs="Times New Roman"/>
          <w:sz w:val="24"/>
          <w:szCs w:val="24"/>
        </w:rPr>
        <w:t>fecundo</w:t>
      </w:r>
      <w:r w:rsidR="00B309A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quando o objeto não </w:t>
      </w:r>
      <w:commentRangeStart w:id="2307"/>
      <w:r w:rsidRPr="00C5704C">
        <w:rPr>
          <w:rFonts w:ascii="Times New Roman" w:hAnsi="Times New Roman" w:cs="Times New Roman"/>
          <w:sz w:val="24"/>
          <w:szCs w:val="24"/>
        </w:rPr>
        <w:t xml:space="preserve">influi </w:t>
      </w:r>
      <w:commentRangeEnd w:id="2307"/>
      <w:r w:rsidR="00B309A1">
        <w:rPr>
          <w:rStyle w:val="Refdecomentrio"/>
          <w:rFonts w:cs="Times New Roman"/>
          <w:lang w:val="x-none"/>
        </w:rPr>
        <w:commentReference w:id="2307"/>
      </w:r>
      <w:r w:rsidRPr="00C5704C">
        <w:rPr>
          <w:rFonts w:ascii="Times New Roman" w:hAnsi="Times New Roman" w:cs="Times New Roman"/>
          <w:sz w:val="24"/>
          <w:szCs w:val="24"/>
        </w:rPr>
        <w:t xml:space="preserve">sobre a personalidade de quem observa, </w:t>
      </w:r>
      <w:del w:id="2308" w:author="Daniela Mountian" w:date="2017-08-28T11:01:00Z">
        <w:r w:rsidRPr="00C5704C" w:rsidDel="0001001A">
          <w:rPr>
            <w:rFonts w:ascii="Times New Roman" w:hAnsi="Times New Roman" w:cs="Times New Roman"/>
            <w:sz w:val="24"/>
            <w:szCs w:val="24"/>
          </w:rPr>
          <w:delText>como</w:delText>
        </w:r>
      </w:del>
      <w:ins w:id="2309" w:author="Daniela Mountian" w:date="2017-08-28T11:01:00Z">
        <w:r w:rsidR="0001001A">
          <w:rPr>
            <w:rFonts w:ascii="Times New Roman" w:hAnsi="Times New Roman" w:cs="Times New Roman"/>
            <w:sz w:val="24"/>
            <w:szCs w:val="24"/>
          </w:rPr>
          <w:t>à diferença do que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09A1">
        <w:rPr>
          <w:rFonts w:ascii="Times New Roman" w:hAnsi="Times New Roman" w:cs="Times New Roman"/>
          <w:sz w:val="24"/>
          <w:szCs w:val="24"/>
        </w:rPr>
        <w:t>ocorre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budismo... </w:t>
      </w:r>
      <w:r w:rsidR="0036554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olhar budista</w:t>
      </w:r>
      <w:r w:rsidR="00365541">
        <w:rPr>
          <w:rFonts w:ascii="Times New Roman" w:hAnsi="Times New Roman" w:cs="Times New Roman"/>
          <w:sz w:val="24"/>
          <w:szCs w:val="24"/>
        </w:rPr>
        <w:t xml:space="preserve"> contém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310" w:author="Daniela Mountian" w:date="2017-07-20T17:13:00Z">
        <w:r w:rsidR="00365541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frio épico da união com a natureza, o mesmo que </w:t>
      </w:r>
      <w:r w:rsidR="00365541">
        <w:rPr>
          <w:rFonts w:ascii="Times New Roman" w:hAnsi="Times New Roman" w:cs="Times New Roman"/>
          <w:sz w:val="24"/>
          <w:szCs w:val="24"/>
        </w:rPr>
        <w:t>se apodera,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cada vez mais</w:t>
      </w:r>
      <w:r w:rsidR="0036554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65541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cristianismo em decadência, porém o olhar </w:t>
      </w:r>
      <w:r w:rsidR="008D413F">
        <w:rPr>
          <w:rFonts w:ascii="Times New Roman" w:hAnsi="Times New Roman" w:cs="Times New Roman"/>
          <w:sz w:val="24"/>
          <w:szCs w:val="24"/>
        </w:rPr>
        <w:t xml:space="preserve">fixo </w:t>
      </w:r>
      <w:r w:rsidRPr="00C5704C">
        <w:rPr>
          <w:rFonts w:ascii="Times New Roman" w:hAnsi="Times New Roman" w:cs="Times New Roman"/>
          <w:sz w:val="24"/>
          <w:szCs w:val="24"/>
        </w:rPr>
        <w:t xml:space="preserve">bíblico é lírico. </w:t>
      </w:r>
      <w:r w:rsidRPr="000F0D8C">
        <w:rPr>
          <w:rFonts w:ascii="Times New Roman" w:hAnsi="Times New Roman" w:cs="Times New Roman"/>
          <w:sz w:val="24"/>
          <w:szCs w:val="24"/>
          <w:highlight w:val="yellow"/>
          <w:rPrChange w:id="2311" w:author="Daniela Mountian" w:date="2017-07-28T17:57:00Z">
            <w:rPr>
              <w:rFonts w:ascii="Times New Roman" w:hAnsi="Times New Roman" w:cs="Times New Roman"/>
              <w:sz w:val="24"/>
              <w:szCs w:val="24"/>
            </w:rPr>
          </w:rPrChange>
        </w:rPr>
        <w:t>A sabedoria da lei são os lábios de Deus,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 o corpo de Deus é </w:t>
      </w:r>
      <w:r w:rsidR="008D413F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lírica elevada. A profetisa Pelágia </w:t>
      </w:r>
      <w:r w:rsidR="008D413F">
        <w:rPr>
          <w:rFonts w:ascii="Times New Roman" w:hAnsi="Times New Roman" w:cs="Times New Roman"/>
          <w:sz w:val="24"/>
          <w:szCs w:val="24"/>
        </w:rPr>
        <w:t>fitou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Kopóssov </w:t>
      </w:r>
      <w:r w:rsidR="008D413F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8D413F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agitação </w:t>
      </w:r>
      <w:r w:rsidR="008D413F">
        <w:rPr>
          <w:rFonts w:ascii="Times New Roman" w:hAnsi="Times New Roman" w:cs="Times New Roman"/>
          <w:sz w:val="24"/>
          <w:szCs w:val="24"/>
        </w:rPr>
        <w:t xml:space="preserve">da estação </w:t>
      </w:r>
      <w:r w:rsidRPr="00C5704C">
        <w:rPr>
          <w:rFonts w:ascii="Times New Roman" w:hAnsi="Times New Roman" w:cs="Times New Roman"/>
          <w:sz w:val="24"/>
          <w:szCs w:val="24"/>
        </w:rPr>
        <w:t>e o reconheceu. E</w:t>
      </w:r>
      <w:r w:rsidR="005E4B52">
        <w:rPr>
          <w:rFonts w:ascii="Times New Roman" w:hAnsi="Times New Roman" w:cs="Times New Roman"/>
          <w:sz w:val="24"/>
          <w:szCs w:val="24"/>
        </w:rPr>
        <w:t xml:space="preserve">la </w:t>
      </w:r>
      <w:r w:rsidR="008D413F">
        <w:rPr>
          <w:rFonts w:ascii="Times New Roman" w:hAnsi="Times New Roman" w:cs="Times New Roman"/>
          <w:sz w:val="24"/>
          <w:szCs w:val="24"/>
        </w:rPr>
        <w:t xml:space="preserve">compreendeu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a vida dele se </w:t>
      </w:r>
      <w:r w:rsidR="008D413F">
        <w:rPr>
          <w:rFonts w:ascii="Times New Roman" w:hAnsi="Times New Roman" w:cs="Times New Roman"/>
          <w:sz w:val="24"/>
          <w:szCs w:val="24"/>
        </w:rPr>
        <w:t>comporia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liricamente. </w:t>
      </w:r>
      <w:r w:rsidRPr="00D62CBB">
        <w:rPr>
          <w:rFonts w:ascii="Times New Roman" w:hAnsi="Times New Roman" w:cs="Times New Roman"/>
          <w:sz w:val="24"/>
          <w:szCs w:val="24"/>
          <w:highlight w:val="yellow"/>
          <w:rPrChange w:id="2312" w:author="Daniela Mountian" w:date="2017-08-28T11:06:00Z">
            <w:rPr>
              <w:rFonts w:ascii="Times New Roman" w:hAnsi="Times New Roman" w:cs="Times New Roman"/>
              <w:sz w:val="24"/>
              <w:szCs w:val="24"/>
            </w:rPr>
          </w:rPrChange>
        </w:rPr>
        <w:t>Pois,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8D413F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vida se </w:t>
      </w:r>
      <w:r w:rsidR="008D413F">
        <w:rPr>
          <w:rFonts w:ascii="Times New Roman" w:hAnsi="Times New Roman" w:cs="Times New Roman"/>
          <w:sz w:val="24"/>
          <w:szCs w:val="24"/>
        </w:rPr>
        <w:t>compõe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liricamente, não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importa de que matéria, </w:t>
      </w:r>
      <w:r w:rsidR="008D413F">
        <w:rPr>
          <w:rFonts w:ascii="Times New Roman" w:hAnsi="Times New Roman" w:cs="Times New Roman"/>
          <w:sz w:val="24"/>
          <w:szCs w:val="24"/>
        </w:rPr>
        <w:t>muitas vezes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mais </w:t>
      </w:r>
      <w:r w:rsidR="008D413F">
        <w:rPr>
          <w:rFonts w:ascii="Times New Roman" w:hAnsi="Times New Roman" w:cs="Times New Roman"/>
          <w:sz w:val="24"/>
          <w:szCs w:val="24"/>
        </w:rPr>
        <w:t>baixa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ignóbil, Deus sempre permanece </w:t>
      </w:r>
      <w:r w:rsidR="008D413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lado de</w:t>
      </w:r>
      <w:r w:rsidR="008D413F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destino. </w:t>
      </w:r>
      <w:r w:rsidR="00320F36" w:rsidRPr="00C5704C">
        <w:rPr>
          <w:rFonts w:ascii="Times New Roman" w:hAnsi="Times New Roman" w:cs="Times New Roman"/>
          <w:sz w:val="24"/>
          <w:szCs w:val="24"/>
        </w:rPr>
        <w:t>Es</w:t>
      </w:r>
      <w:r w:rsidR="00320F36">
        <w:rPr>
          <w:rFonts w:ascii="Times New Roman" w:hAnsi="Times New Roman" w:cs="Times New Roman"/>
          <w:sz w:val="24"/>
          <w:szCs w:val="24"/>
        </w:rPr>
        <w:t>s</w:t>
      </w:r>
      <w:r w:rsidR="00320F36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homem viverá uma vida longa, e será </w:t>
      </w:r>
      <w:r w:rsidR="008D413F">
        <w:rPr>
          <w:rFonts w:ascii="Times New Roman" w:hAnsi="Times New Roman" w:cs="Times New Roman"/>
          <w:sz w:val="24"/>
          <w:szCs w:val="24"/>
        </w:rPr>
        <w:t xml:space="preserve">uma vida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tensa e perigosa, </w:t>
      </w:r>
      <w:r w:rsidR="008D413F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de um </w:t>
      </w:r>
      <w:r w:rsidR="00C83ECC">
        <w:rPr>
          <w:rFonts w:ascii="Times New Roman" w:hAnsi="Times New Roman" w:cs="Times New Roman"/>
          <w:sz w:val="24"/>
          <w:szCs w:val="24"/>
        </w:rPr>
        <w:t>trabalhador</w:t>
      </w:r>
      <w:r w:rsidR="00C83E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espiritual, e </w:t>
      </w:r>
      <w:r w:rsidR="008D413F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8D413F">
        <w:rPr>
          <w:rFonts w:ascii="Times New Roman" w:hAnsi="Times New Roman" w:cs="Times New Roman"/>
          <w:sz w:val="24"/>
          <w:szCs w:val="24"/>
        </w:rPr>
        <w:t>conhecerá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castigo </w:t>
      </w:r>
      <w:r w:rsidR="008D413F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somente o castigo humano, que </w:t>
      </w:r>
      <w:r w:rsidR="008D413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alma</w:t>
      </w:r>
      <w:r w:rsidR="008D413F">
        <w:rPr>
          <w:rFonts w:ascii="Times New Roman" w:hAnsi="Times New Roman" w:cs="Times New Roman"/>
          <w:sz w:val="24"/>
          <w:szCs w:val="24"/>
        </w:rPr>
        <w:t xml:space="preserve"> não precisa temer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DA74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Quando </w:t>
      </w:r>
      <w:r w:rsidR="005E4B52">
        <w:rPr>
          <w:rFonts w:ascii="Times New Roman" w:hAnsi="Times New Roman" w:cs="Times New Roman"/>
          <w:sz w:val="24"/>
          <w:szCs w:val="24"/>
        </w:rPr>
        <w:t>compreendeu</w:t>
      </w:r>
      <w:r w:rsidR="005E4B5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tudo sobre Andrei Kopóssov, </w:t>
      </w:r>
      <w:r w:rsidR="005E4B52">
        <w:rPr>
          <w:rFonts w:ascii="Times New Roman" w:hAnsi="Times New Roman" w:cs="Times New Roman"/>
          <w:sz w:val="24"/>
          <w:szCs w:val="24"/>
        </w:rPr>
        <w:t xml:space="preserve">a profetisa Pelágia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tinha mais por que </w:t>
      </w:r>
      <w:del w:id="2313" w:author="Daniela Mountian" w:date="2017-08-28T11:11:00Z">
        <w:r w:rsidR="005E4B52" w:rsidDel="00D62CBB">
          <w:rPr>
            <w:rFonts w:ascii="Times New Roman" w:hAnsi="Times New Roman" w:cs="Times New Roman"/>
            <w:sz w:val="24"/>
            <w:szCs w:val="24"/>
          </w:rPr>
          <w:delText>guardar</w:delText>
        </w:r>
      </w:del>
      <w:ins w:id="2314" w:author="Daniela Mountian" w:date="2017-08-28T11:12:00Z">
        <w:r w:rsidR="00D62CBB">
          <w:rPr>
            <w:rFonts w:ascii="Times New Roman" w:hAnsi="Times New Roman" w:cs="Times New Roman"/>
            <w:sz w:val="24"/>
            <w:szCs w:val="24"/>
          </w:rPr>
          <w:t>ficar ao lado dele,</w:t>
        </w:r>
      </w:ins>
      <w:ins w:id="2315" w:author="Daniela Mountian" w:date="2017-08-28T11:11:00Z">
        <w:r w:rsidR="00D62CBB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D62CBB">
          <w:rPr>
            <w:rFonts w:ascii="Times New Roman" w:hAnsi="Times New Roman" w:cs="Times New Roman"/>
            <w:sz w:val="24"/>
            <w:szCs w:val="24"/>
          </w:rPr>
          <w:t xml:space="preserve">em </w:t>
        </w:r>
      </w:ins>
      <w:r w:rsidRPr="00C5704C">
        <w:rPr>
          <w:rFonts w:ascii="Times New Roman" w:hAnsi="Times New Roman" w:cs="Times New Roman"/>
          <w:sz w:val="24"/>
          <w:szCs w:val="24"/>
        </w:rPr>
        <w:t>silêncio, e logo apareceu Sav</w:t>
      </w:r>
      <w:r w:rsidR="005E4B52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li, sua mãe</w:t>
      </w:r>
      <w:r w:rsidR="000F0D8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Klávdia, </w:t>
      </w:r>
      <w:r w:rsidR="00EB104C">
        <w:rPr>
          <w:rFonts w:ascii="Times New Roman" w:hAnsi="Times New Roman" w:cs="Times New Roman"/>
          <w:sz w:val="24"/>
          <w:szCs w:val="24"/>
        </w:rPr>
        <w:t xml:space="preserve">agora </w:t>
      </w:r>
      <w:r w:rsidRPr="00C5704C">
        <w:rPr>
          <w:rFonts w:ascii="Times New Roman" w:hAnsi="Times New Roman" w:cs="Times New Roman"/>
          <w:sz w:val="24"/>
          <w:szCs w:val="24"/>
        </w:rPr>
        <w:t>uma velha jovial com os lábios pintados, e o velho Ilov</w:t>
      </w:r>
      <w:r w:rsidR="005E4B5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iski, </w:t>
      </w:r>
      <w:r w:rsidRPr="00D62CBB">
        <w:rPr>
          <w:rFonts w:ascii="Times New Roman" w:hAnsi="Times New Roman" w:cs="Times New Roman"/>
          <w:sz w:val="24"/>
          <w:szCs w:val="24"/>
        </w:rPr>
        <w:t>conhecedor d</w:t>
      </w:r>
      <w:ins w:id="2316" w:author="Daniela Mountian" w:date="2017-08-28T11:12:00Z">
        <w:r w:rsidR="00D62CBB" w:rsidRPr="00D62CBB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D62CBB">
        <w:rPr>
          <w:rFonts w:ascii="Times New Roman" w:hAnsi="Times New Roman" w:cs="Times New Roman"/>
          <w:sz w:val="24"/>
          <w:szCs w:val="24"/>
        </w:rPr>
        <w:t xml:space="preserve"> </w:t>
      </w:r>
      <w:r w:rsidR="005E4B52" w:rsidRPr="00D62CBB">
        <w:rPr>
          <w:rStyle w:val="Refdecomentrio"/>
          <w:rFonts w:cs="Times New Roman"/>
          <w:lang w:val="x-none"/>
        </w:rPr>
        <w:commentReference w:id="2317"/>
      </w:r>
      <w:ins w:id="2318" w:author="Daniela Mountian" w:date="2017-08-28T11:12:00Z">
        <w:r w:rsidR="00D62CBB">
          <w:rPr>
            <w:rFonts w:ascii="Times New Roman" w:hAnsi="Times New Roman" w:cs="Times New Roman"/>
            <w:sz w:val="24"/>
            <w:szCs w:val="24"/>
          </w:rPr>
          <w:t>Antiguidade</w:t>
        </w:r>
      </w:ins>
      <w:r w:rsidRPr="00C5704C">
        <w:rPr>
          <w:rFonts w:ascii="Times New Roman" w:hAnsi="Times New Roman" w:cs="Times New Roman"/>
          <w:sz w:val="24"/>
          <w:szCs w:val="24"/>
        </w:rPr>
        <w:t>. O velho Ilov</w:t>
      </w:r>
      <w:r w:rsidR="005E4B5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5E4B52">
        <w:rPr>
          <w:rFonts w:ascii="Times New Roman" w:hAnsi="Times New Roman" w:cs="Times New Roman"/>
          <w:sz w:val="24"/>
          <w:szCs w:val="24"/>
        </w:rPr>
        <w:t>se tornava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desagradável quando, ao encontrar</w:t>
      </w:r>
      <w:r w:rsidR="005E4B52">
        <w:rPr>
          <w:rFonts w:ascii="Times New Roman" w:hAnsi="Times New Roman" w:cs="Times New Roman"/>
          <w:sz w:val="24"/>
          <w:szCs w:val="24"/>
        </w:rPr>
        <w:t xml:space="preserve"> alguém</w:t>
      </w:r>
      <w:r w:rsidR="00320F3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0F36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esforçava, com </w:t>
      </w:r>
      <w:r w:rsidR="005E4B52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lábios</w:t>
      </w:r>
      <w:r w:rsidR="005E4B52">
        <w:rPr>
          <w:rFonts w:ascii="Times New Roman" w:hAnsi="Times New Roman" w:cs="Times New Roman"/>
          <w:sz w:val="24"/>
          <w:szCs w:val="24"/>
        </w:rPr>
        <w:t xml:space="preserve"> sujos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05277">
        <w:rPr>
          <w:rFonts w:ascii="Times New Roman" w:hAnsi="Times New Roman" w:cs="Times New Roman"/>
          <w:sz w:val="24"/>
          <w:szCs w:val="24"/>
        </w:rPr>
        <w:t>senis</w:t>
      </w:r>
      <w:r w:rsidR="005E4B52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B5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 </w:t>
      </w:r>
      <w:r w:rsidR="005E4B52">
        <w:rPr>
          <w:rFonts w:ascii="Times New Roman" w:hAnsi="Times New Roman" w:cs="Times New Roman"/>
          <w:sz w:val="24"/>
          <w:szCs w:val="24"/>
        </w:rPr>
        <w:t>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cuidado de </w:t>
      </w:r>
      <w:r w:rsidR="00EB104C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solitário</w:t>
      </w:r>
      <w:r w:rsidR="005E4B52">
        <w:rPr>
          <w:rFonts w:ascii="Times New Roman" w:hAnsi="Times New Roman" w:cs="Times New Roman"/>
          <w:sz w:val="24"/>
          <w:szCs w:val="24"/>
        </w:rPr>
        <w:t xml:space="preserve"> desleixado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E4B52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beijar </w:t>
      </w:r>
      <w:r w:rsidR="005E4B52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boca</w:t>
      </w:r>
      <w:r w:rsidR="005E4B5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EB104C">
        <w:rPr>
          <w:rFonts w:ascii="Times New Roman" w:hAnsi="Times New Roman" w:cs="Times New Roman"/>
          <w:sz w:val="24"/>
          <w:szCs w:val="24"/>
        </w:rPr>
        <w:t>desafio</w:t>
      </w:r>
      <w:r w:rsidR="00EB104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consistia em desviar o beijo</w:t>
      </w:r>
      <w:r w:rsidR="00EB104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E4B52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a boca</w:t>
      </w:r>
      <w:r w:rsidR="005E4B52">
        <w:rPr>
          <w:rFonts w:ascii="Times New Roman" w:hAnsi="Times New Roman" w:cs="Times New Roman"/>
          <w:sz w:val="24"/>
          <w:szCs w:val="24"/>
        </w:rPr>
        <w:t xml:space="preserve"> 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bochecha</w:t>
      </w:r>
      <w:r w:rsidR="00EB104C">
        <w:rPr>
          <w:rFonts w:ascii="Times New Roman" w:hAnsi="Times New Roman" w:cs="Times New Roman"/>
          <w:sz w:val="24"/>
          <w:szCs w:val="24"/>
        </w:rPr>
        <w:t>, virando desajeitamente a cabeça, como que sem querer</w:t>
      </w:r>
      <w:r w:rsidRPr="00C5704C">
        <w:rPr>
          <w:rFonts w:ascii="Times New Roman" w:hAnsi="Times New Roman" w:cs="Times New Roman"/>
          <w:sz w:val="24"/>
          <w:szCs w:val="24"/>
        </w:rPr>
        <w:t>, obriga</w:t>
      </w:r>
      <w:r w:rsidR="00EB104C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5E4B52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505277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beijar o ar, mas sem</w:t>
      </w:r>
      <w:r w:rsidR="00EB104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104C">
        <w:rPr>
          <w:rFonts w:ascii="Times New Roman" w:hAnsi="Times New Roman" w:cs="Times New Roman"/>
          <w:sz w:val="24"/>
          <w:szCs w:val="24"/>
        </w:rPr>
        <w:t xml:space="preserve">com isso,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ofender o velho. A profetisa Pelágia realizou isso </w:t>
      </w:r>
      <w:r w:rsidR="00EB104C">
        <w:rPr>
          <w:rFonts w:ascii="Times New Roman" w:hAnsi="Times New Roman" w:cs="Times New Roman"/>
          <w:sz w:val="24"/>
          <w:szCs w:val="24"/>
        </w:rPr>
        <w:t>com delicadeza e sabedoria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entanto Andrei foi apanhado e sentiu </w:t>
      </w:r>
      <w:r w:rsidR="00EB104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lábios a carne </w:t>
      </w:r>
      <w:r w:rsidR="00EB104C">
        <w:rPr>
          <w:rFonts w:ascii="Times New Roman" w:hAnsi="Times New Roman" w:cs="Times New Roman"/>
          <w:sz w:val="24"/>
          <w:szCs w:val="24"/>
        </w:rPr>
        <w:t xml:space="preserve">morta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velho. </w:t>
      </w:r>
      <w:r w:rsidR="00320F36">
        <w:rPr>
          <w:rFonts w:ascii="Times New Roman" w:hAnsi="Times New Roman" w:cs="Times New Roman"/>
          <w:sz w:val="24"/>
          <w:szCs w:val="24"/>
        </w:rPr>
        <w:t>Além disso</w:t>
      </w:r>
      <w:r w:rsidRPr="00C5704C">
        <w:rPr>
          <w:rFonts w:ascii="Times New Roman" w:hAnsi="Times New Roman" w:cs="Times New Roman"/>
          <w:sz w:val="24"/>
          <w:szCs w:val="24"/>
        </w:rPr>
        <w:t>, a mãe de Sav</w:t>
      </w:r>
      <w:r w:rsidR="00EB104C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li, que agora imitava Ilov</w:t>
      </w:r>
      <w:r w:rsidR="00EB104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</w:t>
      </w:r>
      <w:r w:rsidR="00EB104C">
        <w:rPr>
          <w:rFonts w:ascii="Times New Roman" w:hAnsi="Times New Roman" w:cs="Times New Roman"/>
          <w:sz w:val="24"/>
          <w:szCs w:val="24"/>
        </w:rPr>
        <w:t xml:space="preserve"> em tudo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B104C">
        <w:rPr>
          <w:rFonts w:ascii="Times New Roman" w:hAnsi="Times New Roman" w:cs="Times New Roman"/>
          <w:sz w:val="24"/>
          <w:szCs w:val="24"/>
        </w:rPr>
        <w:t>cravou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lábios pintados</w:t>
      </w:r>
      <w:r w:rsidR="00EB104C">
        <w:rPr>
          <w:rFonts w:ascii="Times New Roman" w:hAnsi="Times New Roman" w:cs="Times New Roman"/>
          <w:sz w:val="24"/>
          <w:szCs w:val="24"/>
        </w:rPr>
        <w:t xml:space="preserve"> nele</w:t>
      </w:r>
      <w:r w:rsidRPr="00C5704C">
        <w:rPr>
          <w:rFonts w:ascii="Times New Roman" w:hAnsi="Times New Roman" w:cs="Times New Roman"/>
          <w:sz w:val="24"/>
          <w:szCs w:val="24"/>
        </w:rPr>
        <w:t>. Sav</w:t>
      </w:r>
      <w:r w:rsidR="00EB104C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EB104C">
        <w:rPr>
          <w:rFonts w:ascii="Times New Roman" w:hAnsi="Times New Roman" w:cs="Times New Roman"/>
          <w:sz w:val="24"/>
          <w:szCs w:val="24"/>
        </w:rPr>
        <w:t>se agitava</w:t>
      </w:r>
      <w:r w:rsidR="00320F36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320F36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trem </w:t>
      </w:r>
      <w:r w:rsidR="00C83ECC">
        <w:rPr>
          <w:rFonts w:ascii="Times New Roman" w:hAnsi="Times New Roman" w:cs="Times New Roman"/>
          <w:sz w:val="24"/>
          <w:szCs w:val="24"/>
        </w:rPr>
        <w:t>para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subúrbio chegará logo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correu </w:t>
      </w:r>
      <w:r w:rsidR="00EB104C">
        <w:rPr>
          <w:rFonts w:ascii="Times New Roman" w:hAnsi="Times New Roman" w:cs="Times New Roman"/>
          <w:sz w:val="24"/>
          <w:szCs w:val="24"/>
        </w:rPr>
        <w:t>para cuidar</w:t>
      </w:r>
      <w:r w:rsidR="00EB104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das passagens.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320F3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Meu filhinho é um verdadeiro Ívolguin </w:t>
      </w:r>
      <w:r w:rsidR="00320F36" w:rsidRPr="00621342">
        <w:rPr>
          <w:rFonts w:ascii="Times New Roman" w:hAnsi="Times New Roman" w:cs="Times New Roman"/>
          <w:sz w:val="24"/>
          <w:szCs w:val="24"/>
        </w:rPr>
        <w:t>—</w:t>
      </w:r>
      <w:r w:rsidR="00320F3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disse Klávdia</w:t>
      </w:r>
      <w:r w:rsidR="00320F36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0F36" w:rsidRPr="00621342">
        <w:rPr>
          <w:rFonts w:ascii="Times New Roman" w:hAnsi="Times New Roman" w:cs="Times New Roman"/>
          <w:sz w:val="24"/>
          <w:szCs w:val="24"/>
        </w:rPr>
        <w:t>—</w:t>
      </w:r>
      <w:r w:rsidR="00320F36">
        <w:rPr>
          <w:rFonts w:ascii="Times New Roman" w:hAnsi="Times New Roman" w:cs="Times New Roman"/>
          <w:sz w:val="24"/>
          <w:szCs w:val="24"/>
        </w:rPr>
        <w:t xml:space="preserve"> </w:t>
      </w:r>
      <w:r w:rsidR="00EB104C">
        <w:rPr>
          <w:rFonts w:ascii="Times New Roman" w:hAnsi="Times New Roman" w:cs="Times New Roman"/>
          <w:sz w:val="24"/>
          <w:szCs w:val="24"/>
        </w:rPr>
        <w:t>Quando o vejo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104C">
        <w:rPr>
          <w:rFonts w:ascii="Times New Roman" w:hAnsi="Times New Roman" w:cs="Times New Roman"/>
          <w:sz w:val="24"/>
          <w:szCs w:val="24"/>
        </w:rPr>
        <w:t>agitado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me lembro de seu </w:t>
      </w:r>
      <w:r w:rsidR="001C5BE5">
        <w:rPr>
          <w:rFonts w:ascii="Times New Roman" w:hAnsi="Times New Roman" w:cs="Times New Roman"/>
          <w:sz w:val="24"/>
          <w:szCs w:val="24"/>
        </w:rPr>
        <w:t xml:space="preserve">falecido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pai, </w:t>
      </w:r>
      <w:r w:rsidR="00EB104C">
        <w:rPr>
          <w:rFonts w:ascii="Times New Roman" w:hAnsi="Times New Roman" w:cs="Times New Roman"/>
          <w:sz w:val="24"/>
          <w:szCs w:val="24"/>
        </w:rPr>
        <w:t>sempre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alarm</w:t>
      </w:r>
      <w:r w:rsidR="00EB104C">
        <w:rPr>
          <w:rFonts w:ascii="Times New Roman" w:hAnsi="Times New Roman" w:cs="Times New Roman"/>
          <w:sz w:val="24"/>
          <w:szCs w:val="24"/>
        </w:rPr>
        <w:t xml:space="preserve">ado </w:t>
      </w:r>
      <w:r w:rsidR="00EB104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104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era </w:t>
      </w:r>
      <w:r w:rsidR="00EB104C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costume, </w:t>
      </w:r>
      <w:r w:rsidR="000F0D8C">
        <w:rPr>
          <w:rFonts w:ascii="Times New Roman" w:hAnsi="Times New Roman" w:cs="Times New Roman"/>
          <w:sz w:val="24"/>
          <w:szCs w:val="24"/>
        </w:rPr>
        <w:t xml:space="preserve">ela </w:t>
      </w:r>
      <w:r w:rsidR="00EB104C">
        <w:rPr>
          <w:rFonts w:ascii="Times New Roman" w:hAnsi="Times New Roman" w:cs="Times New Roman"/>
          <w:sz w:val="24"/>
          <w:szCs w:val="24"/>
        </w:rPr>
        <w:t>deixou cair</w:t>
      </w:r>
      <w:r w:rsidR="00EB104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uma</w:t>
      </w:r>
      <w:r w:rsidR="00320F3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lágrimas. 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O tempo </w:t>
      </w:r>
      <w:r w:rsidR="00EB104C">
        <w:rPr>
          <w:rFonts w:ascii="Times New Roman" w:hAnsi="Times New Roman" w:cs="Times New Roman"/>
          <w:sz w:val="24"/>
          <w:szCs w:val="24"/>
        </w:rPr>
        <w:t>subitamente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piorou. Em Moscou isso acontecia </w:t>
      </w:r>
      <w:r w:rsidR="00C83ECC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mais</w:t>
      </w:r>
      <w:r w:rsidR="00C83ECC">
        <w:rPr>
          <w:rFonts w:ascii="Times New Roman" w:hAnsi="Times New Roman" w:cs="Times New Roman"/>
          <w:sz w:val="24"/>
          <w:szCs w:val="24"/>
        </w:rPr>
        <w:t xml:space="preserve"> frequência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verão do que no inverno. De repente, no meio de um céu quase sem nuvens, trovejou uma vez,</w:t>
      </w:r>
      <w:r w:rsidR="00C83ECC">
        <w:rPr>
          <w:rFonts w:ascii="Times New Roman" w:hAnsi="Times New Roman" w:cs="Times New Roman"/>
          <w:sz w:val="24"/>
          <w:szCs w:val="24"/>
        </w:rPr>
        <w:t xml:space="preserve"> 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outra</w:t>
      </w:r>
      <w:r w:rsidR="00C83EC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quando eles </w:t>
      </w:r>
      <w:r w:rsidR="00C83ECC">
        <w:rPr>
          <w:rFonts w:ascii="Times New Roman" w:hAnsi="Times New Roman" w:cs="Times New Roman"/>
          <w:sz w:val="24"/>
          <w:szCs w:val="24"/>
        </w:rPr>
        <w:t>embarcaram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já </w:t>
      </w:r>
      <w:r w:rsidR="00C83ECC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vento</w:t>
      </w:r>
      <w:r w:rsidR="00C83ECC">
        <w:rPr>
          <w:rFonts w:ascii="Times New Roman" w:hAnsi="Times New Roman" w:cs="Times New Roman"/>
          <w:sz w:val="24"/>
          <w:szCs w:val="24"/>
        </w:rPr>
        <w:t xml:space="preserve"> e um ar fresco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</w:t>
      </w:r>
      <w:r w:rsidR="00C83ECC">
        <w:rPr>
          <w:rFonts w:ascii="Times New Roman" w:hAnsi="Times New Roman" w:cs="Times New Roman"/>
          <w:sz w:val="24"/>
          <w:szCs w:val="24"/>
        </w:rPr>
        <w:t>após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uns dez minutos de viagem,</w:t>
      </w:r>
      <w:r w:rsidR="00F924EB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as janelas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se cobriram de</w:t>
      </w:r>
      <w:r w:rsidR="00342A67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ch</w:t>
      </w:r>
      <w:r w:rsidR="00C83ECC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v</w:t>
      </w:r>
      <w:r w:rsidR="00C83EC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 conversas no trem eram </w:t>
      </w:r>
      <w:r w:rsidR="00C83ECC">
        <w:rPr>
          <w:rFonts w:ascii="Times New Roman" w:hAnsi="Times New Roman" w:cs="Times New Roman"/>
          <w:sz w:val="24"/>
          <w:szCs w:val="24"/>
        </w:rPr>
        <w:t>conduzidas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principalmente </w:t>
      </w:r>
      <w:r w:rsidR="00C83ECC">
        <w:rPr>
          <w:rFonts w:ascii="Times New Roman" w:hAnsi="Times New Roman" w:cs="Times New Roman"/>
          <w:sz w:val="24"/>
          <w:szCs w:val="24"/>
        </w:rPr>
        <w:t>pelos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moradores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subúrbios, </w:t>
      </w:r>
      <w:r w:rsidR="00C83ECC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C83ECC">
        <w:rPr>
          <w:rFonts w:ascii="Times New Roman" w:hAnsi="Times New Roman" w:cs="Times New Roman"/>
          <w:sz w:val="24"/>
          <w:szCs w:val="24"/>
        </w:rPr>
        <w:t xml:space="preserve"> pessoas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cidade, cansad</w:t>
      </w:r>
      <w:r w:rsidR="00C83EC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C83EC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Moscou, </w:t>
      </w:r>
      <w:r w:rsidR="00C83ECC">
        <w:rPr>
          <w:rFonts w:ascii="Times New Roman" w:hAnsi="Times New Roman" w:cs="Times New Roman"/>
          <w:sz w:val="24"/>
          <w:szCs w:val="24"/>
        </w:rPr>
        <w:t>que se torna muito entediante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 w:rsidR="00C83ECC">
        <w:rPr>
          <w:rFonts w:ascii="Times New Roman" w:hAnsi="Times New Roman" w:cs="Times New Roman"/>
          <w:sz w:val="24"/>
          <w:szCs w:val="24"/>
        </w:rPr>
        <w:t>surge continuamente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de </w:t>
      </w:r>
      <w:r w:rsidR="00C83ECC">
        <w:rPr>
          <w:rFonts w:ascii="Times New Roman" w:hAnsi="Times New Roman" w:cs="Times New Roman"/>
          <w:sz w:val="24"/>
          <w:szCs w:val="24"/>
        </w:rPr>
        <w:t>nossos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olhos, se esforçavam </w:t>
      </w:r>
      <w:r w:rsidR="00C83ECC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da</w:t>
      </w:r>
      <w:r w:rsidR="00F924EB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chas locais</w:t>
      </w:r>
      <w:r w:rsidR="00C83ECC">
        <w:rPr>
          <w:rFonts w:ascii="Times New Roman" w:hAnsi="Times New Roman" w:cs="Times New Roman"/>
          <w:sz w:val="24"/>
          <w:szCs w:val="24"/>
        </w:rPr>
        <w:t xml:space="preserve"> pela janelinha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exceção </w:t>
      </w:r>
      <w:r w:rsidR="00C83ECC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C83EC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iski, que falava</w:t>
      </w:r>
      <w:r w:rsidR="00C83ECC">
        <w:rPr>
          <w:rFonts w:ascii="Times New Roman" w:hAnsi="Times New Roman" w:cs="Times New Roman"/>
          <w:sz w:val="24"/>
          <w:szCs w:val="24"/>
        </w:rPr>
        <w:t xml:space="preserve"> sem parar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não deixava ninguém em paz.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Vocês, </w:t>
      </w:r>
      <w:r w:rsidR="00C83ECC">
        <w:rPr>
          <w:rFonts w:ascii="Times New Roman" w:hAnsi="Times New Roman" w:cs="Times New Roman"/>
          <w:sz w:val="24"/>
          <w:szCs w:val="24"/>
        </w:rPr>
        <w:t>jovens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dizia Ilov</w:t>
      </w:r>
      <w:r w:rsidR="002B776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certamente </w:t>
      </w:r>
      <w:r w:rsidR="00C83ECC">
        <w:rPr>
          <w:rFonts w:ascii="Times New Roman" w:hAnsi="Times New Roman" w:cs="Times New Roman"/>
          <w:sz w:val="24"/>
          <w:szCs w:val="24"/>
        </w:rPr>
        <w:t>não ouviram,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muito 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leram</w:t>
      </w:r>
      <w:r w:rsidR="00C83EC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escritos do </w:t>
      </w:r>
      <w:r w:rsidRPr="00C83ECC">
        <w:rPr>
          <w:rFonts w:ascii="Times New Roman" w:hAnsi="Times New Roman" w:cs="Times New Roman"/>
          <w:sz w:val="24"/>
          <w:szCs w:val="24"/>
          <w:highlight w:val="yellow"/>
          <w:rPrChange w:id="2319" w:author="Daniela Mountian" w:date="2017-07-20T19:14:00Z">
            <w:rPr>
              <w:rFonts w:ascii="Times New Roman" w:hAnsi="Times New Roman" w:cs="Times New Roman"/>
              <w:sz w:val="24"/>
              <w:szCs w:val="24"/>
            </w:rPr>
          </w:rPrChange>
        </w:rPr>
        <w:t>sacerdote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Petróv... Um filósofo </w:t>
      </w:r>
      <w:commentRangeStart w:id="2320"/>
      <w:r w:rsidRPr="00C5704C">
        <w:rPr>
          <w:rFonts w:ascii="Times New Roman" w:hAnsi="Times New Roman" w:cs="Times New Roman"/>
          <w:sz w:val="24"/>
          <w:szCs w:val="24"/>
        </w:rPr>
        <w:t>d</w:t>
      </w:r>
      <w:r w:rsidRPr="00C83ECC">
        <w:rPr>
          <w:rFonts w:ascii="Times New Roman" w:hAnsi="Times New Roman" w:cs="Times New Roman"/>
          <w:sz w:val="24"/>
          <w:szCs w:val="24"/>
        </w:rPr>
        <w:t>o cristianismo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320"/>
      <w:r w:rsidR="00C83ECC">
        <w:rPr>
          <w:rStyle w:val="Refdecomentrio"/>
          <w:rFonts w:cs="Times New Roman"/>
          <w:lang w:val="x-none"/>
        </w:rPr>
        <w:commentReference w:id="2320"/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2B776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deu uma risadinha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amor como base da vida em sociedade. </w:t>
      </w:r>
      <w:r w:rsidR="00C83ECC">
        <w:rPr>
          <w:rFonts w:ascii="Times New Roman" w:hAnsi="Times New Roman" w:cs="Times New Roman"/>
          <w:sz w:val="24"/>
          <w:szCs w:val="24"/>
        </w:rPr>
        <w:t>Ele r</w:t>
      </w:r>
      <w:r w:rsidRPr="00C5704C">
        <w:rPr>
          <w:rFonts w:ascii="Times New Roman" w:hAnsi="Times New Roman" w:cs="Times New Roman"/>
          <w:sz w:val="24"/>
          <w:szCs w:val="24"/>
        </w:rPr>
        <w:t>ejeitava a propriedade privada e a desigualdade econômica</w:t>
      </w:r>
      <w:r w:rsidR="00C83ECC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prov</w:t>
      </w:r>
      <w:r w:rsidR="00C83ECC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propriedade privada </w:t>
      </w:r>
      <w:r w:rsidR="00C83ECC">
        <w:rPr>
          <w:rFonts w:ascii="Times New Roman" w:hAnsi="Times New Roman" w:cs="Times New Roman"/>
          <w:sz w:val="24"/>
          <w:szCs w:val="24"/>
        </w:rPr>
        <w:t>é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criaç</w:t>
      </w:r>
      <w:r w:rsidR="00C83ECC">
        <w:rPr>
          <w:rFonts w:ascii="Times New Roman" w:hAnsi="Times New Roman" w:cs="Times New Roman"/>
          <w:sz w:val="24"/>
          <w:szCs w:val="24"/>
        </w:rPr>
        <w:t>ão judia, 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cristã... Sob sua influência, </w:t>
      </w:r>
      <w:r w:rsidR="00C83ECC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seminaristas decidiram ir ao povo com um novo Evangelho... </w:t>
      </w:r>
      <w:r w:rsidR="00C83ECC">
        <w:rPr>
          <w:rFonts w:ascii="Times New Roman" w:hAnsi="Times New Roman" w:cs="Times New Roman"/>
          <w:sz w:val="24"/>
          <w:szCs w:val="24"/>
        </w:rPr>
        <w:t>O populismo religioso foi o</w:t>
      </w:r>
      <w:r w:rsidRPr="00C5704C">
        <w:rPr>
          <w:rFonts w:ascii="Times New Roman" w:hAnsi="Times New Roman" w:cs="Times New Roman"/>
          <w:sz w:val="24"/>
          <w:szCs w:val="24"/>
        </w:rPr>
        <w:t>miti</w:t>
      </w:r>
      <w:r w:rsidR="00C83ECC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história da </w:t>
      </w:r>
      <w:r w:rsidR="00C83ECC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evolução... Mas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Petróv foi excomungado... Sim, sua tolice foi recebida com repress</w:t>
      </w:r>
      <w:r w:rsidR="000F0D8C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>, como é costume na Rússia.</w:t>
      </w:r>
    </w:p>
    <w:p w:rsidR="0024094F" w:rsidRPr="00C5704C" w:rsidRDefault="00F924E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321" w:author="Daniela Mountian" w:date="2017-08-28T11:33:00Z">
        <w:r w:rsidR="00B421B5">
          <w:rPr>
            <w:rFonts w:ascii="Times New Roman" w:hAnsi="Times New Roman" w:cs="Times New Roman"/>
            <w:sz w:val="24"/>
            <w:szCs w:val="24"/>
          </w:rPr>
          <w:t>Ac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alm</w:t>
      </w:r>
      <w:ins w:id="2322" w:author="Daniela Mountian" w:date="2017-08-28T11:33:00Z">
        <w:r w:rsidR="00B421B5">
          <w:rPr>
            <w:rFonts w:ascii="Times New Roman" w:hAnsi="Times New Roman" w:cs="Times New Roman"/>
            <w:sz w:val="24"/>
            <w:szCs w:val="24"/>
          </w:rPr>
          <w:t>e-se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Gavriil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Klávdia a Ilov</w:t>
      </w:r>
      <w:r w:rsidR="00C83ECC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iski.</w:t>
      </w:r>
    </w:p>
    <w:p w:rsidR="0024094F" w:rsidRPr="00C5704C" w:rsidRDefault="00F924E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o que</w:t>
      </w:r>
      <w:r w:rsidR="00C83ECC">
        <w:rPr>
          <w:rFonts w:ascii="Times New Roman" w:hAnsi="Times New Roman" w:cs="Times New Roman"/>
          <w:sz w:val="24"/>
          <w:szCs w:val="24"/>
        </w:rPr>
        <w:t xml:space="preserve"> foi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disse?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2B776E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 respondeu</w:t>
      </w:r>
      <w:r w:rsidR="00C83ECC">
        <w:rPr>
          <w:rFonts w:ascii="Times New Roman" w:hAnsi="Times New Roman" w:cs="Times New Roman"/>
          <w:sz w:val="24"/>
          <w:szCs w:val="24"/>
        </w:rPr>
        <w:t xml:space="preserve"> com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tom de </w:t>
      </w:r>
      <w:r w:rsidR="00C83ECC">
        <w:rPr>
          <w:rFonts w:ascii="Times New Roman" w:hAnsi="Times New Roman" w:cs="Times New Roman"/>
          <w:sz w:val="24"/>
          <w:szCs w:val="24"/>
        </w:rPr>
        <w:t>supresa e provocação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Eu, </w:t>
      </w:r>
      <w:r w:rsidR="00C83EC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contrário, estou </w:t>
      </w:r>
      <w:r w:rsidR="00C83ECC">
        <w:rPr>
          <w:rFonts w:ascii="Times New Roman" w:hAnsi="Times New Roman" w:cs="Times New Roman"/>
          <w:sz w:val="24"/>
          <w:szCs w:val="24"/>
        </w:rPr>
        <w:t>zombando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as tolices antigovernamentais.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pronuncie a palavra “antigovernamental”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sussurrou Klávdia.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EC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h, </w:t>
      </w:r>
      <w:r w:rsidR="008F4011">
        <w:rPr>
          <w:rFonts w:ascii="Times New Roman" w:hAnsi="Times New Roman" w:cs="Times New Roman"/>
          <w:sz w:val="24"/>
          <w:szCs w:val="24"/>
        </w:rPr>
        <w:t xml:space="preserve">sua alma se tornou judia após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</w:t>
      </w:r>
      <w:del w:id="2323" w:author="Daniela Mountian" w:date="2017-08-28T11:36:00Z">
        <w:r w:rsidRPr="00C83ECC" w:rsidDel="00B421B5">
          <w:rPr>
            <w:rFonts w:ascii="Times New Roman" w:hAnsi="Times New Roman" w:cs="Times New Roman"/>
            <w:sz w:val="24"/>
            <w:szCs w:val="24"/>
            <w:highlight w:val="yellow"/>
            <w:rPrChange w:id="2324" w:author="Daniela Mountian" w:date="2017-07-20T19:30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delText>primeiro</w:delText>
        </w:r>
        <w:r w:rsidRPr="00C5704C" w:rsidDel="00B421B5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casamento com Katz</w:t>
      </w:r>
      <w:r w:rsidR="008F4011">
        <w:rPr>
          <w:rFonts w:ascii="Times New Roman" w:hAnsi="Times New Roman" w:cs="Times New Roman"/>
          <w:sz w:val="24"/>
          <w:szCs w:val="24"/>
        </w:rPr>
        <w:t>...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2B776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E entre Ilov</w:t>
      </w:r>
      <w:r w:rsidR="00C83EC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 e Kl</w:t>
      </w:r>
      <w:r w:rsidR="00C83EC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vdia começou uma disputa inesperada, </w:t>
      </w:r>
      <w:r w:rsidR="00C83EC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C83ECC">
        <w:rPr>
          <w:rFonts w:ascii="Times New Roman" w:hAnsi="Times New Roman" w:cs="Times New Roman"/>
          <w:sz w:val="24"/>
          <w:szCs w:val="24"/>
        </w:rPr>
        <w:t>revelava</w:t>
      </w:r>
      <w:r w:rsidR="00C83E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C83ECC">
        <w:rPr>
          <w:rFonts w:ascii="Times New Roman" w:hAnsi="Times New Roman" w:cs="Times New Roman"/>
          <w:sz w:val="24"/>
          <w:szCs w:val="24"/>
        </w:rPr>
        <w:t>intimidade</w:t>
      </w:r>
      <w:r w:rsidR="00C83E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0F0D8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relação</w:t>
      </w:r>
      <w:r w:rsidR="000F0D8C">
        <w:rPr>
          <w:rFonts w:ascii="Times New Roman" w:hAnsi="Times New Roman" w:cs="Times New Roman"/>
          <w:sz w:val="24"/>
          <w:szCs w:val="24"/>
        </w:rPr>
        <w:t xml:space="preserve"> dos dois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Vou voltar agora mesmo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sussurrou Klávdia na primeira parada.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24EB" w:rsidRPr="00C5704C">
        <w:rPr>
          <w:rFonts w:ascii="Times New Roman" w:hAnsi="Times New Roman" w:cs="Times New Roman"/>
          <w:sz w:val="24"/>
          <w:szCs w:val="24"/>
        </w:rPr>
        <w:t>Is</w:t>
      </w:r>
      <w:r w:rsidR="00F924EB">
        <w:rPr>
          <w:rFonts w:ascii="Times New Roman" w:hAnsi="Times New Roman" w:cs="Times New Roman"/>
          <w:sz w:val="24"/>
          <w:szCs w:val="24"/>
        </w:rPr>
        <w:t>s</w:t>
      </w:r>
      <w:r w:rsidR="00F924EB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</w:t>
      </w:r>
      <w:r w:rsidR="006215D8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indelicad</w:t>
      </w:r>
      <w:r w:rsidR="006215D8">
        <w:rPr>
          <w:rFonts w:ascii="Times New Roman" w:hAnsi="Times New Roman" w:cs="Times New Roman"/>
          <w:sz w:val="24"/>
          <w:szCs w:val="24"/>
        </w:rPr>
        <w:t>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15D8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2B776E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li... E </w:t>
      </w:r>
      <w:r w:rsidR="006215D8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Ruthina... 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15D8">
        <w:rPr>
          <w:rFonts w:ascii="Times New Roman" w:hAnsi="Times New Roman" w:cs="Times New Roman"/>
          <w:sz w:val="24"/>
          <w:szCs w:val="24"/>
        </w:rPr>
        <w:t>Qual é o problema</w:t>
      </w:r>
      <w:r w:rsidR="00F924EB">
        <w:rPr>
          <w:rFonts w:ascii="Times New Roman" w:hAnsi="Times New Roman" w:cs="Times New Roman"/>
          <w:sz w:val="24"/>
          <w:szCs w:val="24"/>
        </w:rPr>
        <w:t>?</w:t>
      </w:r>
      <w:r w:rsidR="00F924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2B776E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</w:t>
      </w:r>
      <w:r w:rsidR="00F924EB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24EB" w:rsidRPr="00621342">
        <w:rPr>
          <w:rFonts w:ascii="Times New Roman" w:hAnsi="Times New Roman" w:cs="Times New Roman"/>
          <w:sz w:val="24"/>
          <w:szCs w:val="24"/>
        </w:rPr>
        <w:t>—</w:t>
      </w:r>
      <w:r w:rsidR="00F924E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Ruthina sabe que eu não sou um antissemita e respeito o pai dela, </w:t>
      </w:r>
      <w:r w:rsidR="00794E29">
        <w:rPr>
          <w:rFonts w:ascii="Times New Roman" w:hAnsi="Times New Roman" w:cs="Times New Roman"/>
          <w:sz w:val="24"/>
          <w:szCs w:val="24"/>
        </w:rPr>
        <w:t xml:space="preserve">não </w:t>
      </w:r>
      <w:r w:rsidR="006215D8">
        <w:rPr>
          <w:rFonts w:ascii="Times New Roman" w:hAnsi="Times New Roman" w:cs="Times New Roman"/>
          <w:sz w:val="24"/>
          <w:szCs w:val="24"/>
        </w:rPr>
        <w:t>é verdade</w:t>
      </w:r>
      <w:r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</w:r>
      <w:r w:rsidR="00794E2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15D8">
        <w:rPr>
          <w:rFonts w:ascii="Times New Roman" w:hAnsi="Times New Roman" w:cs="Times New Roman"/>
          <w:sz w:val="24"/>
          <w:szCs w:val="24"/>
        </w:rPr>
        <w:t>É verdade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4E29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concordou a profetisa Pelágia.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Mas Sav</w:t>
      </w:r>
      <w:r w:rsidR="006215D8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realmente empalideceu, e sabe</w:t>
      </w:r>
      <w:r w:rsidR="00A60F5C">
        <w:rPr>
          <w:rFonts w:ascii="Times New Roman" w:hAnsi="Times New Roman" w:cs="Times New Roman"/>
          <w:sz w:val="24"/>
          <w:szCs w:val="24"/>
        </w:rPr>
        <w:t>-se lá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aconteceria se 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eles não </w:t>
      </w:r>
      <w:r w:rsidR="00A60F5C">
        <w:rPr>
          <w:rFonts w:ascii="Times New Roman" w:hAnsi="Times New Roman" w:cs="Times New Roman"/>
          <w:sz w:val="24"/>
          <w:szCs w:val="24"/>
        </w:rPr>
        <w:t xml:space="preserve">tivessem </w:t>
      </w:r>
      <w:r w:rsidR="007A7B2B" w:rsidRPr="00C5704C">
        <w:rPr>
          <w:rFonts w:ascii="Times New Roman" w:hAnsi="Times New Roman" w:cs="Times New Roman"/>
          <w:sz w:val="24"/>
          <w:szCs w:val="24"/>
        </w:rPr>
        <w:t>chega</w:t>
      </w:r>
      <w:r w:rsidR="00A60F5C">
        <w:rPr>
          <w:rFonts w:ascii="Times New Roman" w:hAnsi="Times New Roman" w:cs="Times New Roman"/>
          <w:sz w:val="24"/>
          <w:szCs w:val="24"/>
        </w:rPr>
        <w:t>do nesse momento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 ao </w:t>
      </w:r>
      <w:r w:rsidR="00A60F5C">
        <w:rPr>
          <w:rFonts w:ascii="Times New Roman" w:hAnsi="Times New Roman" w:cs="Times New Roman"/>
          <w:sz w:val="24"/>
          <w:szCs w:val="24"/>
        </w:rPr>
        <w:t xml:space="preserve">seu </w:t>
      </w:r>
      <w:r w:rsidR="007A7B2B" w:rsidRPr="00C5704C">
        <w:rPr>
          <w:rFonts w:ascii="Times New Roman" w:hAnsi="Times New Roman" w:cs="Times New Roman"/>
          <w:sz w:val="24"/>
          <w:szCs w:val="24"/>
        </w:rPr>
        <w:t xml:space="preserve">destino.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chegada e a mudança de ambiente agradaram a todos, </w:t>
      </w:r>
      <w:r w:rsidR="00A60F5C">
        <w:rPr>
          <w:rFonts w:ascii="Times New Roman" w:hAnsi="Times New Roman" w:cs="Times New Roman"/>
          <w:sz w:val="24"/>
          <w:szCs w:val="24"/>
        </w:rPr>
        <w:t>mesmo</w:t>
      </w:r>
      <w:r w:rsidR="00A60F5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ao impulsivo Ilov</w:t>
      </w:r>
      <w:r w:rsidR="00A60F5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iski, que entendeu que passara dos limites. Ele sabia que tinha </w:t>
      </w:r>
      <w:r w:rsidR="00850DD3" w:rsidRPr="00C5704C">
        <w:rPr>
          <w:rFonts w:ascii="Times New Roman" w:hAnsi="Times New Roman" w:cs="Times New Roman"/>
          <w:sz w:val="24"/>
          <w:szCs w:val="24"/>
        </w:rPr>
        <w:t>es</w:t>
      </w:r>
      <w:r w:rsidR="00850DD3">
        <w:rPr>
          <w:rFonts w:ascii="Times New Roman" w:hAnsi="Times New Roman" w:cs="Times New Roman"/>
          <w:sz w:val="24"/>
          <w:szCs w:val="24"/>
        </w:rPr>
        <w:t>s</w:t>
      </w:r>
      <w:r w:rsidR="00A60F5C">
        <w:rPr>
          <w:rFonts w:ascii="Times New Roman" w:hAnsi="Times New Roman" w:cs="Times New Roman"/>
          <w:sz w:val="24"/>
          <w:szCs w:val="24"/>
        </w:rPr>
        <w:t>a</w:t>
      </w:r>
      <w:r w:rsidR="00850DD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>fraqueza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</w:t>
      </w:r>
      <w:r w:rsidR="00A60F5C">
        <w:rPr>
          <w:rFonts w:ascii="Times New Roman" w:hAnsi="Times New Roman" w:cs="Times New Roman"/>
          <w:sz w:val="24"/>
          <w:szCs w:val="24"/>
        </w:rPr>
        <w:t>podia se privar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>do prazer 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maledicência quando </w:t>
      </w:r>
      <w:r w:rsidR="00A60F5C">
        <w:rPr>
          <w:rFonts w:ascii="Times New Roman" w:hAnsi="Times New Roman" w:cs="Times New Roman"/>
          <w:sz w:val="24"/>
          <w:szCs w:val="24"/>
        </w:rPr>
        <w:t>estava seguro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que</w:t>
      </w:r>
      <w:r w:rsidR="00A60F5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isso</w:t>
      </w:r>
      <w:r w:rsidR="00A60F5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seria apenas xingado</w:t>
      </w:r>
      <w:r w:rsidR="00505277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>ninguém bateria nele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A60F5C">
        <w:rPr>
          <w:rFonts w:ascii="Times New Roman" w:hAnsi="Times New Roman" w:cs="Times New Roman"/>
          <w:sz w:val="24"/>
          <w:szCs w:val="24"/>
        </w:rPr>
        <w:t xml:space="preserve">costumava </w:t>
      </w:r>
      <w:del w:id="2325" w:author="Daniela Mountian" w:date="2017-08-28T11:40:00Z">
        <w:r w:rsidRPr="00C5704C" w:rsidDel="008F4011">
          <w:rPr>
            <w:rFonts w:ascii="Times New Roman" w:hAnsi="Times New Roman" w:cs="Times New Roman"/>
            <w:sz w:val="24"/>
            <w:szCs w:val="24"/>
          </w:rPr>
          <w:delText>faz</w:delText>
        </w:r>
        <w:r w:rsidR="00A60F5C" w:rsidDel="008F4011">
          <w:rPr>
            <w:rFonts w:ascii="Times New Roman" w:hAnsi="Times New Roman" w:cs="Times New Roman"/>
            <w:sz w:val="24"/>
            <w:szCs w:val="24"/>
          </w:rPr>
          <w:delText>er</w:delText>
        </w:r>
      </w:del>
      <w:ins w:id="2326" w:author="Daniela Mountian" w:date="2017-08-28T11:40:00Z">
        <w:r w:rsidR="008F4011">
          <w:rPr>
            <w:rFonts w:ascii="Times New Roman" w:hAnsi="Times New Roman" w:cs="Times New Roman"/>
            <w:sz w:val="24"/>
            <w:szCs w:val="24"/>
          </w:rPr>
          <w:t>bater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Vássia Korovkóv.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 xml:space="preserve">O subúrbio </w:t>
      </w:r>
      <w:r w:rsidR="00A60F5C">
        <w:rPr>
          <w:rFonts w:ascii="Times New Roman" w:hAnsi="Times New Roman" w:cs="Times New Roman"/>
          <w:sz w:val="24"/>
          <w:szCs w:val="24"/>
        </w:rPr>
        <w:t xml:space="preserve">moscovita,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úmido e </w:t>
      </w:r>
      <w:r w:rsidR="00A60F5C">
        <w:rPr>
          <w:rFonts w:ascii="Times New Roman" w:hAnsi="Times New Roman" w:cs="Times New Roman"/>
          <w:sz w:val="24"/>
          <w:szCs w:val="24"/>
        </w:rPr>
        <w:t>coberto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da</w:t>
      </w:r>
      <w:r w:rsidR="00850DD3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chas</w:t>
      </w:r>
      <w:r w:rsidR="00A60F5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acolheu o</w:t>
      </w:r>
      <w:r w:rsidR="00A60F5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>citadinos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del w:id="2327" w:author="Daniela Mountian" w:date="2017-07-21T14:53:00Z">
        <w:r w:rsidRPr="00C5704C" w:rsidDel="00A60F5C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ameaças </w:t>
      </w:r>
      <w:r w:rsidR="00A60F5C">
        <w:rPr>
          <w:rFonts w:ascii="Times New Roman" w:hAnsi="Times New Roman" w:cs="Times New Roman"/>
          <w:sz w:val="24"/>
          <w:szCs w:val="24"/>
        </w:rPr>
        <w:t>vindas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cercas</w:t>
      </w:r>
      <w:r w:rsidR="00A60F5C">
        <w:rPr>
          <w:rFonts w:ascii="Times New Roman" w:hAnsi="Times New Roman" w:cs="Times New Roman"/>
          <w:sz w:val="24"/>
          <w:szCs w:val="24"/>
        </w:rPr>
        <w:t xml:space="preserve"> alheias</w:t>
      </w:r>
      <w:r w:rsidRPr="00C5704C">
        <w:rPr>
          <w:rFonts w:ascii="Times New Roman" w:hAnsi="Times New Roman" w:cs="Times New Roman"/>
          <w:sz w:val="24"/>
          <w:szCs w:val="24"/>
        </w:rPr>
        <w:t>, latidos d</w:t>
      </w:r>
      <w:r w:rsidR="00A60F5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cães, ausência </w:t>
      </w:r>
      <w:r w:rsidR="00A60F5C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policia</w:t>
      </w:r>
      <w:r w:rsidR="00A60F5C">
        <w:rPr>
          <w:rFonts w:ascii="Times New Roman" w:hAnsi="Times New Roman" w:cs="Times New Roman"/>
          <w:sz w:val="24"/>
          <w:szCs w:val="24"/>
        </w:rPr>
        <w:t>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>nos cruzamentos,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60F5C">
        <w:rPr>
          <w:rFonts w:ascii="Times New Roman" w:hAnsi="Times New Roman" w:cs="Times New Roman"/>
          <w:sz w:val="24"/>
          <w:szCs w:val="24"/>
        </w:rPr>
        <w:t>vultos ameaçadores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do quiosque de cerveja. No entanto, quando eles encontraram a da</w:t>
      </w:r>
      <w:r w:rsidR="009915AE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 do cirurgião </w:t>
      </w:r>
      <w:r w:rsidR="00A60F5C">
        <w:rPr>
          <w:rFonts w:ascii="Times New Roman" w:hAnsi="Times New Roman" w:cs="Times New Roman"/>
          <w:sz w:val="24"/>
          <w:szCs w:val="24"/>
        </w:rPr>
        <w:t>Vsesviátski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60F5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amigo de Ilov</w:t>
      </w:r>
      <w:r w:rsidR="00A60F5C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iski, e entraram no quintal, defendendo-se das patas sujas de um cachorro grande e </w:t>
      </w:r>
      <w:r w:rsidR="00A60F5C">
        <w:rPr>
          <w:rFonts w:ascii="Times New Roman" w:hAnsi="Times New Roman" w:cs="Times New Roman"/>
          <w:sz w:val="24"/>
          <w:szCs w:val="24"/>
        </w:rPr>
        <w:t>amistoso</w:t>
      </w:r>
      <w:r w:rsidRPr="00C5704C">
        <w:rPr>
          <w:rFonts w:ascii="Times New Roman" w:hAnsi="Times New Roman" w:cs="Times New Roman"/>
          <w:sz w:val="24"/>
          <w:szCs w:val="24"/>
        </w:rPr>
        <w:t>, ficaram mais alegres. E</w:t>
      </w:r>
      <w:r w:rsidR="00A60F5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</w:t>
      </w:r>
      <w:r w:rsidR="00A60F5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r</w:t>
      </w:r>
      <w:r w:rsidR="00A60F5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="00A60F5C">
        <w:rPr>
          <w:rFonts w:ascii="Times New Roman" w:hAnsi="Times New Roman" w:cs="Times New Roman"/>
          <w:sz w:val="24"/>
          <w:szCs w:val="24"/>
        </w:rPr>
        <w:t>na mesa d</w:t>
      </w:r>
      <w:r w:rsidRPr="00C5704C">
        <w:rPr>
          <w:rFonts w:ascii="Times New Roman" w:hAnsi="Times New Roman" w:cs="Times New Roman"/>
          <w:sz w:val="24"/>
          <w:szCs w:val="24"/>
        </w:rPr>
        <w:t>a varanda um prato com maçãs</w:t>
      </w:r>
      <w:r w:rsidR="00A60F5C">
        <w:rPr>
          <w:rFonts w:ascii="Times New Roman" w:hAnsi="Times New Roman" w:cs="Times New Roman"/>
          <w:sz w:val="24"/>
          <w:szCs w:val="24"/>
        </w:rPr>
        <w:t>, colhidas no jardim da datcha,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0F5C">
        <w:rPr>
          <w:rFonts w:ascii="Times New Roman" w:hAnsi="Times New Roman" w:cs="Times New Roman"/>
          <w:sz w:val="24"/>
          <w:szCs w:val="24"/>
        </w:rPr>
        <w:t xml:space="preserve">umas </w:t>
      </w:r>
      <w:r w:rsidRPr="00C5704C">
        <w:rPr>
          <w:rFonts w:ascii="Times New Roman" w:hAnsi="Times New Roman" w:cs="Times New Roman"/>
          <w:sz w:val="24"/>
          <w:szCs w:val="24"/>
        </w:rPr>
        <w:t>com cabinhos e</w:t>
      </w:r>
      <w:r w:rsidR="00A60F5C">
        <w:rPr>
          <w:rFonts w:ascii="Times New Roman" w:hAnsi="Times New Roman" w:cs="Times New Roman"/>
          <w:sz w:val="24"/>
          <w:szCs w:val="24"/>
        </w:rPr>
        <w:t xml:space="preserve"> outras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folhas, e um prato </w:t>
      </w:r>
      <w:r w:rsidR="009915AE">
        <w:rPr>
          <w:rFonts w:ascii="Times New Roman" w:hAnsi="Times New Roman" w:cs="Times New Roman"/>
          <w:sz w:val="24"/>
          <w:szCs w:val="24"/>
        </w:rPr>
        <w:t>de</w:t>
      </w:r>
      <w:r w:rsidR="009915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framboesas f</w:t>
      </w:r>
      <w:r w:rsidR="00A60F5C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escas, </w:t>
      </w:r>
      <w:r w:rsidR="0014663F">
        <w:rPr>
          <w:rFonts w:ascii="Times New Roman" w:hAnsi="Times New Roman" w:cs="Times New Roman"/>
          <w:sz w:val="24"/>
          <w:szCs w:val="24"/>
        </w:rPr>
        <w:t xml:space="preserve">vindas </w:t>
      </w:r>
      <w:r w:rsidR="00505277">
        <w:rPr>
          <w:rFonts w:ascii="Times New Roman" w:hAnsi="Times New Roman" w:cs="Times New Roman"/>
          <w:sz w:val="24"/>
          <w:szCs w:val="24"/>
        </w:rPr>
        <w:t>do mesmo jardim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encanto do subúrbio </w:t>
      </w:r>
      <w:r w:rsidR="00A60F5C">
        <w:rPr>
          <w:rFonts w:ascii="Times New Roman" w:hAnsi="Times New Roman" w:cs="Times New Roman"/>
          <w:sz w:val="24"/>
          <w:szCs w:val="24"/>
        </w:rPr>
        <w:t>moscovita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252A">
        <w:rPr>
          <w:rFonts w:ascii="Times New Roman" w:hAnsi="Times New Roman" w:cs="Times New Roman"/>
          <w:sz w:val="24"/>
          <w:szCs w:val="24"/>
        </w:rPr>
        <w:t xml:space="preserve">dissipou </w:t>
      </w:r>
      <w:r w:rsidRPr="00C5704C">
        <w:rPr>
          <w:rFonts w:ascii="Times New Roman" w:hAnsi="Times New Roman" w:cs="Times New Roman"/>
          <w:sz w:val="24"/>
          <w:szCs w:val="24"/>
        </w:rPr>
        <w:t>de vez a primeira impressão desagradável</w:t>
      </w:r>
      <w:r w:rsidR="00505277">
        <w:rPr>
          <w:rFonts w:ascii="Times New Roman" w:hAnsi="Times New Roman" w:cs="Times New Roman"/>
          <w:sz w:val="24"/>
          <w:szCs w:val="24"/>
        </w:rPr>
        <w:t xml:space="preserve"> que tiveram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ab/>
        <w:t>À mesa, além do dono</w:t>
      </w:r>
      <w:ins w:id="2328" w:author="Daniela Mountian" w:date="2017-08-28T11:44:00Z">
        <w:r w:rsidR="008F4011">
          <w:rPr>
            <w:rFonts w:ascii="Times New Roman" w:hAnsi="Times New Roman" w:cs="Times New Roman"/>
            <w:sz w:val="24"/>
            <w:szCs w:val="24"/>
          </w:rPr>
          <w:t xml:space="preserve"> da casa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915A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cirurgião </w:t>
      </w:r>
      <w:r w:rsidR="0089252A">
        <w:rPr>
          <w:rFonts w:ascii="Times New Roman" w:hAnsi="Times New Roman" w:cs="Times New Roman"/>
          <w:sz w:val="24"/>
          <w:szCs w:val="24"/>
        </w:rPr>
        <w:t>Vsesviátski</w:t>
      </w:r>
      <w:r w:rsidRPr="00C5704C">
        <w:rPr>
          <w:rFonts w:ascii="Times New Roman" w:hAnsi="Times New Roman" w:cs="Times New Roman"/>
          <w:sz w:val="24"/>
          <w:szCs w:val="24"/>
        </w:rPr>
        <w:t>, um velho</w:t>
      </w:r>
      <w:r w:rsidR="0089252A">
        <w:rPr>
          <w:rFonts w:ascii="Times New Roman" w:hAnsi="Times New Roman" w:cs="Times New Roman"/>
          <w:sz w:val="24"/>
          <w:szCs w:val="24"/>
        </w:rPr>
        <w:t xml:space="preserve"> bem cuidado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bochecha</w:t>
      </w:r>
      <w:r w:rsidR="0089252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rosa</w:t>
      </w:r>
      <w:r w:rsidR="0089252A">
        <w:rPr>
          <w:rFonts w:ascii="Times New Roman" w:hAnsi="Times New Roman" w:cs="Times New Roman"/>
          <w:sz w:val="24"/>
          <w:szCs w:val="24"/>
        </w:rPr>
        <w:t>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9252A">
        <w:rPr>
          <w:rFonts w:ascii="Times New Roman" w:hAnsi="Times New Roman" w:cs="Times New Roman"/>
          <w:sz w:val="24"/>
          <w:szCs w:val="24"/>
        </w:rPr>
        <w:t>sentavam-se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9252A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esposa, Varvara Davýdovna, e um velho da idade deles, também conhecido de Ilov</w:t>
      </w:r>
      <w:r w:rsidR="00505277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</w:t>
      </w:r>
      <w:r w:rsidR="0089252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que, </w:t>
      </w:r>
      <w:r w:rsidR="00505277">
        <w:rPr>
          <w:rFonts w:ascii="Times New Roman" w:hAnsi="Times New Roman" w:cs="Times New Roman"/>
          <w:sz w:val="24"/>
          <w:szCs w:val="24"/>
        </w:rPr>
        <w:t>ao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apresenta</w:t>
      </w:r>
      <w:r w:rsidR="00505277">
        <w:rPr>
          <w:rFonts w:ascii="Times New Roman" w:hAnsi="Times New Roman" w:cs="Times New Roman"/>
          <w:sz w:val="24"/>
          <w:szCs w:val="24"/>
        </w:rPr>
        <w:t>r</w:t>
      </w:r>
      <w:r w:rsidR="0089252A">
        <w:rPr>
          <w:rFonts w:ascii="Times New Roman" w:hAnsi="Times New Roman" w:cs="Times New Roman"/>
          <w:sz w:val="24"/>
          <w:szCs w:val="24"/>
        </w:rPr>
        <w:t>, disse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FB1AE3" w:rsidRDefault="0024094F" w:rsidP="002B776E">
      <w:pPr>
        <w:spacing w:after="0" w:line="360" w:lineRule="auto"/>
        <w:ind w:firstLine="709"/>
        <w:jc w:val="both"/>
        <w:rPr>
          <w:ins w:id="2329" w:author="Daniela Mountian" w:date="2017-08-28T11:48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915A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330"/>
      <w:r w:rsidR="0089252A">
        <w:rPr>
          <w:rFonts w:ascii="Times New Roman" w:hAnsi="Times New Roman" w:cs="Times New Roman"/>
          <w:sz w:val="24"/>
          <w:szCs w:val="24"/>
        </w:rPr>
        <w:t>Belogr</w:t>
      </w:r>
      <w:ins w:id="2331" w:author="Daniela Mountian" w:date="2017-09-03T22:22:00Z">
        <w:r w:rsidR="00BF5078">
          <w:rPr>
            <w:rFonts w:ascii="Times New Roman" w:hAnsi="Times New Roman" w:cs="Times New Roman"/>
            <w:sz w:val="24"/>
            <w:szCs w:val="24"/>
          </w:rPr>
          <w:t>ú</w:t>
        </w:r>
      </w:ins>
      <w:r w:rsidR="0089252A">
        <w:rPr>
          <w:rFonts w:ascii="Times New Roman" w:hAnsi="Times New Roman" w:cs="Times New Roman"/>
          <w:sz w:val="24"/>
          <w:szCs w:val="24"/>
        </w:rPr>
        <w:t>dov</w:t>
      </w:r>
      <w:commentRangeEnd w:id="2330"/>
      <w:r w:rsidR="00646BC9">
        <w:rPr>
          <w:rStyle w:val="Refdecomentrio"/>
          <w:rFonts w:cs="Times New Roman"/>
          <w:lang w:val="x-none"/>
        </w:rPr>
        <w:commentReference w:id="2330"/>
      </w:r>
      <w:r w:rsidR="00646BC9">
        <w:rPr>
          <w:rFonts w:ascii="Times New Roman" w:hAnsi="Times New Roman" w:cs="Times New Roman"/>
          <w:sz w:val="24"/>
          <w:szCs w:val="24"/>
        </w:rPr>
        <w:t>...</w:t>
      </w:r>
      <w:r w:rsidR="00646BC9">
        <w:rPr>
          <w:rStyle w:val="Refdenotaderodap"/>
          <w:rFonts w:ascii="Times New Roman" w:hAnsi="Times New Roman" w:cs="Times New Roman"/>
          <w:sz w:val="24"/>
          <w:szCs w:val="24"/>
        </w:rPr>
        <w:footnoteReference w:id="194"/>
      </w:r>
      <w:r w:rsidRPr="00C5704C">
        <w:rPr>
          <w:rFonts w:ascii="Times New Roman" w:hAnsi="Times New Roman" w:cs="Times New Roman"/>
          <w:sz w:val="24"/>
          <w:szCs w:val="24"/>
        </w:rPr>
        <w:t xml:space="preserve"> Um sobrenome épico, </w:t>
      </w:r>
      <w:r w:rsidR="00646BC9">
        <w:rPr>
          <w:rFonts w:ascii="Times New Roman" w:hAnsi="Times New Roman" w:cs="Times New Roman"/>
          <w:sz w:val="24"/>
          <w:szCs w:val="24"/>
        </w:rPr>
        <w:t xml:space="preserve">porém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apropriado para o gênero feminino </w:t>
      </w:r>
      <w:r w:rsidR="009915AE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logo </w:t>
      </w:r>
      <w:r w:rsidR="00646BC9">
        <w:rPr>
          <w:rFonts w:ascii="Times New Roman" w:hAnsi="Times New Roman" w:cs="Times New Roman"/>
          <w:sz w:val="24"/>
          <w:szCs w:val="24"/>
        </w:rPr>
        <w:t xml:space="preserve">revelou </w:t>
      </w:r>
      <w:r w:rsidR="000F0D8C">
        <w:rPr>
          <w:rFonts w:ascii="Times New Roman" w:hAnsi="Times New Roman" w:cs="Times New Roman"/>
          <w:sz w:val="24"/>
          <w:szCs w:val="24"/>
        </w:rPr>
        <w:t>seu espírito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brincalhão</w:t>
      </w:r>
      <w:ins w:id="2332" w:author="Daniela Mountian" w:date="2017-08-28T11:48:00Z">
        <w:r w:rsidR="00FB1AE3">
          <w:rPr>
            <w:rFonts w:ascii="Times New Roman" w:hAnsi="Times New Roman" w:cs="Times New Roman"/>
            <w:sz w:val="24"/>
            <w:szCs w:val="24"/>
          </w:rPr>
          <w:t>.</w:t>
        </w:r>
      </w:ins>
      <w:ins w:id="2333" w:author="Daniela Mountian" w:date="2017-08-28T11:47:00Z">
        <w:r w:rsidR="00FB1AE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:rsidR="0024094F" w:rsidRPr="00C5704C" w:rsidRDefault="00FB1AE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ins w:id="2334" w:author="Daniela Mountian" w:date="2017-08-28T11:48:00Z">
        <w:r>
          <w:rPr>
            <w:rFonts w:ascii="Times New Roman" w:hAnsi="Times New Roman" w:cs="Times New Roman"/>
            <w:sz w:val="24"/>
            <w:szCs w:val="24"/>
          </w:rPr>
          <w:t>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335" w:author="Daniela Mountian" w:date="2017-08-28T11:47:00Z">
        <w:r>
          <w:rPr>
            <w:rFonts w:ascii="Times New Roman" w:hAnsi="Times New Roman" w:cs="Times New Roman"/>
            <w:sz w:val="24"/>
            <w:szCs w:val="24"/>
            <w:highlight w:val="yellow"/>
          </w:rPr>
          <w:t>e</w:t>
        </w:r>
      </w:ins>
      <w:ins w:id="2336" w:author="Daniela Mountian" w:date="2017-07-21T15:47:00Z">
        <w:r w:rsidR="00646BC9" w:rsidRPr="000F0D8C">
          <w:rPr>
            <w:rFonts w:ascii="Times New Roman" w:hAnsi="Times New Roman" w:cs="Times New Roman"/>
            <w:sz w:val="24"/>
            <w:szCs w:val="24"/>
            <w:highlight w:val="yellow"/>
            <w:rPrChange w:id="2337" w:author="Daniela Mountian" w:date="2017-07-28T18:0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le</w:t>
        </w:r>
      </w:ins>
      <w:r w:rsidR="0024094F" w:rsidRPr="000F0D8C">
        <w:rPr>
          <w:rFonts w:ascii="Times New Roman" w:hAnsi="Times New Roman" w:cs="Times New Roman"/>
          <w:sz w:val="24"/>
          <w:szCs w:val="24"/>
          <w:highlight w:val="yellow"/>
          <w:rPrChange w:id="2338" w:author="Daniela Mountian" w:date="2017-07-28T18:02:00Z">
            <w:rPr>
              <w:rFonts w:ascii="Times New Roman" w:hAnsi="Times New Roman" w:cs="Times New Roman"/>
              <w:sz w:val="24"/>
              <w:szCs w:val="24"/>
            </w:rPr>
          </w:rPrChange>
        </w:rPr>
        <w:t xml:space="preserve"> indicou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também sua profissão: professor de literatura.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Ilov</w:t>
      </w:r>
      <w:r w:rsidR="00646BC9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imediatamente se pôs a beijar os três, primeiro o cirurgião, depois a esposa, </w:t>
      </w:r>
      <w:r w:rsidR="009915AE">
        <w:rPr>
          <w:rFonts w:ascii="Times New Roman" w:hAnsi="Times New Roman" w:cs="Times New Roman"/>
          <w:sz w:val="24"/>
          <w:szCs w:val="24"/>
        </w:rPr>
        <w:t>em seguida</w:t>
      </w:r>
      <w:r w:rsidR="009915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professor de literatura, depois de novo o cirurgião. A empregada trouxe o samovar e Varvara Davýdovna uma garrafa empoeirada de aguardente de ginja. “Agora vão começar a falar de Cristo</w:t>
      </w:r>
      <w:r w:rsidR="00646BC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>” pensou</w:t>
      </w:r>
      <w:r w:rsidR="00646BC9">
        <w:rPr>
          <w:rFonts w:ascii="Times New Roman" w:hAnsi="Times New Roman" w:cs="Times New Roman"/>
          <w:sz w:val="24"/>
          <w:szCs w:val="24"/>
        </w:rPr>
        <w:t xml:space="preserve"> Andrei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alarmado. Mas, enquanto não tomaram a aguardente, não </w:t>
      </w:r>
      <w:r w:rsidR="00694388">
        <w:rPr>
          <w:rFonts w:ascii="Times New Roman" w:hAnsi="Times New Roman" w:cs="Times New Roman"/>
          <w:sz w:val="24"/>
          <w:szCs w:val="24"/>
        </w:rPr>
        <w:t>o fizeram,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depois </w:t>
      </w:r>
      <w:r w:rsidR="00694388">
        <w:rPr>
          <w:rFonts w:ascii="Times New Roman" w:hAnsi="Times New Roman" w:cs="Times New Roman"/>
          <w:sz w:val="24"/>
          <w:szCs w:val="24"/>
        </w:rPr>
        <w:t xml:space="preserve">de </w:t>
      </w:r>
      <w:r w:rsidR="000F0D8C">
        <w:rPr>
          <w:rFonts w:ascii="Times New Roman" w:hAnsi="Times New Roman" w:cs="Times New Roman"/>
          <w:sz w:val="24"/>
          <w:szCs w:val="24"/>
        </w:rPr>
        <w:t>beberem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começaram a falar </w:t>
      </w:r>
      <w:r w:rsidR="00505277">
        <w:rPr>
          <w:rFonts w:ascii="Times New Roman" w:hAnsi="Times New Roman" w:cs="Times New Roman"/>
          <w:sz w:val="24"/>
          <w:szCs w:val="24"/>
        </w:rPr>
        <w:t xml:space="preserve">sobre isso </w:t>
      </w:r>
      <w:r w:rsidR="00694388">
        <w:rPr>
          <w:rFonts w:ascii="Times New Roman" w:hAnsi="Times New Roman" w:cs="Times New Roman"/>
          <w:sz w:val="24"/>
          <w:szCs w:val="24"/>
        </w:rPr>
        <w:t>docemente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6A5602">
        <w:rPr>
          <w:rFonts w:ascii="Times New Roman" w:hAnsi="Times New Roman" w:cs="Times New Roman"/>
          <w:sz w:val="24"/>
          <w:szCs w:val="24"/>
        </w:rPr>
        <w:t xml:space="preserve">ocorre </w:t>
      </w:r>
      <w:r w:rsidRPr="00C5704C">
        <w:rPr>
          <w:rFonts w:ascii="Times New Roman" w:hAnsi="Times New Roman" w:cs="Times New Roman"/>
          <w:sz w:val="24"/>
          <w:szCs w:val="24"/>
        </w:rPr>
        <w:t>geralmente quando os velhos se recordam d</w:t>
      </w:r>
      <w:r w:rsidR="006A560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remota juventude, sonhando com o passado com</w:t>
      </w:r>
      <w:r w:rsidR="006A560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5602">
        <w:rPr>
          <w:rFonts w:ascii="Times New Roman" w:hAnsi="Times New Roman" w:cs="Times New Roman"/>
          <w:sz w:val="24"/>
          <w:szCs w:val="24"/>
        </w:rPr>
        <w:t>se ele não tivesse existido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9915AE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Lembram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diziam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C5704C">
        <w:rPr>
          <w:rFonts w:ascii="Times New Roman" w:hAnsi="Times New Roman" w:cs="Times New Roman"/>
          <w:sz w:val="24"/>
          <w:szCs w:val="24"/>
        </w:rPr>
        <w:t>embram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5602">
        <w:rPr>
          <w:rFonts w:ascii="Times New Roman" w:hAnsi="Times New Roman" w:cs="Times New Roman"/>
          <w:sz w:val="24"/>
          <w:szCs w:val="24"/>
        </w:rPr>
        <w:t>e seus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olhos semicerra</w:t>
      </w:r>
      <w:r w:rsidR="006A5602">
        <w:rPr>
          <w:rFonts w:ascii="Times New Roman" w:hAnsi="Times New Roman" w:cs="Times New Roman"/>
          <w:sz w:val="24"/>
          <w:szCs w:val="24"/>
        </w:rPr>
        <w:t>vam-se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como se sonh</w:t>
      </w:r>
      <w:r w:rsidR="006A5602">
        <w:rPr>
          <w:rFonts w:ascii="Times New Roman" w:hAnsi="Times New Roman" w:cs="Times New Roman"/>
          <w:sz w:val="24"/>
          <w:szCs w:val="24"/>
        </w:rPr>
        <w:t>assem com algo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agradáve</w:t>
      </w:r>
      <w:r w:rsidR="006A5602">
        <w:rPr>
          <w:rFonts w:ascii="Times New Roman" w:hAnsi="Times New Roman" w:cs="Times New Roman"/>
          <w:sz w:val="24"/>
          <w:szCs w:val="24"/>
        </w:rPr>
        <w:t>l</w:t>
      </w:r>
      <w:ins w:id="2339" w:author="Daniela Mountian" w:date="2017-08-28T12:00:00Z">
        <w:r w:rsidR="00DC3192">
          <w:rPr>
            <w:rFonts w:ascii="Times New Roman" w:hAnsi="Times New Roman" w:cs="Times New Roman"/>
            <w:sz w:val="24"/>
            <w:szCs w:val="24"/>
          </w:rPr>
          <w:t>,</w:t>
        </w:r>
      </w:ins>
      <w:r w:rsidR="006A5602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A5602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desperta</w:t>
      </w:r>
      <w:r w:rsidR="006A5602">
        <w:rPr>
          <w:rFonts w:ascii="Times New Roman" w:hAnsi="Times New Roman" w:cs="Times New Roman"/>
          <w:sz w:val="24"/>
          <w:szCs w:val="24"/>
        </w:rPr>
        <w:t>rem,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5602">
        <w:rPr>
          <w:rFonts w:ascii="Times New Roman" w:hAnsi="Times New Roman" w:cs="Times New Roman"/>
          <w:sz w:val="24"/>
          <w:szCs w:val="24"/>
        </w:rPr>
        <w:t>senti</w:t>
      </w:r>
      <w:del w:id="2340" w:author="Daniela Mountian" w:date="2017-08-28T12:00:00Z">
        <w:r w:rsidR="0014663F" w:rsidDel="00DC3192">
          <w:rPr>
            <w:rFonts w:ascii="Times New Roman" w:hAnsi="Times New Roman" w:cs="Times New Roman"/>
            <w:sz w:val="24"/>
            <w:szCs w:val="24"/>
          </w:rPr>
          <w:delText>sse</w:delText>
        </w:r>
      </w:del>
      <w:ins w:id="2341" w:author="Daniela Mountian" w:date="2017-08-28T12:00:00Z">
        <w:r w:rsidR="00DC3192">
          <w:rPr>
            <w:rFonts w:ascii="Times New Roman" w:hAnsi="Times New Roman" w:cs="Times New Roman"/>
            <w:sz w:val="24"/>
            <w:szCs w:val="24"/>
          </w:rPr>
          <w:t>a</w:t>
        </w:r>
      </w:ins>
      <w:r w:rsidR="006A5602">
        <w:rPr>
          <w:rFonts w:ascii="Times New Roman" w:hAnsi="Times New Roman" w:cs="Times New Roman"/>
          <w:sz w:val="24"/>
          <w:szCs w:val="24"/>
        </w:rPr>
        <w:t>m um peso no coração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9915AE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Lembram-se da homilética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5602">
        <w:rPr>
          <w:rFonts w:ascii="Times New Roman" w:hAnsi="Times New Roman" w:cs="Times New Roman"/>
          <w:sz w:val="24"/>
          <w:szCs w:val="24"/>
        </w:rPr>
        <w:t xml:space="preserve">disse com doçura </w:t>
      </w:r>
      <w:r w:rsidR="0024094F" w:rsidRPr="00C5704C">
        <w:rPr>
          <w:rFonts w:ascii="Times New Roman" w:hAnsi="Times New Roman" w:cs="Times New Roman"/>
          <w:sz w:val="24"/>
          <w:szCs w:val="24"/>
        </w:rPr>
        <w:t>o professor de literatura</w:t>
      </w:r>
      <w:r w:rsidR="006A5602">
        <w:rPr>
          <w:rFonts w:ascii="Times New Roman" w:hAnsi="Times New Roman" w:cs="Times New Roman"/>
          <w:sz w:val="24"/>
          <w:szCs w:val="24"/>
        </w:rPr>
        <w:t xml:space="preserve"> Belogrudov</w:t>
      </w:r>
      <w:r w:rsidR="0024094F" w:rsidRPr="00C5704C">
        <w:rPr>
          <w:rFonts w:ascii="Times New Roman" w:hAnsi="Times New Roman" w:cs="Times New Roman"/>
          <w:sz w:val="24"/>
          <w:szCs w:val="24"/>
        </w:rPr>
        <w:t>, semicerrando os olhos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homilética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teoria da arte oratória </w:t>
      </w:r>
      <w:r w:rsidR="006A5602">
        <w:rPr>
          <w:rFonts w:ascii="Times New Roman" w:hAnsi="Times New Roman" w:cs="Times New Roman"/>
          <w:sz w:val="24"/>
          <w:szCs w:val="24"/>
        </w:rPr>
        <w:t>religiosa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9915AE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liturgia, o </w:t>
      </w:r>
      <w:r w:rsidR="00D76ADC">
        <w:rPr>
          <w:rFonts w:ascii="Times New Roman" w:hAnsi="Times New Roman" w:cs="Times New Roman"/>
          <w:sz w:val="24"/>
          <w:szCs w:val="24"/>
        </w:rPr>
        <w:t>estatu</w:t>
      </w:r>
      <w:r w:rsidR="00505277">
        <w:rPr>
          <w:rFonts w:ascii="Times New Roman" w:hAnsi="Times New Roman" w:cs="Times New Roman"/>
          <w:sz w:val="24"/>
          <w:szCs w:val="24"/>
        </w:rPr>
        <w:t>t</w:t>
      </w:r>
      <w:r w:rsidR="00D76AD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igreja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continuou amavelmente Ilov</w:t>
      </w:r>
      <w:r w:rsidR="006A5602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iski.</w:t>
      </w:r>
    </w:p>
    <w:p w:rsidR="0024094F" w:rsidRPr="00C5704C" w:rsidRDefault="005A148C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igreja </w:t>
      </w:r>
      <w:r w:rsidR="007E500B">
        <w:rPr>
          <w:rFonts w:ascii="Times New Roman" w:hAnsi="Times New Roman" w:cs="Times New Roman"/>
          <w:sz w:val="24"/>
          <w:szCs w:val="24"/>
        </w:rPr>
        <w:t>possui</w:t>
      </w:r>
      <w:r w:rsidR="007E500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05277">
        <w:rPr>
          <w:rFonts w:ascii="Times New Roman" w:hAnsi="Times New Roman" w:cs="Times New Roman"/>
          <w:sz w:val="24"/>
          <w:szCs w:val="24"/>
        </w:rPr>
        <w:t xml:space="preserve">um </w:t>
      </w:r>
      <w:r w:rsidR="00D76ADC">
        <w:rPr>
          <w:rFonts w:ascii="Times New Roman" w:hAnsi="Times New Roman" w:cs="Times New Roman"/>
          <w:sz w:val="24"/>
          <w:szCs w:val="24"/>
        </w:rPr>
        <w:t>estatuto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7E500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Klávdia olhava, surpresa como </w:t>
      </w:r>
      <w:commentRangeStart w:id="2342"/>
      <w:r w:rsidR="0024094F" w:rsidRPr="00C5704C">
        <w:rPr>
          <w:rFonts w:ascii="Times New Roman" w:hAnsi="Times New Roman" w:cs="Times New Roman"/>
          <w:sz w:val="24"/>
          <w:szCs w:val="24"/>
        </w:rPr>
        <w:t>uma gansa</w:t>
      </w:r>
      <w:commentRangeEnd w:id="2342"/>
      <w:r w:rsidR="00D76ADC">
        <w:rPr>
          <w:rStyle w:val="Refdecomentrio"/>
          <w:rFonts w:cs="Times New Roman"/>
          <w:lang w:val="x-none"/>
        </w:rPr>
        <w:commentReference w:id="2342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E500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Gavriil, será que </w:t>
      </w:r>
      <w:r w:rsidR="00D76ADC">
        <w:rPr>
          <w:rFonts w:ascii="Times New Roman" w:hAnsi="Times New Roman" w:cs="Times New Roman"/>
          <w:sz w:val="24"/>
          <w:szCs w:val="24"/>
        </w:rPr>
        <w:t>há</w:t>
      </w:r>
      <w:r w:rsidR="00D76AD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mesmo </w:t>
      </w:r>
      <w:r w:rsidR="00D76ADC">
        <w:rPr>
          <w:rFonts w:ascii="Times New Roman" w:hAnsi="Times New Roman" w:cs="Times New Roman"/>
          <w:sz w:val="24"/>
          <w:szCs w:val="24"/>
        </w:rPr>
        <w:t>um estatuto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="007E500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6ADC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la também </w:t>
      </w:r>
      <w:r w:rsidR="00D76ADC">
        <w:rPr>
          <w:rFonts w:ascii="Times New Roman" w:hAnsi="Times New Roman" w:cs="Times New Roman"/>
          <w:sz w:val="24"/>
          <w:szCs w:val="24"/>
        </w:rPr>
        <w:t>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tomado a aguardente de ginja e estava </w:t>
      </w:r>
      <w:r w:rsidR="00D76ADC">
        <w:rPr>
          <w:rFonts w:ascii="Times New Roman" w:hAnsi="Times New Roman" w:cs="Times New Roman"/>
          <w:sz w:val="24"/>
          <w:szCs w:val="24"/>
        </w:rPr>
        <w:t>coquete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Da esposa </w:t>
      </w:r>
      <w:ins w:id="2343" w:author="Daniela Mountian" w:date="2017-08-28T12:05:00Z">
        <w:r w:rsidR="00DC3192">
          <w:rPr>
            <w:rFonts w:ascii="Times New Roman" w:hAnsi="Times New Roman" w:cs="Times New Roman"/>
            <w:sz w:val="24"/>
            <w:szCs w:val="24"/>
          </w:rPr>
          <w:t xml:space="preserve">maldosa </w:t>
        </w:r>
      </w:ins>
      <w:r w:rsidR="00D76ADC">
        <w:rPr>
          <w:rFonts w:ascii="Times New Roman" w:hAnsi="Times New Roman" w:cs="Times New Roman"/>
          <w:sz w:val="24"/>
          <w:szCs w:val="24"/>
        </w:rPr>
        <w:t>do crítico de 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Ívolguin</w:t>
      </w:r>
      <w:del w:id="2344" w:author="Daniela Mountian" w:date="2017-08-28T12:05:00Z">
        <w:r w:rsidR="00D76ADC" w:rsidDel="00DC3192">
          <w:rPr>
            <w:rFonts w:ascii="Times New Roman" w:hAnsi="Times New Roman" w:cs="Times New Roman"/>
            <w:sz w:val="24"/>
            <w:szCs w:val="24"/>
          </w:rPr>
          <w:delText>,</w:delText>
        </w:r>
        <w:r w:rsidRPr="00C5704C" w:rsidDel="00DC3192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C97AD1" w:rsidDel="00DC3192">
          <w:rPr>
            <w:rFonts w:ascii="Times New Roman" w:hAnsi="Times New Roman" w:cs="Times New Roman"/>
            <w:sz w:val="24"/>
            <w:szCs w:val="24"/>
          </w:rPr>
          <w:delText>maldosa,</w:delText>
        </w:r>
      </w:del>
      <w:r w:rsidR="00C97AD1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del w:id="2345" w:author="Daniela Mountian" w:date="2017-08-28T12:05:00Z">
        <w:r w:rsidR="00C97AD1" w:rsidDel="00DC3192">
          <w:rPr>
            <w:rFonts w:ascii="Times New Roman" w:hAnsi="Times New Roman" w:cs="Times New Roman"/>
            <w:sz w:val="24"/>
            <w:szCs w:val="24"/>
          </w:rPr>
          <w:delText>dava a</w:delText>
        </w:r>
        <w:r w:rsidRPr="00C5704C" w:rsidDel="00DC3192">
          <w:rPr>
            <w:rFonts w:ascii="Times New Roman" w:hAnsi="Times New Roman" w:cs="Times New Roman"/>
            <w:sz w:val="24"/>
            <w:szCs w:val="24"/>
          </w:rPr>
          <w:delText xml:space="preserve"> impressão de</w:delText>
        </w:r>
      </w:del>
      <w:ins w:id="2346" w:author="Daniela Mountian" w:date="2017-09-03T22:23:00Z">
        <w:r w:rsidR="00BF5078">
          <w:rPr>
            <w:rFonts w:ascii="Times New Roman" w:hAnsi="Times New Roman" w:cs="Times New Roman"/>
            <w:sz w:val="24"/>
            <w:szCs w:val="24"/>
          </w:rPr>
          <w:t xml:space="preserve"> fazia </w:t>
        </w:r>
      </w:ins>
      <w:ins w:id="2347" w:author="Daniela Mountian" w:date="2017-08-28T12:05:00Z">
        <w:r w:rsidR="00DC3192">
          <w:rPr>
            <w:rFonts w:ascii="Times New Roman" w:hAnsi="Times New Roman" w:cs="Times New Roman"/>
            <w:sz w:val="24"/>
            <w:szCs w:val="24"/>
          </w:rPr>
          <w:t>se passa</w:t>
        </w:r>
      </w:ins>
      <w:ins w:id="2348" w:author="Daniela Mountian" w:date="2017-09-03T22:23:00Z">
        <w:r w:rsidR="00BF5078">
          <w:rPr>
            <w:rFonts w:ascii="Times New Roman" w:hAnsi="Times New Roman" w:cs="Times New Roman"/>
            <w:sz w:val="24"/>
            <w:szCs w:val="24"/>
          </w:rPr>
          <w:t>r</w:t>
        </w:r>
      </w:ins>
      <w:ins w:id="2349" w:author="Daniela Mountian" w:date="2017-08-28T12:05:00Z">
        <w:r w:rsidR="00DC3192">
          <w:rPr>
            <w:rFonts w:ascii="Times New Roman" w:hAnsi="Times New Roman" w:cs="Times New Roman"/>
            <w:sz w:val="24"/>
            <w:szCs w:val="24"/>
          </w:rPr>
          <w:t xml:space="preserve"> por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7AD1">
        <w:rPr>
          <w:rFonts w:ascii="Times New Roman" w:hAnsi="Times New Roman" w:cs="Times New Roman"/>
          <w:sz w:val="24"/>
          <w:szCs w:val="24"/>
        </w:rPr>
        <w:t>inteligente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97AD1">
        <w:rPr>
          <w:rFonts w:ascii="Times New Roman" w:hAnsi="Times New Roman" w:cs="Times New Roman"/>
          <w:sz w:val="24"/>
          <w:szCs w:val="24"/>
        </w:rPr>
        <w:t>comedida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cerimoniosa, </w:t>
      </w:r>
      <w:r w:rsidR="00C97AD1">
        <w:rPr>
          <w:rFonts w:ascii="Times New Roman" w:hAnsi="Times New Roman" w:cs="Times New Roman"/>
          <w:sz w:val="24"/>
          <w:szCs w:val="24"/>
        </w:rPr>
        <w:t>uma mulher assegurada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expulsara com mão de ferro os filhos de sua irmã, </w:t>
      </w:r>
      <w:del w:id="2350" w:author="Daniela Mountian" w:date="2017-08-28T12:07:00Z">
        <w:r w:rsidR="00C97AD1" w:rsidDel="00741698">
          <w:rPr>
            <w:rFonts w:ascii="Times New Roman" w:hAnsi="Times New Roman" w:cs="Times New Roman"/>
            <w:sz w:val="24"/>
            <w:szCs w:val="24"/>
          </w:rPr>
          <w:delText xml:space="preserve">uma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vítima da repressão, não sobrara vestígio. Klávdia </w:t>
      </w:r>
      <w:r w:rsidR="00C97AD1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3192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zanga</w:t>
      </w:r>
      <w:r w:rsidR="00D93CAF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DC3192">
        <w:rPr>
          <w:rFonts w:ascii="Times New Roman" w:hAnsi="Times New Roman" w:cs="Times New Roman"/>
          <w:sz w:val="24"/>
          <w:szCs w:val="24"/>
        </w:rPr>
        <w:t xml:space="preserve">se </w:t>
      </w:r>
      <w:r w:rsidR="00D93CAF">
        <w:rPr>
          <w:rFonts w:ascii="Times New Roman" w:hAnsi="Times New Roman" w:cs="Times New Roman"/>
          <w:sz w:val="24"/>
          <w:szCs w:val="24"/>
        </w:rPr>
        <w:t>irritava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as mulheres tolas e levianas, perdoava rapidamente e se contentava com pouco. Para Sav</w:t>
      </w:r>
      <w:r w:rsidR="00D93CAF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seu filho, </w:t>
      </w:r>
      <w:r w:rsidR="00D93CAF">
        <w:rPr>
          <w:rFonts w:ascii="Times New Roman" w:hAnsi="Times New Roman" w:cs="Times New Roman"/>
          <w:sz w:val="24"/>
          <w:szCs w:val="24"/>
        </w:rPr>
        <w:t>fazia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 </w:t>
      </w:r>
      <w:r w:rsidR="00D93CAF">
        <w:rPr>
          <w:rFonts w:ascii="Times New Roman" w:hAnsi="Times New Roman" w:cs="Times New Roman"/>
          <w:sz w:val="24"/>
          <w:szCs w:val="24"/>
        </w:rPr>
        <w:t>que ela deixara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ser uma ameaça, </w:t>
      </w:r>
      <w:r w:rsidR="007A621B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era mais a</w:t>
      </w:r>
      <w:r w:rsidR="000855F4">
        <w:rPr>
          <w:rFonts w:ascii="Times New Roman" w:hAnsi="Times New Roman" w:cs="Times New Roman"/>
          <w:sz w:val="24"/>
          <w:szCs w:val="24"/>
        </w:rPr>
        <w:t>quela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severa que </w:t>
      </w:r>
      <w:r w:rsidR="000855F4">
        <w:rPr>
          <w:rFonts w:ascii="Times New Roman" w:hAnsi="Times New Roman" w:cs="Times New Roman"/>
          <w:sz w:val="24"/>
          <w:szCs w:val="24"/>
        </w:rPr>
        <w:t>constrangia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pecado juvenil, e ele </w:t>
      </w:r>
      <w:r w:rsidR="000855F4">
        <w:rPr>
          <w:rFonts w:ascii="Times New Roman" w:hAnsi="Times New Roman" w:cs="Times New Roman"/>
          <w:sz w:val="24"/>
          <w:szCs w:val="24"/>
        </w:rPr>
        <w:t>passou a ser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exigente com ela, como um educador, rivalizando com Ilov</w:t>
      </w:r>
      <w:r w:rsidR="000855F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0855F4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domínio de sua </w:t>
      </w:r>
      <w:r w:rsidR="000855F4">
        <w:rPr>
          <w:rFonts w:ascii="Times New Roman" w:hAnsi="Times New Roman" w:cs="Times New Roman"/>
          <w:sz w:val="24"/>
          <w:szCs w:val="24"/>
        </w:rPr>
        <w:t xml:space="preserve">frágil </w:t>
      </w:r>
      <w:r w:rsidRPr="00C5704C">
        <w:rPr>
          <w:rFonts w:ascii="Times New Roman" w:hAnsi="Times New Roman" w:cs="Times New Roman"/>
          <w:sz w:val="24"/>
          <w:szCs w:val="24"/>
        </w:rPr>
        <w:t xml:space="preserve">alma, </w:t>
      </w:r>
      <w:r w:rsidR="009F3D2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com a intenção de preserv</w:t>
      </w:r>
      <w:r w:rsidR="007E500B">
        <w:rPr>
          <w:rFonts w:ascii="Times New Roman" w:hAnsi="Times New Roman" w:cs="Times New Roman"/>
          <w:sz w:val="24"/>
          <w:szCs w:val="24"/>
        </w:rPr>
        <w:t>á-la</w:t>
      </w:r>
      <w:r w:rsidRPr="00C5704C">
        <w:rPr>
          <w:rFonts w:ascii="Times New Roman" w:hAnsi="Times New Roman" w:cs="Times New Roman"/>
          <w:sz w:val="24"/>
          <w:szCs w:val="24"/>
        </w:rPr>
        <w:t>, mas para</w:t>
      </w:r>
      <w:r w:rsidR="00505277">
        <w:rPr>
          <w:rFonts w:ascii="Times New Roman" w:hAnsi="Times New Roman" w:cs="Times New Roman"/>
          <w:sz w:val="24"/>
          <w:szCs w:val="24"/>
        </w:rPr>
        <w:t xml:space="preserve"> </w:t>
      </w:r>
      <w:r w:rsidR="009F3D2C">
        <w:rPr>
          <w:rFonts w:ascii="Times New Roman" w:hAnsi="Times New Roman" w:cs="Times New Roman"/>
          <w:sz w:val="24"/>
          <w:szCs w:val="24"/>
        </w:rPr>
        <w:t>marcar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presença</w:t>
      </w:r>
      <w:r w:rsidR="009F3D2C">
        <w:rPr>
          <w:rFonts w:ascii="Times New Roman" w:hAnsi="Times New Roman" w:cs="Times New Roman"/>
          <w:sz w:val="24"/>
          <w:szCs w:val="24"/>
        </w:rPr>
        <w:t>, por meio dela,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F3D2C">
        <w:rPr>
          <w:rFonts w:ascii="Times New Roman" w:hAnsi="Times New Roman" w:cs="Times New Roman"/>
          <w:sz w:val="24"/>
          <w:szCs w:val="24"/>
        </w:rPr>
        <w:t>diante de</w:t>
      </w:r>
      <w:r w:rsidR="007E500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F3D2C">
        <w:rPr>
          <w:rFonts w:ascii="Times New Roman" w:hAnsi="Times New Roman" w:cs="Times New Roman"/>
          <w:sz w:val="24"/>
          <w:szCs w:val="24"/>
        </w:rPr>
        <w:t>seu rival masculino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7E500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9F3D2C">
        <w:rPr>
          <w:rFonts w:ascii="Times New Roman" w:hAnsi="Times New Roman" w:cs="Times New Roman"/>
          <w:sz w:val="24"/>
          <w:szCs w:val="24"/>
        </w:rPr>
        <w:t>estatuto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igreja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2B776E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iski, em tom de sermão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o estudo da ordem d</w:t>
      </w:r>
      <w:r w:rsidR="0035381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execução de </w:t>
      </w:r>
      <w:r w:rsidR="009F3D2C">
        <w:rPr>
          <w:rFonts w:ascii="Times New Roman" w:hAnsi="Times New Roman" w:cs="Times New Roman"/>
          <w:sz w:val="24"/>
          <w:szCs w:val="24"/>
        </w:rPr>
        <w:t>todo</w:t>
      </w:r>
      <w:r w:rsidR="0035381A">
        <w:rPr>
          <w:rFonts w:ascii="Times New Roman" w:hAnsi="Times New Roman" w:cs="Times New Roman"/>
          <w:sz w:val="24"/>
          <w:szCs w:val="24"/>
        </w:rPr>
        <w:t>s 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2BA7">
        <w:rPr>
          <w:rFonts w:ascii="Times New Roman" w:hAnsi="Times New Roman" w:cs="Times New Roman"/>
          <w:sz w:val="24"/>
          <w:szCs w:val="24"/>
        </w:rPr>
        <w:t xml:space="preserve">seus </w:t>
      </w:r>
      <w:r w:rsidR="0035381A">
        <w:rPr>
          <w:rFonts w:ascii="Times New Roman" w:hAnsi="Times New Roman" w:cs="Times New Roman"/>
          <w:sz w:val="24"/>
          <w:szCs w:val="24"/>
        </w:rPr>
        <w:t>ofícios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7E500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os textos evangélicos, </w:t>
      </w:r>
      <w:r w:rsidR="0024094F" w:rsidRPr="00741698">
        <w:rPr>
          <w:rFonts w:ascii="Times New Roman" w:hAnsi="Times New Roman" w:cs="Times New Roman"/>
          <w:sz w:val="24"/>
          <w:szCs w:val="24"/>
        </w:rPr>
        <w:t xml:space="preserve">sobre os quais </w:t>
      </w:r>
      <w:ins w:id="2351" w:author="Daniela Mountian" w:date="2017-08-28T12:11:00Z">
        <w:r w:rsidR="00741698" w:rsidRPr="00741698">
          <w:rPr>
            <w:rFonts w:ascii="Times New Roman" w:hAnsi="Times New Roman" w:cs="Times New Roman"/>
            <w:sz w:val="24"/>
            <w:szCs w:val="24"/>
          </w:rPr>
          <w:t xml:space="preserve">se </w:t>
        </w:r>
      </w:ins>
      <w:r w:rsidR="0024094F" w:rsidRPr="00741698">
        <w:rPr>
          <w:rFonts w:ascii="Times New Roman" w:hAnsi="Times New Roman" w:cs="Times New Roman"/>
          <w:sz w:val="24"/>
          <w:szCs w:val="24"/>
        </w:rPr>
        <w:t>escreviam sermões em casa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continu</w:t>
      </w:r>
      <w:r w:rsidR="0035381A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381A">
        <w:rPr>
          <w:rFonts w:ascii="Times New Roman" w:hAnsi="Times New Roman" w:cs="Times New Roman"/>
          <w:sz w:val="24"/>
          <w:szCs w:val="24"/>
        </w:rPr>
        <w:t>Belogr</w:t>
      </w:r>
      <w:ins w:id="2352" w:author="Daniela Mountian" w:date="2017-09-03T22:23:00Z">
        <w:r w:rsidR="004D4AF2">
          <w:rPr>
            <w:rFonts w:ascii="Times New Roman" w:hAnsi="Times New Roman" w:cs="Times New Roman"/>
            <w:sz w:val="24"/>
            <w:szCs w:val="24"/>
          </w:rPr>
          <w:t>ú</w:t>
        </w:r>
      </w:ins>
      <w:r w:rsidR="0035381A">
        <w:rPr>
          <w:rFonts w:ascii="Times New Roman" w:hAnsi="Times New Roman" w:cs="Times New Roman"/>
          <w:sz w:val="24"/>
          <w:szCs w:val="24"/>
        </w:rPr>
        <w:t>dov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14663F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estudo de João Crisóstomo, lembra-se, Gavriil? Lembra-se, </w:t>
      </w:r>
      <w:commentRangeStart w:id="2353"/>
      <w:r w:rsidR="0024094F" w:rsidRPr="00C5704C">
        <w:rPr>
          <w:rFonts w:ascii="Times New Roman" w:hAnsi="Times New Roman" w:cs="Times New Roman"/>
          <w:sz w:val="24"/>
          <w:szCs w:val="24"/>
        </w:rPr>
        <w:t>Semion</w:t>
      </w:r>
      <w:commentRangeEnd w:id="2353"/>
      <w:r w:rsidR="0035381A">
        <w:rPr>
          <w:rStyle w:val="Refdecomentrio"/>
          <w:rFonts w:cs="Times New Roman"/>
          <w:lang w:val="x-none"/>
        </w:rPr>
        <w:commentReference w:id="235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5381A">
        <w:rPr>
          <w:rFonts w:ascii="Times New Roman" w:hAnsi="Times New Roman" w:cs="Times New Roman"/>
          <w:sz w:val="24"/>
          <w:szCs w:val="24"/>
        </w:rPr>
        <w:t>voltou-se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 cirurgião. </w:t>
      </w:r>
    </w:p>
    <w:p w:rsidR="007E500B" w:rsidRPr="008E6944" w:rsidRDefault="007E500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Como não</w:t>
      </w:r>
      <w:r>
        <w:rPr>
          <w:rFonts w:ascii="Times New Roman" w:hAnsi="Times New Roman" w:cs="Times New Roman"/>
          <w:sz w:val="24"/>
          <w:szCs w:val="24"/>
        </w:rPr>
        <w:t>?</w:t>
      </w:r>
      <w:r w:rsidR="0035381A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 cirurgião</w:t>
      </w:r>
      <w:r w:rsidR="0035381A">
        <w:rPr>
          <w:rFonts w:ascii="Times New Roman" w:hAnsi="Times New Roman" w:cs="Times New Roman"/>
          <w:sz w:val="24"/>
          <w:szCs w:val="24"/>
        </w:rPr>
        <w:t xml:space="preserve"> Vsesviát</w:t>
      </w:r>
      <w:r w:rsidR="00461CE1">
        <w:rPr>
          <w:rFonts w:ascii="Times New Roman" w:hAnsi="Times New Roman" w:cs="Times New Roman"/>
          <w:sz w:val="24"/>
          <w:szCs w:val="24"/>
        </w:rPr>
        <w:t>s</w:t>
      </w:r>
      <w:r w:rsidR="0035381A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C5704C">
        <w:rPr>
          <w:rFonts w:ascii="Times New Roman" w:hAnsi="Times New Roman" w:cs="Times New Roman"/>
          <w:sz w:val="24"/>
          <w:szCs w:val="24"/>
        </w:rPr>
        <w:t xml:space="preserve">ós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praticávamos nas igrejas paroquiais. Mas eu </w:t>
      </w:r>
      <w:r w:rsidR="0035381A">
        <w:rPr>
          <w:rFonts w:ascii="Times New Roman" w:hAnsi="Times New Roman" w:cs="Times New Roman"/>
          <w:sz w:val="24"/>
          <w:szCs w:val="24"/>
        </w:rPr>
        <w:t>preferia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teologia e </w:t>
      </w:r>
      <w:r w:rsidR="0035381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medicina... </w:t>
      </w:r>
      <w:r w:rsidR="0035381A">
        <w:rPr>
          <w:rFonts w:ascii="Times New Roman" w:hAnsi="Times New Roman" w:cs="Times New Roman"/>
          <w:sz w:val="24"/>
          <w:szCs w:val="24"/>
        </w:rPr>
        <w:t>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estudávamos nas classes superiores...</w:t>
      </w:r>
    </w:p>
    <w:p w:rsidR="0024094F" w:rsidRPr="00C5704C" w:rsidRDefault="007E500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como os católicos </w:t>
      </w:r>
      <w:r w:rsidR="001B1036">
        <w:rPr>
          <w:rFonts w:ascii="Times New Roman" w:hAnsi="Times New Roman" w:cs="Times New Roman"/>
          <w:sz w:val="24"/>
          <w:szCs w:val="24"/>
        </w:rPr>
        <w:t>demonstram...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iski, já bastante embriagado.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Sim... </w:t>
      </w:r>
      <w:r w:rsidR="001B1036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036">
        <w:rPr>
          <w:rFonts w:ascii="Times New Roman" w:hAnsi="Times New Roman" w:cs="Times New Roman"/>
          <w:sz w:val="24"/>
          <w:szCs w:val="24"/>
        </w:rPr>
        <w:t>pensamento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católic</w:t>
      </w:r>
      <w:r w:rsidR="001B1036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a Europa, com todas as suas fraquezas... Mas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irmãos 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>irmãs, n</w:t>
      </w:r>
      <w:r w:rsidR="001B103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036">
        <w:rPr>
          <w:rFonts w:ascii="Times New Roman" w:hAnsi="Times New Roman" w:cs="Times New Roman"/>
          <w:sz w:val="24"/>
          <w:szCs w:val="24"/>
        </w:rPr>
        <w:t>concepção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Trindade...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036">
        <w:rPr>
          <w:rFonts w:ascii="Times New Roman" w:hAnsi="Times New Roman" w:cs="Times New Roman"/>
          <w:sz w:val="24"/>
          <w:szCs w:val="24"/>
        </w:rPr>
        <w:t>ele 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entou se levantar, </w:t>
      </w:r>
      <w:r w:rsidR="001B1036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Klávdia, abraçando-o pelo ombro, </w:t>
      </w:r>
      <w:r w:rsidR="008A4E12">
        <w:rPr>
          <w:rFonts w:ascii="Times New Roman" w:hAnsi="Times New Roman" w:cs="Times New Roman"/>
          <w:sz w:val="24"/>
          <w:szCs w:val="24"/>
        </w:rPr>
        <w:t>o conteve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1B103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1036">
        <w:rPr>
          <w:rFonts w:ascii="Times New Roman" w:hAnsi="Times New Roman" w:cs="Times New Roman"/>
          <w:sz w:val="24"/>
          <w:szCs w:val="24"/>
        </w:rPr>
        <w:t>concepção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Trindade... Entre nós o Espírito Santo provém somente do Pai, na Europa </w:t>
      </w:r>
      <w:r w:rsidR="001B1036">
        <w:rPr>
          <w:rFonts w:ascii="Times New Roman" w:hAnsi="Times New Roman" w:cs="Times New Roman"/>
          <w:sz w:val="24"/>
          <w:szCs w:val="24"/>
        </w:rPr>
        <w:t xml:space="preserve">descende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também do Filho... O pensamento católico é livre... </w:t>
      </w:r>
      <w:r w:rsidR="001B1036">
        <w:rPr>
          <w:rFonts w:ascii="Times New Roman" w:hAnsi="Times New Roman" w:cs="Times New Roman"/>
          <w:sz w:val="24"/>
          <w:szCs w:val="24"/>
        </w:rPr>
        <w:t>Quan</w:t>
      </w:r>
      <w:r w:rsidR="00900F3B">
        <w:rPr>
          <w:rFonts w:ascii="Times New Roman" w:hAnsi="Times New Roman" w:cs="Times New Roman"/>
          <w:sz w:val="24"/>
          <w:szCs w:val="24"/>
        </w:rPr>
        <w:t>t</w:t>
      </w:r>
      <w:r w:rsidR="001B1036">
        <w:rPr>
          <w:rFonts w:ascii="Times New Roman" w:hAnsi="Times New Roman" w:cs="Times New Roman"/>
          <w:sz w:val="24"/>
          <w:szCs w:val="24"/>
        </w:rPr>
        <w:t>o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nós</w:t>
      </w:r>
      <w:r w:rsidR="001B103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somos escravizados pelo pensamento judaico, </w:t>
      </w:r>
      <w:r w:rsidR="0014663F">
        <w:rPr>
          <w:rFonts w:ascii="Times New Roman" w:hAnsi="Times New Roman" w:cs="Times New Roman"/>
          <w:sz w:val="24"/>
          <w:szCs w:val="24"/>
        </w:rPr>
        <w:t xml:space="preserve">nascido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Moisés. </w:t>
      </w:r>
      <w:r w:rsidR="005365DB">
        <w:rPr>
          <w:rFonts w:ascii="Times New Roman" w:hAnsi="Times New Roman" w:cs="Times New Roman"/>
          <w:sz w:val="24"/>
          <w:szCs w:val="24"/>
        </w:rPr>
        <w:t>Chega a ser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A4E12">
        <w:rPr>
          <w:rFonts w:ascii="Times New Roman" w:hAnsi="Times New Roman" w:cs="Times New Roman"/>
          <w:sz w:val="24"/>
          <w:szCs w:val="24"/>
        </w:rPr>
        <w:t>hilário</w:t>
      </w:r>
      <w:r w:rsidR="0024094F" w:rsidRPr="00C5704C">
        <w:rPr>
          <w:rFonts w:ascii="Times New Roman" w:hAnsi="Times New Roman" w:cs="Times New Roman"/>
          <w:sz w:val="24"/>
          <w:szCs w:val="24"/>
        </w:rPr>
        <w:t>, nós, russos</w:t>
      </w:r>
      <w:r w:rsidR="005365D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365DB">
        <w:rPr>
          <w:rFonts w:ascii="Times New Roman" w:hAnsi="Times New Roman" w:cs="Times New Roman"/>
          <w:sz w:val="24"/>
          <w:szCs w:val="24"/>
        </w:rPr>
        <w:t>a</w:t>
      </w:r>
      <w:r w:rsidR="005365DB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5365DB">
        <w:rPr>
          <w:rFonts w:ascii="Times New Roman" w:hAnsi="Times New Roman" w:cs="Times New Roman"/>
          <w:sz w:val="24"/>
          <w:szCs w:val="24"/>
        </w:rPr>
        <w:t>ideias</w:t>
      </w:r>
      <w:r w:rsidR="005365D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 Moisés...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“Agora vai começar</w:t>
      </w:r>
      <w:r w:rsidR="00F52BA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pensava Andrei, preocupado. Se não fosse </w:t>
      </w:r>
      <w:r w:rsidR="005365DB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>Ruthina, que estava sentad</w:t>
      </w:r>
      <w:r w:rsidR="005365DB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5365D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lado, </w:t>
      </w:r>
      <w:r w:rsidR="005365DB">
        <w:rPr>
          <w:rFonts w:ascii="Times New Roman" w:hAnsi="Times New Roman" w:cs="Times New Roman"/>
          <w:sz w:val="24"/>
          <w:szCs w:val="24"/>
        </w:rPr>
        <w:t>ele seria invadido pela tristeza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seu amor por </w:t>
      </w:r>
      <w:r w:rsidR="005365DB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65DB">
        <w:rPr>
          <w:rFonts w:ascii="Times New Roman" w:hAnsi="Times New Roman" w:cs="Times New Roman"/>
          <w:sz w:val="24"/>
          <w:szCs w:val="24"/>
        </w:rPr>
        <w:t xml:space="preserve">tinha </w:t>
      </w:r>
      <w:r w:rsidRPr="00C5704C">
        <w:rPr>
          <w:rFonts w:ascii="Times New Roman" w:hAnsi="Times New Roman" w:cs="Times New Roman"/>
          <w:sz w:val="24"/>
          <w:szCs w:val="24"/>
        </w:rPr>
        <w:t>amadurec</w:t>
      </w:r>
      <w:r w:rsidR="005365DB">
        <w:rPr>
          <w:rFonts w:ascii="Times New Roman" w:hAnsi="Times New Roman" w:cs="Times New Roman"/>
          <w:sz w:val="24"/>
          <w:szCs w:val="24"/>
        </w:rPr>
        <w:t>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rapidamente, e um </w:t>
      </w:r>
      <w:r w:rsidR="005365DB">
        <w:rPr>
          <w:rFonts w:ascii="Times New Roman" w:hAnsi="Times New Roman" w:cs="Times New Roman"/>
          <w:sz w:val="24"/>
          <w:szCs w:val="24"/>
        </w:rPr>
        <w:t>rapaz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vinte </w:t>
      </w:r>
      <w:r w:rsidR="005365DB">
        <w:rPr>
          <w:rFonts w:ascii="Times New Roman" w:hAnsi="Times New Roman" w:cs="Times New Roman"/>
          <w:sz w:val="24"/>
          <w:szCs w:val="24"/>
        </w:rPr>
        <w:t xml:space="preserve">e poucos </w:t>
      </w:r>
      <w:r w:rsidRPr="00C5704C">
        <w:rPr>
          <w:rFonts w:ascii="Times New Roman" w:hAnsi="Times New Roman" w:cs="Times New Roman"/>
          <w:sz w:val="24"/>
          <w:szCs w:val="24"/>
        </w:rPr>
        <w:t>anos gosta de obedecer</w:t>
      </w:r>
      <w:r w:rsidR="005365DB">
        <w:rPr>
          <w:rFonts w:ascii="Times New Roman" w:hAnsi="Times New Roman" w:cs="Times New Roman"/>
          <w:sz w:val="24"/>
          <w:szCs w:val="24"/>
        </w:rPr>
        <w:t xml:space="preserve"> com submissão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10EF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mulher bonita de trinta, </w:t>
      </w:r>
      <w:r w:rsidR="005365DB">
        <w:rPr>
          <w:rFonts w:ascii="Times New Roman" w:hAnsi="Times New Roman" w:cs="Times New Roman"/>
          <w:sz w:val="24"/>
          <w:szCs w:val="24"/>
        </w:rPr>
        <w:t>sem exibir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masculin</w:t>
      </w:r>
      <w:r w:rsidR="005365DB">
        <w:rPr>
          <w:rFonts w:ascii="Times New Roman" w:hAnsi="Times New Roman" w:cs="Times New Roman"/>
          <w:sz w:val="24"/>
          <w:szCs w:val="24"/>
        </w:rPr>
        <w:t>idade</w:t>
      </w:r>
      <w:r w:rsidR="0008577C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5365DB">
        <w:rPr>
          <w:rFonts w:ascii="Times New Roman" w:hAnsi="Times New Roman" w:cs="Times New Roman"/>
          <w:sz w:val="24"/>
          <w:szCs w:val="24"/>
        </w:rPr>
        <w:t>sforçando-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5365DB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imitar </w:t>
      </w:r>
      <w:r w:rsidR="005365DB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maneiras. Já Ruthina </w:t>
      </w:r>
      <w:r w:rsidR="00310EFE">
        <w:rPr>
          <w:rFonts w:ascii="Times New Roman" w:hAnsi="Times New Roman" w:cs="Times New Roman"/>
          <w:sz w:val="24"/>
          <w:szCs w:val="24"/>
        </w:rPr>
        <w:t xml:space="preserve">permanecia </w:t>
      </w:r>
      <w:r w:rsidR="00310EFE" w:rsidRPr="00C5704C">
        <w:rPr>
          <w:rFonts w:ascii="Times New Roman" w:hAnsi="Times New Roman" w:cs="Times New Roman"/>
          <w:sz w:val="24"/>
          <w:szCs w:val="24"/>
        </w:rPr>
        <w:t>tranquila</w:t>
      </w:r>
      <w:r w:rsidR="0008577C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577C">
        <w:rPr>
          <w:rFonts w:ascii="Times New Roman" w:hAnsi="Times New Roman" w:cs="Times New Roman"/>
          <w:sz w:val="24"/>
          <w:szCs w:val="24"/>
        </w:rPr>
        <w:t>observava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velhos seminaristas bêbados.</w:t>
      </w:r>
    </w:p>
    <w:p w:rsidR="0024094F" w:rsidRPr="00C5704C" w:rsidRDefault="00310EFE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Kant equiparava a religião à moral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</w:t>
      </w:r>
      <w:r w:rsidR="0008577C">
        <w:rPr>
          <w:rFonts w:ascii="Times New Roman" w:hAnsi="Times New Roman" w:cs="Times New Roman"/>
          <w:sz w:val="24"/>
          <w:szCs w:val="24"/>
        </w:rPr>
        <w:t>Belogrudov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solene, como se estivesse </w:t>
      </w:r>
      <w:r w:rsidR="0008577C">
        <w:rPr>
          <w:rFonts w:ascii="Times New Roman" w:hAnsi="Times New Roman" w:cs="Times New Roman"/>
          <w:sz w:val="24"/>
          <w:szCs w:val="24"/>
        </w:rPr>
        <w:t xml:space="preserve">em cima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</w:t>
      </w:r>
      <w:r w:rsidR="0008577C">
        <w:rPr>
          <w:rFonts w:ascii="Times New Roman" w:hAnsi="Times New Roman" w:cs="Times New Roman"/>
          <w:sz w:val="24"/>
          <w:szCs w:val="24"/>
        </w:rPr>
        <w:t>tribuna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 w:rsidR="0008577C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08577C">
        <w:rPr>
          <w:rFonts w:ascii="Times New Roman" w:hAnsi="Times New Roman" w:cs="Times New Roman"/>
          <w:sz w:val="24"/>
          <w:szCs w:val="24"/>
        </w:rPr>
        <w:t>púlpito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Hegel, a religião era </w:t>
      </w:r>
      <w:r w:rsidR="0008577C">
        <w:rPr>
          <w:rFonts w:ascii="Times New Roman" w:hAnsi="Times New Roman" w:cs="Times New Roman"/>
          <w:sz w:val="24"/>
          <w:szCs w:val="24"/>
        </w:rPr>
        <w:t>o estágio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inicial da filosofia, </w:t>
      </w:r>
      <w:ins w:id="2354" w:author="Daniela Mountian" w:date="2017-08-28T12:30:00Z">
        <w:r w:rsidR="00C122EA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24094F" w:rsidRPr="000F0D8C">
        <w:rPr>
          <w:rFonts w:ascii="Times New Roman" w:hAnsi="Times New Roman" w:cs="Times New Roman"/>
          <w:sz w:val="24"/>
          <w:szCs w:val="24"/>
          <w:highlight w:val="yellow"/>
          <w:rPrChange w:id="2355" w:author="Daniela Mountian" w:date="2017-07-28T18:05:00Z">
            <w:rPr>
              <w:rFonts w:ascii="Times New Roman" w:hAnsi="Times New Roman" w:cs="Times New Roman"/>
              <w:sz w:val="24"/>
              <w:szCs w:val="24"/>
            </w:rPr>
          </w:rPrChange>
        </w:rPr>
        <w:t>qu</w:t>
      </w:r>
      <w:ins w:id="2356" w:author="Daniela Mountian" w:date="2017-08-28T12:30:00Z">
        <w:r w:rsidR="00C122EA">
          <w:rPr>
            <w:rFonts w:ascii="Times New Roman" w:hAnsi="Times New Roman" w:cs="Times New Roman"/>
            <w:sz w:val="24"/>
            <w:szCs w:val="24"/>
          </w:rPr>
          <w:t>al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surgiu do</w:t>
      </w:r>
      <w:r w:rsidR="0008577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</w:t>
      </w:r>
      <w:r w:rsidR="0008577C">
        <w:rPr>
          <w:rFonts w:ascii="Times New Roman" w:hAnsi="Times New Roman" w:cs="Times New Roman"/>
          <w:sz w:val="24"/>
          <w:szCs w:val="24"/>
        </w:rPr>
        <w:t>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selvage</w:t>
      </w:r>
      <w:r w:rsidR="0008577C">
        <w:rPr>
          <w:rFonts w:ascii="Times New Roman" w:hAnsi="Times New Roman" w:cs="Times New Roman"/>
          <w:sz w:val="24"/>
          <w:szCs w:val="24"/>
        </w:rPr>
        <w:t>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uma necessidade de pensamento e </w:t>
      </w:r>
      <w:r w:rsidR="0008577C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conhecimento</w:t>
      </w:r>
      <w:r w:rsidR="0008577C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religião é </w:t>
      </w:r>
      <w:r w:rsidR="0008577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ilusão do homem que </w:t>
      </w:r>
      <w:r w:rsidR="00BF42CA">
        <w:rPr>
          <w:rFonts w:ascii="Times New Roman" w:hAnsi="Times New Roman" w:cs="Times New Roman"/>
          <w:sz w:val="24"/>
          <w:szCs w:val="24"/>
        </w:rPr>
        <w:t>adora</w:t>
      </w:r>
      <w:r w:rsidR="00BF42C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si mesmo... </w:t>
      </w:r>
      <w:r w:rsidR="00BF42CA">
        <w:rPr>
          <w:rFonts w:ascii="Times New Roman" w:hAnsi="Times New Roman" w:cs="Times New Roman"/>
          <w:sz w:val="24"/>
          <w:szCs w:val="24"/>
        </w:rPr>
        <w:t>A divinização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espírito humano...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42CA">
        <w:rPr>
          <w:rFonts w:ascii="Times New Roman" w:hAnsi="Times New Roman" w:cs="Times New Roman"/>
          <w:sz w:val="24"/>
          <w:szCs w:val="24"/>
        </w:rPr>
        <w:t>então ele mudou repentinamente de assunto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F42CA">
        <w:rPr>
          <w:rFonts w:ascii="Times New Roman" w:hAnsi="Times New Roman" w:cs="Times New Roman"/>
          <w:sz w:val="24"/>
          <w:szCs w:val="24"/>
        </w:rPr>
        <w:t>declarou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seminário eram proibidos Turgu</w:t>
      </w:r>
      <w:r w:rsidR="00BF42CA">
        <w:rPr>
          <w:rFonts w:ascii="Times New Roman" w:hAnsi="Times New Roman" w:cs="Times New Roman"/>
          <w:sz w:val="24"/>
          <w:szCs w:val="24"/>
        </w:rPr>
        <w:t>ê</w:t>
      </w:r>
      <w:r w:rsidR="0024094F" w:rsidRPr="00C5704C">
        <w:rPr>
          <w:rFonts w:ascii="Times New Roman" w:hAnsi="Times New Roman" w:cs="Times New Roman"/>
          <w:sz w:val="24"/>
          <w:szCs w:val="24"/>
        </w:rPr>
        <w:t>niev, Gontcharóv, Tolstói, Belínski, Dobrol</w:t>
      </w:r>
      <w:r w:rsidR="00BF42CA">
        <w:rPr>
          <w:rFonts w:ascii="Times New Roman" w:hAnsi="Times New Roman" w:cs="Times New Roman"/>
          <w:sz w:val="24"/>
          <w:szCs w:val="24"/>
        </w:rPr>
        <w:t>iú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bov, Píssarev, Tchernychévski, Gontcharóv... </w:t>
      </w:r>
      <w:r w:rsidR="00BF42CA">
        <w:rPr>
          <w:rFonts w:ascii="Times New Roman" w:hAnsi="Times New Roman" w:cs="Times New Roman"/>
          <w:sz w:val="24"/>
          <w:szCs w:val="24"/>
        </w:rPr>
        <w:t>Pensando bem, falei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Gontcharóv duas vezes...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</w:t>
      </w:r>
      <w:r w:rsidR="00BF42CA">
        <w:rPr>
          <w:rFonts w:ascii="Times New Roman" w:hAnsi="Times New Roman" w:cs="Times New Roman"/>
          <w:sz w:val="24"/>
          <w:szCs w:val="24"/>
        </w:rPr>
        <w:t>s um 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iski, </w:t>
      </w:r>
      <w:r w:rsidR="00BF42CA">
        <w:rPr>
          <w:rFonts w:ascii="Times New Roman" w:hAnsi="Times New Roman" w:cs="Times New Roman"/>
          <w:sz w:val="24"/>
          <w:szCs w:val="24"/>
        </w:rPr>
        <w:t>pegando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os dedos reumáticos uma bonita xícara com </w:t>
      </w:r>
      <w:r w:rsidR="00BF42CA">
        <w:rPr>
          <w:rFonts w:ascii="Times New Roman" w:hAnsi="Times New Roman" w:cs="Times New Roman"/>
          <w:sz w:val="24"/>
          <w:szCs w:val="24"/>
        </w:rPr>
        <w:t>borda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dourada do </w:t>
      </w:r>
      <w:r w:rsidR="00BF42CA">
        <w:rPr>
          <w:rFonts w:ascii="Times New Roman" w:hAnsi="Times New Roman" w:cs="Times New Roman"/>
          <w:sz w:val="24"/>
          <w:szCs w:val="24"/>
        </w:rPr>
        <w:t>serviço de chá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ela é </w:t>
      </w:r>
      <w:r w:rsidR="00BF42CA">
        <w:rPr>
          <w:rFonts w:ascii="Times New Roman" w:hAnsi="Times New Roman" w:cs="Times New Roman"/>
          <w:sz w:val="24"/>
          <w:szCs w:val="24"/>
        </w:rPr>
        <w:t>simples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tire a xícara de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iski, senão ele quebrará </w:t>
      </w:r>
      <w:r w:rsidR="004458C7">
        <w:rPr>
          <w:rFonts w:ascii="Times New Roman" w:hAnsi="Times New Roman" w:cs="Times New Roman"/>
          <w:sz w:val="24"/>
          <w:szCs w:val="24"/>
        </w:rPr>
        <w:t>o que não é dele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Você, meu jovem, tem complexo de Édipo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iski, virando</w:t>
      </w:r>
      <w:r w:rsidR="004458C7">
        <w:rPr>
          <w:rFonts w:ascii="Times New Roman" w:hAnsi="Times New Roman" w:cs="Times New Roman"/>
          <w:sz w:val="24"/>
          <w:szCs w:val="24"/>
        </w:rPr>
        <w:t>-lhe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cabeça desgrenhada de </w:t>
      </w:r>
      <w:commentRangeStart w:id="2357"/>
      <w:r w:rsidR="0024094F" w:rsidRPr="00C5704C">
        <w:rPr>
          <w:rFonts w:ascii="Times New Roman" w:hAnsi="Times New Roman" w:cs="Times New Roman"/>
          <w:sz w:val="24"/>
          <w:szCs w:val="24"/>
        </w:rPr>
        <w:t>intelectual</w:t>
      </w:r>
      <w:ins w:id="2358" w:author="Daniela Mountian" w:date="2017-07-22T11:32:00Z">
        <w:r w:rsidR="004458C7">
          <w:rPr>
            <w:rFonts w:ascii="Times New Roman" w:hAnsi="Times New Roman" w:cs="Times New Roman"/>
            <w:sz w:val="24"/>
            <w:szCs w:val="24"/>
          </w:rPr>
          <w:t>-</w:t>
        </w:r>
      </w:ins>
      <w:commentRangeEnd w:id="2357"/>
      <w:ins w:id="2359" w:author="Daniela Mountian" w:date="2017-08-28T12:34:00Z">
        <w:r w:rsidR="00C122EA">
          <w:rPr>
            <w:rFonts w:ascii="Times New Roman" w:hAnsi="Times New Roman" w:cs="Times New Roman"/>
            <w:sz w:val="24"/>
            <w:szCs w:val="24"/>
          </w:rPr>
          <w:t>farrista</w:t>
        </w:r>
        <w:r w:rsidR="00C122EA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8A4E12">
        <w:rPr>
          <w:rStyle w:val="Refdecomentrio"/>
          <w:rFonts w:cs="Times New Roman"/>
          <w:lang w:val="x-none"/>
        </w:rPr>
        <w:commentReference w:id="235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russo. 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não fosse </w:t>
      </w:r>
      <w:r w:rsidR="004458C7">
        <w:rPr>
          <w:rFonts w:ascii="Times New Roman" w:hAnsi="Times New Roman" w:cs="Times New Roman"/>
          <w:sz w:val="24"/>
          <w:szCs w:val="24"/>
        </w:rPr>
        <w:t>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fra</w:t>
      </w:r>
      <w:r w:rsidR="004458C7">
        <w:rPr>
          <w:rFonts w:ascii="Times New Roman" w:hAnsi="Times New Roman" w:cs="Times New Roman"/>
          <w:sz w:val="24"/>
          <w:szCs w:val="24"/>
        </w:rPr>
        <w:t>co,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lhe dar</w:t>
      </w:r>
      <w:r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soco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com lágrimas de indignação juvenil brilhando nos olhos, porém, </w:t>
      </w:r>
      <w:r w:rsidR="004458C7">
        <w:rPr>
          <w:rFonts w:ascii="Times New Roman" w:hAnsi="Times New Roman" w:cs="Times New Roman"/>
          <w:sz w:val="24"/>
          <w:szCs w:val="24"/>
        </w:rPr>
        <w:t>ao 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rosto assustado e sofrido d</w:t>
      </w:r>
      <w:r w:rsidR="004458C7"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mãe, </w:t>
      </w:r>
      <w:r w:rsidR="004458C7">
        <w:rPr>
          <w:rFonts w:ascii="Times New Roman" w:hAnsi="Times New Roman" w:cs="Times New Roman"/>
          <w:sz w:val="24"/>
          <w:szCs w:val="24"/>
        </w:rPr>
        <w:t>deu-se por satisfeito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 acalmou. 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2BA7">
        <w:rPr>
          <w:rFonts w:ascii="Times New Roman" w:hAnsi="Times New Roman" w:cs="Times New Roman"/>
          <w:sz w:val="24"/>
          <w:szCs w:val="24"/>
        </w:rPr>
        <w:t>Já 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hega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58C7">
        <w:rPr>
          <w:rFonts w:ascii="Times New Roman" w:hAnsi="Times New Roman" w:cs="Times New Roman"/>
          <w:sz w:val="24"/>
          <w:szCs w:val="24"/>
        </w:rPr>
        <w:t>desconcertados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458C7">
        <w:rPr>
          <w:rFonts w:ascii="Times New Roman" w:hAnsi="Times New Roman" w:cs="Times New Roman"/>
          <w:sz w:val="24"/>
          <w:szCs w:val="24"/>
        </w:rPr>
        <w:t>disseram</w:t>
      </w:r>
      <w:r w:rsidR="004458C7" w:rsidRPr="00C5704C">
        <w:rPr>
          <w:rFonts w:ascii="Times New Roman" w:hAnsi="Times New Roman" w:cs="Times New Roman"/>
          <w:sz w:val="24"/>
          <w:szCs w:val="24"/>
        </w:rPr>
        <w:t xml:space="preserve"> ao mesmo tempo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anfitriões, os </w:t>
      </w:r>
      <w:r w:rsidR="004458C7">
        <w:rPr>
          <w:rFonts w:ascii="Times New Roman" w:hAnsi="Times New Roman" w:cs="Times New Roman"/>
          <w:sz w:val="24"/>
          <w:szCs w:val="24"/>
        </w:rPr>
        <w:t>Vsesviátski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beberam</w:t>
      </w:r>
      <w:r w:rsidR="004458C7">
        <w:rPr>
          <w:rFonts w:ascii="Times New Roman" w:hAnsi="Times New Roman" w:cs="Times New Roman"/>
          <w:sz w:val="24"/>
          <w:szCs w:val="24"/>
        </w:rPr>
        <w:t xml:space="preserve"> além da conta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458C7">
        <w:rPr>
          <w:rFonts w:ascii="Times New Roman" w:hAnsi="Times New Roman" w:cs="Times New Roman"/>
          <w:sz w:val="24"/>
          <w:szCs w:val="24"/>
        </w:rPr>
        <w:t>agem 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crianças.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4458C7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nada, eu já estou calmo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vou </w:t>
      </w:r>
      <w:r w:rsidR="004458C7">
        <w:rPr>
          <w:rFonts w:ascii="Times New Roman" w:hAnsi="Times New Roman" w:cs="Times New Roman"/>
          <w:sz w:val="24"/>
          <w:szCs w:val="24"/>
        </w:rPr>
        <w:t>dar uma volta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jardim.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58C7">
        <w:rPr>
          <w:rFonts w:ascii="Times New Roman" w:hAnsi="Times New Roman" w:cs="Times New Roman"/>
          <w:sz w:val="24"/>
          <w:szCs w:val="24"/>
        </w:rPr>
        <w:t>Temos um belo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jardim, deixe-me acompanhá-lo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Varvara Davýdovna, e eles saíram.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58C7">
        <w:rPr>
          <w:rFonts w:ascii="Times New Roman" w:hAnsi="Times New Roman" w:cs="Times New Roman"/>
          <w:sz w:val="24"/>
          <w:szCs w:val="24"/>
        </w:rPr>
        <w:t>Eis o legado insolente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Moisés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 quando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 saiu.</w:t>
      </w:r>
    </w:p>
    <w:p w:rsidR="0024094F" w:rsidRPr="00C5704C" w:rsidRDefault="0025465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Exatamente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acrescentou </w:t>
      </w:r>
      <w:r w:rsidR="004458C7">
        <w:rPr>
          <w:rFonts w:ascii="Times New Roman" w:hAnsi="Times New Roman" w:cs="Times New Roman"/>
          <w:sz w:val="24"/>
          <w:szCs w:val="24"/>
        </w:rPr>
        <w:t>Belogrudov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lembr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-se</w:t>
      </w:r>
      <w:ins w:id="2360" w:author="Daniela Mountian" w:date="2017-08-28T12:40:00Z">
        <w:r w:rsidR="003405FF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361" w:author="Daniela Mountian" w:date="2017-08-28T12:40:00Z">
        <w:r w:rsidR="0024094F" w:rsidRPr="00C5704C" w:rsidDel="003405FF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del w:id="2362" w:author="Daniela Mountian" w:date="2017-08-28T12:37:00Z">
        <w:r w:rsidR="0024094F" w:rsidRPr="00C5704C" w:rsidDel="00C122EA">
          <w:rPr>
            <w:rFonts w:ascii="Times New Roman" w:hAnsi="Times New Roman" w:cs="Times New Roman"/>
            <w:sz w:val="24"/>
            <w:szCs w:val="24"/>
          </w:rPr>
          <w:delText>R</w:delText>
        </w:r>
      </w:del>
      <w:ins w:id="2363" w:author="Daniela Mountian" w:date="2017-08-28T12:37:00Z">
        <w:r w:rsidR="00C122EA">
          <w:rPr>
            <w:rFonts w:ascii="Times New Roman" w:hAnsi="Times New Roman" w:cs="Times New Roman"/>
            <w:sz w:val="24"/>
            <w:szCs w:val="24"/>
          </w:rPr>
          <w:t>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evolução... </w:t>
      </w:r>
      <w:r w:rsidR="0017518F">
        <w:rPr>
          <w:rFonts w:ascii="Times New Roman" w:hAnsi="Times New Roman" w:cs="Times New Roman"/>
          <w:sz w:val="24"/>
          <w:szCs w:val="24"/>
        </w:rPr>
        <w:t>Houve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comício no seminário... </w:t>
      </w:r>
      <w:r w:rsidR="0017518F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 </w:t>
      </w:r>
      <w:r w:rsidR="0017518F">
        <w:rPr>
          <w:rFonts w:ascii="Times New Roman" w:hAnsi="Times New Roman" w:cs="Times New Roman"/>
          <w:sz w:val="24"/>
          <w:szCs w:val="24"/>
        </w:rPr>
        <w:t>pregador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Velho Testamento</w:t>
      </w:r>
      <w:r w:rsidR="0017518F">
        <w:rPr>
          <w:rFonts w:ascii="Times New Roman" w:hAnsi="Times New Roman" w:cs="Times New Roman"/>
          <w:sz w:val="24"/>
          <w:szCs w:val="24"/>
        </w:rPr>
        <w:t xml:space="preserve"> entrou na sala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nós lhe dissemos: a Bíblia é um dogma... Por que, </w:t>
      </w:r>
      <w:r w:rsidR="0017518F">
        <w:rPr>
          <w:rFonts w:ascii="Times New Roman" w:hAnsi="Times New Roman" w:cs="Times New Roman"/>
          <w:sz w:val="24"/>
          <w:szCs w:val="24"/>
        </w:rPr>
        <w:t>foi a noss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pergunta, nós, russos, devemos estudar a história do povo judeu, por algum motivo eleito por Deus, estudar todos os </w:t>
      </w:r>
      <w:r w:rsidR="00684B21">
        <w:rPr>
          <w:rFonts w:ascii="Times New Roman" w:hAnsi="Times New Roman" w:cs="Times New Roman"/>
          <w:sz w:val="24"/>
          <w:szCs w:val="24"/>
        </w:rPr>
        <w:t xml:space="preserve">seus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pormenores? </w:t>
      </w:r>
      <w:r w:rsidR="0017518F">
        <w:rPr>
          <w:rFonts w:ascii="Times New Roman" w:hAnsi="Times New Roman" w:cs="Times New Roman"/>
          <w:sz w:val="24"/>
          <w:szCs w:val="24"/>
        </w:rPr>
        <w:t>Será que devemos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studar a história dos judeus mais a fundo do que a história da nossa </w:t>
      </w:r>
      <w:r w:rsidR="0017518F">
        <w:rPr>
          <w:rFonts w:ascii="Times New Roman" w:hAnsi="Times New Roman" w:cs="Times New Roman"/>
          <w:sz w:val="24"/>
          <w:szCs w:val="24"/>
        </w:rPr>
        <w:t xml:space="preserve">própria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pátria? </w:t>
      </w:r>
      <w:r w:rsidR="0017518F">
        <w:rPr>
          <w:rFonts w:ascii="Times New Roman" w:hAnsi="Times New Roman" w:cs="Times New Roman"/>
          <w:sz w:val="24"/>
          <w:szCs w:val="24"/>
        </w:rPr>
        <w:t>Em 1952, no seminário, eu mandei um artigo 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obre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del w:id="2364" w:author="Daniela Mountian" w:date="2017-08-28T12:39:00Z">
        <w:r w:rsidR="0024094F" w:rsidRPr="00C5704C" w:rsidDel="003405FF">
          <w:rPr>
            <w:rFonts w:ascii="Times New Roman" w:hAnsi="Times New Roman" w:cs="Times New Roman"/>
            <w:sz w:val="24"/>
            <w:szCs w:val="24"/>
          </w:rPr>
          <w:delText>caso</w:delText>
        </w:r>
      </w:del>
      <w:ins w:id="2365" w:author="Daniela Mountian" w:date="2017-08-28T12:39:00Z">
        <w:r w:rsidR="003405FF">
          <w:rPr>
            <w:rFonts w:ascii="Times New Roman" w:hAnsi="Times New Roman" w:cs="Times New Roman"/>
            <w:sz w:val="24"/>
            <w:szCs w:val="24"/>
          </w:rPr>
          <w:t>exemplo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patriotismo russo para uma revista </w:t>
      </w:r>
      <w:r w:rsidR="0017518F">
        <w:rPr>
          <w:rFonts w:ascii="Times New Roman" w:hAnsi="Times New Roman" w:cs="Times New Roman"/>
          <w:sz w:val="24"/>
          <w:szCs w:val="24"/>
        </w:rPr>
        <w:t>antirreligiosa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não deixaram passar... 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1952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461CE1">
        <w:rPr>
          <w:rFonts w:ascii="Times New Roman" w:hAnsi="Times New Roman" w:cs="Times New Roman"/>
          <w:sz w:val="24"/>
          <w:szCs w:val="24"/>
        </w:rPr>
        <w:t>Vsesviátski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aconteceu uma história da qual </w:t>
      </w:r>
      <w:r w:rsidR="00461CE1">
        <w:rPr>
          <w:rFonts w:ascii="Times New Roman" w:hAnsi="Times New Roman" w:cs="Times New Roman"/>
          <w:sz w:val="24"/>
          <w:szCs w:val="24"/>
        </w:rPr>
        <w:t>sempre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 recordo... No hospital do nosso campo</w:t>
      </w:r>
      <w:r w:rsidR="00461CE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estavam fazendo a autópsia de um prisioneiro... A </w:t>
      </w:r>
      <w:r w:rsidR="00624472" w:rsidRPr="00C5704C">
        <w:rPr>
          <w:rFonts w:ascii="Times New Roman" w:hAnsi="Times New Roman" w:cs="Times New Roman"/>
          <w:sz w:val="24"/>
          <w:szCs w:val="24"/>
        </w:rPr>
        <w:t>aut</w:t>
      </w:r>
      <w:r w:rsidR="00624472">
        <w:rPr>
          <w:rFonts w:ascii="Times New Roman" w:hAnsi="Times New Roman" w:cs="Times New Roman"/>
          <w:sz w:val="24"/>
          <w:szCs w:val="24"/>
        </w:rPr>
        <w:t>ó</w:t>
      </w:r>
      <w:r w:rsidR="00624472" w:rsidRPr="00C5704C">
        <w:rPr>
          <w:rFonts w:ascii="Times New Roman" w:hAnsi="Times New Roman" w:cs="Times New Roman"/>
          <w:sz w:val="24"/>
          <w:szCs w:val="24"/>
        </w:rPr>
        <w:t xml:space="preserve">psia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feita pelo </w:t>
      </w:r>
      <w:r w:rsidR="00254653" w:rsidRPr="00C5704C">
        <w:rPr>
          <w:rFonts w:ascii="Times New Roman" w:hAnsi="Times New Roman" w:cs="Times New Roman"/>
          <w:sz w:val="24"/>
          <w:szCs w:val="24"/>
        </w:rPr>
        <w:t>m</w:t>
      </w:r>
      <w:r w:rsidR="00254653">
        <w:rPr>
          <w:rFonts w:ascii="Times New Roman" w:hAnsi="Times New Roman" w:cs="Times New Roman"/>
          <w:sz w:val="24"/>
          <w:szCs w:val="24"/>
        </w:rPr>
        <w:t>é</w:t>
      </w:r>
      <w:r w:rsidR="00254653" w:rsidRPr="00C5704C">
        <w:rPr>
          <w:rFonts w:ascii="Times New Roman" w:hAnsi="Times New Roman" w:cs="Times New Roman"/>
          <w:sz w:val="24"/>
          <w:szCs w:val="24"/>
        </w:rPr>
        <w:t>dico</w:t>
      </w:r>
      <w:r w:rsidR="00CD5240">
        <w:rPr>
          <w:rFonts w:ascii="Times New Roman" w:hAnsi="Times New Roman" w:cs="Times New Roman"/>
          <w:sz w:val="24"/>
          <w:szCs w:val="24"/>
        </w:rPr>
        <w:t>-chefe</w:t>
      </w:r>
      <w:r w:rsidR="0025465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405FF">
        <w:rPr>
          <w:rFonts w:ascii="Times New Roman" w:hAnsi="Times New Roman" w:cs="Times New Roman"/>
          <w:sz w:val="24"/>
          <w:szCs w:val="24"/>
        </w:rPr>
        <w:t>n</w:t>
      </w:r>
      <w:r w:rsidR="00CD5240">
        <w:rPr>
          <w:rFonts w:ascii="Times New Roman" w:hAnsi="Times New Roman" w:cs="Times New Roman"/>
          <w:sz w:val="24"/>
          <w:szCs w:val="24"/>
        </w:rPr>
        <w:t>a presença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 os médicos prisioneiros </w:t>
      </w:r>
      <w:r w:rsidR="00CD5240">
        <w:rPr>
          <w:rFonts w:ascii="Times New Roman" w:hAnsi="Times New Roman" w:cs="Times New Roman"/>
          <w:sz w:val="24"/>
          <w:szCs w:val="24"/>
        </w:rPr>
        <w:t>do campo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D5240">
        <w:rPr>
          <w:rFonts w:ascii="Times New Roman" w:hAnsi="Times New Roman" w:cs="Times New Roman"/>
          <w:sz w:val="24"/>
          <w:szCs w:val="24"/>
        </w:rPr>
        <w:t>O</w:t>
      </w:r>
      <w:r w:rsidR="0025465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cadáver era de </w:t>
      </w:r>
      <w:r w:rsidR="00CB4511">
        <w:rPr>
          <w:rFonts w:ascii="Times New Roman" w:hAnsi="Times New Roman" w:cs="Times New Roman"/>
          <w:sz w:val="24"/>
          <w:szCs w:val="24"/>
        </w:rPr>
        <w:t>um</w:t>
      </w:r>
      <w:r w:rsidR="00CD5240">
        <w:rPr>
          <w:rFonts w:ascii="Times New Roman" w:hAnsi="Times New Roman" w:cs="Times New Roman"/>
          <w:sz w:val="24"/>
          <w:szCs w:val="24"/>
        </w:rPr>
        <w:t xml:space="preserve"> homem de 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no </w:t>
      </w:r>
      <w:r w:rsidR="00CD5240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peito havia uma grande cruz de cobre. </w:t>
      </w:r>
      <w:r w:rsidR="00254653">
        <w:rPr>
          <w:rFonts w:ascii="Times New Roman" w:hAnsi="Times New Roman" w:cs="Times New Roman"/>
          <w:sz w:val="24"/>
          <w:szCs w:val="24"/>
        </w:rPr>
        <w:t>A</w:t>
      </w:r>
      <w:r w:rsidR="0025465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cruz e o cordão foram entregues </w:t>
      </w:r>
      <w:r w:rsidR="00CD5240">
        <w:rPr>
          <w:rFonts w:ascii="Times New Roman" w:hAnsi="Times New Roman" w:cs="Times New Roman"/>
          <w:sz w:val="24"/>
          <w:szCs w:val="24"/>
        </w:rPr>
        <w:t>à despensa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campo, e o médico</w:t>
      </w:r>
      <w:r w:rsidR="00CD5240">
        <w:rPr>
          <w:rFonts w:ascii="Times New Roman" w:hAnsi="Times New Roman" w:cs="Times New Roman"/>
          <w:sz w:val="24"/>
          <w:szCs w:val="24"/>
        </w:rPr>
        <w:t>-chefe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D5240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major Bar</w:t>
      </w:r>
      <w:r w:rsidR="00CD524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nov, aproveitando a </w:t>
      </w:r>
      <w:r w:rsidR="00CD5240">
        <w:rPr>
          <w:rFonts w:ascii="Times New Roman" w:hAnsi="Times New Roman" w:cs="Times New Roman"/>
          <w:sz w:val="24"/>
          <w:szCs w:val="24"/>
        </w:rPr>
        <w:t>ocasião</w:t>
      </w:r>
      <w:r w:rsidRPr="00C5704C">
        <w:rPr>
          <w:rFonts w:ascii="Times New Roman" w:hAnsi="Times New Roman" w:cs="Times New Roman"/>
          <w:sz w:val="24"/>
          <w:szCs w:val="24"/>
        </w:rPr>
        <w:t>, perguntou aos médicos</w:t>
      </w:r>
      <w:r w:rsidR="0025465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prisioneiros se eles </w:t>
      </w:r>
      <w:r w:rsidR="00254653">
        <w:rPr>
          <w:rFonts w:ascii="Times New Roman" w:hAnsi="Times New Roman" w:cs="Times New Roman"/>
          <w:sz w:val="24"/>
          <w:szCs w:val="24"/>
        </w:rPr>
        <w:t>acreditavam</w:t>
      </w:r>
      <w:r w:rsidR="0025465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Deus. Todos responderam que sim. Somente um respondeu: </w:t>
      </w:r>
      <w:r w:rsidR="00CD5240">
        <w:rPr>
          <w:rFonts w:ascii="Times New Roman" w:hAnsi="Times New Roman" w:cs="Times New Roman"/>
          <w:sz w:val="24"/>
          <w:szCs w:val="24"/>
        </w:rPr>
        <w:t xml:space="preserve">“Sim, </w:t>
      </w:r>
      <w:r w:rsidRPr="00C5704C">
        <w:rPr>
          <w:rFonts w:ascii="Times New Roman" w:hAnsi="Times New Roman" w:cs="Times New Roman"/>
          <w:sz w:val="24"/>
          <w:szCs w:val="24"/>
        </w:rPr>
        <w:t>mas no sentido filosófico</w:t>
      </w:r>
      <w:r w:rsidR="00CD5240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>. “</w:t>
      </w:r>
      <w:r w:rsidR="00CD5240">
        <w:rPr>
          <w:rFonts w:ascii="Times New Roman" w:hAnsi="Times New Roman" w:cs="Times New Roman"/>
          <w:sz w:val="24"/>
          <w:szCs w:val="24"/>
        </w:rPr>
        <w:t>Dá no mesmo!</w:t>
      </w:r>
      <w:r w:rsidRPr="00C5704C">
        <w:rPr>
          <w:rFonts w:ascii="Times New Roman" w:hAnsi="Times New Roman" w:cs="Times New Roman"/>
          <w:sz w:val="24"/>
          <w:szCs w:val="24"/>
        </w:rPr>
        <w:t>” disse Bar</w:t>
      </w:r>
      <w:r w:rsidR="00CD524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nov... Eu penso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acrescentou </w:t>
      </w:r>
      <w:r w:rsidR="00CD5240">
        <w:rPr>
          <w:rFonts w:ascii="Times New Roman" w:hAnsi="Times New Roman" w:cs="Times New Roman"/>
          <w:sz w:val="24"/>
          <w:szCs w:val="24"/>
        </w:rPr>
        <w:t>Vsesviátski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465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se eles estivessem em liberdade, não </w:t>
      </w:r>
      <w:r w:rsidR="00CD5240">
        <w:rPr>
          <w:rFonts w:ascii="Times New Roman" w:hAnsi="Times New Roman" w:cs="Times New Roman"/>
          <w:sz w:val="24"/>
          <w:szCs w:val="24"/>
        </w:rPr>
        <w:t>falariam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tão corajosamente</w:t>
      </w:r>
      <w:r w:rsidR="00624472">
        <w:rPr>
          <w:rFonts w:ascii="Times New Roman" w:hAnsi="Times New Roman" w:cs="Times New Roman"/>
          <w:sz w:val="24"/>
          <w:szCs w:val="24"/>
        </w:rPr>
        <w:t xml:space="preserve"> que </w:t>
      </w:r>
      <w:r w:rsidR="00CD5240">
        <w:rPr>
          <w:rFonts w:ascii="Times New Roman" w:hAnsi="Times New Roman" w:cs="Times New Roman"/>
          <w:sz w:val="24"/>
          <w:szCs w:val="24"/>
        </w:rPr>
        <w:t>sim</w:t>
      </w:r>
      <w:r w:rsidRPr="00C5704C">
        <w:rPr>
          <w:rFonts w:ascii="Times New Roman" w:hAnsi="Times New Roman" w:cs="Times New Roman"/>
          <w:sz w:val="24"/>
          <w:szCs w:val="24"/>
        </w:rPr>
        <w:t>... Mas lá, com uma condenação de dez</w:t>
      </w:r>
      <w:r w:rsidR="00CD5240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quinze anos, não tinham nada a perder.  </w:t>
      </w:r>
    </w:p>
    <w:p w:rsidR="0024094F" w:rsidRPr="00C5704C" w:rsidRDefault="00624472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Eis </w:t>
      </w:r>
      <w:r w:rsidR="00817A50">
        <w:rPr>
          <w:rFonts w:ascii="Times New Roman" w:hAnsi="Times New Roman" w:cs="Times New Roman"/>
          <w:sz w:val="24"/>
          <w:szCs w:val="24"/>
        </w:rPr>
        <w:t>o 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novo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agarrou a xícara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el</w:t>
      </w:r>
      <w:r w:rsidR="00CD524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CD5240">
        <w:rPr>
          <w:rFonts w:ascii="Times New Roman" w:hAnsi="Times New Roman" w:cs="Times New Roman"/>
          <w:sz w:val="24"/>
          <w:szCs w:val="24"/>
        </w:rPr>
        <w:t>simples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</w:t>
      </w:r>
      <w:r w:rsidR="00CD524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5240">
        <w:rPr>
          <w:rFonts w:ascii="Times New Roman" w:hAnsi="Times New Roman" w:cs="Times New Roman"/>
          <w:sz w:val="24"/>
          <w:szCs w:val="24"/>
        </w:rPr>
        <w:t xml:space="preserve">ao </w:t>
      </w:r>
      <w:r w:rsidR="00316537">
        <w:rPr>
          <w:rFonts w:ascii="Times New Roman" w:hAnsi="Times New Roman" w:cs="Times New Roman"/>
          <w:sz w:val="24"/>
          <w:szCs w:val="24"/>
        </w:rPr>
        <w:t>jogá</w:t>
      </w:r>
      <w:r w:rsidR="0024094F" w:rsidRPr="00C5704C">
        <w:rPr>
          <w:rFonts w:ascii="Times New Roman" w:hAnsi="Times New Roman" w:cs="Times New Roman"/>
          <w:sz w:val="24"/>
          <w:szCs w:val="24"/>
        </w:rPr>
        <w:t>-l</w:t>
      </w:r>
      <w:r w:rsidR="00CD5240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chão</w:t>
      </w:r>
      <w:r w:rsidR="00CD524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5240">
        <w:rPr>
          <w:rFonts w:ascii="Times New Roman" w:hAnsi="Times New Roman" w:cs="Times New Roman"/>
          <w:sz w:val="24"/>
          <w:szCs w:val="24"/>
        </w:rPr>
        <w:t>ele</w:t>
      </w:r>
      <w:r w:rsidR="00316537">
        <w:rPr>
          <w:rFonts w:ascii="Times New Roman" w:hAnsi="Times New Roman" w:cs="Times New Roman"/>
          <w:sz w:val="24"/>
          <w:szCs w:val="24"/>
        </w:rPr>
        <w:t xml:space="preserve"> se </w:t>
      </w:r>
      <w:r w:rsidR="0024094F" w:rsidRPr="00C5704C">
        <w:rPr>
          <w:rFonts w:ascii="Times New Roman" w:hAnsi="Times New Roman" w:cs="Times New Roman"/>
          <w:sz w:val="24"/>
          <w:szCs w:val="24"/>
        </w:rPr>
        <w:t>quebrar</w:t>
      </w:r>
      <w:ins w:id="2366" w:author="Daniela Mountian" w:date="2017-07-22T12:58:00Z">
        <w:r w:rsidR="00CD5240">
          <w:rPr>
            <w:rFonts w:ascii="Times New Roman" w:hAnsi="Times New Roman" w:cs="Times New Roman"/>
            <w:sz w:val="24"/>
            <w:szCs w:val="24"/>
          </w:rPr>
          <w:t>á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5240">
        <w:rPr>
          <w:rFonts w:ascii="Times New Roman" w:hAnsi="Times New Roman" w:cs="Times New Roman"/>
          <w:sz w:val="24"/>
          <w:szCs w:val="24"/>
        </w:rPr>
        <w:t>e se tornará</w:t>
      </w:r>
      <w:r w:rsidR="003405FF">
        <w:rPr>
          <w:rFonts w:ascii="Times New Roman" w:hAnsi="Times New Roman" w:cs="Times New Roman"/>
          <w:sz w:val="24"/>
          <w:szCs w:val="24"/>
        </w:rPr>
        <w:t xml:space="preserve"> um cálice</w:t>
      </w:r>
      <w:r w:rsidR="00CD524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complex</w:t>
      </w:r>
      <w:ins w:id="2367" w:author="Daniela Mountian" w:date="2017-07-22T12:59:00Z">
        <w:r w:rsidR="00CD5240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316537">
        <w:rPr>
          <w:rFonts w:ascii="Times New Roman" w:hAnsi="Times New Roman" w:cs="Times New Roman"/>
          <w:sz w:val="24"/>
          <w:szCs w:val="24"/>
        </w:rPr>
        <w:t>Vocês se l</w:t>
      </w:r>
      <w:r w:rsidR="00316537" w:rsidRPr="00C5704C">
        <w:rPr>
          <w:rFonts w:ascii="Times New Roman" w:hAnsi="Times New Roman" w:cs="Times New Roman"/>
          <w:sz w:val="24"/>
          <w:szCs w:val="24"/>
        </w:rPr>
        <w:t>embram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D5240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5240">
        <w:rPr>
          <w:rFonts w:ascii="Times New Roman" w:hAnsi="Times New Roman" w:cs="Times New Roman"/>
          <w:sz w:val="24"/>
          <w:szCs w:val="24"/>
        </w:rPr>
        <w:t>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Moisés... Moisés é uma </w:t>
      </w:r>
      <w:r w:rsidR="00CB4511">
        <w:rPr>
          <w:rFonts w:ascii="Times New Roman" w:hAnsi="Times New Roman" w:cs="Times New Roman"/>
          <w:sz w:val="24"/>
          <w:szCs w:val="24"/>
        </w:rPr>
        <w:t>personagem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511">
        <w:rPr>
          <w:rFonts w:ascii="Times New Roman" w:hAnsi="Times New Roman" w:cs="Times New Roman"/>
          <w:sz w:val="24"/>
          <w:szCs w:val="24"/>
        </w:rPr>
        <w:t xml:space="preserve">cuja importância foi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claramente exagerada </w:t>
      </w:r>
      <w:r w:rsidR="0031653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continuou </w:t>
      </w:r>
      <w:r w:rsidR="00316537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sou especialista em </w:t>
      </w:r>
      <w:r w:rsidR="00CB4511" w:rsidRPr="00CE1A17">
        <w:rPr>
          <w:rFonts w:ascii="Times New Roman" w:hAnsi="Times New Roman" w:cs="Times New Roman"/>
          <w:sz w:val="24"/>
          <w:szCs w:val="24"/>
          <w:highlight w:val="yellow"/>
        </w:rPr>
        <w:t>Antiguidade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Com </w:t>
      </w:r>
      <w:r w:rsidR="00316537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perdão da palavra, </w:t>
      </w:r>
      <w:r w:rsidR="00CB4511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mim ninguém enganará. </w:t>
      </w:r>
      <w:r w:rsidR="00CB4511">
        <w:rPr>
          <w:rFonts w:ascii="Times New Roman" w:hAnsi="Times New Roman" w:cs="Times New Roman"/>
          <w:sz w:val="24"/>
          <w:szCs w:val="24"/>
        </w:rPr>
        <w:t>Foi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511">
        <w:rPr>
          <w:rFonts w:ascii="Times New Roman" w:hAnsi="Times New Roman" w:cs="Times New Roman"/>
          <w:sz w:val="24"/>
          <w:szCs w:val="24"/>
        </w:rPr>
        <w:t>escriba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Esdras que</w:t>
      </w:r>
      <w:r w:rsidR="0044221E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511">
        <w:rPr>
          <w:rFonts w:ascii="Times New Roman" w:hAnsi="Times New Roman" w:cs="Times New Roman"/>
          <w:sz w:val="24"/>
          <w:szCs w:val="24"/>
        </w:rPr>
        <w:t>atribuiu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511">
        <w:rPr>
          <w:rFonts w:ascii="Times New Roman" w:hAnsi="Times New Roman" w:cs="Times New Roman"/>
          <w:sz w:val="24"/>
          <w:szCs w:val="24"/>
        </w:rPr>
        <w:t>ess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grandeza a Moisés, numa época </w:t>
      </w:r>
      <w:r w:rsidR="00683819">
        <w:rPr>
          <w:rFonts w:ascii="Times New Roman" w:hAnsi="Times New Roman" w:cs="Times New Roman"/>
          <w:sz w:val="24"/>
          <w:szCs w:val="24"/>
        </w:rPr>
        <w:t>posterior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Isso foi provado... Os profetas da época dos Juízes ou dos Reinos não </w:t>
      </w:r>
      <w:r w:rsidR="00CB4511">
        <w:rPr>
          <w:rFonts w:ascii="Times New Roman" w:hAnsi="Times New Roman" w:cs="Times New Roman"/>
          <w:sz w:val="24"/>
          <w:szCs w:val="24"/>
        </w:rPr>
        <w:t>mencionam</w:t>
      </w:r>
      <w:r w:rsidR="00CB45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Moisés, e os grandes profetas </w:t>
      </w:r>
      <w:r w:rsidR="00CB4511">
        <w:rPr>
          <w:rFonts w:ascii="Times New Roman" w:hAnsi="Times New Roman" w:cs="Times New Roman"/>
          <w:sz w:val="24"/>
          <w:szCs w:val="24"/>
        </w:rPr>
        <w:t xml:space="preserve">também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não, </w:t>
      </w:r>
      <w:r w:rsidR="00316537">
        <w:rPr>
          <w:rFonts w:ascii="Times New Roman" w:hAnsi="Times New Roman" w:cs="Times New Roman"/>
          <w:sz w:val="24"/>
          <w:szCs w:val="24"/>
        </w:rPr>
        <w:t>com exceção</w:t>
      </w:r>
      <w:r w:rsidR="003165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Jeremias... </w:t>
      </w:r>
      <w:r w:rsidR="00CB4511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esmo assim</w:t>
      </w:r>
      <w:r w:rsidR="00CB4511">
        <w:rPr>
          <w:rFonts w:ascii="Times New Roman" w:hAnsi="Times New Roman" w:cs="Times New Roman"/>
          <w:sz w:val="24"/>
          <w:szCs w:val="24"/>
        </w:rPr>
        <w:t xml:space="preserve">, </w:t>
      </w:r>
      <w:r w:rsidR="00683819">
        <w:rPr>
          <w:rFonts w:ascii="Times New Roman" w:hAnsi="Times New Roman" w:cs="Times New Roman"/>
          <w:sz w:val="24"/>
          <w:szCs w:val="24"/>
        </w:rPr>
        <w:t xml:space="preserve">ele </w:t>
      </w:r>
      <w:r w:rsidR="00CB4511">
        <w:rPr>
          <w:rFonts w:ascii="Times New Roman" w:hAnsi="Times New Roman" w:cs="Times New Roman"/>
          <w:sz w:val="24"/>
          <w:szCs w:val="24"/>
        </w:rPr>
        <w:t>só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3819">
        <w:rPr>
          <w:rFonts w:ascii="Times New Roman" w:hAnsi="Times New Roman" w:cs="Times New Roman"/>
          <w:sz w:val="24"/>
          <w:szCs w:val="24"/>
        </w:rPr>
        <w:t>o f</w:t>
      </w:r>
      <w:r w:rsidR="000F0D8C">
        <w:rPr>
          <w:rFonts w:ascii="Times New Roman" w:hAnsi="Times New Roman" w:cs="Times New Roman"/>
          <w:sz w:val="24"/>
          <w:szCs w:val="24"/>
        </w:rPr>
        <w:t>a</w:t>
      </w:r>
      <w:r w:rsidR="00683819">
        <w:rPr>
          <w:rFonts w:ascii="Times New Roman" w:hAnsi="Times New Roman" w:cs="Times New Roman"/>
          <w:sz w:val="24"/>
          <w:szCs w:val="24"/>
        </w:rPr>
        <w:t xml:space="preserve">z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passagem. O culto de Moisés surgiu </w:t>
      </w:r>
      <w:r w:rsidR="00CB4511">
        <w:rPr>
          <w:rFonts w:ascii="Times New Roman" w:hAnsi="Times New Roman" w:cs="Times New Roman"/>
          <w:sz w:val="24"/>
          <w:szCs w:val="24"/>
        </w:rPr>
        <w:t>num período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posterior, </w:t>
      </w:r>
      <w:r w:rsidR="0014663F">
        <w:rPr>
          <w:rFonts w:ascii="Times New Roman" w:hAnsi="Times New Roman" w:cs="Times New Roman"/>
          <w:sz w:val="24"/>
          <w:szCs w:val="24"/>
        </w:rPr>
        <w:t>na época</w:t>
      </w:r>
      <w:r w:rsidR="00CB451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dos profetas Neemias e Esdras... Foi Esdras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quem escreveu o </w:t>
      </w:r>
      <w:commentRangeStart w:id="2368"/>
      <w:r w:rsidR="0024094F" w:rsidRPr="00C5704C">
        <w:rPr>
          <w:rFonts w:ascii="Times New Roman" w:hAnsi="Times New Roman" w:cs="Times New Roman"/>
          <w:sz w:val="24"/>
          <w:szCs w:val="24"/>
        </w:rPr>
        <w:t>Pentateuco</w:t>
      </w:r>
      <w:commentRangeEnd w:id="2368"/>
      <w:r w:rsidR="00CB4511">
        <w:rPr>
          <w:rStyle w:val="Refdecomentrio"/>
          <w:rFonts w:cs="Times New Roman"/>
          <w:lang w:val="x-none"/>
        </w:rPr>
        <w:commentReference w:id="2368"/>
      </w:r>
      <w:ins w:id="2369" w:author="Daniela Mountian" w:date="2017-08-28T12:48:00Z">
        <w:r w:rsidR="003405FF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95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Moisés, </w:t>
      </w:r>
      <w:r w:rsidR="00CB4511">
        <w:rPr>
          <w:rFonts w:ascii="Times New Roman" w:hAnsi="Times New Roman" w:cs="Times New Roman"/>
          <w:sz w:val="24"/>
          <w:szCs w:val="24"/>
        </w:rPr>
        <w:t>conferindo</w:t>
      </w:r>
      <w:r w:rsidR="0024094F" w:rsidRPr="00C5704C">
        <w:rPr>
          <w:rFonts w:ascii="Times New Roman" w:hAnsi="Times New Roman" w:cs="Times New Roman"/>
          <w:sz w:val="24"/>
          <w:szCs w:val="24"/>
        </w:rPr>
        <w:t>-lhe artificialmente um caráter antigo.</w:t>
      </w:r>
    </w:p>
    <w:p w:rsidR="0024094F" w:rsidRPr="00C5704C" w:rsidRDefault="00316537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Mas o que isso </w:t>
      </w:r>
      <w:r>
        <w:rPr>
          <w:rFonts w:ascii="Times New Roman" w:hAnsi="Times New Roman" w:cs="Times New Roman"/>
          <w:sz w:val="24"/>
          <w:szCs w:val="24"/>
        </w:rPr>
        <w:t>importa?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CB4511">
        <w:rPr>
          <w:rFonts w:ascii="Times New Roman" w:hAnsi="Times New Roman" w:cs="Times New Roman"/>
          <w:sz w:val="24"/>
          <w:szCs w:val="24"/>
        </w:rPr>
        <w:t>se conteve</w:t>
      </w:r>
      <w:r w:rsidR="00CB451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Andrei Kopóssov, </w:t>
      </w:r>
      <w:r w:rsidR="00CB4511">
        <w:rPr>
          <w:rFonts w:ascii="Times New Roman" w:hAnsi="Times New Roman" w:cs="Times New Roman"/>
          <w:sz w:val="24"/>
          <w:szCs w:val="24"/>
        </w:rPr>
        <w:t>pálido e agitado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</w:t>
      </w:r>
      <w:r w:rsidR="0044221E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Desculpe-me, mas </w:t>
      </w:r>
      <w:r w:rsidR="0044221E">
        <w:rPr>
          <w:rFonts w:ascii="Times New Roman" w:hAnsi="Times New Roman" w:cs="Times New Roman"/>
          <w:sz w:val="24"/>
          <w:szCs w:val="24"/>
        </w:rPr>
        <w:t>o senhor usou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221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termo </w:t>
      </w:r>
      <w:r w:rsidR="0044221E">
        <w:rPr>
          <w:rFonts w:ascii="Times New Roman" w:hAnsi="Times New Roman" w:cs="Times New Roman"/>
          <w:sz w:val="24"/>
          <w:szCs w:val="24"/>
        </w:rPr>
        <w:t>de forma imprecisa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4221E">
        <w:rPr>
          <w:rFonts w:ascii="Times New Roman" w:hAnsi="Times New Roman" w:cs="Times New Roman"/>
          <w:sz w:val="24"/>
          <w:szCs w:val="24"/>
        </w:rPr>
        <w:t>Ele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“escreveu”, mas “anotou”. Eu li um tratado filosófico que tentava rebaixar o Pentateuco afirmando que </w:t>
      </w:r>
      <w:r w:rsidR="0044221E">
        <w:rPr>
          <w:rFonts w:ascii="Times New Roman" w:hAnsi="Times New Roman" w:cs="Times New Roman"/>
          <w:sz w:val="24"/>
          <w:szCs w:val="24"/>
        </w:rPr>
        <w:t>ele tinha sido criado posteriormente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Mas para que </w:t>
      </w:r>
      <w:r w:rsidR="0044221E">
        <w:rPr>
          <w:rFonts w:ascii="Times New Roman" w:hAnsi="Times New Roman" w:cs="Times New Roman"/>
          <w:sz w:val="24"/>
          <w:szCs w:val="24"/>
        </w:rPr>
        <w:t>reforçar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já é de conhecimento geral? E a vida dos patriarcas não é uma crônica. Lá, por exemplo, </w:t>
      </w:r>
      <w:r w:rsidR="0044221E">
        <w:rPr>
          <w:rFonts w:ascii="Times New Roman" w:hAnsi="Times New Roman" w:cs="Times New Roman"/>
          <w:sz w:val="24"/>
          <w:szCs w:val="24"/>
        </w:rPr>
        <w:t>menciona-se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Abraão chegou à região de Dã, enquanto Dã veio ao mundo quat</w:t>
      </w:r>
      <w:r w:rsidR="0044221E">
        <w:rPr>
          <w:rFonts w:ascii="Times New Roman" w:hAnsi="Times New Roman" w:cs="Times New Roman"/>
          <w:sz w:val="24"/>
          <w:szCs w:val="24"/>
        </w:rPr>
        <w:t>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geraç</w:t>
      </w:r>
      <w:r w:rsidR="0044221E">
        <w:rPr>
          <w:rFonts w:ascii="Times New Roman" w:hAnsi="Times New Roman" w:cs="Times New Roman"/>
          <w:sz w:val="24"/>
          <w:szCs w:val="24"/>
        </w:rPr>
        <w:t>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após Abraão, e a região de Dã </w:t>
      </w:r>
      <w:r w:rsidR="0044221E">
        <w:rPr>
          <w:rFonts w:ascii="Times New Roman" w:hAnsi="Times New Roman" w:cs="Times New Roman"/>
          <w:sz w:val="24"/>
          <w:szCs w:val="24"/>
        </w:rPr>
        <w:t xml:space="preserve">só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surgiu </w:t>
      </w:r>
      <w:r w:rsidR="0044221E">
        <w:rPr>
          <w:rFonts w:ascii="Times New Roman" w:hAnsi="Times New Roman" w:cs="Times New Roman"/>
          <w:sz w:val="24"/>
          <w:szCs w:val="24"/>
        </w:rPr>
        <w:t>após o êxodo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4221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Egito, ou seja, muitos séculos depois dos patriarcas. Esdras reforçou a figura de Moisés </w:t>
      </w:r>
      <w:r w:rsidR="0044221E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momento histórico </w:t>
      </w:r>
      <w:r w:rsidR="0044221E">
        <w:rPr>
          <w:rFonts w:ascii="Times New Roman" w:hAnsi="Times New Roman" w:cs="Times New Roman"/>
          <w:sz w:val="24"/>
          <w:szCs w:val="24"/>
        </w:rPr>
        <w:t>análogo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3819">
        <w:rPr>
          <w:rFonts w:ascii="Times New Roman" w:hAnsi="Times New Roman" w:cs="Times New Roman"/>
          <w:sz w:val="24"/>
          <w:szCs w:val="24"/>
        </w:rPr>
        <w:t xml:space="preserve">ao da </w:t>
      </w:r>
      <w:r w:rsidR="00CF1B5A">
        <w:rPr>
          <w:rFonts w:ascii="Times New Roman" w:hAnsi="Times New Roman" w:cs="Times New Roman"/>
          <w:sz w:val="24"/>
          <w:szCs w:val="24"/>
        </w:rPr>
        <w:t>fuga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jugo babilônico</w:t>
      </w:r>
      <w:r w:rsidR="00683819">
        <w:rPr>
          <w:rFonts w:ascii="Times New Roman" w:hAnsi="Times New Roman" w:cs="Times New Roman"/>
          <w:sz w:val="24"/>
          <w:szCs w:val="24"/>
        </w:rPr>
        <w:t>, que</w:t>
      </w:r>
      <w:ins w:id="2373" w:author="Daniela Mountian" w:date="2017-08-28T12:56:00Z">
        <w:r w:rsidR="00366D7C">
          <w:rPr>
            <w:rFonts w:ascii="Times New Roman" w:hAnsi="Times New Roman" w:cs="Times New Roman"/>
            <w:sz w:val="24"/>
            <w:szCs w:val="24"/>
          </w:rPr>
          <w:t>, por sua vez,</w:t>
        </w:r>
      </w:ins>
      <w:r w:rsidR="0044221E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repeti</w:t>
      </w:r>
      <w:r w:rsidR="00273747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683819">
        <w:rPr>
          <w:rFonts w:ascii="Times New Roman" w:hAnsi="Times New Roman" w:cs="Times New Roman"/>
          <w:sz w:val="24"/>
          <w:szCs w:val="24"/>
        </w:rPr>
        <w:t xml:space="preserve">fuga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jugo egípcio. </w:t>
      </w:r>
      <w:r w:rsidR="003A1E19" w:rsidRPr="00C5704C">
        <w:rPr>
          <w:rFonts w:ascii="Times New Roman" w:hAnsi="Times New Roman" w:cs="Times New Roman"/>
          <w:sz w:val="24"/>
          <w:szCs w:val="24"/>
        </w:rPr>
        <w:t>Es</w:t>
      </w:r>
      <w:r w:rsidR="003A1E19">
        <w:rPr>
          <w:rFonts w:ascii="Times New Roman" w:hAnsi="Times New Roman" w:cs="Times New Roman"/>
          <w:sz w:val="24"/>
          <w:szCs w:val="24"/>
        </w:rPr>
        <w:t>s</w:t>
      </w:r>
      <w:r w:rsidR="003A1E19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é um exemplo d</w:t>
      </w:r>
      <w:r w:rsidR="0044221E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imitação genial que Púchkin colocava </w:t>
      </w:r>
      <w:r w:rsidR="00CF1B5A">
        <w:rPr>
          <w:rFonts w:ascii="Times New Roman" w:hAnsi="Times New Roman" w:cs="Times New Roman"/>
          <w:sz w:val="24"/>
          <w:szCs w:val="24"/>
        </w:rPr>
        <w:t>no ponto mais alto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criação... A imitação d</w:t>
      </w:r>
      <w:r w:rsidR="00CF1B5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grandes paradigmas exige mais talento que inovação... O estágio inferior da criação é o epigonismo, depois vem a inovação</w:t>
      </w:r>
      <w:ins w:id="2374" w:author="Daniela Mountian" w:date="2017-08-28T12:57:00Z">
        <w:r w:rsidR="00366D7C">
          <w:rPr>
            <w:rFonts w:ascii="Times New Roman" w:hAnsi="Times New Roman" w:cs="Times New Roman"/>
            <w:sz w:val="24"/>
            <w:szCs w:val="24"/>
          </w:rPr>
          <w:t xml:space="preserve"> e,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375" w:author="Daniela Mountian" w:date="2017-08-28T12:57:00Z">
        <w:r w:rsidR="00366D7C">
          <w:rPr>
            <w:rFonts w:ascii="Times New Roman" w:hAnsi="Times New Roman" w:cs="Times New Roman"/>
            <w:sz w:val="24"/>
            <w:szCs w:val="24"/>
          </w:rPr>
          <w:t>em seguida,</w:t>
        </w:r>
      </w:ins>
      <w:r w:rsidR="00CF1B5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imitação </w:t>
      </w:r>
      <w:r w:rsidR="0046200B">
        <w:rPr>
          <w:rFonts w:ascii="Times New Roman" w:hAnsi="Times New Roman" w:cs="Times New Roman"/>
          <w:sz w:val="24"/>
          <w:szCs w:val="24"/>
        </w:rPr>
        <w:t>d</w:t>
      </w:r>
      <w:r w:rsidR="0046200B"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grandes paradigmas... </w:t>
      </w:r>
      <w:r w:rsidR="0046200B" w:rsidRPr="00C5704C">
        <w:rPr>
          <w:rFonts w:ascii="Times New Roman" w:hAnsi="Times New Roman" w:cs="Times New Roman"/>
          <w:sz w:val="24"/>
          <w:szCs w:val="24"/>
        </w:rPr>
        <w:t>Is</w:t>
      </w:r>
      <w:r w:rsidR="0046200B">
        <w:rPr>
          <w:rFonts w:ascii="Times New Roman" w:hAnsi="Times New Roman" w:cs="Times New Roman"/>
          <w:sz w:val="24"/>
          <w:szCs w:val="24"/>
        </w:rPr>
        <w:t>s</w:t>
      </w:r>
      <w:r w:rsidR="0046200B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</w:t>
      </w:r>
      <w:r w:rsidR="00683819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classicismo... A grandeza da Bíblia está na imitação, na imitação de Deus... Pode ser que o genial imitador Esdras </w:t>
      </w:r>
      <w:r w:rsidR="00CF1B5A">
        <w:rPr>
          <w:rFonts w:ascii="Times New Roman" w:hAnsi="Times New Roman" w:cs="Times New Roman"/>
          <w:sz w:val="24"/>
          <w:szCs w:val="24"/>
        </w:rPr>
        <w:t xml:space="preserve">tenha anotado </w:t>
      </w:r>
      <w:ins w:id="2376" w:author="Daniela Mountian" w:date="2017-08-28T13:00:00Z">
        <w:r w:rsidR="00D913F0">
          <w:rPr>
            <w:rFonts w:ascii="Times New Roman" w:hAnsi="Times New Roman" w:cs="Times New Roman"/>
            <w:sz w:val="24"/>
            <w:szCs w:val="24"/>
          </w:rPr>
          <w:t>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poema no Pentateuco de Moisés </w:t>
      </w:r>
      <w:ins w:id="2377" w:author="Daniela Mountian" w:date="2017-08-28T13:01:00Z">
        <w:r w:rsidR="00D913F0">
          <w:rPr>
            <w:rFonts w:ascii="Times New Roman" w:hAnsi="Times New Roman" w:cs="Times New Roman"/>
            <w:sz w:val="24"/>
            <w:szCs w:val="24"/>
          </w:rPr>
          <w:t>através</w:t>
        </w:r>
      </w:ins>
      <w:ins w:id="2378" w:author="Daniela Mountian" w:date="2017-08-28T12:58:00Z">
        <w:r w:rsidR="00366D7C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379" w:author="Daniela Mountian" w:date="2017-08-28T13:02:00Z">
        <w:r w:rsidR="00D913F0">
          <w:rPr>
            <w:rFonts w:ascii="Times New Roman" w:hAnsi="Times New Roman" w:cs="Times New Roman"/>
            <w:sz w:val="24"/>
            <w:szCs w:val="24"/>
          </w:rPr>
          <w:t xml:space="preserve">de </w:t>
        </w:r>
      </w:ins>
      <w:ins w:id="2380" w:author="Daniela Mountian" w:date="2017-08-28T12:58:00Z">
        <w:r w:rsidR="00366D7C" w:rsidRPr="00C5704C">
          <w:rPr>
            <w:rFonts w:ascii="Times New Roman" w:hAnsi="Times New Roman" w:cs="Times New Roman"/>
            <w:sz w:val="24"/>
            <w:szCs w:val="24"/>
          </w:rPr>
          <w:t xml:space="preserve">antigas lendas orais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ins w:id="2381" w:author="Daniela Mountian" w:date="2017-08-28T13:04:00Z">
        <w:r w:rsidR="00D913F0">
          <w:rPr>
            <w:rFonts w:ascii="Times New Roman" w:hAnsi="Times New Roman" w:cs="Times New Roman"/>
            <w:sz w:val="24"/>
            <w:szCs w:val="24"/>
          </w:rPr>
          <w:t xml:space="preserve">depois </w:t>
        </w:r>
      </w:ins>
      <w:del w:id="2382" w:author="Daniela Mountian" w:date="2017-08-28T13:04:00Z">
        <w:r w:rsidR="0024094F" w:rsidRPr="00C5704C" w:rsidDel="00D913F0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2383" w:author="Daniela Mountian" w:date="2017-08-28T13:04:00Z">
        <w:r w:rsidR="00D913F0">
          <w:rPr>
            <w:rFonts w:ascii="Times New Roman" w:hAnsi="Times New Roman" w:cs="Times New Roman"/>
            <w:sz w:val="24"/>
            <w:szCs w:val="24"/>
          </w:rPr>
          <w:t>tenha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colocado </w:t>
      </w:r>
      <w:ins w:id="2384" w:author="Daniela Mountian" w:date="2017-08-28T13:04:00Z">
        <w:r w:rsidR="00D913F0">
          <w:rPr>
            <w:rFonts w:ascii="Times New Roman" w:hAnsi="Times New Roman" w:cs="Times New Roman"/>
            <w:sz w:val="24"/>
            <w:szCs w:val="24"/>
          </w:rPr>
          <w:t xml:space="preserve">Moisés </w:t>
        </w:r>
      </w:ins>
      <w:ins w:id="2385" w:author="Daniela Mountian" w:date="2017-08-28T13:05:00Z">
        <w:r w:rsidR="00D913F0">
          <w:rPr>
            <w:rFonts w:ascii="Times New Roman" w:hAnsi="Times New Roman" w:cs="Times New Roman"/>
            <w:sz w:val="24"/>
            <w:szCs w:val="24"/>
          </w:rPr>
          <w:t xml:space="preserve">como </w:t>
        </w:r>
      </w:ins>
      <w:ins w:id="2386" w:author="Daniela Mountian" w:date="2017-08-28T13:06:00Z">
        <w:r w:rsidR="00D913F0">
          <w:rPr>
            <w:rFonts w:ascii="Times New Roman" w:hAnsi="Times New Roman" w:cs="Times New Roman"/>
            <w:sz w:val="24"/>
            <w:szCs w:val="24"/>
          </w:rPr>
          <w:t xml:space="preserve">figura </w:t>
        </w:r>
      </w:ins>
      <w:ins w:id="2387" w:author="Daniela Mountian" w:date="2017-08-28T13:05:00Z">
        <w:r w:rsidR="00D913F0">
          <w:rPr>
            <w:rFonts w:ascii="Times New Roman" w:hAnsi="Times New Roman" w:cs="Times New Roman"/>
            <w:sz w:val="24"/>
            <w:szCs w:val="24"/>
          </w:rPr>
          <w:t>principal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388" w:author="Daniela Mountian" w:date="2017-08-28T13:03:00Z">
        <w:r w:rsidR="00D913F0">
          <w:rPr>
            <w:rFonts w:ascii="Times New Roman" w:hAnsi="Times New Roman" w:cs="Times New Roman"/>
            <w:sz w:val="24"/>
            <w:szCs w:val="24"/>
          </w:rPr>
          <w:t>papel</w:t>
        </w:r>
      </w:ins>
      <w:ins w:id="2389" w:author="Daniela Mountian" w:date="2017-07-22T15:09:00Z">
        <w:r w:rsidR="004F43E3">
          <w:rPr>
            <w:rFonts w:ascii="Times New Roman" w:hAnsi="Times New Roman" w:cs="Times New Roman"/>
            <w:sz w:val="24"/>
            <w:szCs w:val="24"/>
          </w:rPr>
          <w:t xml:space="preserve"> que lhe </w:t>
        </w:r>
      </w:ins>
      <w:ins w:id="2390" w:author="Daniela Mountian" w:date="2017-07-22T15:40:00Z">
        <w:r w:rsidR="00683819">
          <w:rPr>
            <w:rFonts w:ascii="Times New Roman" w:hAnsi="Times New Roman" w:cs="Times New Roman"/>
            <w:sz w:val="24"/>
            <w:szCs w:val="24"/>
          </w:rPr>
          <w:t>convém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a verdade da poesia está acima da verdade histórica... Mas isso eu não li... </w:t>
      </w:r>
      <w:r w:rsidR="004F43E3">
        <w:rPr>
          <w:rFonts w:ascii="Times New Roman" w:hAnsi="Times New Roman" w:cs="Times New Roman"/>
          <w:sz w:val="24"/>
          <w:szCs w:val="24"/>
        </w:rPr>
        <w:t>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E3">
        <w:rPr>
          <w:rFonts w:ascii="Times New Roman" w:hAnsi="Times New Roman" w:cs="Times New Roman"/>
          <w:sz w:val="24"/>
          <w:szCs w:val="24"/>
        </w:rPr>
        <w:t xml:space="preserve">ideia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</w:t>
      </w:r>
      <w:ins w:id="2391" w:author="Daniela Mountian" w:date="2017-07-22T15:12:00Z">
        <w:r w:rsidR="004F43E3">
          <w:rPr>
            <w:rFonts w:ascii="Times New Roman" w:hAnsi="Times New Roman" w:cs="Times New Roman"/>
            <w:sz w:val="24"/>
            <w:szCs w:val="24"/>
          </w:rPr>
          <w:t>compreendi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sozinho, </w:t>
      </w:r>
      <w:r w:rsidR="0046200B">
        <w:rPr>
          <w:rFonts w:ascii="Times New Roman" w:hAnsi="Times New Roman" w:cs="Times New Roman"/>
          <w:sz w:val="24"/>
          <w:szCs w:val="24"/>
        </w:rPr>
        <w:t xml:space="preserve">só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depois </w:t>
      </w:r>
      <w:r w:rsidR="004F43E3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em Aristóteles e fiquei contente </w:t>
      </w:r>
      <w:r w:rsidR="004F43E3">
        <w:rPr>
          <w:rFonts w:ascii="Times New Roman" w:hAnsi="Times New Roman" w:cs="Times New Roman"/>
          <w:sz w:val="24"/>
          <w:szCs w:val="24"/>
        </w:rPr>
        <w:t>ao achar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confirmação. Aristóteles </w:t>
      </w:r>
      <w:r w:rsidR="004F43E3">
        <w:rPr>
          <w:rFonts w:ascii="Times New Roman" w:hAnsi="Times New Roman" w:cs="Times New Roman"/>
          <w:sz w:val="24"/>
          <w:szCs w:val="24"/>
        </w:rPr>
        <w:t>afirmava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4F43E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E3">
        <w:rPr>
          <w:rFonts w:ascii="Times New Roman" w:hAnsi="Times New Roman" w:cs="Times New Roman"/>
          <w:sz w:val="24"/>
          <w:szCs w:val="24"/>
        </w:rPr>
        <w:t xml:space="preserve">mesmo 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obra do historiador Heródoto </w:t>
      </w:r>
      <w:r w:rsidR="004F43E3">
        <w:rPr>
          <w:rFonts w:ascii="Times New Roman" w:hAnsi="Times New Roman" w:cs="Times New Roman"/>
          <w:sz w:val="24"/>
          <w:szCs w:val="24"/>
        </w:rPr>
        <w:t>tivesse sido escrita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versos</w:t>
      </w:r>
      <w:r w:rsidR="004F43E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E3">
        <w:rPr>
          <w:rFonts w:ascii="Times New Roman" w:hAnsi="Times New Roman" w:cs="Times New Roman"/>
          <w:sz w:val="24"/>
          <w:szCs w:val="24"/>
        </w:rPr>
        <w:t>continuaria sendo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história, e não poesia. A diferença </w:t>
      </w:r>
      <w:r w:rsidR="004F43E3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o historiador fala sobre o </w:t>
      </w:r>
      <w:r w:rsidR="004F43E3">
        <w:rPr>
          <w:rFonts w:ascii="Times New Roman" w:hAnsi="Times New Roman" w:cs="Times New Roman"/>
          <w:sz w:val="24"/>
          <w:szCs w:val="24"/>
        </w:rPr>
        <w:t xml:space="preserve">que de fato </w:t>
      </w:r>
      <w:r w:rsidR="0024094F" w:rsidRPr="00C5704C">
        <w:rPr>
          <w:rFonts w:ascii="Times New Roman" w:hAnsi="Times New Roman" w:cs="Times New Roman"/>
          <w:sz w:val="24"/>
          <w:szCs w:val="24"/>
        </w:rPr>
        <w:t>acontec</w:t>
      </w:r>
      <w:r w:rsidR="004F43E3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enquanto o poeta </w:t>
      </w:r>
      <w:r w:rsidR="004F43E3">
        <w:rPr>
          <w:rFonts w:ascii="Times New Roman" w:hAnsi="Times New Roman" w:cs="Times New Roman"/>
          <w:sz w:val="24"/>
          <w:szCs w:val="24"/>
        </w:rPr>
        <w:t xml:space="preserve">fala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sobre o que poderia ter acontecido. Por isso a poesia é mais filosófica e mais séria do que a história. A poesia fala sobre </w:t>
      </w:r>
      <w:r w:rsidR="004F43E3">
        <w:rPr>
          <w:rFonts w:ascii="Times New Roman" w:hAnsi="Times New Roman" w:cs="Times New Roman"/>
          <w:sz w:val="24"/>
          <w:szCs w:val="24"/>
        </w:rPr>
        <w:t>o geral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história sobre o particular. </w:t>
      </w:r>
      <w:r w:rsidR="004F43E3">
        <w:rPr>
          <w:rFonts w:ascii="Times New Roman" w:hAnsi="Times New Roman" w:cs="Times New Roman"/>
          <w:sz w:val="24"/>
          <w:szCs w:val="24"/>
        </w:rPr>
        <w:t>O geral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E3">
        <w:rPr>
          <w:rFonts w:ascii="Times New Roman" w:hAnsi="Times New Roman" w:cs="Times New Roman"/>
          <w:sz w:val="24"/>
          <w:szCs w:val="24"/>
        </w:rPr>
        <w:t>abrange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E3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deve ser feito e </w:t>
      </w:r>
      <w:del w:id="2392" w:author="Daniela Mountian" w:date="2017-08-28T13:08:00Z">
        <w:r w:rsidR="0024094F" w:rsidRPr="00C5704C" w:rsidDel="00B30892">
          <w:rPr>
            <w:rFonts w:ascii="Times New Roman" w:hAnsi="Times New Roman" w:cs="Times New Roman"/>
            <w:sz w:val="24"/>
            <w:szCs w:val="24"/>
          </w:rPr>
          <w:delText>a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que se </w:t>
      </w:r>
      <w:ins w:id="2393" w:author="Daniela Mountian" w:date="2017-08-28T13:08:00Z">
        <w:r w:rsidR="00B30892">
          <w:rPr>
            <w:rFonts w:ascii="Times New Roman" w:hAnsi="Times New Roman" w:cs="Times New Roman"/>
            <w:sz w:val="24"/>
            <w:szCs w:val="24"/>
          </w:rPr>
          <w:t>almeja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enquanto o particular histórico fala </w:t>
      </w:r>
      <w:r w:rsidR="00F52BA7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que aconteceu e </w:t>
      </w:r>
      <w:r w:rsidR="004F43E3">
        <w:rPr>
          <w:rFonts w:ascii="Times New Roman" w:hAnsi="Times New Roman" w:cs="Times New Roman"/>
          <w:sz w:val="24"/>
          <w:szCs w:val="24"/>
        </w:rPr>
        <w:t>de</w:t>
      </w:r>
      <w:r w:rsidR="0046200B">
        <w:rPr>
          <w:rFonts w:ascii="Times New Roman" w:hAnsi="Times New Roman" w:cs="Times New Roman"/>
          <w:sz w:val="24"/>
          <w:szCs w:val="24"/>
        </w:rPr>
        <w:t xml:space="preserve"> seu resultado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E a </w:t>
      </w:r>
      <w:r w:rsidR="004F43E3">
        <w:rPr>
          <w:rFonts w:ascii="Times New Roman" w:hAnsi="Times New Roman" w:cs="Times New Roman"/>
          <w:sz w:val="24"/>
          <w:szCs w:val="24"/>
        </w:rPr>
        <w:t>criação</w:t>
      </w:r>
      <w:r w:rsidR="004F43E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43E3">
        <w:rPr>
          <w:rFonts w:ascii="Times New Roman" w:hAnsi="Times New Roman" w:cs="Times New Roman"/>
          <w:sz w:val="24"/>
          <w:szCs w:val="24"/>
        </w:rPr>
        <w:t xml:space="preserve">do mundo do ponto de vista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bíblico, </w:t>
      </w:r>
      <w:ins w:id="2394" w:author="Daniela Mountian" w:date="2017-08-28T13:10:00Z">
        <w:r w:rsidR="0064611C">
          <w:rPr>
            <w:rFonts w:ascii="Times New Roman" w:hAnsi="Times New Roman" w:cs="Times New Roman"/>
            <w:sz w:val="24"/>
            <w:szCs w:val="24"/>
          </w:rPr>
          <w:t>sobre a qual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popes </w:t>
      </w:r>
      <w:r w:rsidR="004F43E3">
        <w:rPr>
          <w:rFonts w:ascii="Times New Roman" w:hAnsi="Times New Roman" w:cs="Times New Roman"/>
          <w:sz w:val="24"/>
          <w:szCs w:val="24"/>
        </w:rPr>
        <w:t>atoleimados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discutem </w:t>
      </w:r>
      <w:r w:rsidR="004F43E3">
        <w:rPr>
          <w:rFonts w:ascii="Times New Roman" w:hAnsi="Times New Roman" w:cs="Times New Roman"/>
          <w:sz w:val="24"/>
          <w:szCs w:val="24"/>
        </w:rPr>
        <w:t>num palavreado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científico-filosófico</w:t>
      </w:r>
      <w:r w:rsidR="0046200B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>é um poema que não permite uma análise históric</w:t>
      </w:r>
      <w:r w:rsidR="004F43E3">
        <w:rPr>
          <w:rFonts w:ascii="Times New Roman" w:hAnsi="Times New Roman" w:cs="Times New Roman"/>
          <w:sz w:val="24"/>
          <w:szCs w:val="24"/>
        </w:rPr>
        <w:t>o-científica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se expressando, </w:t>
      </w:r>
      <w:r w:rsidR="00683819">
        <w:rPr>
          <w:rFonts w:ascii="Times New Roman" w:hAnsi="Times New Roman" w:cs="Times New Roman"/>
          <w:sz w:val="24"/>
          <w:szCs w:val="24"/>
        </w:rPr>
        <w:t xml:space="preserve">de maneira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prolixa e até </w:t>
      </w:r>
      <w:r w:rsidR="00683819">
        <w:rPr>
          <w:rFonts w:ascii="Times New Roman" w:hAnsi="Times New Roman" w:cs="Times New Roman"/>
          <w:sz w:val="24"/>
          <w:szCs w:val="24"/>
        </w:rPr>
        <w:t>lhe arder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garganta, Andrei entendeu que</w:t>
      </w:r>
      <w:r w:rsidR="00437454">
        <w:rPr>
          <w:rFonts w:ascii="Times New Roman" w:hAnsi="Times New Roman" w:cs="Times New Roman"/>
          <w:sz w:val="24"/>
          <w:szCs w:val="24"/>
        </w:rPr>
        <w:t>, 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7454">
        <w:rPr>
          <w:rFonts w:ascii="Times New Roman" w:hAnsi="Times New Roman" w:cs="Times New Roman"/>
          <w:sz w:val="24"/>
          <w:szCs w:val="24"/>
        </w:rPr>
        <w:t>ele tentou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dizer </w:t>
      </w:r>
      <w:r w:rsidR="00683819">
        <w:rPr>
          <w:rFonts w:ascii="Times New Roman" w:hAnsi="Times New Roman" w:cs="Times New Roman"/>
          <w:sz w:val="24"/>
          <w:szCs w:val="24"/>
        </w:rPr>
        <w:t>alg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em que tinha convicção e acreditava </w:t>
      </w:r>
      <w:ins w:id="2395" w:author="Daniela Mountian" w:date="2017-08-28T13:12:00Z">
        <w:r w:rsidR="0064611C">
          <w:rPr>
            <w:rFonts w:ascii="Times New Roman" w:hAnsi="Times New Roman" w:cs="Times New Roman"/>
            <w:sz w:val="24"/>
            <w:szCs w:val="24"/>
          </w:rPr>
          <w:t>sinceramente</w:t>
        </w:r>
      </w:ins>
      <w:r w:rsidRPr="00C5704C">
        <w:rPr>
          <w:rFonts w:ascii="Times New Roman" w:hAnsi="Times New Roman" w:cs="Times New Roman"/>
          <w:sz w:val="24"/>
          <w:szCs w:val="24"/>
        </w:rPr>
        <w:t>, Ilov</w:t>
      </w:r>
      <w:r w:rsidR="004F43E3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iria replicar </w:t>
      </w:r>
      <w:r w:rsidR="00437454">
        <w:rPr>
          <w:rFonts w:ascii="Times New Roman" w:hAnsi="Times New Roman" w:cs="Times New Roman"/>
          <w:sz w:val="24"/>
          <w:szCs w:val="24"/>
        </w:rPr>
        <w:t>de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intelig</w:t>
      </w:r>
      <w:r w:rsidR="00437454">
        <w:rPr>
          <w:rFonts w:ascii="Times New Roman" w:hAnsi="Times New Roman" w:cs="Times New Roman"/>
          <w:sz w:val="24"/>
          <w:szCs w:val="24"/>
        </w:rPr>
        <w:t>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irrefut</w:t>
      </w:r>
      <w:r w:rsidR="0043745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vel, conforme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a capacidade do polemista russo</w:t>
      </w:r>
      <w:r w:rsidR="000F0D8C">
        <w:rPr>
          <w:rFonts w:ascii="Times New Roman" w:hAnsi="Times New Roman" w:cs="Times New Roman"/>
          <w:sz w:val="24"/>
          <w:szCs w:val="24"/>
        </w:rPr>
        <w:t>, cuja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fala </w:t>
      </w:r>
      <w:r w:rsidR="00437454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>mais inteligente</w:t>
      </w:r>
      <w:r w:rsidR="00437454">
        <w:rPr>
          <w:rFonts w:ascii="Times New Roman" w:hAnsi="Times New Roman" w:cs="Times New Roman"/>
          <w:sz w:val="24"/>
          <w:szCs w:val="24"/>
        </w:rPr>
        <w:t xml:space="preserve">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ideia. </w:t>
      </w:r>
      <w:r w:rsidR="00437454">
        <w:rPr>
          <w:rFonts w:ascii="Times New Roman" w:hAnsi="Times New Roman" w:cs="Times New Roman"/>
          <w:sz w:val="24"/>
          <w:szCs w:val="24"/>
        </w:rPr>
        <w:t>N</w:t>
      </w:r>
      <w:r w:rsidR="00E9157B" w:rsidRPr="00C5704C">
        <w:rPr>
          <w:rFonts w:ascii="Times New Roman" w:hAnsi="Times New Roman" w:cs="Times New Roman"/>
          <w:sz w:val="24"/>
          <w:szCs w:val="24"/>
        </w:rPr>
        <w:t>es</w:t>
      </w:r>
      <w:r w:rsidR="00E9157B">
        <w:rPr>
          <w:rFonts w:ascii="Times New Roman" w:hAnsi="Times New Roman" w:cs="Times New Roman"/>
          <w:sz w:val="24"/>
          <w:szCs w:val="24"/>
        </w:rPr>
        <w:t>s</w:t>
      </w:r>
      <w:r w:rsidR="00E9157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momento, a empregada taciturna trouxe o samovar aquecido e o brincalhão </w:t>
      </w:r>
      <w:r w:rsidR="00437454">
        <w:rPr>
          <w:rFonts w:ascii="Times New Roman" w:hAnsi="Times New Roman" w:cs="Times New Roman"/>
          <w:sz w:val="24"/>
          <w:szCs w:val="24"/>
        </w:rPr>
        <w:t>Belogr</w:t>
      </w:r>
      <w:ins w:id="2396" w:author="Daniela Mountian" w:date="2017-09-03T22:24:00Z">
        <w:r w:rsidR="004D4AF2">
          <w:rPr>
            <w:rFonts w:ascii="Times New Roman" w:hAnsi="Times New Roman" w:cs="Times New Roman"/>
            <w:sz w:val="24"/>
            <w:szCs w:val="24"/>
          </w:rPr>
          <w:t>ú</w:t>
        </w:r>
      </w:ins>
      <w:r w:rsidR="00437454">
        <w:rPr>
          <w:rFonts w:ascii="Times New Roman" w:hAnsi="Times New Roman" w:cs="Times New Roman"/>
          <w:sz w:val="24"/>
          <w:szCs w:val="24"/>
        </w:rPr>
        <w:t>dov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vermelho da aguardente caseira, </w:t>
      </w:r>
      <w:r w:rsidR="00437454">
        <w:rPr>
          <w:rFonts w:ascii="Times New Roman" w:hAnsi="Times New Roman" w:cs="Times New Roman"/>
          <w:sz w:val="24"/>
          <w:szCs w:val="24"/>
        </w:rPr>
        <w:t>intrometeu-se:</w:t>
      </w:r>
    </w:p>
    <w:p w:rsidR="0024094F" w:rsidRPr="00C5704C" w:rsidRDefault="00E9157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7454">
        <w:rPr>
          <w:rFonts w:ascii="Times New Roman" w:hAnsi="Times New Roman" w:cs="Times New Roman"/>
          <w:sz w:val="24"/>
          <w:szCs w:val="24"/>
        </w:rPr>
        <w:t>J</w:t>
      </w:r>
      <w:r w:rsidR="0024094F" w:rsidRPr="00C5704C">
        <w:rPr>
          <w:rFonts w:ascii="Times New Roman" w:hAnsi="Times New Roman" w:cs="Times New Roman"/>
          <w:sz w:val="24"/>
          <w:szCs w:val="24"/>
        </w:rPr>
        <w:t>uventude</w:t>
      </w:r>
      <w:ins w:id="2397" w:author="Daniela Mountian" w:date="2017-08-28T13:56:00Z">
        <w:r w:rsidR="00F67459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crianças... Lembram-se</w:t>
      </w:r>
      <w:r w:rsidR="00EA7BDD">
        <w:rPr>
          <w:rFonts w:ascii="Times New Roman" w:hAnsi="Times New Roman" w:cs="Times New Roman"/>
          <w:sz w:val="24"/>
          <w:szCs w:val="24"/>
        </w:rPr>
        <w:t>...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398" w:author="Daniela Mountian" w:date="2017-08-28T13:57:00Z">
        <w:r w:rsidR="00F67459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399" w:author="Daniela Mountian" w:date="2017-08-28T13:56:00Z">
        <w:r w:rsidR="00F67459" w:rsidRPr="00C5704C">
          <w:rPr>
            <w:rFonts w:ascii="Times New Roman" w:hAnsi="Times New Roman" w:cs="Times New Roman"/>
            <w:sz w:val="24"/>
            <w:szCs w:val="24"/>
          </w:rPr>
          <w:t>disse, alegre</w:t>
        </w:r>
        <w:r w:rsidR="00F67459">
          <w:rPr>
            <w:rFonts w:ascii="Times New Roman" w:hAnsi="Times New Roman" w:cs="Times New Roman"/>
            <w:sz w:val="24"/>
            <w:szCs w:val="24"/>
          </w:rPr>
          <w:t xml:space="preserve"> e rindo</w:t>
        </w:r>
      </w:ins>
      <w:ins w:id="2400" w:author="Daniela Mountian" w:date="2017-08-28T13:57:00Z">
        <w:r w:rsidR="00F67459">
          <w:rPr>
            <w:rFonts w:ascii="Times New Roman" w:hAnsi="Times New Roman" w:cs="Times New Roman"/>
            <w:sz w:val="24"/>
            <w:szCs w:val="24"/>
          </w:rPr>
          <w:t>.</w:t>
        </w:r>
      </w:ins>
      <w:ins w:id="2401" w:author="Daniela Mountian" w:date="2017-08-28T13:56:00Z">
        <w:r w:rsidR="00F67459" w:rsidRPr="006213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7BDD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iga-me, filho, será que você não se deflorou na infância </w:t>
      </w:r>
      <w:ins w:id="2402" w:author="Daniela Mountian" w:date="2017-08-28T13:46:00Z">
        <w:r w:rsidR="009C51BE">
          <w:rPr>
            <w:rFonts w:ascii="Times New Roman" w:hAnsi="Times New Roman" w:cs="Times New Roman"/>
            <w:sz w:val="24"/>
            <w:szCs w:val="24"/>
          </w:rPr>
          <w:t xml:space="preserve">pela excitação, não se </w:t>
        </w:r>
      </w:ins>
      <w:ins w:id="2403" w:author="Daniela Mountian" w:date="2017-08-28T13:48:00Z">
        <w:r w:rsidR="009C51BE">
          <w:rPr>
            <w:rFonts w:ascii="Times New Roman" w:hAnsi="Times New Roman" w:cs="Times New Roman"/>
            <w:sz w:val="24"/>
            <w:szCs w:val="24"/>
          </w:rPr>
          <w:t xml:space="preserve">estimulou </w:t>
        </w:r>
      </w:ins>
      <w:ins w:id="2404" w:author="Daniela Mountian" w:date="2017-08-28T13:56:00Z">
        <w:r w:rsidR="006F1C67">
          <w:rPr>
            <w:rFonts w:ascii="Times New Roman" w:hAnsi="Times New Roman" w:cs="Times New Roman"/>
            <w:sz w:val="24"/>
            <w:szCs w:val="24"/>
          </w:rPr>
          <w:t>sozinho</w:t>
        </w:r>
      </w:ins>
      <w:ins w:id="2405" w:author="Leila" w:date="2016-07-24T20:37:00Z">
        <w:r>
          <w:rPr>
            <w:rFonts w:ascii="Times New Roman" w:hAnsi="Times New Roman" w:cs="Times New Roman"/>
            <w:sz w:val="24"/>
            <w:szCs w:val="24"/>
          </w:rPr>
          <w:t>?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E9157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Diga-me, filho </w:t>
      </w:r>
      <w:r w:rsidR="0076326C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7BDD">
        <w:rPr>
          <w:rFonts w:ascii="Times New Roman" w:hAnsi="Times New Roman" w:cs="Times New Roman"/>
          <w:sz w:val="24"/>
          <w:szCs w:val="24"/>
        </w:rPr>
        <w:t>tomou a palavra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intelectual</w:t>
      </w:r>
      <w:ins w:id="2406" w:author="Daniela Mountian" w:date="2017-07-22T16:09:00Z">
        <w:r w:rsidR="00EA7BDD">
          <w:rPr>
            <w:rFonts w:ascii="Times New Roman" w:hAnsi="Times New Roman" w:cs="Times New Roman"/>
            <w:sz w:val="24"/>
            <w:szCs w:val="24"/>
          </w:rPr>
          <w:t>-</w:t>
        </w:r>
      </w:ins>
      <w:ins w:id="2407" w:author="Daniela Mountian" w:date="2017-08-28T13:16:00Z">
        <w:r w:rsidR="0064611C">
          <w:rPr>
            <w:rFonts w:ascii="Times New Roman" w:hAnsi="Times New Roman" w:cs="Times New Roman"/>
            <w:sz w:val="24"/>
            <w:szCs w:val="24"/>
          </w:rPr>
          <w:t>farrista</w:t>
        </w:r>
      </w:ins>
      <w:ins w:id="2408" w:author="Daniela Mountian" w:date="2017-07-22T16:10:00Z">
        <w:r w:rsidR="00EA7BD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Ilov</w:t>
      </w:r>
      <w:r w:rsidR="00EA7BDD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</w:t>
      </w:r>
      <w:r w:rsidR="00EA7BDD">
        <w:rPr>
          <w:rFonts w:ascii="Times New Roman" w:hAnsi="Times New Roman" w:cs="Times New Roman"/>
          <w:sz w:val="24"/>
          <w:szCs w:val="24"/>
        </w:rPr>
        <w:t>, todo desgrenhado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326C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será que você não </w:t>
      </w:r>
      <w:ins w:id="2409" w:author="Daniela Mountian" w:date="2017-08-28T13:35:00Z">
        <w:r w:rsidR="00735933">
          <w:rPr>
            <w:rFonts w:ascii="Times New Roman" w:hAnsi="Times New Roman" w:cs="Times New Roman"/>
            <w:sz w:val="24"/>
            <w:szCs w:val="24"/>
          </w:rPr>
          <w:t>cometeu atos impuros com outro homem</w:t>
        </w:r>
      </w:ins>
      <w:ins w:id="2410" w:author="Daniela Mountian" w:date="2017-08-28T13:53:00Z">
        <w:r w:rsidR="00F02E40">
          <w:rPr>
            <w:rFonts w:ascii="Times New Roman" w:hAnsi="Times New Roman" w:cs="Times New Roman"/>
            <w:sz w:val="24"/>
            <w:szCs w:val="24"/>
          </w:rPr>
          <w:t xml:space="preserve"> ou deixou que ele cometesse em você</w:t>
        </w:r>
      </w:ins>
      <w:ins w:id="2411" w:author="Daniela Mountian" w:date="2017-08-28T13:47:00Z">
        <w:r w:rsidR="009C51BE">
          <w:rPr>
            <w:rFonts w:ascii="Times New Roman" w:hAnsi="Times New Roman" w:cs="Times New Roman"/>
            <w:sz w:val="24"/>
            <w:szCs w:val="24"/>
          </w:rPr>
          <w:t>, não</w:t>
        </w:r>
      </w:ins>
      <w:ins w:id="2412" w:author="Daniela Mountian" w:date="2017-08-28T13:35:00Z">
        <w:r w:rsidR="0073593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413" w:author="Daniela Mountian" w:date="2017-08-28T13:47:00Z">
        <w:r w:rsidR="009C51BE">
          <w:rPr>
            <w:rFonts w:ascii="Times New Roman" w:hAnsi="Times New Roman" w:cs="Times New Roman"/>
            <w:sz w:val="24"/>
            <w:szCs w:val="24"/>
          </w:rPr>
          <w:t>pecou</w:t>
        </w:r>
      </w:ins>
      <w:ins w:id="2414" w:author="Daniela Mountian" w:date="2017-08-28T13:35:00Z">
        <w:r w:rsidR="00735933">
          <w:rPr>
            <w:rFonts w:ascii="Times New Roman" w:hAnsi="Times New Roman" w:cs="Times New Roman"/>
            <w:sz w:val="24"/>
            <w:szCs w:val="24"/>
          </w:rPr>
          <w:t xml:space="preserve"> com uma mulhe</w:t>
        </w:r>
      </w:ins>
      <w:ins w:id="2415" w:author="Daniela Mountian" w:date="2017-08-28T13:36:00Z">
        <w:r w:rsidR="00735933">
          <w:rPr>
            <w:rFonts w:ascii="Times New Roman" w:hAnsi="Times New Roman" w:cs="Times New Roman"/>
            <w:sz w:val="24"/>
            <w:szCs w:val="24"/>
          </w:rPr>
          <w:t>r</w:t>
        </w:r>
      </w:ins>
      <w:ins w:id="2416" w:author="Leila" w:date="2016-07-24T20:39:00Z">
        <w:r w:rsidR="0076326C">
          <w:rPr>
            <w:rFonts w:ascii="Times New Roman" w:hAnsi="Times New Roman" w:cs="Times New Roman"/>
            <w:sz w:val="24"/>
            <w:szCs w:val="24"/>
          </w:rPr>
          <w:t>?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ins w:id="2417" w:author="Daniela Mountian" w:date="2017-08-28T13:26:00Z">
        <w:r w:rsidR="008E1E60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196"/>
        </w:r>
      </w:ins>
    </w:p>
    <w:p w:rsidR="000F0D8C" w:rsidRDefault="002C75F8" w:rsidP="002B776E">
      <w:pPr>
        <w:spacing w:after="0" w:line="360" w:lineRule="auto"/>
        <w:ind w:firstLine="709"/>
        <w:jc w:val="both"/>
        <w:rPr>
          <w:ins w:id="2422" w:author="Daniela Mountian" w:date="2017-07-28T18:11:00Z"/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0966C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Gavriil</w:t>
      </w:r>
      <w:r w:rsidR="000966CD">
        <w:rPr>
          <w:rFonts w:ascii="Times New Roman" w:hAnsi="Times New Roman" w:cs="Times New Roman"/>
          <w:sz w:val="24"/>
          <w:szCs w:val="24"/>
        </w:rPr>
        <w:t>, pare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66CD">
        <w:rPr>
          <w:rFonts w:ascii="Times New Roman" w:hAnsi="Times New Roman" w:cs="Times New Roman"/>
          <w:sz w:val="24"/>
          <w:szCs w:val="24"/>
        </w:rPr>
        <w:t xml:space="preserve">de </w:t>
      </w:r>
      <w:r w:rsidR="000966CD" w:rsidRPr="00C5704C">
        <w:rPr>
          <w:rFonts w:ascii="Times New Roman" w:hAnsi="Times New Roman" w:cs="Times New Roman"/>
          <w:sz w:val="24"/>
          <w:szCs w:val="24"/>
        </w:rPr>
        <w:t>dizer es</w:t>
      </w:r>
      <w:r w:rsidR="000966CD">
        <w:rPr>
          <w:rFonts w:ascii="Times New Roman" w:hAnsi="Times New Roman" w:cs="Times New Roman"/>
          <w:sz w:val="24"/>
          <w:szCs w:val="24"/>
        </w:rPr>
        <w:t>s</w:t>
      </w:r>
      <w:r w:rsidR="000966CD" w:rsidRPr="00C5704C">
        <w:rPr>
          <w:rFonts w:ascii="Times New Roman" w:hAnsi="Times New Roman" w:cs="Times New Roman"/>
          <w:sz w:val="24"/>
          <w:szCs w:val="24"/>
        </w:rPr>
        <w:t>as coisas na frente dos jovens...</w:t>
      </w:r>
      <w:r w:rsidR="000966CD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Klávdia, </w:t>
      </w:r>
      <w:r w:rsidR="000966CD">
        <w:rPr>
          <w:rFonts w:ascii="Times New Roman" w:hAnsi="Times New Roman" w:cs="Times New Roman"/>
          <w:sz w:val="24"/>
          <w:szCs w:val="24"/>
        </w:rPr>
        <w:t xml:space="preserve">vermelha, </w:t>
      </w:r>
      <w:r w:rsidR="0024094F" w:rsidRPr="00C5704C">
        <w:rPr>
          <w:rFonts w:ascii="Times New Roman" w:hAnsi="Times New Roman" w:cs="Times New Roman"/>
          <w:sz w:val="24"/>
          <w:szCs w:val="24"/>
        </w:rPr>
        <w:t>piscando tolamente os olhos</w:t>
      </w:r>
      <w:r w:rsidR="000966CD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C75F8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66CD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foi </w:t>
      </w:r>
      <w:r w:rsidR="000966CD">
        <w:rPr>
          <w:rFonts w:ascii="Times New Roman" w:hAnsi="Times New Roman" w:cs="Times New Roman"/>
          <w:sz w:val="24"/>
          <w:szCs w:val="24"/>
        </w:rPr>
        <w:t>flagrado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0966CD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anima</w:t>
      </w:r>
      <w:r w:rsidR="00BB7D5A">
        <w:rPr>
          <w:rFonts w:ascii="Times New Roman" w:hAnsi="Times New Roman" w:cs="Times New Roman"/>
          <w:sz w:val="24"/>
          <w:szCs w:val="24"/>
        </w:rPr>
        <w:t>l no pasto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com </w:t>
      </w:r>
      <w:r w:rsidR="00904DAF">
        <w:rPr>
          <w:rFonts w:ascii="Times New Roman" w:hAnsi="Times New Roman" w:cs="Times New Roman"/>
          <w:sz w:val="24"/>
          <w:szCs w:val="24"/>
        </w:rPr>
        <w:t>um</w:t>
      </w:r>
      <w:r w:rsidR="00F67459">
        <w:rPr>
          <w:rFonts w:ascii="Times New Roman" w:hAnsi="Times New Roman" w:cs="Times New Roman"/>
          <w:sz w:val="24"/>
          <w:szCs w:val="24"/>
        </w:rPr>
        <w:t>a</w:t>
      </w:r>
      <w:r w:rsidR="00904DAF">
        <w:rPr>
          <w:rFonts w:ascii="Times New Roman" w:hAnsi="Times New Roman" w:cs="Times New Roman"/>
          <w:sz w:val="24"/>
          <w:szCs w:val="24"/>
        </w:rPr>
        <w:t xml:space="preserve"> </w:t>
      </w:r>
      <w:r w:rsidR="00F67459">
        <w:rPr>
          <w:rFonts w:ascii="Times New Roman" w:hAnsi="Times New Roman" w:cs="Times New Roman"/>
          <w:sz w:val="24"/>
          <w:szCs w:val="24"/>
        </w:rPr>
        <w:t>ave</w:t>
      </w:r>
      <w:r w:rsidR="000966CD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0966CD">
        <w:rPr>
          <w:rFonts w:ascii="Times New Roman" w:hAnsi="Times New Roman" w:cs="Times New Roman"/>
          <w:sz w:val="24"/>
          <w:szCs w:val="24"/>
        </w:rPr>
        <w:t>estava</w:t>
      </w:r>
      <w:r w:rsidR="000966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23" w:author="Daniela Mountian" w:date="2017-08-28T13:59:00Z">
        <w:r w:rsidR="00F67459">
          <w:rPr>
            <w:rFonts w:ascii="Times New Roman" w:hAnsi="Times New Roman" w:cs="Times New Roman"/>
            <w:sz w:val="24"/>
            <w:szCs w:val="24"/>
          </w:rPr>
          <w:t>descontrolado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904DA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circuncisão do Cristo se deu no oitavo dia de </w:t>
      </w:r>
      <w:r w:rsidR="00BB7D5A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existência </w:t>
      </w:r>
      <w:r w:rsidR="00BB7D5A">
        <w:rPr>
          <w:rFonts w:ascii="Times New Roman" w:hAnsi="Times New Roman" w:cs="Times New Roman"/>
          <w:sz w:val="24"/>
          <w:szCs w:val="24"/>
        </w:rPr>
        <w:t xml:space="preserve">carnal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também o velho</w:t>
      </w:r>
      <w:r w:rsidR="00BB7D5A">
        <w:rPr>
          <w:rFonts w:ascii="Times New Roman" w:hAnsi="Times New Roman" w:cs="Times New Roman"/>
          <w:sz w:val="24"/>
          <w:szCs w:val="24"/>
        </w:rPr>
        <w:t xml:space="preserve"> Belogrudov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90B79">
        <w:rPr>
          <w:rFonts w:ascii="Times New Roman" w:hAnsi="Times New Roman" w:cs="Times New Roman"/>
          <w:sz w:val="24"/>
          <w:szCs w:val="24"/>
        </w:rPr>
        <w:t>atrevido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no oitavo dia dignaram-se </w:t>
      </w:r>
      <w:r w:rsidR="00390B79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circunci</w:t>
      </w:r>
      <w:r w:rsidR="00390B79">
        <w:rPr>
          <w:rFonts w:ascii="Times New Roman" w:hAnsi="Times New Roman" w:cs="Times New Roman"/>
          <w:sz w:val="24"/>
          <w:szCs w:val="24"/>
        </w:rPr>
        <w:t>dá-lo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a salvação d</w:t>
      </w:r>
      <w:ins w:id="2424" w:author="Daniela Mountian" w:date="2017-08-28T14:01:00Z">
        <w:r w:rsidR="003415DA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nossa tribo.</w:t>
      </w:r>
    </w:p>
    <w:p w:rsidR="0024094F" w:rsidRPr="00C5704C" w:rsidRDefault="00904DA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Vocês se l</w:t>
      </w:r>
      <w:r w:rsidRPr="00C5704C">
        <w:rPr>
          <w:rFonts w:ascii="Times New Roman" w:hAnsi="Times New Roman" w:cs="Times New Roman"/>
          <w:sz w:val="24"/>
          <w:szCs w:val="24"/>
        </w:rPr>
        <w:t>embram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incêndio na igreja</w:t>
      </w:r>
      <w:r w:rsidR="008A4E12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8A4E12">
        <w:rPr>
          <w:rFonts w:ascii="Times New Roman" w:hAnsi="Times New Roman" w:cs="Times New Roman"/>
          <w:sz w:val="24"/>
          <w:szCs w:val="24"/>
        </w:rPr>
        <w:t>Vsesviátski.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2197"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caixa com tocos de velas pegou fogo </w:t>
      </w:r>
      <w:r w:rsidR="007A7B2B" w:rsidRPr="00C5704C">
        <w:rPr>
          <w:rFonts w:ascii="Times New Roman" w:hAnsi="Times New Roman" w:cs="Times New Roman"/>
          <w:sz w:val="24"/>
          <w:szCs w:val="24"/>
        </w:rPr>
        <w:t>no coro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O </w:t>
      </w:r>
      <w:r w:rsidR="0024094F" w:rsidRPr="00CE1A17">
        <w:rPr>
          <w:rFonts w:ascii="Times New Roman" w:hAnsi="Times New Roman" w:cs="Times New Roman"/>
          <w:sz w:val="24"/>
          <w:szCs w:val="24"/>
        </w:rPr>
        <w:t>sacerdote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corria </w:t>
      </w:r>
      <w:r w:rsidR="00B62197">
        <w:rPr>
          <w:rFonts w:ascii="Times New Roman" w:hAnsi="Times New Roman" w:cs="Times New Roman"/>
          <w:sz w:val="24"/>
          <w:szCs w:val="24"/>
        </w:rPr>
        <w:t>segurando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cruz e gritava: </w:t>
      </w:r>
      <w:r w:rsidR="00B62197">
        <w:rPr>
          <w:rFonts w:ascii="Times New Roman" w:hAnsi="Times New Roman" w:cs="Times New Roman"/>
          <w:sz w:val="24"/>
          <w:szCs w:val="24"/>
        </w:rPr>
        <w:t>“A</w:t>
      </w:r>
      <w:r w:rsidR="0024094F" w:rsidRPr="00C5704C">
        <w:rPr>
          <w:rFonts w:ascii="Times New Roman" w:hAnsi="Times New Roman" w:cs="Times New Roman"/>
          <w:sz w:val="24"/>
          <w:szCs w:val="24"/>
        </w:rPr>
        <w:t>paguem, apaguem</w:t>
      </w:r>
      <w:r w:rsidR="00B62197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B62197">
        <w:rPr>
          <w:rFonts w:ascii="Times New Roman" w:hAnsi="Times New Roman" w:cs="Times New Roman"/>
          <w:sz w:val="24"/>
          <w:szCs w:val="24"/>
        </w:rPr>
        <w:t>”.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 o piso se incendiou...</w:t>
      </w:r>
    </w:p>
    <w:p w:rsidR="0024094F" w:rsidRPr="00C5704C" w:rsidRDefault="00904DA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quando nós estávamos escondidos n</w:t>
      </w:r>
      <w:r w:rsidR="00B62197">
        <w:rPr>
          <w:rFonts w:ascii="Times New Roman" w:hAnsi="Times New Roman" w:cs="Times New Roman"/>
          <w:sz w:val="24"/>
          <w:szCs w:val="24"/>
        </w:rPr>
        <w:t>uns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arbustos</w:t>
      </w:r>
      <w:r w:rsidR="00B62197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ria </w:t>
      </w:r>
      <w:r w:rsidR="00B62197">
        <w:rPr>
          <w:rFonts w:ascii="Times New Roman" w:hAnsi="Times New Roman" w:cs="Times New Roman"/>
          <w:sz w:val="24"/>
          <w:szCs w:val="24"/>
        </w:rPr>
        <w:t>Belogrudov.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25" w:author="Daniela Mountian" w:date="2017-08-28T14:06:00Z">
        <w:r w:rsidR="003415DA">
          <w:rPr>
            <w:rFonts w:ascii="Times New Roman" w:hAnsi="Times New Roman" w:cs="Times New Roman"/>
            <w:sz w:val="24"/>
            <w:szCs w:val="24"/>
          </w:rPr>
          <w:t>Uns g</w:t>
        </w:r>
      </w:ins>
      <w:r w:rsidR="00B62197">
        <w:rPr>
          <w:rFonts w:ascii="Times New Roman" w:hAnsi="Times New Roman" w:cs="Times New Roman"/>
          <w:sz w:val="24"/>
          <w:szCs w:val="24"/>
        </w:rPr>
        <w:t>ritavam</w:t>
      </w:r>
      <w:r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B62197">
        <w:rPr>
          <w:rFonts w:ascii="Times New Roman" w:hAnsi="Times New Roman" w:cs="Times New Roman"/>
          <w:sz w:val="24"/>
          <w:szCs w:val="24"/>
        </w:rPr>
        <w:t>Bosta!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”, </w:t>
      </w:r>
      <w:ins w:id="2426" w:author="Daniela Mountian" w:date="2017-08-28T14:06:00Z">
        <w:r w:rsidR="003415DA">
          <w:rPr>
            <w:rFonts w:ascii="Times New Roman" w:hAnsi="Times New Roman" w:cs="Times New Roman"/>
            <w:sz w:val="24"/>
            <w:szCs w:val="24"/>
          </w:rPr>
          <w:t xml:space="preserve">outros: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“</w:t>
      </w:r>
      <w:r w:rsidR="00B62197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egue</w:t>
      </w:r>
      <w:r w:rsidR="00B62197">
        <w:rPr>
          <w:rFonts w:ascii="Times New Roman" w:hAnsi="Times New Roman" w:cs="Times New Roman"/>
          <w:sz w:val="24"/>
          <w:szCs w:val="24"/>
        </w:rPr>
        <w:t>!</w:t>
      </w:r>
      <w:r w:rsidR="0024094F" w:rsidRPr="00C5704C">
        <w:rPr>
          <w:rFonts w:ascii="Times New Roman" w:hAnsi="Times New Roman" w:cs="Times New Roman"/>
          <w:sz w:val="24"/>
          <w:szCs w:val="24"/>
        </w:rPr>
        <w:t>”, “</w:t>
      </w:r>
      <w:ins w:id="2427" w:author="Daniela Mountian" w:date="2017-08-28T14:03:00Z">
        <w:r w:rsidR="003415DA">
          <w:rPr>
            <w:rFonts w:ascii="Times New Roman" w:hAnsi="Times New Roman" w:cs="Times New Roman"/>
            <w:sz w:val="24"/>
            <w:szCs w:val="24"/>
          </w:rPr>
          <w:t>Idiota!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”...</w:t>
      </w:r>
    </w:p>
    <w:p w:rsidR="0024094F" w:rsidRPr="00C5704C" w:rsidRDefault="00A04C7B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prece para a </w:t>
      </w:r>
      <w:r w:rsidR="00B62197">
        <w:rPr>
          <w:rFonts w:ascii="Times New Roman" w:hAnsi="Times New Roman" w:cs="Times New Roman"/>
          <w:sz w:val="24"/>
          <w:szCs w:val="24"/>
        </w:rPr>
        <w:t>fundação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casa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ria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para a escavação do poço... </w:t>
      </w:r>
      <w:r w:rsidR="00B6219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bençoa</w:t>
      </w:r>
      <w:r w:rsidR="00B62197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ovos e o queijo... A prece para os que traziam espigas de </w:t>
      </w:r>
      <w:ins w:id="2428" w:author="Daniela Mountian" w:date="2017-08-28T14:04:00Z">
        <w:r w:rsidR="003415DA">
          <w:rPr>
            <w:rFonts w:ascii="Times New Roman" w:hAnsi="Times New Roman" w:cs="Times New Roman"/>
            <w:sz w:val="24"/>
            <w:szCs w:val="24"/>
          </w:rPr>
          <w:t>grãos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B62197">
        <w:rPr>
          <w:rFonts w:ascii="Times New Roman" w:hAnsi="Times New Roman" w:cs="Times New Roman"/>
          <w:sz w:val="24"/>
          <w:szCs w:val="24"/>
        </w:rPr>
        <w:t xml:space="preserve">o ambiente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B62197">
        <w:rPr>
          <w:rFonts w:ascii="Times New Roman" w:hAnsi="Times New Roman" w:cs="Times New Roman"/>
          <w:sz w:val="24"/>
          <w:szCs w:val="24"/>
        </w:rPr>
        <w:t>volta</w:t>
      </w:r>
      <w:r w:rsidR="00B6219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mesa </w:t>
      </w:r>
      <w:r w:rsidR="00F52BA7">
        <w:rPr>
          <w:rFonts w:ascii="Times New Roman" w:hAnsi="Times New Roman" w:cs="Times New Roman"/>
          <w:sz w:val="24"/>
          <w:szCs w:val="24"/>
        </w:rPr>
        <w:t xml:space="preserve">se </w:t>
      </w:r>
      <w:r w:rsidR="00B62197">
        <w:rPr>
          <w:rFonts w:ascii="Times New Roman" w:hAnsi="Times New Roman" w:cs="Times New Roman"/>
          <w:sz w:val="24"/>
          <w:szCs w:val="24"/>
        </w:rPr>
        <w:t>tornou nocivo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uma alegria </w:t>
      </w:r>
      <w:r w:rsidR="00B62197">
        <w:rPr>
          <w:rFonts w:ascii="Times New Roman" w:hAnsi="Times New Roman" w:cs="Times New Roman"/>
          <w:sz w:val="24"/>
          <w:szCs w:val="24"/>
        </w:rPr>
        <w:t>típica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monastério, mas a profetisa Pelágia </w:t>
      </w:r>
      <w:r w:rsidR="00B62197">
        <w:rPr>
          <w:rFonts w:ascii="Times New Roman" w:hAnsi="Times New Roman" w:cs="Times New Roman"/>
          <w:sz w:val="24"/>
          <w:szCs w:val="24"/>
        </w:rPr>
        <w:t>mantinha-se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silêncio, pois </w:t>
      </w:r>
      <w:r w:rsidR="00B62197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sabia como era</w:t>
      </w:r>
      <w:r w:rsidR="00B62197">
        <w:rPr>
          <w:rFonts w:ascii="Times New Roman" w:hAnsi="Times New Roman" w:cs="Times New Roman"/>
          <w:sz w:val="24"/>
          <w:szCs w:val="24"/>
        </w:rPr>
        <w:t xml:space="preserve"> difícil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um russo acreditar em Deus... Se lhe oferecessem algo </w:t>
      </w:r>
      <w:r w:rsidR="00122BDF">
        <w:rPr>
          <w:rFonts w:ascii="Times New Roman" w:hAnsi="Times New Roman" w:cs="Times New Roman"/>
          <w:sz w:val="24"/>
          <w:szCs w:val="24"/>
        </w:rPr>
        <w:t>de útil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2BDF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descrença, </w:t>
      </w:r>
      <w:r w:rsidR="00122BDF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ateísmo, </w:t>
      </w:r>
      <w:r w:rsidR="00122BDF">
        <w:rPr>
          <w:rFonts w:ascii="Times New Roman" w:hAnsi="Times New Roman" w:cs="Times New Roman"/>
          <w:sz w:val="24"/>
          <w:szCs w:val="24"/>
        </w:rPr>
        <w:t>ele ficaria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contente... No início, parecia que </w:t>
      </w:r>
      <w:r w:rsidR="00122BDF">
        <w:rPr>
          <w:rFonts w:ascii="Times New Roman" w:hAnsi="Times New Roman" w:cs="Times New Roman"/>
          <w:sz w:val="24"/>
          <w:szCs w:val="24"/>
        </w:rPr>
        <w:t>ele havia achado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substitu</w:t>
      </w:r>
      <w:r w:rsidR="00122BDF">
        <w:rPr>
          <w:rFonts w:ascii="Times New Roman" w:hAnsi="Times New Roman" w:cs="Times New Roman"/>
          <w:sz w:val="24"/>
          <w:szCs w:val="24"/>
        </w:rPr>
        <w:t>to</w:t>
      </w:r>
      <w:r w:rsidR="00C63B80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429"/>
      <w:r w:rsidR="00C63B80">
        <w:rPr>
          <w:rFonts w:ascii="Times New Roman" w:hAnsi="Times New Roman" w:cs="Times New Roman"/>
          <w:sz w:val="24"/>
          <w:szCs w:val="24"/>
        </w:rPr>
        <w:t>para sua fé</w:t>
      </w:r>
      <w:commentRangeEnd w:id="2429"/>
      <w:r w:rsidR="00C63B80">
        <w:rPr>
          <w:rStyle w:val="Refdecomentrio"/>
          <w:rFonts w:cs="Times New Roman"/>
          <w:lang w:val="x-none"/>
        </w:rPr>
        <w:commentReference w:id="2429"/>
      </w:r>
      <w:r w:rsidRPr="00C5704C">
        <w:rPr>
          <w:rFonts w:ascii="Times New Roman" w:hAnsi="Times New Roman" w:cs="Times New Roman"/>
          <w:sz w:val="24"/>
          <w:szCs w:val="24"/>
        </w:rPr>
        <w:t xml:space="preserve">, e ele </w:t>
      </w:r>
      <w:r w:rsidR="00122BDF">
        <w:rPr>
          <w:rFonts w:ascii="Times New Roman" w:hAnsi="Times New Roman" w:cs="Times New Roman"/>
          <w:sz w:val="24"/>
          <w:szCs w:val="24"/>
        </w:rPr>
        <w:t>alegrou-se</w:t>
      </w:r>
      <w:r w:rsidRPr="00C5704C">
        <w:rPr>
          <w:rFonts w:ascii="Times New Roman" w:hAnsi="Times New Roman" w:cs="Times New Roman"/>
          <w:sz w:val="24"/>
          <w:szCs w:val="24"/>
        </w:rPr>
        <w:t>, mas não por muito tempo</w:t>
      </w:r>
      <w:r w:rsidR="0014663F">
        <w:rPr>
          <w:rFonts w:ascii="Times New Roman" w:hAnsi="Times New Roman" w:cs="Times New Roman"/>
          <w:sz w:val="24"/>
          <w:szCs w:val="24"/>
        </w:rPr>
        <w:t>, pois i</w:t>
      </w:r>
      <w:r w:rsidRPr="00C5704C">
        <w:rPr>
          <w:rFonts w:ascii="Times New Roman" w:hAnsi="Times New Roman" w:cs="Times New Roman"/>
          <w:sz w:val="24"/>
          <w:szCs w:val="24"/>
        </w:rPr>
        <w:t xml:space="preserve">sso passou ainda mais rápido... E ele </w:t>
      </w:r>
      <w:r w:rsidR="00122BDF">
        <w:rPr>
          <w:rFonts w:ascii="Times New Roman" w:hAnsi="Times New Roman" w:cs="Times New Roman"/>
          <w:sz w:val="24"/>
          <w:szCs w:val="24"/>
        </w:rPr>
        <w:t>re</w:t>
      </w:r>
      <w:r w:rsidR="004301B1">
        <w:rPr>
          <w:rFonts w:ascii="Times New Roman" w:hAnsi="Times New Roman" w:cs="Times New Roman"/>
          <w:sz w:val="24"/>
          <w:szCs w:val="24"/>
        </w:rPr>
        <w:t>gressou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para onde? </w:t>
      </w:r>
      <w:r w:rsidR="00122BDF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m russo </w:t>
      </w:r>
      <w:r w:rsidR="00122BDF">
        <w:rPr>
          <w:rFonts w:ascii="Times New Roman" w:hAnsi="Times New Roman" w:cs="Times New Roman"/>
          <w:sz w:val="24"/>
          <w:szCs w:val="24"/>
        </w:rPr>
        <w:t xml:space="preserve">é capaz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acreditar </w:t>
      </w:r>
      <w:r w:rsidR="00122BDF">
        <w:rPr>
          <w:rFonts w:ascii="Times New Roman" w:hAnsi="Times New Roman" w:cs="Times New Roman"/>
          <w:sz w:val="24"/>
          <w:szCs w:val="24"/>
        </w:rPr>
        <w:t>diante d</w:t>
      </w:r>
      <w:r w:rsidR="00A04C7B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122BDF">
        <w:rPr>
          <w:rFonts w:ascii="Times New Roman" w:hAnsi="Times New Roman" w:cs="Times New Roman"/>
          <w:sz w:val="24"/>
          <w:szCs w:val="24"/>
        </w:rPr>
        <w:t>vastidão</w:t>
      </w:r>
      <w:r w:rsidR="00C63B80">
        <w:rPr>
          <w:rFonts w:ascii="Times New Roman" w:hAnsi="Times New Roman" w:cs="Times New Roman"/>
          <w:sz w:val="24"/>
          <w:szCs w:val="24"/>
        </w:rPr>
        <w:t xml:space="preserve"> de sua terra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122BDF">
        <w:rPr>
          <w:rFonts w:ascii="Times New Roman" w:hAnsi="Times New Roman" w:cs="Times New Roman"/>
          <w:sz w:val="24"/>
          <w:szCs w:val="24"/>
        </w:rPr>
        <w:t>d</w:t>
      </w:r>
      <w:r w:rsidR="00A04C7B" w:rsidRPr="00C5704C">
        <w:rPr>
          <w:rFonts w:ascii="Times New Roman" w:hAnsi="Times New Roman" w:cs="Times New Roman"/>
          <w:sz w:val="24"/>
          <w:szCs w:val="24"/>
        </w:rPr>
        <w:t>e</w:t>
      </w:r>
      <w:r w:rsidR="00C63B80">
        <w:rPr>
          <w:rFonts w:ascii="Times New Roman" w:hAnsi="Times New Roman" w:cs="Times New Roman"/>
          <w:sz w:val="24"/>
          <w:szCs w:val="24"/>
        </w:rPr>
        <w:t xml:space="preserve"> sua</w:t>
      </w:r>
      <w:r w:rsidR="00A04C7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1E19" w:rsidRPr="00C5704C">
        <w:rPr>
          <w:rFonts w:ascii="Times New Roman" w:hAnsi="Times New Roman" w:cs="Times New Roman"/>
          <w:sz w:val="24"/>
          <w:szCs w:val="24"/>
        </w:rPr>
        <w:t>hist</w:t>
      </w:r>
      <w:r w:rsidR="003A1E19">
        <w:rPr>
          <w:rFonts w:ascii="Times New Roman" w:hAnsi="Times New Roman" w:cs="Times New Roman"/>
          <w:sz w:val="24"/>
          <w:szCs w:val="24"/>
        </w:rPr>
        <w:t>ó</w:t>
      </w:r>
      <w:r w:rsidR="003A1E19" w:rsidRPr="00C5704C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? Se não em Deus, </w:t>
      </w:r>
      <w:r w:rsidR="00122BD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menos “</w:t>
      </w:r>
      <w:r w:rsidR="00122BDF">
        <w:rPr>
          <w:rFonts w:ascii="Times New Roman" w:hAnsi="Times New Roman" w:cs="Times New Roman"/>
          <w:sz w:val="24"/>
          <w:szCs w:val="24"/>
        </w:rPr>
        <w:t xml:space="preserve">naquele que foi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crucificado </w:t>
      </w:r>
      <w:ins w:id="2430" w:author="Daniela Mountian" w:date="2017-08-28T14:21:00Z">
        <w:r w:rsidR="004301B1">
          <w:rPr>
            <w:rFonts w:ascii="Times New Roman" w:hAnsi="Times New Roman" w:cs="Times New Roman"/>
            <w:sz w:val="24"/>
            <w:szCs w:val="24"/>
          </w:rPr>
          <w:t xml:space="preserve">para </w:t>
        </w:r>
      </w:ins>
      <w:ins w:id="2431" w:author="Daniela Mountian" w:date="2017-08-22T02:10:00Z">
        <w:r w:rsidR="00CD2024">
          <w:rPr>
            <w:rFonts w:ascii="Times New Roman" w:hAnsi="Times New Roman" w:cs="Times New Roman"/>
            <w:sz w:val="24"/>
            <w:szCs w:val="24"/>
          </w:rPr>
          <w:t>nos salvar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na época de Pôncio Pilatos”.</w:t>
      </w:r>
      <w:r w:rsidR="00742985">
        <w:rPr>
          <w:rFonts w:ascii="Times New Roman" w:hAnsi="Times New Roman" w:cs="Times New Roman"/>
          <w:sz w:val="24"/>
          <w:szCs w:val="24"/>
        </w:rPr>
        <w:t>..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08E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profeta Isaías </w:t>
      </w:r>
      <w:r w:rsidR="00C208E4">
        <w:rPr>
          <w:rFonts w:ascii="Times New Roman" w:hAnsi="Times New Roman" w:cs="Times New Roman"/>
          <w:sz w:val="24"/>
          <w:szCs w:val="24"/>
        </w:rPr>
        <w:t>dizia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não se deve procurar </w:t>
      </w:r>
      <w:r w:rsidR="00C208E4">
        <w:rPr>
          <w:rFonts w:ascii="Times New Roman" w:hAnsi="Times New Roman" w:cs="Times New Roman"/>
          <w:sz w:val="24"/>
          <w:szCs w:val="24"/>
        </w:rPr>
        <w:t xml:space="preserve">sempre 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Deus, mas </w:t>
      </w:r>
      <w:r w:rsidR="00C208E4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 Ele est</w:t>
      </w:r>
      <w:r w:rsidR="00C208E4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próximo. Mas Ele </w:t>
      </w:r>
      <w:r w:rsidR="00C63B80">
        <w:rPr>
          <w:rFonts w:ascii="Times New Roman" w:hAnsi="Times New Roman" w:cs="Times New Roman"/>
          <w:sz w:val="24"/>
          <w:szCs w:val="24"/>
        </w:rPr>
        <w:t xml:space="preserve">só </w:t>
      </w:r>
      <w:r w:rsidR="00A04C7B">
        <w:rPr>
          <w:rFonts w:ascii="Times New Roman" w:hAnsi="Times New Roman" w:cs="Times New Roman"/>
          <w:sz w:val="24"/>
          <w:szCs w:val="24"/>
        </w:rPr>
        <w:t xml:space="preserve">se </w:t>
      </w:r>
      <w:r w:rsidR="00C208E4">
        <w:rPr>
          <w:rFonts w:ascii="Times New Roman" w:hAnsi="Times New Roman" w:cs="Times New Roman"/>
          <w:sz w:val="24"/>
          <w:szCs w:val="24"/>
        </w:rPr>
        <w:lastRenderedPageBreak/>
        <w:t>aproximará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uma jovem nação não religiosa quando ela se cansar d</w:t>
      </w:r>
      <w:r w:rsidR="00C208E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208E4">
        <w:rPr>
          <w:rFonts w:ascii="Times New Roman" w:hAnsi="Times New Roman" w:cs="Times New Roman"/>
          <w:sz w:val="24"/>
          <w:szCs w:val="24"/>
        </w:rPr>
        <w:t>sua frivolidade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alegre</w:t>
      </w:r>
      <w:r w:rsidR="00C208E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livre</w:t>
      </w:r>
      <w:r w:rsidR="00C208E4">
        <w:rPr>
          <w:rFonts w:ascii="Times New Roman" w:hAnsi="Times New Roman" w:cs="Times New Roman"/>
          <w:sz w:val="24"/>
          <w:szCs w:val="24"/>
        </w:rPr>
        <w:t xml:space="preserve"> e ruidosa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208E4">
        <w:rPr>
          <w:rFonts w:ascii="Times New Roman" w:hAnsi="Times New Roman" w:cs="Times New Roman"/>
          <w:sz w:val="24"/>
          <w:szCs w:val="24"/>
        </w:rPr>
        <w:t xml:space="preserve">Ele se aproximará </w:t>
      </w:r>
      <w:r w:rsidR="00C63B8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 uma jovem nação na desgraça, mas </w:t>
      </w:r>
      <w:r w:rsidR="00C208E4">
        <w:rPr>
          <w:rFonts w:ascii="Times New Roman" w:hAnsi="Times New Roman" w:cs="Times New Roman"/>
          <w:sz w:val="24"/>
          <w:szCs w:val="24"/>
        </w:rPr>
        <w:t>se afastará dela</w:t>
      </w:r>
      <w:r w:rsidR="00A04C7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alegria. </w:t>
      </w:r>
      <w:r w:rsidR="00C208E4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nação adulta </w:t>
      </w:r>
      <w:r w:rsidR="00C63B80">
        <w:rPr>
          <w:rFonts w:ascii="Times New Roman" w:hAnsi="Times New Roman" w:cs="Times New Roman"/>
          <w:sz w:val="24"/>
          <w:szCs w:val="24"/>
        </w:rPr>
        <w:t>cederá à tentação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opressão</w:t>
      </w:r>
      <w:r w:rsidR="00C63B80">
        <w:rPr>
          <w:rFonts w:ascii="Times New Roman" w:hAnsi="Times New Roman" w:cs="Times New Roman"/>
          <w:sz w:val="24"/>
          <w:szCs w:val="24"/>
        </w:rPr>
        <w:t xml:space="preserve"> </w:t>
      </w:r>
      <w:r w:rsidR="00C63B8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</w:t>
      </w:r>
      <w:r w:rsidR="00C63B8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C63B80">
        <w:rPr>
          <w:rFonts w:ascii="Times New Roman" w:hAnsi="Times New Roman" w:cs="Times New Roman"/>
          <w:sz w:val="24"/>
          <w:szCs w:val="24"/>
        </w:rPr>
        <w:t xml:space="preserve"> privados do Pai,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foram tentados </w:t>
      </w:r>
      <w:r w:rsidR="00C63B80">
        <w:rPr>
          <w:rFonts w:ascii="Times New Roman" w:hAnsi="Times New Roman" w:cs="Times New Roman"/>
          <w:sz w:val="24"/>
          <w:szCs w:val="24"/>
        </w:rPr>
        <w:t>os judeus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opressão egípcia</w:t>
      </w:r>
      <w:r w:rsidR="00C63B80">
        <w:rPr>
          <w:rFonts w:ascii="Times New Roman" w:hAnsi="Times New Roman" w:cs="Times New Roman"/>
          <w:sz w:val="24"/>
          <w:szCs w:val="24"/>
        </w:rPr>
        <w:t xml:space="preserve"> </w:t>
      </w:r>
      <w:r w:rsidR="00C63B8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na alegria </w:t>
      </w:r>
      <w:r w:rsidR="00C63B80">
        <w:rPr>
          <w:rFonts w:ascii="Times New Roman" w:hAnsi="Times New Roman" w:cs="Times New Roman"/>
          <w:sz w:val="24"/>
          <w:szCs w:val="24"/>
        </w:rPr>
        <w:t>ela conhecerá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florescimento </w:t>
      </w:r>
      <w:r w:rsidR="00C63B80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É grande o </w:t>
      </w:r>
      <w:r w:rsidR="00C63B80">
        <w:rPr>
          <w:rFonts w:ascii="Times New Roman" w:hAnsi="Times New Roman" w:cs="Times New Roman"/>
          <w:sz w:val="24"/>
          <w:szCs w:val="24"/>
        </w:rPr>
        <w:t>pranto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bíblico, </w:t>
      </w:r>
      <w:r w:rsidR="00C63B80">
        <w:rPr>
          <w:rFonts w:ascii="Times New Roman" w:hAnsi="Times New Roman" w:cs="Times New Roman"/>
          <w:sz w:val="24"/>
          <w:szCs w:val="24"/>
        </w:rPr>
        <w:t>o lamento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profetas, o </w:t>
      </w:r>
      <w:r w:rsidR="000F2104" w:rsidRPr="00C5704C">
        <w:rPr>
          <w:rFonts w:ascii="Times New Roman" w:hAnsi="Times New Roman" w:cs="Times New Roman"/>
          <w:sz w:val="24"/>
          <w:szCs w:val="24"/>
        </w:rPr>
        <w:t>chor</w:t>
      </w:r>
      <w:r w:rsidR="000F2104">
        <w:rPr>
          <w:rFonts w:ascii="Times New Roman" w:hAnsi="Times New Roman" w:cs="Times New Roman"/>
          <w:sz w:val="24"/>
          <w:szCs w:val="24"/>
        </w:rPr>
        <w:t>o</w:t>
      </w:r>
      <w:r w:rsidR="000F2104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0F2104">
        <w:rPr>
          <w:rFonts w:ascii="Times New Roman" w:hAnsi="Times New Roman" w:cs="Times New Roman"/>
          <w:sz w:val="24"/>
          <w:szCs w:val="24"/>
        </w:rPr>
        <w:t>e</w:t>
      </w:r>
      <w:r w:rsidR="000F210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Jeremias, mas o homem está mais próximo de Deus ao louvá-lo. Não por acaso o </w:t>
      </w:r>
      <w:ins w:id="2432" w:author="Daniela Mountian" w:date="2017-07-22T18:05:00Z">
        <w:r w:rsidR="00C63B80">
          <w:rPr>
            <w:rFonts w:ascii="Times New Roman" w:hAnsi="Times New Roman" w:cs="Times New Roman"/>
            <w:sz w:val="24"/>
            <w:szCs w:val="24"/>
          </w:rPr>
          <w:t>L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ivro dos Salmos é chamado, </w:t>
      </w:r>
      <w:r w:rsidR="00C63B80">
        <w:rPr>
          <w:rFonts w:ascii="Times New Roman" w:hAnsi="Times New Roman" w:cs="Times New Roman"/>
          <w:sz w:val="24"/>
          <w:szCs w:val="24"/>
        </w:rPr>
        <w:t>na versão original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433" w:author="Daniela Mountian" w:date="2017-08-28T14:28:00Z">
        <w:r w:rsidRPr="00C5704C" w:rsidDel="00752BB1">
          <w:rPr>
            <w:rFonts w:ascii="Times New Roman" w:hAnsi="Times New Roman" w:cs="Times New Roman"/>
            <w:sz w:val="24"/>
            <w:szCs w:val="24"/>
          </w:rPr>
          <w:delText>judi</w:delText>
        </w:r>
        <w:r w:rsidR="00273747" w:rsidDel="00752BB1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2434" w:author="Daniela Mountian" w:date="2017-08-28T14:28:00Z">
        <w:r w:rsidR="00752BB1">
          <w:rPr>
            <w:rFonts w:ascii="Times New Roman" w:hAnsi="Times New Roman" w:cs="Times New Roman"/>
            <w:sz w:val="24"/>
            <w:szCs w:val="24"/>
          </w:rPr>
          <w:t>hebraica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de Livro </w:t>
      </w:r>
      <w:ins w:id="2435" w:author="Daniela Mountian" w:date="2017-08-28T14:29:00Z">
        <w:r w:rsidR="00752BB1" w:rsidRPr="00C5704C">
          <w:rPr>
            <w:rFonts w:ascii="Times New Roman" w:hAnsi="Times New Roman" w:cs="Times New Roman"/>
            <w:sz w:val="24"/>
            <w:szCs w:val="24"/>
          </w:rPr>
          <w:t>d</w:t>
        </w:r>
        <w:r w:rsidR="00752BB1">
          <w:rPr>
            <w:rFonts w:ascii="Times New Roman" w:hAnsi="Times New Roman" w:cs="Times New Roman"/>
            <w:sz w:val="24"/>
            <w:szCs w:val="24"/>
          </w:rPr>
          <w:t>o</w:t>
        </w:r>
        <w:r w:rsidR="00752BB1" w:rsidRPr="00C5704C">
          <w:rPr>
            <w:rFonts w:ascii="Times New Roman" w:hAnsi="Times New Roman" w:cs="Times New Roman"/>
            <w:sz w:val="24"/>
            <w:szCs w:val="24"/>
          </w:rPr>
          <w:t xml:space="preserve">s </w:t>
        </w:r>
      </w:ins>
      <w:r w:rsidRPr="00C5704C">
        <w:rPr>
          <w:rFonts w:ascii="Times New Roman" w:hAnsi="Times New Roman" w:cs="Times New Roman"/>
          <w:sz w:val="24"/>
          <w:szCs w:val="24"/>
        </w:rPr>
        <w:t>Louv</w:t>
      </w:r>
      <w:ins w:id="2436" w:author="Daniela Mountian" w:date="2017-08-28T14:27:00Z">
        <w:r w:rsidR="00752BB1">
          <w:rPr>
            <w:rFonts w:ascii="Times New Roman" w:hAnsi="Times New Roman" w:cs="Times New Roman"/>
            <w:sz w:val="24"/>
            <w:szCs w:val="24"/>
          </w:rPr>
          <w:t>ore</w:t>
        </w:r>
      </w:ins>
      <w:r w:rsidRPr="00C5704C">
        <w:rPr>
          <w:rFonts w:ascii="Times New Roman" w:hAnsi="Times New Roman" w:cs="Times New Roman"/>
          <w:sz w:val="24"/>
          <w:szCs w:val="24"/>
        </w:rPr>
        <w:t>s... Conseguirá o povo russo sentir Deus</w:t>
      </w:r>
      <w:r w:rsidR="00C63B80">
        <w:rPr>
          <w:rFonts w:ascii="Times New Roman" w:hAnsi="Times New Roman" w:cs="Times New Roman"/>
          <w:sz w:val="24"/>
          <w:szCs w:val="24"/>
        </w:rPr>
        <w:t xml:space="preserve"> plenamente na alegria,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na desgraça, a </w:t>
      </w:r>
      <w:r w:rsidR="00C63B80">
        <w:rPr>
          <w:rFonts w:ascii="Times New Roman" w:hAnsi="Times New Roman" w:cs="Times New Roman"/>
          <w:sz w:val="24"/>
          <w:szCs w:val="24"/>
        </w:rPr>
        <w:t>fé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russa</w:t>
      </w:r>
      <w:r w:rsidR="00C63B80">
        <w:rPr>
          <w:rFonts w:ascii="Times New Roman" w:hAnsi="Times New Roman" w:cs="Times New Roman"/>
          <w:sz w:val="24"/>
          <w:szCs w:val="24"/>
        </w:rPr>
        <w:t xml:space="preserve"> irá se tornar adulta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? Ou ele voltará </w:t>
      </w:r>
      <w:r w:rsidR="00C63B80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437" w:author="Daniela Mountian" w:date="2017-08-28T14:58:00Z">
        <w:r w:rsidRPr="00C5704C" w:rsidDel="000E7330">
          <w:rPr>
            <w:rFonts w:ascii="Times New Roman" w:hAnsi="Times New Roman" w:cs="Times New Roman"/>
            <w:sz w:val="24"/>
            <w:szCs w:val="24"/>
          </w:rPr>
          <w:delText xml:space="preserve">seu </w:delText>
        </w:r>
      </w:del>
      <w:ins w:id="2438" w:author="Daniela Mountian" w:date="2017-08-28T14:30:00Z">
        <w:r w:rsidR="00752BB1">
          <w:rPr>
            <w:rFonts w:ascii="Times New Roman" w:hAnsi="Times New Roman" w:cs="Times New Roman"/>
            <w:sz w:val="24"/>
            <w:szCs w:val="24"/>
          </w:rPr>
          <w:t xml:space="preserve">mesmo </w:t>
        </w:r>
      </w:ins>
      <w:r w:rsidRPr="00C5704C">
        <w:rPr>
          <w:rFonts w:ascii="Times New Roman" w:hAnsi="Times New Roman" w:cs="Times New Roman"/>
          <w:sz w:val="24"/>
          <w:szCs w:val="24"/>
        </w:rPr>
        <w:t>círculo</w:t>
      </w:r>
      <w:r w:rsidR="00C63B80">
        <w:rPr>
          <w:rFonts w:ascii="Times New Roman" w:hAnsi="Times New Roman" w:cs="Times New Roman"/>
          <w:sz w:val="24"/>
          <w:szCs w:val="24"/>
        </w:rPr>
        <w:t xml:space="preserve"> sem nada aprender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? O ateísmo russo perdeu, mas </w:t>
      </w:r>
      <w:r w:rsidR="00E43A49">
        <w:rPr>
          <w:rFonts w:ascii="Times New Roman" w:hAnsi="Times New Roman" w:cs="Times New Roman"/>
          <w:sz w:val="24"/>
          <w:szCs w:val="24"/>
        </w:rPr>
        <w:t>terá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C63B80">
        <w:rPr>
          <w:rFonts w:ascii="Times New Roman" w:hAnsi="Times New Roman" w:cs="Times New Roman"/>
          <w:sz w:val="24"/>
          <w:szCs w:val="24"/>
        </w:rPr>
        <w:t>fé</w:t>
      </w:r>
      <w:r w:rsidR="00C63B8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russa ganhado </w:t>
      </w:r>
      <w:r w:rsidR="00C63B80">
        <w:rPr>
          <w:rFonts w:ascii="Times New Roman" w:hAnsi="Times New Roman" w:cs="Times New Roman"/>
          <w:sz w:val="24"/>
          <w:szCs w:val="24"/>
        </w:rPr>
        <w:t>algo por isso</w:t>
      </w:r>
      <w:r w:rsidRPr="00C5704C">
        <w:rPr>
          <w:rFonts w:ascii="Times New Roman" w:hAnsi="Times New Roman" w:cs="Times New Roman"/>
          <w:sz w:val="24"/>
          <w:szCs w:val="24"/>
        </w:rPr>
        <w:t>?...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Agora os três velhos amantes </w:t>
      </w:r>
      <w:r w:rsidR="00E43A49" w:rsidRPr="00C5704C">
        <w:rPr>
          <w:rFonts w:ascii="Times New Roman" w:hAnsi="Times New Roman" w:cs="Times New Roman"/>
          <w:sz w:val="24"/>
          <w:szCs w:val="24"/>
        </w:rPr>
        <w:t>d</w:t>
      </w:r>
      <w:r w:rsidR="00E43A49">
        <w:rPr>
          <w:rFonts w:ascii="Times New Roman" w:hAnsi="Times New Roman" w:cs="Times New Roman"/>
          <w:sz w:val="24"/>
          <w:szCs w:val="24"/>
        </w:rPr>
        <w:t>o</w:t>
      </w:r>
      <w:r w:rsidR="00E43A4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riso, </w:t>
      </w:r>
      <w:r w:rsidR="00C63B80">
        <w:rPr>
          <w:rFonts w:ascii="Times New Roman" w:hAnsi="Times New Roman" w:cs="Times New Roman"/>
          <w:sz w:val="24"/>
          <w:szCs w:val="24"/>
        </w:rPr>
        <w:t>ex-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seminaristas, </w:t>
      </w:r>
      <w:r w:rsidR="00C63B80">
        <w:rPr>
          <w:rFonts w:ascii="Times New Roman" w:hAnsi="Times New Roman" w:cs="Times New Roman"/>
          <w:sz w:val="24"/>
          <w:szCs w:val="24"/>
        </w:rPr>
        <w:t>davam sinais de cansaço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C63B80">
        <w:rPr>
          <w:rFonts w:ascii="Times New Roman" w:hAnsi="Times New Roman" w:cs="Times New Roman"/>
          <w:sz w:val="24"/>
          <w:szCs w:val="24"/>
        </w:rPr>
        <w:t>nos rostos exauridos transparecia devoção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ins w:id="2439" w:author="Daniela Mountian" w:date="2017-08-28T15:00:00Z">
        <w:r w:rsidR="000E7330">
          <w:rPr>
            <w:rFonts w:ascii="Times New Roman" w:hAnsi="Times New Roman" w:cs="Times New Roman"/>
            <w:sz w:val="24"/>
            <w:szCs w:val="24"/>
          </w:rPr>
          <w:t>les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3B80">
        <w:rPr>
          <w:rFonts w:ascii="Times New Roman" w:hAnsi="Times New Roman" w:cs="Times New Roman"/>
          <w:sz w:val="24"/>
          <w:szCs w:val="24"/>
        </w:rPr>
        <w:t>passaram a falar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a prece</w:t>
      </w:r>
      <w:r w:rsidR="00C63B80">
        <w:rPr>
          <w:rFonts w:ascii="Times New Roman" w:hAnsi="Times New Roman" w:cs="Times New Roman"/>
          <w:sz w:val="24"/>
          <w:szCs w:val="24"/>
        </w:rPr>
        <w:t xml:space="preserve"> de outra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966F10" w:rsidRDefault="00E43A49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da oração com três profundas reverências, lembram?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3B80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Senhor, soberano do meu </w:t>
      </w:r>
      <w:commentRangeStart w:id="2440"/>
      <w:r w:rsidR="0024094F" w:rsidRPr="00C5704C">
        <w:rPr>
          <w:rFonts w:ascii="Times New Roman" w:hAnsi="Times New Roman" w:cs="Times New Roman"/>
          <w:sz w:val="24"/>
          <w:szCs w:val="24"/>
        </w:rPr>
        <w:t>ventre</w:t>
      </w:r>
      <w:commentRangeEnd w:id="2440"/>
      <w:r w:rsidR="00E73A8F">
        <w:rPr>
          <w:rStyle w:val="Refdecomentrio"/>
          <w:rFonts w:cs="Times New Roman"/>
          <w:lang w:val="x-none"/>
        </w:rPr>
        <w:commentReference w:id="244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66F10">
        <w:rPr>
          <w:rFonts w:ascii="Times New Roman" w:hAnsi="Times New Roman" w:cs="Times New Roman"/>
          <w:sz w:val="24"/>
          <w:szCs w:val="24"/>
        </w:rPr>
        <w:t>livra-me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6F10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espírito da ociosidade, </w:t>
      </w:r>
      <w:r w:rsidR="00966F10">
        <w:rPr>
          <w:rFonts w:ascii="Times New Roman" w:hAnsi="Times New Roman" w:cs="Times New Roman"/>
          <w:sz w:val="24"/>
          <w:szCs w:val="24"/>
        </w:rPr>
        <w:t>da ambição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66F10">
        <w:rPr>
          <w:rFonts w:ascii="Times New Roman" w:hAnsi="Times New Roman" w:cs="Times New Roman"/>
          <w:sz w:val="24"/>
          <w:szCs w:val="24"/>
        </w:rPr>
        <w:t>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6F10">
        <w:rPr>
          <w:rFonts w:ascii="Times New Roman" w:hAnsi="Times New Roman" w:cs="Times New Roman"/>
          <w:sz w:val="24"/>
          <w:szCs w:val="24"/>
        </w:rPr>
        <w:t>vaniloquência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966F10">
        <w:rPr>
          <w:rFonts w:ascii="Times New Roman" w:hAnsi="Times New Roman" w:cs="Times New Roman"/>
          <w:sz w:val="24"/>
          <w:szCs w:val="24"/>
        </w:rPr>
        <w:t>conce</w:t>
      </w:r>
      <w:r w:rsidR="00253BA0">
        <w:rPr>
          <w:rFonts w:ascii="Times New Roman" w:hAnsi="Times New Roman" w:cs="Times New Roman"/>
          <w:sz w:val="24"/>
          <w:szCs w:val="24"/>
        </w:rPr>
        <w:t>de</w:t>
      </w:r>
      <w:r w:rsidR="00966F10">
        <w:rPr>
          <w:rFonts w:ascii="Times New Roman" w:hAnsi="Times New Roman" w:cs="Times New Roman"/>
          <w:sz w:val="24"/>
          <w:szCs w:val="24"/>
        </w:rPr>
        <w:t xml:space="preserve"> a mim, teu escravo,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espírito da </w:t>
      </w:r>
      <w:r w:rsidR="00966F10">
        <w:rPr>
          <w:rFonts w:ascii="Times New Roman" w:hAnsi="Times New Roman" w:cs="Times New Roman"/>
          <w:sz w:val="24"/>
          <w:szCs w:val="24"/>
        </w:rPr>
        <w:t>castidade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66F10">
        <w:rPr>
          <w:rFonts w:ascii="Times New Roman" w:hAnsi="Times New Roman" w:cs="Times New Roman"/>
          <w:sz w:val="24"/>
          <w:szCs w:val="24"/>
        </w:rPr>
        <w:t>da humildade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66F10"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paciência e </w:t>
      </w:r>
      <w:r w:rsidR="00966F10">
        <w:rPr>
          <w:rFonts w:ascii="Times New Roman" w:hAnsi="Times New Roman" w:cs="Times New Roman"/>
          <w:sz w:val="24"/>
          <w:szCs w:val="24"/>
        </w:rPr>
        <w:t xml:space="preserve">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amor... Senhor, Rei, </w:t>
      </w:r>
      <w:r w:rsidR="00966F10">
        <w:rPr>
          <w:rFonts w:ascii="Times New Roman" w:hAnsi="Times New Roman" w:cs="Times New Roman"/>
          <w:sz w:val="24"/>
          <w:szCs w:val="24"/>
        </w:rPr>
        <w:t xml:space="preserve">faça com </w:t>
      </w:r>
      <w:r>
        <w:rPr>
          <w:rFonts w:ascii="Times New Roman" w:hAnsi="Times New Roman" w:cs="Times New Roman"/>
          <w:sz w:val="24"/>
          <w:szCs w:val="24"/>
        </w:rPr>
        <w:t>que eu veja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6F10">
        <w:rPr>
          <w:rFonts w:ascii="Times New Roman" w:hAnsi="Times New Roman" w:cs="Times New Roman"/>
          <w:sz w:val="24"/>
          <w:szCs w:val="24"/>
        </w:rPr>
        <w:t>minhas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6F10">
        <w:rPr>
          <w:rFonts w:ascii="Times New Roman" w:hAnsi="Times New Roman" w:cs="Times New Roman"/>
          <w:sz w:val="24"/>
          <w:szCs w:val="24"/>
        </w:rPr>
        <w:t>faltas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não </w:t>
      </w:r>
      <w:r w:rsidR="00966F10">
        <w:rPr>
          <w:rFonts w:ascii="Times New Roman" w:hAnsi="Times New Roman" w:cs="Times New Roman"/>
          <w:sz w:val="24"/>
          <w:szCs w:val="24"/>
        </w:rPr>
        <w:t>condene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meu irmão, </w:t>
      </w:r>
      <w:r w:rsidR="00966F10">
        <w:rPr>
          <w:rStyle w:val="Refdecomentrio"/>
          <w:rFonts w:cs="Times New Roman"/>
          <w:lang w:val="x-none"/>
        </w:rPr>
        <w:commentReference w:id="2441"/>
      </w:r>
      <w:r w:rsidR="00E73A8F">
        <w:rPr>
          <w:rFonts w:ascii="Times New Roman" w:hAnsi="Times New Roman" w:cs="Times New Roman"/>
          <w:sz w:val="24"/>
          <w:szCs w:val="24"/>
        </w:rPr>
        <w:t>pois tu és bendito pelos séculos dos séculos</w:t>
      </w:r>
      <w:r w:rsidR="00966F1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amém.</w:t>
      </w:r>
      <w:r w:rsidR="00C63B80">
        <w:rPr>
          <w:rFonts w:ascii="Times New Roman" w:hAnsi="Times New Roman" w:cs="Times New Roman"/>
          <w:sz w:val="24"/>
          <w:szCs w:val="24"/>
        </w:rPr>
        <w:t>”</w:t>
      </w:r>
      <w:r w:rsidR="00C63B80">
        <w:rPr>
          <w:rStyle w:val="Refdenotaderodap"/>
          <w:rFonts w:ascii="Times New Roman" w:hAnsi="Times New Roman" w:cs="Times New Roman"/>
          <w:sz w:val="24"/>
          <w:szCs w:val="24"/>
        </w:rPr>
        <w:footnoteReference w:id="197"/>
      </w:r>
    </w:p>
    <w:p w:rsidR="0024094F" w:rsidRPr="00C5704C" w:rsidRDefault="00BE6B52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que </w:t>
      </w:r>
      <w:r w:rsidR="00CE1A17">
        <w:rPr>
          <w:rFonts w:ascii="Times New Roman" w:hAnsi="Times New Roman" w:cs="Times New Roman"/>
          <w:sz w:val="24"/>
          <w:szCs w:val="24"/>
        </w:rPr>
        <w:t>cantos</w:t>
      </w:r>
      <w:r w:rsidR="00CE1A1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havia no seminário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C63B80">
        <w:rPr>
          <w:rFonts w:ascii="Times New Roman" w:hAnsi="Times New Roman" w:cs="Times New Roman"/>
          <w:sz w:val="24"/>
          <w:szCs w:val="24"/>
        </w:rPr>
        <w:t>Belogrudov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E1A17">
        <w:rPr>
          <w:rFonts w:ascii="Times New Roman" w:hAnsi="Times New Roman" w:cs="Times New Roman"/>
          <w:sz w:val="24"/>
          <w:szCs w:val="24"/>
        </w:rPr>
        <w:t>num tom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calmo e sonhador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coro do prelado... O chantre...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1A1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pôs a cantar com uma voz surpreendentemente jov</w:t>
      </w:r>
      <w:r w:rsidR="00CE1A17">
        <w:rPr>
          <w:rFonts w:ascii="Times New Roman" w:hAnsi="Times New Roman" w:cs="Times New Roman"/>
          <w:sz w:val="24"/>
          <w:szCs w:val="24"/>
        </w:rPr>
        <w:t>ial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Creio</w:t>
      </w:r>
      <w:r w:rsidR="00CE1A17">
        <w:rPr>
          <w:rFonts w:ascii="Times New Roman" w:hAnsi="Times New Roman" w:cs="Times New Roman"/>
          <w:sz w:val="24"/>
          <w:szCs w:val="24"/>
        </w:rPr>
        <w:t xml:space="preserve"> em Ti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Pai </w:t>
      </w:r>
      <w:r w:rsidR="00CE1A17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osso...</w:t>
      </w:r>
    </w:p>
    <w:p w:rsidR="0024094F" w:rsidRPr="00253BA0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Os outros dois velhos </w:t>
      </w:r>
      <w:r w:rsidR="00253BA0">
        <w:rPr>
          <w:rFonts w:ascii="Times New Roman" w:hAnsi="Times New Roman" w:cs="Times New Roman"/>
          <w:sz w:val="24"/>
          <w:szCs w:val="24"/>
        </w:rPr>
        <w:t>o acompanharam,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73747">
        <w:rPr>
          <w:rFonts w:ascii="Times New Roman" w:hAnsi="Times New Roman" w:cs="Times New Roman"/>
          <w:sz w:val="24"/>
          <w:szCs w:val="24"/>
        </w:rPr>
        <w:t xml:space="preserve">o canto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soou </w:t>
      </w:r>
      <w:r w:rsidR="00253BA0">
        <w:rPr>
          <w:rFonts w:ascii="Times New Roman" w:hAnsi="Times New Roman" w:cs="Times New Roman"/>
          <w:sz w:val="24"/>
          <w:szCs w:val="24"/>
        </w:rPr>
        <w:t>de forma harmoniosa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Varvara Davýdovna, voltando do jardim com um prato </w:t>
      </w:r>
      <w:r w:rsidR="00BE6B52">
        <w:rPr>
          <w:rFonts w:ascii="Times New Roman" w:hAnsi="Times New Roman" w:cs="Times New Roman"/>
          <w:sz w:val="24"/>
          <w:szCs w:val="24"/>
        </w:rPr>
        <w:t>de</w:t>
      </w:r>
      <w:r w:rsidR="00BE6B5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maçãs molhadas, disse:</w:t>
      </w:r>
    </w:p>
    <w:p w:rsidR="0024094F" w:rsidRPr="00C5704C" w:rsidRDefault="00BE6B52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Voc</w:t>
      </w:r>
      <w:r>
        <w:rPr>
          <w:rFonts w:ascii="Times New Roman" w:hAnsi="Times New Roman" w:cs="Times New Roman"/>
          <w:sz w:val="24"/>
          <w:szCs w:val="24"/>
        </w:rPr>
        <w:t>ê</w:t>
      </w:r>
      <w:r w:rsidRPr="00C5704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445" w:author="Daniela Mountian" w:date="2017-09-03T22:29:00Z">
        <w:r w:rsidR="004D4AF2">
          <w:rPr>
            <w:rFonts w:ascii="Times New Roman" w:hAnsi="Times New Roman" w:cs="Times New Roman"/>
            <w:sz w:val="24"/>
            <w:szCs w:val="24"/>
          </w:rPr>
          <w:t>beatos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cantem mais baixo, </w:t>
      </w:r>
      <w:r w:rsidR="00A25F3C">
        <w:rPr>
          <w:rFonts w:ascii="Times New Roman" w:hAnsi="Times New Roman" w:cs="Times New Roman"/>
          <w:sz w:val="24"/>
          <w:szCs w:val="24"/>
        </w:rPr>
        <w:t>basta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46" w:author="Daniela Mountian" w:date="2017-08-28T15:11:00Z">
        <w:r w:rsidR="009C7C56">
          <w:rPr>
            <w:rFonts w:ascii="Times New Roman" w:hAnsi="Times New Roman" w:cs="Times New Roman"/>
            <w:sz w:val="24"/>
            <w:szCs w:val="24"/>
          </w:rPr>
          <w:t>louvores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5F3C">
        <w:rPr>
          <w:rFonts w:ascii="Times New Roman" w:hAnsi="Times New Roman" w:cs="Times New Roman"/>
          <w:sz w:val="24"/>
          <w:szCs w:val="24"/>
        </w:rPr>
        <w:t>e</w:t>
      </w:r>
      <w:r w:rsidR="00A25F3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ela se sentou com um </w:t>
      </w:r>
      <w:r w:rsidR="00A25F3C" w:rsidRPr="00C5704C">
        <w:rPr>
          <w:rFonts w:ascii="Times New Roman" w:hAnsi="Times New Roman" w:cs="Times New Roman"/>
          <w:sz w:val="24"/>
          <w:szCs w:val="24"/>
        </w:rPr>
        <w:t xml:space="preserve">sorriso </w:t>
      </w:r>
      <w:r w:rsidR="00A25F3C">
        <w:rPr>
          <w:rFonts w:ascii="Times New Roman" w:hAnsi="Times New Roman" w:cs="Times New Roman"/>
          <w:sz w:val="24"/>
          <w:szCs w:val="24"/>
        </w:rPr>
        <w:t xml:space="preserve">doce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tolo, </w:t>
      </w:r>
      <w:r w:rsidR="00A25F3C">
        <w:rPr>
          <w:rFonts w:ascii="Times New Roman" w:hAnsi="Times New Roman" w:cs="Times New Roman"/>
          <w:sz w:val="24"/>
          <w:szCs w:val="24"/>
        </w:rPr>
        <w:t xml:space="preserve">o mesmo </w:t>
      </w:r>
      <w:r w:rsidR="00273747">
        <w:rPr>
          <w:rFonts w:ascii="Times New Roman" w:hAnsi="Times New Roman" w:cs="Times New Roman"/>
          <w:sz w:val="24"/>
          <w:szCs w:val="24"/>
        </w:rPr>
        <w:t xml:space="preserve">que adornava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rosto de Klávdia, </w:t>
      </w:r>
      <w:r w:rsidR="00273747">
        <w:rPr>
          <w:rFonts w:ascii="Times New Roman" w:hAnsi="Times New Roman" w:cs="Times New Roman"/>
          <w:sz w:val="24"/>
          <w:szCs w:val="24"/>
        </w:rPr>
        <w:t>entre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lágrimas.</w:t>
      </w:r>
    </w:p>
    <w:p w:rsidR="0024094F" w:rsidRPr="00C5704C" w:rsidRDefault="00A25F3C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velhos, que até </w:t>
      </w:r>
      <w:r>
        <w:rPr>
          <w:rFonts w:ascii="Times New Roman" w:hAnsi="Times New Roman" w:cs="Times New Roman"/>
          <w:sz w:val="24"/>
          <w:szCs w:val="24"/>
        </w:rPr>
        <w:t xml:space="preserve">então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só </w:t>
      </w:r>
      <w:r>
        <w:rPr>
          <w:rFonts w:ascii="Times New Roman" w:hAnsi="Times New Roman" w:cs="Times New Roman"/>
          <w:sz w:val="24"/>
          <w:szCs w:val="24"/>
        </w:rPr>
        <w:t xml:space="preserve">haviam </w:t>
      </w:r>
      <w:r w:rsidR="0024094F" w:rsidRPr="00C5704C">
        <w:rPr>
          <w:rFonts w:ascii="Times New Roman" w:hAnsi="Times New Roman" w:cs="Times New Roman"/>
          <w:sz w:val="24"/>
          <w:szCs w:val="24"/>
        </w:rPr>
        <w:t>blasfema</w:t>
      </w:r>
      <w:r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cantavam com sentimento, mesmo o filosófo </w:t>
      </w:r>
      <w:r>
        <w:rPr>
          <w:rFonts w:ascii="Times New Roman" w:hAnsi="Times New Roman" w:cs="Times New Roman"/>
          <w:sz w:val="24"/>
          <w:szCs w:val="24"/>
        </w:rPr>
        <w:t>conhecedor da Antiguidade,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iski, </w:t>
      </w:r>
      <w:r w:rsidR="00BE6B52">
        <w:rPr>
          <w:rFonts w:ascii="Times New Roman" w:hAnsi="Times New Roman" w:cs="Times New Roman"/>
          <w:sz w:val="24"/>
          <w:szCs w:val="24"/>
        </w:rPr>
        <w:t xml:space="preserve">que, </w:t>
      </w:r>
      <w:r>
        <w:rPr>
          <w:rFonts w:ascii="Times New Roman" w:hAnsi="Times New Roman" w:cs="Times New Roman"/>
          <w:sz w:val="24"/>
          <w:szCs w:val="24"/>
        </w:rPr>
        <w:t>após</w:t>
      </w:r>
      <w:r w:rsidR="00BE6B5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assoa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nariz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r w:rsidR="00273747">
        <w:rPr>
          <w:rFonts w:ascii="Times New Roman" w:hAnsi="Times New Roman" w:cs="Times New Roman"/>
          <w:sz w:val="24"/>
          <w:szCs w:val="24"/>
        </w:rPr>
        <w:t>modos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24094F" w:rsidRPr="00C5704C">
        <w:rPr>
          <w:rFonts w:ascii="Times New Roman" w:hAnsi="Times New Roman" w:cs="Times New Roman"/>
          <w:sz w:val="24"/>
          <w:szCs w:val="24"/>
        </w:rPr>
        <w:t>bêbado, disse:</w:t>
      </w:r>
    </w:p>
    <w:p w:rsidR="0024094F" w:rsidRPr="00C5704C" w:rsidRDefault="00BE6B52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A25F3C">
        <w:rPr>
          <w:rFonts w:ascii="Times New Roman" w:hAnsi="Times New Roman" w:cs="Times New Roman"/>
          <w:sz w:val="24"/>
          <w:szCs w:val="24"/>
        </w:rPr>
        <w:t>a igreja d</w:t>
      </w:r>
      <w:r w:rsidR="0024094F" w:rsidRPr="00C5704C">
        <w:rPr>
          <w:rFonts w:ascii="Times New Roman" w:hAnsi="Times New Roman" w:cs="Times New Roman"/>
          <w:sz w:val="24"/>
          <w:szCs w:val="24"/>
        </w:rPr>
        <w:t>o seminário havia dois coros</w:t>
      </w:r>
      <w:r w:rsidR="00A25F3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5F3C">
        <w:rPr>
          <w:rFonts w:ascii="Times New Roman" w:hAnsi="Times New Roman" w:cs="Times New Roman"/>
          <w:sz w:val="24"/>
          <w:szCs w:val="24"/>
        </w:rPr>
        <w:t xml:space="preserve">cada 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seu chantre... </w:t>
      </w:r>
      <w:r>
        <w:rPr>
          <w:rFonts w:ascii="Times New Roman" w:hAnsi="Times New Roman" w:cs="Times New Roman"/>
          <w:sz w:val="24"/>
          <w:szCs w:val="24"/>
        </w:rPr>
        <w:t>Vocês se l</w:t>
      </w:r>
      <w:r w:rsidRPr="00C5704C">
        <w:rPr>
          <w:rFonts w:ascii="Times New Roman" w:hAnsi="Times New Roman" w:cs="Times New Roman"/>
          <w:sz w:val="24"/>
          <w:szCs w:val="24"/>
        </w:rPr>
        <w:t>embram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A25F3C">
        <w:rPr>
          <w:rFonts w:ascii="Times New Roman" w:hAnsi="Times New Roman" w:cs="Times New Roman"/>
          <w:sz w:val="24"/>
          <w:szCs w:val="24"/>
        </w:rPr>
        <w:t>regente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Kolka, que se casou com a </w:t>
      </w:r>
      <w:del w:id="2447" w:author="Daniela Mountian" w:date="2017-08-28T15:21:00Z">
        <w:r w:rsidR="0024094F" w:rsidRPr="00C5704C" w:rsidDel="0038715B">
          <w:rPr>
            <w:rFonts w:ascii="Times New Roman" w:hAnsi="Times New Roman" w:cs="Times New Roman"/>
            <w:sz w:val="24"/>
            <w:szCs w:val="24"/>
          </w:rPr>
          <w:delText xml:space="preserve">esposa </w:delText>
        </w:r>
      </w:del>
      <w:ins w:id="2448" w:author="Daniela Mountian" w:date="2017-08-28T15:21:00Z">
        <w:r w:rsidR="0038715B">
          <w:rPr>
            <w:rFonts w:ascii="Times New Roman" w:hAnsi="Times New Roman" w:cs="Times New Roman"/>
            <w:sz w:val="24"/>
            <w:szCs w:val="24"/>
          </w:rPr>
          <w:t>mulher</w:t>
        </w:r>
        <w:r w:rsidR="0038715B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de um pope</w:t>
      </w:r>
      <w:r w:rsidR="00A25F3C" w:rsidRPr="00A25F3C">
        <w:rPr>
          <w:rFonts w:ascii="Times New Roman" w:hAnsi="Times New Roman" w:cs="Times New Roman"/>
          <w:sz w:val="24"/>
          <w:szCs w:val="24"/>
        </w:rPr>
        <w:t xml:space="preserve"> </w:t>
      </w:r>
      <w:r w:rsidR="00A25F3C" w:rsidRPr="00C5704C">
        <w:rPr>
          <w:rFonts w:ascii="Times New Roman" w:hAnsi="Times New Roman" w:cs="Times New Roman"/>
          <w:sz w:val="24"/>
          <w:szCs w:val="24"/>
        </w:rPr>
        <w:t>rico</w:t>
      </w:r>
      <w:r w:rsidR="00273747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F3C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tocava piano de cauda e Kolka violino...</w:t>
      </w:r>
    </w:p>
    <w:p w:rsidR="0024094F" w:rsidRPr="00C5704C" w:rsidRDefault="00742985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ara não perturbar a </w:t>
      </w:r>
      <w:r>
        <w:rPr>
          <w:rFonts w:ascii="Times New Roman" w:hAnsi="Times New Roman" w:cs="Times New Roman"/>
          <w:sz w:val="24"/>
          <w:szCs w:val="24"/>
        </w:rPr>
        <w:t>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disposição </w:t>
      </w:r>
      <w:r>
        <w:rPr>
          <w:rFonts w:ascii="Times New Roman" w:hAnsi="Times New Roman" w:cs="Times New Roman"/>
          <w:sz w:val="24"/>
          <w:szCs w:val="24"/>
        </w:rPr>
        <w:t>conquistada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dificuldade pelos velhos, a profetisa Pelágia levantou-se </w:t>
      </w:r>
      <w:r>
        <w:rPr>
          <w:rFonts w:ascii="Times New Roman" w:hAnsi="Times New Roman" w:cs="Times New Roman"/>
          <w:sz w:val="24"/>
          <w:szCs w:val="24"/>
        </w:rPr>
        <w:t xml:space="preserve">cuidadosamente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mesa e </w:t>
      </w:r>
      <w:r>
        <w:rPr>
          <w:rFonts w:ascii="Times New Roman" w:hAnsi="Times New Roman" w:cs="Times New Roman"/>
          <w:sz w:val="24"/>
          <w:szCs w:val="24"/>
        </w:rPr>
        <w:t>dirigiu-se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quintal, de onde </w:t>
      </w:r>
      <w:r w:rsidR="00BE6B52"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z w:val="24"/>
          <w:szCs w:val="24"/>
        </w:rPr>
        <w:t xml:space="preserve"> ao jardim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um caminho revestido de tijolos. Andrei, atraído pelas orações e </w:t>
      </w:r>
      <w:r w:rsidR="00CC1A04">
        <w:rPr>
          <w:rFonts w:ascii="Times New Roman" w:hAnsi="Times New Roman" w:cs="Times New Roman"/>
          <w:sz w:val="24"/>
          <w:szCs w:val="24"/>
        </w:rPr>
        <w:t xml:space="preserve">pelos </w:t>
      </w:r>
      <w:r w:rsidR="0024094F" w:rsidRPr="00C5704C">
        <w:rPr>
          <w:rFonts w:ascii="Times New Roman" w:hAnsi="Times New Roman" w:cs="Times New Roman"/>
          <w:sz w:val="24"/>
          <w:szCs w:val="24"/>
        </w:rPr>
        <w:t>salmos cantados pelos velhos, não notou a saída de Ruthina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mas, quando </w:t>
      </w:r>
      <w:r w:rsidR="00B827D1">
        <w:rPr>
          <w:rFonts w:ascii="Times New Roman" w:hAnsi="Times New Roman" w:cs="Times New Roman"/>
          <w:sz w:val="24"/>
          <w:szCs w:val="24"/>
        </w:rPr>
        <w:t>voltou a si</w:t>
      </w:r>
      <w:r w:rsidR="00CC1A04">
        <w:rPr>
          <w:rFonts w:ascii="Times New Roman" w:hAnsi="Times New Roman" w:cs="Times New Roman"/>
          <w:sz w:val="24"/>
          <w:szCs w:val="24"/>
        </w:rPr>
        <w:t xml:space="preserve"> e</w:t>
      </w:r>
      <w:del w:id="2449" w:author="Daniela Mountian" w:date="2017-08-28T15:23:00Z">
        <w:r w:rsidR="0024094F" w:rsidRPr="00C5704C" w:rsidDel="0038715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38715B">
        <w:rPr>
          <w:rFonts w:ascii="Times New Roman" w:hAnsi="Times New Roman" w:cs="Times New Roman"/>
          <w:sz w:val="24"/>
          <w:szCs w:val="24"/>
        </w:rPr>
        <w:t xml:space="preserve">não </w:t>
      </w:r>
      <w:r w:rsidR="00BE6B52" w:rsidRPr="0038715B">
        <w:rPr>
          <w:rFonts w:ascii="Times New Roman" w:hAnsi="Times New Roman" w:cs="Times New Roman"/>
          <w:sz w:val="24"/>
          <w:szCs w:val="24"/>
        </w:rPr>
        <w:t>a encontr</w:t>
      </w:r>
      <w:r w:rsidR="001100E3" w:rsidRPr="0038715B">
        <w:rPr>
          <w:rFonts w:ascii="Times New Roman" w:hAnsi="Times New Roman" w:cs="Times New Roman"/>
          <w:sz w:val="24"/>
          <w:szCs w:val="24"/>
        </w:rPr>
        <w:t>ou</w:t>
      </w:r>
      <w:r w:rsidR="0024094F" w:rsidRPr="0038715B">
        <w:rPr>
          <w:rFonts w:ascii="Times New Roman" w:hAnsi="Times New Roman" w:cs="Times New Roman"/>
          <w:sz w:val="24"/>
          <w:szCs w:val="24"/>
        </w:rPr>
        <w:t xml:space="preserve"> por perto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827D1">
        <w:rPr>
          <w:rFonts w:ascii="Times New Roman" w:hAnsi="Times New Roman" w:cs="Times New Roman"/>
          <w:sz w:val="24"/>
          <w:szCs w:val="24"/>
        </w:rPr>
        <w:t xml:space="preserve">sentiu </w:t>
      </w:r>
      <w:r w:rsidR="0024094F" w:rsidRPr="00C5704C">
        <w:rPr>
          <w:rFonts w:ascii="Times New Roman" w:hAnsi="Times New Roman" w:cs="Times New Roman"/>
          <w:sz w:val="24"/>
          <w:szCs w:val="24"/>
        </w:rPr>
        <w:t>de repente</w:t>
      </w:r>
      <w:del w:id="2450" w:author="Daniela Mountian" w:date="2017-08-28T15:28:00Z">
        <w:r w:rsidR="0024094F" w:rsidRPr="00C5704C" w:rsidDel="0038715B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2451" w:author="Daniela Mountian" w:date="2017-08-28T15:27:00Z">
        <w:r w:rsidR="0024094F" w:rsidRPr="00C5704C" w:rsidDel="0038715B">
          <w:rPr>
            <w:rFonts w:ascii="Times New Roman" w:hAnsi="Times New Roman" w:cs="Times New Roman"/>
            <w:sz w:val="24"/>
            <w:szCs w:val="24"/>
          </w:rPr>
          <w:delText>com</w:delText>
        </w:r>
      </w:del>
      <w:ins w:id="2452" w:author="Leila" w:date="2016-07-26T15:26:00Z">
        <w:del w:id="2453" w:author="Daniela Mountian" w:date="2017-08-28T15:27:00Z">
          <w:r w:rsidR="00483512" w:rsidDel="0038715B">
            <w:rPr>
              <w:rFonts w:ascii="Times New Roman" w:hAnsi="Times New Roman" w:cs="Times New Roman"/>
              <w:sz w:val="24"/>
              <w:szCs w:val="24"/>
            </w:rPr>
            <w:delText>o</w:delText>
          </w:r>
        </w:del>
      </w:ins>
      <w:del w:id="2454" w:author="Daniela Mountian" w:date="2017-08-28T15:27:00Z">
        <w:r w:rsidR="0024094F" w:rsidRPr="00C5704C" w:rsidDel="0038715B">
          <w:rPr>
            <w:rFonts w:ascii="Times New Roman" w:hAnsi="Times New Roman" w:cs="Times New Roman"/>
            <w:sz w:val="24"/>
            <w:szCs w:val="24"/>
          </w:rPr>
          <w:delText xml:space="preserve"> se estivesse sonhando</w:delText>
        </w:r>
      </w:del>
      <w:del w:id="2455" w:author="Daniela Mountian" w:date="2017-08-28T15:28:00Z">
        <w:r w:rsidR="0024094F" w:rsidRPr="00C5704C" w:rsidDel="0038715B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1A04">
        <w:rPr>
          <w:rFonts w:ascii="Times New Roman" w:hAnsi="Times New Roman" w:cs="Times New Roman"/>
          <w:sz w:val="24"/>
          <w:szCs w:val="24"/>
        </w:rPr>
        <w:t>a 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uma perda i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reparável,</w:t>
      </w:r>
      <w:ins w:id="2456" w:author="Daniela Mountian" w:date="2017-08-28T15:28:00Z">
        <w:r w:rsidR="0038715B">
          <w:rPr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r w:rsidR="0038715B">
          <w:rPr>
            <w:rFonts w:ascii="Times New Roman" w:hAnsi="Times New Roman" w:cs="Times New Roman"/>
            <w:sz w:val="24"/>
            <w:szCs w:val="24"/>
          </w:rPr>
          <w:t>ficando atordoado,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pois</w:t>
      </w:r>
      <w:r w:rsidR="00CC1A0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primeira vez </w:t>
      </w:r>
      <w:r w:rsidR="00CC1A04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três horas, ela não estava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a seu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lado. </w:t>
      </w:r>
      <w:r w:rsidR="00CC1A04">
        <w:rPr>
          <w:rFonts w:ascii="Times New Roman" w:hAnsi="Times New Roman" w:cs="Times New Roman"/>
          <w:sz w:val="24"/>
          <w:szCs w:val="24"/>
        </w:rPr>
        <w:t>Levantando-se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1A04">
        <w:rPr>
          <w:rFonts w:ascii="Times New Roman" w:hAnsi="Times New Roman" w:cs="Times New Roman"/>
          <w:sz w:val="24"/>
          <w:szCs w:val="24"/>
        </w:rPr>
        <w:t xml:space="preserve">de um salto </w:t>
      </w:r>
      <w:r w:rsidR="0024094F" w:rsidRPr="00C5704C">
        <w:rPr>
          <w:rFonts w:ascii="Times New Roman" w:hAnsi="Times New Roman" w:cs="Times New Roman"/>
          <w:sz w:val="24"/>
          <w:szCs w:val="24"/>
        </w:rPr>
        <w:t>e chamando a atenção</w:t>
      </w:r>
      <w:r w:rsidR="00AA1B03">
        <w:rPr>
          <w:rFonts w:ascii="Times New Roman" w:hAnsi="Times New Roman" w:cs="Times New Roman"/>
          <w:sz w:val="24"/>
          <w:szCs w:val="24"/>
        </w:rPr>
        <w:t xml:space="preserve"> de todos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 modo que até os velhos </w:t>
      </w:r>
      <w:r w:rsidR="00CC1A04">
        <w:rPr>
          <w:rFonts w:ascii="Times New Roman" w:hAnsi="Times New Roman" w:cs="Times New Roman"/>
          <w:sz w:val="24"/>
          <w:szCs w:val="24"/>
        </w:rPr>
        <w:t>pararam de cantar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B2EAE">
        <w:rPr>
          <w:rFonts w:ascii="Times New Roman" w:hAnsi="Times New Roman" w:cs="Times New Roman"/>
          <w:sz w:val="24"/>
          <w:szCs w:val="24"/>
        </w:rPr>
        <w:t>Andrei</w:t>
      </w:r>
      <w:r w:rsidR="00FB2E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1A04">
        <w:rPr>
          <w:rFonts w:ascii="Times New Roman" w:hAnsi="Times New Roman" w:cs="Times New Roman"/>
          <w:sz w:val="24"/>
          <w:szCs w:val="24"/>
        </w:rPr>
        <w:t xml:space="preserve">desceu </w:t>
      </w:r>
      <w:r w:rsidR="0024094F" w:rsidRPr="00C5704C">
        <w:rPr>
          <w:rFonts w:ascii="Times New Roman" w:hAnsi="Times New Roman" w:cs="Times New Roman"/>
          <w:sz w:val="24"/>
          <w:szCs w:val="24"/>
        </w:rPr>
        <w:t>corre</w:t>
      </w:r>
      <w:r w:rsidR="00CC1A04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1A04">
        <w:rPr>
          <w:rFonts w:ascii="Times New Roman" w:hAnsi="Times New Roman" w:cs="Times New Roman"/>
          <w:sz w:val="24"/>
          <w:szCs w:val="24"/>
        </w:rPr>
        <w:t>os degraus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varanda e olhou </w:t>
      </w:r>
      <w:r w:rsidR="0014663F">
        <w:rPr>
          <w:rFonts w:ascii="Times New Roman" w:hAnsi="Times New Roman" w:cs="Times New Roman"/>
          <w:sz w:val="24"/>
          <w:szCs w:val="24"/>
        </w:rPr>
        <w:t>ao redor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C1A04">
        <w:rPr>
          <w:rFonts w:ascii="Times New Roman" w:hAnsi="Times New Roman" w:cs="Times New Roman"/>
          <w:sz w:val="24"/>
          <w:szCs w:val="24"/>
        </w:rPr>
        <w:t>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sabe</w:t>
      </w:r>
      <w:r w:rsidR="00CC1A04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onde ir. De repente </w:t>
      </w:r>
      <w:r w:rsidR="0024094F" w:rsidRPr="00AA1B03">
        <w:rPr>
          <w:rFonts w:ascii="Times New Roman" w:hAnsi="Times New Roman" w:cs="Times New Roman"/>
          <w:sz w:val="24"/>
          <w:szCs w:val="24"/>
          <w:highlight w:val="yellow"/>
          <w:rPrChange w:id="2457" w:author="Daniela Mountian" w:date="2017-07-26T19:38:00Z">
            <w:rPr>
              <w:rFonts w:ascii="Times New Roman" w:hAnsi="Times New Roman" w:cs="Times New Roman"/>
              <w:sz w:val="24"/>
              <w:szCs w:val="24"/>
            </w:rPr>
          </w:rPrChange>
        </w:rPr>
        <w:t>alguém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273747">
        <w:rPr>
          <w:rFonts w:ascii="Times New Roman" w:hAnsi="Times New Roman" w:cs="Times New Roman"/>
          <w:sz w:val="24"/>
          <w:szCs w:val="24"/>
        </w:rPr>
        <w:t>atirou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3747">
        <w:rPr>
          <w:rFonts w:ascii="Times New Roman" w:hAnsi="Times New Roman" w:cs="Times New Roman"/>
          <w:sz w:val="24"/>
          <w:szCs w:val="24"/>
        </w:rPr>
        <w:t>às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suas costas</w:t>
      </w:r>
      <w:r w:rsidR="00CC1A04">
        <w:rPr>
          <w:rFonts w:ascii="Times New Roman" w:hAnsi="Times New Roman" w:cs="Times New Roman"/>
          <w:sz w:val="24"/>
          <w:szCs w:val="24"/>
        </w:rPr>
        <w:t xml:space="preserve"> 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empurrou</w:t>
      </w:r>
      <w:r w:rsidR="00CC1A04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ele, de susto, </w:t>
      </w:r>
      <w:r w:rsidR="00FB2EAE">
        <w:rPr>
          <w:rFonts w:ascii="Times New Roman" w:hAnsi="Times New Roman" w:cs="Times New Roman"/>
          <w:sz w:val="24"/>
          <w:szCs w:val="24"/>
        </w:rPr>
        <w:t>de</w:t>
      </w:r>
      <w:r w:rsidR="00AA1B03">
        <w:rPr>
          <w:rFonts w:ascii="Times New Roman" w:hAnsi="Times New Roman" w:cs="Times New Roman"/>
          <w:sz w:val="24"/>
          <w:szCs w:val="24"/>
        </w:rPr>
        <w:t>u</w:t>
      </w:r>
      <w:r w:rsidR="00FB2EAE">
        <w:rPr>
          <w:rFonts w:ascii="Times New Roman" w:hAnsi="Times New Roman" w:cs="Times New Roman"/>
          <w:sz w:val="24"/>
          <w:szCs w:val="24"/>
        </w:rPr>
        <w:t xml:space="preserve"> um </w:t>
      </w:r>
      <w:r w:rsidR="0024094F" w:rsidRPr="00C5704C">
        <w:rPr>
          <w:rFonts w:ascii="Times New Roman" w:hAnsi="Times New Roman" w:cs="Times New Roman"/>
          <w:sz w:val="24"/>
          <w:szCs w:val="24"/>
        </w:rPr>
        <w:t>grito estranh</w:t>
      </w:r>
      <w:r w:rsidR="00FB2EA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0021C4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você tem?</w:t>
      </w:r>
      <w:r w:rsidR="00546CA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2EAE">
        <w:rPr>
          <w:rFonts w:ascii="Times New Roman" w:hAnsi="Times New Roman" w:cs="Times New Roman"/>
          <w:sz w:val="24"/>
          <w:szCs w:val="24"/>
        </w:rPr>
        <w:t xml:space="preserve">assustada, </w:t>
      </w:r>
      <w:r w:rsidR="0024094F" w:rsidRPr="00C5704C">
        <w:rPr>
          <w:rFonts w:ascii="Times New Roman" w:hAnsi="Times New Roman" w:cs="Times New Roman"/>
          <w:sz w:val="24"/>
          <w:szCs w:val="24"/>
        </w:rPr>
        <w:t>Varvara Davýdovna apareceu nos degraus com uma lanterna na mão, pois já estava escuro.</w:t>
      </w:r>
    </w:p>
    <w:p w:rsidR="0024094F" w:rsidRPr="00C5704C" w:rsidRDefault="00904BA8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2EAE">
        <w:rPr>
          <w:rFonts w:ascii="Times New Roman" w:hAnsi="Times New Roman" w:cs="Times New Roman"/>
          <w:sz w:val="24"/>
          <w:szCs w:val="24"/>
        </w:rPr>
        <w:t xml:space="preserve">também </w:t>
      </w:r>
      <w:r w:rsidR="0024094F" w:rsidRPr="00C5704C">
        <w:rPr>
          <w:rFonts w:ascii="Times New Roman" w:hAnsi="Times New Roman" w:cs="Times New Roman"/>
          <w:sz w:val="24"/>
          <w:szCs w:val="24"/>
        </w:rPr>
        <w:t>o desgrenhado Ilov</w:t>
      </w:r>
      <w:r w:rsidR="00FB2EAE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iski, novamente com </w:t>
      </w:r>
      <w:r w:rsidR="00FB2EAE">
        <w:rPr>
          <w:rFonts w:ascii="Times New Roman" w:hAnsi="Times New Roman" w:cs="Times New Roman"/>
          <w:sz w:val="24"/>
          <w:szCs w:val="24"/>
        </w:rPr>
        <w:t>uma expressão</w:t>
      </w:r>
      <w:del w:id="2458" w:author="Daniela Mountian" w:date="2017-08-28T15:35:00Z">
        <w:r w:rsidR="00FB2EAE" w:rsidDel="00894D7E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malicios</w:t>
      </w:r>
      <w:r w:rsidR="00FB2EAE">
        <w:rPr>
          <w:rFonts w:ascii="Times New Roman" w:hAnsi="Times New Roman" w:cs="Times New Roman"/>
          <w:sz w:val="24"/>
          <w:szCs w:val="24"/>
        </w:rPr>
        <w:t xml:space="preserve">a, maldosa e </w:t>
      </w:r>
      <w:commentRangeStart w:id="2459"/>
      <w:del w:id="2460" w:author="Daniela Mountian" w:date="2017-08-28T15:35:00Z">
        <w:r w:rsidDel="00894D7E">
          <w:rPr>
            <w:rFonts w:ascii="Times New Roman" w:hAnsi="Times New Roman" w:cs="Times New Roman"/>
            <w:sz w:val="24"/>
            <w:szCs w:val="24"/>
          </w:rPr>
          <w:delText>não religiosa</w:delText>
        </w:r>
      </w:del>
      <w:commentRangeEnd w:id="2459"/>
      <w:r>
        <w:rPr>
          <w:rStyle w:val="Refdecomentrio"/>
          <w:rFonts w:cs="Times New Roman"/>
          <w:lang w:val="x-none"/>
        </w:rPr>
        <w:commentReference w:id="2459"/>
      </w:r>
      <w:ins w:id="2461" w:author="Daniela Mountian" w:date="2017-08-28T15:35:00Z">
        <w:r w:rsidR="00894D7E">
          <w:rPr>
            <w:rFonts w:ascii="Times New Roman" w:hAnsi="Times New Roman" w:cs="Times New Roman"/>
            <w:sz w:val="24"/>
            <w:szCs w:val="24"/>
          </w:rPr>
          <w:t>descarada</w:t>
        </w:r>
      </w:ins>
      <w:r w:rsidR="0014663F">
        <w:rPr>
          <w:rFonts w:ascii="Times New Roman" w:hAnsi="Times New Roman" w:cs="Times New Roman"/>
          <w:sz w:val="24"/>
          <w:szCs w:val="24"/>
        </w:rPr>
        <w:t xml:space="preserve"> no rosto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DA74CC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juventude tem </w:t>
      </w:r>
      <w:r w:rsidR="00FB2EAE">
        <w:rPr>
          <w:rFonts w:ascii="Times New Roman" w:hAnsi="Times New Roman" w:cs="Times New Roman"/>
          <w:sz w:val="24"/>
          <w:szCs w:val="24"/>
        </w:rPr>
        <w:t>suas questões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O ciúme... </w:t>
      </w:r>
      <w:r w:rsidR="00FB2EAE">
        <w:rPr>
          <w:rFonts w:ascii="Times New Roman" w:hAnsi="Times New Roman" w:cs="Times New Roman"/>
          <w:sz w:val="24"/>
          <w:szCs w:val="24"/>
        </w:rPr>
        <w:t>Ele t</w:t>
      </w:r>
      <w:r w:rsidR="0024094F" w:rsidRPr="00C5704C">
        <w:rPr>
          <w:rFonts w:ascii="Times New Roman" w:hAnsi="Times New Roman" w:cs="Times New Roman"/>
          <w:sz w:val="24"/>
          <w:szCs w:val="24"/>
        </w:rPr>
        <w:t>em ciúme de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li...</w:t>
      </w:r>
    </w:p>
    <w:p w:rsidR="0024094F" w:rsidRPr="00C5704C" w:rsidRDefault="00DA74CC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Foi o cachorro que o assustou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disse Varvara Davýdovna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ele não morde, meu jovem.</w:t>
      </w:r>
    </w:p>
    <w:p w:rsidR="0024094F" w:rsidRPr="00C5704C" w:rsidRDefault="00DA74CC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73747">
        <w:rPr>
          <w:rFonts w:ascii="Times New Roman" w:hAnsi="Times New Roman" w:cs="Times New Roman"/>
          <w:sz w:val="24"/>
          <w:szCs w:val="24"/>
        </w:rPr>
        <w:t xml:space="preserve"> </w:t>
      </w:r>
      <w:r w:rsidR="00FB2EAE">
        <w:rPr>
          <w:rFonts w:ascii="Times New Roman" w:hAnsi="Times New Roman" w:cs="Times New Roman"/>
          <w:sz w:val="24"/>
          <w:szCs w:val="24"/>
        </w:rPr>
        <w:t>Qual é o caminho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estação</w:t>
      </w:r>
      <w:r w:rsidR="00FB2EAE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Andrei, sofrendo pela súbita mudança que</w:t>
      </w:r>
      <w:r w:rsidR="00FB2EAE">
        <w:rPr>
          <w:rFonts w:ascii="Times New Roman" w:hAnsi="Times New Roman" w:cs="Times New Roman"/>
          <w:sz w:val="24"/>
          <w:szCs w:val="24"/>
        </w:rPr>
        <w:t xml:space="preserve"> lhe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acontecera, pois</w:t>
      </w:r>
      <w:r w:rsidR="00904BA8">
        <w:rPr>
          <w:rFonts w:ascii="Times New Roman" w:hAnsi="Times New Roman" w:cs="Times New Roman"/>
          <w:sz w:val="24"/>
          <w:szCs w:val="24"/>
        </w:rPr>
        <w:t>, pouco</w:t>
      </w:r>
      <w:r w:rsidR="001A778F">
        <w:rPr>
          <w:rFonts w:ascii="Times New Roman" w:hAnsi="Times New Roman" w:cs="Times New Roman"/>
          <w:sz w:val="24"/>
          <w:szCs w:val="24"/>
        </w:rPr>
        <w:t xml:space="preserve"> antes</w:t>
      </w:r>
      <w:r w:rsidR="00904BA8">
        <w:rPr>
          <w:rFonts w:ascii="Times New Roman" w:hAnsi="Times New Roman" w:cs="Times New Roman"/>
          <w:sz w:val="24"/>
          <w:szCs w:val="24"/>
        </w:rPr>
        <w:t>, ele se mostrava seguro de si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diante daquelas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pessoas, defendendo </w:t>
      </w:r>
      <w:r w:rsidR="00904BA8">
        <w:rPr>
          <w:rFonts w:ascii="Times New Roman" w:hAnsi="Times New Roman" w:cs="Times New Roman"/>
          <w:sz w:val="24"/>
          <w:szCs w:val="24"/>
        </w:rPr>
        <w:t xml:space="preserve">o que lhe era caro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palavras </w:t>
      </w:r>
      <w:r w:rsidR="00904BA8">
        <w:rPr>
          <w:rFonts w:ascii="Times New Roman" w:hAnsi="Times New Roman" w:cs="Times New Roman"/>
          <w:sz w:val="24"/>
          <w:szCs w:val="24"/>
        </w:rPr>
        <w:t>firmes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04BA8">
        <w:rPr>
          <w:rFonts w:ascii="Times New Roman" w:hAnsi="Times New Roman" w:cs="Times New Roman"/>
          <w:sz w:val="24"/>
          <w:szCs w:val="24"/>
        </w:rPr>
        <w:t>sentindo-se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maduro, </w:t>
      </w:r>
      <w:r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agora, ao </w:t>
      </w:r>
      <w:r w:rsidR="00904BA8">
        <w:rPr>
          <w:rFonts w:ascii="Times New Roman" w:hAnsi="Times New Roman" w:cs="Times New Roman"/>
          <w:sz w:val="24"/>
          <w:szCs w:val="24"/>
        </w:rPr>
        <w:t>se assustar como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tol</w:t>
      </w:r>
      <w:r w:rsidR="00904BA8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04BA8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revelara seus sofrimentos </w:t>
      </w:r>
      <w:r w:rsidR="00904BA8">
        <w:rPr>
          <w:rFonts w:ascii="Times New Roman" w:hAnsi="Times New Roman" w:cs="Times New Roman"/>
          <w:sz w:val="24"/>
          <w:szCs w:val="24"/>
        </w:rPr>
        <w:t xml:space="preserve">mais íntimos,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que, aos olhos </w:t>
      </w:r>
      <w:r>
        <w:rPr>
          <w:rFonts w:ascii="Times New Roman" w:hAnsi="Times New Roman" w:cs="Times New Roman"/>
          <w:sz w:val="24"/>
          <w:szCs w:val="24"/>
        </w:rPr>
        <w:t>desses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velhos, pareciam infantis, </w:t>
      </w:r>
      <w:r w:rsidR="00904BA8">
        <w:rPr>
          <w:rFonts w:ascii="Times New Roman" w:hAnsi="Times New Roman" w:cs="Times New Roman"/>
          <w:sz w:val="24"/>
          <w:szCs w:val="24"/>
        </w:rPr>
        <w:t xml:space="preserve">assim como </w:t>
      </w:r>
      <w:ins w:id="2462" w:author="Daniela Mountian" w:date="2017-08-28T15:39:00Z">
        <w:r w:rsidR="001D0D79">
          <w:rPr>
            <w:rFonts w:ascii="Times New Roman" w:hAnsi="Times New Roman" w:cs="Times New Roman"/>
            <w:sz w:val="24"/>
            <w:szCs w:val="24"/>
          </w:rPr>
          <w:t>agora</w:t>
        </w:r>
      </w:ins>
      <w:ins w:id="2463" w:author="Daniela Mountian" w:date="2017-08-28T15:38:00Z">
        <w:r w:rsidR="001D0D79">
          <w:rPr>
            <w:rFonts w:ascii="Times New Roman" w:hAnsi="Times New Roman" w:cs="Times New Roman"/>
            <w:sz w:val="24"/>
            <w:szCs w:val="24"/>
          </w:rPr>
          <w:t xml:space="preserve"> se tornaram </w:t>
        </w:r>
      </w:ins>
      <w:r w:rsidR="00904BA8">
        <w:rPr>
          <w:rFonts w:ascii="Times New Roman" w:hAnsi="Times New Roman" w:cs="Times New Roman"/>
          <w:sz w:val="24"/>
          <w:szCs w:val="24"/>
        </w:rPr>
        <w:t>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palavras </w:t>
      </w:r>
      <w:r w:rsidR="00904BA8" w:rsidRPr="00C5704C">
        <w:rPr>
          <w:rFonts w:ascii="Times New Roman" w:hAnsi="Times New Roman" w:cs="Times New Roman"/>
          <w:sz w:val="24"/>
          <w:szCs w:val="24"/>
        </w:rPr>
        <w:t xml:space="preserve">tão </w:t>
      </w:r>
      <w:r w:rsidR="005F6F80">
        <w:rPr>
          <w:rFonts w:ascii="Times New Roman" w:hAnsi="Times New Roman" w:cs="Times New Roman"/>
          <w:sz w:val="24"/>
          <w:szCs w:val="24"/>
        </w:rPr>
        <w:t>apuradas</w:t>
      </w:r>
      <w:r w:rsidR="00904BA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904BA8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dissera durante a discussão</w:t>
      </w:r>
      <w:del w:id="2464" w:author="Daniela Mountian" w:date="2017-08-28T15:38:00Z">
        <w:r w:rsidR="0024094F" w:rsidRPr="00C5704C" w:rsidDel="001D0D79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904BA8" w:rsidDel="001D0D79">
          <w:rPr>
            <w:rFonts w:ascii="Times New Roman" w:hAnsi="Times New Roman" w:cs="Times New Roman"/>
            <w:sz w:val="24"/>
            <w:szCs w:val="24"/>
          </w:rPr>
          <w:delText xml:space="preserve">que agora </w:delText>
        </w:r>
        <w:r w:rsidR="001A778F" w:rsidDel="001D0D79">
          <w:rPr>
            <w:rFonts w:ascii="Times New Roman" w:hAnsi="Times New Roman" w:cs="Times New Roman"/>
            <w:sz w:val="24"/>
            <w:szCs w:val="24"/>
          </w:rPr>
          <w:delText xml:space="preserve">também </w:delText>
        </w:r>
        <w:r w:rsidR="00904BA8" w:rsidDel="001D0D79">
          <w:rPr>
            <w:rFonts w:ascii="Times New Roman" w:hAnsi="Times New Roman" w:cs="Times New Roman"/>
            <w:sz w:val="24"/>
            <w:szCs w:val="24"/>
          </w:rPr>
          <w:delText xml:space="preserve">se </w:delText>
        </w:r>
        <w:r w:rsidR="0024094F" w:rsidRPr="00C5704C" w:rsidDel="001D0D79">
          <w:rPr>
            <w:rFonts w:ascii="Times New Roman" w:hAnsi="Times New Roman" w:cs="Times New Roman"/>
            <w:sz w:val="24"/>
            <w:szCs w:val="24"/>
          </w:rPr>
          <w:delText>torna</w:delText>
        </w:r>
        <w:r w:rsidR="00904BA8" w:rsidDel="001D0D79">
          <w:rPr>
            <w:rFonts w:ascii="Times New Roman" w:hAnsi="Times New Roman" w:cs="Times New Roman"/>
            <w:sz w:val="24"/>
            <w:szCs w:val="24"/>
          </w:rPr>
          <w:delText>r</w:delText>
        </w:r>
        <w:r w:rsidR="0024094F" w:rsidRPr="00C5704C" w:rsidDel="001D0D79">
          <w:rPr>
            <w:rFonts w:ascii="Times New Roman" w:hAnsi="Times New Roman" w:cs="Times New Roman"/>
            <w:sz w:val="24"/>
            <w:szCs w:val="24"/>
          </w:rPr>
          <w:delText>am infantis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DA74CC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espere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apareceu também Klávdia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04BA8">
        <w:rPr>
          <w:rFonts w:ascii="Times New Roman" w:hAnsi="Times New Roman" w:cs="Times New Roman"/>
          <w:sz w:val="24"/>
          <w:szCs w:val="24"/>
        </w:rPr>
        <w:t xml:space="preserve">talvez </w:t>
      </w:r>
      <w:r w:rsidR="00900F3B">
        <w:rPr>
          <w:rFonts w:ascii="Times New Roman" w:hAnsi="Times New Roman" w:cs="Times New Roman"/>
          <w:sz w:val="24"/>
          <w:szCs w:val="24"/>
        </w:rPr>
        <w:t>possamos pegar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trem</w:t>
      </w:r>
      <w:r w:rsidR="00904BA8">
        <w:rPr>
          <w:rFonts w:ascii="Times New Roman" w:hAnsi="Times New Roman" w:cs="Times New Roman"/>
          <w:sz w:val="24"/>
          <w:szCs w:val="24"/>
        </w:rPr>
        <w:t xml:space="preserve"> juntos</w:t>
      </w:r>
      <w:r w:rsidR="0024094F" w:rsidRPr="00C5704C">
        <w:rPr>
          <w:rFonts w:ascii="Times New Roman" w:hAnsi="Times New Roman" w:cs="Times New Roman"/>
          <w:sz w:val="24"/>
          <w:szCs w:val="24"/>
        </w:rPr>
        <w:t>... Ou pode ir com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li...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li!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chamou.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onde está ele? Provavelmente passeando com Ruthina.</w:t>
      </w:r>
    </w:p>
    <w:p w:rsidR="00904BA8" w:rsidRDefault="00DA74CC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Não, eu vou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Andrei, apressado, sentindo sobre si o olhar irônico e </w:t>
      </w:r>
      <w:del w:id="2465" w:author="Daniela Mountian" w:date="2017-08-28T15:40:00Z">
        <w:r w:rsidR="00904BA8" w:rsidDel="001D0D79">
          <w:rPr>
            <w:rFonts w:ascii="Times New Roman" w:hAnsi="Times New Roman" w:cs="Times New Roman"/>
            <w:sz w:val="24"/>
            <w:szCs w:val="24"/>
          </w:rPr>
          <w:delText>não religioso</w:delText>
        </w:r>
      </w:del>
      <w:ins w:id="2466" w:author="Daniela Mountian" w:date="2017-08-28T15:40:00Z">
        <w:r w:rsidR="001D0D79">
          <w:rPr>
            <w:rFonts w:ascii="Times New Roman" w:hAnsi="Times New Roman" w:cs="Times New Roman"/>
            <w:sz w:val="24"/>
            <w:szCs w:val="24"/>
          </w:rPr>
          <w:t>descarado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Ilov</w:t>
      </w:r>
      <w:r w:rsidR="00904BA8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3B256F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está na hora</w:t>
      </w:r>
      <w:r w:rsidR="00904BA8">
        <w:rPr>
          <w:rFonts w:ascii="Times New Roman" w:hAnsi="Times New Roman" w:cs="Times New Roman"/>
          <w:sz w:val="24"/>
          <w:szCs w:val="24"/>
        </w:rPr>
        <w:t xml:space="preserve"> de ir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3B25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904BA8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travessou o portão e começou a andar a esmo sobre a grama molhada e, quando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virou, </w:t>
      </w:r>
      <w:r w:rsidR="00AA1B03">
        <w:rPr>
          <w:rFonts w:ascii="Times New Roman" w:hAnsi="Times New Roman" w:cs="Times New Roman"/>
          <w:sz w:val="24"/>
          <w:szCs w:val="24"/>
        </w:rPr>
        <w:t xml:space="preserve">percebeu que,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mesmo </w:t>
      </w:r>
      <w:r w:rsidR="00F26BA3">
        <w:rPr>
          <w:rFonts w:ascii="Times New Roman" w:hAnsi="Times New Roman" w:cs="Times New Roman"/>
          <w:sz w:val="24"/>
          <w:szCs w:val="24"/>
        </w:rPr>
        <w:t>se</w:t>
      </w:r>
      <w:r w:rsidR="00F26BA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quisesse voltar, não saberia </w:t>
      </w:r>
      <w:r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onde ir. Todas as da</w:t>
      </w:r>
      <w:r w:rsidR="003B256F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chas surgiam na escuridão e pareciam iguais. Afastando-se o </w:t>
      </w:r>
      <w:r w:rsidR="00F26BA3">
        <w:rPr>
          <w:rFonts w:ascii="Times New Roman" w:hAnsi="Times New Roman" w:cs="Times New Roman"/>
          <w:sz w:val="24"/>
          <w:szCs w:val="24"/>
        </w:rPr>
        <w:t>quanto pôde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00F3B">
        <w:rPr>
          <w:rFonts w:ascii="Times New Roman" w:hAnsi="Times New Roman" w:cs="Times New Roman"/>
          <w:sz w:val="24"/>
          <w:szCs w:val="24"/>
        </w:rPr>
        <w:t xml:space="preserve">Andrei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sentou-se numa grande pedra, das que </w:t>
      </w:r>
      <w:r w:rsidR="00F26BA3">
        <w:rPr>
          <w:rFonts w:ascii="Times New Roman" w:hAnsi="Times New Roman" w:cs="Times New Roman"/>
          <w:sz w:val="24"/>
          <w:szCs w:val="24"/>
        </w:rPr>
        <w:t>emergem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terra </w:t>
      </w:r>
      <w:ins w:id="2467" w:author="Daniela Mountian" w:date="2017-08-28T15:43:00Z">
        <w:r w:rsidR="001D0D79">
          <w:rPr>
            <w:rFonts w:ascii="Times New Roman" w:hAnsi="Times New Roman" w:cs="Times New Roman"/>
            <w:sz w:val="24"/>
            <w:szCs w:val="24"/>
          </w:rPr>
          <w:t>ou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BA3">
        <w:rPr>
          <w:rFonts w:ascii="Times New Roman" w:hAnsi="Times New Roman" w:cs="Times New Roman"/>
          <w:sz w:val="24"/>
          <w:szCs w:val="24"/>
        </w:rPr>
        <w:t>jazem sem motivo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BA3">
        <w:rPr>
          <w:rFonts w:ascii="Times New Roman" w:hAnsi="Times New Roman" w:cs="Times New Roman"/>
          <w:sz w:val="24"/>
          <w:szCs w:val="24"/>
        </w:rPr>
        <w:t>à beira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estradas </w:t>
      </w:r>
      <w:r w:rsidR="00F26BA3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subúrbios, e começou a </w:t>
      </w:r>
      <w:r w:rsidR="00F26BA3">
        <w:rPr>
          <w:rFonts w:ascii="Times New Roman" w:hAnsi="Times New Roman" w:cs="Times New Roman"/>
          <w:sz w:val="24"/>
          <w:szCs w:val="24"/>
        </w:rPr>
        <w:t>refletir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F26BA3">
        <w:rPr>
          <w:rFonts w:ascii="Times New Roman" w:hAnsi="Times New Roman" w:cs="Times New Roman"/>
          <w:sz w:val="24"/>
          <w:szCs w:val="24"/>
        </w:rPr>
        <w:t xml:space="preserve"> mas,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F26BA3">
        <w:rPr>
          <w:rFonts w:ascii="Times New Roman" w:hAnsi="Times New Roman" w:cs="Times New Roman"/>
          <w:sz w:val="24"/>
          <w:szCs w:val="24"/>
        </w:rPr>
        <w:t>qualquer razão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não sobre seu amor por Ruthina, que era </w:t>
      </w:r>
      <w:r w:rsidR="00F26BA3">
        <w:rPr>
          <w:rFonts w:ascii="Times New Roman" w:hAnsi="Times New Roman" w:cs="Times New Roman"/>
          <w:sz w:val="24"/>
          <w:szCs w:val="24"/>
        </w:rPr>
        <w:t>intenso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26BA3">
        <w:rPr>
          <w:rFonts w:ascii="Times New Roman" w:hAnsi="Times New Roman" w:cs="Times New Roman"/>
          <w:sz w:val="24"/>
          <w:szCs w:val="24"/>
        </w:rPr>
        <w:t xml:space="preserve">embora tivesse nascido </w:t>
      </w:r>
      <w:r w:rsidR="0024094F" w:rsidRPr="00C5704C">
        <w:rPr>
          <w:rFonts w:ascii="Times New Roman" w:hAnsi="Times New Roman" w:cs="Times New Roman"/>
          <w:sz w:val="24"/>
          <w:szCs w:val="24"/>
        </w:rPr>
        <w:t>três horas</w:t>
      </w:r>
      <w:r w:rsidR="00F26BA3">
        <w:rPr>
          <w:rFonts w:ascii="Times New Roman" w:hAnsi="Times New Roman" w:cs="Times New Roman"/>
          <w:sz w:val="24"/>
          <w:szCs w:val="24"/>
        </w:rPr>
        <w:t xml:space="preserve"> </w:t>
      </w:r>
      <w:r w:rsidR="005F6F80">
        <w:rPr>
          <w:rFonts w:ascii="Times New Roman" w:hAnsi="Times New Roman" w:cs="Times New Roman"/>
          <w:sz w:val="24"/>
          <w:szCs w:val="24"/>
        </w:rPr>
        <w:t>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26BA3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já </w:t>
      </w:r>
      <w:r w:rsidR="00AF0076">
        <w:rPr>
          <w:rFonts w:ascii="Times New Roman" w:hAnsi="Times New Roman" w:cs="Times New Roman"/>
          <w:sz w:val="24"/>
          <w:szCs w:val="24"/>
        </w:rPr>
        <w:lastRenderedPageBreak/>
        <w:t>havia</w:t>
      </w:r>
      <w:r w:rsidR="00F26BA3">
        <w:rPr>
          <w:rFonts w:ascii="Times New Roman" w:hAnsi="Times New Roman" w:cs="Times New Roman"/>
          <w:sz w:val="24"/>
          <w:szCs w:val="24"/>
        </w:rPr>
        <w:t xml:space="preserve"> lhe </w:t>
      </w:r>
      <w:r w:rsidR="0024094F" w:rsidRPr="00C5704C">
        <w:rPr>
          <w:rFonts w:ascii="Times New Roman" w:hAnsi="Times New Roman" w:cs="Times New Roman"/>
          <w:sz w:val="24"/>
          <w:szCs w:val="24"/>
        </w:rPr>
        <w:t>causa</w:t>
      </w:r>
      <w:r w:rsidR="00F26BA3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tanto sofrimento e tanta vergonha</w:t>
      </w:r>
      <w:r w:rsidR="00F26BA3">
        <w:rPr>
          <w:rFonts w:ascii="Times New Roman" w:hAnsi="Times New Roman" w:cs="Times New Roman"/>
          <w:sz w:val="24"/>
          <w:szCs w:val="24"/>
        </w:rPr>
        <w:t xml:space="preserve"> diante de todos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Ele começou a </w:t>
      </w:r>
      <w:r w:rsidR="00F26BA3">
        <w:rPr>
          <w:rFonts w:ascii="Times New Roman" w:hAnsi="Times New Roman" w:cs="Times New Roman"/>
          <w:sz w:val="24"/>
          <w:szCs w:val="24"/>
        </w:rPr>
        <w:t>pensar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o começo da sua </w:t>
      </w:r>
      <w:r w:rsidR="00900F3B">
        <w:rPr>
          <w:rFonts w:ascii="Times New Roman" w:hAnsi="Times New Roman" w:cs="Times New Roman"/>
          <w:sz w:val="24"/>
          <w:szCs w:val="24"/>
        </w:rPr>
        <w:t>vida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Moscou, quando tudo </w:t>
      </w:r>
      <w:r w:rsidR="00F26BA3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900F3B">
        <w:rPr>
          <w:rFonts w:ascii="Times New Roman" w:hAnsi="Times New Roman" w:cs="Times New Roman"/>
          <w:sz w:val="24"/>
          <w:szCs w:val="24"/>
        </w:rPr>
        <w:t xml:space="preserve">o afligia </w:t>
      </w:r>
      <w:ins w:id="2468" w:author="Daniela Mountian" w:date="2017-08-28T15:47:00Z">
        <w:r w:rsidR="001D0D79">
          <w:rPr>
            <w:rFonts w:ascii="Times New Roman" w:hAnsi="Times New Roman" w:cs="Times New Roman"/>
            <w:sz w:val="24"/>
            <w:szCs w:val="24"/>
          </w:rPr>
          <w:t xml:space="preserve">nesse instante </w:t>
        </w:r>
      </w:ins>
      <w:ins w:id="2469" w:author="Daniela Mountian" w:date="2017-08-28T15:49:00Z">
        <w:r w:rsidR="001D0D79">
          <w:rPr>
            <w:rFonts w:ascii="Times New Roman" w:hAnsi="Times New Roman" w:cs="Times New Roman"/>
            <w:sz w:val="24"/>
            <w:szCs w:val="24"/>
          </w:rPr>
          <w:t xml:space="preserve">ainda lhe </w:t>
        </w:r>
      </w:ins>
      <w:ins w:id="2470" w:author="Daniela Mountian" w:date="2017-08-28T15:47:00Z">
        <w:r w:rsidR="001D0D79">
          <w:rPr>
            <w:rFonts w:ascii="Times New Roman" w:hAnsi="Times New Roman" w:cs="Times New Roman"/>
            <w:sz w:val="24"/>
            <w:szCs w:val="24"/>
          </w:rPr>
          <w:t>era</w:t>
        </w:r>
      </w:ins>
      <w:ins w:id="2471" w:author="Daniela Mountian" w:date="2017-08-28T15:46:00Z">
        <w:r w:rsidR="001D0D79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festivo e agradável. </w:t>
      </w:r>
    </w:p>
    <w:p w:rsidR="0024094F" w:rsidRPr="00C5704C" w:rsidRDefault="001A778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chegar</w:t>
      </w:r>
      <w:r w:rsidR="00E017A6">
        <w:rPr>
          <w:rFonts w:ascii="Times New Roman" w:hAnsi="Times New Roman" w:cs="Times New Roman"/>
          <w:sz w:val="24"/>
          <w:szCs w:val="24"/>
        </w:rPr>
        <w:t xml:space="preserve"> </w:t>
      </w:r>
      <w:r w:rsidR="00900F3B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capital, </w:t>
      </w:r>
      <w:r>
        <w:rPr>
          <w:rFonts w:ascii="Times New Roman" w:hAnsi="Times New Roman" w:cs="Times New Roman"/>
          <w:sz w:val="24"/>
          <w:szCs w:val="24"/>
        </w:rPr>
        <w:t xml:space="preserve">Andrei </w:t>
      </w:r>
      <w:r w:rsidR="0024094F" w:rsidRPr="00C5704C">
        <w:rPr>
          <w:rFonts w:ascii="Times New Roman" w:hAnsi="Times New Roman" w:cs="Times New Roman"/>
          <w:sz w:val="24"/>
          <w:szCs w:val="24"/>
        </w:rPr>
        <w:t>descobri</w:t>
      </w:r>
      <w:r w:rsidR="00E017A6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 muitas </w:t>
      </w:r>
      <w:r w:rsidR="00296561">
        <w:rPr>
          <w:rFonts w:ascii="Times New Roman" w:hAnsi="Times New Roman" w:cs="Times New Roman"/>
          <w:sz w:val="24"/>
          <w:szCs w:val="24"/>
        </w:rPr>
        <w:t xml:space="preserve">das </w:t>
      </w:r>
      <w:r w:rsidR="0024094F" w:rsidRPr="00C5704C">
        <w:rPr>
          <w:rFonts w:ascii="Times New Roman" w:hAnsi="Times New Roman" w:cs="Times New Roman"/>
          <w:sz w:val="24"/>
          <w:szCs w:val="24"/>
        </w:rPr>
        <w:t>pessoas respeitadas por ele naquele tempo um sentimento russo nacional</w:t>
      </w:r>
      <w:r w:rsidR="0024094F" w:rsidRPr="001A778F">
        <w:rPr>
          <w:rFonts w:ascii="Times New Roman" w:hAnsi="Times New Roman" w:cs="Times New Roman"/>
          <w:sz w:val="24"/>
          <w:szCs w:val="24"/>
        </w:rPr>
        <w:t>-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religioso, e este sentimento </w:t>
      </w:r>
      <w:r w:rsidR="003B256F">
        <w:rPr>
          <w:rFonts w:ascii="Times New Roman" w:hAnsi="Times New Roman" w:cs="Times New Roman"/>
          <w:sz w:val="24"/>
          <w:szCs w:val="24"/>
        </w:rPr>
        <w:t>fora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17A6">
        <w:rPr>
          <w:rFonts w:ascii="Times New Roman" w:hAnsi="Times New Roman" w:cs="Times New Roman"/>
          <w:sz w:val="24"/>
          <w:szCs w:val="24"/>
        </w:rPr>
        <w:t xml:space="preserve">justamente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primeiro degrau de sua iniciação ao mundo espiritual. É possível refletir de </w:t>
      </w:r>
      <w:r w:rsidR="003B256F" w:rsidRPr="00C5704C">
        <w:rPr>
          <w:rFonts w:ascii="Times New Roman" w:hAnsi="Times New Roman" w:cs="Times New Roman"/>
          <w:sz w:val="24"/>
          <w:szCs w:val="24"/>
        </w:rPr>
        <w:t>v</w:t>
      </w:r>
      <w:r w:rsidR="003B256F">
        <w:rPr>
          <w:rFonts w:ascii="Times New Roman" w:hAnsi="Times New Roman" w:cs="Times New Roman"/>
          <w:sz w:val="24"/>
          <w:szCs w:val="24"/>
        </w:rPr>
        <w:t>á</w:t>
      </w:r>
      <w:r w:rsidR="003B256F" w:rsidRPr="00C5704C">
        <w:rPr>
          <w:rFonts w:ascii="Times New Roman" w:hAnsi="Times New Roman" w:cs="Times New Roman"/>
          <w:sz w:val="24"/>
          <w:szCs w:val="24"/>
        </w:rPr>
        <w:t xml:space="preserve">rias </w:t>
      </w:r>
      <w:r w:rsidR="0024094F" w:rsidRPr="00C5704C">
        <w:rPr>
          <w:rFonts w:ascii="Times New Roman" w:hAnsi="Times New Roman" w:cs="Times New Roman"/>
          <w:sz w:val="24"/>
          <w:szCs w:val="24"/>
        </w:rPr>
        <w:t>maneiras sobre o</w:t>
      </w:r>
      <w:r w:rsidR="00E017A6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17A6">
        <w:rPr>
          <w:rFonts w:ascii="Times New Roman" w:hAnsi="Times New Roman" w:cs="Times New Roman"/>
          <w:sz w:val="24"/>
          <w:szCs w:val="24"/>
        </w:rPr>
        <w:t>acontecimentos atuais;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entanto</w:t>
      </w:r>
      <w:r w:rsidR="00E017A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deve</w:t>
      </w:r>
      <w:r w:rsidR="00E017A6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reconhecer que a renovação da juventude começou com </w:t>
      </w:r>
      <w:r w:rsidR="005F6F80">
        <w:rPr>
          <w:rFonts w:ascii="Times New Roman" w:hAnsi="Times New Roman" w:cs="Times New Roman"/>
          <w:sz w:val="24"/>
          <w:szCs w:val="24"/>
        </w:rPr>
        <w:t>um sem-número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crucifixos </w:t>
      </w:r>
      <w:r w:rsidR="00AA1B03">
        <w:rPr>
          <w:rFonts w:ascii="Times New Roman" w:hAnsi="Times New Roman" w:cs="Times New Roman"/>
          <w:sz w:val="24"/>
          <w:szCs w:val="24"/>
        </w:rPr>
        <w:t>d</w:t>
      </w:r>
      <w:r w:rsidR="00E017A6">
        <w:rPr>
          <w:rFonts w:ascii="Times New Roman" w:hAnsi="Times New Roman" w:cs="Times New Roman"/>
          <w:sz w:val="24"/>
          <w:szCs w:val="24"/>
        </w:rPr>
        <w:t xml:space="preserve">e </w:t>
      </w:r>
      <w:r w:rsidR="00FF276B">
        <w:rPr>
          <w:rFonts w:ascii="Times New Roman" w:hAnsi="Times New Roman" w:cs="Times New Roman"/>
          <w:sz w:val="24"/>
          <w:szCs w:val="24"/>
        </w:rPr>
        <w:t>grande</w:t>
      </w:r>
      <w:r w:rsidR="00E017A6">
        <w:rPr>
          <w:rFonts w:ascii="Times New Roman" w:hAnsi="Times New Roman" w:cs="Times New Roman"/>
          <w:sz w:val="24"/>
          <w:szCs w:val="24"/>
        </w:rPr>
        <w:t xml:space="preserve"> consumo</w:t>
      </w:r>
      <w:r w:rsidR="0024094F" w:rsidRPr="00C5704C">
        <w:rPr>
          <w:rFonts w:ascii="Times New Roman" w:hAnsi="Times New Roman" w:cs="Times New Roman"/>
          <w:sz w:val="24"/>
          <w:szCs w:val="24"/>
        </w:rPr>
        <w:t>, feitos do mesmo material dos porquinhos com um</w:t>
      </w:r>
      <w:r w:rsidR="00E017A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17A6">
        <w:rPr>
          <w:rFonts w:ascii="Times New Roman" w:hAnsi="Times New Roman" w:cs="Times New Roman"/>
          <w:sz w:val="24"/>
          <w:szCs w:val="24"/>
        </w:rPr>
        <w:t>abertura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B03">
        <w:rPr>
          <w:rFonts w:ascii="Times New Roman" w:hAnsi="Times New Roman" w:cs="Times New Roman"/>
          <w:sz w:val="24"/>
          <w:szCs w:val="24"/>
        </w:rPr>
        <w:t>em cima</w:t>
      </w:r>
      <w:r w:rsidR="00E017A6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E017A6">
        <w:rPr>
          <w:rFonts w:ascii="Times New Roman" w:hAnsi="Times New Roman" w:cs="Times New Roman"/>
          <w:sz w:val="24"/>
          <w:szCs w:val="24"/>
        </w:rPr>
        <w:t xml:space="preserve">pôr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moedas. Ele também sonhava em conseguir um crucifixo </w:t>
      </w:r>
      <w:r w:rsidR="003B256F" w:rsidRPr="00C5704C">
        <w:rPr>
          <w:rFonts w:ascii="Times New Roman" w:hAnsi="Times New Roman" w:cs="Times New Roman"/>
          <w:sz w:val="24"/>
          <w:szCs w:val="24"/>
        </w:rPr>
        <w:t>des</w:t>
      </w:r>
      <w:r w:rsidR="003B256F">
        <w:rPr>
          <w:rFonts w:ascii="Times New Roman" w:hAnsi="Times New Roman" w:cs="Times New Roman"/>
          <w:sz w:val="24"/>
          <w:szCs w:val="24"/>
        </w:rPr>
        <w:t>s</w:t>
      </w:r>
      <w:r w:rsidR="003B256F" w:rsidRPr="00C5704C">
        <w:rPr>
          <w:rFonts w:ascii="Times New Roman" w:hAnsi="Times New Roman" w:cs="Times New Roman"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472" w:author="Daniela Mountian" w:date="2017-08-28T15:58:00Z">
        <w:r w:rsidR="001D0D79">
          <w:rPr>
            <w:rFonts w:ascii="Times New Roman" w:hAnsi="Times New Roman" w:cs="Times New Roman"/>
            <w:sz w:val="24"/>
            <w:szCs w:val="24"/>
          </w:rPr>
          <w:t>assim como</w:t>
        </w:r>
      </w:ins>
      <w:r w:rsidR="00687C12">
        <w:rPr>
          <w:rFonts w:ascii="Times New Roman" w:hAnsi="Times New Roman" w:cs="Times New Roman"/>
          <w:sz w:val="24"/>
          <w:szCs w:val="24"/>
        </w:rPr>
        <w:t xml:space="preserve"> 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sonha</w:t>
      </w:r>
      <w:r w:rsidR="00AA1B03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com </w:t>
      </w:r>
      <w:r w:rsidR="00AA1B03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faca finlandesa</w:t>
      </w:r>
      <w:r w:rsidR="00AA1B0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B03">
        <w:rPr>
          <w:rFonts w:ascii="Times New Roman" w:hAnsi="Times New Roman" w:cs="Times New Roman"/>
          <w:sz w:val="24"/>
          <w:szCs w:val="24"/>
        </w:rPr>
        <w:t>que ele via</w:t>
      </w:r>
      <w:r w:rsidR="00AA1B0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B03">
        <w:rPr>
          <w:rFonts w:ascii="Times New Roman" w:hAnsi="Times New Roman" w:cs="Times New Roman"/>
          <w:sz w:val="24"/>
          <w:szCs w:val="24"/>
        </w:rPr>
        <w:t xml:space="preserve">nas mãos dos </w:t>
      </w:r>
      <w:r w:rsidR="0024094F" w:rsidRPr="00C5704C">
        <w:rPr>
          <w:rFonts w:ascii="Times New Roman" w:hAnsi="Times New Roman" w:cs="Times New Roman"/>
          <w:sz w:val="24"/>
          <w:szCs w:val="24"/>
        </w:rPr>
        <w:t>poderos</w:t>
      </w:r>
      <w:r w:rsidR="00AA1B0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s. </w:t>
      </w:r>
      <w:r w:rsidR="0014663F">
        <w:rPr>
          <w:rFonts w:ascii="Times New Roman" w:hAnsi="Times New Roman" w:cs="Times New Roman"/>
          <w:sz w:val="24"/>
          <w:szCs w:val="24"/>
        </w:rPr>
        <w:t>Uma vez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AA1B0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B03">
        <w:rPr>
          <w:rFonts w:ascii="Times New Roman" w:hAnsi="Times New Roman" w:cs="Times New Roman"/>
          <w:sz w:val="24"/>
          <w:szCs w:val="24"/>
        </w:rPr>
        <w:t xml:space="preserve">mesmo </w:t>
      </w:r>
      <w:r w:rsidR="00687C12">
        <w:rPr>
          <w:rFonts w:ascii="Times New Roman" w:hAnsi="Times New Roman" w:cs="Times New Roman"/>
          <w:sz w:val="24"/>
          <w:szCs w:val="24"/>
        </w:rPr>
        <w:t>antigamente</w:t>
      </w:r>
      <w:r w:rsidR="00AA1B0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 </w:t>
      </w:r>
      <w:r w:rsidR="00AA1B03">
        <w:rPr>
          <w:rFonts w:ascii="Times New Roman" w:hAnsi="Times New Roman" w:cs="Times New Roman"/>
          <w:sz w:val="24"/>
          <w:szCs w:val="24"/>
        </w:rPr>
        <w:t xml:space="preserve">o que era digno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AA1B03">
        <w:rPr>
          <w:rFonts w:ascii="Times New Roman" w:hAnsi="Times New Roman" w:cs="Times New Roman"/>
          <w:sz w:val="24"/>
          <w:szCs w:val="24"/>
        </w:rPr>
        <w:t>imitação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russo</w:t>
      </w:r>
      <w:r w:rsidR="00AA1B03">
        <w:rPr>
          <w:rFonts w:ascii="Times New Roman" w:hAnsi="Times New Roman" w:cs="Times New Roman"/>
          <w:sz w:val="24"/>
          <w:szCs w:val="24"/>
        </w:rPr>
        <w:t xml:space="preserve">, </w:t>
      </w:r>
      <w:ins w:id="2473" w:author="Daniela Mountian" w:date="2017-08-28T15:57:00Z">
        <w:r w:rsidR="001D0D79">
          <w:rPr>
            <w:rFonts w:ascii="Times New Roman" w:hAnsi="Times New Roman" w:cs="Times New Roman"/>
            <w:sz w:val="24"/>
            <w:szCs w:val="24"/>
          </w:rPr>
          <w:t>da mesma forma que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74" w:author="Daniela Mountian" w:date="2017-08-28T16:07:00Z">
        <w:r w:rsidR="00290D74">
          <w:rPr>
            <w:rFonts w:ascii="Times New Roman" w:hAnsi="Times New Roman" w:cs="Times New Roman"/>
            <w:sz w:val="24"/>
            <w:szCs w:val="24"/>
          </w:rPr>
          <w:t xml:space="preserve">era russo </w:t>
        </w:r>
      </w:ins>
      <w:r w:rsidR="00AA1B03">
        <w:rPr>
          <w:rFonts w:ascii="Times New Roman" w:hAnsi="Times New Roman" w:cs="Times New Roman"/>
          <w:sz w:val="24"/>
          <w:szCs w:val="24"/>
        </w:rPr>
        <w:t xml:space="preserve">tudo o que </w:t>
      </w:r>
      <w:r w:rsidR="0024094F" w:rsidRPr="00C5704C">
        <w:rPr>
          <w:rFonts w:ascii="Times New Roman" w:hAnsi="Times New Roman" w:cs="Times New Roman"/>
          <w:sz w:val="24"/>
          <w:szCs w:val="24"/>
        </w:rPr>
        <w:t>era</w:t>
      </w:r>
      <w:r w:rsidR="00290D7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coroado e </w:t>
      </w:r>
      <w:r w:rsidR="00AA1B03">
        <w:rPr>
          <w:rFonts w:ascii="Times New Roman" w:hAnsi="Times New Roman" w:cs="Times New Roman"/>
          <w:sz w:val="24"/>
          <w:szCs w:val="24"/>
        </w:rPr>
        <w:t>recompensado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B256F" w:rsidRPr="00C5704C">
        <w:rPr>
          <w:rFonts w:ascii="Times New Roman" w:hAnsi="Times New Roman" w:cs="Times New Roman"/>
          <w:sz w:val="24"/>
          <w:szCs w:val="24"/>
        </w:rPr>
        <w:t>es</w:t>
      </w:r>
      <w:r w:rsidR="003B256F">
        <w:rPr>
          <w:rFonts w:ascii="Times New Roman" w:hAnsi="Times New Roman" w:cs="Times New Roman"/>
          <w:sz w:val="24"/>
          <w:szCs w:val="24"/>
        </w:rPr>
        <w:t>s</w:t>
      </w:r>
      <w:r w:rsidR="003B256F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crucifixos russos ajudaram a renunciar ao passado e </w:t>
      </w:r>
      <w:r w:rsidR="00273747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mudar muita</w:t>
      </w:r>
      <w:r w:rsidR="00AA1B03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coisa</w:t>
      </w:r>
      <w:r w:rsidR="00AA1B03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não muda</w:t>
      </w:r>
      <w:r w:rsidR="00AA1B03">
        <w:rPr>
          <w:rFonts w:ascii="Times New Roman" w:hAnsi="Times New Roman" w:cs="Times New Roman"/>
          <w:sz w:val="24"/>
          <w:szCs w:val="24"/>
        </w:rPr>
        <w:t>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nada</w:t>
      </w:r>
      <w:r w:rsidR="005F6F80">
        <w:rPr>
          <w:rFonts w:ascii="Times New Roman" w:hAnsi="Times New Roman" w:cs="Times New Roman"/>
          <w:sz w:val="24"/>
          <w:szCs w:val="24"/>
        </w:rPr>
        <w:t xml:space="preserve"> em essência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87C12">
        <w:rPr>
          <w:rFonts w:ascii="Times New Roman" w:hAnsi="Times New Roman" w:cs="Times New Roman"/>
          <w:sz w:val="24"/>
          <w:szCs w:val="24"/>
        </w:rPr>
        <w:t>Andrei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começou a ler o Evangelho que Vássia Korobk</w:t>
      </w:r>
      <w:r w:rsidR="0014663F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>v lhe emprest</w:t>
      </w:r>
      <w:r w:rsidR="00273747">
        <w:rPr>
          <w:rFonts w:ascii="Times New Roman" w:hAnsi="Times New Roman" w:cs="Times New Roman"/>
          <w:sz w:val="24"/>
          <w:szCs w:val="24"/>
        </w:rPr>
        <w:t>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no Evangelho tudo </w:t>
      </w:r>
      <w:r w:rsidR="00687C12">
        <w:rPr>
          <w:rFonts w:ascii="Times New Roman" w:hAnsi="Times New Roman" w:cs="Times New Roman"/>
          <w:sz w:val="24"/>
          <w:szCs w:val="24"/>
        </w:rPr>
        <w:t xml:space="preserve">também </w:t>
      </w:r>
      <w:r w:rsidR="0024094F" w:rsidRPr="00C5704C">
        <w:rPr>
          <w:rFonts w:ascii="Times New Roman" w:hAnsi="Times New Roman" w:cs="Times New Roman"/>
          <w:sz w:val="24"/>
          <w:szCs w:val="24"/>
        </w:rPr>
        <w:t>era russo</w:t>
      </w:r>
      <w:r w:rsidR="00687C12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nega</w:t>
      </w:r>
      <w:r w:rsidR="00687C12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256F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não era, </w:t>
      </w:r>
      <w:ins w:id="2475" w:author="Daniela Mountian" w:date="2017-08-28T16:10:00Z">
        <w:r w:rsidR="00290D74">
          <w:rPr>
            <w:rFonts w:ascii="Times New Roman" w:hAnsi="Times New Roman" w:cs="Times New Roman"/>
            <w:sz w:val="24"/>
            <w:szCs w:val="24"/>
          </w:rPr>
          <w:t>mas</w:t>
        </w:r>
      </w:ins>
      <w:r w:rsidR="00687C12">
        <w:rPr>
          <w:rFonts w:ascii="Times New Roman" w:hAnsi="Times New Roman" w:cs="Times New Roman"/>
          <w:sz w:val="24"/>
          <w:szCs w:val="24"/>
        </w:rPr>
        <w:t xml:space="preserve"> o que havia de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76" w:author="Daniela Mountian" w:date="2017-08-28T16:09:00Z">
        <w:r w:rsidR="00290D74">
          <w:rPr>
            <w:rFonts w:ascii="Times New Roman" w:hAnsi="Times New Roman" w:cs="Times New Roman"/>
            <w:sz w:val="24"/>
            <w:szCs w:val="24"/>
          </w:rPr>
          <w:t xml:space="preserve">não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russo, </w:t>
      </w:r>
      <w:r w:rsidR="00687C12">
        <w:rPr>
          <w:rFonts w:ascii="Times New Roman" w:hAnsi="Times New Roman" w:cs="Times New Roman"/>
          <w:sz w:val="24"/>
          <w:szCs w:val="24"/>
        </w:rPr>
        <w:t>naturalmente, era</w:t>
      </w:r>
      <w:r w:rsidR="00F52BA7">
        <w:rPr>
          <w:rFonts w:ascii="Times New Roman" w:hAnsi="Times New Roman" w:cs="Times New Roman"/>
          <w:sz w:val="24"/>
          <w:szCs w:val="24"/>
        </w:rPr>
        <w:t>m</w:t>
      </w:r>
      <w:r w:rsidR="00687C12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juda</w:t>
      </w:r>
      <w:r w:rsidR="00687C12">
        <w:rPr>
          <w:rFonts w:ascii="Times New Roman" w:hAnsi="Times New Roman" w:cs="Times New Roman"/>
          <w:sz w:val="24"/>
          <w:szCs w:val="24"/>
        </w:rPr>
        <w:t>ísmo</w:t>
      </w:r>
      <w:r w:rsidR="00296561">
        <w:rPr>
          <w:rFonts w:ascii="Times New Roman" w:hAnsi="Times New Roman" w:cs="Times New Roman"/>
          <w:sz w:val="24"/>
          <w:szCs w:val="24"/>
        </w:rPr>
        <w:t xml:space="preserve"> </w:t>
      </w:r>
      <w:r w:rsidR="00687C1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Moisés... </w:t>
      </w:r>
      <w:r w:rsidR="00296561">
        <w:rPr>
          <w:rFonts w:ascii="Times New Roman" w:hAnsi="Times New Roman" w:cs="Times New Roman"/>
          <w:sz w:val="24"/>
          <w:szCs w:val="24"/>
        </w:rPr>
        <w:t>Tudo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vinha de Moisés era maldoso</w:t>
      </w:r>
      <w:r w:rsidR="00A14223">
        <w:rPr>
          <w:rFonts w:ascii="Times New Roman" w:hAnsi="Times New Roman" w:cs="Times New Roman"/>
          <w:sz w:val="24"/>
          <w:szCs w:val="24"/>
        </w:rPr>
        <w:t>,</w:t>
      </w:r>
      <w:r w:rsidR="00296561">
        <w:rPr>
          <w:rFonts w:ascii="Times New Roman" w:hAnsi="Times New Roman" w:cs="Times New Roman"/>
          <w:sz w:val="24"/>
          <w:szCs w:val="24"/>
        </w:rPr>
        <w:t xml:space="preserve"> e</w:t>
      </w:r>
      <w:r w:rsidR="00A14223">
        <w:rPr>
          <w:rFonts w:ascii="Times New Roman" w:hAnsi="Times New Roman" w:cs="Times New Roman"/>
          <w:sz w:val="24"/>
          <w:szCs w:val="24"/>
        </w:rPr>
        <w:t>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Cristo bondoso... </w:t>
      </w:r>
      <w:r w:rsidR="00296561">
        <w:rPr>
          <w:rFonts w:ascii="Times New Roman" w:hAnsi="Times New Roman" w:cs="Times New Roman"/>
          <w:sz w:val="24"/>
          <w:szCs w:val="24"/>
        </w:rPr>
        <w:t xml:space="preserve">Muitas mulheres da </w:t>
      </w:r>
      <w:r w:rsidR="00296561">
        <w:rPr>
          <w:rFonts w:ascii="Times New Roman" w:hAnsi="Times New Roman" w:cs="Times New Roman"/>
          <w:i/>
          <w:sz w:val="24"/>
          <w:szCs w:val="24"/>
        </w:rPr>
        <w:t>intelligentsia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algumas de </w:t>
      </w:r>
      <w:r w:rsidR="00296561">
        <w:rPr>
          <w:rFonts w:ascii="Times New Roman" w:hAnsi="Times New Roman" w:cs="Times New Roman"/>
          <w:sz w:val="24"/>
          <w:szCs w:val="24"/>
        </w:rPr>
        <w:t>origem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judia, que </w:t>
      </w:r>
      <w:r w:rsidR="00296561">
        <w:rPr>
          <w:rFonts w:ascii="Times New Roman" w:hAnsi="Times New Roman" w:cs="Times New Roman"/>
          <w:sz w:val="24"/>
          <w:szCs w:val="24"/>
        </w:rPr>
        <w:t>haviam se iniciado na renovação russa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reforçaram ainda mais </w:t>
      </w:r>
      <w:del w:id="2477" w:author="Daniela Mountian" w:date="2017-08-28T16:12:00Z">
        <w:r w:rsidR="0024094F" w:rsidRPr="00C5704C" w:rsidDel="00290D74">
          <w:rPr>
            <w:rFonts w:ascii="Times New Roman" w:hAnsi="Times New Roman" w:cs="Times New Roman"/>
            <w:sz w:val="24"/>
            <w:szCs w:val="24"/>
          </w:rPr>
          <w:delText>su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afeição </w:t>
      </w:r>
      <w:ins w:id="2478" w:author="Daniela Mountian" w:date="2017-08-28T16:12:00Z">
        <w:r w:rsidR="00290D74">
          <w:rPr>
            <w:rFonts w:ascii="Times New Roman" w:hAnsi="Times New Roman" w:cs="Times New Roman"/>
            <w:sz w:val="24"/>
            <w:szCs w:val="24"/>
          </w:rPr>
          <w:t xml:space="preserve">dele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pelo Cristo russo... </w:t>
      </w:r>
      <w:r w:rsidR="00074CF0">
        <w:rPr>
          <w:rFonts w:ascii="Times New Roman" w:hAnsi="Times New Roman" w:cs="Times New Roman"/>
          <w:sz w:val="24"/>
          <w:szCs w:val="24"/>
        </w:rPr>
        <w:t>A</w:t>
      </w:r>
      <w:r w:rsidR="003B25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alegre lua</w:t>
      </w:r>
      <w:r w:rsidR="00074CF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de</w:t>
      </w:r>
      <w:r w:rsidR="00074CF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mel </w:t>
      </w:r>
      <w:r w:rsidR="00074CF0">
        <w:rPr>
          <w:rFonts w:ascii="Times New Roman" w:hAnsi="Times New Roman" w:cs="Times New Roman"/>
          <w:sz w:val="24"/>
          <w:szCs w:val="24"/>
        </w:rPr>
        <w:t>entre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 </w:t>
      </w:r>
      <w:r w:rsidR="00074CF0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cristianismo russo </w:t>
      </w:r>
      <w:r w:rsidR="00074CF0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>foi destruíd</w:t>
      </w:r>
      <w:r w:rsidR="00074CF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1417FD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256F" w:rsidRPr="00C5704C">
        <w:rPr>
          <w:rFonts w:ascii="Times New Roman" w:hAnsi="Times New Roman" w:cs="Times New Roman"/>
          <w:sz w:val="24"/>
          <w:szCs w:val="24"/>
        </w:rPr>
        <w:t>d</w:t>
      </w:r>
      <w:r w:rsidR="003B256F">
        <w:rPr>
          <w:rFonts w:ascii="Times New Roman" w:hAnsi="Times New Roman" w:cs="Times New Roman"/>
          <w:sz w:val="24"/>
          <w:szCs w:val="24"/>
        </w:rPr>
        <w:t>ú</w:t>
      </w:r>
      <w:r w:rsidR="003B256F" w:rsidRPr="00C5704C">
        <w:rPr>
          <w:rFonts w:ascii="Times New Roman" w:hAnsi="Times New Roman" w:cs="Times New Roman"/>
          <w:sz w:val="24"/>
          <w:szCs w:val="24"/>
        </w:rPr>
        <w:t xml:space="preserve">vidas </w:t>
      </w:r>
      <w:r w:rsidR="0024094F" w:rsidRPr="00C5704C">
        <w:rPr>
          <w:rFonts w:ascii="Times New Roman" w:hAnsi="Times New Roman" w:cs="Times New Roman"/>
          <w:sz w:val="24"/>
          <w:szCs w:val="24"/>
        </w:rPr>
        <w:t>espirituais, para as quais</w:t>
      </w:r>
      <w:r w:rsidR="00AF0ECE">
        <w:rPr>
          <w:rFonts w:ascii="Times New Roman" w:hAnsi="Times New Roman" w:cs="Times New Roman"/>
          <w:sz w:val="24"/>
          <w:szCs w:val="24"/>
        </w:rPr>
        <w:t xml:space="preserve">, </w:t>
      </w:r>
      <w:r w:rsidR="0014663F">
        <w:rPr>
          <w:rFonts w:ascii="Times New Roman" w:hAnsi="Times New Roman" w:cs="Times New Roman"/>
          <w:sz w:val="24"/>
          <w:szCs w:val="24"/>
        </w:rPr>
        <w:t>naquela época</w:t>
      </w:r>
      <w:r w:rsidR="00AF0EC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não estava </w:t>
      </w:r>
      <w:r w:rsidR="001417FD">
        <w:rPr>
          <w:rFonts w:ascii="Times New Roman" w:hAnsi="Times New Roman" w:cs="Times New Roman"/>
          <w:sz w:val="24"/>
          <w:szCs w:val="24"/>
        </w:rPr>
        <w:t>preparado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417FD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acontecimentos </w:t>
      </w:r>
      <w:r w:rsidR="001417FD">
        <w:rPr>
          <w:rFonts w:ascii="Times New Roman" w:hAnsi="Times New Roman" w:cs="Times New Roman"/>
          <w:sz w:val="24"/>
          <w:szCs w:val="24"/>
        </w:rPr>
        <w:t>à primeira vista insignificantes</w:t>
      </w:r>
      <w:r w:rsidR="00A14223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17FD">
        <w:rPr>
          <w:rFonts w:ascii="Times New Roman" w:hAnsi="Times New Roman" w:cs="Times New Roman"/>
          <w:sz w:val="24"/>
          <w:szCs w:val="24"/>
        </w:rPr>
        <w:t>cotidianos</w:t>
      </w:r>
      <w:r w:rsidR="00A1422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4223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pelo caráter desagradável dos cristãos da capital. </w:t>
      </w:r>
      <w:r w:rsidR="00D966CA">
        <w:rPr>
          <w:rFonts w:ascii="Times New Roman" w:hAnsi="Times New Roman" w:cs="Times New Roman"/>
          <w:sz w:val="24"/>
          <w:szCs w:val="24"/>
        </w:rPr>
        <w:t>Um caráter definido pela obviedade e pelo consumismo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correspondendo </w:t>
      </w:r>
      <w:r w:rsidR="00346F91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às emoções nacionais do que </w:t>
      </w:r>
      <w:r w:rsidR="00D966CA">
        <w:rPr>
          <w:rFonts w:ascii="Times New Roman" w:hAnsi="Times New Roman" w:cs="Times New Roman"/>
          <w:sz w:val="24"/>
          <w:szCs w:val="24"/>
        </w:rPr>
        <w:t>ao desejo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penetrar </w:t>
      </w:r>
      <w:r w:rsidR="007815B1">
        <w:rPr>
          <w:rFonts w:ascii="Times New Roman" w:hAnsi="Times New Roman" w:cs="Times New Roman"/>
          <w:sz w:val="24"/>
          <w:szCs w:val="24"/>
        </w:rPr>
        <w:t xml:space="preserve">verdadeiramente </w:t>
      </w:r>
      <w:r w:rsidR="00D966CA">
        <w:rPr>
          <w:rFonts w:ascii="Times New Roman" w:hAnsi="Times New Roman" w:cs="Times New Roman"/>
          <w:sz w:val="24"/>
          <w:szCs w:val="24"/>
        </w:rPr>
        <w:t>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966CA">
        <w:rPr>
          <w:rFonts w:ascii="Times New Roman" w:hAnsi="Times New Roman" w:cs="Times New Roman"/>
          <w:sz w:val="24"/>
          <w:szCs w:val="24"/>
        </w:rPr>
        <w:t>preceitos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evangélic</w:t>
      </w:r>
      <w:r w:rsidR="00D966C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s. Quando os jovens começaram a </w:t>
      </w:r>
      <w:r w:rsidR="00D966CA">
        <w:rPr>
          <w:rFonts w:ascii="Times New Roman" w:hAnsi="Times New Roman" w:cs="Times New Roman"/>
          <w:sz w:val="24"/>
          <w:szCs w:val="24"/>
        </w:rPr>
        <w:t>fazer cópias à mão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textos evangélicos e </w:t>
      </w:r>
      <w:r w:rsidR="00D966CA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repassá-los um para outro, como se fossem panfletos, ele entendeu definitivamente que a religião não salvaria </w:t>
      </w:r>
      <w:r w:rsidR="00346F91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Rússia no futuro, </w:t>
      </w:r>
      <w:r w:rsidR="00D966CA">
        <w:rPr>
          <w:rFonts w:ascii="Times New Roman" w:hAnsi="Times New Roman" w:cs="Times New Roman"/>
          <w:sz w:val="24"/>
          <w:szCs w:val="24"/>
        </w:rPr>
        <w:t xml:space="preserve">assim </w:t>
      </w:r>
      <w:r w:rsidR="0024094F" w:rsidRPr="00C5704C">
        <w:rPr>
          <w:rFonts w:ascii="Times New Roman" w:hAnsi="Times New Roman" w:cs="Times New Roman"/>
          <w:sz w:val="24"/>
          <w:szCs w:val="24"/>
        </w:rPr>
        <w:t>como o ateísmo não a salv</w:t>
      </w:r>
      <w:r w:rsidR="00D966CA">
        <w:rPr>
          <w:rFonts w:ascii="Times New Roman" w:hAnsi="Times New Roman" w:cs="Times New Roman"/>
          <w:sz w:val="24"/>
          <w:szCs w:val="24"/>
        </w:rPr>
        <w:t>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passado. Não há como se salvar</w:t>
      </w:r>
      <w:r w:rsidR="006268ED">
        <w:rPr>
          <w:rFonts w:ascii="Times New Roman" w:hAnsi="Times New Roman" w:cs="Times New Roman"/>
          <w:sz w:val="24"/>
          <w:szCs w:val="24"/>
        </w:rPr>
        <w:t xml:space="preserve"> sozinho: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é indefeso diante de</w:t>
      </w:r>
      <w:r w:rsidR="006268ED">
        <w:rPr>
          <w:rFonts w:ascii="Times New Roman" w:hAnsi="Times New Roman" w:cs="Times New Roman"/>
          <w:sz w:val="24"/>
          <w:szCs w:val="24"/>
        </w:rPr>
        <w:t xml:space="preserve"> si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268ED">
        <w:rPr>
          <w:rFonts w:ascii="Times New Roman" w:hAnsi="Times New Roman" w:cs="Times New Roman"/>
          <w:sz w:val="24"/>
          <w:szCs w:val="24"/>
        </w:rPr>
        <w:t>próprio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caráter nacional </w:t>
      </w:r>
      <w:r w:rsidR="00851F2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eis seu verdadeiro </w:t>
      </w:r>
      <w:r w:rsidR="00D239C0">
        <w:rPr>
          <w:rFonts w:ascii="Times New Roman" w:hAnsi="Times New Roman" w:cs="Times New Roman"/>
          <w:sz w:val="24"/>
          <w:szCs w:val="24"/>
        </w:rPr>
        <w:t>opressor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</w:t>
      </w:r>
      <w:r w:rsidR="00D239C0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concedido ao homem modificar a si mesmo, mas </w:t>
      </w:r>
      <w:r w:rsidR="00851F22">
        <w:rPr>
          <w:rFonts w:ascii="Times New Roman" w:hAnsi="Times New Roman" w:cs="Times New Roman"/>
          <w:sz w:val="24"/>
          <w:szCs w:val="24"/>
        </w:rPr>
        <w:t>compreender-se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D239C0">
        <w:rPr>
          <w:rFonts w:ascii="Times New Roman" w:hAnsi="Times New Roman" w:cs="Times New Roman"/>
          <w:sz w:val="24"/>
          <w:szCs w:val="24"/>
        </w:rPr>
        <w:t>advertir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outros </w:t>
      </w:r>
      <w:r w:rsidR="00D239C0">
        <w:rPr>
          <w:rFonts w:ascii="Times New Roman" w:hAnsi="Times New Roman" w:cs="Times New Roman"/>
          <w:sz w:val="24"/>
          <w:szCs w:val="24"/>
        </w:rPr>
        <w:t>por meio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0ECE">
        <w:rPr>
          <w:rFonts w:ascii="Times New Roman" w:hAnsi="Times New Roman" w:cs="Times New Roman"/>
          <w:sz w:val="24"/>
          <w:szCs w:val="24"/>
        </w:rPr>
        <w:t xml:space="preserve">suas </w:t>
      </w:r>
      <w:r w:rsidR="0024094F" w:rsidRPr="00C5704C">
        <w:rPr>
          <w:rFonts w:ascii="Times New Roman" w:hAnsi="Times New Roman" w:cs="Times New Roman"/>
          <w:sz w:val="24"/>
          <w:szCs w:val="24"/>
        </w:rPr>
        <w:t>palavra</w:t>
      </w:r>
      <w:r w:rsidR="00D239C0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. O que será</w:t>
      </w:r>
      <w:r w:rsidR="00D239C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só Deus </w:t>
      </w:r>
      <w:r w:rsidR="00D239C0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sabe, mas o que não deve ser</w:t>
      </w:r>
      <w:r w:rsidR="00D239C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também pode sab</w:t>
      </w:r>
      <w:r w:rsidR="00D239C0">
        <w:rPr>
          <w:rFonts w:ascii="Times New Roman" w:hAnsi="Times New Roman" w:cs="Times New Roman"/>
          <w:sz w:val="24"/>
          <w:szCs w:val="24"/>
        </w:rPr>
        <w:t>ê-lo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deve haver esperança </w:t>
      </w:r>
      <w:r w:rsidR="00D239C0">
        <w:rPr>
          <w:rFonts w:ascii="Times New Roman" w:hAnsi="Times New Roman" w:cs="Times New Roman"/>
          <w:sz w:val="24"/>
          <w:szCs w:val="24"/>
        </w:rPr>
        <w:t>demasiada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religião, como </w:t>
      </w:r>
      <w:r w:rsidR="00D239C0">
        <w:rPr>
          <w:rFonts w:ascii="Times New Roman" w:hAnsi="Times New Roman" w:cs="Times New Roman"/>
          <w:sz w:val="24"/>
          <w:szCs w:val="24"/>
        </w:rPr>
        <w:t>houvera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39C0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 ateísmo, pois</w:t>
      </w:r>
      <w:r w:rsidR="00D239C0">
        <w:rPr>
          <w:rFonts w:ascii="Times New Roman" w:hAnsi="Times New Roman" w:cs="Times New Roman"/>
          <w:sz w:val="24"/>
          <w:szCs w:val="24"/>
        </w:rPr>
        <w:t>,</w:t>
      </w:r>
      <w:r w:rsidR="00D239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39C0">
        <w:rPr>
          <w:rFonts w:ascii="Times New Roman" w:hAnsi="Times New Roman" w:cs="Times New Roman"/>
          <w:sz w:val="24"/>
          <w:szCs w:val="24"/>
        </w:rPr>
        <w:t>agora,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religião cristã não pode </w:t>
      </w:r>
      <w:r w:rsidR="00D239C0">
        <w:rPr>
          <w:rFonts w:ascii="Times New Roman" w:hAnsi="Times New Roman" w:cs="Times New Roman"/>
          <w:sz w:val="24"/>
          <w:szCs w:val="24"/>
        </w:rPr>
        <w:t>confiar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39C0">
        <w:rPr>
          <w:rFonts w:ascii="Times New Roman" w:hAnsi="Times New Roman" w:cs="Times New Roman"/>
          <w:sz w:val="24"/>
          <w:szCs w:val="24"/>
        </w:rPr>
        <w:t>em si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mesma. O cristianismo, que começou seu caminho histórico com a conspiração dos apóstolos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contra Cristo, </w:t>
      </w:r>
      <w:r w:rsidR="00CA588F">
        <w:rPr>
          <w:rFonts w:ascii="Times New Roman" w:hAnsi="Times New Roman" w:cs="Times New Roman"/>
          <w:sz w:val="24"/>
          <w:szCs w:val="24"/>
        </w:rPr>
        <w:t>compreende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certamente, que o que o homem </w:t>
      </w:r>
      <w:r w:rsidR="00CA588F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espera </w:t>
      </w:r>
      <w:r w:rsidR="00CA588F">
        <w:rPr>
          <w:rFonts w:ascii="Times New Roman" w:hAnsi="Times New Roman" w:cs="Times New Roman"/>
          <w:sz w:val="24"/>
          <w:szCs w:val="24"/>
        </w:rPr>
        <w:t xml:space="preserve">receber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religião é </w:t>
      </w:r>
      <w:r w:rsidR="00CA588F">
        <w:rPr>
          <w:rFonts w:ascii="Times New Roman" w:hAnsi="Times New Roman" w:cs="Times New Roman"/>
          <w:sz w:val="24"/>
          <w:szCs w:val="24"/>
        </w:rPr>
        <w:t>paz de espírito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A588F">
        <w:rPr>
          <w:rFonts w:ascii="Times New Roman" w:hAnsi="Times New Roman" w:cs="Times New Roman"/>
          <w:sz w:val="24"/>
          <w:szCs w:val="24"/>
        </w:rPr>
        <w:t>em troca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 ele </w:t>
      </w:r>
      <w:r w:rsidR="00CA588F">
        <w:rPr>
          <w:rFonts w:ascii="Times New Roman" w:hAnsi="Times New Roman" w:cs="Times New Roman"/>
          <w:sz w:val="24"/>
          <w:szCs w:val="24"/>
        </w:rPr>
        <w:t xml:space="preserve">está disposto a </w:t>
      </w:r>
      <w:r w:rsidR="00AF0ECE">
        <w:rPr>
          <w:rFonts w:ascii="Times New Roman" w:hAnsi="Times New Roman" w:cs="Times New Roman"/>
          <w:sz w:val="24"/>
          <w:szCs w:val="24"/>
        </w:rPr>
        <w:t>dar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CA588F">
        <w:rPr>
          <w:rFonts w:ascii="Times New Roman" w:hAnsi="Times New Roman" w:cs="Times New Roman"/>
          <w:sz w:val="24"/>
          <w:szCs w:val="24"/>
        </w:rPr>
        <w:t>submissão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A588F">
        <w:rPr>
          <w:rFonts w:ascii="Times New Roman" w:hAnsi="Times New Roman" w:cs="Times New Roman"/>
          <w:sz w:val="24"/>
          <w:szCs w:val="24"/>
        </w:rPr>
        <w:t>Ele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spera o mesmo que um </w:t>
      </w:r>
      <w:r w:rsidR="00AF0ECE">
        <w:rPr>
          <w:rFonts w:ascii="Times New Roman" w:hAnsi="Times New Roman" w:cs="Times New Roman"/>
          <w:sz w:val="24"/>
          <w:szCs w:val="24"/>
        </w:rPr>
        <w:t>filho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espera de </w:t>
      </w:r>
      <w:r w:rsidR="0014663F">
        <w:rPr>
          <w:rFonts w:ascii="Times New Roman" w:hAnsi="Times New Roman" w:cs="Times New Roman"/>
          <w:sz w:val="24"/>
          <w:szCs w:val="24"/>
        </w:rPr>
        <w:t>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</w:t>
      </w:r>
      <w:r w:rsidR="007815B1">
        <w:rPr>
          <w:rFonts w:ascii="Times New Roman" w:hAnsi="Times New Roman" w:cs="Times New Roman"/>
          <w:sz w:val="24"/>
          <w:szCs w:val="24"/>
        </w:rPr>
        <w:t xml:space="preserve"> </w:t>
      </w:r>
      <w:r w:rsidR="007815B1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15B1">
        <w:rPr>
          <w:rFonts w:ascii="Times New Roman" w:hAnsi="Times New Roman" w:cs="Times New Roman"/>
          <w:sz w:val="24"/>
          <w:szCs w:val="24"/>
        </w:rPr>
        <w:t>apenas 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7815B1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>me tranquilizar, serei obediente</w:t>
      </w:r>
      <w:r w:rsidR="00EF0257">
        <w:rPr>
          <w:rFonts w:ascii="Times New Roman" w:hAnsi="Times New Roman" w:cs="Times New Roman"/>
          <w:sz w:val="24"/>
          <w:szCs w:val="24"/>
        </w:rPr>
        <w:t>..</w:t>
      </w:r>
      <w:r w:rsidR="0024094F" w:rsidRPr="00C5704C">
        <w:rPr>
          <w:rFonts w:ascii="Times New Roman" w:hAnsi="Times New Roman" w:cs="Times New Roman"/>
          <w:sz w:val="24"/>
          <w:szCs w:val="24"/>
        </w:rPr>
        <w:t>. E ela o tranquiliza</w:t>
      </w:r>
      <w:r w:rsidR="007815B1">
        <w:rPr>
          <w:rFonts w:ascii="Times New Roman" w:hAnsi="Times New Roman" w:cs="Times New Roman"/>
          <w:sz w:val="24"/>
          <w:szCs w:val="24"/>
        </w:rPr>
        <w:t>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o amor pelo</w:t>
      </w:r>
      <w:r w:rsidR="007815B1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sofrimento</w:t>
      </w:r>
      <w:r w:rsidR="007815B1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recompensa </w:t>
      </w:r>
      <w:r w:rsidR="005F6F80">
        <w:rPr>
          <w:rFonts w:ascii="Times New Roman" w:hAnsi="Times New Roman" w:cs="Times New Roman"/>
          <w:sz w:val="24"/>
          <w:szCs w:val="24"/>
        </w:rPr>
        <w:t>será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6F8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vida após a morte. No entanto, se</w:t>
      </w:r>
      <w:r w:rsidR="00851F2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amor </w:t>
      </w:r>
      <w:r w:rsidR="00851F22">
        <w:rPr>
          <w:rFonts w:ascii="Times New Roman" w:hAnsi="Times New Roman" w:cs="Times New Roman"/>
          <w:sz w:val="24"/>
          <w:szCs w:val="24"/>
        </w:rPr>
        <w:t>ao</w:t>
      </w:r>
      <w:r w:rsidR="00851F2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sofrimento </w:t>
      </w:r>
      <w:r w:rsidR="007815B1">
        <w:rPr>
          <w:rFonts w:ascii="Times New Roman" w:hAnsi="Times New Roman" w:cs="Times New Roman"/>
          <w:sz w:val="24"/>
          <w:szCs w:val="24"/>
        </w:rPr>
        <w:t xml:space="preserve">for substituído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pelo amor </w:t>
      </w:r>
      <w:r w:rsidR="00851F22">
        <w:rPr>
          <w:rFonts w:ascii="Times New Roman" w:hAnsi="Times New Roman" w:cs="Times New Roman"/>
          <w:sz w:val="24"/>
          <w:szCs w:val="24"/>
        </w:rPr>
        <w:t>à</w:t>
      </w:r>
      <w:r w:rsidR="00851F2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proeza</w:t>
      </w:r>
      <w:ins w:id="2479" w:author="Daniela Mountian" w:date="2017-08-28T16:27:00Z">
        <w:r w:rsidR="00EF025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F0257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15B1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7815B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FD4DD5" w:rsidRPr="00C5704C">
        <w:rPr>
          <w:rFonts w:ascii="Times New Roman" w:hAnsi="Times New Roman" w:cs="Times New Roman"/>
          <w:sz w:val="24"/>
          <w:szCs w:val="24"/>
        </w:rPr>
        <w:t>princ</w:t>
      </w:r>
      <w:r w:rsidR="00FD4DD5">
        <w:rPr>
          <w:rFonts w:ascii="Times New Roman" w:hAnsi="Times New Roman" w:cs="Times New Roman"/>
          <w:sz w:val="24"/>
          <w:szCs w:val="24"/>
        </w:rPr>
        <w:t>í</w:t>
      </w:r>
      <w:r w:rsidR="00FD4DD5" w:rsidRPr="00C5704C">
        <w:rPr>
          <w:rFonts w:ascii="Times New Roman" w:hAnsi="Times New Roman" w:cs="Times New Roman"/>
          <w:sz w:val="24"/>
          <w:szCs w:val="24"/>
        </w:rPr>
        <w:t>pio</w:t>
      </w:r>
      <w:r w:rsidR="007815B1">
        <w:rPr>
          <w:rFonts w:ascii="Times New Roman" w:hAnsi="Times New Roman" w:cs="Times New Roman"/>
          <w:sz w:val="24"/>
          <w:szCs w:val="24"/>
        </w:rPr>
        <w:t>,</w:t>
      </w:r>
      <w:r w:rsidR="00FD4DD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é a mesma coisa</w:t>
      </w:r>
      <w:ins w:id="2480" w:author="Daniela Mountian" w:date="2017-08-28T16:27:00Z">
        <w:r w:rsidR="00EF025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EF0257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recompensa</w:t>
      </w:r>
      <w:r w:rsidR="00387F86">
        <w:rPr>
          <w:rFonts w:ascii="Times New Roman" w:hAnsi="Times New Roman" w:cs="Times New Roman"/>
          <w:sz w:val="24"/>
          <w:szCs w:val="24"/>
        </w:rPr>
        <w:t>, em vez d</w:t>
      </w:r>
      <w:r w:rsidR="0024094F" w:rsidRPr="00C5704C">
        <w:rPr>
          <w:rFonts w:ascii="Times New Roman" w:hAnsi="Times New Roman" w:cs="Times New Roman"/>
          <w:sz w:val="24"/>
          <w:szCs w:val="24"/>
        </w:rPr>
        <w:t>a vida após a morte</w:t>
      </w:r>
      <w:r w:rsidR="00387F8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7F86">
        <w:rPr>
          <w:rFonts w:ascii="Times New Roman" w:hAnsi="Times New Roman" w:cs="Times New Roman"/>
          <w:sz w:val="24"/>
          <w:szCs w:val="24"/>
        </w:rPr>
        <w:t xml:space="preserve">tornar-se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glória da nação, </w:t>
      </w:r>
      <w:r w:rsidR="00851F22" w:rsidRPr="00C5704C">
        <w:rPr>
          <w:rFonts w:ascii="Times New Roman" w:hAnsi="Times New Roman" w:cs="Times New Roman"/>
          <w:sz w:val="24"/>
          <w:szCs w:val="24"/>
        </w:rPr>
        <w:t>is</w:t>
      </w:r>
      <w:r w:rsidR="00851F22">
        <w:rPr>
          <w:rFonts w:ascii="Times New Roman" w:hAnsi="Times New Roman" w:cs="Times New Roman"/>
          <w:sz w:val="24"/>
          <w:szCs w:val="24"/>
        </w:rPr>
        <w:t>s</w:t>
      </w:r>
      <w:r w:rsidR="00851F22" w:rsidRPr="00C5704C">
        <w:rPr>
          <w:rFonts w:ascii="Times New Roman" w:hAnsi="Times New Roman" w:cs="Times New Roman"/>
          <w:sz w:val="24"/>
          <w:szCs w:val="24"/>
        </w:rPr>
        <w:t xml:space="preserve">o </w:t>
      </w:r>
      <w:del w:id="2481" w:author="Daniela Mountian" w:date="2017-08-28T16:27:00Z">
        <w:r w:rsidR="00851F22" w:rsidDel="00EF0257">
          <w:rPr>
            <w:rFonts w:ascii="Times New Roman" w:hAnsi="Times New Roman" w:cs="Times New Roman"/>
            <w:sz w:val="24"/>
            <w:szCs w:val="24"/>
          </w:rPr>
          <w:delText>será</w:delText>
        </w:r>
        <w:r w:rsidR="00851F22" w:rsidRPr="00C5704C" w:rsidDel="00EF025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24094F" w:rsidRPr="00C5704C" w:rsidDel="00EF0257">
          <w:rPr>
            <w:rFonts w:ascii="Times New Roman" w:hAnsi="Times New Roman" w:cs="Times New Roman"/>
            <w:sz w:val="24"/>
            <w:szCs w:val="24"/>
          </w:rPr>
          <w:delText xml:space="preserve">totalmente adequado </w:delText>
        </w:r>
      </w:del>
      <w:ins w:id="2482" w:author="Daniela Mountian" w:date="2017-08-28T16:27:00Z">
        <w:r w:rsidR="00EF0257">
          <w:rPr>
            <w:rFonts w:ascii="Times New Roman" w:hAnsi="Times New Roman" w:cs="Times New Roman"/>
            <w:sz w:val="24"/>
            <w:szCs w:val="24"/>
          </w:rPr>
          <w:t xml:space="preserve">estará </w:t>
        </w:r>
      </w:ins>
      <w:ins w:id="2483" w:author="Daniela Mountian" w:date="2017-08-28T16:28:00Z">
        <w:r w:rsidR="00EF0257">
          <w:rPr>
            <w:rFonts w:ascii="Times New Roman" w:hAnsi="Times New Roman" w:cs="Times New Roman"/>
            <w:sz w:val="24"/>
            <w:szCs w:val="24"/>
          </w:rPr>
          <w:t xml:space="preserve">plenamente de </w:t>
        </w:r>
      </w:ins>
      <w:ins w:id="2484" w:author="Daniela Mountian" w:date="2017-08-28T16:27:00Z">
        <w:r w:rsidR="00EF0257">
          <w:rPr>
            <w:rFonts w:ascii="Times New Roman" w:hAnsi="Times New Roman" w:cs="Times New Roman"/>
            <w:sz w:val="24"/>
            <w:szCs w:val="24"/>
          </w:rPr>
          <w:t xml:space="preserve">acordo </w:t>
        </w:r>
      </w:ins>
      <w:ins w:id="2485" w:author="Daniela Mountian" w:date="2017-08-28T16:28:00Z">
        <w:r w:rsidR="00EF0257">
          <w:rPr>
            <w:rFonts w:ascii="Times New Roman" w:hAnsi="Times New Roman" w:cs="Times New Roman"/>
            <w:sz w:val="24"/>
            <w:szCs w:val="24"/>
          </w:rPr>
          <w:t xml:space="preserve">com </w:t>
        </w:r>
      </w:ins>
      <w:r w:rsidR="00A1422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desafio terreno contra Deus </w:t>
      </w:r>
      <w:r w:rsidR="00851F2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construção das torres </w:t>
      </w:r>
      <w:r w:rsidR="00387F86">
        <w:rPr>
          <w:rFonts w:ascii="Times New Roman" w:hAnsi="Times New Roman" w:cs="Times New Roman"/>
          <w:sz w:val="24"/>
          <w:szCs w:val="24"/>
        </w:rPr>
        <w:t xml:space="preserve">nacionais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Babel. O cristianismo apostólico se orgulha de seu amor </w:t>
      </w:r>
      <w:r w:rsidR="00AF0ECE">
        <w:rPr>
          <w:rFonts w:ascii="Times New Roman" w:hAnsi="Times New Roman" w:cs="Times New Roman"/>
          <w:sz w:val="24"/>
          <w:szCs w:val="24"/>
        </w:rPr>
        <w:t>pel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homem, </w:t>
      </w:r>
      <w:r w:rsidR="00851F22">
        <w:rPr>
          <w:rFonts w:ascii="Times New Roman" w:hAnsi="Times New Roman" w:cs="Times New Roman"/>
          <w:sz w:val="24"/>
          <w:szCs w:val="24"/>
        </w:rPr>
        <w:t>mas</w:t>
      </w:r>
      <w:r w:rsidR="00AF0ECE">
        <w:rPr>
          <w:rFonts w:ascii="Times New Roman" w:hAnsi="Times New Roman" w:cs="Times New Roman"/>
          <w:sz w:val="24"/>
          <w:szCs w:val="24"/>
        </w:rPr>
        <w:t>,</w:t>
      </w:r>
      <w:r w:rsidR="00851F2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na realidade</w:t>
      </w:r>
      <w:r w:rsidR="00AF0EC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663F">
        <w:rPr>
          <w:rFonts w:ascii="Times New Roman" w:hAnsi="Times New Roman" w:cs="Times New Roman"/>
          <w:sz w:val="24"/>
          <w:szCs w:val="24"/>
        </w:rPr>
        <w:t>em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base</w:t>
      </w:r>
      <w:r w:rsidR="00AF0ECE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moral </w:t>
      </w:r>
      <w:r w:rsidR="00A14223">
        <w:rPr>
          <w:rFonts w:ascii="Times New Roman" w:hAnsi="Times New Roman" w:cs="Times New Roman"/>
          <w:sz w:val="24"/>
          <w:szCs w:val="24"/>
        </w:rPr>
        <w:t>d</w:t>
      </w:r>
      <w:r w:rsidR="00F52BA7">
        <w:rPr>
          <w:rFonts w:ascii="Times New Roman" w:hAnsi="Times New Roman" w:cs="Times New Roman"/>
          <w:sz w:val="24"/>
          <w:szCs w:val="24"/>
        </w:rPr>
        <w:t>á</w:t>
      </w:r>
      <w:r w:rsidR="0014663F">
        <w:rPr>
          <w:rFonts w:ascii="Times New Roman" w:hAnsi="Times New Roman" w:cs="Times New Roman"/>
          <w:sz w:val="24"/>
          <w:szCs w:val="24"/>
        </w:rPr>
        <w:t xml:space="preserve"> </w:t>
      </w:r>
      <w:r w:rsidR="00AF0ECE">
        <w:rPr>
          <w:rFonts w:ascii="Times New Roman" w:hAnsi="Times New Roman" w:cs="Times New Roman"/>
          <w:sz w:val="24"/>
          <w:szCs w:val="24"/>
        </w:rPr>
        <w:t>uma importância e um sentido exagerados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422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homem no mundo </w:t>
      </w:r>
      <w:r w:rsidR="00AF0ECE">
        <w:rPr>
          <w:rFonts w:ascii="Times New Roman" w:hAnsi="Times New Roman" w:cs="Times New Roman"/>
          <w:sz w:val="24"/>
          <w:szCs w:val="24"/>
        </w:rPr>
        <w:t>divino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F0ECE">
        <w:rPr>
          <w:rFonts w:ascii="Times New Roman" w:hAnsi="Times New Roman" w:cs="Times New Roman"/>
          <w:sz w:val="24"/>
          <w:szCs w:val="24"/>
        </w:rPr>
        <w:t>aproximando-se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ateus. Não, não é isso que ensinam os profetas bíblicos, não </w:t>
      </w:r>
      <w:r w:rsidR="00AF0ECE">
        <w:rPr>
          <w:rFonts w:ascii="Times New Roman" w:hAnsi="Times New Roman" w:cs="Times New Roman"/>
          <w:sz w:val="24"/>
          <w:szCs w:val="24"/>
        </w:rPr>
        <w:t>é assim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0257">
        <w:rPr>
          <w:rFonts w:ascii="Times New Roman" w:hAnsi="Times New Roman" w:cs="Times New Roman"/>
          <w:sz w:val="24"/>
          <w:szCs w:val="24"/>
        </w:rPr>
        <w:t xml:space="preserve">eles </w:t>
      </w:r>
      <w:r w:rsidR="00AF0ECE">
        <w:rPr>
          <w:rFonts w:ascii="Times New Roman" w:hAnsi="Times New Roman" w:cs="Times New Roman"/>
          <w:sz w:val="24"/>
          <w:szCs w:val="24"/>
        </w:rPr>
        <w:t xml:space="preserve">trazem </w:t>
      </w:r>
      <w:r w:rsidR="0024094F" w:rsidRPr="00C5704C">
        <w:rPr>
          <w:rFonts w:ascii="Times New Roman" w:hAnsi="Times New Roman" w:cs="Times New Roman"/>
          <w:sz w:val="24"/>
          <w:szCs w:val="24"/>
        </w:rPr>
        <w:t>tranquili</w:t>
      </w:r>
      <w:r w:rsidR="00AF0ECE">
        <w:rPr>
          <w:rFonts w:ascii="Times New Roman" w:hAnsi="Times New Roman" w:cs="Times New Roman"/>
          <w:sz w:val="24"/>
          <w:szCs w:val="24"/>
        </w:rPr>
        <w:t xml:space="preserve">dade, 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a verdade bíblica, com a verdade de Deus. </w:t>
      </w:r>
      <w:r w:rsidR="00AF0EC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verdade consiste no fato de o homem </w:t>
      </w:r>
      <w:r w:rsidR="00AF0ECE">
        <w:rPr>
          <w:rFonts w:ascii="Times New Roman" w:hAnsi="Times New Roman" w:cs="Times New Roman"/>
          <w:sz w:val="24"/>
          <w:szCs w:val="24"/>
        </w:rPr>
        <w:t>ser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criatura amaldiçoada desde sua expulsão do paraíso, do Éden. </w:t>
      </w:r>
      <w:r w:rsidR="00AF0ECE">
        <w:rPr>
          <w:rFonts w:ascii="Times New Roman" w:hAnsi="Times New Roman" w:cs="Times New Roman"/>
          <w:sz w:val="24"/>
          <w:szCs w:val="24"/>
        </w:rPr>
        <w:t>Compreender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verdade sobre si está ao alcance de qualquer um, no entanto </w:t>
      </w:r>
      <w:r w:rsidR="00AF0ECE">
        <w:rPr>
          <w:rFonts w:ascii="Times New Roman" w:hAnsi="Times New Roman" w:cs="Times New Roman"/>
          <w:sz w:val="24"/>
          <w:szCs w:val="24"/>
        </w:rPr>
        <w:t>nem todos estão dispostos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0ECE">
        <w:rPr>
          <w:rFonts w:ascii="Times New Roman" w:hAnsi="Times New Roman" w:cs="Times New Roman"/>
          <w:sz w:val="24"/>
          <w:szCs w:val="24"/>
        </w:rPr>
        <w:t>compreendê-la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F0ECE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oucos concordam</w:t>
      </w:r>
      <w:r w:rsidR="005135FE">
        <w:rPr>
          <w:rFonts w:ascii="Times New Roman" w:hAnsi="Times New Roman" w:cs="Times New Roman"/>
          <w:sz w:val="24"/>
          <w:szCs w:val="24"/>
        </w:rPr>
        <w:t xml:space="preserve"> em fazê-lo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</w:t>
      </w:r>
      <w:r w:rsidR="00AF0ECE">
        <w:rPr>
          <w:rFonts w:ascii="Times New Roman" w:hAnsi="Times New Roman" w:cs="Times New Roman"/>
          <w:sz w:val="24"/>
          <w:szCs w:val="24"/>
        </w:rPr>
        <w:t>ess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verdade </w:t>
      </w:r>
      <w:r w:rsidR="00AF0ECE">
        <w:rPr>
          <w:rFonts w:ascii="Times New Roman" w:hAnsi="Times New Roman" w:cs="Times New Roman"/>
          <w:sz w:val="24"/>
          <w:szCs w:val="24"/>
        </w:rPr>
        <w:t>tanto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aliviará </w:t>
      </w:r>
      <w:r w:rsidR="00AF0ECE">
        <w:rPr>
          <w:rFonts w:ascii="Times New Roman" w:hAnsi="Times New Roman" w:cs="Times New Roman"/>
          <w:sz w:val="24"/>
          <w:szCs w:val="24"/>
        </w:rPr>
        <w:t xml:space="preserve">sua vida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AF0ECE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reforçará. </w:t>
      </w:r>
      <w:r w:rsidR="00AF0ECE">
        <w:rPr>
          <w:rFonts w:ascii="Times New Roman" w:hAnsi="Times New Roman" w:cs="Times New Roman"/>
          <w:sz w:val="24"/>
          <w:szCs w:val="24"/>
        </w:rPr>
        <w:t>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cada minuto bem vivido, qualquer felicidade, </w:t>
      </w:r>
      <w:r w:rsidR="00AF0ECE">
        <w:rPr>
          <w:rFonts w:ascii="Times New Roman" w:hAnsi="Times New Roman" w:cs="Times New Roman"/>
          <w:sz w:val="24"/>
          <w:szCs w:val="24"/>
        </w:rPr>
        <w:t>toda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boa ação será recebida como </w:t>
      </w:r>
      <w:r w:rsidR="00AF0ECE">
        <w:rPr>
          <w:rFonts w:ascii="Times New Roman" w:hAnsi="Times New Roman" w:cs="Times New Roman"/>
          <w:sz w:val="24"/>
          <w:szCs w:val="24"/>
        </w:rPr>
        <w:t xml:space="preserve">algo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merecid</w:t>
      </w:r>
      <w:r w:rsidR="00AF0EC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 isso a recompensa será duas vezes mais </w:t>
      </w:r>
      <w:r w:rsidR="00AF0ECE">
        <w:rPr>
          <w:rFonts w:ascii="Times New Roman" w:hAnsi="Times New Roman" w:cs="Times New Roman"/>
          <w:sz w:val="24"/>
          <w:szCs w:val="24"/>
        </w:rPr>
        <w:t>valiosa</w:t>
      </w:r>
      <w:r w:rsidR="00851F22">
        <w:rPr>
          <w:rFonts w:ascii="Times New Roman" w:hAnsi="Times New Roman" w:cs="Times New Roman"/>
          <w:sz w:val="24"/>
          <w:szCs w:val="24"/>
        </w:rPr>
        <w:t>;</w:t>
      </w:r>
      <w:r w:rsidR="00851F2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0ECE">
        <w:rPr>
          <w:rFonts w:ascii="Times New Roman" w:hAnsi="Times New Roman" w:cs="Times New Roman"/>
          <w:sz w:val="24"/>
          <w:szCs w:val="24"/>
        </w:rPr>
        <w:t>toda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desgraça</w:t>
      </w:r>
      <w:r w:rsidR="00AF0ECE">
        <w:rPr>
          <w:rFonts w:ascii="Times New Roman" w:hAnsi="Times New Roman" w:cs="Times New Roman"/>
          <w:sz w:val="24"/>
          <w:szCs w:val="24"/>
        </w:rPr>
        <w:t>, todo fracasso, ao contrário,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será recebido como </w:t>
      </w:r>
      <w:r w:rsidR="00AF0ECE">
        <w:rPr>
          <w:rFonts w:ascii="Times New Roman" w:hAnsi="Times New Roman" w:cs="Times New Roman"/>
          <w:sz w:val="24"/>
          <w:szCs w:val="24"/>
        </w:rPr>
        <w:t xml:space="preserve">algo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merecido, por isso </w:t>
      </w:r>
      <w:r w:rsidR="00AF0ECE">
        <w:rPr>
          <w:rFonts w:ascii="Times New Roman" w:hAnsi="Times New Roman" w:cs="Times New Roman"/>
          <w:sz w:val="24"/>
          <w:szCs w:val="24"/>
        </w:rPr>
        <w:t>o castigo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será menos ofensiv</w:t>
      </w:r>
      <w:r w:rsidR="00AF0EC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esperar </w:t>
      </w:r>
      <w:r w:rsidR="00AF0ECE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recompensas, que devem </w:t>
      </w:r>
      <w:r w:rsidR="00EF0257">
        <w:rPr>
          <w:rFonts w:ascii="Times New Roman" w:hAnsi="Times New Roman" w:cs="Times New Roman"/>
          <w:sz w:val="24"/>
          <w:szCs w:val="24"/>
        </w:rPr>
        <w:t xml:space="preserve">ser </w:t>
      </w:r>
      <w:r w:rsidR="00AF0ECE">
        <w:rPr>
          <w:rFonts w:ascii="Times New Roman" w:hAnsi="Times New Roman" w:cs="Times New Roman"/>
          <w:sz w:val="24"/>
          <w:szCs w:val="24"/>
        </w:rPr>
        <w:t>sempre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F52BA7">
        <w:rPr>
          <w:rFonts w:ascii="Times New Roman" w:hAnsi="Times New Roman" w:cs="Times New Roman"/>
          <w:sz w:val="24"/>
          <w:szCs w:val="24"/>
          <w:highlight w:val="yellow"/>
          <w:rPrChange w:id="2486" w:author="Daniela Mountian" w:date="2017-08-04T01:03:00Z">
            <w:rPr>
              <w:rFonts w:ascii="Times New Roman" w:hAnsi="Times New Roman" w:cs="Times New Roman"/>
              <w:sz w:val="24"/>
              <w:szCs w:val="24"/>
            </w:rPr>
          </w:rPrChange>
        </w:rPr>
        <w:t>inesperadas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recebidas como </w:t>
      </w:r>
      <w:r w:rsidR="00AF0ECE">
        <w:rPr>
          <w:rFonts w:ascii="Times New Roman" w:hAnsi="Times New Roman" w:cs="Times New Roman"/>
          <w:sz w:val="24"/>
          <w:szCs w:val="24"/>
        </w:rPr>
        <w:t xml:space="preserve">algo </w:t>
      </w:r>
      <w:r w:rsidR="005F6F80">
        <w:rPr>
          <w:rFonts w:ascii="Times New Roman" w:hAnsi="Times New Roman" w:cs="Times New Roman"/>
          <w:sz w:val="24"/>
          <w:szCs w:val="24"/>
        </w:rPr>
        <w:t>que não lhe pertence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não temer castigos, que devem </w:t>
      </w:r>
      <w:r w:rsidR="00EF0257">
        <w:rPr>
          <w:rFonts w:ascii="Times New Roman" w:hAnsi="Times New Roman" w:cs="Times New Roman"/>
          <w:sz w:val="24"/>
          <w:szCs w:val="24"/>
        </w:rPr>
        <w:t xml:space="preserve">ser </w:t>
      </w:r>
      <w:r w:rsidR="00AF0ECE">
        <w:rPr>
          <w:rFonts w:ascii="Times New Roman" w:hAnsi="Times New Roman" w:cs="Times New Roman"/>
          <w:sz w:val="24"/>
          <w:szCs w:val="24"/>
        </w:rPr>
        <w:t>sempre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0ECE">
        <w:rPr>
          <w:rFonts w:ascii="Times New Roman" w:hAnsi="Times New Roman" w:cs="Times New Roman"/>
          <w:sz w:val="24"/>
          <w:szCs w:val="24"/>
        </w:rPr>
        <w:t>aceitos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AF0ECE">
        <w:rPr>
          <w:rFonts w:ascii="Times New Roman" w:hAnsi="Times New Roman" w:cs="Times New Roman"/>
          <w:sz w:val="24"/>
          <w:szCs w:val="24"/>
        </w:rPr>
        <w:t xml:space="preserve">algo </w:t>
      </w:r>
      <w:r w:rsidR="0024094F" w:rsidRPr="00C5704C">
        <w:rPr>
          <w:rFonts w:ascii="Times New Roman" w:hAnsi="Times New Roman" w:cs="Times New Roman"/>
          <w:sz w:val="24"/>
          <w:szCs w:val="24"/>
        </w:rPr>
        <w:t>natura</w:t>
      </w:r>
      <w:r w:rsidR="00AF0ECE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1F22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eis o verdadeiro destino de um</w:t>
      </w:r>
      <w:r w:rsidR="00AF0EC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0ECE">
        <w:rPr>
          <w:rFonts w:ascii="Times New Roman" w:hAnsi="Times New Roman" w:cs="Times New Roman"/>
          <w:sz w:val="24"/>
          <w:szCs w:val="24"/>
        </w:rPr>
        <w:t>personalidade</w:t>
      </w:r>
      <w:r w:rsidR="00AF0EC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religios</w:t>
      </w:r>
      <w:r w:rsidR="00AF0EC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3D0D13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célebre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passagem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Segundo Livro de Moisés, “</w:t>
      </w:r>
      <w:r>
        <w:rPr>
          <w:rFonts w:ascii="Times New Roman" w:hAnsi="Times New Roman" w:cs="Times New Roman"/>
          <w:sz w:val="24"/>
          <w:szCs w:val="24"/>
        </w:rPr>
        <w:t>Ê</w:t>
      </w:r>
      <w:r w:rsidR="0024094F" w:rsidRPr="00C5704C">
        <w:rPr>
          <w:rFonts w:ascii="Times New Roman" w:hAnsi="Times New Roman" w:cs="Times New Roman"/>
          <w:sz w:val="24"/>
          <w:szCs w:val="24"/>
        </w:rPr>
        <w:t>xodo”</w:t>
      </w:r>
      <w:r>
        <w:rPr>
          <w:rFonts w:ascii="Times New Roman" w:hAnsi="Times New Roman" w:cs="Times New Roman"/>
          <w:sz w:val="24"/>
          <w:szCs w:val="24"/>
        </w:rPr>
        <w:t xml:space="preserve">, em que </w:t>
      </w:r>
      <w:r>
        <w:rPr>
          <w:rFonts w:ascii="Times New Roman" w:hAnsi="Times New Roman" w:cs="Times New Roman"/>
          <w:sz w:val="24"/>
          <w:szCs w:val="24"/>
          <w:lang w:val="en-GB"/>
        </w:rPr>
        <w:t>os filhos de Israel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medrontados diante do faraó que os persegui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, em lugar de luta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feitos</w:t>
      </w:r>
      <w:r w:rsidR="0024094F" w:rsidRPr="00C5704C">
        <w:rPr>
          <w:rFonts w:ascii="Times New Roman" w:hAnsi="Times New Roman" w:cs="Times New Roman"/>
          <w:sz w:val="24"/>
          <w:szCs w:val="24"/>
        </w:rPr>
        <w:t>, dirigiram-se a Deus com uma prece</w:t>
      </w:r>
      <w:ins w:id="2487" w:author="Daniela Mountian" w:date="2017-08-28T16:38:00Z">
        <w:r w:rsidR="00EF0257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Moisés com maldições, p</w:t>
      </w:r>
      <w:r w:rsidR="0014663F">
        <w:rPr>
          <w:rFonts w:ascii="Times New Roman" w:hAnsi="Times New Roman" w:cs="Times New Roman"/>
          <w:sz w:val="24"/>
          <w:szCs w:val="24"/>
        </w:rPr>
        <w:t>o</w:t>
      </w:r>
      <w:r w:rsidR="005F6F80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os </w:t>
      </w:r>
      <w:r w:rsidR="005F6F80">
        <w:rPr>
          <w:rFonts w:ascii="Times New Roman" w:hAnsi="Times New Roman" w:cs="Times New Roman"/>
          <w:sz w:val="24"/>
          <w:szCs w:val="24"/>
        </w:rPr>
        <w:t>forçava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luta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5F6F80">
        <w:rPr>
          <w:rFonts w:ascii="Times New Roman" w:hAnsi="Times New Roman" w:cs="Times New Roman"/>
          <w:sz w:val="24"/>
          <w:szCs w:val="24"/>
        </w:rPr>
        <w:t xml:space="preserve"> e 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afasta</w:t>
      </w:r>
      <w:r w:rsidR="005F6F80"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preces. E o grande profeta, com o coração </w:t>
      </w:r>
      <w:r>
        <w:rPr>
          <w:rFonts w:ascii="Times New Roman" w:hAnsi="Times New Roman" w:cs="Times New Roman"/>
          <w:sz w:val="24"/>
          <w:szCs w:val="24"/>
        </w:rPr>
        <w:t>aflito</w:t>
      </w:r>
      <w:r w:rsidR="0024094F" w:rsidRPr="00C5704C">
        <w:rPr>
          <w:rFonts w:ascii="Times New Roman" w:hAnsi="Times New Roman" w:cs="Times New Roman"/>
          <w:sz w:val="24"/>
          <w:szCs w:val="24"/>
        </w:rPr>
        <w:t>, dirigiu-se ao povo que rezava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promet</w:t>
      </w:r>
      <w:r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>-lhe</w:t>
      </w:r>
      <w:r>
        <w:rPr>
          <w:rFonts w:ascii="Times New Roman" w:hAnsi="Times New Roman" w:cs="Times New Roman"/>
          <w:sz w:val="24"/>
          <w:szCs w:val="24"/>
        </w:rPr>
        <w:t>, por meio de uma prece,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clemência de Deus: “Não temais, </w:t>
      </w:r>
      <w:r>
        <w:rPr>
          <w:rFonts w:ascii="Times New Roman" w:hAnsi="Times New Roman" w:cs="Times New Roman"/>
          <w:sz w:val="24"/>
          <w:szCs w:val="24"/>
        </w:rPr>
        <w:t>ficai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firme,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vós vereis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3314">
        <w:rPr>
          <w:rFonts w:ascii="Times New Roman" w:hAnsi="Times New Roman" w:cs="Times New Roman"/>
          <w:sz w:val="24"/>
          <w:szCs w:val="24"/>
        </w:rPr>
        <w:t>a s</w:t>
      </w:r>
      <w:r>
        <w:rPr>
          <w:rFonts w:ascii="Times New Roman" w:hAnsi="Times New Roman" w:cs="Times New Roman"/>
          <w:sz w:val="24"/>
          <w:szCs w:val="24"/>
        </w:rPr>
        <w:t>alvação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488" w:author="Daniela Mountian" w:date="2017-08-28T16:40:00Z">
        <w:r w:rsidR="0024094F" w:rsidRPr="00C5704C" w:rsidDel="00EF0257">
          <w:rPr>
            <w:rFonts w:ascii="Times New Roman" w:hAnsi="Times New Roman" w:cs="Times New Roman"/>
            <w:sz w:val="24"/>
            <w:szCs w:val="24"/>
          </w:rPr>
          <w:delText>do</w:delText>
        </w:r>
      </w:del>
      <w:ins w:id="2489" w:author="Daniela Mountian" w:date="2017-08-28T16:40:00Z">
        <w:r w:rsidR="00EF0257">
          <w:rPr>
            <w:rFonts w:ascii="Times New Roman" w:hAnsi="Times New Roman" w:cs="Times New Roman"/>
            <w:sz w:val="24"/>
            <w:szCs w:val="24"/>
          </w:rPr>
          <w:t>que 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Senhor</w:t>
      </w:r>
      <w:del w:id="2490" w:author="Daniela Mountian" w:date="2017-08-28T16:40:00Z">
        <w:r w:rsidR="0024094F" w:rsidRPr="00C5704C" w:rsidDel="00EF0257">
          <w:rPr>
            <w:rFonts w:ascii="Times New Roman" w:hAnsi="Times New Roman" w:cs="Times New Roman"/>
            <w:sz w:val="24"/>
            <w:szCs w:val="24"/>
          </w:rPr>
          <w:delText>, que Ele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hoje </w:t>
      </w:r>
      <w:r w:rsidR="000F3314">
        <w:rPr>
          <w:rFonts w:ascii="Times New Roman" w:hAnsi="Times New Roman" w:cs="Times New Roman"/>
          <w:sz w:val="24"/>
          <w:szCs w:val="24"/>
        </w:rPr>
        <w:t>realizará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F3314">
        <w:rPr>
          <w:rFonts w:ascii="Times New Roman" w:hAnsi="Times New Roman" w:cs="Times New Roman"/>
          <w:sz w:val="24"/>
          <w:szCs w:val="24"/>
        </w:rPr>
        <w:t xml:space="preserve">[...]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Senhor </w:t>
      </w:r>
      <w:r w:rsidR="000F3314">
        <w:rPr>
          <w:rFonts w:ascii="Times New Roman" w:hAnsi="Times New Roman" w:cs="Times New Roman"/>
          <w:sz w:val="24"/>
          <w:szCs w:val="24"/>
        </w:rPr>
        <w:t>lutará</w:t>
      </w:r>
      <w:r w:rsidR="000F331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 vós e vós vos </w:t>
      </w:r>
      <w:r w:rsidR="000F3314">
        <w:rPr>
          <w:rFonts w:ascii="Times New Roman" w:hAnsi="Times New Roman" w:cs="Times New Roman"/>
          <w:sz w:val="24"/>
          <w:szCs w:val="24"/>
        </w:rPr>
        <w:t>tranquilizareis</w:t>
      </w:r>
      <w:r w:rsidR="0024094F" w:rsidRPr="00C5704C">
        <w:rPr>
          <w:rFonts w:ascii="Times New Roman" w:hAnsi="Times New Roman" w:cs="Times New Roman"/>
          <w:sz w:val="24"/>
          <w:szCs w:val="24"/>
        </w:rPr>
        <w:t>”.</w:t>
      </w:r>
      <w:r w:rsidR="000F3314" w:rsidRPr="000F3314">
        <w:rPr>
          <w:rStyle w:val="Refdenotaderodap"/>
          <w:rFonts w:ascii="Times New Roman" w:hAnsi="Times New Roman" w:cs="Times New Roman"/>
          <w:sz w:val="24"/>
          <w:szCs w:val="24"/>
        </w:rPr>
        <w:t xml:space="preserve"> </w:t>
      </w:r>
      <w:r w:rsidR="000F3314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19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o Senhor deu uma lição a Moisés. “E disse o Senhor a Moisés: </w:t>
      </w:r>
      <w:ins w:id="2491" w:author="Daniela Mountian" w:date="2017-08-28T16:41:00Z">
        <w:r w:rsidR="00EF0257">
          <w:rPr>
            <w:rFonts w:ascii="Times New Roman" w:hAnsi="Times New Roman" w:cs="Times New Roman"/>
            <w:sz w:val="24"/>
            <w:szCs w:val="24"/>
          </w:rPr>
          <w:t>P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 que clamas a </w:t>
      </w:r>
      <w:r w:rsidR="000F3314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im? Dize aos filhos de Israel que </w:t>
      </w:r>
      <w:r w:rsidR="000F3314">
        <w:rPr>
          <w:rFonts w:ascii="Times New Roman" w:hAnsi="Times New Roman" w:cs="Times New Roman"/>
          <w:sz w:val="24"/>
          <w:szCs w:val="24"/>
        </w:rPr>
        <w:t>partam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  <w:r w:rsidR="000F3314">
        <w:rPr>
          <w:rStyle w:val="Refdenotaderodap"/>
          <w:rFonts w:ascii="Times New Roman" w:hAnsi="Times New Roman" w:cs="Times New Roman"/>
          <w:sz w:val="24"/>
          <w:szCs w:val="24"/>
        </w:rPr>
        <w:footnoteReference w:id="19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3314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3314">
        <w:rPr>
          <w:rFonts w:ascii="Times New Roman" w:hAnsi="Times New Roman" w:cs="Times New Roman"/>
          <w:sz w:val="24"/>
          <w:szCs w:val="24"/>
        </w:rPr>
        <w:t>desígnio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Deus não é suficiente, </w:t>
      </w:r>
      <w:commentRangeStart w:id="2492"/>
      <w:r w:rsidR="000F3314">
        <w:rPr>
          <w:rFonts w:ascii="Times New Roman" w:hAnsi="Times New Roman" w:cs="Times New Roman"/>
          <w:sz w:val="24"/>
          <w:szCs w:val="24"/>
        </w:rPr>
        <w:t>sem o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492"/>
      <w:r w:rsidR="000F3314">
        <w:rPr>
          <w:rStyle w:val="Refdecomentrio"/>
          <w:rFonts w:cs="Times New Roman"/>
          <w:lang w:val="x-none"/>
        </w:rPr>
        <w:commentReference w:id="2492"/>
      </w:r>
      <w:r w:rsidR="0024094F" w:rsidRPr="00C5704C">
        <w:rPr>
          <w:rFonts w:ascii="Times New Roman" w:hAnsi="Times New Roman" w:cs="Times New Roman"/>
          <w:sz w:val="24"/>
          <w:szCs w:val="24"/>
        </w:rPr>
        <w:t>nada acontecerá e nada se realizará.</w:t>
      </w:r>
    </w:p>
    <w:p w:rsidR="0024094F" w:rsidRPr="00C5704C" w:rsidRDefault="0024094F" w:rsidP="002B77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Andrei Kopóssov se lembrou de quando, algum tempo </w:t>
      </w:r>
      <w:r w:rsidR="000F3314">
        <w:rPr>
          <w:rFonts w:ascii="Times New Roman" w:hAnsi="Times New Roman" w:cs="Times New Roman"/>
          <w:sz w:val="24"/>
          <w:szCs w:val="24"/>
        </w:rPr>
        <w:t>antes</w:t>
      </w:r>
      <w:r w:rsidRPr="00C5704C">
        <w:rPr>
          <w:rFonts w:ascii="Times New Roman" w:hAnsi="Times New Roman" w:cs="Times New Roman"/>
          <w:sz w:val="24"/>
          <w:szCs w:val="24"/>
        </w:rPr>
        <w:t>, visitara o mosteiro de Zag</w:t>
      </w:r>
      <w:r w:rsidR="000F3314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rski, n</w:t>
      </w:r>
      <w:r w:rsidR="00317DA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arredores de Moscou, conhecido como </w:t>
      </w:r>
      <w:r w:rsidR="000F3314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>osteiro da Trindade-São Sérgio,</w:t>
      </w:r>
      <w:r w:rsidR="000F3314">
        <w:rPr>
          <w:rStyle w:val="Refdenotaderodap"/>
          <w:rFonts w:ascii="Times New Roman" w:hAnsi="Times New Roman" w:cs="Times New Roman"/>
          <w:sz w:val="24"/>
          <w:szCs w:val="24"/>
        </w:rPr>
        <w:footnoteReference w:id="200"/>
      </w:r>
      <w:r w:rsidRPr="00C5704C">
        <w:rPr>
          <w:rFonts w:ascii="Times New Roman" w:hAnsi="Times New Roman" w:cs="Times New Roman"/>
          <w:sz w:val="24"/>
          <w:szCs w:val="24"/>
        </w:rPr>
        <w:t xml:space="preserve"> e volt</w:t>
      </w:r>
      <w:r w:rsidR="000F3314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lá com </w:t>
      </w:r>
      <w:r w:rsidR="005135FE">
        <w:rPr>
          <w:rFonts w:ascii="Times New Roman" w:hAnsi="Times New Roman" w:cs="Times New Roman"/>
          <w:sz w:val="24"/>
          <w:szCs w:val="24"/>
        </w:rPr>
        <w:t>um peso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coração. Ele sempre </w:t>
      </w:r>
      <w:r w:rsidR="000F3314">
        <w:rPr>
          <w:rFonts w:ascii="Times New Roman" w:hAnsi="Times New Roman" w:cs="Times New Roman"/>
          <w:sz w:val="24"/>
          <w:szCs w:val="24"/>
        </w:rPr>
        <w:t>teve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medo d</w:t>
      </w:r>
      <w:r w:rsidR="000F331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cemitérios, e o mosteiro parecia </w:t>
      </w:r>
      <w:r w:rsidR="00E213E4">
        <w:rPr>
          <w:rFonts w:ascii="Times New Roman" w:hAnsi="Times New Roman" w:cs="Times New Roman"/>
          <w:sz w:val="24"/>
          <w:szCs w:val="24"/>
        </w:rPr>
        <w:t xml:space="preserve">exatamente </w:t>
      </w:r>
      <w:r w:rsidRPr="00C5704C">
        <w:rPr>
          <w:rFonts w:ascii="Times New Roman" w:hAnsi="Times New Roman" w:cs="Times New Roman"/>
          <w:sz w:val="24"/>
          <w:szCs w:val="24"/>
        </w:rPr>
        <w:t>um cemitério, com túmulos escavados para a</w:t>
      </w:r>
      <w:r w:rsidR="00E213E4">
        <w:rPr>
          <w:rFonts w:ascii="Times New Roman" w:hAnsi="Times New Roman" w:cs="Times New Roman"/>
          <w:sz w:val="24"/>
          <w:szCs w:val="24"/>
        </w:rPr>
        <w:t>preciação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geral. Tudo </w:t>
      </w:r>
      <w:r w:rsidR="00E213E4">
        <w:rPr>
          <w:rFonts w:ascii="Times New Roman" w:hAnsi="Times New Roman" w:cs="Times New Roman"/>
          <w:sz w:val="24"/>
          <w:szCs w:val="24"/>
        </w:rPr>
        <w:t xml:space="preserve">ali </w:t>
      </w:r>
      <w:r w:rsidRPr="00C5704C">
        <w:rPr>
          <w:rFonts w:ascii="Times New Roman" w:hAnsi="Times New Roman" w:cs="Times New Roman"/>
          <w:sz w:val="24"/>
          <w:szCs w:val="24"/>
        </w:rPr>
        <w:t>tinha a aparência de</w:t>
      </w:r>
      <w:r w:rsidR="00E213E4">
        <w:rPr>
          <w:rFonts w:ascii="Times New Roman" w:hAnsi="Times New Roman" w:cs="Times New Roman"/>
          <w:sz w:val="24"/>
          <w:szCs w:val="24"/>
        </w:rPr>
        <w:t>sses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túmulos velhos, que</w:t>
      </w:r>
      <w:r w:rsidR="004D5ABF">
        <w:rPr>
          <w:rFonts w:ascii="Times New Roman" w:hAnsi="Times New Roman" w:cs="Times New Roman"/>
          <w:sz w:val="24"/>
          <w:szCs w:val="24"/>
        </w:rPr>
        <w:t>, atraindo turistas,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D5ABF">
        <w:rPr>
          <w:rFonts w:ascii="Times New Roman" w:hAnsi="Times New Roman" w:cs="Times New Roman"/>
          <w:sz w:val="24"/>
          <w:szCs w:val="24"/>
        </w:rPr>
        <w:t>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lucr</w:t>
      </w:r>
      <w:r w:rsidR="004D5ABF">
        <w:rPr>
          <w:rFonts w:ascii="Times New Roman" w:hAnsi="Times New Roman" w:cs="Times New Roman"/>
          <w:sz w:val="24"/>
          <w:szCs w:val="24"/>
        </w:rPr>
        <w:t>ativos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261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muros do mosteiro, os campanários, o refeitório</w:t>
      </w:r>
      <w:r w:rsidR="004D5AB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93" w:author="Daniela Mountian" w:date="2017-08-28T16:47:00Z">
        <w:r w:rsidR="00EF0257">
          <w:rPr>
            <w:rFonts w:ascii="Times New Roman" w:hAnsi="Times New Roman" w:cs="Times New Roman"/>
            <w:sz w:val="24"/>
            <w:szCs w:val="24"/>
          </w:rPr>
          <w:t xml:space="preserve">que, </w:t>
        </w:r>
      </w:ins>
      <w:r w:rsidR="004D5ABF">
        <w:rPr>
          <w:rFonts w:ascii="Times New Roman" w:hAnsi="Times New Roman" w:cs="Times New Roman"/>
          <w:sz w:val="24"/>
          <w:szCs w:val="24"/>
        </w:rPr>
        <w:t xml:space="preserve">construído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 estilo </w:t>
      </w:r>
      <w:r w:rsidR="004D5ABF">
        <w:rPr>
          <w:rFonts w:ascii="Times New Roman" w:hAnsi="Times New Roman" w:cs="Times New Roman"/>
          <w:sz w:val="24"/>
          <w:szCs w:val="24"/>
        </w:rPr>
        <w:t xml:space="preserve">rústico </w:t>
      </w:r>
      <w:r w:rsidRPr="00C5704C">
        <w:rPr>
          <w:rFonts w:ascii="Times New Roman" w:hAnsi="Times New Roman" w:cs="Times New Roman"/>
          <w:sz w:val="24"/>
          <w:szCs w:val="24"/>
        </w:rPr>
        <w:t>do “barroco russo”</w:t>
      </w:r>
      <w:r w:rsidR="004D5ABF">
        <w:rPr>
          <w:rFonts w:ascii="Times New Roman" w:hAnsi="Times New Roman" w:cs="Times New Roman"/>
          <w:sz w:val="24"/>
          <w:szCs w:val="24"/>
        </w:rPr>
        <w:t>,</w:t>
      </w:r>
      <w:ins w:id="2494" w:author="Daniela Mountian" w:date="2017-08-28T16:45:00Z">
        <w:r w:rsidR="00EF025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495" w:author="Daniela Mountian" w:date="2017-08-28T16:47:00Z">
        <w:r w:rsidR="004D5ABF" w:rsidDel="00EF0257">
          <w:rPr>
            <w:rFonts w:ascii="Times New Roman" w:hAnsi="Times New Roman" w:cs="Times New Roman"/>
            <w:sz w:val="24"/>
            <w:szCs w:val="24"/>
          </w:rPr>
          <w:delText xml:space="preserve"> que</w:delText>
        </w:r>
        <w:r w:rsidRPr="00C5704C" w:rsidDel="00EF025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lembrava um </w:t>
      </w:r>
      <w:r w:rsidR="004D5ABF">
        <w:rPr>
          <w:rFonts w:ascii="Times New Roman" w:hAnsi="Times New Roman" w:cs="Times New Roman"/>
          <w:i/>
          <w:sz w:val="24"/>
          <w:szCs w:val="24"/>
        </w:rPr>
        <w:t>kalátch</w:t>
      </w:r>
      <w:r w:rsidR="00EC7B9F" w:rsidRPr="00442F45">
        <w:rPr>
          <w:rStyle w:val="Refdenotaderodap"/>
          <w:rFonts w:ascii="Times New Roman" w:hAnsi="Times New Roman" w:cs="Times New Roman"/>
          <w:sz w:val="24"/>
          <w:szCs w:val="24"/>
        </w:rPr>
        <w:footnoteReference w:id="201"/>
      </w:r>
      <w:r w:rsidR="004D5AB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corado e petrificado, extraído de uma sepultura, um alimento </w:t>
      </w:r>
      <w:r w:rsidR="00AD1954">
        <w:rPr>
          <w:rFonts w:ascii="Times New Roman" w:hAnsi="Times New Roman" w:cs="Times New Roman"/>
          <w:sz w:val="24"/>
          <w:szCs w:val="24"/>
        </w:rPr>
        <w:t xml:space="preserve">ideal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</w:t>
      </w:r>
      <w:r w:rsidR="00CC2613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>mortos</w:t>
      </w:r>
      <w:r w:rsidR="00AD195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5282">
        <w:rPr>
          <w:rFonts w:ascii="Times New Roman" w:hAnsi="Times New Roman" w:cs="Times New Roman"/>
          <w:sz w:val="24"/>
          <w:szCs w:val="24"/>
        </w:rPr>
        <w:t>assustador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as bocas vivas. E</w:t>
      </w:r>
      <w:r w:rsidR="00EC5282">
        <w:rPr>
          <w:rFonts w:ascii="Times New Roman" w:hAnsi="Times New Roman" w:cs="Times New Roman"/>
          <w:sz w:val="24"/>
          <w:szCs w:val="24"/>
        </w:rPr>
        <w:t>, como nos túmulos,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estava coberto </w:t>
      </w:r>
      <w:r w:rsidR="00EC5282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inscrições</w:t>
      </w:r>
      <w:r w:rsidR="00EC5282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5282">
        <w:rPr>
          <w:rFonts w:ascii="Times New Roman" w:hAnsi="Times New Roman" w:cs="Times New Roman"/>
          <w:sz w:val="24"/>
          <w:szCs w:val="24"/>
        </w:rPr>
        <w:t xml:space="preserve">as religiosas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5F6F80">
        <w:rPr>
          <w:rFonts w:ascii="Times New Roman" w:hAnsi="Times New Roman" w:cs="Times New Roman"/>
          <w:sz w:val="24"/>
          <w:szCs w:val="24"/>
        </w:rPr>
        <w:t>uma caligrafia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ornamentada</w:t>
      </w:r>
      <w:r w:rsidR="00EC5282">
        <w:rPr>
          <w:rFonts w:ascii="Times New Roman" w:hAnsi="Times New Roman" w:cs="Times New Roman"/>
          <w:sz w:val="24"/>
          <w:szCs w:val="24"/>
        </w:rPr>
        <w:t>, as públicas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5282">
        <w:rPr>
          <w:rFonts w:ascii="Times New Roman" w:hAnsi="Times New Roman" w:cs="Times New Roman"/>
          <w:sz w:val="24"/>
          <w:szCs w:val="24"/>
        </w:rPr>
        <w:t>com uma escrita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severa. Multidões de velhas</w:t>
      </w:r>
      <w:r w:rsidR="00EC5282">
        <w:rPr>
          <w:rFonts w:ascii="Times New Roman" w:hAnsi="Times New Roman" w:cs="Times New Roman"/>
          <w:sz w:val="24"/>
          <w:szCs w:val="24"/>
        </w:rPr>
        <w:t xml:space="preserve"> quase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mesma idade</w:t>
      </w:r>
      <w:r w:rsidR="00EC5282">
        <w:rPr>
          <w:rFonts w:ascii="Times New Roman" w:hAnsi="Times New Roman" w:cs="Times New Roman"/>
          <w:sz w:val="24"/>
          <w:szCs w:val="24"/>
        </w:rPr>
        <w:t xml:space="preserve"> </w:t>
      </w:r>
      <w:r w:rsidR="00EC528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</w:t>
      </w:r>
      <w:r w:rsidR="00CC2613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sessenta anos</w:t>
      </w:r>
      <w:r w:rsidR="00EC5282">
        <w:rPr>
          <w:rFonts w:ascii="Times New Roman" w:hAnsi="Times New Roman" w:cs="Times New Roman"/>
          <w:sz w:val="24"/>
          <w:szCs w:val="24"/>
        </w:rPr>
        <w:t xml:space="preserve"> </w:t>
      </w:r>
      <w:r w:rsidR="00EC5282" w:rsidRPr="00621342">
        <w:rPr>
          <w:rFonts w:ascii="Times New Roman" w:hAnsi="Times New Roman" w:cs="Times New Roman"/>
          <w:sz w:val="24"/>
          <w:szCs w:val="24"/>
        </w:rPr>
        <w:t>—</w:t>
      </w:r>
      <w:r w:rsidR="00F52BA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5282">
        <w:rPr>
          <w:rFonts w:ascii="Times New Roman" w:hAnsi="Times New Roman" w:cs="Times New Roman"/>
          <w:sz w:val="24"/>
          <w:szCs w:val="24"/>
        </w:rPr>
        <w:t>quase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mesma altura</w:t>
      </w:r>
      <w:r w:rsidR="00EC5282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2DAA">
        <w:rPr>
          <w:rFonts w:ascii="Times New Roman" w:hAnsi="Times New Roman" w:cs="Times New Roman"/>
          <w:sz w:val="24"/>
          <w:szCs w:val="24"/>
        </w:rPr>
        <w:t xml:space="preserve">vestidas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mesma cor </w:t>
      </w:r>
      <w:r w:rsidR="00EC5282" w:rsidRPr="00621342">
        <w:rPr>
          <w:rFonts w:ascii="Times New Roman" w:hAnsi="Times New Roman" w:cs="Times New Roman"/>
          <w:sz w:val="24"/>
          <w:szCs w:val="24"/>
        </w:rPr>
        <w:t>—</w:t>
      </w:r>
      <w:r w:rsidR="00EC528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pret</w:t>
      </w:r>
      <w:r w:rsidR="002A2DA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cinza</w:t>
      </w:r>
      <w:r w:rsidR="00EC5282">
        <w:rPr>
          <w:rFonts w:ascii="Times New Roman" w:hAnsi="Times New Roman" w:cs="Times New Roman"/>
          <w:sz w:val="24"/>
          <w:szCs w:val="24"/>
        </w:rPr>
        <w:t xml:space="preserve"> </w:t>
      </w:r>
      <w:r w:rsidR="00EC528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135FE">
        <w:rPr>
          <w:rFonts w:ascii="Times New Roman" w:hAnsi="Times New Roman" w:cs="Times New Roman"/>
          <w:sz w:val="24"/>
          <w:szCs w:val="24"/>
        </w:rPr>
        <w:t xml:space="preserve">harmonizavam com </w:t>
      </w:r>
      <w:r w:rsidR="002A2DAA">
        <w:rPr>
          <w:rFonts w:ascii="Times New Roman" w:hAnsi="Times New Roman" w:cs="Times New Roman"/>
          <w:sz w:val="24"/>
          <w:szCs w:val="24"/>
        </w:rPr>
        <w:t>o cenário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Às vezes entre elas surgia um rosto de homem ou um rosto jovem, </w:t>
      </w:r>
      <w:r w:rsidR="00AD1954">
        <w:rPr>
          <w:rFonts w:ascii="Times New Roman" w:hAnsi="Times New Roman" w:cs="Times New Roman"/>
          <w:sz w:val="24"/>
          <w:szCs w:val="24"/>
        </w:rPr>
        <w:t xml:space="preserve">que com </w:t>
      </w:r>
      <w:r w:rsidRPr="00C5704C">
        <w:rPr>
          <w:rFonts w:ascii="Times New Roman" w:hAnsi="Times New Roman" w:cs="Times New Roman"/>
          <w:sz w:val="24"/>
          <w:szCs w:val="24"/>
        </w:rPr>
        <w:t>frequ</w:t>
      </w:r>
      <w:r w:rsidR="00AD1954">
        <w:rPr>
          <w:rFonts w:ascii="Times New Roman" w:hAnsi="Times New Roman" w:cs="Times New Roman"/>
          <w:sz w:val="24"/>
          <w:szCs w:val="24"/>
        </w:rPr>
        <w:t>ê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AD1954">
        <w:rPr>
          <w:rFonts w:ascii="Times New Roman" w:hAnsi="Times New Roman" w:cs="Times New Roman"/>
          <w:sz w:val="24"/>
          <w:szCs w:val="24"/>
        </w:rPr>
        <w:t>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D1954">
        <w:rPr>
          <w:rFonts w:ascii="Times New Roman" w:hAnsi="Times New Roman" w:cs="Times New Roman"/>
          <w:sz w:val="24"/>
          <w:szCs w:val="24"/>
        </w:rPr>
        <w:t xml:space="preserve">era </w:t>
      </w:r>
      <w:r w:rsidRPr="00C5704C">
        <w:rPr>
          <w:rFonts w:ascii="Times New Roman" w:hAnsi="Times New Roman" w:cs="Times New Roman"/>
          <w:sz w:val="24"/>
          <w:szCs w:val="24"/>
        </w:rPr>
        <w:t>de menina</w:t>
      </w:r>
      <w:r w:rsidR="00AD1954">
        <w:rPr>
          <w:rFonts w:ascii="Times New Roman" w:hAnsi="Times New Roman" w:cs="Times New Roman"/>
          <w:sz w:val="24"/>
          <w:szCs w:val="24"/>
        </w:rPr>
        <w:t xml:space="preserve"> </w:t>
      </w:r>
      <w:r w:rsidR="00AD1954" w:rsidRPr="00621342">
        <w:rPr>
          <w:rFonts w:ascii="Times New Roman" w:hAnsi="Times New Roman" w:cs="Times New Roman"/>
          <w:sz w:val="24"/>
          <w:szCs w:val="24"/>
        </w:rPr>
        <w:t>—</w:t>
      </w:r>
      <w:r w:rsidR="00AD1954">
        <w:rPr>
          <w:rFonts w:ascii="Times New Roman" w:hAnsi="Times New Roman" w:cs="Times New Roman"/>
          <w:sz w:val="24"/>
          <w:szCs w:val="24"/>
        </w:rPr>
        <w:t xml:space="preserve"> os meninos </w:t>
      </w:r>
      <w:r w:rsidR="00F52BA7">
        <w:rPr>
          <w:rFonts w:ascii="Times New Roman" w:hAnsi="Times New Roman" w:cs="Times New Roman"/>
          <w:sz w:val="24"/>
          <w:szCs w:val="24"/>
        </w:rPr>
        <w:t xml:space="preserve">ali </w:t>
      </w:r>
      <w:r w:rsidR="00AD1954">
        <w:rPr>
          <w:rFonts w:ascii="Times New Roman" w:hAnsi="Times New Roman" w:cs="Times New Roman"/>
          <w:sz w:val="24"/>
          <w:szCs w:val="24"/>
        </w:rPr>
        <w:t>eram raros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Só que </w:t>
      </w:r>
      <w:r w:rsidR="005F6F80">
        <w:rPr>
          <w:rFonts w:ascii="Times New Roman" w:hAnsi="Times New Roman" w:cs="Times New Roman"/>
          <w:sz w:val="24"/>
          <w:szCs w:val="24"/>
        </w:rPr>
        <w:t>esses</w:t>
      </w:r>
      <w:r w:rsidR="00AD1954">
        <w:rPr>
          <w:rFonts w:ascii="Times New Roman" w:hAnsi="Times New Roman" w:cs="Times New Roman"/>
          <w:sz w:val="24"/>
          <w:szCs w:val="24"/>
        </w:rPr>
        <w:t xml:space="preserve"> rostos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</w:t>
      </w:r>
      <w:r w:rsidR="00AD1954">
        <w:rPr>
          <w:rFonts w:ascii="Times New Roman" w:hAnsi="Times New Roman" w:cs="Times New Roman"/>
          <w:sz w:val="24"/>
          <w:szCs w:val="24"/>
        </w:rPr>
        <w:t>se tornavam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parecidos com o </w:t>
      </w:r>
      <w:r w:rsidR="00CC2613">
        <w:rPr>
          <w:rFonts w:ascii="Times New Roman" w:hAnsi="Times New Roman" w:cs="Times New Roman"/>
          <w:sz w:val="24"/>
          <w:szCs w:val="24"/>
        </w:rPr>
        <w:t>das</w:t>
      </w:r>
      <w:r w:rsidR="00CC261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velhas, e </w:t>
      </w:r>
      <w:r w:rsidR="00AD1954">
        <w:rPr>
          <w:rFonts w:ascii="Times New Roman" w:hAnsi="Times New Roman" w:cs="Times New Roman"/>
          <w:sz w:val="24"/>
          <w:szCs w:val="24"/>
        </w:rPr>
        <w:t>se podia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</w:t>
      </w:r>
      <w:r w:rsidR="00AD195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todos os defuntos tinham rostos</w:t>
      </w:r>
      <w:r w:rsidR="00AD1954">
        <w:rPr>
          <w:rFonts w:ascii="Times New Roman" w:hAnsi="Times New Roman" w:cs="Times New Roman"/>
          <w:sz w:val="24"/>
          <w:szCs w:val="24"/>
        </w:rPr>
        <w:t xml:space="preserve"> assim</w:t>
      </w:r>
      <w:r w:rsidRPr="00C5704C">
        <w:rPr>
          <w:rFonts w:ascii="Times New Roman" w:hAnsi="Times New Roman" w:cs="Times New Roman"/>
          <w:sz w:val="24"/>
          <w:szCs w:val="24"/>
        </w:rPr>
        <w:t>, independente</w:t>
      </w:r>
      <w:r w:rsidR="00AD1954">
        <w:rPr>
          <w:rFonts w:ascii="Times New Roman" w:hAnsi="Times New Roman" w:cs="Times New Roman"/>
          <w:sz w:val="24"/>
          <w:szCs w:val="24"/>
        </w:rPr>
        <w:t>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AD1954">
        <w:rPr>
          <w:rFonts w:ascii="Times New Roman" w:hAnsi="Times New Roman" w:cs="Times New Roman"/>
          <w:sz w:val="24"/>
          <w:szCs w:val="24"/>
        </w:rPr>
        <w:t>sexo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da idade. </w:t>
      </w:r>
      <w:r w:rsidR="00BB3472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visitantes </w:t>
      </w:r>
      <w:r w:rsidR="00BB3472">
        <w:rPr>
          <w:rFonts w:ascii="Times New Roman" w:hAnsi="Times New Roman" w:cs="Times New Roman"/>
          <w:sz w:val="24"/>
          <w:szCs w:val="24"/>
        </w:rPr>
        <w:t xml:space="preserve">de fora </w:t>
      </w:r>
      <w:r w:rsidRPr="00C5704C">
        <w:rPr>
          <w:rFonts w:ascii="Times New Roman" w:hAnsi="Times New Roman" w:cs="Times New Roman"/>
          <w:sz w:val="24"/>
          <w:szCs w:val="24"/>
        </w:rPr>
        <w:t>olhavam para elas com curiosidade e cautela, como um vivo olha para um defunto. Somente os monges</w:t>
      </w:r>
      <w:r w:rsidR="00450875">
        <w:rPr>
          <w:rFonts w:ascii="Times New Roman" w:hAnsi="Times New Roman" w:cs="Times New Roman"/>
          <w:sz w:val="24"/>
          <w:szCs w:val="24"/>
        </w:rPr>
        <w:t xml:space="preserve"> </w:t>
      </w:r>
      <w:r w:rsidR="0045087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uns usando vestimentas pretas com insígnias de distinção, correntes e cruzes, outros vestes cinza</w:t>
      </w:r>
      <w:r w:rsidR="00450875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cinturad</w:t>
      </w:r>
      <w:r w:rsidR="00F52BA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 sem insígnias</w:t>
      </w:r>
      <w:r w:rsidR="00450875">
        <w:rPr>
          <w:rFonts w:ascii="Times New Roman" w:hAnsi="Times New Roman" w:cs="Times New Roman"/>
          <w:sz w:val="24"/>
          <w:szCs w:val="24"/>
        </w:rPr>
        <w:t xml:space="preserve"> </w:t>
      </w:r>
      <w:r w:rsidR="0045087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0875">
        <w:rPr>
          <w:rFonts w:ascii="Times New Roman" w:hAnsi="Times New Roman" w:cs="Times New Roman"/>
          <w:sz w:val="24"/>
          <w:szCs w:val="24"/>
        </w:rPr>
        <w:t>zanzavam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pátio com os rostos saudáveis, viv</w:t>
      </w:r>
      <w:r w:rsidR="00450875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50875">
        <w:rPr>
          <w:rFonts w:ascii="Times New Roman" w:hAnsi="Times New Roman" w:cs="Times New Roman"/>
          <w:sz w:val="24"/>
          <w:szCs w:val="24"/>
        </w:rPr>
        <w:t xml:space="preserve">brilhantes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se </w:t>
      </w:r>
      <w:r w:rsidR="00450875">
        <w:rPr>
          <w:rFonts w:ascii="Times New Roman" w:hAnsi="Times New Roman" w:cs="Times New Roman"/>
          <w:sz w:val="24"/>
          <w:szCs w:val="24"/>
        </w:rPr>
        <w:t>dirigiam aos devotos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tranquil</w:t>
      </w:r>
      <w:r w:rsidR="00450875">
        <w:rPr>
          <w:rFonts w:ascii="Times New Roman" w:hAnsi="Times New Roman" w:cs="Times New Roman"/>
          <w:sz w:val="24"/>
          <w:szCs w:val="24"/>
        </w:rPr>
        <w:t>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50875">
        <w:rPr>
          <w:rFonts w:ascii="Times New Roman" w:hAnsi="Times New Roman" w:cs="Times New Roman"/>
          <w:sz w:val="24"/>
          <w:szCs w:val="24"/>
        </w:rPr>
        <w:t>H</w:t>
      </w:r>
      <w:r w:rsidRPr="00C5704C">
        <w:rPr>
          <w:rFonts w:ascii="Times New Roman" w:hAnsi="Times New Roman" w:cs="Times New Roman"/>
          <w:sz w:val="24"/>
          <w:szCs w:val="24"/>
        </w:rPr>
        <w:t xml:space="preserve">avia </w:t>
      </w:r>
      <w:r w:rsidR="00450875">
        <w:rPr>
          <w:rFonts w:ascii="Times New Roman" w:hAnsi="Times New Roman" w:cs="Times New Roman"/>
          <w:sz w:val="24"/>
          <w:szCs w:val="24"/>
        </w:rPr>
        <w:t>um quê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5087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coveiro</w:t>
      </w:r>
      <w:r w:rsidR="00450875">
        <w:rPr>
          <w:rFonts w:ascii="Times New Roman" w:hAnsi="Times New Roman" w:cs="Times New Roman"/>
          <w:sz w:val="24"/>
          <w:szCs w:val="24"/>
        </w:rPr>
        <w:t xml:space="preserve"> nesses monges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50875">
        <w:rPr>
          <w:rFonts w:ascii="Times New Roman" w:hAnsi="Times New Roman" w:cs="Times New Roman"/>
          <w:sz w:val="24"/>
          <w:szCs w:val="24"/>
        </w:rPr>
        <w:t>que estavam habituados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450875">
        <w:rPr>
          <w:rFonts w:ascii="Times New Roman" w:hAnsi="Times New Roman" w:cs="Times New Roman"/>
          <w:sz w:val="24"/>
          <w:szCs w:val="24"/>
        </w:rPr>
        <w:t>lidar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corpos mortos como objetos d</w:t>
      </w:r>
      <w:r w:rsidR="0045087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trabalho cotidiano. Apesar de ser verão, o dia </w:t>
      </w:r>
      <w:r w:rsidR="00450875">
        <w:rPr>
          <w:rFonts w:ascii="Times New Roman" w:hAnsi="Times New Roman" w:cs="Times New Roman"/>
          <w:sz w:val="24"/>
          <w:szCs w:val="24"/>
        </w:rPr>
        <w:t>estava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frio</w:t>
      </w:r>
      <w:r w:rsidR="00450875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ventoso, e os </w:t>
      </w:r>
      <w:r w:rsidR="00450875">
        <w:rPr>
          <w:rFonts w:ascii="Times New Roman" w:hAnsi="Times New Roman" w:cs="Times New Roman"/>
          <w:sz w:val="24"/>
          <w:szCs w:val="24"/>
        </w:rPr>
        <w:t>devotos</w:t>
      </w:r>
      <w:r w:rsidR="005F6F80">
        <w:rPr>
          <w:rFonts w:ascii="Times New Roman" w:hAnsi="Times New Roman" w:cs="Times New Roman"/>
          <w:sz w:val="24"/>
          <w:szCs w:val="24"/>
        </w:rPr>
        <w:t>, como numa estação a céu aberto,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acomoda</w:t>
      </w:r>
      <w:r w:rsidR="005F6F80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sobre uma </w:t>
      </w:r>
      <w:r w:rsidR="005F6F80">
        <w:rPr>
          <w:rFonts w:ascii="Times New Roman" w:hAnsi="Times New Roman" w:cs="Times New Roman"/>
          <w:sz w:val="24"/>
          <w:szCs w:val="24"/>
        </w:rPr>
        <w:t xml:space="preserve">longa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fileira de bancos de jardim. </w:t>
      </w:r>
      <w:r w:rsidR="005F6F80">
        <w:rPr>
          <w:rFonts w:ascii="Times New Roman" w:hAnsi="Times New Roman" w:cs="Times New Roman"/>
          <w:sz w:val="24"/>
          <w:szCs w:val="24"/>
        </w:rPr>
        <w:t xml:space="preserve">Uns </w:t>
      </w:r>
      <w:r w:rsidRPr="00C5704C">
        <w:rPr>
          <w:rFonts w:ascii="Times New Roman" w:hAnsi="Times New Roman" w:cs="Times New Roman"/>
          <w:sz w:val="24"/>
          <w:szCs w:val="24"/>
        </w:rPr>
        <w:t>dormi</w:t>
      </w:r>
      <w:r w:rsidR="005F6F80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deitados nos bancos, outros petiscavam </w:t>
      </w:r>
      <w:r w:rsidR="005F6F80">
        <w:rPr>
          <w:rFonts w:ascii="Times New Roman" w:hAnsi="Times New Roman" w:cs="Times New Roman"/>
          <w:sz w:val="24"/>
          <w:szCs w:val="24"/>
        </w:rPr>
        <w:t>modestamente</w:t>
      </w:r>
      <w:del w:id="2496" w:author="Daniela Mountian" w:date="2017-08-28T16:58:00Z">
        <w:r w:rsidRPr="00C5704C" w:rsidDel="00E016E8">
          <w:rPr>
            <w:rFonts w:ascii="Times New Roman" w:hAnsi="Times New Roman" w:cs="Times New Roman"/>
            <w:sz w:val="24"/>
            <w:szCs w:val="24"/>
          </w:rPr>
          <w:delText>: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497" w:author="Daniela Mountian" w:date="2017-08-28T16:58:00Z">
        <w:r w:rsidR="00E016E8">
          <w:rPr>
            <w:rFonts w:ascii="Times New Roman" w:hAnsi="Times New Roman" w:cs="Times New Roman"/>
            <w:sz w:val="24"/>
            <w:szCs w:val="24"/>
          </w:rPr>
          <w:t>(</w:t>
        </w:r>
      </w:ins>
      <w:r w:rsidRPr="00C5704C">
        <w:rPr>
          <w:rFonts w:ascii="Times New Roman" w:hAnsi="Times New Roman" w:cs="Times New Roman"/>
          <w:sz w:val="24"/>
          <w:szCs w:val="24"/>
        </w:rPr>
        <w:t>pães</w:t>
      </w:r>
      <w:r w:rsidR="005F6F8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6F80">
        <w:rPr>
          <w:rFonts w:ascii="Times New Roman" w:hAnsi="Times New Roman" w:cs="Times New Roman"/>
          <w:sz w:val="24"/>
          <w:szCs w:val="24"/>
        </w:rPr>
        <w:t>salsichões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cozidos</w:t>
      </w:r>
      <w:del w:id="2498" w:author="Daniela Mountian" w:date="2017-08-28T16:58:00Z">
        <w:r w:rsidRPr="00C5704C" w:rsidDel="00E016E8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2499" w:author="Daniela Mountian" w:date="2017-08-28T16:58:00Z">
        <w:r w:rsidR="00E016E8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6F80">
        <w:rPr>
          <w:rFonts w:ascii="Times New Roman" w:hAnsi="Times New Roman" w:cs="Times New Roman"/>
          <w:sz w:val="24"/>
          <w:szCs w:val="24"/>
        </w:rPr>
        <w:t>e bebiam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água d</w:t>
      </w:r>
      <w:r w:rsidR="005F6F8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garrafas de meio litro. </w:t>
      </w:r>
      <w:r w:rsidR="005F6F80">
        <w:rPr>
          <w:rFonts w:ascii="Times New Roman" w:hAnsi="Times New Roman" w:cs="Times New Roman"/>
          <w:sz w:val="24"/>
          <w:szCs w:val="24"/>
        </w:rPr>
        <w:t xml:space="preserve">No mosteiro também </w:t>
      </w:r>
      <w:r w:rsidRPr="00C5704C">
        <w:rPr>
          <w:rFonts w:ascii="Times New Roman" w:hAnsi="Times New Roman" w:cs="Times New Roman"/>
          <w:sz w:val="24"/>
          <w:szCs w:val="24"/>
        </w:rPr>
        <w:t xml:space="preserve">havia gatos, que aparentemente se alimentavam das esmolas dos peregrinos, e nuvens </w:t>
      </w:r>
      <w:r w:rsidR="00CC2613">
        <w:rPr>
          <w:rFonts w:ascii="Times New Roman" w:hAnsi="Times New Roman" w:cs="Times New Roman"/>
          <w:sz w:val="24"/>
          <w:szCs w:val="24"/>
        </w:rPr>
        <w:t>de</w:t>
      </w:r>
      <w:r w:rsidR="00CC261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pombos, </w:t>
      </w:r>
      <w:r w:rsidR="005F6F80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pousa</w:t>
      </w:r>
      <w:r w:rsidR="005F6F80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</w:t>
      </w:r>
      <w:del w:id="2500" w:author="Daniela Mountian" w:date="2017-08-28T17:15:00Z">
        <w:r w:rsidRPr="00C5704C" w:rsidDel="00E016E8">
          <w:rPr>
            <w:rFonts w:ascii="Times New Roman" w:hAnsi="Times New Roman" w:cs="Times New Roman"/>
            <w:sz w:val="24"/>
            <w:szCs w:val="24"/>
          </w:rPr>
          <w:delText xml:space="preserve">os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que</w:t>
      </w:r>
      <w:ins w:id="2501" w:author="Daniela Mountian" w:date="2017-08-28T17:15:00Z">
        <w:r w:rsidR="00E016E8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6F80">
        <w:rPr>
          <w:rFonts w:ascii="Times New Roman" w:hAnsi="Times New Roman" w:cs="Times New Roman"/>
          <w:sz w:val="24"/>
          <w:szCs w:val="24"/>
        </w:rPr>
        <w:t>dormia</w:t>
      </w:r>
      <w:del w:id="2502" w:author="Daniela Mountian" w:date="2017-08-28T17:15:00Z">
        <w:r w:rsidR="005F6F80" w:rsidDel="00E016E8">
          <w:rPr>
            <w:rFonts w:ascii="Times New Roman" w:hAnsi="Times New Roman" w:cs="Times New Roman"/>
            <w:sz w:val="24"/>
            <w:szCs w:val="24"/>
          </w:rPr>
          <w:delText>m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F6F80">
        <w:rPr>
          <w:rFonts w:ascii="Times New Roman" w:hAnsi="Times New Roman" w:cs="Times New Roman"/>
          <w:sz w:val="24"/>
          <w:szCs w:val="24"/>
        </w:rPr>
        <w:t>flanavam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E47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Numa das antigas igrejas, diante d</w:t>
      </w:r>
      <w:r w:rsidR="005F6F80">
        <w:rPr>
          <w:rFonts w:ascii="Times New Roman" w:hAnsi="Times New Roman" w:cs="Times New Roman"/>
          <w:sz w:val="24"/>
          <w:szCs w:val="24"/>
        </w:rPr>
        <w:t>o célebre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iconóstase, </w:t>
      </w:r>
      <w:r w:rsidR="005F6F80">
        <w:rPr>
          <w:rFonts w:ascii="Times New Roman" w:hAnsi="Times New Roman" w:cs="Times New Roman"/>
          <w:sz w:val="24"/>
          <w:szCs w:val="24"/>
        </w:rPr>
        <w:t xml:space="preserve">considerado 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patrimônio </w:t>
      </w:r>
      <w:r w:rsidR="005F6F80">
        <w:rPr>
          <w:rFonts w:ascii="Times New Roman" w:hAnsi="Times New Roman" w:cs="Times New Roman"/>
          <w:sz w:val="24"/>
          <w:szCs w:val="24"/>
        </w:rPr>
        <w:t>do país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acontecia </w:t>
      </w:r>
      <w:r w:rsidR="005F6F80">
        <w:rPr>
          <w:rFonts w:ascii="Times New Roman" w:hAnsi="Times New Roman" w:cs="Times New Roman"/>
          <w:sz w:val="24"/>
          <w:szCs w:val="24"/>
        </w:rPr>
        <w:t>uma missa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sacerdote, de óculos, com </w:t>
      </w:r>
      <w:r w:rsidR="005F6F80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vast</w:t>
      </w:r>
      <w:r w:rsidR="005F6F8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cabel</w:t>
      </w:r>
      <w:r w:rsidR="005F6F80">
        <w:rPr>
          <w:rFonts w:ascii="Times New Roman" w:hAnsi="Times New Roman" w:cs="Times New Roman"/>
          <w:sz w:val="24"/>
          <w:szCs w:val="24"/>
        </w:rPr>
        <w:t>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6F80">
        <w:rPr>
          <w:rFonts w:ascii="Times New Roman" w:hAnsi="Times New Roman" w:cs="Times New Roman"/>
          <w:sz w:val="24"/>
          <w:szCs w:val="24"/>
        </w:rPr>
        <w:t>branca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sentava-se </w:t>
      </w:r>
      <w:r w:rsidR="005F6F80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cabeceira daquilo que representava o Caixão do Senhor </w:t>
      </w:r>
      <w:r w:rsidR="00CC2613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Leito de Deus</w:t>
      </w:r>
      <w:r w:rsidR="005F6F80">
        <w:rPr>
          <w:rFonts w:ascii="Times New Roman" w:hAnsi="Times New Roman" w:cs="Times New Roman"/>
          <w:sz w:val="24"/>
          <w:szCs w:val="24"/>
        </w:rPr>
        <w:t xml:space="preserve"> </w:t>
      </w:r>
      <w:r w:rsidR="005F6F80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2503" w:author="Daniela Mountian" w:date="2017-08-28T17:10:00Z">
        <w:r w:rsidRPr="00C5704C" w:rsidDel="00E016E8">
          <w:rPr>
            <w:rFonts w:ascii="Times New Roman" w:hAnsi="Times New Roman" w:cs="Times New Roman"/>
            <w:sz w:val="24"/>
            <w:szCs w:val="24"/>
          </w:rPr>
          <w:delText>cintila</w:delText>
        </w:r>
        <w:r w:rsidR="005F6F80" w:rsidDel="00E016E8">
          <w:rPr>
            <w:rFonts w:ascii="Times New Roman" w:hAnsi="Times New Roman" w:cs="Times New Roman"/>
            <w:sz w:val="24"/>
            <w:szCs w:val="24"/>
          </w:rPr>
          <w:delText>ndo</w:delText>
        </w:r>
        <w:r w:rsidRPr="00C5704C" w:rsidDel="00E016E8">
          <w:rPr>
            <w:rFonts w:ascii="Times New Roman" w:hAnsi="Times New Roman" w:cs="Times New Roman"/>
            <w:sz w:val="24"/>
            <w:szCs w:val="24"/>
          </w:rPr>
          <w:delText xml:space="preserve"> com </w:delText>
        </w:r>
      </w:del>
      <w:del w:id="2504" w:author="Daniela Mountian" w:date="2017-08-28T17:09:00Z">
        <w:r w:rsidRPr="00C5704C" w:rsidDel="00E016E8">
          <w:rPr>
            <w:rFonts w:ascii="Times New Roman" w:hAnsi="Times New Roman" w:cs="Times New Roman"/>
            <w:sz w:val="24"/>
            <w:szCs w:val="24"/>
          </w:rPr>
          <w:delText>uma palidez</w:delText>
        </w:r>
      </w:del>
      <w:ins w:id="2505" w:author="Daniela Mountian" w:date="2017-08-28T17:10:00Z">
        <w:r w:rsidR="00E016E8">
          <w:rPr>
            <w:rFonts w:ascii="Times New Roman" w:hAnsi="Times New Roman" w:cs="Times New Roman"/>
            <w:sz w:val="24"/>
            <w:szCs w:val="24"/>
          </w:rPr>
          <w:t xml:space="preserve">de </w:t>
        </w:r>
        <w:commentRangeStart w:id="2506"/>
        <w:r w:rsidR="00E016E8">
          <w:rPr>
            <w:rFonts w:ascii="Times New Roman" w:hAnsi="Times New Roman" w:cs="Times New Roman"/>
            <w:sz w:val="24"/>
            <w:szCs w:val="24"/>
          </w:rPr>
          <w:t>um prata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506"/>
      <w:r w:rsidR="00E016E8">
        <w:rPr>
          <w:rStyle w:val="Refdecomentrio"/>
          <w:rFonts w:cs="Times New Roman"/>
          <w:lang w:val="x-none"/>
        </w:rPr>
        <w:commentReference w:id="2506"/>
      </w:r>
      <w:r w:rsidR="005F6F80">
        <w:rPr>
          <w:rFonts w:ascii="Times New Roman" w:hAnsi="Times New Roman" w:cs="Times New Roman"/>
          <w:sz w:val="24"/>
          <w:szCs w:val="24"/>
        </w:rPr>
        <w:t>fúnebre</w:t>
      </w:r>
      <w:ins w:id="2507" w:author="Daniela Mountian" w:date="2017-08-28T17:11:00Z">
        <w:r w:rsidR="00E016E8">
          <w:rPr>
            <w:rFonts w:ascii="Times New Roman" w:hAnsi="Times New Roman" w:cs="Times New Roman"/>
            <w:sz w:val="24"/>
            <w:szCs w:val="24"/>
          </w:rPr>
          <w:t xml:space="preserve"> e reluzente</w:t>
        </w:r>
      </w:ins>
      <w:del w:id="2508" w:author="Daniela Mountian" w:date="2017-08-28T17:11:00Z">
        <w:r w:rsidR="005F6F80" w:rsidDel="00E016E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5F6F80" w:rsidRPr="00621342" w:rsidDel="00E016E8">
          <w:rPr>
            <w:rFonts w:ascii="Times New Roman" w:hAnsi="Times New Roman" w:cs="Times New Roman"/>
            <w:sz w:val="24"/>
            <w:szCs w:val="24"/>
          </w:rPr>
          <w:delText>—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 recitativo </w:t>
      </w:r>
      <w:r w:rsidR="005F6F80">
        <w:rPr>
          <w:rFonts w:ascii="Times New Roman" w:hAnsi="Times New Roman" w:cs="Times New Roman"/>
          <w:sz w:val="24"/>
          <w:szCs w:val="24"/>
        </w:rPr>
        <w:t>dos homens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acompanhado </w:t>
      </w:r>
      <w:r w:rsidR="005F6F80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“Aleluia!”</w:t>
      </w:r>
      <w:r w:rsidR="005F6F80">
        <w:rPr>
          <w:rFonts w:ascii="Times New Roman" w:hAnsi="Times New Roman" w:cs="Times New Roman"/>
          <w:sz w:val="24"/>
          <w:szCs w:val="24"/>
        </w:rPr>
        <w:t xml:space="preserve"> das mulheres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Os devotos andavam em fila e </w:t>
      </w:r>
      <w:r w:rsidR="003212C3">
        <w:rPr>
          <w:rFonts w:ascii="Times New Roman" w:hAnsi="Times New Roman" w:cs="Times New Roman"/>
          <w:sz w:val="24"/>
          <w:szCs w:val="24"/>
        </w:rPr>
        <w:t xml:space="preserve">seus lábios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tocavam o Leito de Deus. Tudo isso acontecia </w:t>
      </w:r>
      <w:proofErr w:type="gramStart"/>
      <w:r w:rsidR="005F5CA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F5CAD">
        <w:rPr>
          <w:rFonts w:ascii="Times New Roman" w:hAnsi="Times New Roman" w:cs="Times New Roman"/>
          <w:sz w:val="24"/>
          <w:szCs w:val="24"/>
        </w:rPr>
        <w:t xml:space="preserve"> meia-luz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E016E8">
        <w:rPr>
          <w:rFonts w:ascii="Times New Roman" w:hAnsi="Times New Roman" w:cs="Times New Roman"/>
          <w:sz w:val="24"/>
          <w:szCs w:val="24"/>
        </w:rPr>
        <w:t>e no aperto</w:t>
      </w:r>
      <w:r w:rsidRPr="00C5704C">
        <w:rPr>
          <w:rFonts w:ascii="Times New Roman" w:hAnsi="Times New Roman" w:cs="Times New Roman"/>
          <w:sz w:val="24"/>
          <w:szCs w:val="24"/>
        </w:rPr>
        <w:t>. Na out</w:t>
      </w:r>
      <w:r w:rsidR="00CC2613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a metade</w:t>
      </w:r>
      <w:r w:rsidR="005223DC">
        <w:rPr>
          <w:rFonts w:ascii="Times New Roman" w:hAnsi="Times New Roman" w:cs="Times New Roman"/>
          <w:sz w:val="24"/>
          <w:szCs w:val="24"/>
        </w:rPr>
        <w:t xml:space="preserve"> da igreja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223DC">
        <w:rPr>
          <w:rFonts w:ascii="Times New Roman" w:hAnsi="Times New Roman" w:cs="Times New Roman"/>
          <w:sz w:val="24"/>
          <w:szCs w:val="24"/>
        </w:rPr>
        <w:t>estreita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5223DC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sala de espera, </w:t>
      </w:r>
      <w:r w:rsidR="005223DC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bancos</w:t>
      </w:r>
      <w:r w:rsidR="005223DC">
        <w:rPr>
          <w:rFonts w:ascii="Times New Roman" w:hAnsi="Times New Roman" w:cs="Times New Roman"/>
          <w:sz w:val="24"/>
          <w:szCs w:val="24"/>
        </w:rPr>
        <w:t xml:space="preserve">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 w:rsidR="005223D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23DC">
        <w:rPr>
          <w:rFonts w:ascii="Times New Roman" w:hAnsi="Times New Roman" w:cs="Times New Roman"/>
          <w:sz w:val="24"/>
          <w:szCs w:val="24"/>
        </w:rPr>
        <w:t xml:space="preserve">os peregrinos </w:t>
      </w:r>
      <w:r w:rsidRPr="00C5704C">
        <w:rPr>
          <w:rFonts w:ascii="Times New Roman" w:hAnsi="Times New Roman" w:cs="Times New Roman"/>
          <w:sz w:val="24"/>
          <w:szCs w:val="24"/>
        </w:rPr>
        <w:t>se sentavam</w:t>
      </w:r>
      <w:r w:rsidR="005223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23DC">
        <w:rPr>
          <w:rFonts w:ascii="Times New Roman" w:hAnsi="Times New Roman" w:cs="Times New Roman"/>
          <w:sz w:val="24"/>
          <w:szCs w:val="24"/>
        </w:rPr>
        <w:t>espremidos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958C9">
        <w:rPr>
          <w:rFonts w:ascii="Times New Roman" w:hAnsi="Times New Roman" w:cs="Times New Roman"/>
          <w:sz w:val="24"/>
          <w:szCs w:val="24"/>
        </w:rPr>
        <w:t>com suas trouxas e c</w:t>
      </w:r>
      <w:r w:rsidR="005223DC">
        <w:rPr>
          <w:rFonts w:ascii="Times New Roman" w:hAnsi="Times New Roman" w:cs="Times New Roman"/>
          <w:sz w:val="24"/>
          <w:szCs w:val="24"/>
        </w:rPr>
        <w:t xml:space="preserve">estas,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5223DC">
        <w:rPr>
          <w:rFonts w:ascii="Times New Roman" w:hAnsi="Times New Roman" w:cs="Times New Roman"/>
          <w:sz w:val="24"/>
          <w:szCs w:val="24"/>
        </w:rPr>
        <w:t>numa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estação </w:t>
      </w:r>
      <w:r w:rsidR="005223DC">
        <w:rPr>
          <w:rFonts w:ascii="Times New Roman" w:hAnsi="Times New Roman" w:cs="Times New Roman"/>
          <w:sz w:val="24"/>
          <w:szCs w:val="24"/>
        </w:rPr>
        <w:t>de trem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223D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pesar d</w:t>
      </w:r>
      <w:r w:rsidR="005223D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</w:t>
      </w:r>
      <w:r w:rsidR="005223D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leluia”</w:t>
      </w:r>
      <w:r w:rsidR="00CC26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23DC">
        <w:rPr>
          <w:rFonts w:ascii="Times New Roman" w:hAnsi="Times New Roman" w:cs="Times New Roman"/>
          <w:sz w:val="24"/>
          <w:szCs w:val="24"/>
        </w:rPr>
        <w:t>o local lembrava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repartição pública russa, </w:t>
      </w:r>
      <w:r w:rsidR="005944CD">
        <w:rPr>
          <w:rFonts w:ascii="Times New Roman" w:hAnsi="Times New Roman" w:cs="Times New Roman"/>
          <w:sz w:val="24"/>
          <w:szCs w:val="24"/>
        </w:rPr>
        <w:t xml:space="preserve">com </w:t>
      </w:r>
      <w:r w:rsidR="00C958C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58C9">
        <w:rPr>
          <w:rFonts w:ascii="Times New Roman" w:hAnsi="Times New Roman" w:cs="Times New Roman"/>
          <w:sz w:val="24"/>
          <w:szCs w:val="24"/>
        </w:rPr>
        <w:t xml:space="preserve">morosidade </w:t>
      </w:r>
      <w:del w:id="2509" w:author="Daniela Mountian" w:date="2017-08-28T17:16:00Z">
        <w:r w:rsidR="00C958C9" w:rsidDel="00E016E8">
          <w:rPr>
            <w:rFonts w:ascii="Times New Roman" w:hAnsi="Times New Roman" w:cs="Times New Roman"/>
            <w:sz w:val="24"/>
            <w:szCs w:val="24"/>
          </w:rPr>
          <w:delText>típica</w:delText>
        </w:r>
        <w:r w:rsidRPr="00C5704C" w:rsidDel="00E016E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das instituições russas, a igualdade russa, a monotonia e o coletivismo. O caráter russo, das florestas e </w:t>
      </w:r>
      <w:r w:rsidR="00C958C9">
        <w:rPr>
          <w:rFonts w:ascii="Times New Roman" w:hAnsi="Times New Roman" w:cs="Times New Roman"/>
          <w:sz w:val="24"/>
          <w:szCs w:val="24"/>
        </w:rPr>
        <w:t xml:space="preserve">das </w:t>
      </w:r>
      <w:r w:rsidRPr="00C5704C">
        <w:rPr>
          <w:rFonts w:ascii="Times New Roman" w:hAnsi="Times New Roman" w:cs="Times New Roman"/>
          <w:sz w:val="24"/>
          <w:szCs w:val="24"/>
        </w:rPr>
        <w:t>estepes, formou-se</w:t>
      </w:r>
      <w:r w:rsidR="00C958C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desde tempos </w:t>
      </w:r>
      <w:r w:rsidR="00C958C9">
        <w:rPr>
          <w:rFonts w:ascii="Times New Roman" w:hAnsi="Times New Roman" w:cs="Times New Roman"/>
          <w:sz w:val="24"/>
          <w:szCs w:val="24"/>
        </w:rPr>
        <w:t>remotos,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958C9">
        <w:rPr>
          <w:rFonts w:ascii="Times New Roman" w:hAnsi="Times New Roman" w:cs="Times New Roman"/>
          <w:sz w:val="24"/>
          <w:szCs w:val="24"/>
        </w:rPr>
        <w:t>no espírito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coletividade, </w:t>
      </w:r>
      <w:r w:rsidR="00C958C9">
        <w:rPr>
          <w:rFonts w:ascii="Times New Roman" w:hAnsi="Times New Roman" w:cs="Times New Roman"/>
          <w:sz w:val="24"/>
          <w:szCs w:val="24"/>
        </w:rPr>
        <w:t>consolidando-se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510" w:author="Daniela Mountian" w:date="2017-08-28T17:17:00Z">
        <w:r w:rsidR="00E016E8">
          <w:rPr>
            <w:rFonts w:ascii="Times New Roman" w:hAnsi="Times New Roman" w:cs="Times New Roman"/>
            <w:sz w:val="24"/>
            <w:szCs w:val="24"/>
          </w:rPr>
          <w:t xml:space="preserve">assim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até os dias de hoje. Por isso </w:t>
      </w:r>
      <w:r w:rsidR="00B407B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individualismo</w:t>
      </w:r>
      <w:r w:rsidR="003212C3">
        <w:rPr>
          <w:rFonts w:ascii="Times New Roman" w:hAnsi="Times New Roman" w:cs="Times New Roman"/>
          <w:sz w:val="24"/>
          <w:szCs w:val="24"/>
        </w:rPr>
        <w:t xml:space="preserve"> é tão frágil</w:t>
      </w:r>
      <w:r w:rsidR="00B407B9">
        <w:rPr>
          <w:rFonts w:ascii="Times New Roman" w:hAnsi="Times New Roman" w:cs="Times New Roman"/>
          <w:sz w:val="24"/>
          <w:szCs w:val="24"/>
        </w:rPr>
        <w:t xml:space="preserve"> nele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 isso </w:t>
      </w:r>
      <w:r w:rsidR="00CC2613" w:rsidRPr="00C5704C">
        <w:rPr>
          <w:rFonts w:ascii="Times New Roman" w:hAnsi="Times New Roman" w:cs="Times New Roman"/>
          <w:sz w:val="24"/>
          <w:szCs w:val="24"/>
        </w:rPr>
        <w:t>es</w:t>
      </w:r>
      <w:r w:rsidR="00CC2613">
        <w:rPr>
          <w:rFonts w:ascii="Times New Roman" w:hAnsi="Times New Roman" w:cs="Times New Roman"/>
          <w:sz w:val="24"/>
          <w:szCs w:val="24"/>
        </w:rPr>
        <w:t>s</w:t>
      </w:r>
      <w:r w:rsidR="00CC2613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caráter é ateíst</w:t>
      </w:r>
      <w:r w:rsidR="003212C3">
        <w:rPr>
          <w:rFonts w:ascii="Times New Roman" w:hAnsi="Times New Roman" w:cs="Times New Roman"/>
          <w:sz w:val="24"/>
          <w:szCs w:val="24"/>
        </w:rPr>
        <w:t>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12C3">
        <w:rPr>
          <w:rFonts w:ascii="Times New Roman" w:hAnsi="Times New Roman" w:cs="Times New Roman"/>
          <w:sz w:val="24"/>
          <w:szCs w:val="24"/>
        </w:rPr>
        <w:t>comunitário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a igreja russa o </w:t>
      </w:r>
      <w:r w:rsidR="003212C3">
        <w:rPr>
          <w:rFonts w:ascii="Times New Roman" w:hAnsi="Times New Roman" w:cs="Times New Roman"/>
          <w:sz w:val="24"/>
          <w:szCs w:val="24"/>
        </w:rPr>
        <w:t>confirma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3212C3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212C3">
        <w:rPr>
          <w:rFonts w:ascii="Times New Roman" w:hAnsi="Times New Roman" w:cs="Times New Roman"/>
          <w:sz w:val="24"/>
          <w:szCs w:val="24"/>
        </w:rPr>
        <w:t xml:space="preserve">seu </w:t>
      </w:r>
      <w:r w:rsidR="00F52BA7">
        <w:rPr>
          <w:rFonts w:ascii="Times New Roman" w:hAnsi="Times New Roman" w:cs="Times New Roman"/>
          <w:sz w:val="24"/>
          <w:szCs w:val="24"/>
        </w:rPr>
        <w:t>aspecto</w:t>
      </w:r>
      <w:r w:rsidR="003212C3">
        <w:rPr>
          <w:rFonts w:ascii="Times New Roman" w:hAnsi="Times New Roman" w:cs="Times New Roman"/>
          <w:sz w:val="24"/>
          <w:szCs w:val="24"/>
        </w:rPr>
        <w:t xml:space="preserve"> exterior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212C3">
        <w:rPr>
          <w:rFonts w:ascii="Times New Roman" w:hAnsi="Times New Roman" w:cs="Times New Roman"/>
          <w:sz w:val="24"/>
          <w:szCs w:val="24"/>
        </w:rPr>
        <w:t>Q</w:t>
      </w:r>
      <w:r w:rsidRPr="00C5704C">
        <w:rPr>
          <w:rFonts w:ascii="Times New Roman" w:hAnsi="Times New Roman" w:cs="Times New Roman"/>
          <w:sz w:val="24"/>
          <w:szCs w:val="24"/>
        </w:rPr>
        <w:t>uando o homem russo tenta viol</w:t>
      </w:r>
      <w:r w:rsidR="003212C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r a si mesmo, </w:t>
      </w:r>
      <w:r w:rsidR="003212C3">
        <w:rPr>
          <w:rFonts w:ascii="Times New Roman" w:hAnsi="Times New Roman" w:cs="Times New Roman"/>
          <w:sz w:val="24"/>
          <w:szCs w:val="24"/>
        </w:rPr>
        <w:t>isolando-se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mosteiros, vivendo a vida de eremita</w:t>
      </w:r>
      <w:r w:rsidR="003212C3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212C3" w:rsidRPr="00C5704C">
        <w:rPr>
          <w:rFonts w:ascii="Times New Roman" w:hAnsi="Times New Roman" w:cs="Times New Roman"/>
          <w:sz w:val="24"/>
          <w:szCs w:val="24"/>
        </w:rPr>
        <w:t xml:space="preserve">tentações </w:t>
      </w:r>
      <w:r w:rsidR="003212C3">
        <w:rPr>
          <w:rFonts w:ascii="Times New Roman" w:hAnsi="Times New Roman" w:cs="Times New Roman"/>
          <w:sz w:val="24"/>
          <w:szCs w:val="24"/>
        </w:rPr>
        <w:t>lhe aparecem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força </w:t>
      </w:r>
      <w:r w:rsidR="003212C3">
        <w:rPr>
          <w:rFonts w:ascii="Times New Roman" w:hAnsi="Times New Roman" w:cs="Times New Roman"/>
          <w:sz w:val="24"/>
          <w:szCs w:val="24"/>
        </w:rPr>
        <w:t>singular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tentações das quais só é possível se </w:t>
      </w:r>
      <w:r w:rsidR="00E212F7">
        <w:rPr>
          <w:rFonts w:ascii="Times New Roman" w:hAnsi="Times New Roman" w:cs="Times New Roman"/>
          <w:sz w:val="24"/>
          <w:szCs w:val="24"/>
        </w:rPr>
        <w:t>refugiar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n</w:t>
      </w:r>
      <w:r w:rsidR="00E212F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coletiv</w:t>
      </w:r>
      <w:r w:rsidR="00E212F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Lev Tolstói, </w:t>
      </w:r>
      <w:r w:rsidR="00E212F7">
        <w:rPr>
          <w:rFonts w:ascii="Times New Roman" w:hAnsi="Times New Roman" w:cs="Times New Roman"/>
          <w:sz w:val="24"/>
          <w:szCs w:val="24"/>
        </w:rPr>
        <w:t>que 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12F7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percepção de </w:t>
      </w:r>
      <w:r w:rsidR="00E212F7">
        <w:rPr>
          <w:rFonts w:ascii="Times New Roman" w:hAnsi="Times New Roman" w:cs="Times New Roman"/>
          <w:sz w:val="24"/>
          <w:szCs w:val="24"/>
        </w:rPr>
        <w:t>mundo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bastante </w:t>
      </w:r>
      <w:del w:id="2511" w:author="Daniela Mountian" w:date="2017-08-28T17:19:00Z">
        <w:r w:rsidRPr="00C5704C" w:rsidDel="00E016E8">
          <w:rPr>
            <w:rFonts w:ascii="Times New Roman" w:hAnsi="Times New Roman" w:cs="Times New Roman"/>
            <w:sz w:val="24"/>
            <w:szCs w:val="24"/>
          </w:rPr>
          <w:delText>saudável</w:delText>
        </w:r>
      </w:del>
      <w:ins w:id="2512" w:author="Daniela Mountian" w:date="2017-08-28T17:19:00Z">
        <w:r w:rsidR="00E016E8">
          <w:rPr>
            <w:rFonts w:ascii="Times New Roman" w:hAnsi="Times New Roman" w:cs="Times New Roman"/>
            <w:sz w:val="24"/>
            <w:szCs w:val="24"/>
          </w:rPr>
          <w:t>sensata</w:t>
        </w:r>
      </w:ins>
      <w:r w:rsidRPr="00C5704C">
        <w:rPr>
          <w:rFonts w:ascii="Times New Roman" w:hAnsi="Times New Roman" w:cs="Times New Roman"/>
          <w:sz w:val="24"/>
          <w:szCs w:val="24"/>
        </w:rPr>
        <w:t>, representou</w:t>
      </w:r>
      <w:r w:rsidR="00E212F7">
        <w:rPr>
          <w:rFonts w:ascii="Times New Roman" w:hAnsi="Times New Roman" w:cs="Times New Roman"/>
          <w:sz w:val="24"/>
          <w:szCs w:val="24"/>
        </w:rPr>
        <w:t xml:space="preserve"> essa ideia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12F7">
        <w:rPr>
          <w:rFonts w:ascii="Times New Roman" w:hAnsi="Times New Roman" w:cs="Times New Roman"/>
          <w:sz w:val="24"/>
          <w:szCs w:val="24"/>
        </w:rPr>
        <w:t>de modo pleno</w:t>
      </w:r>
      <w:r w:rsidR="006D108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Pr="00E212F7">
        <w:rPr>
          <w:rFonts w:ascii="Times New Roman" w:hAnsi="Times New Roman" w:cs="Times New Roman"/>
          <w:i/>
          <w:sz w:val="24"/>
          <w:szCs w:val="24"/>
        </w:rPr>
        <w:t>Padre Sérgio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212F7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ma menina de oito anos que </w:t>
      </w:r>
      <w:r w:rsidR="005135F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6D108A">
        <w:rPr>
          <w:rFonts w:ascii="Times New Roman" w:hAnsi="Times New Roman" w:cs="Times New Roman"/>
          <w:sz w:val="24"/>
          <w:szCs w:val="24"/>
        </w:rPr>
        <w:t>,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turista</w:t>
      </w:r>
      <w:r w:rsidR="006D108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12F7">
        <w:rPr>
          <w:rFonts w:ascii="Times New Roman" w:hAnsi="Times New Roman" w:cs="Times New Roman"/>
          <w:sz w:val="24"/>
          <w:szCs w:val="24"/>
        </w:rPr>
        <w:t>havia levado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ver </w:t>
      </w:r>
      <w:r w:rsidR="00E212F7">
        <w:rPr>
          <w:rFonts w:ascii="Times New Roman" w:hAnsi="Times New Roman" w:cs="Times New Roman"/>
          <w:sz w:val="24"/>
          <w:szCs w:val="24"/>
        </w:rPr>
        <w:t>uma missa, disse de modo tipicamente tolstoiano:</w:t>
      </w:r>
    </w:p>
    <w:p w:rsidR="0024094F" w:rsidRPr="00C5704C" w:rsidRDefault="005944CD" w:rsidP="00E478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Vamos embora, </w:t>
      </w:r>
      <w:r w:rsidR="00E212F7">
        <w:rPr>
          <w:rFonts w:ascii="Times New Roman" w:hAnsi="Times New Roman" w:cs="Times New Roman"/>
          <w:sz w:val="24"/>
          <w:szCs w:val="24"/>
        </w:rPr>
        <w:t xml:space="preserve">isso </w:t>
      </w:r>
      <w:r w:rsidR="006D108A">
        <w:rPr>
          <w:rFonts w:ascii="Times New Roman" w:hAnsi="Times New Roman" w:cs="Times New Roman"/>
          <w:sz w:val="24"/>
          <w:szCs w:val="24"/>
        </w:rPr>
        <w:t xml:space="preserve">me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dá medo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sussurrou a menina, </w:t>
      </w:r>
      <w:r w:rsidR="00E212F7">
        <w:rPr>
          <w:rFonts w:ascii="Times New Roman" w:hAnsi="Times New Roman" w:cs="Times New Roman"/>
          <w:sz w:val="24"/>
          <w:szCs w:val="24"/>
        </w:rPr>
        <w:t>farta de escutar a</w:t>
      </w:r>
      <w:r w:rsidR="00E212F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“</w:t>
      </w:r>
      <w:r w:rsidR="00E212F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leluia” e </w:t>
      </w:r>
      <w:r w:rsidR="00E212F7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ve</w:t>
      </w:r>
      <w:r w:rsidR="00E212F7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caixão de prata</w:t>
      </w:r>
      <w:r w:rsidR="006D108A">
        <w:rPr>
          <w:rFonts w:ascii="Times New Roman" w:hAnsi="Times New Roman" w:cs="Times New Roman"/>
          <w:sz w:val="24"/>
          <w:szCs w:val="24"/>
        </w:rPr>
        <w:t xml:space="preserve"> </w:t>
      </w:r>
      <w:r w:rsidR="00E212F7">
        <w:rPr>
          <w:rFonts w:ascii="Times New Roman" w:hAnsi="Times New Roman" w:cs="Times New Roman"/>
          <w:sz w:val="24"/>
          <w:szCs w:val="24"/>
        </w:rPr>
        <w:t>coberto de beijos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1E66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Não, a religião não renovará o caráter russo, pois ela mesma é fruto d</w:t>
      </w:r>
      <w:r w:rsidR="00B407B9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caráter e </w:t>
      </w:r>
      <w:r w:rsidR="00B407B9">
        <w:rPr>
          <w:rFonts w:ascii="Times New Roman" w:hAnsi="Times New Roman" w:cs="Times New Roman"/>
          <w:sz w:val="24"/>
          <w:szCs w:val="24"/>
        </w:rPr>
        <w:t>precisa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renovação. Porém, justiça seja feita, a religião russa, p</w:t>
      </w:r>
      <w:r w:rsidR="0050650C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força d</w:t>
      </w:r>
      <w:r w:rsidR="0050650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0650C">
        <w:rPr>
          <w:rFonts w:ascii="Times New Roman" w:hAnsi="Times New Roman" w:cs="Times New Roman"/>
          <w:sz w:val="24"/>
          <w:szCs w:val="24"/>
        </w:rPr>
        <w:t>sua morosidade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0650C">
        <w:rPr>
          <w:rFonts w:ascii="Times New Roman" w:hAnsi="Times New Roman" w:cs="Times New Roman"/>
          <w:sz w:val="24"/>
          <w:szCs w:val="24"/>
        </w:rPr>
        <w:t>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expressa </w:t>
      </w:r>
      <w:r w:rsidR="0050650C">
        <w:rPr>
          <w:rFonts w:ascii="Times New Roman" w:hAnsi="Times New Roman" w:cs="Times New Roman"/>
          <w:sz w:val="24"/>
          <w:szCs w:val="24"/>
        </w:rPr>
        <w:t>de modo evidente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Pr="00A867CB">
        <w:rPr>
          <w:rFonts w:ascii="Times New Roman" w:hAnsi="Times New Roman" w:cs="Times New Roman"/>
          <w:sz w:val="24"/>
          <w:szCs w:val="24"/>
        </w:rPr>
        <w:t xml:space="preserve">que é característico </w:t>
      </w:r>
      <w:r w:rsidR="00B91FD4">
        <w:rPr>
          <w:rFonts w:ascii="Times New Roman" w:hAnsi="Times New Roman" w:cs="Times New Roman"/>
          <w:sz w:val="24"/>
          <w:szCs w:val="24"/>
        </w:rPr>
        <w:t xml:space="preserve">na </w:t>
      </w:r>
      <w:r w:rsidRPr="00A867CB">
        <w:rPr>
          <w:rFonts w:ascii="Times New Roman" w:hAnsi="Times New Roman" w:cs="Times New Roman"/>
          <w:sz w:val="24"/>
          <w:szCs w:val="24"/>
        </w:rPr>
        <w:t>situação</w:t>
      </w:r>
      <w:r w:rsidR="00B91FD4">
        <w:rPr>
          <w:rFonts w:ascii="Times New Roman" w:hAnsi="Times New Roman" w:cs="Times New Roman"/>
          <w:sz w:val="24"/>
          <w:szCs w:val="24"/>
        </w:rPr>
        <w:t xml:space="preserve"> atual</w:t>
      </w:r>
      <w:r w:rsidRPr="00A867CB">
        <w:rPr>
          <w:rFonts w:ascii="Times New Roman" w:hAnsi="Times New Roman" w:cs="Times New Roman"/>
          <w:sz w:val="24"/>
          <w:szCs w:val="24"/>
        </w:rPr>
        <w:t xml:space="preserve"> da religião </w:t>
      </w:r>
      <w:del w:id="2513" w:author="Daniela Mountian" w:date="2017-08-28T17:23:00Z">
        <w:r w:rsidRPr="00A867CB" w:rsidDel="00E016E8">
          <w:rPr>
            <w:rFonts w:ascii="Times New Roman" w:hAnsi="Times New Roman" w:cs="Times New Roman"/>
            <w:sz w:val="24"/>
            <w:szCs w:val="24"/>
          </w:rPr>
          <w:delText>em geral</w:delText>
        </w:r>
      </w:del>
      <w:ins w:id="2514" w:author="Daniela Mountian" w:date="2017-08-28T17:23:00Z">
        <w:r w:rsidR="00E016E8">
          <w:rPr>
            <w:rFonts w:ascii="Times New Roman" w:hAnsi="Times New Roman" w:cs="Times New Roman"/>
            <w:sz w:val="24"/>
            <w:szCs w:val="24"/>
          </w:rPr>
          <w:t>como um todo</w:t>
        </w:r>
      </w:ins>
      <w:r w:rsidRPr="00A867CB">
        <w:rPr>
          <w:rFonts w:ascii="Times New Roman" w:hAnsi="Times New Roman" w:cs="Times New Roman"/>
          <w:sz w:val="24"/>
          <w:szCs w:val="24"/>
        </w:rPr>
        <w:t xml:space="preserve">. Hoje é especialmente compreensível o temor de Tolstói </w:t>
      </w:r>
      <w:r w:rsidR="00B91FD4">
        <w:rPr>
          <w:rFonts w:ascii="Times New Roman" w:hAnsi="Times New Roman" w:cs="Times New Roman"/>
          <w:sz w:val="24"/>
          <w:szCs w:val="24"/>
        </w:rPr>
        <w:t>d</w:t>
      </w:r>
      <w:r w:rsidRPr="00A867CB">
        <w:rPr>
          <w:rFonts w:ascii="Times New Roman" w:hAnsi="Times New Roman" w:cs="Times New Roman"/>
          <w:sz w:val="24"/>
          <w:szCs w:val="24"/>
        </w:rPr>
        <w:t xml:space="preserve">a igreja, que </w:t>
      </w:r>
      <w:r w:rsidR="00B91FD4">
        <w:rPr>
          <w:rFonts w:ascii="Times New Roman" w:hAnsi="Times New Roman" w:cs="Times New Roman"/>
          <w:sz w:val="24"/>
          <w:szCs w:val="24"/>
        </w:rPr>
        <w:t>tornou a fé</w:t>
      </w:r>
      <w:r w:rsidRPr="00A867CB">
        <w:rPr>
          <w:rFonts w:ascii="Times New Roman" w:hAnsi="Times New Roman" w:cs="Times New Roman"/>
          <w:sz w:val="24"/>
          <w:szCs w:val="24"/>
        </w:rPr>
        <w:t xml:space="preserve"> pública e coletiva. Todas as religiões se formaram</w:t>
      </w:r>
      <w:r w:rsidR="00546CA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quando massa</w:t>
      </w:r>
      <w:r w:rsidR="005C000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pessoas era</w:t>
      </w:r>
      <w:r w:rsidR="005C0006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ignorante</w:t>
      </w:r>
      <w:r w:rsidR="005C000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precisava</w:t>
      </w:r>
      <w:r w:rsidR="005C0006">
        <w:rPr>
          <w:rFonts w:ascii="Times New Roman" w:hAnsi="Times New Roman" w:cs="Times New Roman"/>
          <w:sz w:val="24"/>
          <w:szCs w:val="24"/>
        </w:rPr>
        <w:t>m</w:t>
      </w:r>
      <w:r w:rsidR="00BD5315">
        <w:rPr>
          <w:rFonts w:ascii="Times New Roman" w:hAnsi="Times New Roman" w:cs="Times New Roman"/>
          <w:sz w:val="24"/>
          <w:szCs w:val="24"/>
        </w:rPr>
        <w:t>, tal como as ovelhas,</w:t>
      </w:r>
      <w:r w:rsidR="005C000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um pastor. Entretanto</w:t>
      </w:r>
      <w:r w:rsidR="00BD531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intimidade </w:t>
      </w:r>
      <w:r w:rsidR="005C0006">
        <w:rPr>
          <w:rFonts w:ascii="Times New Roman" w:hAnsi="Times New Roman" w:cs="Times New Roman"/>
          <w:sz w:val="24"/>
          <w:szCs w:val="24"/>
        </w:rPr>
        <w:t xml:space="preserve">não é menos </w:t>
      </w:r>
      <w:r w:rsidRPr="00C5704C">
        <w:rPr>
          <w:rFonts w:ascii="Times New Roman" w:hAnsi="Times New Roman" w:cs="Times New Roman"/>
          <w:sz w:val="24"/>
          <w:szCs w:val="24"/>
        </w:rPr>
        <w:t>necessária à religião</w:t>
      </w:r>
      <w:r w:rsidR="00BD5315">
        <w:rPr>
          <w:rFonts w:ascii="Times New Roman" w:hAnsi="Times New Roman" w:cs="Times New Roman"/>
          <w:sz w:val="24"/>
          <w:szCs w:val="24"/>
        </w:rPr>
        <w:t>, e talvez seja até mais,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5315">
        <w:rPr>
          <w:rFonts w:ascii="Times New Roman" w:hAnsi="Times New Roman" w:cs="Times New Roman"/>
          <w:sz w:val="24"/>
          <w:szCs w:val="24"/>
        </w:rPr>
        <w:t xml:space="preserve">do </w:t>
      </w:r>
      <w:r w:rsidR="005C0006">
        <w:rPr>
          <w:rFonts w:ascii="Times New Roman" w:hAnsi="Times New Roman" w:cs="Times New Roman"/>
          <w:sz w:val="24"/>
          <w:szCs w:val="24"/>
        </w:rPr>
        <w:t>que o amor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Nenhum </w:t>
      </w:r>
      <w:r w:rsidRPr="001100E3">
        <w:rPr>
          <w:rFonts w:ascii="Times New Roman" w:hAnsi="Times New Roman" w:cs="Times New Roman"/>
          <w:sz w:val="24"/>
          <w:szCs w:val="24"/>
          <w:highlight w:val="yellow"/>
          <w:rPrChange w:id="2515" w:author="Daniela Mountian" w:date="2017-07-28T18:30:00Z">
            <w:rPr>
              <w:rFonts w:ascii="Times New Roman" w:hAnsi="Times New Roman" w:cs="Times New Roman"/>
              <w:sz w:val="24"/>
              <w:szCs w:val="24"/>
            </w:rPr>
          </w:rPrChange>
        </w:rPr>
        <w:t>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homem, por melhor que seja e por mais importante que seja </w:t>
      </w:r>
      <w:r w:rsidR="00BD5315">
        <w:rPr>
          <w:rFonts w:ascii="Times New Roman" w:hAnsi="Times New Roman" w:cs="Times New Roman"/>
          <w:sz w:val="24"/>
          <w:szCs w:val="24"/>
        </w:rPr>
        <w:t>o título que o paramenta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deve </w:t>
      </w:r>
      <w:r w:rsidR="00BD5315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pode violar a intimidade da fé, pois a exposição </w:t>
      </w:r>
      <w:r w:rsidR="00BD5315">
        <w:rPr>
          <w:rFonts w:ascii="Times New Roman" w:hAnsi="Times New Roman" w:cs="Times New Roman"/>
          <w:sz w:val="24"/>
          <w:szCs w:val="24"/>
        </w:rPr>
        <w:t xml:space="preserve">pública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fé pela igreja, num grau ainda </w:t>
      </w:r>
      <w:r w:rsidR="00BD5315">
        <w:rPr>
          <w:rFonts w:ascii="Times New Roman" w:hAnsi="Times New Roman" w:cs="Times New Roman"/>
          <w:sz w:val="24"/>
          <w:szCs w:val="24"/>
        </w:rPr>
        <w:t xml:space="preserve">maior que 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amor, </w:t>
      </w:r>
      <w:r w:rsidR="00BD5315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>o caminho da desilusão e da ruína espiritual. E será que</w:t>
      </w:r>
      <w:r w:rsidR="005135FE">
        <w:rPr>
          <w:rFonts w:ascii="Times New Roman" w:hAnsi="Times New Roman" w:cs="Times New Roman"/>
          <w:sz w:val="24"/>
          <w:szCs w:val="24"/>
        </w:rPr>
        <w:t xml:space="preserve"> </w:t>
      </w:r>
      <w:r w:rsidR="00BD5315">
        <w:rPr>
          <w:rFonts w:ascii="Times New Roman" w:hAnsi="Times New Roman" w:cs="Times New Roman"/>
          <w:sz w:val="24"/>
          <w:szCs w:val="24"/>
        </w:rPr>
        <w:t>um homem que declara sua fé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5315">
        <w:rPr>
          <w:rFonts w:ascii="Times New Roman" w:hAnsi="Times New Roman" w:cs="Times New Roman"/>
          <w:sz w:val="24"/>
          <w:szCs w:val="24"/>
        </w:rPr>
        <w:t xml:space="preserve">abertamente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está longe </w:t>
      </w:r>
      <w:r w:rsidR="00BD5315">
        <w:rPr>
          <w:rFonts w:ascii="Times New Roman" w:hAnsi="Times New Roman" w:cs="Times New Roman"/>
          <w:sz w:val="24"/>
          <w:szCs w:val="24"/>
        </w:rPr>
        <w:t>daquele que comete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ad</w:t>
      </w:r>
      <w:r w:rsidR="005135FE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lt</w:t>
      </w:r>
      <w:r w:rsidR="005135FE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r</w:t>
      </w:r>
      <w:r w:rsidR="005135FE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BD5315">
        <w:rPr>
          <w:rFonts w:ascii="Times New Roman" w:hAnsi="Times New Roman" w:cs="Times New Roman"/>
          <w:sz w:val="24"/>
          <w:szCs w:val="24"/>
        </w:rPr>
        <w:t>abertamente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? Se no passado a </w:t>
      </w:r>
      <w:r w:rsidR="00BD5315">
        <w:rPr>
          <w:rFonts w:ascii="Times New Roman" w:hAnsi="Times New Roman" w:cs="Times New Roman"/>
          <w:sz w:val="24"/>
          <w:szCs w:val="24"/>
        </w:rPr>
        <w:t>expressão pública</w:t>
      </w:r>
      <w:r w:rsidR="00BD531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fé era uma triste necessidade, no futuro a intimidade da fé se tornará uma necessidade inevitável. A intimidade é o único caminho para a renovação religiosa. As pessoas podem saber que </w:t>
      </w:r>
      <w:r w:rsidR="00BD5315">
        <w:rPr>
          <w:rFonts w:ascii="Times New Roman" w:hAnsi="Times New Roman" w:cs="Times New Roman"/>
          <w:sz w:val="24"/>
          <w:szCs w:val="24"/>
        </w:rPr>
        <w:t xml:space="preserve">um sujeito </w:t>
      </w:r>
      <w:r w:rsidRPr="00C5704C">
        <w:rPr>
          <w:rFonts w:ascii="Times New Roman" w:hAnsi="Times New Roman" w:cs="Times New Roman"/>
          <w:sz w:val="24"/>
          <w:szCs w:val="24"/>
        </w:rPr>
        <w:t>está apaixonado, mas não devem saber</w:t>
      </w:r>
      <w:r w:rsidR="00BD5315">
        <w:rPr>
          <w:rFonts w:ascii="Times New Roman" w:hAnsi="Times New Roman" w:cs="Times New Roman"/>
          <w:sz w:val="24"/>
          <w:szCs w:val="24"/>
        </w:rPr>
        <w:t xml:space="preserve"> como ele ama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D5315">
        <w:rPr>
          <w:rFonts w:ascii="Times New Roman" w:hAnsi="Times New Roman" w:cs="Times New Roman"/>
          <w:sz w:val="24"/>
          <w:szCs w:val="24"/>
        </w:rPr>
        <w:t>podem apenas imagin</w:t>
      </w:r>
      <w:r w:rsidR="005135FE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mesmo vale para a religião. </w:t>
      </w:r>
      <w:r w:rsidR="00BD5315">
        <w:rPr>
          <w:rFonts w:ascii="Times New Roman" w:hAnsi="Times New Roman" w:cs="Times New Roman"/>
          <w:sz w:val="24"/>
          <w:szCs w:val="24"/>
        </w:rPr>
        <w:t>A importância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rit</w:t>
      </w:r>
      <w:r w:rsidR="00BD531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priva a religião d</w:t>
      </w:r>
      <w:r w:rsidR="00BD531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intimidade, deve enfraquecer, </w:t>
      </w:r>
      <w:del w:id="2516" w:author="Daniela Mountian" w:date="2017-08-28T17:28:00Z">
        <w:r w:rsidRPr="00C5704C" w:rsidDel="005653BB">
          <w:rPr>
            <w:rFonts w:ascii="Times New Roman" w:hAnsi="Times New Roman" w:cs="Times New Roman"/>
            <w:sz w:val="24"/>
            <w:szCs w:val="24"/>
          </w:rPr>
          <w:delText>e</w:delText>
        </w:r>
        <w:r w:rsidR="00BD5315" w:rsidDel="005653BB">
          <w:rPr>
            <w:rFonts w:ascii="Times New Roman" w:hAnsi="Times New Roman" w:cs="Times New Roman"/>
            <w:sz w:val="24"/>
            <w:szCs w:val="24"/>
          </w:rPr>
          <w:delText>nquanto</w:delText>
        </w:r>
      </w:del>
      <w:ins w:id="2517" w:author="Daniela Mountian" w:date="2017-08-28T17:28:00Z">
        <w:r w:rsidR="005653BB">
          <w:rPr>
            <w:rFonts w:ascii="Times New Roman" w:hAnsi="Times New Roman" w:cs="Times New Roman"/>
            <w:sz w:val="24"/>
            <w:szCs w:val="24"/>
          </w:rPr>
          <w:t>ao passo que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significado da fé íntima deve aumentar... </w:t>
      </w:r>
    </w:p>
    <w:p w:rsidR="0024094F" w:rsidRPr="00C5704C" w:rsidRDefault="0024094F" w:rsidP="001E66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se tranquilizou Andrei Kopóssov, o filho ilegítimo do Anticristo</w:t>
      </w:r>
      <w:r w:rsidR="005135F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Dã</w:t>
      </w:r>
      <w:r w:rsidR="005135F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 uma mulher russa, Vera Kopóssova, da cidade de Bor, da região de Górki. </w:t>
      </w:r>
      <w:r w:rsidR="005135FE">
        <w:rPr>
          <w:rFonts w:ascii="Times New Roman" w:hAnsi="Times New Roman" w:cs="Times New Roman"/>
          <w:sz w:val="24"/>
          <w:szCs w:val="24"/>
        </w:rPr>
        <w:t>Ele 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o </w:t>
      </w:r>
      <w:r w:rsidR="005135FE">
        <w:rPr>
          <w:rFonts w:ascii="Times New Roman" w:hAnsi="Times New Roman" w:cs="Times New Roman"/>
          <w:sz w:val="24"/>
          <w:szCs w:val="24"/>
        </w:rPr>
        <w:t>atormentava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determinou com clareza seu caminho. </w:t>
      </w:r>
      <w:r w:rsidR="005135F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le sabia que </w:t>
      </w:r>
      <w:r w:rsidR="005135FE">
        <w:rPr>
          <w:rFonts w:ascii="Times New Roman" w:hAnsi="Times New Roman" w:cs="Times New Roman"/>
          <w:sz w:val="24"/>
          <w:szCs w:val="24"/>
        </w:rPr>
        <w:t>acreditava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Deus e por isso </w:t>
      </w:r>
      <w:r w:rsidR="005944CD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sentia no direito de prevenir </w:t>
      </w:r>
      <w:r w:rsidR="005944CD">
        <w:rPr>
          <w:rFonts w:ascii="Times New Roman" w:hAnsi="Times New Roman" w:cs="Times New Roman"/>
          <w:sz w:val="24"/>
          <w:szCs w:val="24"/>
        </w:rPr>
        <w:t xml:space="preserve">os outros </w:t>
      </w:r>
      <w:r w:rsidRPr="00C5704C">
        <w:rPr>
          <w:rFonts w:ascii="Times New Roman" w:hAnsi="Times New Roman" w:cs="Times New Roman"/>
          <w:sz w:val="24"/>
          <w:szCs w:val="24"/>
        </w:rPr>
        <w:t>da tentação religiosa que se aproxima</w:t>
      </w:r>
      <w:r w:rsidR="005135FE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Rússia </w:t>
      </w:r>
      <w:r w:rsidR="005135FE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5135F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5944CD" w:rsidRPr="00C5704C">
        <w:rPr>
          <w:rFonts w:ascii="Times New Roman" w:hAnsi="Times New Roman" w:cs="Times New Roman"/>
          <w:sz w:val="24"/>
          <w:szCs w:val="24"/>
        </w:rPr>
        <w:t>t</w:t>
      </w:r>
      <w:r w:rsidR="005944CD">
        <w:rPr>
          <w:rFonts w:ascii="Times New Roman" w:hAnsi="Times New Roman" w:cs="Times New Roman"/>
          <w:sz w:val="24"/>
          <w:szCs w:val="24"/>
        </w:rPr>
        <w:t>é</w:t>
      </w:r>
      <w:r w:rsidR="005944CD" w:rsidRPr="00C5704C">
        <w:rPr>
          <w:rFonts w:ascii="Times New Roman" w:hAnsi="Times New Roman" w:cs="Times New Roman"/>
          <w:sz w:val="24"/>
          <w:szCs w:val="24"/>
        </w:rPr>
        <w:t xml:space="preserve">dio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5135F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ateístas oficiais e </w:t>
      </w:r>
      <w:r w:rsidR="005401A9">
        <w:rPr>
          <w:rFonts w:ascii="Times New Roman" w:hAnsi="Times New Roman" w:cs="Times New Roman"/>
          <w:sz w:val="24"/>
          <w:szCs w:val="24"/>
        </w:rPr>
        <w:t>desprovidos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talento, </w:t>
      </w:r>
      <w:r w:rsidR="00831D7E">
        <w:rPr>
          <w:rFonts w:ascii="Times New Roman" w:hAnsi="Times New Roman" w:cs="Times New Roman"/>
          <w:sz w:val="24"/>
          <w:szCs w:val="24"/>
        </w:rPr>
        <w:t xml:space="preserve">advertindo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no futuro a religião seria o </w:t>
      </w:r>
      <w:r w:rsidR="00831D7E">
        <w:rPr>
          <w:rFonts w:ascii="Times New Roman" w:hAnsi="Times New Roman" w:cs="Times New Roman"/>
          <w:sz w:val="24"/>
          <w:szCs w:val="24"/>
        </w:rPr>
        <w:t>grande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perigo </w:t>
      </w:r>
      <w:r w:rsidR="00831D7E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Rússia. </w:t>
      </w:r>
      <w:r w:rsidR="00831D7E">
        <w:rPr>
          <w:rFonts w:ascii="Times New Roman" w:hAnsi="Times New Roman" w:cs="Times New Roman"/>
          <w:sz w:val="24"/>
          <w:szCs w:val="24"/>
        </w:rPr>
        <w:t>Ele seria odiado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posição antirreligiosa</w:t>
      </w:r>
      <w:del w:id="2518" w:author="Daniela Mountian" w:date="2017-08-28T17:31:00Z">
        <w:r w:rsidR="006D108A" w:rsidDel="005653BB">
          <w:rPr>
            <w:rFonts w:ascii="Times New Roman" w:hAnsi="Times New Roman" w:cs="Times New Roman"/>
            <w:sz w:val="24"/>
            <w:szCs w:val="24"/>
          </w:rPr>
          <w:delText>;</w:delText>
        </w:r>
      </w:del>
      <w:ins w:id="2519" w:author="Daniela Mountian" w:date="2017-08-28T17:31:00Z">
        <w:r w:rsidR="005653BB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5653BB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1D7E">
        <w:rPr>
          <w:rFonts w:ascii="Times New Roman" w:hAnsi="Times New Roman" w:cs="Times New Roman"/>
          <w:sz w:val="24"/>
          <w:szCs w:val="24"/>
        </w:rPr>
        <w:t xml:space="preserve">em círculos </w:t>
      </w:r>
      <w:r w:rsidRPr="00C5704C">
        <w:rPr>
          <w:rFonts w:ascii="Times New Roman" w:hAnsi="Times New Roman" w:cs="Times New Roman"/>
          <w:sz w:val="24"/>
          <w:szCs w:val="24"/>
        </w:rPr>
        <w:t>antigovernamenta</w:t>
      </w:r>
      <w:r w:rsidR="00831D7E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oficia</w:t>
      </w:r>
      <w:r w:rsidR="00831D7E">
        <w:rPr>
          <w:rFonts w:ascii="Times New Roman" w:hAnsi="Times New Roman" w:cs="Times New Roman"/>
          <w:sz w:val="24"/>
          <w:szCs w:val="24"/>
        </w:rPr>
        <w:t>is</w:t>
      </w:r>
      <w:r w:rsidR="006D108A" w:rsidRPr="006D108A">
        <w:rPr>
          <w:rFonts w:ascii="Times New Roman" w:hAnsi="Times New Roman" w:cs="Times New Roman"/>
          <w:sz w:val="24"/>
          <w:szCs w:val="24"/>
        </w:rPr>
        <w:t xml:space="preserve"> </w:t>
      </w:r>
      <w:r w:rsidR="006D108A">
        <w:rPr>
          <w:rFonts w:ascii="Times New Roman" w:hAnsi="Times New Roman" w:cs="Times New Roman"/>
          <w:sz w:val="24"/>
          <w:szCs w:val="24"/>
        </w:rPr>
        <w:t>despertaria risos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831D7E">
        <w:rPr>
          <w:rFonts w:ascii="Times New Roman" w:hAnsi="Times New Roman" w:cs="Times New Roman"/>
          <w:sz w:val="24"/>
          <w:szCs w:val="24"/>
        </w:rPr>
        <w:t>em círculos oficia</w:t>
      </w:r>
      <w:r w:rsidR="006D108A">
        <w:rPr>
          <w:rFonts w:ascii="Times New Roman" w:hAnsi="Times New Roman" w:cs="Times New Roman"/>
          <w:sz w:val="24"/>
          <w:szCs w:val="24"/>
        </w:rPr>
        <w:t>is</w:t>
      </w:r>
      <w:r w:rsidR="00831D7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tentar</w:t>
      </w:r>
      <w:r w:rsidR="00ED157C">
        <w:rPr>
          <w:rFonts w:ascii="Times New Roman" w:hAnsi="Times New Roman" w:cs="Times New Roman"/>
          <w:sz w:val="24"/>
          <w:szCs w:val="24"/>
        </w:rPr>
        <w:t>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aproveitar dele, como Pilatos tentara se aproveitar da advertência de Cristo contra a </w:t>
      </w:r>
      <w:r w:rsidR="00831D7E">
        <w:rPr>
          <w:rFonts w:ascii="Times New Roman" w:hAnsi="Times New Roman" w:cs="Times New Roman"/>
          <w:sz w:val="24"/>
          <w:szCs w:val="24"/>
        </w:rPr>
        <w:t xml:space="preserve">envelhecida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Lei de Moisés, Lei </w:t>
      </w:r>
      <w:r w:rsidR="00831D7E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Jesus Cristo, um judeu, acreditava com todas as forças de sua grande alma.</w:t>
      </w:r>
    </w:p>
    <w:p w:rsidR="0024094F" w:rsidRPr="00C5704C" w:rsidRDefault="0024094F" w:rsidP="0014023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Quando Andrei Kopóssov, filho do Anticristo, entendeu </w:t>
      </w:r>
      <w:r w:rsidR="00831D7E">
        <w:rPr>
          <w:rFonts w:ascii="Times New Roman" w:hAnsi="Times New Roman" w:cs="Times New Roman"/>
          <w:sz w:val="24"/>
          <w:szCs w:val="24"/>
        </w:rPr>
        <w:t>a orientação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antirreligiosa</w:t>
      </w:r>
      <w:r w:rsidR="00831D7E">
        <w:rPr>
          <w:rFonts w:ascii="Times New Roman" w:hAnsi="Times New Roman" w:cs="Times New Roman"/>
          <w:sz w:val="24"/>
          <w:szCs w:val="24"/>
        </w:rPr>
        <w:t xml:space="preserve"> a que fora predestinado</w:t>
      </w:r>
      <w:r w:rsidRPr="00C5704C">
        <w:rPr>
          <w:rFonts w:ascii="Times New Roman" w:hAnsi="Times New Roman" w:cs="Times New Roman"/>
          <w:sz w:val="24"/>
          <w:szCs w:val="24"/>
        </w:rPr>
        <w:t>, a profetisa Pelágia, filha adotiva do Anticristo, que estava com Sav</w:t>
      </w:r>
      <w:r w:rsidR="00831D7E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no jardim</w:t>
      </w:r>
      <w:r w:rsidR="006D108A">
        <w:rPr>
          <w:rFonts w:ascii="Times New Roman" w:hAnsi="Times New Roman" w:cs="Times New Roman"/>
          <w:sz w:val="24"/>
          <w:szCs w:val="24"/>
        </w:rPr>
        <w:t xml:space="preserve"> escuro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da</w:t>
      </w:r>
      <w:r w:rsidR="00797A0E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cha, sentiu isso </w:t>
      </w:r>
      <w:r w:rsidR="00831D7E">
        <w:rPr>
          <w:rFonts w:ascii="Times New Roman" w:hAnsi="Times New Roman" w:cs="Times New Roman"/>
          <w:sz w:val="24"/>
          <w:szCs w:val="24"/>
        </w:rPr>
        <w:t>por meio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pequeno </w:t>
      </w:r>
      <w:r w:rsidR="00831D7E">
        <w:rPr>
          <w:rFonts w:ascii="Times New Roman" w:hAnsi="Times New Roman" w:cs="Times New Roman"/>
          <w:sz w:val="24"/>
          <w:szCs w:val="24"/>
        </w:rPr>
        <w:t>baque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coração e disse, sorrindo:</w:t>
      </w:r>
    </w:p>
    <w:p w:rsidR="0024094F" w:rsidRPr="00C5704C" w:rsidRDefault="00797A0E" w:rsidP="008B1E9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li, eu gostei do seu amigo Andrei, mas ele é muito jovem, e</w:t>
      </w:r>
      <w:r w:rsidR="00831D7E">
        <w:rPr>
          <w:rFonts w:ascii="Times New Roman" w:hAnsi="Times New Roman" w:cs="Times New Roman"/>
          <w:sz w:val="24"/>
          <w:szCs w:val="24"/>
        </w:rPr>
        <w:t>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831D7E">
        <w:rPr>
          <w:rFonts w:ascii="Times New Roman" w:hAnsi="Times New Roman" w:cs="Times New Roman"/>
          <w:sz w:val="24"/>
          <w:szCs w:val="24"/>
        </w:rPr>
        <w:t>serve para mim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831D7E" w:rsidP="00A757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Fazia tempo que e</w:t>
      </w:r>
      <w:r w:rsidR="0024094F" w:rsidRPr="00C5704C">
        <w:rPr>
          <w:rFonts w:ascii="Times New Roman" w:hAnsi="Times New Roman" w:cs="Times New Roman"/>
          <w:sz w:val="24"/>
          <w:szCs w:val="24"/>
        </w:rPr>
        <w:t>ntre ela e Sav</w:t>
      </w:r>
      <w:r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havia se estabelecido </w:t>
      </w:r>
      <w:r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>rela</w:t>
      </w:r>
      <w:r>
        <w:rPr>
          <w:rFonts w:ascii="Times New Roman" w:hAnsi="Times New Roman" w:cs="Times New Roman"/>
          <w:sz w:val="24"/>
          <w:szCs w:val="24"/>
        </w:rPr>
        <w:t>ção sincera e amistosa, como entre duas amigas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com </w:t>
      </w:r>
      <w:r>
        <w:rPr>
          <w:rFonts w:ascii="Times New Roman" w:hAnsi="Times New Roman" w:cs="Times New Roman"/>
          <w:sz w:val="24"/>
          <w:szCs w:val="24"/>
        </w:rPr>
        <w:t>ajuda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 uma mulher inteligente impede o homem que não ama de dar passos arriscados.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isso dura muito tempo, </w:t>
      </w:r>
      <w:r w:rsidR="00402C97">
        <w:rPr>
          <w:rFonts w:ascii="Times New Roman" w:hAnsi="Times New Roman" w:cs="Times New Roman"/>
          <w:sz w:val="24"/>
          <w:szCs w:val="24"/>
        </w:rPr>
        <w:t>o</w:t>
      </w:r>
      <w:r w:rsidR="00402C9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 realmente começa a entender cada sensação </w:t>
      </w:r>
      <w:r w:rsidR="00402C97" w:rsidRPr="00C5704C">
        <w:rPr>
          <w:rFonts w:ascii="Times New Roman" w:hAnsi="Times New Roman" w:cs="Times New Roman"/>
          <w:sz w:val="24"/>
          <w:szCs w:val="24"/>
        </w:rPr>
        <w:t>des</w:t>
      </w:r>
      <w:r w:rsidR="00402C97">
        <w:rPr>
          <w:rFonts w:ascii="Times New Roman" w:hAnsi="Times New Roman" w:cs="Times New Roman"/>
          <w:sz w:val="24"/>
          <w:szCs w:val="24"/>
        </w:rPr>
        <w:t>s</w:t>
      </w:r>
      <w:r w:rsidR="00402C97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mulher, e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vida torna-se </w:t>
      </w:r>
      <w:r>
        <w:rPr>
          <w:rFonts w:ascii="Times New Roman" w:hAnsi="Times New Roman" w:cs="Times New Roman"/>
          <w:sz w:val="24"/>
          <w:szCs w:val="24"/>
        </w:rPr>
        <w:t>praticamente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5DA9">
        <w:rPr>
          <w:rFonts w:ascii="Times New Roman" w:hAnsi="Times New Roman" w:cs="Times New Roman"/>
          <w:sz w:val="24"/>
          <w:szCs w:val="24"/>
        </w:rPr>
        <w:t>um prosseguimento da dela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02C97" w:rsidP="008A4E1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831D7E">
        <w:rPr>
          <w:rFonts w:ascii="Times New Roman" w:hAnsi="Times New Roman" w:cs="Times New Roman"/>
          <w:sz w:val="24"/>
          <w:szCs w:val="24"/>
        </w:rPr>
        <w:t>caiu de amores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você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831D7E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apaixonou-se </w:t>
      </w:r>
      <w:r w:rsidR="005401A9">
        <w:rPr>
          <w:rFonts w:ascii="Times New Roman" w:hAnsi="Times New Roman" w:cs="Times New Roman"/>
          <w:sz w:val="24"/>
          <w:szCs w:val="24"/>
        </w:rPr>
        <w:t>num instante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831D7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mesmo </w:t>
      </w:r>
      <w:r w:rsidR="00831D7E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encontrasse outra </w:t>
      </w:r>
      <w:r w:rsidR="00831D7E">
        <w:rPr>
          <w:rFonts w:ascii="Times New Roman" w:hAnsi="Times New Roman" w:cs="Times New Roman"/>
          <w:sz w:val="24"/>
          <w:szCs w:val="24"/>
        </w:rPr>
        <w:t xml:space="preserve">mulher,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831D7E">
        <w:rPr>
          <w:rFonts w:ascii="Times New Roman" w:hAnsi="Times New Roman" w:cs="Times New Roman"/>
          <w:sz w:val="24"/>
          <w:szCs w:val="24"/>
        </w:rPr>
        <w:t>seria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feliz.</w:t>
      </w:r>
    </w:p>
    <w:p w:rsidR="0024094F" w:rsidRPr="00C5704C" w:rsidRDefault="00402C97" w:rsidP="00BA0D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831D7E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vive para ser feliz ao lado de uma mulher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profetisa Pelágia. </w:t>
      </w:r>
    </w:p>
    <w:p w:rsidR="0024094F" w:rsidRPr="00C5704C" w:rsidRDefault="00402C97" w:rsidP="00BA0D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Vássia também se apaixonou por você </w:t>
      </w:r>
      <w:r w:rsidR="00D035D1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D035D1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apesar de ser um </w:t>
      </w:r>
      <w:r w:rsidR="00831D7E">
        <w:rPr>
          <w:rFonts w:ascii="Times New Roman" w:hAnsi="Times New Roman" w:cs="Times New Roman"/>
          <w:sz w:val="24"/>
          <w:szCs w:val="24"/>
        </w:rPr>
        <w:t>desbocado</w:t>
      </w:r>
      <w:r w:rsidR="0024094F" w:rsidRPr="00C5704C">
        <w:rPr>
          <w:rFonts w:ascii="Times New Roman" w:hAnsi="Times New Roman" w:cs="Times New Roman"/>
          <w:sz w:val="24"/>
          <w:szCs w:val="24"/>
        </w:rPr>
        <w:t>... É um homem infeliz.</w:t>
      </w:r>
    </w:p>
    <w:p w:rsidR="0024094F" w:rsidRPr="00C5704C" w:rsidRDefault="00D035D1" w:rsidP="00342A6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sei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profetisa Pelágia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ele não </w:t>
      </w:r>
      <w:r>
        <w:rPr>
          <w:rFonts w:ascii="Times New Roman" w:hAnsi="Times New Roman" w:cs="Times New Roman"/>
          <w:sz w:val="24"/>
          <w:szCs w:val="24"/>
        </w:rPr>
        <w:t>sofrerá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31D7E">
        <w:rPr>
          <w:rFonts w:ascii="Times New Roman" w:hAnsi="Times New Roman" w:cs="Times New Roman"/>
          <w:sz w:val="24"/>
          <w:szCs w:val="24"/>
        </w:rPr>
        <w:t>se atormentará</w:t>
      </w:r>
      <w:ins w:id="2520" w:author="Leila" w:date="2016-07-24T21:55:00Z">
        <w:r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por muito tempo.</w:t>
      </w:r>
    </w:p>
    <w:p w:rsidR="0024094F" w:rsidRPr="00AD1E2B" w:rsidRDefault="006A2200" w:rsidP="003A1E1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repente </w:t>
      </w:r>
      <w:r>
        <w:rPr>
          <w:rFonts w:ascii="Times New Roman" w:hAnsi="Times New Roman" w:cs="Times New Roman"/>
          <w:sz w:val="24"/>
          <w:szCs w:val="24"/>
        </w:rPr>
        <w:t xml:space="preserve">nos olhos dela surgiu </w:t>
      </w:r>
      <w:r w:rsidR="0024094F" w:rsidRPr="00C5704C">
        <w:rPr>
          <w:rFonts w:ascii="Times New Roman" w:hAnsi="Times New Roman" w:cs="Times New Roman"/>
          <w:sz w:val="24"/>
          <w:szCs w:val="24"/>
        </w:rPr>
        <w:t>um reflexo impuro</w:t>
      </w:r>
      <w:ins w:id="2521" w:author="Daniela Mountian" w:date="2017-08-28T17:37:00Z">
        <w:r w:rsidR="00ED486E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no tom rubro-escuro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D1E2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ginja 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matiza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ferro incandescente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as brasas d</w:t>
      </w:r>
      <w:r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fogueira </w:t>
      </w:r>
      <w:r>
        <w:rPr>
          <w:rFonts w:ascii="Times New Roman" w:hAnsi="Times New Roman" w:cs="Times New Roman"/>
          <w:sz w:val="24"/>
          <w:szCs w:val="24"/>
        </w:rPr>
        <w:t>se extinguindo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 a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cor cruel do castigo celestial que a profetisa </w:t>
      </w:r>
      <w:r w:rsidR="00AD1E2B">
        <w:rPr>
          <w:rFonts w:ascii="Times New Roman" w:hAnsi="Times New Roman" w:cs="Times New Roman"/>
          <w:sz w:val="24"/>
          <w:szCs w:val="24"/>
        </w:rPr>
        <w:t>recebera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00E3">
        <w:rPr>
          <w:rFonts w:ascii="Times New Roman" w:hAnsi="Times New Roman" w:cs="Times New Roman"/>
          <w:sz w:val="24"/>
          <w:szCs w:val="24"/>
        </w:rPr>
        <w:t xml:space="preserve">como legado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AD1E2B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pai adotivo, o Anticristo. Toda vida, bondosa ou </w:t>
      </w:r>
      <w:r w:rsidR="00AD1E2B">
        <w:rPr>
          <w:rFonts w:ascii="Times New Roman" w:hAnsi="Times New Roman" w:cs="Times New Roman"/>
          <w:sz w:val="24"/>
          <w:szCs w:val="24"/>
        </w:rPr>
        <w:t>perversa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termina </w:t>
      </w:r>
      <w:r w:rsidR="00AD1E2B">
        <w:rPr>
          <w:rFonts w:ascii="Times New Roman" w:hAnsi="Times New Roman" w:cs="Times New Roman"/>
          <w:sz w:val="24"/>
          <w:szCs w:val="24"/>
        </w:rPr>
        <w:t>sob domínio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35D1" w:rsidRPr="00C5704C">
        <w:rPr>
          <w:rFonts w:ascii="Times New Roman" w:hAnsi="Times New Roman" w:cs="Times New Roman"/>
          <w:sz w:val="24"/>
          <w:szCs w:val="24"/>
        </w:rPr>
        <w:t>des</w:t>
      </w:r>
      <w:r w:rsidR="00D035D1">
        <w:rPr>
          <w:rFonts w:ascii="Times New Roman" w:hAnsi="Times New Roman" w:cs="Times New Roman"/>
          <w:sz w:val="24"/>
          <w:szCs w:val="24"/>
        </w:rPr>
        <w:t>s</w:t>
      </w:r>
      <w:r w:rsidR="00D035D1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cor...</w:t>
      </w:r>
    </w:p>
    <w:p w:rsidR="0024094F" w:rsidRPr="00C5704C" w:rsidRDefault="0024094F" w:rsidP="00BF283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AD1E2B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nunca </w:t>
      </w:r>
      <w:r w:rsidR="00AD1E2B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D1E2B">
        <w:rPr>
          <w:rFonts w:ascii="Times New Roman" w:hAnsi="Times New Roman" w:cs="Times New Roman"/>
          <w:sz w:val="24"/>
          <w:szCs w:val="24"/>
        </w:rPr>
        <w:t xml:space="preserve">visto </w:t>
      </w:r>
      <w:r w:rsidRPr="00C5704C">
        <w:rPr>
          <w:rFonts w:ascii="Times New Roman" w:hAnsi="Times New Roman" w:cs="Times New Roman"/>
          <w:sz w:val="24"/>
          <w:szCs w:val="24"/>
        </w:rPr>
        <w:t>nada parecido, pois o jardim se iluminou e as macieiras bem cuidadas</w:t>
      </w:r>
      <w:r w:rsidR="00AD1E2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troncos caiados</w:t>
      </w:r>
      <w:r w:rsidR="00AD1E2B">
        <w:rPr>
          <w:rFonts w:ascii="Times New Roman" w:hAnsi="Times New Roman" w:cs="Times New Roman"/>
          <w:sz w:val="24"/>
          <w:szCs w:val="24"/>
        </w:rPr>
        <w:t>, ficaram visíveis</w:t>
      </w:r>
      <w:r w:rsidRPr="00C5704C">
        <w:rPr>
          <w:rFonts w:ascii="Times New Roman" w:hAnsi="Times New Roman" w:cs="Times New Roman"/>
          <w:sz w:val="24"/>
          <w:szCs w:val="24"/>
        </w:rPr>
        <w:t>. Um homem s</w:t>
      </w:r>
      <w:r w:rsidR="00A25DA9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vendo </w:t>
      </w:r>
      <w:r w:rsidR="00A25DA9">
        <w:rPr>
          <w:rFonts w:ascii="Times New Roman" w:hAnsi="Times New Roman" w:cs="Times New Roman"/>
          <w:sz w:val="24"/>
          <w:szCs w:val="24"/>
        </w:rPr>
        <w:t>isso surgir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mulher amada, teria perdido o juízo, mas Sav</w:t>
      </w:r>
      <w:r w:rsidR="00A25DA9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já </w:t>
      </w:r>
      <w:r w:rsidR="00A25DA9">
        <w:rPr>
          <w:rFonts w:ascii="Times New Roman" w:hAnsi="Times New Roman" w:cs="Times New Roman"/>
          <w:sz w:val="24"/>
          <w:szCs w:val="24"/>
        </w:rPr>
        <w:t>havia passado</w:t>
      </w:r>
      <w:r w:rsidR="00D035D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5DA9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5DA9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tratamento n</w:t>
      </w:r>
      <w:r w:rsidR="00A25DA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5DA9">
        <w:rPr>
          <w:rFonts w:ascii="Times New Roman" w:hAnsi="Times New Roman" w:cs="Times New Roman"/>
          <w:sz w:val="24"/>
          <w:szCs w:val="24"/>
        </w:rPr>
        <w:t>clínica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psiquiátric</w:t>
      </w:r>
      <w:r w:rsidR="00A25DA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agora </w:t>
      </w:r>
      <w:r w:rsidR="00A25DA9">
        <w:rPr>
          <w:rFonts w:ascii="Times New Roman" w:hAnsi="Times New Roman" w:cs="Times New Roman"/>
          <w:sz w:val="24"/>
          <w:szCs w:val="24"/>
        </w:rPr>
        <w:t>se sentia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atraído pela alquimia com a mesma paixão que</w:t>
      </w:r>
      <w:r w:rsidR="00A25DA9">
        <w:rPr>
          <w:rFonts w:ascii="Times New Roman" w:hAnsi="Times New Roman" w:cs="Times New Roman"/>
          <w:sz w:val="24"/>
          <w:szCs w:val="24"/>
        </w:rPr>
        <w:t xml:space="preserve"> o atraía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</w:t>
      </w:r>
      <w:r w:rsidR="00A25DA9">
        <w:rPr>
          <w:rFonts w:ascii="Times New Roman" w:hAnsi="Times New Roman" w:cs="Times New Roman"/>
          <w:sz w:val="24"/>
          <w:szCs w:val="24"/>
        </w:rPr>
        <w:t xml:space="preserve">tenra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juventude, para o doce pecado dos </w:t>
      </w:r>
      <w:r w:rsidR="00A25DA9">
        <w:rPr>
          <w:rFonts w:ascii="Times New Roman" w:hAnsi="Times New Roman" w:cs="Times New Roman"/>
          <w:sz w:val="24"/>
          <w:szCs w:val="24"/>
        </w:rPr>
        <w:t>solitários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25DA9">
        <w:rPr>
          <w:rFonts w:ascii="Times New Roman" w:hAnsi="Times New Roman" w:cs="Times New Roman"/>
          <w:sz w:val="24"/>
          <w:szCs w:val="24"/>
        </w:rPr>
        <w:t>Ele t</w:t>
      </w:r>
      <w:r w:rsidRPr="00C5704C">
        <w:rPr>
          <w:rFonts w:ascii="Times New Roman" w:hAnsi="Times New Roman" w:cs="Times New Roman"/>
          <w:sz w:val="24"/>
          <w:szCs w:val="24"/>
        </w:rPr>
        <w:t xml:space="preserve">ambém tinha </w:t>
      </w:r>
      <w:r w:rsidR="00A25DA9">
        <w:rPr>
          <w:rFonts w:ascii="Times New Roman" w:hAnsi="Times New Roman" w:cs="Times New Roman"/>
          <w:sz w:val="24"/>
          <w:szCs w:val="24"/>
        </w:rPr>
        <w:t xml:space="preserve">seus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acessos, </w:t>
      </w:r>
      <w:r w:rsidR="00A25DA9">
        <w:rPr>
          <w:rFonts w:ascii="Times New Roman" w:hAnsi="Times New Roman" w:cs="Times New Roman"/>
          <w:sz w:val="24"/>
          <w:szCs w:val="24"/>
        </w:rPr>
        <w:t>mas não se afligia</w:t>
      </w:r>
      <w:r w:rsidR="00911624">
        <w:rPr>
          <w:rFonts w:ascii="Times New Roman" w:hAnsi="Times New Roman" w:cs="Times New Roman"/>
          <w:sz w:val="24"/>
          <w:szCs w:val="24"/>
        </w:rPr>
        <w:t xml:space="preserve"> com eles</w:t>
      </w:r>
      <w:r w:rsidR="00A164D9">
        <w:rPr>
          <w:rFonts w:ascii="Times New Roman" w:hAnsi="Times New Roman" w:cs="Times New Roman"/>
          <w:sz w:val="24"/>
          <w:szCs w:val="24"/>
        </w:rPr>
        <w:t>:</w:t>
      </w:r>
      <w:r w:rsidR="00A164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simplesmente, </w:t>
      </w:r>
      <w:r w:rsidR="00A164D9">
        <w:rPr>
          <w:rFonts w:ascii="Times New Roman" w:hAnsi="Times New Roman" w:cs="Times New Roman"/>
          <w:sz w:val="24"/>
          <w:szCs w:val="24"/>
        </w:rPr>
        <w:t>em tais</w:t>
      </w:r>
      <w:r w:rsidR="00A164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momentos, os pensamentos</w:t>
      </w:r>
      <w:r w:rsidR="00A25DA9">
        <w:rPr>
          <w:rFonts w:ascii="Times New Roman" w:hAnsi="Times New Roman" w:cs="Times New Roman"/>
          <w:sz w:val="24"/>
          <w:szCs w:val="24"/>
        </w:rPr>
        <w:t xml:space="preserve"> contínuos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A25DA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atormentavam</w:t>
      </w:r>
      <w:r w:rsidR="00A25DA9">
        <w:rPr>
          <w:rFonts w:ascii="Times New Roman" w:hAnsi="Times New Roman" w:cs="Times New Roman"/>
          <w:sz w:val="24"/>
          <w:szCs w:val="24"/>
        </w:rPr>
        <w:t xml:space="preserve"> tornavam-se mais insistentes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Assim, </w:t>
      </w:r>
      <w:r w:rsidR="00911624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a pedir a </w:t>
      </w:r>
      <w:r w:rsidR="00A164D9" w:rsidRPr="00C5704C">
        <w:rPr>
          <w:rFonts w:ascii="Times New Roman" w:hAnsi="Times New Roman" w:cs="Times New Roman"/>
          <w:sz w:val="24"/>
          <w:szCs w:val="24"/>
        </w:rPr>
        <w:t>Rut</w:t>
      </w:r>
      <w:r w:rsidR="00A164D9">
        <w:rPr>
          <w:rFonts w:ascii="Times New Roman" w:hAnsi="Times New Roman" w:cs="Times New Roman"/>
          <w:sz w:val="24"/>
          <w:szCs w:val="24"/>
        </w:rPr>
        <w:t>h</w:t>
      </w:r>
      <w:r w:rsidR="00A164D9" w:rsidRPr="00C5704C">
        <w:rPr>
          <w:rFonts w:ascii="Times New Roman" w:hAnsi="Times New Roman" w:cs="Times New Roman"/>
          <w:sz w:val="24"/>
          <w:szCs w:val="24"/>
        </w:rPr>
        <w:t>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-Pelágia que lhe </w:t>
      </w:r>
      <w:r w:rsidR="00911624">
        <w:rPr>
          <w:rFonts w:ascii="Times New Roman" w:hAnsi="Times New Roman" w:cs="Times New Roman"/>
          <w:sz w:val="24"/>
          <w:szCs w:val="24"/>
        </w:rPr>
        <w:t>desse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pouco de seu sangue.</w:t>
      </w:r>
    </w:p>
    <w:p w:rsidR="0024094F" w:rsidRPr="00C5704C" w:rsidRDefault="00A164D9" w:rsidP="0087702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Qualquer pessoa pode fazer </w:t>
      </w:r>
      <w:r w:rsidR="00911624">
        <w:rPr>
          <w:rFonts w:ascii="Times New Roman" w:hAnsi="Times New Roman" w:cs="Times New Roman"/>
          <w:sz w:val="24"/>
          <w:szCs w:val="24"/>
        </w:rPr>
        <w:t>uma análise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sangue na policlínica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dizia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já combinei</w:t>
      </w:r>
      <w:r w:rsidR="00911624">
        <w:rPr>
          <w:rFonts w:ascii="Times New Roman" w:hAnsi="Times New Roman" w:cs="Times New Roman"/>
          <w:sz w:val="24"/>
          <w:szCs w:val="24"/>
        </w:rPr>
        <w:t xml:space="preserve"> tudo,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1624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pagarei e me </w:t>
      </w:r>
      <w:r w:rsidR="00911624">
        <w:rPr>
          <w:rFonts w:ascii="Times New Roman" w:hAnsi="Times New Roman" w:cs="Times New Roman"/>
          <w:sz w:val="24"/>
          <w:szCs w:val="24"/>
        </w:rPr>
        <w:t>darão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proveta com seu sangue... Não oficialmente, claro... Eu tenho uma prima, Nínotchka, até pensei </w:t>
      </w:r>
      <w:r w:rsidR="00911624">
        <w:rPr>
          <w:rFonts w:ascii="Times New Roman" w:hAnsi="Times New Roman" w:cs="Times New Roman"/>
          <w:sz w:val="24"/>
          <w:szCs w:val="24"/>
        </w:rPr>
        <w:t xml:space="preserve">em </w:t>
      </w:r>
      <w:r w:rsidR="0024094F" w:rsidRPr="00C5704C">
        <w:rPr>
          <w:rFonts w:ascii="Times New Roman" w:hAnsi="Times New Roman" w:cs="Times New Roman"/>
          <w:sz w:val="24"/>
          <w:szCs w:val="24"/>
        </w:rPr>
        <w:t>pegar o sangue dela quando ela veio</w:t>
      </w:r>
      <w:r w:rsidR="00911624">
        <w:rPr>
          <w:rFonts w:ascii="Times New Roman" w:hAnsi="Times New Roman" w:cs="Times New Roman"/>
          <w:sz w:val="24"/>
          <w:szCs w:val="24"/>
        </w:rPr>
        <w:t xml:space="preserve"> nos visitar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depois </w:t>
      </w:r>
      <w:r w:rsidR="00EE6D41">
        <w:rPr>
          <w:rFonts w:ascii="Times New Roman" w:hAnsi="Times New Roman" w:cs="Times New Roman"/>
          <w:sz w:val="24"/>
          <w:szCs w:val="24"/>
        </w:rPr>
        <w:t xml:space="preserve">eu </w:t>
      </w:r>
      <w:r w:rsidR="00911624">
        <w:rPr>
          <w:rFonts w:ascii="Times New Roman" w:hAnsi="Times New Roman" w:cs="Times New Roman"/>
          <w:sz w:val="24"/>
          <w:szCs w:val="24"/>
        </w:rPr>
        <w:t>soube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F52BA7">
        <w:rPr>
          <w:rFonts w:ascii="Times New Roman" w:hAnsi="Times New Roman" w:cs="Times New Roman"/>
          <w:sz w:val="24"/>
          <w:szCs w:val="24"/>
        </w:rPr>
        <w:t xml:space="preserve">ela </w:t>
      </w:r>
      <w:r w:rsidR="00911624">
        <w:rPr>
          <w:rFonts w:ascii="Times New Roman" w:hAnsi="Times New Roman" w:cs="Times New Roman"/>
          <w:sz w:val="24"/>
          <w:szCs w:val="24"/>
        </w:rPr>
        <w:t>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1624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casad</w:t>
      </w:r>
      <w:r w:rsidR="00911624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E6D41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reciso do sangue de uma virgem.</w:t>
      </w:r>
    </w:p>
    <w:p w:rsidR="0024094F" w:rsidRPr="00431EC3" w:rsidRDefault="0024094F" w:rsidP="009B543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jardim </w:t>
      </w:r>
      <w:r w:rsidR="00A164D9" w:rsidRPr="00C5704C">
        <w:rPr>
          <w:rFonts w:ascii="Times New Roman" w:hAnsi="Times New Roman" w:cs="Times New Roman"/>
          <w:sz w:val="24"/>
          <w:szCs w:val="24"/>
        </w:rPr>
        <w:t>d</w:t>
      </w:r>
      <w:r w:rsidR="00A164D9">
        <w:rPr>
          <w:rFonts w:ascii="Times New Roman" w:hAnsi="Times New Roman" w:cs="Times New Roman"/>
          <w:sz w:val="24"/>
          <w:szCs w:val="24"/>
        </w:rPr>
        <w:t>a</w:t>
      </w:r>
      <w:r w:rsidR="00A164D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da</w:t>
      </w:r>
      <w:r w:rsidR="00A164D9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 estava fresco e úmido depois da chuva </w:t>
      </w:r>
      <w:r w:rsidR="00207AA8">
        <w:rPr>
          <w:rFonts w:ascii="Times New Roman" w:hAnsi="Times New Roman" w:cs="Times New Roman"/>
          <w:sz w:val="24"/>
          <w:szCs w:val="24"/>
        </w:rPr>
        <w:t>intempestiva típica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subúrbio, </w:t>
      </w:r>
      <w:r w:rsidR="00431EC3">
        <w:rPr>
          <w:rFonts w:ascii="Times New Roman" w:hAnsi="Times New Roman" w:cs="Times New Roman"/>
          <w:sz w:val="24"/>
          <w:szCs w:val="24"/>
        </w:rPr>
        <w:t xml:space="preserve">e no </w:t>
      </w:r>
      <w:r w:rsidR="00F52BA7">
        <w:rPr>
          <w:rFonts w:ascii="Times New Roman" w:hAnsi="Times New Roman" w:cs="Times New Roman"/>
          <w:sz w:val="24"/>
          <w:szCs w:val="24"/>
        </w:rPr>
        <w:t xml:space="preserve">ar </w:t>
      </w:r>
      <w:r w:rsidR="00431EC3">
        <w:rPr>
          <w:rFonts w:ascii="Times New Roman" w:hAnsi="Times New Roman" w:cs="Times New Roman"/>
          <w:sz w:val="24"/>
          <w:szCs w:val="24"/>
        </w:rPr>
        <w:t>pairava um odor rico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parecia o </w:t>
      </w:r>
      <w:r w:rsidR="00B21A13">
        <w:rPr>
          <w:rFonts w:ascii="Times New Roman" w:hAnsi="Times New Roman" w:cs="Times New Roman"/>
          <w:sz w:val="24"/>
          <w:szCs w:val="24"/>
        </w:rPr>
        <w:t xml:space="preserve">perfume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própria vida. “O </w:t>
      </w:r>
      <w:r w:rsidR="00B21A13" w:rsidRPr="00ED486E">
        <w:rPr>
          <w:rFonts w:ascii="Times New Roman" w:hAnsi="Times New Roman" w:cs="Times New Roman"/>
          <w:sz w:val="24"/>
          <w:szCs w:val="24"/>
        </w:rPr>
        <w:t>perfume</w:t>
      </w:r>
      <w:r w:rsidR="00B21A1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da vida terrena</w:t>
      </w:r>
      <w:r w:rsidR="00ED486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1EC3">
        <w:rPr>
          <w:rFonts w:ascii="Times New Roman" w:hAnsi="Times New Roman" w:cs="Times New Roman"/>
          <w:sz w:val="24"/>
          <w:szCs w:val="24"/>
        </w:rPr>
        <w:t>em sua raiz</w:t>
      </w:r>
      <w:r w:rsidR="00ED486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deveria ser exatamente assim</w:t>
      </w:r>
      <w:r w:rsidR="00431EC3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pensava a profetisa Pelágia, </w:t>
      </w:r>
      <w:r w:rsidR="00431EC3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depois d</w:t>
      </w:r>
      <w:del w:id="2522" w:author="Daniela Mountian" w:date="2017-08-28T17:46:00Z">
        <w:r w:rsidR="00431EC3" w:rsidDel="00ED486E">
          <w:rPr>
            <w:rFonts w:ascii="Times New Roman" w:hAnsi="Times New Roman" w:cs="Times New Roman"/>
            <w:sz w:val="24"/>
            <w:szCs w:val="24"/>
          </w:rPr>
          <w:delText>e um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a chuva </w:t>
      </w:r>
      <w:ins w:id="2523" w:author="Daniela Mountian" w:date="2017-08-28T17:47:00Z">
        <w:r w:rsidR="00ED486E">
          <w:rPr>
            <w:rFonts w:ascii="Times New Roman" w:hAnsi="Times New Roman" w:cs="Times New Roman"/>
            <w:sz w:val="24"/>
            <w:szCs w:val="24"/>
          </w:rPr>
          <w:t>da noite</w:t>
        </w:r>
      </w:ins>
      <w:ins w:id="2524" w:author="Daniela Mountian" w:date="2017-07-28T19:30:00Z">
        <w:r w:rsidR="00431EC3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num jardim de macieiras de subúrbio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A164D9" w:rsidP="001C308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ED486E">
        <w:rPr>
          <w:rFonts w:ascii="Times New Roman" w:hAnsi="Times New Roman" w:cs="Times New Roman"/>
          <w:sz w:val="24"/>
          <w:szCs w:val="24"/>
        </w:rPr>
        <w:t>perfume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inspirou também Sav</w:t>
      </w:r>
      <w:r w:rsidR="00431EC3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li. Ele </w:t>
      </w:r>
      <w:r w:rsidR="00431EC3">
        <w:rPr>
          <w:rFonts w:ascii="Times New Roman" w:hAnsi="Times New Roman" w:cs="Times New Roman"/>
          <w:sz w:val="24"/>
          <w:szCs w:val="24"/>
        </w:rPr>
        <w:t xml:space="preserve">passou a </w:t>
      </w:r>
      <w:r w:rsidR="0024094F" w:rsidRPr="00C5704C">
        <w:rPr>
          <w:rFonts w:ascii="Times New Roman" w:hAnsi="Times New Roman" w:cs="Times New Roman"/>
          <w:sz w:val="24"/>
          <w:szCs w:val="24"/>
        </w:rPr>
        <w:t>fala</w:t>
      </w:r>
      <w:r w:rsidR="00431EC3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motivo de suas noites insones, da ideia que tivera nos últimos meses, de seu sonho de uma </w:t>
      </w:r>
      <w:r w:rsidR="001E7C62" w:rsidRPr="00C5704C">
        <w:rPr>
          <w:rFonts w:ascii="Times New Roman" w:hAnsi="Times New Roman" w:cs="Times New Roman"/>
          <w:sz w:val="24"/>
          <w:szCs w:val="24"/>
        </w:rPr>
        <w:t>al</w:t>
      </w:r>
      <w:r w:rsidR="001E7C62">
        <w:rPr>
          <w:rFonts w:ascii="Times New Roman" w:hAnsi="Times New Roman" w:cs="Times New Roman"/>
          <w:sz w:val="24"/>
          <w:szCs w:val="24"/>
        </w:rPr>
        <w:t>q</w:t>
      </w:r>
      <w:r w:rsidR="001E7C62" w:rsidRPr="00C5704C">
        <w:rPr>
          <w:rFonts w:ascii="Times New Roman" w:hAnsi="Times New Roman" w:cs="Times New Roman"/>
          <w:sz w:val="24"/>
          <w:szCs w:val="24"/>
        </w:rPr>
        <w:t xml:space="preserve">uimia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moderna </w:t>
      </w:r>
      <w:r w:rsidR="00431EC3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renovada, a única capaz de resolver o mistério de tudo, o mistério dos mistérios, o mistério d</w:t>
      </w:r>
      <w:r w:rsidR="00431EC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vida.  </w:t>
      </w:r>
    </w:p>
    <w:p w:rsidR="0024094F" w:rsidRPr="00C5704C" w:rsidRDefault="0024094F" w:rsidP="0038627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profetisa entendeu que </w:t>
      </w:r>
      <w:ins w:id="2525" w:author="Daniela Mountian" w:date="2017-08-28T17:48:00Z">
        <w:r w:rsidR="00ED486E">
          <w:rPr>
            <w:rFonts w:ascii="Times New Roman" w:hAnsi="Times New Roman" w:cs="Times New Roman"/>
            <w:sz w:val="24"/>
            <w:szCs w:val="24"/>
          </w:rPr>
          <w:t>nem isso o salvaria</w:t>
        </w:r>
      </w:ins>
      <w:r w:rsidRPr="00C5704C">
        <w:rPr>
          <w:rFonts w:ascii="Times New Roman" w:hAnsi="Times New Roman" w:cs="Times New Roman"/>
          <w:sz w:val="24"/>
          <w:szCs w:val="24"/>
        </w:rPr>
        <w:t>. O</w:t>
      </w:r>
      <w:r w:rsidR="00C0196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livro</w:t>
      </w:r>
      <w:r w:rsidR="00C0196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arruinara</w:t>
      </w:r>
      <w:r w:rsidR="00C0196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que acontece </w:t>
      </w:r>
      <w:r w:rsidR="00C0196C">
        <w:rPr>
          <w:rFonts w:ascii="Times New Roman" w:hAnsi="Times New Roman" w:cs="Times New Roman"/>
          <w:sz w:val="24"/>
          <w:szCs w:val="24"/>
        </w:rPr>
        <w:t>com frequência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196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196C">
        <w:rPr>
          <w:rFonts w:ascii="Times New Roman" w:hAnsi="Times New Roman" w:cs="Times New Roman"/>
          <w:sz w:val="24"/>
          <w:szCs w:val="24"/>
        </w:rPr>
        <w:t>naturezas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impressionáveis, </w:t>
      </w:r>
      <w:ins w:id="2526" w:author="Daniela Mountian" w:date="2017-08-02T21:53:00Z">
        <w:r w:rsidR="005401A9">
          <w:rPr>
            <w:rFonts w:ascii="Times New Roman" w:hAnsi="Times New Roman" w:cs="Times New Roman"/>
            <w:sz w:val="24"/>
            <w:szCs w:val="24"/>
          </w:rPr>
          <w:t>sensíveis</w:t>
        </w:r>
      </w:ins>
      <w:ins w:id="2527" w:author="Daniela Mountian" w:date="2017-07-28T19:48:00Z">
        <w:r w:rsidR="00C0196C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cuja vida emocional </w:t>
      </w:r>
      <w:r w:rsidR="00C0196C">
        <w:rPr>
          <w:rFonts w:ascii="Times New Roman" w:hAnsi="Times New Roman" w:cs="Times New Roman"/>
          <w:sz w:val="24"/>
          <w:szCs w:val="24"/>
        </w:rPr>
        <w:t>serviria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gênio, </w:t>
      </w:r>
      <w:r w:rsidR="00F52BA7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0196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intelectual </w:t>
      </w:r>
      <w:r w:rsidR="00DA7769">
        <w:rPr>
          <w:rFonts w:ascii="Times New Roman" w:hAnsi="Times New Roman" w:cs="Times New Roman"/>
          <w:sz w:val="24"/>
          <w:szCs w:val="24"/>
        </w:rPr>
        <w:t>se limita 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adolescente. </w:t>
      </w:r>
      <w:r w:rsidR="00C0196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ão capazes de abraçar uma imagem artística</w:t>
      </w:r>
      <w:r w:rsidR="00C0196C">
        <w:rPr>
          <w:rFonts w:ascii="Times New Roman" w:hAnsi="Times New Roman" w:cs="Times New Roman"/>
          <w:sz w:val="24"/>
          <w:szCs w:val="24"/>
        </w:rPr>
        <w:t xml:space="preserve"> com força e profundidade, embora de forma limitada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C0196C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livro, que exige uma </w:t>
      </w:r>
      <w:r w:rsidR="00C0196C">
        <w:rPr>
          <w:rFonts w:ascii="Times New Roman" w:hAnsi="Times New Roman" w:cs="Times New Roman"/>
          <w:sz w:val="24"/>
          <w:szCs w:val="24"/>
        </w:rPr>
        <w:t>generalização madura</w:t>
      </w:r>
      <w:r w:rsidRPr="00C5704C">
        <w:rPr>
          <w:rFonts w:ascii="Times New Roman" w:hAnsi="Times New Roman" w:cs="Times New Roman"/>
          <w:sz w:val="24"/>
          <w:szCs w:val="24"/>
        </w:rPr>
        <w:t>, lhes é nocivo. Sem dúvida, Sav</w:t>
      </w:r>
      <w:r w:rsidR="00C0196C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era </w:t>
      </w:r>
      <w:r w:rsidR="00442FF1">
        <w:rPr>
          <w:rFonts w:ascii="Times New Roman" w:hAnsi="Times New Roman" w:cs="Times New Roman"/>
          <w:sz w:val="24"/>
          <w:szCs w:val="24"/>
        </w:rPr>
        <w:t>um homem de extremos perigosos e fruto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0A56FB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má mistura de sangue, no entanto, muito</w:t>
      </w:r>
      <w:r w:rsidR="0095202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202C">
        <w:rPr>
          <w:rFonts w:ascii="Times New Roman" w:hAnsi="Times New Roman" w:cs="Times New Roman"/>
          <w:sz w:val="24"/>
          <w:szCs w:val="24"/>
        </w:rPr>
        <w:t>traços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1E7C62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era</w:t>
      </w:r>
      <w:r w:rsidR="0095202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peculiar</w:t>
      </w:r>
      <w:r w:rsidR="0095202C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202C">
        <w:rPr>
          <w:rFonts w:ascii="Times New Roman" w:hAnsi="Times New Roman" w:cs="Times New Roman"/>
          <w:sz w:val="24"/>
          <w:szCs w:val="24"/>
        </w:rPr>
        <w:t xml:space="preserve">vinham, em geral, de 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leitura religiosa imatura. </w:t>
      </w:r>
      <w:r w:rsidR="0095202C">
        <w:rPr>
          <w:rFonts w:ascii="Times New Roman" w:hAnsi="Times New Roman" w:cs="Times New Roman"/>
          <w:sz w:val="24"/>
          <w:szCs w:val="24"/>
        </w:rPr>
        <w:t xml:space="preserve">É mais provável que </w:t>
      </w:r>
      <w:r w:rsidRPr="00C5704C">
        <w:rPr>
          <w:rFonts w:ascii="Times New Roman" w:hAnsi="Times New Roman" w:cs="Times New Roman"/>
          <w:sz w:val="24"/>
          <w:szCs w:val="24"/>
        </w:rPr>
        <w:t>um jovem ardente desc</w:t>
      </w:r>
      <w:r w:rsidR="0095202C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>br</w:t>
      </w:r>
      <w:r w:rsidR="0095202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Deus</w:t>
      </w:r>
      <w:r w:rsidR="0095202C">
        <w:rPr>
          <w:rFonts w:ascii="Times New Roman" w:hAnsi="Times New Roman" w:cs="Times New Roman"/>
          <w:sz w:val="24"/>
          <w:szCs w:val="24"/>
        </w:rPr>
        <w:t xml:space="preserve"> em Púchkin do que no Evangelho</w:t>
      </w:r>
      <w:r w:rsidRPr="00C5704C">
        <w:rPr>
          <w:rFonts w:ascii="Times New Roman" w:hAnsi="Times New Roman" w:cs="Times New Roman"/>
          <w:sz w:val="24"/>
          <w:szCs w:val="24"/>
        </w:rPr>
        <w:t>... Como</w:t>
      </w:r>
      <w:ins w:id="2528" w:author="Daniela Mountian" w:date="2017-08-28T17:58:00Z">
        <w:r w:rsidR="009A54CE">
          <w:rPr>
            <w:rFonts w:ascii="Times New Roman" w:hAnsi="Times New Roman" w:cs="Times New Roman"/>
            <w:sz w:val="24"/>
            <w:szCs w:val="24"/>
          </w:rPr>
          <w:t xml:space="preserve"> surgira,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no início do século, </w:t>
      </w:r>
      <w:del w:id="2529" w:author="Daniela Mountian" w:date="2017-08-28T17:58:00Z">
        <w:r w:rsidR="00BA50D3" w:rsidDel="009A54CE">
          <w:rPr>
            <w:rFonts w:ascii="Times New Roman" w:hAnsi="Times New Roman" w:cs="Times New Roman"/>
            <w:sz w:val="24"/>
            <w:szCs w:val="24"/>
          </w:rPr>
          <w:delText>cujo</w:delText>
        </w:r>
      </w:del>
      <w:ins w:id="2530" w:author="Daniela Mountian" w:date="2017-08-28T17:58:00Z">
        <w:r w:rsidR="009A54CE">
          <w:rPr>
            <w:rFonts w:ascii="Times New Roman" w:hAnsi="Times New Roman" w:cs="Times New Roman"/>
            <w:sz w:val="24"/>
            <w:szCs w:val="24"/>
          </w:rPr>
          <w:t>um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5202C">
        <w:rPr>
          <w:rFonts w:ascii="Times New Roman" w:hAnsi="Times New Roman" w:cs="Times New Roman"/>
          <w:sz w:val="24"/>
          <w:szCs w:val="24"/>
        </w:rPr>
        <w:t>entusiamo generalizado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pelos </w:t>
      </w:r>
      <w:r w:rsidR="0095202C">
        <w:rPr>
          <w:rFonts w:ascii="Times New Roman" w:hAnsi="Times New Roman" w:cs="Times New Roman"/>
          <w:sz w:val="24"/>
          <w:szCs w:val="24"/>
        </w:rPr>
        <w:t xml:space="preserve">livros </w:t>
      </w:r>
      <w:r w:rsidRPr="00C5704C">
        <w:rPr>
          <w:rFonts w:ascii="Times New Roman" w:hAnsi="Times New Roman" w:cs="Times New Roman"/>
          <w:sz w:val="24"/>
          <w:szCs w:val="24"/>
        </w:rPr>
        <w:t>inteligentes d</w:t>
      </w:r>
      <w:r w:rsidR="0095202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materialis</w:t>
      </w:r>
      <w:r w:rsidR="0095202C">
        <w:rPr>
          <w:rFonts w:ascii="Times New Roman" w:hAnsi="Times New Roman" w:cs="Times New Roman"/>
          <w:sz w:val="24"/>
          <w:szCs w:val="24"/>
        </w:rPr>
        <w:t>mo econômico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531" w:author="Daniela Mountian" w:date="2017-08-28T17:58:00Z">
        <w:r w:rsidR="009A54CE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="00BA50D3">
        <w:rPr>
          <w:rFonts w:ascii="Times New Roman" w:hAnsi="Times New Roman" w:cs="Times New Roman"/>
          <w:sz w:val="24"/>
          <w:szCs w:val="24"/>
        </w:rPr>
        <w:t>dera início a</w:t>
      </w:r>
      <w:r w:rsidR="0095202C">
        <w:rPr>
          <w:rFonts w:ascii="Times New Roman" w:hAnsi="Times New Roman" w:cs="Times New Roman"/>
          <w:sz w:val="24"/>
          <w:szCs w:val="24"/>
        </w:rPr>
        <w:t>o declínio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95202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muitas almas talentosas, hoje </w:t>
      </w:r>
      <w:r w:rsidR="00BA50D3">
        <w:rPr>
          <w:rFonts w:ascii="Times New Roman" w:hAnsi="Times New Roman" w:cs="Times New Roman"/>
          <w:sz w:val="24"/>
          <w:szCs w:val="24"/>
        </w:rPr>
        <w:t>surge o perigo do entusiasmo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pelos livros sagrados, </w:t>
      </w:r>
      <w:r w:rsidR="0095202C">
        <w:rPr>
          <w:rFonts w:ascii="Times New Roman" w:hAnsi="Times New Roman" w:cs="Times New Roman"/>
          <w:sz w:val="24"/>
          <w:szCs w:val="24"/>
        </w:rPr>
        <w:t xml:space="preserve">graças aos </w:t>
      </w:r>
      <w:r w:rsidR="0095202C">
        <w:rPr>
          <w:rFonts w:ascii="Times New Roman" w:hAnsi="Times New Roman" w:cs="Times New Roman"/>
          <w:sz w:val="24"/>
          <w:szCs w:val="24"/>
        </w:rPr>
        <w:lastRenderedPageBreak/>
        <w:t>quais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algumas </w:t>
      </w:r>
      <w:r w:rsidR="00482700">
        <w:rPr>
          <w:rFonts w:ascii="Times New Roman" w:hAnsi="Times New Roman" w:cs="Times New Roman"/>
          <w:sz w:val="24"/>
          <w:szCs w:val="24"/>
        </w:rPr>
        <w:t>almas, ou 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muitas</w:t>
      </w:r>
      <w:r w:rsidR="00482700">
        <w:rPr>
          <w:rFonts w:ascii="Times New Roman" w:hAnsi="Times New Roman" w:cs="Times New Roman"/>
          <w:sz w:val="24"/>
          <w:szCs w:val="24"/>
        </w:rPr>
        <w:t xml:space="preserve">, </w:t>
      </w:r>
      <w:r w:rsidR="00442FF1">
        <w:rPr>
          <w:rFonts w:ascii="Times New Roman" w:hAnsi="Times New Roman" w:cs="Times New Roman"/>
          <w:sz w:val="24"/>
          <w:szCs w:val="24"/>
        </w:rPr>
        <w:t xml:space="preserve">já </w:t>
      </w:r>
      <w:r w:rsidR="00482700">
        <w:rPr>
          <w:rFonts w:ascii="Times New Roman" w:hAnsi="Times New Roman" w:cs="Times New Roman"/>
          <w:sz w:val="24"/>
          <w:szCs w:val="24"/>
        </w:rPr>
        <w:t>começaram a decair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82700">
        <w:rPr>
          <w:rFonts w:ascii="Times New Roman" w:hAnsi="Times New Roman" w:cs="Times New Roman"/>
          <w:sz w:val="24"/>
          <w:szCs w:val="24"/>
        </w:rPr>
        <w:t>O início da queda de Saviéli se dera c</w:t>
      </w:r>
      <w:r w:rsidRPr="00C5704C">
        <w:rPr>
          <w:rFonts w:ascii="Times New Roman" w:hAnsi="Times New Roman" w:cs="Times New Roman"/>
          <w:sz w:val="24"/>
          <w:szCs w:val="24"/>
        </w:rPr>
        <w:t>om o Sa</w:t>
      </w:r>
      <w:r w:rsidR="00482700">
        <w:rPr>
          <w:rFonts w:ascii="Times New Roman" w:hAnsi="Times New Roman" w:cs="Times New Roman"/>
          <w:sz w:val="24"/>
          <w:szCs w:val="24"/>
        </w:rPr>
        <w:t>nt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Evangelho, um </w:t>
      </w:r>
      <w:r w:rsidR="00482700">
        <w:rPr>
          <w:rFonts w:ascii="Times New Roman" w:hAnsi="Times New Roman" w:cs="Times New Roman"/>
          <w:sz w:val="24"/>
          <w:szCs w:val="24"/>
        </w:rPr>
        <w:t>fragmento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8270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2700">
        <w:rPr>
          <w:rFonts w:ascii="Times New Roman" w:hAnsi="Times New Roman" w:cs="Times New Roman"/>
          <w:sz w:val="24"/>
          <w:szCs w:val="24"/>
        </w:rPr>
        <w:t>B</w:t>
      </w:r>
      <w:r w:rsidRPr="00C5704C">
        <w:rPr>
          <w:rFonts w:ascii="Times New Roman" w:hAnsi="Times New Roman" w:cs="Times New Roman"/>
          <w:sz w:val="24"/>
          <w:szCs w:val="24"/>
        </w:rPr>
        <w:t xml:space="preserve">íblia. A Bíblia para </w:t>
      </w:r>
      <w:r w:rsidR="00482700">
        <w:rPr>
          <w:rFonts w:ascii="Times New Roman" w:hAnsi="Times New Roman" w:cs="Times New Roman"/>
          <w:sz w:val="24"/>
          <w:szCs w:val="24"/>
        </w:rPr>
        <w:t>pessoas dessa natureza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menos </w:t>
      </w:r>
      <w:r w:rsidR="00EE6D41">
        <w:rPr>
          <w:rFonts w:ascii="Times New Roman" w:hAnsi="Times New Roman" w:cs="Times New Roman"/>
          <w:sz w:val="24"/>
          <w:szCs w:val="24"/>
        </w:rPr>
        <w:t>nociva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82700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menos </w:t>
      </w:r>
      <w:r w:rsidR="00482700">
        <w:rPr>
          <w:rFonts w:ascii="Times New Roman" w:hAnsi="Times New Roman" w:cs="Times New Roman"/>
          <w:sz w:val="24"/>
          <w:szCs w:val="24"/>
        </w:rPr>
        <w:t>sedutora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82700">
        <w:rPr>
          <w:rFonts w:ascii="Times New Roman" w:hAnsi="Times New Roman" w:cs="Times New Roman"/>
          <w:sz w:val="24"/>
          <w:szCs w:val="24"/>
        </w:rPr>
        <w:t>Tudo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muito claro </w:t>
      </w:r>
      <w:r w:rsidR="001E7C6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“olho por olho”</w:t>
      </w:r>
      <w:r w:rsidR="001E7C62" w:rsidRPr="001E7C62">
        <w:rPr>
          <w:rFonts w:ascii="Times New Roman" w:hAnsi="Times New Roman" w:cs="Times New Roman"/>
          <w:sz w:val="24"/>
          <w:szCs w:val="24"/>
        </w:rPr>
        <w:t xml:space="preserve"> </w:t>
      </w:r>
      <w:r w:rsidR="001E7C6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que </w:t>
      </w:r>
      <w:r w:rsidR="005D039E">
        <w:rPr>
          <w:rFonts w:ascii="Times New Roman" w:hAnsi="Times New Roman" w:cs="Times New Roman"/>
          <w:sz w:val="24"/>
          <w:szCs w:val="24"/>
        </w:rPr>
        <w:t>é difícil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 </w:t>
      </w:r>
      <w:r w:rsidR="005D039E">
        <w:rPr>
          <w:rFonts w:ascii="Times New Roman" w:hAnsi="Times New Roman" w:cs="Times New Roman"/>
          <w:sz w:val="24"/>
          <w:szCs w:val="24"/>
        </w:rPr>
        <w:t>compreendido aqui</w:t>
      </w:r>
      <w:r w:rsidRPr="00C5704C">
        <w:rPr>
          <w:rFonts w:ascii="Times New Roman" w:hAnsi="Times New Roman" w:cs="Times New Roman"/>
          <w:sz w:val="24"/>
          <w:szCs w:val="24"/>
        </w:rPr>
        <w:t xml:space="preserve">? Porém, o Evangelho </w:t>
      </w:r>
      <w:r w:rsidR="001E7C6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“ame seu inimigo...”</w:t>
      </w:r>
      <w:r w:rsidR="001E7C62">
        <w:rPr>
          <w:rFonts w:ascii="Times New Roman" w:hAnsi="Times New Roman" w:cs="Times New Roman"/>
          <w:sz w:val="24"/>
          <w:szCs w:val="24"/>
        </w:rPr>
        <w:t xml:space="preserve"> </w:t>
      </w:r>
      <w:r w:rsidR="001E7C6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483A">
        <w:rPr>
          <w:rFonts w:ascii="Times New Roman" w:hAnsi="Times New Roman" w:cs="Times New Roman"/>
          <w:sz w:val="24"/>
          <w:szCs w:val="24"/>
        </w:rPr>
        <w:t>arrebatará</w:t>
      </w:r>
      <w:ins w:id="2532" w:author="Daniela Mountian" w:date="2017-08-28T20:48:00Z">
        <w:r w:rsidR="00320A1F">
          <w:rPr>
            <w:rFonts w:ascii="Times New Roman" w:hAnsi="Times New Roman" w:cs="Times New Roman"/>
            <w:sz w:val="24"/>
            <w:szCs w:val="24"/>
          </w:rPr>
          <w:t xml:space="preserve"> corações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fará promessas, </w:t>
      </w:r>
      <w:r w:rsidR="00482700">
        <w:rPr>
          <w:rFonts w:ascii="Times New Roman" w:hAnsi="Times New Roman" w:cs="Times New Roman"/>
          <w:sz w:val="24"/>
          <w:szCs w:val="24"/>
        </w:rPr>
        <w:t>cativará</w:t>
      </w:r>
      <w:r w:rsidR="00AE483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482700">
        <w:rPr>
          <w:rFonts w:ascii="Times New Roman" w:hAnsi="Times New Roman" w:cs="Times New Roman"/>
          <w:sz w:val="24"/>
          <w:szCs w:val="24"/>
        </w:rPr>
        <w:t>levará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para </w:t>
      </w:r>
      <w:r w:rsidR="0048270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clar</w:t>
      </w:r>
      <w:r w:rsidR="00482700">
        <w:rPr>
          <w:rFonts w:ascii="Times New Roman" w:hAnsi="Times New Roman" w:cs="Times New Roman"/>
          <w:sz w:val="24"/>
          <w:szCs w:val="24"/>
        </w:rPr>
        <w:t>eza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Púchkin, mas para os livros místicos. Assim</w:t>
      </w:r>
      <w:r w:rsidR="00482700">
        <w:rPr>
          <w:rFonts w:ascii="Times New Roman" w:hAnsi="Times New Roman" w:cs="Times New Roman"/>
          <w:sz w:val="24"/>
          <w:szCs w:val="24"/>
        </w:rPr>
        <w:t>, para o jovem crente,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ascetismo cristão inevitavelmente </w:t>
      </w:r>
      <w:r w:rsidR="00F52BA7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transforma</w:t>
      </w:r>
      <w:r w:rsidR="00482700">
        <w:rPr>
          <w:rFonts w:ascii="Times New Roman" w:hAnsi="Times New Roman" w:cs="Times New Roman"/>
          <w:sz w:val="24"/>
          <w:szCs w:val="24"/>
        </w:rPr>
        <w:t xml:space="preserve"> 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mística erótica. Isso é </w:t>
      </w:r>
      <w:r w:rsidR="00482700">
        <w:rPr>
          <w:rFonts w:ascii="Times New Roman" w:hAnsi="Times New Roman" w:cs="Times New Roman"/>
          <w:sz w:val="24"/>
          <w:szCs w:val="24"/>
        </w:rPr>
        <w:t>particularmente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perigoso </w:t>
      </w:r>
      <w:r w:rsidR="00482700">
        <w:rPr>
          <w:rFonts w:ascii="Times New Roman" w:hAnsi="Times New Roman" w:cs="Times New Roman"/>
          <w:sz w:val="24"/>
          <w:szCs w:val="24"/>
        </w:rPr>
        <w:t>numa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época de </w:t>
      </w:r>
      <w:del w:id="2533" w:author="Daniela Mountian" w:date="2017-08-28T18:01:00Z">
        <w:r w:rsidRPr="00C5704C" w:rsidDel="009A54CE">
          <w:rPr>
            <w:rFonts w:ascii="Times New Roman" w:hAnsi="Times New Roman" w:cs="Times New Roman"/>
            <w:sz w:val="24"/>
            <w:szCs w:val="24"/>
          </w:rPr>
          <w:delText>escassez</w:delText>
        </w:r>
      </w:del>
      <w:ins w:id="2534" w:author="Daniela Mountian" w:date="2017-08-28T18:01:00Z">
        <w:r w:rsidR="009A54CE">
          <w:rPr>
            <w:rFonts w:ascii="Times New Roman" w:hAnsi="Times New Roman" w:cs="Times New Roman"/>
            <w:sz w:val="24"/>
            <w:szCs w:val="24"/>
          </w:rPr>
          <w:t>aridez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espiritual, provocada pel</w:t>
      </w:r>
      <w:r w:rsidR="00482700">
        <w:rPr>
          <w:rFonts w:ascii="Times New Roman" w:hAnsi="Times New Roman" w:cs="Times New Roman"/>
          <w:sz w:val="24"/>
          <w:szCs w:val="24"/>
        </w:rPr>
        <w:t>o predomínio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82700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ateísmo medíocre e </w:t>
      </w:r>
      <w:r w:rsidR="006977CC" w:rsidRPr="00C5704C">
        <w:rPr>
          <w:rFonts w:ascii="Times New Roman" w:hAnsi="Times New Roman" w:cs="Times New Roman"/>
          <w:sz w:val="24"/>
          <w:szCs w:val="24"/>
        </w:rPr>
        <w:t>inco</w:t>
      </w:r>
      <w:r w:rsidR="006977CC">
        <w:rPr>
          <w:rFonts w:ascii="Times New Roman" w:hAnsi="Times New Roman" w:cs="Times New Roman"/>
          <w:sz w:val="24"/>
          <w:szCs w:val="24"/>
        </w:rPr>
        <w:t>nsequente</w:t>
      </w:r>
      <w:r w:rsidRPr="00C5704C">
        <w:rPr>
          <w:rFonts w:ascii="Times New Roman" w:hAnsi="Times New Roman" w:cs="Times New Roman"/>
          <w:sz w:val="24"/>
          <w:szCs w:val="24"/>
        </w:rPr>
        <w:t>, o ateísmo ide</w:t>
      </w:r>
      <w:r w:rsidR="00482700">
        <w:rPr>
          <w:rFonts w:ascii="Times New Roman" w:hAnsi="Times New Roman" w:cs="Times New Roman"/>
          <w:sz w:val="24"/>
          <w:szCs w:val="24"/>
        </w:rPr>
        <w:t>alista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082A11" w:rsidRDefault="00482700" w:rsidP="00386272">
      <w:pPr>
        <w:tabs>
          <w:tab w:val="left" w:pos="1134"/>
        </w:tabs>
        <w:spacing w:after="0" w:line="360" w:lineRule="auto"/>
        <w:ind w:firstLine="709"/>
        <w:jc w:val="both"/>
        <w:rPr>
          <w:ins w:id="2535" w:author="Daniela Mountian" w:date="2017-08-03T10:19:00Z"/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Fazia algum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tempo </w:t>
      </w:r>
      <w:r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Sav</w:t>
      </w:r>
      <w:r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>
        <w:rPr>
          <w:rFonts w:ascii="Times New Roman" w:hAnsi="Times New Roman" w:cs="Times New Roman"/>
          <w:sz w:val="24"/>
          <w:szCs w:val="24"/>
        </w:rPr>
        <w:t xml:space="preserve">passara a </w:t>
      </w:r>
      <w:r w:rsidR="0024094F" w:rsidRPr="00C5704C">
        <w:rPr>
          <w:rFonts w:ascii="Times New Roman" w:hAnsi="Times New Roman" w:cs="Times New Roman"/>
          <w:sz w:val="24"/>
          <w:szCs w:val="24"/>
        </w:rPr>
        <w:t>frequenta</w:t>
      </w:r>
      <w:r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círculo de jovens que se reunia</w:t>
      </w:r>
      <w:r w:rsidR="0024094F" w:rsidRPr="00C53FC3">
        <w:rPr>
          <w:rFonts w:ascii="Times New Roman" w:hAnsi="Times New Roman" w:cs="Times New Roman"/>
          <w:sz w:val="24"/>
          <w:szCs w:val="24"/>
          <w:highlight w:val="yellow"/>
          <w:rPrChange w:id="2536" w:author="Daniela Mountian" w:date="2017-08-02T23:34:00Z">
            <w:rPr>
              <w:rFonts w:ascii="Times New Roman" w:hAnsi="Times New Roman" w:cs="Times New Roman"/>
              <w:sz w:val="24"/>
              <w:szCs w:val="24"/>
            </w:rPr>
          </w:rPrChange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secretamente na residência de um deles e </w:t>
      </w:r>
      <w:r w:rsidR="006977CC">
        <w:rPr>
          <w:rFonts w:ascii="Times New Roman" w:hAnsi="Times New Roman" w:cs="Times New Roman"/>
          <w:sz w:val="24"/>
          <w:szCs w:val="24"/>
        </w:rPr>
        <w:t>se entregavam com entusiasmo à Idade Média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graças </w:t>
      </w:r>
      <w:r w:rsidR="006977CC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moda</w:t>
      </w:r>
      <w:r w:rsidR="006977C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537"/>
      <w:r w:rsidR="006977CC">
        <w:rPr>
          <w:rFonts w:ascii="Times New Roman" w:hAnsi="Times New Roman" w:cs="Times New Roman"/>
          <w:sz w:val="24"/>
          <w:szCs w:val="24"/>
        </w:rPr>
        <w:t>atual</w:t>
      </w:r>
      <w:commentRangeEnd w:id="2537"/>
      <w:r w:rsidR="00B22791">
        <w:rPr>
          <w:rStyle w:val="Refdecomentrio"/>
          <w:rFonts w:cs="Times New Roman"/>
          <w:lang w:val="x-none"/>
        </w:rPr>
        <w:commentReference w:id="253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cantar </w:t>
      </w:r>
      <w:r w:rsidR="006977CC">
        <w:rPr>
          <w:rFonts w:ascii="Times New Roman" w:hAnsi="Times New Roman" w:cs="Times New Roman"/>
          <w:sz w:val="24"/>
          <w:szCs w:val="24"/>
        </w:rPr>
        <w:t>louvores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77CC">
        <w:rPr>
          <w:rFonts w:ascii="Times New Roman" w:hAnsi="Times New Roman" w:cs="Times New Roman"/>
          <w:sz w:val="24"/>
          <w:szCs w:val="24"/>
        </w:rPr>
        <w:t xml:space="preserve">a 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 qualquer </w:t>
      </w:r>
      <w:r w:rsidR="006977CC">
        <w:rPr>
          <w:rFonts w:ascii="Times New Roman" w:hAnsi="Times New Roman" w:cs="Times New Roman"/>
          <w:sz w:val="24"/>
          <w:szCs w:val="24"/>
        </w:rPr>
        <w:t>pretexto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Gógol tinha o direito, num século </w:t>
      </w:r>
      <w:r w:rsidR="0024094F" w:rsidRPr="006977CC">
        <w:rPr>
          <w:rFonts w:ascii="Times New Roman" w:hAnsi="Times New Roman" w:cs="Times New Roman"/>
          <w:sz w:val="24"/>
          <w:szCs w:val="24"/>
          <w:highlight w:val="yellow"/>
          <w:rPrChange w:id="2538" w:author="Daniela Mountian" w:date="2017-08-02T20:56:00Z">
            <w:rPr>
              <w:rFonts w:ascii="Times New Roman" w:hAnsi="Times New Roman" w:cs="Times New Roman"/>
              <w:sz w:val="24"/>
              <w:szCs w:val="24"/>
            </w:rPr>
          </w:rPrChange>
        </w:rPr>
        <w:t>envelhecido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 admirar a </w:t>
      </w:r>
      <w:r w:rsidR="006977CC">
        <w:rPr>
          <w:rFonts w:ascii="Times New Roman" w:hAnsi="Times New Roman" w:cs="Times New Roman"/>
          <w:sz w:val="24"/>
          <w:szCs w:val="24"/>
        </w:rPr>
        <w:t>Idade</w:t>
      </w:r>
      <w:r w:rsidR="006977C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</w:t>
      </w:r>
      <w:r w:rsidR="006977CC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dia, </w:t>
      </w:r>
      <w:r w:rsidR="006977CC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alegra</w:t>
      </w:r>
      <w:r w:rsidR="006977CC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-se com o</w:t>
      </w:r>
      <w:r w:rsidR="006977CC">
        <w:rPr>
          <w:rFonts w:ascii="Times New Roman" w:hAnsi="Times New Roman" w:cs="Times New Roman"/>
          <w:sz w:val="24"/>
          <w:szCs w:val="24"/>
        </w:rPr>
        <w:t xml:space="preserve"> jogo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77CC">
        <w:rPr>
          <w:rFonts w:ascii="Times New Roman" w:hAnsi="Times New Roman" w:cs="Times New Roman"/>
          <w:sz w:val="24"/>
          <w:szCs w:val="24"/>
        </w:rPr>
        <w:t xml:space="preserve">livre e </w:t>
      </w:r>
      <w:r w:rsidR="0024094F" w:rsidRPr="00C5704C">
        <w:rPr>
          <w:rFonts w:ascii="Times New Roman" w:hAnsi="Times New Roman" w:cs="Times New Roman"/>
          <w:sz w:val="24"/>
          <w:szCs w:val="24"/>
        </w:rPr>
        <w:t>juvenil d</w:t>
      </w:r>
      <w:r w:rsidR="006977C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alma e do pensamento; no entanto, </w:t>
      </w:r>
      <w:r w:rsidR="006977CC">
        <w:rPr>
          <w:rFonts w:ascii="Times New Roman" w:hAnsi="Times New Roman" w:cs="Times New Roman"/>
          <w:sz w:val="24"/>
          <w:szCs w:val="24"/>
        </w:rPr>
        <w:t>os homens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nosso tempo, que viram e sentiram o fi</w:t>
      </w:r>
      <w:r w:rsidR="006977CC">
        <w:rPr>
          <w:rFonts w:ascii="Times New Roman" w:hAnsi="Times New Roman" w:cs="Times New Roman"/>
          <w:sz w:val="24"/>
          <w:szCs w:val="24"/>
        </w:rPr>
        <w:t>m</w:t>
      </w:r>
      <w:ins w:id="2539" w:author="Daniela Mountian" w:date="2017-08-28T18:06:00Z">
        <w:r w:rsidR="00F873BB">
          <w:rPr>
            <w:rFonts w:ascii="Times New Roman" w:hAnsi="Times New Roman" w:cs="Times New Roman"/>
            <w:sz w:val="24"/>
            <w:szCs w:val="24"/>
          </w:rPr>
          <w:t>,</w:t>
        </w:r>
      </w:ins>
      <w:r w:rsidR="006977CC">
        <w:rPr>
          <w:rFonts w:ascii="Times New Roman" w:hAnsi="Times New Roman" w:cs="Times New Roman"/>
          <w:sz w:val="24"/>
          <w:szCs w:val="24"/>
        </w:rPr>
        <w:t xml:space="preserve"> inevitavelmente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medíocre</w:t>
      </w:r>
      <w:ins w:id="2540" w:author="Daniela Mountian" w:date="2017-08-28T18:06:00Z">
        <w:r w:rsidR="00F873BB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talentoso jogo medieval </w:t>
      </w:r>
      <w:r w:rsidR="006977CC">
        <w:rPr>
          <w:rFonts w:ascii="Times New Roman" w:hAnsi="Times New Roman" w:cs="Times New Roman"/>
          <w:sz w:val="24"/>
          <w:szCs w:val="24"/>
        </w:rPr>
        <w:t xml:space="preserve">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homem-deus, não devem, </w:t>
      </w:r>
      <w:r w:rsidR="00442FF1">
        <w:rPr>
          <w:rFonts w:ascii="Times New Roman" w:hAnsi="Times New Roman" w:cs="Times New Roman"/>
          <w:sz w:val="24"/>
          <w:szCs w:val="24"/>
        </w:rPr>
        <w:t xml:space="preserve">em seu </w:t>
      </w:r>
      <w:r w:rsidR="0024094F" w:rsidRPr="00C5704C">
        <w:rPr>
          <w:rFonts w:ascii="Times New Roman" w:hAnsi="Times New Roman" w:cs="Times New Roman"/>
          <w:sz w:val="24"/>
          <w:szCs w:val="24"/>
        </w:rPr>
        <w:t>fi</w:t>
      </w:r>
      <w:r w:rsidR="00442FF1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541" w:author="Daniela Mountian" w:date="2017-08-28T18:09:00Z">
        <w:r w:rsidR="00442FF1" w:rsidDel="00F873BB">
          <w:rPr>
            <w:rFonts w:ascii="Times New Roman" w:hAnsi="Times New Roman" w:cs="Times New Roman"/>
            <w:sz w:val="24"/>
            <w:szCs w:val="24"/>
          </w:rPr>
          <w:delText>privado de</w:delText>
        </w:r>
      </w:del>
      <w:ins w:id="2542" w:author="Daniela Mountian" w:date="2017-08-28T18:09:00Z">
        <w:r w:rsidR="00F873BB">
          <w:rPr>
            <w:rFonts w:ascii="Times New Roman" w:hAnsi="Times New Roman" w:cs="Times New Roman"/>
            <w:sz w:val="24"/>
            <w:szCs w:val="24"/>
          </w:rPr>
          <w:t>sem</w:t>
        </w:r>
      </w:ins>
      <w:r w:rsidR="00442FF1">
        <w:rPr>
          <w:rFonts w:ascii="Times New Roman" w:hAnsi="Times New Roman" w:cs="Times New Roman"/>
          <w:sz w:val="24"/>
          <w:szCs w:val="24"/>
        </w:rPr>
        <w:t xml:space="preserve"> talento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42FF1">
        <w:rPr>
          <w:rFonts w:ascii="Times New Roman" w:hAnsi="Times New Roman" w:cs="Times New Roman"/>
          <w:sz w:val="24"/>
          <w:szCs w:val="24"/>
        </w:rPr>
        <w:t xml:space="preserve">tentar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imitar </w:t>
      </w:r>
      <w:del w:id="2543" w:author="Daniela Mountian" w:date="2017-08-28T18:09:00Z">
        <w:r w:rsidR="0024094F" w:rsidRPr="00C5704C" w:rsidDel="00F873BB">
          <w:rPr>
            <w:rFonts w:ascii="Times New Roman" w:hAnsi="Times New Roman" w:cs="Times New Roman"/>
            <w:sz w:val="24"/>
            <w:szCs w:val="24"/>
          </w:rPr>
          <w:delText xml:space="preserve">o </w:delText>
        </w:r>
      </w:del>
      <w:del w:id="2544" w:author="Daniela Mountian" w:date="2017-08-28T18:07:00Z">
        <w:r w:rsidR="00442FF1" w:rsidDel="00F873BB">
          <w:rPr>
            <w:rFonts w:ascii="Times New Roman" w:hAnsi="Times New Roman" w:cs="Times New Roman"/>
            <w:sz w:val="24"/>
            <w:szCs w:val="24"/>
          </w:rPr>
          <w:delText>princípio</w:delText>
        </w:r>
      </w:del>
      <w:ins w:id="2545" w:author="Daniela Mountian" w:date="2017-08-28T18:09:00Z">
        <w:r w:rsidR="00F873BB">
          <w:rPr>
            <w:rFonts w:ascii="Times New Roman" w:hAnsi="Times New Roman" w:cs="Times New Roman"/>
            <w:sz w:val="24"/>
            <w:szCs w:val="24"/>
          </w:rPr>
          <w:t xml:space="preserve">seu </w:t>
        </w:r>
      </w:ins>
      <w:ins w:id="2546" w:author="Daniela Mountian" w:date="2017-08-28T18:07:00Z">
        <w:r w:rsidR="00F873BB">
          <w:rPr>
            <w:rFonts w:ascii="Times New Roman" w:hAnsi="Times New Roman" w:cs="Times New Roman"/>
            <w:sz w:val="24"/>
            <w:szCs w:val="24"/>
          </w:rPr>
          <w:t>começo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42FF1">
        <w:rPr>
          <w:rFonts w:ascii="Times New Roman" w:hAnsi="Times New Roman" w:cs="Times New Roman"/>
          <w:sz w:val="24"/>
          <w:szCs w:val="24"/>
        </w:rPr>
        <w:t>fecundo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53FC3">
        <w:rPr>
          <w:rFonts w:ascii="Times New Roman" w:hAnsi="Times New Roman" w:cs="Times New Roman"/>
          <w:sz w:val="24"/>
          <w:szCs w:val="24"/>
        </w:rPr>
        <w:t>notável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... Nenhum jogo infantil deve ser levado até </w:t>
      </w:r>
      <w:r w:rsidR="005401A9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</w:t>
      </w:r>
      <w:r w:rsidR="005401A9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tedioso, pois qualquer criança sabe que </w:t>
      </w:r>
      <w:r w:rsidR="005401A9">
        <w:rPr>
          <w:rFonts w:ascii="Times New Roman" w:hAnsi="Times New Roman" w:cs="Times New Roman"/>
          <w:sz w:val="24"/>
          <w:szCs w:val="24"/>
        </w:rPr>
        <w:t>a parte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desinteressante </w:t>
      </w:r>
      <w:r w:rsidR="005401A9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jogo é o fim. A </w:t>
      </w:r>
      <w:ins w:id="2547" w:author="Daniela Mountian" w:date="2017-08-02T21:33:00Z">
        <w:r w:rsidR="005401A9">
          <w:rPr>
            <w:rFonts w:ascii="Times New Roman" w:hAnsi="Times New Roman" w:cs="Times New Roman"/>
            <w:sz w:val="24"/>
            <w:szCs w:val="24"/>
          </w:rPr>
          <w:t>Idade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</w:t>
      </w:r>
      <w:r w:rsidR="005401A9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dia foi </w:t>
      </w:r>
      <w:r w:rsidR="005401A9">
        <w:rPr>
          <w:rFonts w:ascii="Times New Roman" w:hAnsi="Times New Roman" w:cs="Times New Roman"/>
          <w:sz w:val="24"/>
          <w:szCs w:val="24"/>
        </w:rPr>
        <w:t xml:space="preserve">uma infância renovada, </w:t>
      </w:r>
      <w:r w:rsidR="0024094F" w:rsidRPr="00C5704C">
        <w:rPr>
          <w:rFonts w:ascii="Times New Roman" w:hAnsi="Times New Roman" w:cs="Times New Roman"/>
          <w:sz w:val="24"/>
          <w:szCs w:val="24"/>
        </w:rPr>
        <w:t>alegre e temporári</w:t>
      </w:r>
      <w:r w:rsidR="005401A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5401A9">
        <w:rPr>
          <w:rFonts w:ascii="Times New Roman" w:hAnsi="Times New Roman" w:cs="Times New Roman"/>
          <w:sz w:val="24"/>
          <w:szCs w:val="24"/>
        </w:rPr>
        <w:t>surgiu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depois da velhice bíblica, sábia e eterna. </w:t>
      </w:r>
      <w:r w:rsidR="005401A9">
        <w:rPr>
          <w:rFonts w:ascii="Times New Roman" w:hAnsi="Times New Roman" w:cs="Times New Roman"/>
          <w:sz w:val="24"/>
          <w:szCs w:val="24"/>
        </w:rPr>
        <w:t>Foi precisamente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</w:t>
      </w:r>
      <w:r w:rsidR="005401A9">
        <w:rPr>
          <w:rFonts w:ascii="Times New Roman" w:hAnsi="Times New Roman" w:cs="Times New Roman"/>
          <w:sz w:val="24"/>
          <w:szCs w:val="24"/>
        </w:rPr>
        <w:t>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</w:t>
      </w:r>
      <w:r w:rsidR="005401A9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>dia</w:t>
      </w:r>
      <w:r w:rsidR="005401A9">
        <w:rPr>
          <w:rFonts w:ascii="Times New Roman" w:hAnsi="Times New Roman" w:cs="Times New Roman"/>
          <w:sz w:val="24"/>
          <w:szCs w:val="24"/>
        </w:rPr>
        <w:t xml:space="preserve">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cristão tornou-se </w:t>
      </w:r>
      <w:r w:rsidR="00143CE3">
        <w:rPr>
          <w:rFonts w:ascii="Times New Roman" w:hAnsi="Times New Roman" w:cs="Times New Roman"/>
          <w:sz w:val="24"/>
          <w:szCs w:val="24"/>
        </w:rPr>
        <w:t xml:space="preserve">em definitivo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pagão alegre. O fascismo, como </w:t>
      </w:r>
      <w:r w:rsidR="005401A9">
        <w:rPr>
          <w:rFonts w:ascii="Times New Roman" w:hAnsi="Times New Roman" w:cs="Times New Roman"/>
          <w:sz w:val="24"/>
          <w:szCs w:val="24"/>
        </w:rPr>
        <w:t>todo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movimento popular, é um </w:t>
      </w:r>
      <w:r w:rsidR="00143CE3">
        <w:rPr>
          <w:rFonts w:ascii="Times New Roman" w:hAnsi="Times New Roman" w:cs="Times New Roman"/>
          <w:sz w:val="24"/>
          <w:szCs w:val="24"/>
        </w:rPr>
        <w:t xml:space="preserve">alegre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jogo infantil que começou com </w:t>
      </w:r>
      <w:r w:rsidR="005401A9">
        <w:rPr>
          <w:rFonts w:ascii="Times New Roman" w:hAnsi="Times New Roman" w:cs="Times New Roman"/>
          <w:sz w:val="24"/>
          <w:szCs w:val="24"/>
        </w:rPr>
        <w:t>os gênios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01A9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edieva</w:t>
      </w:r>
      <w:r w:rsidR="005401A9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um gênio é dotado da grande </w:t>
      </w:r>
      <w:r w:rsidR="00546374">
        <w:rPr>
          <w:rFonts w:ascii="Times New Roman" w:hAnsi="Times New Roman" w:cs="Times New Roman"/>
          <w:sz w:val="24"/>
          <w:szCs w:val="24"/>
        </w:rPr>
        <w:t>capacidade</w:t>
      </w:r>
      <w:r w:rsidR="0054637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salvadora de realizar o </w:t>
      </w:r>
      <w:r w:rsidR="00546374">
        <w:rPr>
          <w:rFonts w:ascii="Times New Roman" w:hAnsi="Times New Roman" w:cs="Times New Roman"/>
          <w:sz w:val="24"/>
          <w:szCs w:val="24"/>
        </w:rPr>
        <w:t>horror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somente </w:t>
      </w:r>
      <w:r w:rsidR="00546374">
        <w:rPr>
          <w:rFonts w:ascii="Times New Roman" w:hAnsi="Times New Roman" w:cs="Times New Roman"/>
          <w:sz w:val="24"/>
          <w:szCs w:val="24"/>
        </w:rPr>
        <w:t xml:space="preserve">em sua alma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pensamento, </w:t>
      </w:r>
      <w:r w:rsidR="00546374">
        <w:rPr>
          <w:rFonts w:ascii="Times New Roman" w:hAnsi="Times New Roman" w:cs="Times New Roman"/>
          <w:sz w:val="24"/>
          <w:szCs w:val="24"/>
        </w:rPr>
        <w:t>poupando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mundo d</w:t>
      </w:r>
      <w:r w:rsidR="000451CA"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mais terrível ameaça: a materialização d</w:t>
      </w:r>
      <w:r w:rsidR="00546374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fantasias </w:t>
      </w:r>
      <w:r w:rsidR="00546374">
        <w:rPr>
          <w:rFonts w:ascii="Times New Roman" w:hAnsi="Times New Roman" w:cs="Times New Roman"/>
          <w:sz w:val="24"/>
          <w:szCs w:val="24"/>
        </w:rPr>
        <w:t xml:space="preserve">e extravagâncias </w:t>
      </w:r>
      <w:r w:rsidR="0024094F" w:rsidRPr="00C5704C">
        <w:rPr>
          <w:rFonts w:ascii="Times New Roman" w:hAnsi="Times New Roman" w:cs="Times New Roman"/>
          <w:sz w:val="24"/>
          <w:szCs w:val="24"/>
        </w:rPr>
        <w:t>humanas</w:t>
      </w:r>
      <w:r w:rsidR="00546374">
        <w:rPr>
          <w:rFonts w:ascii="Times New Roman" w:hAnsi="Times New Roman" w:cs="Times New Roman"/>
          <w:sz w:val="24"/>
          <w:szCs w:val="24"/>
        </w:rPr>
        <w:t xml:space="preserve"> inconcebíveis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46374"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uando </w:t>
      </w:r>
      <w:r w:rsidR="00546374">
        <w:rPr>
          <w:rFonts w:ascii="Times New Roman" w:hAnsi="Times New Roman" w:cs="Times New Roman"/>
          <w:sz w:val="24"/>
          <w:szCs w:val="24"/>
        </w:rPr>
        <w:t>d</w:t>
      </w:r>
      <w:r w:rsidR="00143CE3" w:rsidRPr="00C5704C">
        <w:rPr>
          <w:rFonts w:ascii="Times New Roman" w:hAnsi="Times New Roman" w:cs="Times New Roman"/>
          <w:sz w:val="24"/>
          <w:szCs w:val="24"/>
        </w:rPr>
        <w:t>es</w:t>
      </w:r>
      <w:r w:rsidR="00143CE3">
        <w:rPr>
          <w:rFonts w:ascii="Times New Roman" w:hAnsi="Times New Roman" w:cs="Times New Roman"/>
          <w:sz w:val="24"/>
          <w:szCs w:val="24"/>
        </w:rPr>
        <w:t>s</w:t>
      </w:r>
      <w:r w:rsidR="00143CE3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jogo </w:t>
      </w:r>
      <w:r w:rsidR="00546374">
        <w:rPr>
          <w:rFonts w:ascii="Times New Roman" w:hAnsi="Times New Roman" w:cs="Times New Roman"/>
          <w:sz w:val="24"/>
          <w:szCs w:val="24"/>
        </w:rPr>
        <w:t>participam crianças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sangue </w:t>
      </w:r>
      <w:del w:id="2548" w:author="Daniela Mountian" w:date="2017-08-02T22:09:00Z">
        <w:r w:rsidR="0024094F" w:rsidRPr="00C5704C" w:rsidDel="00546374">
          <w:rPr>
            <w:rFonts w:ascii="Times New Roman" w:hAnsi="Times New Roman" w:cs="Times New Roman"/>
            <w:sz w:val="24"/>
            <w:szCs w:val="24"/>
          </w:rPr>
          <w:delText>mau,</w:delText>
        </w:r>
      </w:del>
      <w:commentRangeStart w:id="2549"/>
      <w:ins w:id="2550" w:author="Daniela Mountian" w:date="2017-08-02T22:26:00Z">
        <w:r w:rsidR="00546374">
          <w:rPr>
            <w:rFonts w:ascii="Times New Roman" w:hAnsi="Times New Roman" w:cs="Times New Roman"/>
            <w:sz w:val="24"/>
            <w:szCs w:val="24"/>
          </w:rPr>
          <w:t>impuro</w:t>
        </w:r>
        <w:commentRangeEnd w:id="2549"/>
        <w:r w:rsidR="00546374">
          <w:rPr>
            <w:rStyle w:val="Refdecomentrio"/>
            <w:rFonts w:cs="Times New Roman"/>
            <w:lang w:val="x-none"/>
          </w:rPr>
          <w:commentReference w:id="2549"/>
        </w:r>
      </w:ins>
      <w:ins w:id="2551" w:author="Daniela Mountian" w:date="2017-08-02T22:22:00Z">
        <w:r w:rsidR="00546374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fica claro que as fantasias de Shakespeare e de Dante têm </w:t>
      </w:r>
      <w:r w:rsidR="00F52BA7">
        <w:rPr>
          <w:rFonts w:ascii="Times New Roman" w:hAnsi="Times New Roman" w:cs="Times New Roman"/>
          <w:sz w:val="24"/>
          <w:szCs w:val="24"/>
        </w:rPr>
        <w:t xml:space="preserve">seus </w:t>
      </w:r>
      <w:r w:rsidR="0024094F" w:rsidRPr="00C5704C">
        <w:rPr>
          <w:rFonts w:ascii="Times New Roman" w:hAnsi="Times New Roman" w:cs="Times New Roman"/>
          <w:sz w:val="24"/>
          <w:szCs w:val="24"/>
        </w:rPr>
        <w:t>atores e pa</w:t>
      </w:r>
      <w:r w:rsidR="00F52BA7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ticantes. Um simp</w:t>
      </w:r>
      <w:r w:rsidR="00143CE3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546374">
        <w:rPr>
          <w:rFonts w:ascii="Times New Roman" w:hAnsi="Times New Roman" w:cs="Times New Roman"/>
          <w:sz w:val="24"/>
          <w:szCs w:val="24"/>
        </w:rPr>
        <w:t xml:space="preserve">enigma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atormentava </w:t>
      </w:r>
      <w:r w:rsidR="00546374">
        <w:rPr>
          <w:rFonts w:ascii="Times New Roman" w:hAnsi="Times New Roman" w:cs="Times New Roman"/>
          <w:sz w:val="24"/>
          <w:szCs w:val="24"/>
        </w:rPr>
        <w:t xml:space="preserve">a </w:t>
      </w:r>
      <w:r w:rsidR="00546374">
        <w:rPr>
          <w:rFonts w:ascii="Times New Roman" w:hAnsi="Times New Roman" w:cs="Times New Roman"/>
          <w:i/>
          <w:sz w:val="24"/>
          <w:szCs w:val="24"/>
        </w:rPr>
        <w:t>intelligentsia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libera</w:t>
      </w:r>
      <w:r w:rsidR="00546374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de onde </w:t>
      </w:r>
      <w:r w:rsidR="00546374">
        <w:rPr>
          <w:rFonts w:ascii="Times New Roman" w:hAnsi="Times New Roman" w:cs="Times New Roman"/>
          <w:sz w:val="24"/>
          <w:szCs w:val="24"/>
        </w:rPr>
        <w:t>surgiu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fascismo na culta Europa? O fascismo surge quando uma </w:t>
      </w:r>
      <w:r w:rsidR="00546374">
        <w:rPr>
          <w:rFonts w:ascii="Times New Roman" w:hAnsi="Times New Roman" w:cs="Times New Roman"/>
          <w:sz w:val="24"/>
          <w:szCs w:val="24"/>
        </w:rPr>
        <w:t>infinidade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546374">
        <w:rPr>
          <w:rFonts w:ascii="Times New Roman" w:hAnsi="Times New Roman" w:cs="Times New Roman"/>
          <w:sz w:val="24"/>
          <w:szCs w:val="24"/>
        </w:rPr>
        <w:t xml:space="preserve">pobres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crianças de sangue </w:t>
      </w:r>
      <w:r w:rsidR="00546374" w:rsidRPr="00F873BB">
        <w:rPr>
          <w:rFonts w:ascii="Times New Roman" w:hAnsi="Times New Roman" w:cs="Times New Roman"/>
          <w:sz w:val="24"/>
          <w:szCs w:val="24"/>
          <w:highlight w:val="yellow"/>
          <w:rPrChange w:id="2552" w:author="Daniela Mountian" w:date="2017-08-28T18:16:00Z">
            <w:rPr>
              <w:rFonts w:ascii="Times New Roman" w:hAnsi="Times New Roman" w:cs="Times New Roman"/>
              <w:sz w:val="24"/>
              <w:szCs w:val="24"/>
            </w:rPr>
          </w:rPrChange>
        </w:rPr>
        <w:t>impuro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inicia-se nos jogos</w:t>
      </w:r>
      <w:r w:rsidR="00546374">
        <w:rPr>
          <w:rFonts w:ascii="Times New Roman" w:hAnsi="Times New Roman" w:cs="Times New Roman"/>
          <w:sz w:val="24"/>
          <w:szCs w:val="24"/>
        </w:rPr>
        <w:t xml:space="preserve"> notáveis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</w:t>
      </w:r>
      <w:r w:rsidR="00546374">
        <w:rPr>
          <w:rFonts w:ascii="Times New Roman" w:hAnsi="Times New Roman" w:cs="Times New Roman"/>
          <w:sz w:val="24"/>
          <w:szCs w:val="24"/>
        </w:rPr>
        <w:t>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</w:t>
      </w:r>
      <w:r w:rsidR="00546374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dia. E </w:t>
      </w:r>
      <w:r w:rsidR="00546374">
        <w:rPr>
          <w:rFonts w:ascii="Times New Roman" w:hAnsi="Times New Roman" w:cs="Times New Roman"/>
          <w:sz w:val="24"/>
          <w:szCs w:val="24"/>
        </w:rPr>
        <w:t>um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adulto, </w:t>
      </w:r>
      <w:r w:rsidR="00F873BB">
        <w:rPr>
          <w:rFonts w:ascii="Times New Roman" w:hAnsi="Times New Roman" w:cs="Times New Roman"/>
          <w:sz w:val="24"/>
          <w:szCs w:val="24"/>
        </w:rPr>
        <w:t xml:space="preserve">aparentemente um </w:t>
      </w:r>
      <w:r w:rsidR="00143CE3" w:rsidRPr="00C5704C">
        <w:rPr>
          <w:rFonts w:ascii="Times New Roman" w:hAnsi="Times New Roman" w:cs="Times New Roman"/>
          <w:sz w:val="24"/>
          <w:szCs w:val="24"/>
        </w:rPr>
        <w:t>represe</w:t>
      </w:r>
      <w:r w:rsidR="00143CE3">
        <w:rPr>
          <w:rFonts w:ascii="Times New Roman" w:hAnsi="Times New Roman" w:cs="Times New Roman"/>
          <w:sz w:val="24"/>
          <w:szCs w:val="24"/>
        </w:rPr>
        <w:t>nta</w:t>
      </w:r>
      <w:r w:rsidR="00546374">
        <w:rPr>
          <w:rFonts w:ascii="Times New Roman" w:hAnsi="Times New Roman" w:cs="Times New Roman"/>
          <w:sz w:val="24"/>
          <w:szCs w:val="24"/>
        </w:rPr>
        <w:t>nte</w:t>
      </w:r>
      <w:r w:rsidR="00143CE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73BB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nação adulta, </w:t>
      </w:r>
      <w:r w:rsidR="00546374">
        <w:rPr>
          <w:rFonts w:ascii="Times New Roman" w:hAnsi="Times New Roman" w:cs="Times New Roman"/>
          <w:sz w:val="24"/>
          <w:szCs w:val="24"/>
        </w:rPr>
        <w:t xml:space="preserve">liga-se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facilmente a </w:t>
      </w:r>
      <w:r w:rsidR="00143CE3" w:rsidRPr="00C5704C">
        <w:rPr>
          <w:rFonts w:ascii="Times New Roman" w:hAnsi="Times New Roman" w:cs="Times New Roman"/>
          <w:sz w:val="24"/>
          <w:szCs w:val="24"/>
        </w:rPr>
        <w:t>es</w:t>
      </w:r>
      <w:r w:rsidR="00143CE3">
        <w:rPr>
          <w:rFonts w:ascii="Times New Roman" w:hAnsi="Times New Roman" w:cs="Times New Roman"/>
          <w:sz w:val="24"/>
          <w:szCs w:val="24"/>
        </w:rPr>
        <w:t>s</w:t>
      </w:r>
      <w:r w:rsidR="00546374">
        <w:rPr>
          <w:rFonts w:ascii="Times New Roman" w:hAnsi="Times New Roman" w:cs="Times New Roman"/>
          <w:sz w:val="24"/>
          <w:szCs w:val="24"/>
        </w:rPr>
        <w:t>e</w:t>
      </w:r>
      <w:r w:rsidR="00143CE3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24094F" w:rsidRPr="00C5704C">
        <w:rPr>
          <w:rFonts w:ascii="Times New Roman" w:hAnsi="Times New Roman" w:cs="Times New Roman"/>
          <w:sz w:val="24"/>
          <w:szCs w:val="24"/>
        </w:rPr>
        <w:t>alegres jog</w:t>
      </w:r>
      <w:r w:rsidR="00546374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s, afasta as amarras da razão que o privaram de tantos prazeres selvagens, amaldiçoa</w:t>
      </w:r>
      <w:r w:rsidR="00143CE3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“é proibido” de Moisés, atribui um sentido pagão ao “é permitido” de Cristo, </w:t>
      </w:r>
      <w:r w:rsidR="00FF7A43">
        <w:rPr>
          <w:rFonts w:ascii="Times New Roman" w:hAnsi="Times New Roman" w:cs="Times New Roman"/>
          <w:sz w:val="24"/>
          <w:szCs w:val="24"/>
        </w:rPr>
        <w:t>alegra-se</w:t>
      </w:r>
      <w:r w:rsidR="0024094F" w:rsidRPr="00C5704C">
        <w:rPr>
          <w:rFonts w:ascii="Times New Roman" w:hAnsi="Times New Roman" w:cs="Times New Roman"/>
          <w:sz w:val="24"/>
          <w:szCs w:val="24"/>
        </w:rPr>
        <w:t>, transforma-se numa criança medieval do século XX</w:t>
      </w:r>
      <w:r w:rsidR="00143CE3">
        <w:rPr>
          <w:rFonts w:ascii="Times New Roman" w:hAnsi="Times New Roman" w:cs="Times New Roman"/>
          <w:sz w:val="24"/>
          <w:szCs w:val="24"/>
        </w:rPr>
        <w:t>;</w:t>
      </w:r>
      <w:r w:rsidR="00143CE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no entanto</w:t>
      </w:r>
      <w:r w:rsidR="00143CE3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53FC3">
        <w:rPr>
          <w:rFonts w:ascii="Times New Roman" w:hAnsi="Times New Roman" w:cs="Times New Roman"/>
          <w:sz w:val="24"/>
          <w:szCs w:val="24"/>
        </w:rPr>
        <w:t>alegra-se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já com beliscões e mord</w:t>
      </w:r>
      <w:r w:rsidR="00F52BA7">
        <w:rPr>
          <w:rFonts w:ascii="Times New Roman" w:hAnsi="Times New Roman" w:cs="Times New Roman"/>
          <w:sz w:val="24"/>
          <w:szCs w:val="24"/>
        </w:rPr>
        <w:t>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as, como folgam e brincam os </w:t>
      </w:r>
      <w:commentRangeStart w:id="2553"/>
      <w:r w:rsidR="0024094F" w:rsidRPr="00C5704C">
        <w:rPr>
          <w:rFonts w:ascii="Times New Roman" w:hAnsi="Times New Roman" w:cs="Times New Roman"/>
          <w:sz w:val="24"/>
          <w:szCs w:val="24"/>
        </w:rPr>
        <w:t>abortos</w:t>
      </w:r>
      <w:commentRangeEnd w:id="2553"/>
      <w:r w:rsidR="00C53FC3">
        <w:rPr>
          <w:rStyle w:val="Refdecomentrio"/>
          <w:rFonts w:cs="Times New Roman"/>
          <w:lang w:val="x-none"/>
        </w:rPr>
        <w:commentReference w:id="255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espinhentos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cheirando a </w:t>
      </w:r>
      <w:r w:rsidR="00143CE3">
        <w:rPr>
          <w:rFonts w:ascii="Times New Roman" w:hAnsi="Times New Roman" w:cs="Times New Roman"/>
          <w:sz w:val="24"/>
          <w:szCs w:val="24"/>
        </w:rPr>
        <w:t>urina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o que confere </w:t>
      </w:r>
      <w:r w:rsidR="00653990">
        <w:rPr>
          <w:rFonts w:ascii="Times New Roman" w:hAnsi="Times New Roman" w:cs="Times New Roman"/>
          <w:sz w:val="24"/>
          <w:szCs w:val="24"/>
        </w:rPr>
        <w:t>pompa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medieval a es</w:t>
      </w:r>
      <w:r w:rsidR="00C53FC3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jogo são as </w:t>
      </w:r>
      <w:r w:rsidR="0024094F" w:rsidRPr="00F873BB">
        <w:rPr>
          <w:rFonts w:ascii="Times New Roman" w:hAnsi="Times New Roman" w:cs="Times New Roman"/>
          <w:sz w:val="24"/>
          <w:szCs w:val="24"/>
        </w:rPr>
        <w:t>quinquilharias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místicas. </w:t>
      </w:r>
    </w:p>
    <w:p w:rsidR="0024094F" w:rsidRPr="00C5704C" w:rsidRDefault="0024094F" w:rsidP="0038627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del w:id="2554" w:author="Daniela Mountian" w:date="2017-08-28T18:26:00Z">
        <w:r w:rsidRPr="00C5704C" w:rsidDel="000C5ABE">
          <w:rPr>
            <w:rFonts w:ascii="Times New Roman" w:hAnsi="Times New Roman" w:cs="Times New Roman"/>
            <w:sz w:val="24"/>
            <w:szCs w:val="24"/>
          </w:rPr>
          <w:delText>Antigamente</w:delText>
        </w:r>
      </w:del>
      <w:ins w:id="2555" w:author="Daniela Mountian" w:date="2017-08-28T18:26:00Z">
        <w:r w:rsidR="000C5ABE">
          <w:rPr>
            <w:rFonts w:ascii="Times New Roman" w:hAnsi="Times New Roman" w:cs="Times New Roman"/>
            <w:sz w:val="24"/>
            <w:szCs w:val="24"/>
          </w:rPr>
          <w:t>Em outros tempos</w:t>
        </w:r>
      </w:ins>
      <w:r w:rsidRPr="00C5704C">
        <w:rPr>
          <w:rFonts w:ascii="Times New Roman" w:hAnsi="Times New Roman" w:cs="Times New Roman"/>
          <w:sz w:val="24"/>
          <w:szCs w:val="24"/>
        </w:rPr>
        <w:t>, na Rússia, decadentes</w:t>
      </w:r>
      <w:del w:id="2556" w:author="Daniela Mountian" w:date="2017-08-28T18:26:00Z">
        <w:r w:rsidRPr="00C5704C" w:rsidDel="000C5AB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que tinham desaprendido a crer em Deus</w:t>
      </w:r>
      <w:r w:rsidR="00082A11">
        <w:rPr>
          <w:rFonts w:ascii="Times New Roman" w:hAnsi="Times New Roman" w:cs="Times New Roman"/>
          <w:sz w:val="24"/>
          <w:szCs w:val="24"/>
        </w:rPr>
        <w:t xml:space="preserve"> eram atraídos pelo mistiscismo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5D039E">
        <w:rPr>
          <w:rFonts w:ascii="Times New Roman" w:hAnsi="Times New Roman" w:cs="Times New Roman"/>
          <w:sz w:val="24"/>
          <w:szCs w:val="24"/>
        </w:rPr>
        <w:t xml:space="preserve">o que ocorrerá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hoje </w:t>
      </w:r>
      <w:r w:rsidR="000451CA" w:rsidRPr="00C5704C">
        <w:rPr>
          <w:rFonts w:ascii="Times New Roman" w:hAnsi="Times New Roman" w:cs="Times New Roman"/>
          <w:sz w:val="24"/>
          <w:szCs w:val="24"/>
        </w:rPr>
        <w:t>por ele</w:t>
      </w:r>
      <w:r w:rsidR="000451CA">
        <w:rPr>
          <w:rFonts w:ascii="Times New Roman" w:hAnsi="Times New Roman" w:cs="Times New Roman"/>
          <w:sz w:val="24"/>
          <w:szCs w:val="24"/>
        </w:rPr>
        <w:t xml:space="preserve"> </w:t>
      </w:r>
      <w:r w:rsidR="00082A11">
        <w:rPr>
          <w:rFonts w:ascii="Times New Roman" w:hAnsi="Times New Roman" w:cs="Times New Roman"/>
          <w:sz w:val="24"/>
          <w:szCs w:val="24"/>
        </w:rPr>
        <w:t xml:space="preserve">são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atraídos os filhos do tedioso ateísmo dos anos </w:t>
      </w:r>
      <w:r w:rsidR="00EE6D41">
        <w:rPr>
          <w:rFonts w:ascii="Times New Roman" w:hAnsi="Times New Roman" w:cs="Times New Roman"/>
          <w:sz w:val="24"/>
          <w:szCs w:val="24"/>
        </w:rPr>
        <w:t>anteriores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ainda não aprenderam a crer em Deus? Em que se transformará </w:t>
      </w:r>
      <w:r w:rsidR="000451CA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misticismo russo</w:t>
      </w:r>
      <w:r w:rsidR="00082A11">
        <w:rPr>
          <w:rFonts w:ascii="Times New Roman" w:hAnsi="Times New Roman" w:cs="Times New Roman"/>
          <w:sz w:val="24"/>
          <w:szCs w:val="24"/>
        </w:rPr>
        <w:t xml:space="preserve"> popular de massa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? Que jogo será jogado pelos russos para </w:t>
      </w:r>
      <w:r w:rsidR="000451CA">
        <w:rPr>
          <w:rFonts w:ascii="Times New Roman" w:hAnsi="Times New Roman" w:cs="Times New Roman"/>
          <w:sz w:val="24"/>
          <w:szCs w:val="24"/>
        </w:rPr>
        <w:t>sua própria perdição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51CA">
        <w:rPr>
          <w:rFonts w:ascii="Times New Roman" w:hAnsi="Times New Roman" w:cs="Times New Roman"/>
          <w:sz w:val="24"/>
          <w:szCs w:val="24"/>
        </w:rPr>
        <w:t>a d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outros? Há muitos pecados na alma </w:t>
      </w:r>
      <w:r w:rsidR="000451CA">
        <w:rPr>
          <w:rFonts w:ascii="Times New Roman" w:hAnsi="Times New Roman" w:cs="Times New Roman"/>
          <w:sz w:val="24"/>
          <w:szCs w:val="24"/>
        </w:rPr>
        <w:t>russa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 w:rsidR="006005AD" w:rsidRPr="00C5704C">
        <w:rPr>
          <w:rFonts w:ascii="Times New Roman" w:hAnsi="Times New Roman" w:cs="Times New Roman"/>
          <w:sz w:val="24"/>
          <w:szCs w:val="24"/>
        </w:rPr>
        <w:t>es</w:t>
      </w:r>
      <w:r w:rsidR="006005AD">
        <w:rPr>
          <w:rFonts w:ascii="Times New Roman" w:hAnsi="Times New Roman" w:cs="Times New Roman"/>
          <w:sz w:val="24"/>
          <w:szCs w:val="24"/>
        </w:rPr>
        <w:t>s</w:t>
      </w:r>
      <w:r w:rsidR="006005A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seu destino; uma nação que </w:t>
      </w:r>
      <w:r w:rsidR="00ED1470">
        <w:rPr>
          <w:rFonts w:ascii="Times New Roman" w:hAnsi="Times New Roman" w:cs="Times New Roman"/>
          <w:sz w:val="24"/>
          <w:szCs w:val="24"/>
        </w:rPr>
        <w:t>dominou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tanto</w:t>
      </w:r>
      <w:r w:rsidR="00FC4C3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espaço</w:t>
      </w:r>
      <w:r w:rsidR="00FC4C3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6005AD">
        <w:rPr>
          <w:rFonts w:ascii="Times New Roman" w:hAnsi="Times New Roman" w:cs="Times New Roman"/>
          <w:sz w:val="24"/>
          <w:szCs w:val="24"/>
        </w:rPr>
        <w:t xml:space="preserve">pode </w:t>
      </w:r>
      <w:r w:rsidR="0096302D">
        <w:rPr>
          <w:rFonts w:ascii="Times New Roman" w:hAnsi="Times New Roman" w:cs="Times New Roman"/>
          <w:sz w:val="24"/>
          <w:szCs w:val="24"/>
        </w:rPr>
        <w:t xml:space="preserve">viver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sem </w:t>
      </w:r>
      <w:r w:rsidR="0096302D">
        <w:rPr>
          <w:rFonts w:ascii="Times New Roman" w:hAnsi="Times New Roman" w:cs="Times New Roman"/>
          <w:sz w:val="24"/>
          <w:szCs w:val="24"/>
        </w:rPr>
        <w:t xml:space="preserve">causar </w:t>
      </w:r>
      <w:r w:rsidRPr="00C5704C">
        <w:rPr>
          <w:rFonts w:ascii="Times New Roman" w:hAnsi="Times New Roman" w:cs="Times New Roman"/>
          <w:sz w:val="24"/>
          <w:szCs w:val="24"/>
        </w:rPr>
        <w:t>tormentos</w:t>
      </w:r>
      <w:r w:rsidR="00ED1470">
        <w:rPr>
          <w:rFonts w:ascii="Times New Roman" w:hAnsi="Times New Roman" w:cs="Times New Roman"/>
          <w:sz w:val="24"/>
          <w:szCs w:val="24"/>
        </w:rPr>
        <w:t xml:space="preserve"> </w:t>
      </w:r>
      <w:r w:rsidR="0096302D">
        <w:rPr>
          <w:rFonts w:ascii="Times New Roman" w:hAnsi="Times New Roman" w:cs="Times New Roman"/>
          <w:sz w:val="24"/>
          <w:szCs w:val="24"/>
        </w:rPr>
        <w:t>a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ED1470">
        <w:rPr>
          <w:rFonts w:ascii="Times New Roman" w:hAnsi="Times New Roman" w:cs="Times New Roman"/>
          <w:sz w:val="24"/>
          <w:szCs w:val="24"/>
        </w:rPr>
        <w:t xml:space="preserve"> </w:t>
      </w:r>
      <w:r w:rsidR="0096302D">
        <w:rPr>
          <w:rFonts w:ascii="Times New Roman" w:hAnsi="Times New Roman" w:cs="Times New Roman"/>
          <w:sz w:val="24"/>
          <w:szCs w:val="24"/>
        </w:rPr>
        <w:t>a</w:t>
      </w:r>
      <w:r w:rsidR="00ED1470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outros. No entanto, </w:t>
      </w:r>
      <w:r w:rsidR="00005E71">
        <w:rPr>
          <w:rFonts w:ascii="Times New Roman" w:hAnsi="Times New Roman" w:cs="Times New Roman"/>
          <w:sz w:val="24"/>
          <w:szCs w:val="24"/>
        </w:rPr>
        <w:t xml:space="preserve">será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005E71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prepara </w:t>
      </w:r>
      <w:r w:rsidR="00005E71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>o futuro um terrível pecado, qu</w:t>
      </w:r>
      <w:r w:rsidR="00005E71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5E71">
        <w:rPr>
          <w:rFonts w:ascii="Times New Roman" w:hAnsi="Times New Roman" w:cs="Times New Roman"/>
          <w:sz w:val="24"/>
          <w:szCs w:val="24"/>
        </w:rPr>
        <w:t xml:space="preserve">já não será perdoado 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Deus? </w:t>
      </w:r>
      <w:r w:rsidR="00005E71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Sa</w:t>
      </w:r>
      <w:r w:rsidR="00005E71">
        <w:rPr>
          <w:rFonts w:ascii="Times New Roman" w:hAnsi="Times New Roman" w:cs="Times New Roman"/>
          <w:sz w:val="24"/>
          <w:szCs w:val="24"/>
        </w:rPr>
        <w:t>nt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Evangelho </w:t>
      </w:r>
      <w:r w:rsidR="00005E71">
        <w:rPr>
          <w:rFonts w:ascii="Times New Roman" w:hAnsi="Times New Roman" w:cs="Times New Roman"/>
          <w:sz w:val="24"/>
          <w:szCs w:val="24"/>
        </w:rPr>
        <w:t xml:space="preserve">começar 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ensinar </w:t>
      </w:r>
      <w:r w:rsidR="00EE6D41">
        <w:rPr>
          <w:rFonts w:ascii="Times New Roman" w:hAnsi="Times New Roman" w:cs="Times New Roman"/>
          <w:sz w:val="24"/>
          <w:szCs w:val="24"/>
        </w:rPr>
        <w:t>a</w:t>
      </w:r>
      <w:r w:rsidR="00005E71">
        <w:rPr>
          <w:rFonts w:ascii="Times New Roman" w:hAnsi="Times New Roman" w:cs="Times New Roman"/>
          <w:sz w:val="24"/>
          <w:szCs w:val="24"/>
        </w:rPr>
        <w:t xml:space="preserve"> mal</w:t>
      </w:r>
      <w:r w:rsidR="00EE6D41">
        <w:rPr>
          <w:rFonts w:ascii="Times New Roman" w:hAnsi="Times New Roman" w:cs="Times New Roman"/>
          <w:sz w:val="24"/>
          <w:szCs w:val="24"/>
        </w:rPr>
        <w:t>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5E71">
        <w:rPr>
          <w:rFonts w:ascii="Times New Roman" w:hAnsi="Times New Roman" w:cs="Times New Roman"/>
          <w:sz w:val="24"/>
          <w:szCs w:val="24"/>
        </w:rPr>
        <w:t>às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almas imaturas e </w:t>
      </w:r>
      <w:r w:rsidR="00005E71">
        <w:rPr>
          <w:rFonts w:ascii="Times New Roman" w:hAnsi="Times New Roman" w:cs="Times New Roman"/>
          <w:sz w:val="24"/>
          <w:szCs w:val="24"/>
        </w:rPr>
        <w:t>cansadas d</w:t>
      </w:r>
      <w:r w:rsidRPr="00C5704C">
        <w:rPr>
          <w:rFonts w:ascii="Times New Roman" w:hAnsi="Times New Roman" w:cs="Times New Roman"/>
          <w:sz w:val="24"/>
          <w:szCs w:val="24"/>
        </w:rPr>
        <w:t>o ateísmo...</w:t>
      </w:r>
    </w:p>
    <w:p w:rsidR="0024094F" w:rsidRPr="00C5704C" w:rsidRDefault="0024094F" w:rsidP="0038627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Eis os livros que eram lidos no círculo frequentado por Sav</w:t>
      </w:r>
      <w:r w:rsidR="00005E71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li: </w:t>
      </w:r>
      <w:r w:rsidR="009173BC">
        <w:rPr>
          <w:rFonts w:ascii="Times New Roman" w:hAnsi="Times New Roman" w:cs="Times New Roman"/>
          <w:i/>
          <w:sz w:val="24"/>
          <w:szCs w:val="24"/>
        </w:rPr>
        <w:t>Da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condição do homem </w:t>
      </w:r>
      <w:r w:rsidR="00005E71">
        <w:rPr>
          <w:rFonts w:ascii="Times New Roman" w:hAnsi="Times New Roman" w:cs="Times New Roman"/>
          <w:i/>
          <w:sz w:val="24"/>
          <w:szCs w:val="24"/>
        </w:rPr>
        <w:t xml:space="preserve">após 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a morte e a transformação do corpo </w:t>
      </w:r>
      <w:r w:rsidR="00326740">
        <w:rPr>
          <w:rFonts w:ascii="Times New Roman" w:hAnsi="Times New Roman" w:cs="Times New Roman"/>
          <w:i/>
          <w:sz w:val="24"/>
          <w:szCs w:val="24"/>
        </w:rPr>
        <w:t>perecível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em </w:t>
      </w:r>
      <w:r w:rsidR="00326740">
        <w:rPr>
          <w:rFonts w:ascii="Times New Roman" w:hAnsi="Times New Roman" w:cs="Times New Roman"/>
          <w:i/>
          <w:sz w:val="24"/>
          <w:szCs w:val="24"/>
        </w:rPr>
        <w:t>imperecível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, assim como foi criado no Éden, </w:t>
      </w:r>
      <w:r w:rsidR="009173BC">
        <w:rPr>
          <w:rFonts w:ascii="Times New Roman" w:hAnsi="Times New Roman" w:cs="Times New Roman"/>
          <w:i/>
          <w:sz w:val="24"/>
          <w:szCs w:val="24"/>
        </w:rPr>
        <w:t>e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3BC">
        <w:rPr>
          <w:rFonts w:ascii="Times New Roman" w:hAnsi="Times New Roman" w:cs="Times New Roman"/>
          <w:i/>
          <w:sz w:val="24"/>
          <w:szCs w:val="24"/>
        </w:rPr>
        <w:t>d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a condição dos corpos </w:t>
      </w:r>
      <w:r w:rsidR="009173BC">
        <w:rPr>
          <w:rFonts w:ascii="Times New Roman" w:hAnsi="Times New Roman" w:cs="Times New Roman"/>
          <w:i/>
          <w:sz w:val="24"/>
          <w:szCs w:val="24"/>
        </w:rPr>
        <w:t>imperecíveis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condenados </w:t>
      </w:r>
      <w:r w:rsidR="00326740">
        <w:rPr>
          <w:rFonts w:ascii="Times New Roman" w:hAnsi="Times New Roman" w:cs="Times New Roman"/>
          <w:i/>
          <w:sz w:val="24"/>
          <w:szCs w:val="24"/>
        </w:rPr>
        <w:t>pelos princípios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das trevas</w:t>
      </w:r>
      <w:r w:rsidR="005D039E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As portas da natureza </w:t>
      </w:r>
      <w:r w:rsidR="009173BC">
        <w:rPr>
          <w:rFonts w:ascii="Times New Roman" w:hAnsi="Times New Roman" w:cs="Times New Roman"/>
          <w:i/>
          <w:sz w:val="24"/>
          <w:szCs w:val="24"/>
        </w:rPr>
        <w:t>oculta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e </w:t>
      </w:r>
      <w:r w:rsidR="009173BC">
        <w:rPr>
          <w:rFonts w:ascii="Times New Roman" w:hAnsi="Times New Roman" w:cs="Times New Roman"/>
          <w:i/>
          <w:sz w:val="24"/>
          <w:szCs w:val="24"/>
        </w:rPr>
        <w:t xml:space="preserve">de 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suas qualidades </w:t>
      </w:r>
      <w:r w:rsidR="009173BC">
        <w:rPr>
          <w:rFonts w:ascii="Times New Roman" w:hAnsi="Times New Roman" w:cs="Times New Roman"/>
          <w:i/>
          <w:sz w:val="24"/>
          <w:szCs w:val="24"/>
        </w:rPr>
        <w:t>que agem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3BC">
        <w:rPr>
          <w:rFonts w:ascii="Times New Roman" w:hAnsi="Times New Roman" w:cs="Times New Roman"/>
          <w:i/>
          <w:sz w:val="24"/>
          <w:szCs w:val="24"/>
        </w:rPr>
        <w:t>s</w:t>
      </w:r>
      <w:r w:rsidRPr="00005E71">
        <w:rPr>
          <w:rFonts w:ascii="Times New Roman" w:hAnsi="Times New Roman" w:cs="Times New Roman"/>
          <w:i/>
          <w:sz w:val="24"/>
          <w:szCs w:val="24"/>
        </w:rPr>
        <w:t>o</w:t>
      </w:r>
      <w:r w:rsidR="009173BC">
        <w:rPr>
          <w:rFonts w:ascii="Times New Roman" w:hAnsi="Times New Roman" w:cs="Times New Roman"/>
          <w:i/>
          <w:sz w:val="24"/>
          <w:szCs w:val="24"/>
        </w:rPr>
        <w:t>bre o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bem e o mal.</w:t>
      </w:r>
      <w:r w:rsidR="00B21A1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3BC">
        <w:rPr>
          <w:rFonts w:ascii="Times New Roman" w:hAnsi="Times New Roman" w:cs="Times New Roman"/>
          <w:i/>
          <w:sz w:val="24"/>
          <w:szCs w:val="24"/>
        </w:rPr>
        <w:t>O que é a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3BC">
        <w:rPr>
          <w:rFonts w:ascii="Times New Roman" w:hAnsi="Times New Roman" w:cs="Times New Roman"/>
          <w:i/>
          <w:sz w:val="24"/>
          <w:szCs w:val="24"/>
        </w:rPr>
        <w:t>e</w:t>
      </w:r>
      <w:r w:rsidRPr="00005E71">
        <w:rPr>
          <w:rFonts w:ascii="Times New Roman" w:hAnsi="Times New Roman" w:cs="Times New Roman"/>
          <w:i/>
          <w:sz w:val="24"/>
          <w:szCs w:val="24"/>
        </w:rPr>
        <w:t>ssência d</w:t>
      </w:r>
      <w:r w:rsidR="009173BC">
        <w:rPr>
          <w:rFonts w:ascii="Times New Roman" w:hAnsi="Times New Roman" w:cs="Times New Roman"/>
          <w:i/>
          <w:sz w:val="24"/>
          <w:szCs w:val="24"/>
        </w:rPr>
        <w:t>as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3BC">
        <w:rPr>
          <w:rFonts w:ascii="Times New Roman" w:hAnsi="Times New Roman" w:cs="Times New Roman"/>
          <w:i/>
          <w:sz w:val="24"/>
          <w:szCs w:val="24"/>
        </w:rPr>
        <w:t>coisas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e a matéria-prima</w:t>
      </w:r>
      <w:r w:rsidR="00F52BA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3BC">
        <w:rPr>
          <w:rFonts w:ascii="Times New Roman" w:hAnsi="Times New Roman" w:cs="Times New Roman"/>
          <w:i/>
          <w:sz w:val="24"/>
          <w:szCs w:val="24"/>
        </w:rPr>
        <w:t>que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todos os químicos</w:t>
      </w:r>
      <w:r w:rsidR="009173BC">
        <w:rPr>
          <w:rFonts w:ascii="Times New Roman" w:hAnsi="Times New Roman" w:cs="Times New Roman"/>
          <w:i/>
          <w:sz w:val="24"/>
          <w:szCs w:val="24"/>
        </w:rPr>
        <w:t xml:space="preserve"> desejam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173BC">
        <w:rPr>
          <w:rFonts w:ascii="Times New Roman" w:hAnsi="Times New Roman" w:cs="Times New Roman"/>
          <w:i/>
          <w:sz w:val="24"/>
          <w:szCs w:val="24"/>
        </w:rPr>
        <w:t>há tempos conhecer: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a matéria</w:t>
      </w:r>
      <w:r w:rsidR="00390667" w:rsidRPr="00005E71">
        <w:rPr>
          <w:rFonts w:ascii="Times New Roman" w:hAnsi="Times New Roman" w:cs="Times New Roman"/>
          <w:i/>
          <w:sz w:val="24"/>
          <w:szCs w:val="24"/>
        </w:rPr>
        <w:t>-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prima do remédio filosófico universal, em prol dos que buscam verdadeiros conhecimentos </w:t>
      </w:r>
      <w:r w:rsidR="000C5ABE">
        <w:rPr>
          <w:rFonts w:ascii="Times New Roman" w:hAnsi="Times New Roman" w:cs="Times New Roman"/>
          <w:i/>
          <w:sz w:val="24"/>
          <w:szCs w:val="24"/>
        </w:rPr>
        <w:t>espagíricos</w:t>
      </w:r>
      <w:r w:rsidRPr="00005E71">
        <w:rPr>
          <w:rFonts w:ascii="Times New Roman" w:hAnsi="Times New Roman" w:cs="Times New Roman"/>
          <w:i/>
          <w:sz w:val="24"/>
          <w:szCs w:val="24"/>
        </w:rPr>
        <w:t xml:space="preserve"> e médicos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BA50D3" w:rsidP="0038627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</w:t>
      </w:r>
      <w:r w:rsidR="0024094F" w:rsidRPr="00C5704C">
        <w:rPr>
          <w:rFonts w:ascii="Times New Roman" w:hAnsi="Times New Roman" w:cs="Times New Roman"/>
          <w:sz w:val="24"/>
          <w:szCs w:val="24"/>
        </w:rPr>
        <w:t>, fazia algum tempo que Sav</w:t>
      </w:r>
      <w:r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>
        <w:rPr>
          <w:rFonts w:ascii="Times New Roman" w:hAnsi="Times New Roman" w:cs="Times New Roman"/>
          <w:sz w:val="24"/>
          <w:szCs w:val="24"/>
        </w:rPr>
        <w:t>quase não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aparecia </w:t>
      </w:r>
      <w:r w:rsidR="00390667" w:rsidRPr="00C5704C">
        <w:rPr>
          <w:rFonts w:ascii="Times New Roman" w:hAnsi="Times New Roman" w:cs="Times New Roman"/>
          <w:sz w:val="24"/>
          <w:szCs w:val="24"/>
        </w:rPr>
        <w:t>nes</w:t>
      </w:r>
      <w:r w:rsidR="00390667">
        <w:rPr>
          <w:rFonts w:ascii="Times New Roman" w:hAnsi="Times New Roman" w:cs="Times New Roman"/>
          <w:sz w:val="24"/>
          <w:szCs w:val="24"/>
        </w:rPr>
        <w:t>s</w:t>
      </w:r>
      <w:r w:rsidR="00390667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círculo, ficando mais tempo em casa</w:t>
      </w:r>
      <w:r w:rsidR="002D7091">
        <w:rPr>
          <w:rFonts w:ascii="Times New Roman" w:hAnsi="Times New Roman" w:cs="Times New Roman"/>
          <w:sz w:val="24"/>
          <w:szCs w:val="24"/>
        </w:rPr>
        <w:t xml:space="preserve"> em meio aos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matrazes e </w:t>
      </w:r>
      <w:r w:rsidR="002D7091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retortas </w:t>
      </w:r>
      <w:r w:rsidR="002D7091">
        <w:rPr>
          <w:rFonts w:ascii="Times New Roman" w:hAnsi="Times New Roman" w:cs="Times New Roman"/>
          <w:sz w:val="24"/>
          <w:szCs w:val="24"/>
        </w:rPr>
        <w:t>que havia arranjado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depósito d</w:t>
      </w:r>
      <w:r w:rsidR="002D7091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farmácia. Pensava também em </w:t>
      </w:r>
      <w:r w:rsidR="002D7091">
        <w:rPr>
          <w:rFonts w:ascii="Times New Roman" w:hAnsi="Times New Roman" w:cs="Times New Roman"/>
          <w:sz w:val="24"/>
          <w:szCs w:val="24"/>
        </w:rPr>
        <w:t>abandonar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Instituto </w:t>
      </w:r>
      <w:r w:rsidR="002D7091">
        <w:rPr>
          <w:rFonts w:ascii="Times New Roman" w:hAnsi="Times New Roman" w:cs="Times New Roman"/>
          <w:sz w:val="24"/>
          <w:szCs w:val="24"/>
        </w:rPr>
        <w:t>de Literatura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entrar </w:t>
      </w:r>
      <w:r w:rsidR="002D7091">
        <w:rPr>
          <w:rFonts w:ascii="Times New Roman" w:hAnsi="Times New Roman" w:cs="Times New Roman"/>
          <w:sz w:val="24"/>
          <w:szCs w:val="24"/>
        </w:rPr>
        <w:t xml:space="preserve">no curso </w:t>
      </w:r>
      <w:r w:rsidR="0024094F" w:rsidRPr="00C5704C">
        <w:rPr>
          <w:rFonts w:ascii="Times New Roman" w:hAnsi="Times New Roman" w:cs="Times New Roman"/>
          <w:sz w:val="24"/>
          <w:szCs w:val="24"/>
        </w:rPr>
        <w:t>de bioquímica da universidade. Por o</w:t>
      </w:r>
      <w:r w:rsidR="00FC4C3F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2557" w:author="Daniela Mountian" w:date="2017-08-28T18:45:00Z">
        <w:r w:rsidR="0024094F" w:rsidRPr="00C5704C" w:rsidDel="000C5ABE">
          <w:rPr>
            <w:rFonts w:ascii="Times New Roman" w:hAnsi="Times New Roman" w:cs="Times New Roman"/>
            <w:sz w:val="24"/>
            <w:szCs w:val="24"/>
          </w:rPr>
          <w:delText xml:space="preserve">estava </w:delText>
        </w:r>
      </w:del>
      <w:r w:rsidR="005D039E">
        <w:rPr>
          <w:rFonts w:ascii="Times New Roman" w:hAnsi="Times New Roman" w:cs="Times New Roman"/>
          <w:sz w:val="24"/>
          <w:szCs w:val="24"/>
        </w:rPr>
        <w:t>abasbaca</w:t>
      </w:r>
      <w:del w:id="2558" w:author="Daniela Mountian" w:date="2017-08-28T18:45:00Z">
        <w:r w:rsidR="005D039E" w:rsidDel="000C5ABE">
          <w:rPr>
            <w:rFonts w:ascii="Times New Roman" w:hAnsi="Times New Roman" w:cs="Times New Roman"/>
            <w:sz w:val="24"/>
            <w:szCs w:val="24"/>
          </w:rPr>
          <w:delText>do</w:delText>
        </w:r>
      </w:del>
      <w:ins w:id="2559" w:author="Daniela Mountian" w:date="2017-08-28T18:45:00Z">
        <w:r w:rsidR="000C5ABE">
          <w:rPr>
            <w:rFonts w:ascii="Times New Roman" w:hAnsi="Times New Roman" w:cs="Times New Roman"/>
            <w:sz w:val="24"/>
            <w:szCs w:val="24"/>
          </w:rPr>
          <w:t>va-se</w:t>
        </w:r>
      </w:ins>
      <w:r w:rsidR="002D7091">
        <w:rPr>
          <w:rFonts w:ascii="Times New Roman" w:hAnsi="Times New Roman" w:cs="Times New Roman"/>
          <w:sz w:val="24"/>
          <w:szCs w:val="24"/>
        </w:rPr>
        <w:t xml:space="preserve"> com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livro </w:t>
      </w:r>
      <w:r w:rsidR="0024094F" w:rsidRPr="002D7091">
        <w:rPr>
          <w:rFonts w:ascii="Times New Roman" w:hAnsi="Times New Roman" w:cs="Times New Roman"/>
          <w:i/>
          <w:sz w:val="24"/>
          <w:szCs w:val="24"/>
        </w:rPr>
        <w:t xml:space="preserve">Sobre os homúnculos filosóficos, o que eles são na </w:t>
      </w:r>
      <w:r w:rsidR="002D7091">
        <w:rPr>
          <w:rFonts w:ascii="Times New Roman" w:hAnsi="Times New Roman" w:cs="Times New Roman"/>
          <w:i/>
          <w:sz w:val="24"/>
          <w:szCs w:val="24"/>
        </w:rPr>
        <w:t>realidade</w:t>
      </w:r>
      <w:r w:rsidR="002D7091" w:rsidRPr="002D709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4094F" w:rsidRPr="002D7091">
        <w:rPr>
          <w:rFonts w:ascii="Times New Roman" w:hAnsi="Times New Roman" w:cs="Times New Roman"/>
          <w:i/>
          <w:sz w:val="24"/>
          <w:szCs w:val="24"/>
        </w:rPr>
        <w:t xml:space="preserve">e como </w:t>
      </w:r>
      <w:r w:rsidR="002D7091">
        <w:rPr>
          <w:rFonts w:ascii="Times New Roman" w:hAnsi="Times New Roman" w:cs="Times New Roman"/>
          <w:i/>
          <w:sz w:val="24"/>
          <w:szCs w:val="24"/>
        </w:rPr>
        <w:t>criá-los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ins w:id="2560" w:author="Daniela Mountian" w:date="2017-08-28T18:46:00Z">
        <w:r w:rsidR="000C5ABE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202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7091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página de rosto </w:t>
      </w:r>
      <w:r w:rsidR="002D7091">
        <w:rPr>
          <w:rFonts w:ascii="Times New Roman" w:hAnsi="Times New Roman" w:cs="Times New Roman"/>
          <w:sz w:val="24"/>
          <w:szCs w:val="24"/>
        </w:rPr>
        <w:t xml:space="preserve">havia um adendo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2D7091">
        <w:rPr>
          <w:rFonts w:ascii="Times New Roman" w:hAnsi="Times New Roman" w:cs="Times New Roman"/>
          <w:sz w:val="24"/>
          <w:szCs w:val="24"/>
        </w:rPr>
        <w:t xml:space="preserve">lhe agradava </w:t>
      </w:r>
      <w:r w:rsidR="0024094F" w:rsidRPr="00C5704C">
        <w:rPr>
          <w:rFonts w:ascii="Times New Roman" w:hAnsi="Times New Roman" w:cs="Times New Roman"/>
          <w:sz w:val="24"/>
          <w:szCs w:val="24"/>
        </w:rPr>
        <w:t>especialmente: “</w:t>
      </w:r>
      <w:r w:rsidR="0069425E">
        <w:rPr>
          <w:rFonts w:ascii="Times New Roman" w:hAnsi="Times New Roman" w:cs="Times New Roman"/>
          <w:sz w:val="24"/>
          <w:szCs w:val="24"/>
        </w:rPr>
        <w:t>Edição i</w:t>
      </w:r>
      <w:r w:rsidR="0024094F" w:rsidRPr="00C5704C">
        <w:rPr>
          <w:rFonts w:ascii="Times New Roman" w:hAnsi="Times New Roman" w:cs="Times New Roman"/>
          <w:sz w:val="24"/>
          <w:szCs w:val="24"/>
        </w:rPr>
        <w:t>mpress</w:t>
      </w:r>
      <w:r w:rsidR="0069425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24094F" w:rsidRPr="00C5704C">
        <w:rPr>
          <w:rFonts w:ascii="Times New Roman" w:hAnsi="Times New Roman" w:cs="Times New Roman"/>
          <w:sz w:val="24"/>
          <w:szCs w:val="24"/>
        </w:rPr>
        <w:t>, ilustrad</w:t>
      </w:r>
      <w:r w:rsidR="0069425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D7091">
        <w:rPr>
          <w:rFonts w:ascii="Times New Roman" w:hAnsi="Times New Roman" w:cs="Times New Roman"/>
          <w:sz w:val="24"/>
          <w:szCs w:val="24"/>
        </w:rPr>
        <w:t>comunicad</w:t>
      </w:r>
      <w:r w:rsidR="0069425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mundo”. </w:t>
      </w:r>
      <w:r w:rsidR="0069425E">
        <w:rPr>
          <w:rFonts w:ascii="Times New Roman" w:hAnsi="Times New Roman" w:cs="Times New Roman"/>
          <w:sz w:val="24"/>
          <w:szCs w:val="24"/>
        </w:rPr>
        <w:t>A origem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homúnculos filosófico</w:t>
      </w:r>
      <w:r w:rsidR="0069425E">
        <w:rPr>
          <w:rFonts w:ascii="Times New Roman" w:hAnsi="Times New Roman" w:cs="Times New Roman"/>
          <w:sz w:val="24"/>
          <w:szCs w:val="24"/>
        </w:rPr>
        <w:t>s foi divulgada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mundo com simplicidade e segurança, sem </w:t>
      </w:r>
      <w:r w:rsidR="0069425E">
        <w:rPr>
          <w:rFonts w:ascii="Times New Roman" w:hAnsi="Times New Roman" w:cs="Times New Roman"/>
          <w:sz w:val="24"/>
          <w:szCs w:val="24"/>
        </w:rPr>
        <w:t xml:space="preserve">excesso de </w:t>
      </w:r>
      <w:r w:rsidR="0024094F" w:rsidRPr="00C5704C">
        <w:rPr>
          <w:rFonts w:ascii="Times New Roman" w:hAnsi="Times New Roman" w:cs="Times New Roman"/>
          <w:sz w:val="24"/>
          <w:szCs w:val="24"/>
        </w:rPr>
        <w:t>lirismo e com convicção científica.</w:t>
      </w:r>
    </w:p>
    <w:p w:rsidR="0024094F" w:rsidRPr="00C5704C" w:rsidRDefault="0024094F" w:rsidP="0038627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</w:t>
      </w:r>
      <w:r w:rsidR="000C3845">
        <w:rPr>
          <w:rFonts w:ascii="Times New Roman" w:hAnsi="Times New Roman" w:cs="Times New Roman"/>
          <w:sz w:val="24"/>
          <w:szCs w:val="24"/>
        </w:rPr>
        <w:t>É engendrado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0C384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seguinte maneira. Pegue um matraz do melhor vidro de cristal, coloque </w:t>
      </w:r>
      <w:r w:rsidRPr="00C949AC">
        <w:rPr>
          <w:rFonts w:ascii="Times New Roman" w:hAnsi="Times New Roman" w:cs="Times New Roman"/>
          <w:sz w:val="24"/>
          <w:szCs w:val="24"/>
        </w:rPr>
        <w:t>uma 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melhor orvalho</w:t>
      </w:r>
      <w:r w:rsidR="000C3845">
        <w:rPr>
          <w:rFonts w:ascii="Times New Roman" w:hAnsi="Times New Roman" w:cs="Times New Roman"/>
          <w:sz w:val="24"/>
          <w:szCs w:val="24"/>
        </w:rPr>
        <w:t xml:space="preserve"> de maio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colhido na lua cheia, </w:t>
      </w:r>
      <w:r w:rsidRPr="00C949AC">
        <w:rPr>
          <w:rFonts w:ascii="Times New Roman" w:hAnsi="Times New Roman" w:cs="Times New Roman"/>
          <w:sz w:val="24"/>
          <w:szCs w:val="24"/>
        </w:rPr>
        <w:t>duas partes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sangue </w:t>
      </w:r>
      <w:r w:rsidR="000C3845">
        <w:rPr>
          <w:rFonts w:ascii="Times New Roman" w:hAnsi="Times New Roman" w:cs="Times New Roman"/>
          <w:sz w:val="24"/>
          <w:szCs w:val="24"/>
        </w:rPr>
        <w:t>de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três partes de sangue </w:t>
      </w:r>
      <w:r w:rsidR="000C3845">
        <w:rPr>
          <w:rFonts w:ascii="Times New Roman" w:hAnsi="Times New Roman" w:cs="Times New Roman"/>
          <w:sz w:val="24"/>
          <w:szCs w:val="24"/>
        </w:rPr>
        <w:t>de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C679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necessário notar que </w:t>
      </w:r>
      <w:r w:rsidR="00EE6D41">
        <w:rPr>
          <w:rFonts w:ascii="Times New Roman" w:hAnsi="Times New Roman" w:cs="Times New Roman"/>
          <w:sz w:val="24"/>
          <w:szCs w:val="24"/>
        </w:rPr>
        <w:t>os participantes</w:t>
      </w:r>
      <w:r w:rsidRPr="00C5704C">
        <w:rPr>
          <w:rFonts w:ascii="Times New Roman" w:hAnsi="Times New Roman" w:cs="Times New Roman"/>
          <w:sz w:val="24"/>
          <w:szCs w:val="24"/>
        </w:rPr>
        <w:t>, se possível, devem ser pur</w:t>
      </w:r>
      <w:r w:rsidR="00EE6D4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e </w:t>
      </w:r>
      <w:r w:rsidR="00FC4C3F">
        <w:rPr>
          <w:rFonts w:ascii="Times New Roman" w:hAnsi="Times New Roman" w:cs="Times New Roman"/>
          <w:sz w:val="24"/>
          <w:szCs w:val="24"/>
        </w:rPr>
        <w:t>cast</w:t>
      </w:r>
      <w:r w:rsidR="00EE6D41">
        <w:rPr>
          <w:rFonts w:ascii="Times New Roman" w:hAnsi="Times New Roman" w:cs="Times New Roman"/>
          <w:sz w:val="24"/>
          <w:szCs w:val="24"/>
        </w:rPr>
        <w:t>o</w:t>
      </w:r>
      <w:r w:rsidR="00FC4C3F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90667">
        <w:rPr>
          <w:rFonts w:ascii="Times New Roman" w:hAnsi="Times New Roman" w:cs="Times New Roman"/>
          <w:sz w:val="24"/>
          <w:szCs w:val="24"/>
        </w:rPr>
        <w:t>Em seguida</w:t>
      </w:r>
      <w:r w:rsidR="007C679C">
        <w:rPr>
          <w:rFonts w:ascii="Times New Roman" w:hAnsi="Times New Roman" w:cs="Times New Roman"/>
          <w:sz w:val="24"/>
          <w:szCs w:val="24"/>
        </w:rPr>
        <w:t>,</w:t>
      </w:r>
      <w:r w:rsidR="0039066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feche o matraz </w:t>
      </w:r>
      <w:r w:rsidR="00FC4C3F">
        <w:rPr>
          <w:rFonts w:ascii="Times New Roman" w:hAnsi="Times New Roman" w:cs="Times New Roman"/>
          <w:sz w:val="24"/>
          <w:szCs w:val="24"/>
        </w:rPr>
        <w:t xml:space="preserve">contendo </w:t>
      </w:r>
      <w:r w:rsidR="00390667" w:rsidRPr="00C5704C">
        <w:rPr>
          <w:rFonts w:ascii="Times New Roman" w:hAnsi="Times New Roman" w:cs="Times New Roman"/>
          <w:sz w:val="24"/>
          <w:szCs w:val="24"/>
        </w:rPr>
        <w:t>es</w:t>
      </w:r>
      <w:r w:rsidR="00390667">
        <w:rPr>
          <w:rFonts w:ascii="Times New Roman" w:hAnsi="Times New Roman" w:cs="Times New Roman"/>
          <w:sz w:val="24"/>
          <w:szCs w:val="24"/>
        </w:rPr>
        <w:t>s</w:t>
      </w:r>
      <w:r w:rsidR="007C679C">
        <w:rPr>
          <w:rFonts w:ascii="Times New Roman" w:hAnsi="Times New Roman" w:cs="Times New Roman"/>
          <w:sz w:val="24"/>
          <w:szCs w:val="24"/>
        </w:rPr>
        <w:t>e</w:t>
      </w:r>
      <w:r w:rsidR="0039066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mat</w:t>
      </w:r>
      <w:r w:rsidR="007C679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ria</w:t>
      </w:r>
      <w:r w:rsidR="007C679C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uma rolha </w:t>
      </w:r>
      <w:ins w:id="2563" w:author="Daniela Mountian" w:date="2017-08-03T15:14:00Z">
        <w:r w:rsidR="007C679C">
          <w:rPr>
            <w:rStyle w:val="Refdecomentrio"/>
            <w:rFonts w:cs="Times New Roman"/>
            <w:lang w:val="x-none"/>
          </w:rPr>
          <w:commentReference w:id="2564"/>
        </w:r>
      </w:ins>
      <w:ins w:id="2565" w:author="Daniela Mountian" w:date="2017-08-28T18:51:00Z">
        <w:r w:rsidR="00C949AC">
          <w:rPr>
            <w:rFonts w:ascii="Times New Roman" w:hAnsi="Times New Roman" w:cs="Times New Roman"/>
            <w:sz w:val="24"/>
            <w:szCs w:val="24"/>
          </w:rPr>
          <w:t>opaca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300C18">
        <w:rPr>
          <w:rFonts w:ascii="Times New Roman" w:hAnsi="Times New Roman" w:cs="Times New Roman"/>
          <w:sz w:val="24"/>
          <w:szCs w:val="24"/>
        </w:rPr>
        <w:t>conserve</w:t>
      </w:r>
      <w:r w:rsidR="007C679C">
        <w:rPr>
          <w:rFonts w:ascii="Times New Roman" w:hAnsi="Times New Roman" w:cs="Times New Roman"/>
          <w:sz w:val="24"/>
          <w:szCs w:val="24"/>
        </w:rPr>
        <w:t>-o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 lugar quente</w:t>
      </w:r>
      <w:ins w:id="2566" w:author="Daniela Mountian" w:date="2017-08-03T15:15:00Z">
        <w:r w:rsidR="007C679C">
          <w:rPr>
            <w:rFonts w:ascii="Times New Roman" w:hAnsi="Times New Roman" w:cs="Times New Roman"/>
            <w:sz w:val="24"/>
            <w:szCs w:val="24"/>
          </w:rPr>
          <w:t xml:space="preserve"> </w:t>
        </w:r>
        <w:commentRangeStart w:id="2567"/>
        <w:r w:rsidR="007C679C">
          <w:rPr>
            <w:rFonts w:ascii="Times New Roman" w:hAnsi="Times New Roman" w:cs="Times New Roman"/>
            <w:sz w:val="24"/>
            <w:szCs w:val="24"/>
          </w:rPr>
          <w:t xml:space="preserve">para </w:t>
        </w:r>
      </w:ins>
      <w:commentRangeEnd w:id="2567"/>
      <w:ins w:id="2568" w:author="Daniela Mountian" w:date="2017-08-13T21:20:00Z">
        <w:r w:rsidR="00B21A13">
          <w:rPr>
            <w:rStyle w:val="Refdecomentrio"/>
            <w:rFonts w:cs="Times New Roman"/>
            <w:lang w:val="x-none"/>
          </w:rPr>
          <w:lastRenderedPageBreak/>
          <w:commentReference w:id="2567"/>
        </w:r>
      </w:ins>
      <w:ins w:id="2569" w:author="Daniela Mountian" w:date="2017-08-28T18:52:00Z">
        <w:r w:rsidR="00C949AC">
          <w:rPr>
            <w:rFonts w:ascii="Times New Roman" w:hAnsi="Times New Roman" w:cs="Times New Roman"/>
            <w:sz w:val="24"/>
            <w:szCs w:val="24"/>
          </w:rPr>
          <w:t>putrificar</w:t>
        </w:r>
      </w:ins>
      <w:ins w:id="2570" w:author="Daniela Mountian" w:date="2017-08-03T15:21:00Z">
        <w:r w:rsidR="00FC4C3F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então</w:t>
      </w:r>
      <w:r w:rsidR="00FC4C3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fundo</w:t>
      </w:r>
      <w:r w:rsidR="00FC4C3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precipitará terra vermelha. Depois filtre o </w:t>
      </w:r>
      <w:commentRangeStart w:id="2571"/>
      <w:r w:rsidR="00C949AC" w:rsidRPr="00C949AC">
        <w:rPr>
          <w:rFonts w:ascii="Times New Roman" w:hAnsi="Times New Roman" w:cs="Times New Roman"/>
          <w:iCs/>
          <w:sz w:val="24"/>
          <w:szCs w:val="24"/>
        </w:rPr>
        <w:t>mênstruo</w:t>
      </w:r>
      <w:commentRangeEnd w:id="2571"/>
      <w:r w:rsidR="00C949AC">
        <w:rPr>
          <w:rStyle w:val="Refdecomentrio"/>
          <w:rFonts w:cs="Times New Roman"/>
          <w:lang w:val="x-none"/>
        </w:rPr>
        <w:commentReference w:id="2571"/>
      </w:r>
      <w:r w:rsidR="00FC4C3F">
        <w:rPr>
          <w:rFonts w:ascii="Times New Roman" w:hAnsi="Times New Roman" w:cs="Times New Roman"/>
          <w:iCs/>
          <w:sz w:val="24"/>
          <w:szCs w:val="24"/>
        </w:rPr>
        <w:t>,</w:t>
      </w:r>
      <w:r w:rsidRPr="00FC4C3F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203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C4C3F">
        <w:rPr>
          <w:rFonts w:ascii="Times New Roman" w:hAnsi="Times New Roman" w:cs="Times New Roman"/>
          <w:sz w:val="24"/>
          <w:szCs w:val="24"/>
        </w:rPr>
        <w:t>acumulado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parte de cima, </w:t>
      </w:r>
      <w:r w:rsidR="00FC4C3F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vidro limpo e </w:t>
      </w:r>
      <w:r w:rsidR="00300C18">
        <w:rPr>
          <w:rFonts w:ascii="Times New Roman" w:hAnsi="Times New Roman" w:cs="Times New Roman"/>
          <w:sz w:val="24"/>
          <w:szCs w:val="24"/>
        </w:rPr>
        <w:t>preserve</w:t>
      </w:r>
      <w:r w:rsidRPr="00C5704C">
        <w:rPr>
          <w:rFonts w:ascii="Times New Roman" w:hAnsi="Times New Roman" w:cs="Times New Roman"/>
          <w:sz w:val="24"/>
          <w:szCs w:val="24"/>
        </w:rPr>
        <w:t xml:space="preserve">-o </w:t>
      </w:r>
      <w:r w:rsidR="00FC4C3F">
        <w:rPr>
          <w:rFonts w:ascii="Times New Roman" w:hAnsi="Times New Roman" w:cs="Times New Roman"/>
          <w:sz w:val="24"/>
          <w:szCs w:val="24"/>
        </w:rPr>
        <w:t>cuidadosamente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24094F" w:rsidP="00CE43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começava a descrição do processo de criação dos homúnculos filosóficos</w:t>
      </w:r>
      <w:r w:rsidR="00300C18">
        <w:rPr>
          <w:rFonts w:ascii="Times New Roman" w:hAnsi="Times New Roman" w:cs="Times New Roman"/>
          <w:sz w:val="24"/>
          <w:szCs w:val="24"/>
        </w:rPr>
        <w:t>, homens e mulheres..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59153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profetisa Pelágia sabia que </w:t>
      </w:r>
      <w:r w:rsidR="00300C1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Sav</w:t>
      </w:r>
      <w:r w:rsidR="00A94040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queria </w:t>
      </w:r>
      <w:r w:rsidR="00A94040">
        <w:rPr>
          <w:rFonts w:ascii="Times New Roman" w:hAnsi="Times New Roman" w:cs="Times New Roman"/>
          <w:sz w:val="24"/>
          <w:szCs w:val="24"/>
        </w:rPr>
        <w:t>realizar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pecado e, tendo ouvido </w:t>
      </w:r>
      <w:r w:rsidR="00A94040">
        <w:rPr>
          <w:rFonts w:ascii="Times New Roman" w:hAnsi="Times New Roman" w:cs="Times New Roman"/>
          <w:sz w:val="24"/>
          <w:szCs w:val="24"/>
        </w:rPr>
        <w:t>mais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vez seus relatos entusiasmados e </w:t>
      </w:r>
      <w:r w:rsidR="00A94040">
        <w:rPr>
          <w:rFonts w:ascii="Times New Roman" w:hAnsi="Times New Roman" w:cs="Times New Roman"/>
          <w:sz w:val="24"/>
          <w:szCs w:val="24"/>
        </w:rPr>
        <w:t xml:space="preserve">seus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pedidos </w:t>
      </w:r>
      <w:r w:rsidR="00A94040">
        <w:rPr>
          <w:rFonts w:ascii="Times New Roman" w:hAnsi="Times New Roman" w:cs="Times New Roman"/>
          <w:sz w:val="24"/>
          <w:szCs w:val="24"/>
        </w:rPr>
        <w:t>insistentes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5D039E">
        <w:rPr>
          <w:rFonts w:ascii="Times New Roman" w:hAnsi="Times New Roman" w:cs="Times New Roman"/>
          <w:sz w:val="24"/>
          <w:szCs w:val="24"/>
        </w:rPr>
        <w:t xml:space="preserve">que ela </w:t>
      </w:r>
      <w:r w:rsidRPr="00C5704C">
        <w:rPr>
          <w:rFonts w:ascii="Times New Roman" w:hAnsi="Times New Roman" w:cs="Times New Roman"/>
          <w:sz w:val="24"/>
          <w:szCs w:val="24"/>
        </w:rPr>
        <w:t>doa</w:t>
      </w:r>
      <w:r w:rsidR="005D039E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pouco de seu sangue para o experimento, pensava em como poderia </w:t>
      </w:r>
      <w:r w:rsidR="00A94040">
        <w:rPr>
          <w:rFonts w:ascii="Times New Roman" w:hAnsi="Times New Roman" w:cs="Times New Roman"/>
          <w:sz w:val="24"/>
          <w:szCs w:val="24"/>
        </w:rPr>
        <w:t>advertir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94040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rapaz </w:t>
      </w:r>
      <w:r w:rsidR="00C949AC">
        <w:rPr>
          <w:rFonts w:ascii="Times New Roman" w:hAnsi="Times New Roman" w:cs="Times New Roman"/>
          <w:sz w:val="24"/>
          <w:szCs w:val="24"/>
        </w:rPr>
        <w:t xml:space="preserve">atormentado </w:t>
      </w:r>
      <w:r w:rsidR="005D039E">
        <w:rPr>
          <w:rFonts w:ascii="Times New Roman" w:hAnsi="Times New Roman" w:cs="Times New Roman"/>
          <w:sz w:val="24"/>
          <w:szCs w:val="24"/>
        </w:rPr>
        <w:t xml:space="preserve">que </w:t>
      </w:r>
      <w:r w:rsidR="00C949AC">
        <w:rPr>
          <w:rFonts w:ascii="Times New Roman" w:hAnsi="Times New Roman" w:cs="Times New Roman"/>
          <w:sz w:val="24"/>
          <w:szCs w:val="24"/>
        </w:rPr>
        <w:t xml:space="preserve">havia se </w:t>
      </w:r>
      <w:r w:rsidRPr="00C5704C">
        <w:rPr>
          <w:rFonts w:ascii="Times New Roman" w:hAnsi="Times New Roman" w:cs="Times New Roman"/>
          <w:sz w:val="24"/>
          <w:szCs w:val="24"/>
        </w:rPr>
        <w:t>apaixonado por ela. Ela sabia que palavra</w:t>
      </w:r>
      <w:r w:rsidR="00A94040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94040">
        <w:rPr>
          <w:rFonts w:ascii="Times New Roman" w:hAnsi="Times New Roman" w:cs="Times New Roman"/>
          <w:sz w:val="24"/>
          <w:szCs w:val="24"/>
        </w:rPr>
        <w:t>não adiantariam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5859">
        <w:rPr>
          <w:rFonts w:ascii="Times New Roman" w:hAnsi="Times New Roman" w:cs="Times New Roman"/>
          <w:sz w:val="24"/>
          <w:szCs w:val="24"/>
        </w:rPr>
        <w:t>nesse</w:t>
      </w:r>
      <w:r w:rsidR="002C585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caso, mas não </w:t>
      </w:r>
      <w:r w:rsidR="00F52BA7">
        <w:rPr>
          <w:rFonts w:ascii="Times New Roman" w:hAnsi="Times New Roman" w:cs="Times New Roman"/>
          <w:sz w:val="24"/>
          <w:szCs w:val="24"/>
        </w:rPr>
        <w:t>podia achar um jeito de</w:t>
      </w:r>
      <w:r w:rsidR="00911A21">
        <w:rPr>
          <w:rFonts w:ascii="Times New Roman" w:hAnsi="Times New Roman" w:cs="Times New Roman"/>
          <w:sz w:val="24"/>
          <w:szCs w:val="24"/>
        </w:rPr>
        <w:t xml:space="preserve"> impedi-lo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11A21">
        <w:rPr>
          <w:rFonts w:ascii="Times New Roman" w:hAnsi="Times New Roman" w:cs="Times New Roman"/>
          <w:sz w:val="24"/>
          <w:szCs w:val="24"/>
        </w:rPr>
        <w:t>Ela p</w:t>
      </w:r>
      <w:r w:rsidRPr="00C5704C">
        <w:rPr>
          <w:rFonts w:ascii="Times New Roman" w:hAnsi="Times New Roman" w:cs="Times New Roman"/>
          <w:sz w:val="24"/>
          <w:szCs w:val="24"/>
        </w:rPr>
        <w:t xml:space="preserve">oderia </w:t>
      </w:r>
      <w:r w:rsidR="005D039E">
        <w:rPr>
          <w:rFonts w:ascii="Times New Roman" w:hAnsi="Times New Roman" w:cs="Times New Roman"/>
          <w:sz w:val="24"/>
          <w:szCs w:val="24"/>
        </w:rPr>
        <w:t>recusar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sangue, o que já </w:t>
      </w:r>
      <w:r w:rsidR="00911A21">
        <w:rPr>
          <w:rFonts w:ascii="Times New Roman" w:hAnsi="Times New Roman" w:cs="Times New Roman"/>
          <w:sz w:val="24"/>
          <w:szCs w:val="24"/>
        </w:rPr>
        <w:t>havia 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isso </w:t>
      </w:r>
      <w:r w:rsidR="00911A21">
        <w:rPr>
          <w:rFonts w:ascii="Times New Roman" w:hAnsi="Times New Roman" w:cs="Times New Roman"/>
          <w:sz w:val="24"/>
          <w:szCs w:val="24"/>
        </w:rPr>
        <w:t xml:space="preserve">só reforçaria </w:t>
      </w:r>
      <w:r w:rsidR="005D039E">
        <w:rPr>
          <w:rFonts w:ascii="Times New Roman" w:hAnsi="Times New Roman" w:cs="Times New Roman"/>
          <w:sz w:val="24"/>
          <w:szCs w:val="24"/>
        </w:rPr>
        <w:t xml:space="preserve">o </w:t>
      </w:r>
      <w:r w:rsidR="00911A21">
        <w:rPr>
          <w:rFonts w:ascii="Times New Roman" w:hAnsi="Times New Roman" w:cs="Times New Roman"/>
          <w:sz w:val="24"/>
          <w:szCs w:val="24"/>
        </w:rPr>
        <w:t>desejo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039E">
        <w:rPr>
          <w:rFonts w:ascii="Times New Roman" w:hAnsi="Times New Roman" w:cs="Times New Roman"/>
          <w:sz w:val="24"/>
          <w:szCs w:val="24"/>
        </w:rPr>
        <w:t xml:space="preserve">de Saviéli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executar o </w:t>
      </w:r>
      <w:r w:rsidR="00911A21">
        <w:rPr>
          <w:rFonts w:ascii="Times New Roman" w:hAnsi="Times New Roman" w:cs="Times New Roman"/>
          <w:sz w:val="24"/>
          <w:szCs w:val="24"/>
        </w:rPr>
        <w:t>planejado</w:t>
      </w:r>
      <w:r w:rsidR="005D039E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11A21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procurar</w:t>
      </w:r>
      <w:r w:rsidR="00911A21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sangue em outro lugar, viveria </w:t>
      </w:r>
      <w:r w:rsidR="005D039E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isso e </w:t>
      </w:r>
      <w:r w:rsidR="005D039E">
        <w:rPr>
          <w:rFonts w:ascii="Times New Roman" w:hAnsi="Times New Roman" w:cs="Times New Roman"/>
          <w:sz w:val="24"/>
          <w:szCs w:val="24"/>
        </w:rPr>
        <w:t xml:space="preserve">tornaria </w:t>
      </w:r>
      <w:r w:rsidRPr="00C5704C">
        <w:rPr>
          <w:rFonts w:ascii="Times New Roman" w:hAnsi="Times New Roman" w:cs="Times New Roman"/>
          <w:sz w:val="24"/>
          <w:szCs w:val="24"/>
        </w:rPr>
        <w:t>seu pecado</w:t>
      </w:r>
      <w:r w:rsidR="005D039E">
        <w:rPr>
          <w:rFonts w:ascii="Times New Roman" w:hAnsi="Times New Roman" w:cs="Times New Roman"/>
          <w:sz w:val="24"/>
          <w:szCs w:val="24"/>
        </w:rPr>
        <w:t xml:space="preserve"> </w:t>
      </w:r>
      <w:r w:rsidR="00F52BA7">
        <w:rPr>
          <w:rFonts w:ascii="Times New Roman" w:hAnsi="Times New Roman" w:cs="Times New Roman"/>
          <w:sz w:val="24"/>
          <w:szCs w:val="24"/>
        </w:rPr>
        <w:t>ainda maior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E6D41">
        <w:rPr>
          <w:rFonts w:ascii="Times New Roman" w:hAnsi="Times New Roman" w:cs="Times New Roman"/>
          <w:sz w:val="24"/>
          <w:szCs w:val="24"/>
        </w:rPr>
        <w:t>Ou e</w:t>
      </w:r>
      <w:r w:rsidR="005D039E">
        <w:rPr>
          <w:rFonts w:ascii="Times New Roman" w:hAnsi="Times New Roman" w:cs="Times New Roman"/>
          <w:sz w:val="24"/>
          <w:szCs w:val="24"/>
        </w:rPr>
        <w:t>la p</w:t>
      </w:r>
      <w:r w:rsidRPr="00C5704C">
        <w:rPr>
          <w:rFonts w:ascii="Times New Roman" w:hAnsi="Times New Roman" w:cs="Times New Roman"/>
          <w:sz w:val="24"/>
          <w:szCs w:val="24"/>
        </w:rPr>
        <w:t xml:space="preserve">oderia lhe dar seu sangue e ele realizaria </w:t>
      </w:r>
      <w:r w:rsidR="005D039E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experi</w:t>
      </w:r>
      <w:r w:rsidR="005D039E">
        <w:rPr>
          <w:rFonts w:ascii="Times New Roman" w:hAnsi="Times New Roman" w:cs="Times New Roman"/>
          <w:sz w:val="24"/>
          <w:szCs w:val="24"/>
        </w:rPr>
        <w:t>ência,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certamente, </w:t>
      </w:r>
      <w:r w:rsidR="005D039E">
        <w:rPr>
          <w:rFonts w:ascii="Times New Roman" w:hAnsi="Times New Roman" w:cs="Times New Roman"/>
          <w:sz w:val="24"/>
          <w:szCs w:val="24"/>
        </w:rPr>
        <w:t>não daria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nada ou</w:t>
      </w:r>
      <w:r w:rsidR="005D039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5859">
        <w:rPr>
          <w:rFonts w:ascii="Times New Roman" w:hAnsi="Times New Roman" w:cs="Times New Roman"/>
          <w:sz w:val="24"/>
          <w:szCs w:val="24"/>
        </w:rPr>
        <w:t>pelo menos</w:t>
      </w:r>
      <w:r w:rsidR="005D039E">
        <w:rPr>
          <w:rFonts w:ascii="Times New Roman" w:hAnsi="Times New Roman" w:cs="Times New Roman"/>
          <w:sz w:val="24"/>
          <w:szCs w:val="24"/>
        </w:rPr>
        <w:t>,</w:t>
      </w:r>
      <w:r w:rsidR="002C585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5D039E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5D039E">
        <w:rPr>
          <w:rFonts w:ascii="Times New Roman" w:hAnsi="Times New Roman" w:cs="Times New Roman"/>
          <w:sz w:val="24"/>
          <w:szCs w:val="24"/>
        </w:rPr>
        <w:t>ele esperava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F52BA7">
        <w:rPr>
          <w:rFonts w:ascii="Times New Roman" w:hAnsi="Times New Roman" w:cs="Times New Roman"/>
          <w:sz w:val="24"/>
          <w:szCs w:val="24"/>
        </w:rPr>
        <w:t xml:space="preserve">acontece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5D039E">
        <w:rPr>
          <w:rFonts w:ascii="Times New Roman" w:hAnsi="Times New Roman" w:cs="Times New Roman"/>
          <w:sz w:val="24"/>
          <w:szCs w:val="24"/>
        </w:rPr>
        <w:t>todo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experimento alquímico. Então ele </w:t>
      </w:r>
      <w:r w:rsidR="005D039E">
        <w:rPr>
          <w:rFonts w:ascii="Times New Roman" w:hAnsi="Times New Roman" w:cs="Times New Roman"/>
          <w:sz w:val="24"/>
          <w:szCs w:val="24"/>
        </w:rPr>
        <w:t xml:space="preserve">daria mostras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verdadeira </w:t>
      </w:r>
      <w:r w:rsidR="005D039E">
        <w:rPr>
          <w:rFonts w:ascii="Times New Roman" w:hAnsi="Times New Roman" w:cs="Times New Roman"/>
          <w:sz w:val="24"/>
          <w:szCs w:val="24"/>
        </w:rPr>
        <w:t>obstinação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mística, </w:t>
      </w:r>
      <w:r w:rsidR="005D039E">
        <w:rPr>
          <w:rFonts w:ascii="Times New Roman" w:hAnsi="Times New Roman" w:cs="Times New Roman"/>
          <w:sz w:val="24"/>
          <w:szCs w:val="24"/>
        </w:rPr>
        <w:t>se lançaria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nov</w:t>
      </w:r>
      <w:r w:rsidR="005D039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>s experi</w:t>
      </w:r>
      <w:r w:rsidR="005D039E">
        <w:rPr>
          <w:rFonts w:ascii="Times New Roman" w:hAnsi="Times New Roman" w:cs="Times New Roman"/>
          <w:sz w:val="24"/>
          <w:szCs w:val="24"/>
        </w:rPr>
        <w:t>ências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D039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novo</w:t>
      </w:r>
      <w:r w:rsidR="005D039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fracassos e, se estivesse </w:t>
      </w:r>
      <w:r w:rsidR="005D039E">
        <w:rPr>
          <w:rFonts w:ascii="Times New Roman" w:hAnsi="Times New Roman" w:cs="Times New Roman"/>
          <w:sz w:val="24"/>
          <w:szCs w:val="24"/>
        </w:rPr>
        <w:t>fadado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viver uma vida longa, envelheceria no pecado. E agora, </w:t>
      </w:r>
      <w:r w:rsidR="003A505F">
        <w:rPr>
          <w:rFonts w:ascii="Times New Roman" w:hAnsi="Times New Roman" w:cs="Times New Roman"/>
          <w:sz w:val="24"/>
          <w:szCs w:val="24"/>
        </w:rPr>
        <w:t>parada</w:t>
      </w:r>
      <w:r w:rsidR="005D039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no jardim escuro da da</w:t>
      </w:r>
      <w:r w:rsidR="002C5859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cha, entre as macieiras, respirando </w:t>
      </w:r>
      <w:r w:rsidR="005D039E">
        <w:rPr>
          <w:rFonts w:ascii="Times New Roman" w:hAnsi="Times New Roman" w:cs="Times New Roman"/>
          <w:sz w:val="24"/>
          <w:szCs w:val="24"/>
        </w:rPr>
        <w:t xml:space="preserve">profundamente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B21A13">
        <w:rPr>
          <w:rFonts w:ascii="Times New Roman" w:hAnsi="Times New Roman" w:cs="Times New Roman"/>
          <w:sz w:val="24"/>
          <w:szCs w:val="24"/>
        </w:rPr>
        <w:t>perfume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rico, </w:t>
      </w:r>
      <w:r w:rsidR="005D039E">
        <w:rPr>
          <w:rFonts w:ascii="Times New Roman" w:hAnsi="Times New Roman" w:cs="Times New Roman"/>
          <w:sz w:val="24"/>
          <w:szCs w:val="24"/>
        </w:rPr>
        <w:t>excitante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úmido</w:t>
      </w:r>
      <w:r w:rsidR="005D039E">
        <w:rPr>
          <w:rFonts w:ascii="Times New Roman" w:hAnsi="Times New Roman" w:cs="Times New Roman"/>
          <w:sz w:val="24"/>
          <w:szCs w:val="24"/>
        </w:rPr>
        <w:t xml:space="preserve"> da vida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vendo perto de si </w:t>
      </w:r>
      <w:del w:id="2573" w:author="Daniela Mountian" w:date="2017-08-28T19:03:00Z">
        <w:r w:rsidRPr="00C5704C" w:rsidDel="000E07D8">
          <w:rPr>
            <w:rFonts w:ascii="Times New Roman" w:hAnsi="Times New Roman" w:cs="Times New Roman"/>
            <w:sz w:val="24"/>
            <w:szCs w:val="24"/>
          </w:rPr>
          <w:delText>um</w:delText>
        </w:r>
      </w:del>
      <w:ins w:id="2574" w:author="Daniela Mountian" w:date="2017-08-28T19:03:00Z">
        <w:r w:rsidR="000E07D8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rosto pálido</w:t>
      </w:r>
      <w:ins w:id="2575" w:author="Daniela Mountian" w:date="2017-08-28T19:03:00Z">
        <w:r w:rsidR="000E07D8">
          <w:rPr>
            <w:rFonts w:ascii="Times New Roman" w:hAnsi="Times New Roman" w:cs="Times New Roman"/>
            <w:sz w:val="24"/>
            <w:szCs w:val="24"/>
          </w:rPr>
          <w:t xml:space="preserve"> de </w:t>
        </w:r>
      </w:ins>
      <w:ins w:id="2576" w:author="Daniela Mountian" w:date="2017-08-28T19:04:00Z">
        <w:r w:rsidR="000E07D8">
          <w:rPr>
            <w:rFonts w:ascii="Times New Roman" w:hAnsi="Times New Roman" w:cs="Times New Roman"/>
            <w:sz w:val="24"/>
            <w:szCs w:val="24"/>
          </w:rPr>
          <w:t>Saviéli</w:t>
        </w:r>
      </w:ins>
      <w:ins w:id="2577" w:author="Daniela Mountian" w:date="2017-08-28T19:05:00Z">
        <w:r w:rsidR="000E07D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E07D8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apaixonado, </w:t>
      </w:r>
      <w:r w:rsidR="002C5859">
        <w:rPr>
          <w:rFonts w:ascii="Times New Roman" w:hAnsi="Times New Roman" w:cs="Times New Roman"/>
          <w:sz w:val="24"/>
          <w:szCs w:val="24"/>
        </w:rPr>
        <w:t>de feiç</w:t>
      </w:r>
      <w:r w:rsidR="005D039E">
        <w:rPr>
          <w:rFonts w:ascii="Times New Roman" w:hAnsi="Times New Roman" w:cs="Times New Roman"/>
          <w:sz w:val="24"/>
          <w:szCs w:val="24"/>
        </w:rPr>
        <w:t>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5859" w:rsidRPr="00C5704C">
        <w:rPr>
          <w:rFonts w:ascii="Times New Roman" w:hAnsi="Times New Roman" w:cs="Times New Roman"/>
          <w:sz w:val="24"/>
          <w:szCs w:val="24"/>
        </w:rPr>
        <w:t>eslav</w:t>
      </w:r>
      <w:r w:rsidR="002C5859">
        <w:rPr>
          <w:rFonts w:ascii="Times New Roman" w:hAnsi="Times New Roman" w:cs="Times New Roman"/>
          <w:sz w:val="24"/>
          <w:szCs w:val="24"/>
        </w:rPr>
        <w:t>a</w:t>
      </w:r>
      <w:r w:rsidR="005D039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o nariz curto de Klávdia e os olhos </w:t>
      </w:r>
      <w:r w:rsidR="005D039E">
        <w:rPr>
          <w:rFonts w:ascii="Times New Roman" w:hAnsi="Times New Roman" w:cs="Times New Roman"/>
          <w:sz w:val="24"/>
          <w:szCs w:val="24"/>
        </w:rPr>
        <w:t xml:space="preserve">assustados e </w:t>
      </w:r>
      <w:r w:rsidRPr="00C5704C">
        <w:rPr>
          <w:rFonts w:ascii="Times New Roman" w:hAnsi="Times New Roman" w:cs="Times New Roman"/>
          <w:sz w:val="24"/>
          <w:szCs w:val="24"/>
        </w:rPr>
        <w:t>noturnos de Aleksei Ióssifovitch ou mesmo d</w:t>
      </w:r>
      <w:r w:rsidR="005D039E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039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vô, </w:t>
      </w:r>
      <w:r w:rsidR="004B6E2D" w:rsidRPr="00C5704C">
        <w:rPr>
          <w:rFonts w:ascii="Times New Roman" w:hAnsi="Times New Roman" w:cs="Times New Roman"/>
          <w:sz w:val="24"/>
          <w:szCs w:val="24"/>
        </w:rPr>
        <w:t>Ióssif Cháimovitch</w:t>
      </w:r>
      <w:ins w:id="2578" w:author="Daniela Mountian" w:date="2017-08-28T19:05:00Z">
        <w:r w:rsidR="000E07D8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0E07D8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>, vendo e sentindo tudo isso</w:t>
      </w:r>
      <w:r w:rsidR="005D039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profetisa Pelágia de repente decidiu lutar contra o pecado</w:t>
      </w:r>
      <w:del w:id="2579" w:author="Daniela Mountian" w:date="2017-08-28T19:06:00Z">
        <w:r w:rsidRPr="00C5704C" w:rsidDel="000E07D8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ajudando-o a </w:t>
      </w:r>
      <w:r w:rsidR="000E07D8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realizar e </w:t>
      </w:r>
      <w:r w:rsidR="004B6E2D">
        <w:rPr>
          <w:rFonts w:ascii="Times New Roman" w:hAnsi="Times New Roman" w:cs="Times New Roman"/>
          <w:sz w:val="24"/>
          <w:szCs w:val="24"/>
        </w:rPr>
        <w:t xml:space="preserve">a </w:t>
      </w:r>
      <w:r w:rsidR="000E07D8">
        <w:rPr>
          <w:rFonts w:ascii="Times New Roman" w:hAnsi="Times New Roman" w:cs="Times New Roman"/>
          <w:sz w:val="24"/>
          <w:szCs w:val="24"/>
        </w:rPr>
        <w:t xml:space="preserve">se </w:t>
      </w:r>
      <w:r w:rsidR="005D039E">
        <w:rPr>
          <w:rFonts w:ascii="Times New Roman" w:hAnsi="Times New Roman" w:cs="Times New Roman"/>
          <w:sz w:val="24"/>
          <w:szCs w:val="24"/>
        </w:rPr>
        <w:t>revelar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D039E">
        <w:rPr>
          <w:rFonts w:ascii="Times New Roman" w:hAnsi="Times New Roman" w:cs="Times New Roman"/>
          <w:sz w:val="24"/>
          <w:szCs w:val="24"/>
        </w:rPr>
        <w:t xml:space="preserve">decidiu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lutar contra Satanás indo </w:t>
      </w:r>
      <w:r w:rsidR="004B6E2D">
        <w:rPr>
          <w:rFonts w:ascii="Times New Roman" w:hAnsi="Times New Roman" w:cs="Times New Roman"/>
          <w:sz w:val="24"/>
          <w:szCs w:val="24"/>
        </w:rPr>
        <w:t>ao</w:t>
      </w:r>
      <w:r w:rsidR="004B6E2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D039E">
        <w:rPr>
          <w:rFonts w:ascii="Times New Roman" w:hAnsi="Times New Roman" w:cs="Times New Roman"/>
          <w:sz w:val="24"/>
          <w:szCs w:val="24"/>
        </w:rPr>
        <w:t xml:space="preserve">seu </w:t>
      </w:r>
      <w:r w:rsidRPr="00C5704C">
        <w:rPr>
          <w:rFonts w:ascii="Times New Roman" w:hAnsi="Times New Roman" w:cs="Times New Roman"/>
          <w:sz w:val="24"/>
          <w:szCs w:val="24"/>
        </w:rPr>
        <w:t>encontro...</w:t>
      </w:r>
    </w:p>
    <w:p w:rsidR="0024094F" w:rsidRPr="00EA2C6B" w:rsidRDefault="0024094F" w:rsidP="0059153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É </w:t>
      </w:r>
      <w:r w:rsidR="005D039E">
        <w:rPr>
          <w:rFonts w:ascii="Times New Roman" w:hAnsi="Times New Roman" w:cs="Times New Roman"/>
          <w:sz w:val="24"/>
          <w:szCs w:val="24"/>
        </w:rPr>
        <w:t>preciso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notar</w:t>
      </w:r>
      <w:r w:rsidR="005D039E">
        <w:rPr>
          <w:rFonts w:ascii="Times New Roman" w:hAnsi="Times New Roman" w:cs="Times New Roman"/>
          <w:sz w:val="24"/>
          <w:szCs w:val="24"/>
        </w:rPr>
        <w:t>, a propósito,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 profetisa Pelágia</w:t>
      </w:r>
      <w:r w:rsidR="003710B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</w:t>
      </w:r>
      <w:r w:rsidR="003710BC">
        <w:rPr>
          <w:rFonts w:ascii="Times New Roman" w:hAnsi="Times New Roman" w:cs="Times New Roman"/>
          <w:sz w:val="24"/>
          <w:szCs w:val="24"/>
        </w:rPr>
        <w:t>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</w:t>
      </w:r>
      <w:r w:rsidR="003710B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atormentada p</w:t>
      </w:r>
      <w:r w:rsidR="005D039E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10BC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feminilidade e sentia plenamente em seu corpo </w:t>
      </w:r>
      <w:r w:rsidR="003710B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3710B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10BC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</w:t>
      </w:r>
      <w:r w:rsidR="004B6E2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animal selvagem. O sinal de seu dom profético lhe fora dado através d</w:t>
      </w:r>
      <w:r w:rsidR="00F52BA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tentativa de estupro</w:t>
      </w:r>
      <w:r w:rsidR="00F52BA7">
        <w:rPr>
          <w:rFonts w:ascii="Times New Roman" w:hAnsi="Times New Roman" w:cs="Times New Roman"/>
          <w:sz w:val="24"/>
          <w:szCs w:val="24"/>
        </w:rPr>
        <w:t xml:space="preserve"> que sofrera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10BC">
        <w:rPr>
          <w:rFonts w:ascii="Times New Roman" w:hAnsi="Times New Roman" w:cs="Times New Roman"/>
          <w:sz w:val="24"/>
          <w:szCs w:val="24"/>
        </w:rPr>
        <w:t xml:space="preserve">quando era menina,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perto da cidade de Bor, e ela se lembrava disso. </w:t>
      </w:r>
      <w:r w:rsidR="003710BC">
        <w:rPr>
          <w:rFonts w:ascii="Times New Roman" w:hAnsi="Times New Roman" w:cs="Times New Roman"/>
          <w:sz w:val="24"/>
          <w:szCs w:val="24"/>
        </w:rPr>
        <w:t>Ela t</w:t>
      </w:r>
      <w:r w:rsidRPr="00C5704C">
        <w:rPr>
          <w:rFonts w:ascii="Times New Roman" w:hAnsi="Times New Roman" w:cs="Times New Roman"/>
          <w:sz w:val="24"/>
          <w:szCs w:val="24"/>
        </w:rPr>
        <w:t xml:space="preserve">ambém sabia que a </w:t>
      </w:r>
      <w:r w:rsidR="003710BC">
        <w:rPr>
          <w:rFonts w:ascii="Times New Roman" w:hAnsi="Times New Roman" w:cs="Times New Roman"/>
          <w:sz w:val="24"/>
          <w:szCs w:val="24"/>
        </w:rPr>
        <w:t>façanha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6E2D" w:rsidRPr="00C5704C">
        <w:rPr>
          <w:rFonts w:ascii="Times New Roman" w:hAnsi="Times New Roman" w:cs="Times New Roman"/>
          <w:sz w:val="24"/>
          <w:szCs w:val="24"/>
        </w:rPr>
        <w:t>d</w:t>
      </w:r>
      <w:r w:rsidR="004B6E2D">
        <w:rPr>
          <w:rFonts w:ascii="Times New Roman" w:hAnsi="Times New Roman" w:cs="Times New Roman"/>
          <w:sz w:val="24"/>
          <w:szCs w:val="24"/>
        </w:rPr>
        <w:t>a</w:t>
      </w:r>
      <w:r w:rsidR="004B6E2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castidade, que </w:t>
      </w:r>
      <w:r w:rsidR="003710BC">
        <w:rPr>
          <w:rFonts w:ascii="Times New Roman" w:hAnsi="Times New Roman" w:cs="Times New Roman"/>
          <w:sz w:val="24"/>
          <w:szCs w:val="24"/>
        </w:rPr>
        <w:t>agora guardava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amor ao Senhor, era fortalecida por Satanás, </w:t>
      </w:r>
      <w:r w:rsidR="003710BC">
        <w:rPr>
          <w:rFonts w:ascii="Times New Roman" w:hAnsi="Times New Roman" w:cs="Times New Roman"/>
          <w:sz w:val="24"/>
          <w:szCs w:val="24"/>
        </w:rPr>
        <w:t>participante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inevitável de qualquer drama </w:t>
      </w:r>
      <w:r w:rsidR="003710BC">
        <w:rPr>
          <w:rFonts w:ascii="Times New Roman" w:hAnsi="Times New Roman" w:cs="Times New Roman"/>
          <w:sz w:val="24"/>
          <w:szCs w:val="24"/>
        </w:rPr>
        <w:t xml:space="preserve">arriscado </w:t>
      </w:r>
      <w:r w:rsidRPr="00C5704C">
        <w:rPr>
          <w:rFonts w:ascii="Times New Roman" w:hAnsi="Times New Roman" w:cs="Times New Roman"/>
          <w:sz w:val="24"/>
          <w:szCs w:val="24"/>
        </w:rPr>
        <w:t>do Senhor... No início, quando Pelágia ainda era uma adolescente e</w:t>
      </w:r>
      <w:r w:rsidR="003710BC">
        <w:rPr>
          <w:rFonts w:ascii="Times New Roman" w:hAnsi="Times New Roman" w:cs="Times New Roman"/>
          <w:sz w:val="24"/>
          <w:szCs w:val="24"/>
        </w:rPr>
        <w:t>, depois,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jovem, </w:t>
      </w:r>
      <w:r w:rsidR="003710BC">
        <w:rPr>
          <w:rFonts w:ascii="Times New Roman" w:hAnsi="Times New Roman" w:cs="Times New Roman"/>
          <w:sz w:val="24"/>
          <w:szCs w:val="24"/>
        </w:rPr>
        <w:t>o pudor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amor </w:t>
      </w:r>
      <w:r w:rsidR="003710BC">
        <w:rPr>
          <w:rFonts w:ascii="Times New Roman" w:hAnsi="Times New Roman" w:cs="Times New Roman"/>
          <w:sz w:val="24"/>
          <w:szCs w:val="24"/>
        </w:rPr>
        <w:t>filial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10B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ajudaram, e fo</w:t>
      </w:r>
      <w:r w:rsidR="003710BC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3710BC">
        <w:rPr>
          <w:rFonts w:ascii="Times New Roman" w:hAnsi="Times New Roman" w:cs="Times New Roman"/>
          <w:sz w:val="24"/>
          <w:szCs w:val="24"/>
        </w:rPr>
        <w:t>período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710BC">
        <w:rPr>
          <w:rFonts w:ascii="Times New Roman" w:hAnsi="Times New Roman" w:cs="Times New Roman"/>
          <w:sz w:val="24"/>
          <w:szCs w:val="24"/>
        </w:rPr>
        <w:t>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complicado </w:t>
      </w:r>
      <w:r w:rsidR="003710BC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luta. Porém, quando </w:t>
      </w:r>
      <w:r w:rsidR="003710BC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começou </w:t>
      </w:r>
      <w:r w:rsidR="004B6E2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ler a Bíblia</w:t>
      </w:r>
      <w:r w:rsidR="00F52BA7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Evangelho e </w:t>
      </w:r>
      <w:r w:rsidR="004B6E2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rezar com frequência, por algum motivo </w:t>
      </w:r>
      <w:r w:rsidR="003710BC">
        <w:rPr>
          <w:rFonts w:ascii="Times New Roman" w:hAnsi="Times New Roman" w:cs="Times New Roman"/>
          <w:sz w:val="24"/>
          <w:szCs w:val="24"/>
        </w:rPr>
        <w:t xml:space="preserve">se tornou </w:t>
      </w:r>
      <w:r w:rsidR="00B21A13">
        <w:rPr>
          <w:rFonts w:ascii="Times New Roman" w:hAnsi="Times New Roman" w:cs="Times New Roman"/>
          <w:sz w:val="24"/>
          <w:szCs w:val="24"/>
        </w:rPr>
        <w:t>particularmente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difícil manter </w:t>
      </w:r>
      <w:r w:rsidR="003710BC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voto de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castidade. </w:t>
      </w:r>
      <w:r w:rsidR="003710BC">
        <w:rPr>
          <w:rFonts w:ascii="Times New Roman" w:hAnsi="Times New Roman" w:cs="Times New Roman"/>
          <w:sz w:val="24"/>
          <w:szCs w:val="24"/>
        </w:rPr>
        <w:t>Ela rejeita</w:t>
      </w:r>
      <w:r w:rsidR="008B009C">
        <w:rPr>
          <w:rFonts w:ascii="Times New Roman" w:hAnsi="Times New Roman" w:cs="Times New Roman"/>
          <w:sz w:val="24"/>
          <w:szCs w:val="24"/>
        </w:rPr>
        <w:t>r</w:t>
      </w:r>
      <w:r w:rsidR="003710BC">
        <w:rPr>
          <w:rFonts w:ascii="Times New Roman" w:hAnsi="Times New Roman" w:cs="Times New Roman"/>
          <w:sz w:val="24"/>
          <w:szCs w:val="24"/>
        </w:rPr>
        <w:t>a, sem esforço e sem luta, o</w:t>
      </w:r>
      <w:r w:rsidRPr="00C5704C">
        <w:rPr>
          <w:rFonts w:ascii="Times New Roman" w:hAnsi="Times New Roman" w:cs="Times New Roman"/>
          <w:sz w:val="24"/>
          <w:szCs w:val="24"/>
        </w:rPr>
        <w:t>s que lhe f</w:t>
      </w:r>
      <w:r w:rsidR="00B21A13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z</w:t>
      </w:r>
      <w:r w:rsidR="00B21A13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propostas, na maior parte </w:t>
      </w:r>
      <w:r w:rsidR="003710BC">
        <w:rPr>
          <w:rFonts w:ascii="Times New Roman" w:hAnsi="Times New Roman" w:cs="Times New Roman"/>
          <w:sz w:val="24"/>
          <w:szCs w:val="24"/>
        </w:rPr>
        <w:t>rapazes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seu círculo, pois </w:t>
      </w:r>
      <w:r w:rsidR="003F2B98">
        <w:rPr>
          <w:rFonts w:ascii="Times New Roman" w:hAnsi="Times New Roman" w:cs="Times New Roman"/>
          <w:sz w:val="24"/>
          <w:szCs w:val="24"/>
        </w:rPr>
        <w:t xml:space="preserve">as relações de Pelágia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1B0EF7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seu pai, zelador d</w:t>
      </w:r>
      <w:del w:id="2580" w:author="Daniela Mountian" w:date="2017-08-28T19:19:00Z">
        <w:r w:rsidRPr="00C5704C" w:rsidDel="009B3190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2581" w:author="Daniela Mountian" w:date="2017-08-28T19:20:00Z">
        <w:r w:rsidR="009B3190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del w:id="2582" w:author="Daniela Mountian" w:date="2017-08-28T19:19:00Z">
        <w:r w:rsidRPr="00C5704C" w:rsidDel="009B319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commentRangeStart w:id="2583"/>
        <w:r w:rsidRPr="00C5704C" w:rsidDel="009B3190">
          <w:rPr>
            <w:rFonts w:ascii="Times New Roman" w:hAnsi="Times New Roman" w:cs="Times New Roman"/>
            <w:sz w:val="24"/>
            <w:szCs w:val="24"/>
          </w:rPr>
          <w:delText>administração de moradias</w:delText>
        </w:r>
      </w:del>
      <w:commentRangeEnd w:id="2583"/>
      <w:r w:rsidR="00EA2C6B">
        <w:rPr>
          <w:rStyle w:val="Refdecomentrio"/>
          <w:rFonts w:cs="Times New Roman"/>
          <w:lang w:val="x-none"/>
        </w:rPr>
        <w:commentReference w:id="2583"/>
      </w:r>
      <w:ins w:id="2584" w:author="Daniela Mountian" w:date="2017-08-28T19:19:00Z">
        <w:r w:rsidR="009B3190">
          <w:rPr>
            <w:rFonts w:ascii="Times New Roman" w:hAnsi="Times New Roman" w:cs="Times New Roman"/>
            <w:sz w:val="24"/>
            <w:szCs w:val="24"/>
          </w:rPr>
          <w:t>J</w:t>
        </w:r>
      </w:ins>
      <w:ins w:id="2585" w:author="Daniela Mountian" w:date="2017-08-28T19:30:00Z">
        <w:r w:rsidR="009B3190">
          <w:rPr>
            <w:rFonts w:ascii="Times New Roman" w:hAnsi="Times New Roman" w:cs="Times New Roman"/>
            <w:sz w:val="24"/>
            <w:szCs w:val="24"/>
          </w:rPr>
          <w:t>EK</w:t>
        </w:r>
      </w:ins>
      <w:r w:rsidRPr="00C5704C">
        <w:rPr>
          <w:rFonts w:ascii="Times New Roman" w:hAnsi="Times New Roman" w:cs="Times New Roman"/>
          <w:sz w:val="24"/>
          <w:szCs w:val="24"/>
        </w:rPr>
        <w:t>,</w:t>
      </w:r>
      <w:ins w:id="2586" w:author="Daniela Mountian" w:date="2017-08-28T19:22:00Z">
        <w:r w:rsidR="009B3190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204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F2B98">
        <w:rPr>
          <w:rFonts w:ascii="Times New Roman" w:hAnsi="Times New Roman" w:cs="Times New Roman"/>
          <w:sz w:val="24"/>
          <w:szCs w:val="24"/>
        </w:rPr>
        <w:t xml:space="preserve">eram </w:t>
      </w:r>
      <w:r w:rsidR="00E36735">
        <w:rPr>
          <w:rFonts w:ascii="Times New Roman" w:hAnsi="Times New Roman" w:cs="Times New Roman"/>
          <w:sz w:val="24"/>
          <w:szCs w:val="24"/>
        </w:rPr>
        <w:t>restritas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3F2B98">
        <w:rPr>
          <w:rFonts w:ascii="Times New Roman" w:hAnsi="Times New Roman" w:cs="Times New Roman"/>
          <w:sz w:val="24"/>
          <w:szCs w:val="24"/>
        </w:rPr>
        <w:t>Mas na fase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difícil, entre 25</w:t>
      </w:r>
      <w:r w:rsidR="003710BC">
        <w:rPr>
          <w:rFonts w:ascii="Times New Roman" w:hAnsi="Times New Roman" w:cs="Times New Roman"/>
          <w:sz w:val="24"/>
          <w:szCs w:val="24"/>
        </w:rPr>
        <w:t xml:space="preserve"> e</w:t>
      </w:r>
      <w:ins w:id="2587" w:author="Daniela Mountian" w:date="2017-08-03T17:46:00Z">
        <w:r w:rsidR="003710B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30 anos, ela </w:t>
      </w:r>
      <w:r w:rsidR="00EA2C6B">
        <w:rPr>
          <w:rFonts w:ascii="Times New Roman" w:hAnsi="Times New Roman" w:cs="Times New Roman"/>
          <w:sz w:val="24"/>
          <w:szCs w:val="24"/>
        </w:rPr>
        <w:t>se viu muitas vezes diante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homens perigosos...</w:t>
      </w:r>
    </w:p>
    <w:p w:rsidR="0024094F" w:rsidRPr="00C5704C" w:rsidRDefault="00EA2C6B" w:rsidP="0059153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vez, </w:t>
      </w:r>
      <w:ins w:id="2588" w:author="Daniela Mountian" w:date="2017-08-28T19:30:00Z">
        <w:r w:rsidR="009B3190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ins w:id="2589" w:author="Daniela Mountian" w:date="2017-08-28T19:31:00Z">
        <w:r w:rsidR="009B3190">
          <w:rPr>
            <w:rFonts w:ascii="Times New Roman" w:hAnsi="Times New Roman" w:cs="Times New Roman"/>
            <w:sz w:val="24"/>
            <w:szCs w:val="24"/>
          </w:rPr>
          <w:t>JEK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enviou para ajudar na colheita de batata</w:t>
      </w:r>
      <w:r>
        <w:rPr>
          <w:rFonts w:ascii="Times New Roman" w:hAnsi="Times New Roman" w:cs="Times New Roman"/>
          <w:sz w:val="24"/>
          <w:szCs w:val="24"/>
        </w:rPr>
        <w:t>s</w:t>
      </w:r>
      <w:r w:rsidR="00CC3788">
        <w:rPr>
          <w:rFonts w:ascii="Times New Roman" w:hAnsi="Times New Roman" w:cs="Times New Roman"/>
          <w:sz w:val="24"/>
          <w:szCs w:val="24"/>
        </w:rPr>
        <w:t>, fora da cidade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B3190">
        <w:rPr>
          <w:rFonts w:ascii="Times New Roman" w:hAnsi="Times New Roman" w:cs="Times New Roman"/>
          <w:sz w:val="24"/>
          <w:szCs w:val="24"/>
        </w:rPr>
        <w:t>No caminho,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motorista que </w:t>
      </w:r>
      <w:r>
        <w:rPr>
          <w:rFonts w:ascii="Times New Roman" w:hAnsi="Times New Roman" w:cs="Times New Roman"/>
          <w:sz w:val="24"/>
          <w:szCs w:val="24"/>
        </w:rPr>
        <w:t>conduzia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profetisa Pelágia </w:t>
      </w:r>
      <w:r w:rsidR="00CC378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entreposto tentou violentá-la</w:t>
      </w:r>
      <w:r>
        <w:rPr>
          <w:rFonts w:ascii="Times New Roman" w:hAnsi="Times New Roman" w:cs="Times New Roman"/>
          <w:sz w:val="24"/>
          <w:szCs w:val="24"/>
        </w:rPr>
        <w:t xml:space="preserve"> na cabine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E6D41">
        <w:rPr>
          <w:rFonts w:ascii="Times New Roman" w:hAnsi="Times New Roman" w:cs="Times New Roman"/>
          <w:sz w:val="24"/>
          <w:szCs w:val="24"/>
        </w:rPr>
        <w:t>Nela t</w:t>
      </w:r>
      <w:r w:rsidR="00F52BA7">
        <w:rPr>
          <w:rFonts w:ascii="Times New Roman" w:hAnsi="Times New Roman" w:cs="Times New Roman"/>
          <w:sz w:val="24"/>
          <w:szCs w:val="24"/>
        </w:rPr>
        <w:t>ransparecia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algo </w:t>
      </w:r>
      <w:r>
        <w:rPr>
          <w:rFonts w:ascii="Times New Roman" w:hAnsi="Times New Roman" w:cs="Times New Roman"/>
          <w:sz w:val="24"/>
          <w:szCs w:val="24"/>
        </w:rPr>
        <w:t>de muito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feminino que incitava </w:t>
      </w:r>
      <w:r w:rsidR="00CC3788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natureza ind</w:t>
      </w:r>
      <w:r w:rsidR="00CC3788">
        <w:rPr>
          <w:rFonts w:ascii="Times New Roman" w:hAnsi="Times New Roman" w:cs="Times New Roman"/>
          <w:sz w:val="24"/>
          <w:szCs w:val="24"/>
        </w:rPr>
        <w:t>ô</w:t>
      </w:r>
      <w:r w:rsidR="0024094F" w:rsidRPr="00C5704C">
        <w:rPr>
          <w:rFonts w:ascii="Times New Roman" w:hAnsi="Times New Roman" w:cs="Times New Roman"/>
          <w:sz w:val="24"/>
          <w:szCs w:val="24"/>
        </w:rPr>
        <w:t>m</w:t>
      </w:r>
      <w:r w:rsidR="00CC3788">
        <w:rPr>
          <w:rFonts w:ascii="Times New Roman" w:hAnsi="Times New Roman" w:cs="Times New Roman"/>
          <w:sz w:val="24"/>
          <w:szCs w:val="24"/>
        </w:rPr>
        <w:t>ita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à violência... Eles luta</w:t>
      </w:r>
      <w:r w:rsidR="00CC3788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 numa pequena floresta, </w:t>
      </w:r>
      <w:r w:rsidR="00CC378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onde tinham ido </w:t>
      </w:r>
      <w:r w:rsidR="00CC3788">
        <w:rPr>
          <w:rFonts w:ascii="Times New Roman" w:hAnsi="Times New Roman" w:cs="Times New Roman"/>
          <w:sz w:val="24"/>
          <w:szCs w:val="24"/>
        </w:rPr>
        <w:t>tomar um pouco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788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ar fresco, e </w:t>
      </w:r>
      <w:r w:rsidR="00CC3788">
        <w:rPr>
          <w:rFonts w:ascii="Times New Roman" w:hAnsi="Times New Roman" w:cs="Times New Roman"/>
          <w:sz w:val="24"/>
          <w:szCs w:val="24"/>
        </w:rPr>
        <w:t xml:space="preserve">subitamente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profetisa Pelágia teve vontade de </w:t>
      </w:r>
      <w:r w:rsidR="00CA3990">
        <w:rPr>
          <w:rFonts w:ascii="Times New Roman" w:hAnsi="Times New Roman" w:cs="Times New Roman"/>
          <w:sz w:val="24"/>
          <w:szCs w:val="24"/>
        </w:rPr>
        <w:t>se entregar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313CA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Satanás, que estava ao lado e tinha seus </w:t>
      </w:r>
      <w:r w:rsidR="00CC3788">
        <w:rPr>
          <w:rFonts w:ascii="Times New Roman" w:hAnsi="Times New Roman" w:cs="Times New Roman"/>
          <w:sz w:val="24"/>
          <w:szCs w:val="24"/>
        </w:rPr>
        <w:t>próprios desígnios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viu e </w:t>
      </w:r>
      <w:r w:rsidR="00CC3788">
        <w:rPr>
          <w:rFonts w:ascii="Times New Roman" w:hAnsi="Times New Roman" w:cs="Times New Roman"/>
          <w:sz w:val="24"/>
          <w:szCs w:val="24"/>
        </w:rPr>
        <w:t>compreendeu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tudo. </w:t>
      </w:r>
      <w:r w:rsidR="004B6E2D" w:rsidRPr="00C5704C">
        <w:rPr>
          <w:rFonts w:ascii="Times New Roman" w:hAnsi="Times New Roman" w:cs="Times New Roman"/>
          <w:sz w:val="24"/>
          <w:szCs w:val="24"/>
        </w:rPr>
        <w:t>Es</w:t>
      </w:r>
      <w:r w:rsidR="004B6E2D">
        <w:rPr>
          <w:rFonts w:ascii="Times New Roman" w:hAnsi="Times New Roman" w:cs="Times New Roman"/>
          <w:sz w:val="24"/>
          <w:szCs w:val="24"/>
        </w:rPr>
        <w:t>s</w:t>
      </w:r>
      <w:r w:rsidR="004B6E2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motorista era </w:t>
      </w:r>
      <w:r w:rsidR="00CC3788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>conhecido</w:t>
      </w:r>
      <w:r w:rsidR="00F52BA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arruaceiro d</w:t>
      </w:r>
      <w:r w:rsidR="00CC378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aldeia que </w:t>
      </w:r>
      <w:r w:rsidR="00CC3788">
        <w:rPr>
          <w:rFonts w:ascii="Times New Roman" w:hAnsi="Times New Roman" w:cs="Times New Roman"/>
          <w:sz w:val="24"/>
          <w:szCs w:val="24"/>
        </w:rPr>
        <w:t>tinha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preso por </w:t>
      </w:r>
      <w:r w:rsidR="00CC3788">
        <w:rPr>
          <w:rFonts w:ascii="Times New Roman" w:hAnsi="Times New Roman" w:cs="Times New Roman"/>
          <w:sz w:val="24"/>
          <w:szCs w:val="24"/>
        </w:rPr>
        <w:t xml:space="preserve">causa de uma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briga </w:t>
      </w:r>
      <w:r w:rsidR="00CC3788">
        <w:rPr>
          <w:rFonts w:ascii="Times New Roman" w:hAnsi="Times New Roman" w:cs="Times New Roman"/>
          <w:sz w:val="24"/>
          <w:szCs w:val="24"/>
        </w:rPr>
        <w:t>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faca, mas </w:t>
      </w:r>
      <w:r w:rsidR="00CC3788">
        <w:rPr>
          <w:rFonts w:ascii="Times New Roman" w:hAnsi="Times New Roman" w:cs="Times New Roman"/>
          <w:sz w:val="24"/>
          <w:szCs w:val="24"/>
        </w:rPr>
        <w:t xml:space="preserve">um belo </w:t>
      </w:r>
      <w:r w:rsidR="00F52BA7">
        <w:rPr>
          <w:rFonts w:ascii="Times New Roman" w:hAnsi="Times New Roman" w:cs="Times New Roman"/>
          <w:sz w:val="24"/>
          <w:szCs w:val="24"/>
        </w:rPr>
        <w:t>rapaz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C3788">
        <w:rPr>
          <w:rFonts w:ascii="Times New Roman" w:hAnsi="Times New Roman" w:cs="Times New Roman"/>
          <w:sz w:val="24"/>
          <w:szCs w:val="24"/>
        </w:rPr>
        <w:t>Ele já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havia viol</w:t>
      </w:r>
      <w:r w:rsidR="009B3190">
        <w:rPr>
          <w:rFonts w:ascii="Times New Roman" w:hAnsi="Times New Roman" w:cs="Times New Roman"/>
          <w:sz w:val="24"/>
          <w:szCs w:val="24"/>
        </w:rPr>
        <w:t>ent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ado algumas mulheres na aldeia, no entanto todas tinham medo de apresentar queixa. Ele </w:t>
      </w:r>
      <w:r w:rsidR="00CC3788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gostava </w:t>
      </w:r>
      <w:r w:rsidR="00CC3788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viol</w:t>
      </w:r>
      <w:r w:rsidR="00CC3788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</w:t>
      </w:r>
      <w:r w:rsidR="00CC3788">
        <w:rPr>
          <w:rFonts w:ascii="Times New Roman" w:hAnsi="Times New Roman" w:cs="Times New Roman"/>
          <w:sz w:val="24"/>
          <w:szCs w:val="24"/>
        </w:rPr>
        <w:t>, primeiramente,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788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assust</w:t>
      </w:r>
      <w:r w:rsidR="00CC3788">
        <w:rPr>
          <w:rFonts w:ascii="Times New Roman" w:hAnsi="Times New Roman" w:cs="Times New Roman"/>
          <w:sz w:val="24"/>
          <w:szCs w:val="24"/>
        </w:rPr>
        <w:t>ar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788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humilh</w:t>
      </w:r>
      <w:r w:rsidR="00CC3788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C3788">
        <w:rPr>
          <w:rFonts w:ascii="Times New Roman" w:hAnsi="Times New Roman" w:cs="Times New Roman"/>
          <w:sz w:val="24"/>
          <w:szCs w:val="24"/>
        </w:rPr>
        <w:t>sobretudo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788">
        <w:rPr>
          <w:rFonts w:ascii="Times New Roman" w:hAnsi="Times New Roman" w:cs="Times New Roman"/>
          <w:sz w:val="24"/>
          <w:szCs w:val="24"/>
        </w:rPr>
        <w:t xml:space="preserve">nesse </w:t>
      </w:r>
      <w:r w:rsidR="0024094F" w:rsidRPr="00C5704C">
        <w:rPr>
          <w:rFonts w:ascii="Times New Roman" w:hAnsi="Times New Roman" w:cs="Times New Roman"/>
          <w:sz w:val="24"/>
          <w:szCs w:val="24"/>
        </w:rPr>
        <w:t>dia</w:t>
      </w:r>
      <w:r w:rsidR="00CC378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que </w:t>
      </w:r>
      <w:r w:rsidR="00CC3788"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mulher </w:t>
      </w:r>
      <w:r w:rsidR="00CC3788">
        <w:rPr>
          <w:rFonts w:ascii="Times New Roman" w:hAnsi="Times New Roman" w:cs="Times New Roman"/>
          <w:sz w:val="24"/>
          <w:szCs w:val="24"/>
        </w:rPr>
        <w:t>se encontrava inteiramente sob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poder,</w:t>
      </w:r>
      <w:r w:rsidR="00CC3788">
        <w:rPr>
          <w:rFonts w:ascii="Times New Roman" w:hAnsi="Times New Roman" w:cs="Times New Roman"/>
          <w:sz w:val="24"/>
          <w:szCs w:val="24"/>
        </w:rPr>
        <w:t xml:space="preserve"> sozinha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numa floresta</w:t>
      </w:r>
      <w:r w:rsidR="00B21A13">
        <w:rPr>
          <w:rFonts w:ascii="Times New Roman" w:hAnsi="Times New Roman" w:cs="Times New Roman"/>
          <w:sz w:val="24"/>
          <w:szCs w:val="24"/>
        </w:rPr>
        <w:t xml:space="preserve"> no cair da tarde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Claro que ele não viu Satanás, que estava </w:t>
      </w:r>
      <w:r w:rsidR="00CC378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lado da profetisa. No entanto, quando o motorista </w:t>
      </w:r>
      <w:r w:rsidR="00CC3788">
        <w:rPr>
          <w:rFonts w:ascii="Times New Roman" w:hAnsi="Times New Roman" w:cs="Times New Roman"/>
          <w:sz w:val="24"/>
          <w:szCs w:val="24"/>
        </w:rPr>
        <w:t>bateu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0EF7">
        <w:rPr>
          <w:rFonts w:ascii="Times New Roman" w:hAnsi="Times New Roman" w:cs="Times New Roman"/>
          <w:sz w:val="24"/>
          <w:szCs w:val="24"/>
        </w:rPr>
        <w:t>em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rosto e a agarrou, Pelágia não quis </w:t>
      </w:r>
      <w:r w:rsidR="00CC3788">
        <w:rPr>
          <w:rFonts w:ascii="Times New Roman" w:hAnsi="Times New Roman" w:cs="Times New Roman"/>
          <w:sz w:val="24"/>
          <w:szCs w:val="24"/>
        </w:rPr>
        <w:t>usar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C3788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poder profético, </w:t>
      </w:r>
      <w:r w:rsidR="000645D9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apenas </w:t>
      </w:r>
      <w:r w:rsidR="00CC3788">
        <w:rPr>
          <w:rFonts w:ascii="Times New Roman" w:hAnsi="Times New Roman" w:cs="Times New Roman"/>
          <w:sz w:val="24"/>
          <w:szCs w:val="24"/>
        </w:rPr>
        <w:t xml:space="preserve">sua força </w:t>
      </w:r>
      <w:r w:rsidR="00B21A13">
        <w:rPr>
          <w:rFonts w:ascii="Times New Roman" w:hAnsi="Times New Roman" w:cs="Times New Roman"/>
          <w:sz w:val="24"/>
          <w:szCs w:val="24"/>
        </w:rPr>
        <w:t>física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B0EF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e, na época </w:t>
      </w:r>
      <w:r w:rsidR="001B0EF7">
        <w:rPr>
          <w:rFonts w:ascii="Times New Roman" w:hAnsi="Times New Roman" w:cs="Times New Roman"/>
          <w:sz w:val="24"/>
          <w:szCs w:val="24"/>
        </w:rPr>
        <w:t>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Pávlov </w:t>
      </w:r>
      <w:r w:rsidR="001B0EF7">
        <w:rPr>
          <w:rFonts w:ascii="Times New Roman" w:hAnsi="Times New Roman" w:cs="Times New Roman"/>
          <w:sz w:val="24"/>
          <w:szCs w:val="24"/>
        </w:rPr>
        <w:t xml:space="preserve">tentara violentá-la,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ela era uma menina </w:t>
      </w:r>
      <w:r w:rsidR="001B0EF7">
        <w:rPr>
          <w:rFonts w:ascii="Times New Roman" w:hAnsi="Times New Roman" w:cs="Times New Roman"/>
          <w:sz w:val="24"/>
          <w:szCs w:val="24"/>
        </w:rPr>
        <w:t>frágil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B0EF7">
        <w:rPr>
          <w:rFonts w:ascii="Times New Roman" w:hAnsi="Times New Roman" w:cs="Times New Roman"/>
          <w:sz w:val="24"/>
          <w:szCs w:val="24"/>
        </w:rPr>
        <w:t>agora</w:t>
      </w:r>
      <w:ins w:id="2590" w:author="Leila" w:date="2016-07-24T22:32:00Z">
        <w:r w:rsidR="004B6E2D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uma mulher madura e robusta do norte </w:t>
      </w:r>
      <w:r w:rsidR="001B0EF7">
        <w:rPr>
          <w:rFonts w:ascii="Times New Roman" w:hAnsi="Times New Roman" w:cs="Times New Roman"/>
          <w:sz w:val="24"/>
          <w:szCs w:val="24"/>
        </w:rPr>
        <w:t>da Rússia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B0EF7">
        <w:rPr>
          <w:rFonts w:ascii="Times New Roman" w:hAnsi="Times New Roman" w:cs="Times New Roman"/>
          <w:sz w:val="24"/>
          <w:szCs w:val="24"/>
        </w:rPr>
        <w:t>Ela deu um chute no ventre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motorista e foi embora com a blusa rasgada, cobrindo com as mãos os seios desnudos. Assim ela se salvou da tentação pela primeira vez. Na segunda vez, tudo deveria acontecer </w:t>
      </w:r>
      <w:r w:rsidR="001B0EF7">
        <w:rPr>
          <w:rFonts w:ascii="Times New Roman" w:hAnsi="Times New Roman" w:cs="Times New Roman"/>
          <w:sz w:val="24"/>
          <w:szCs w:val="24"/>
        </w:rPr>
        <w:t>de boa vontade: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homem bom</w:t>
      </w:r>
      <w:r w:rsidR="001B0EF7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bonito</w:t>
      </w:r>
      <w:r w:rsidR="001B0EF7">
        <w:rPr>
          <w:rFonts w:ascii="Times New Roman" w:hAnsi="Times New Roman" w:cs="Times New Roman"/>
          <w:sz w:val="24"/>
          <w:szCs w:val="24"/>
        </w:rPr>
        <w:t xml:space="preserve"> havia lhe agradado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B0EF7">
        <w:rPr>
          <w:rFonts w:ascii="Times New Roman" w:hAnsi="Times New Roman" w:cs="Times New Roman"/>
          <w:sz w:val="24"/>
          <w:szCs w:val="24"/>
        </w:rPr>
        <w:t>um ferido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guerra</w:t>
      </w:r>
      <w:r w:rsidR="001B0EF7">
        <w:rPr>
          <w:rFonts w:ascii="Times New Roman" w:hAnsi="Times New Roman" w:cs="Times New Roman"/>
          <w:sz w:val="24"/>
          <w:szCs w:val="24"/>
        </w:rPr>
        <w:t xml:space="preserve">, </w:t>
      </w:r>
      <w:r w:rsidR="00425352">
        <w:rPr>
          <w:rFonts w:ascii="Times New Roman" w:hAnsi="Times New Roman" w:cs="Times New Roman"/>
          <w:sz w:val="24"/>
          <w:szCs w:val="24"/>
        </w:rPr>
        <w:t xml:space="preserve">um </w:t>
      </w:r>
      <w:r w:rsidR="001B0EF7">
        <w:rPr>
          <w:rFonts w:ascii="Times New Roman" w:hAnsi="Times New Roman" w:cs="Times New Roman"/>
          <w:sz w:val="24"/>
          <w:szCs w:val="24"/>
        </w:rPr>
        <w:t>mutilado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Tudo também aconteceu </w:t>
      </w:r>
      <w:r w:rsidR="001B0EF7">
        <w:rPr>
          <w:rFonts w:ascii="Times New Roman" w:hAnsi="Times New Roman" w:cs="Times New Roman"/>
          <w:sz w:val="24"/>
          <w:szCs w:val="24"/>
        </w:rPr>
        <w:t xml:space="preserve">muito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rapidamente, </w:t>
      </w:r>
      <w:r w:rsidR="001B0EF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1B0EF7">
        <w:rPr>
          <w:rFonts w:ascii="Times New Roman" w:hAnsi="Times New Roman" w:cs="Times New Roman"/>
          <w:sz w:val="24"/>
          <w:szCs w:val="24"/>
        </w:rPr>
        <w:t xml:space="preserve">grande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perigo </w:t>
      </w:r>
      <w:del w:id="2591" w:author="Daniela Mountian" w:date="2017-08-28T19:44:00Z">
        <w:r w:rsidR="001B0EF7" w:rsidDel="009B3190">
          <w:rPr>
            <w:rFonts w:ascii="Times New Roman" w:hAnsi="Times New Roman" w:cs="Times New Roman"/>
            <w:sz w:val="24"/>
            <w:szCs w:val="24"/>
          </w:rPr>
          <w:delText>fora</w:delText>
        </w:r>
      </w:del>
      <w:ins w:id="2592" w:author="Daniela Mountian" w:date="2017-08-28T19:44:00Z">
        <w:r w:rsidR="009B3190">
          <w:rPr>
            <w:rFonts w:ascii="Times New Roman" w:hAnsi="Times New Roman" w:cs="Times New Roman"/>
            <w:sz w:val="24"/>
            <w:szCs w:val="24"/>
          </w:rPr>
          <w:t>era</w:t>
        </w:r>
      </w:ins>
      <w:r w:rsidR="001B0EF7">
        <w:rPr>
          <w:rFonts w:ascii="Times New Roman" w:hAnsi="Times New Roman" w:cs="Times New Roman"/>
          <w:sz w:val="24"/>
          <w:szCs w:val="24"/>
        </w:rPr>
        <w:t xml:space="preserve"> justamente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pressa. </w:t>
      </w:r>
      <w:r w:rsidR="001B0EF7" w:rsidRPr="009B3190">
        <w:rPr>
          <w:rFonts w:ascii="Times New Roman" w:hAnsi="Times New Roman" w:cs="Times New Roman"/>
          <w:sz w:val="24"/>
          <w:szCs w:val="24"/>
        </w:rPr>
        <w:t>Houve um pedido de casamento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tudo em ordem e conforme </w:t>
      </w:r>
      <w:r w:rsidR="001B0EF7">
        <w:rPr>
          <w:rFonts w:ascii="Times New Roman" w:hAnsi="Times New Roman" w:cs="Times New Roman"/>
          <w:sz w:val="24"/>
          <w:szCs w:val="24"/>
        </w:rPr>
        <w:t>a lei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9B3190">
        <w:rPr>
          <w:rFonts w:ascii="Times New Roman" w:hAnsi="Times New Roman" w:cs="Times New Roman"/>
          <w:sz w:val="24"/>
          <w:szCs w:val="24"/>
        </w:rPr>
        <w:t>mas contra a ordem e a</w:t>
      </w:r>
      <w:r w:rsidR="00425352" w:rsidRPr="009B3190">
        <w:rPr>
          <w:rFonts w:ascii="Times New Roman" w:hAnsi="Times New Roman" w:cs="Times New Roman"/>
          <w:sz w:val="24"/>
          <w:szCs w:val="24"/>
        </w:rPr>
        <w:t xml:space="preserve"> lei</w:t>
      </w:r>
      <w:r w:rsidR="0024094F" w:rsidRPr="009B3190">
        <w:rPr>
          <w:rFonts w:ascii="Times New Roman" w:hAnsi="Times New Roman" w:cs="Times New Roman"/>
          <w:sz w:val="24"/>
          <w:szCs w:val="24"/>
        </w:rPr>
        <w:t xml:space="preserve"> </w:t>
      </w:r>
      <w:r w:rsidR="00425352" w:rsidRPr="009B3190">
        <w:rPr>
          <w:rFonts w:ascii="Times New Roman" w:hAnsi="Times New Roman" w:cs="Times New Roman"/>
          <w:sz w:val="24"/>
          <w:szCs w:val="24"/>
        </w:rPr>
        <w:t xml:space="preserve">havia seu </w:t>
      </w:r>
      <w:r w:rsidR="0024094F" w:rsidRPr="009B3190">
        <w:rPr>
          <w:rFonts w:ascii="Times New Roman" w:hAnsi="Times New Roman" w:cs="Times New Roman"/>
          <w:sz w:val="24"/>
          <w:szCs w:val="24"/>
        </w:rPr>
        <w:t>forte voto de castidade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Ela </w:t>
      </w:r>
      <w:r w:rsidR="001B0EF7">
        <w:rPr>
          <w:rFonts w:ascii="Times New Roman" w:hAnsi="Times New Roman" w:cs="Times New Roman"/>
          <w:sz w:val="24"/>
          <w:szCs w:val="24"/>
        </w:rPr>
        <w:t>temia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somente a desordem e o acaso. </w:t>
      </w:r>
      <w:r w:rsidR="001B0EF7">
        <w:rPr>
          <w:rFonts w:ascii="Times New Roman" w:hAnsi="Times New Roman" w:cs="Times New Roman"/>
          <w:sz w:val="24"/>
          <w:szCs w:val="24"/>
        </w:rPr>
        <w:t>E</w:t>
      </w:r>
      <w:r w:rsidR="009B3190">
        <w:rPr>
          <w:rFonts w:ascii="Times New Roman" w:hAnsi="Times New Roman" w:cs="Times New Roman"/>
          <w:sz w:val="24"/>
          <w:szCs w:val="24"/>
        </w:rPr>
        <w:t xml:space="preserve"> e</w:t>
      </w:r>
      <w:r w:rsidR="001B0EF7">
        <w:rPr>
          <w:rFonts w:ascii="Times New Roman" w:hAnsi="Times New Roman" w:cs="Times New Roman"/>
          <w:sz w:val="24"/>
          <w:szCs w:val="24"/>
        </w:rPr>
        <w:t xml:space="preserve">sse acaso perigoso se dera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durante </w:t>
      </w:r>
      <w:r w:rsidR="001B0EF7">
        <w:rPr>
          <w:rFonts w:ascii="Times New Roman" w:hAnsi="Times New Roman" w:cs="Times New Roman"/>
          <w:sz w:val="24"/>
          <w:szCs w:val="24"/>
        </w:rPr>
        <w:t>um funeral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, </w:t>
      </w:r>
      <w:r w:rsidR="009B3190">
        <w:rPr>
          <w:rFonts w:ascii="Times New Roman" w:hAnsi="Times New Roman" w:cs="Times New Roman"/>
          <w:sz w:val="24"/>
          <w:szCs w:val="24"/>
        </w:rPr>
        <w:t>ao qual</w:t>
      </w:r>
      <w:r w:rsidR="001B0EF7">
        <w:rPr>
          <w:rFonts w:ascii="Times New Roman" w:hAnsi="Times New Roman" w:cs="Times New Roman"/>
          <w:sz w:val="24"/>
          <w:szCs w:val="24"/>
        </w:rPr>
        <w:t xml:space="preserve"> Pelágia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1B0EF7">
        <w:rPr>
          <w:rFonts w:ascii="Times New Roman" w:hAnsi="Times New Roman" w:cs="Times New Roman"/>
          <w:sz w:val="24"/>
          <w:szCs w:val="24"/>
        </w:rPr>
        <w:t>havia ido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com seu pai, o Anticristo. Seu pai, Dã, </w:t>
      </w:r>
      <w:r w:rsidR="001B0EF7">
        <w:rPr>
          <w:rFonts w:ascii="Times New Roman" w:hAnsi="Times New Roman" w:cs="Times New Roman"/>
          <w:sz w:val="24"/>
          <w:szCs w:val="24"/>
        </w:rPr>
        <w:t>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Áspide, o Anticristo precis</w:t>
      </w:r>
      <w:r w:rsidR="001B0EF7">
        <w:rPr>
          <w:rFonts w:ascii="Times New Roman" w:hAnsi="Times New Roman" w:cs="Times New Roman"/>
          <w:sz w:val="24"/>
          <w:szCs w:val="24"/>
        </w:rPr>
        <w:t>ou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1B0EF7">
        <w:rPr>
          <w:rFonts w:ascii="Times New Roman" w:hAnsi="Times New Roman" w:cs="Times New Roman"/>
          <w:sz w:val="24"/>
          <w:szCs w:val="24"/>
        </w:rPr>
        <w:t>sair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mais cedo</w:t>
      </w:r>
      <w:r w:rsidR="001B0EF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devido aos seus afazeres de zelador, e </w:t>
      </w:r>
      <w:r w:rsidR="001B0EF7">
        <w:rPr>
          <w:rFonts w:ascii="Times New Roman" w:hAnsi="Times New Roman" w:cs="Times New Roman"/>
          <w:sz w:val="24"/>
          <w:szCs w:val="24"/>
        </w:rPr>
        <w:t xml:space="preserve">na volta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Pelágia foi acompanhada pelo </w:t>
      </w:r>
      <w:r w:rsidR="001B0EF7">
        <w:rPr>
          <w:rFonts w:ascii="Times New Roman" w:hAnsi="Times New Roman" w:cs="Times New Roman"/>
          <w:sz w:val="24"/>
          <w:szCs w:val="24"/>
        </w:rPr>
        <w:t>ferido de guerra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. Claro que houve lágrimas </w:t>
      </w:r>
      <w:r w:rsidR="001B0EF7">
        <w:rPr>
          <w:rFonts w:ascii="Times New Roman" w:hAnsi="Times New Roman" w:cs="Times New Roman"/>
          <w:sz w:val="24"/>
          <w:szCs w:val="24"/>
        </w:rPr>
        <w:t>no funeral</w:t>
      </w:r>
      <w:r w:rsidR="00B21A13">
        <w:rPr>
          <w:rFonts w:ascii="Times New Roman" w:hAnsi="Times New Roman" w:cs="Times New Roman"/>
          <w:sz w:val="24"/>
          <w:szCs w:val="24"/>
        </w:rPr>
        <w:t xml:space="preserve"> </w:t>
      </w:r>
      <w:r w:rsidR="00B21A13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embora o </w:t>
      </w:r>
      <w:del w:id="2593" w:author="Daniela Mountian" w:date="2017-08-28T19:56:00Z">
        <w:r w:rsidR="001B0EF7" w:rsidDel="009B3190">
          <w:rPr>
            <w:rFonts w:ascii="Times New Roman" w:hAnsi="Times New Roman" w:cs="Times New Roman"/>
            <w:sz w:val="24"/>
            <w:szCs w:val="24"/>
          </w:rPr>
          <w:delText>defunto</w:delText>
        </w:r>
        <w:r w:rsidR="0024094F" w:rsidRPr="00C5704C" w:rsidDel="009B3190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2594" w:author="Daniela Mountian" w:date="2017-08-28T19:56:00Z">
        <w:r w:rsidR="009B3190">
          <w:rPr>
            <w:rFonts w:ascii="Times New Roman" w:hAnsi="Times New Roman" w:cs="Times New Roman"/>
            <w:sz w:val="24"/>
            <w:szCs w:val="24"/>
          </w:rPr>
          <w:t>morto</w:t>
        </w:r>
        <w:r w:rsidR="009B3190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não fosse muito conhecido, a</w:t>
      </w:r>
      <w:r w:rsidR="001B0EF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alma</w:t>
      </w:r>
      <w:r w:rsidR="001B0EF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estava</w:t>
      </w:r>
      <w:r w:rsidR="001B0EF7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A13">
        <w:rPr>
          <w:rFonts w:ascii="Times New Roman" w:hAnsi="Times New Roman" w:cs="Times New Roman"/>
          <w:sz w:val="24"/>
          <w:szCs w:val="24"/>
        </w:rPr>
        <w:t>enternecidas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B0EF7">
        <w:rPr>
          <w:rFonts w:ascii="Times New Roman" w:hAnsi="Times New Roman" w:cs="Times New Roman"/>
          <w:sz w:val="24"/>
          <w:szCs w:val="24"/>
        </w:rPr>
        <w:t>E</w:t>
      </w:r>
      <w:del w:id="2595" w:author="Daniela Mountian" w:date="2017-08-28T19:57:00Z">
        <w:r w:rsidR="001B0EF7" w:rsidDel="009B3190">
          <w:rPr>
            <w:rFonts w:ascii="Times New Roman" w:hAnsi="Times New Roman" w:cs="Times New Roman"/>
            <w:sz w:val="24"/>
            <w:szCs w:val="24"/>
          </w:rPr>
          <w:delText xml:space="preserve"> e</w:delText>
        </w:r>
      </w:del>
      <w:r w:rsidR="001B0EF7">
        <w:rPr>
          <w:rFonts w:ascii="Times New Roman" w:hAnsi="Times New Roman" w:cs="Times New Roman"/>
          <w:sz w:val="24"/>
          <w:szCs w:val="24"/>
        </w:rPr>
        <w:t>les 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aminhavam </w:t>
      </w:r>
      <w:r w:rsidR="004B6E2D" w:rsidRPr="00C5704C">
        <w:rPr>
          <w:rFonts w:ascii="Times New Roman" w:hAnsi="Times New Roman" w:cs="Times New Roman"/>
          <w:sz w:val="24"/>
          <w:szCs w:val="24"/>
        </w:rPr>
        <w:t>nes</w:t>
      </w:r>
      <w:r w:rsidR="004B6E2D">
        <w:rPr>
          <w:rFonts w:ascii="Times New Roman" w:hAnsi="Times New Roman" w:cs="Times New Roman"/>
          <w:sz w:val="24"/>
          <w:szCs w:val="24"/>
        </w:rPr>
        <w:t>s</w:t>
      </w:r>
      <w:r w:rsidR="004B6E2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estado</w:t>
      </w:r>
      <w:r w:rsidR="001B0EF7">
        <w:rPr>
          <w:rFonts w:ascii="Times New Roman" w:hAnsi="Times New Roman" w:cs="Times New Roman"/>
          <w:sz w:val="24"/>
          <w:szCs w:val="24"/>
        </w:rPr>
        <w:t xml:space="preserve"> de espírito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não era ele que a </w:t>
      </w:r>
      <w:r w:rsidR="001B0EF7">
        <w:rPr>
          <w:rFonts w:ascii="Times New Roman" w:hAnsi="Times New Roman" w:cs="Times New Roman"/>
          <w:sz w:val="24"/>
          <w:szCs w:val="24"/>
        </w:rPr>
        <w:t>conduzia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B0EF7">
        <w:rPr>
          <w:rFonts w:ascii="Times New Roman" w:hAnsi="Times New Roman" w:cs="Times New Roman"/>
          <w:sz w:val="24"/>
          <w:szCs w:val="24"/>
        </w:rPr>
        <w:t>o contrário</w:t>
      </w:r>
      <w:r w:rsidR="0024094F" w:rsidRPr="00C5704C">
        <w:rPr>
          <w:rFonts w:ascii="Times New Roman" w:hAnsi="Times New Roman" w:cs="Times New Roman"/>
          <w:sz w:val="24"/>
          <w:szCs w:val="24"/>
        </w:rPr>
        <w:t>, po</w:t>
      </w:r>
      <w:r w:rsidR="001B0EF7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as ruas estavam </w:t>
      </w:r>
      <w:r w:rsidR="001B0EF7">
        <w:rPr>
          <w:rFonts w:ascii="Times New Roman" w:hAnsi="Times New Roman" w:cs="Times New Roman"/>
          <w:sz w:val="24"/>
          <w:szCs w:val="24"/>
        </w:rPr>
        <w:t>cobertas de gelo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ele usava </w:t>
      </w:r>
      <w:r w:rsidR="004B6E2D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prótese </w:t>
      </w:r>
      <w:r w:rsidR="001B0EF7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bengala. </w:t>
      </w:r>
      <w:r w:rsidR="001B0EF7">
        <w:rPr>
          <w:rFonts w:ascii="Times New Roman" w:hAnsi="Times New Roman" w:cs="Times New Roman"/>
          <w:sz w:val="24"/>
          <w:szCs w:val="24"/>
        </w:rPr>
        <w:t xml:space="preserve">Quando se aproximaram 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casa dele, </w:t>
      </w:r>
      <w:r w:rsidR="001B0EF7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pedi</w:t>
      </w:r>
      <w:r w:rsidR="001B0EF7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0EF7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B0EF7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profetisa Pelágia entrasse:</w:t>
      </w:r>
    </w:p>
    <w:p w:rsidR="0024094F" w:rsidRPr="00C5704C" w:rsidRDefault="004B6E2D" w:rsidP="0059153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Ruthina, vamos tomar </w:t>
      </w:r>
      <w:r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chá depois </w:t>
      </w:r>
      <w:r w:rsidRPr="00C5704C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frio </w:t>
      </w:r>
      <w:r w:rsidR="00425352">
        <w:rPr>
          <w:rFonts w:ascii="Times New Roman" w:hAnsi="Times New Roman" w:cs="Times New Roman"/>
          <w:sz w:val="24"/>
          <w:szCs w:val="24"/>
        </w:rPr>
        <w:t>gelado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425352" w:rsidP="006A7A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agiu 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normalmente </w:t>
      </w:r>
      <w:r>
        <w:rPr>
          <w:rFonts w:ascii="Times New Roman" w:hAnsi="Times New Roman" w:cs="Times New Roman"/>
          <w:sz w:val="24"/>
          <w:szCs w:val="24"/>
        </w:rPr>
        <w:t>agem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os homens </w:t>
      </w:r>
      <w:r w:rsidR="0024094F" w:rsidRPr="00C5704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situação... Ela entrou e ele </w:t>
      </w:r>
      <w:r w:rsidR="00CA3990">
        <w:rPr>
          <w:rFonts w:ascii="Times New Roman" w:hAnsi="Times New Roman" w:cs="Times New Roman"/>
          <w:sz w:val="24"/>
          <w:szCs w:val="24"/>
        </w:rPr>
        <w:t xml:space="preserve">se pôs 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mostrar as fotografias </w:t>
      </w:r>
      <w:r w:rsidR="00CA3990">
        <w:rPr>
          <w:rFonts w:ascii="Times New Roman" w:hAnsi="Times New Roman" w:cs="Times New Roman"/>
          <w:sz w:val="24"/>
          <w:szCs w:val="24"/>
        </w:rPr>
        <w:t xml:space="preserve">do </w:t>
      </w:r>
      <w:r w:rsidR="00CA3990">
        <w:rPr>
          <w:rFonts w:ascii="Times New Roman" w:hAnsi="Times New Roman" w:cs="Times New Roman"/>
          <w:i/>
          <w:sz w:val="24"/>
          <w:szCs w:val="24"/>
        </w:rPr>
        <w:t>front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que aparecia com o </w:t>
      </w:r>
      <w:r>
        <w:rPr>
          <w:rFonts w:ascii="Times New Roman" w:hAnsi="Times New Roman" w:cs="Times New Roman"/>
          <w:sz w:val="24"/>
          <w:szCs w:val="24"/>
        </w:rPr>
        <w:t>morto</w:t>
      </w:r>
      <w:r w:rsidR="0024094F" w:rsidRPr="00C5704C">
        <w:rPr>
          <w:rFonts w:ascii="Times New Roman" w:hAnsi="Times New Roman" w:cs="Times New Roman"/>
          <w:sz w:val="24"/>
          <w:szCs w:val="24"/>
        </w:rPr>
        <w:t>. Mostra</w:t>
      </w:r>
      <w:r w:rsidR="00CA3990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3990">
        <w:rPr>
          <w:rFonts w:ascii="Times New Roman" w:hAnsi="Times New Roman" w:cs="Times New Roman"/>
          <w:sz w:val="24"/>
          <w:szCs w:val="24"/>
        </w:rPr>
        <w:t xml:space="preserve">as fotos </w:t>
      </w:r>
      <w:r w:rsidR="0024094F" w:rsidRPr="00C5704C">
        <w:rPr>
          <w:rFonts w:ascii="Times New Roman" w:hAnsi="Times New Roman" w:cs="Times New Roman"/>
          <w:sz w:val="24"/>
          <w:szCs w:val="24"/>
        </w:rPr>
        <w:t>e chora</w:t>
      </w:r>
      <w:r w:rsidR="00CA3990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A3990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rosto </w:t>
      </w:r>
      <w:r w:rsidR="00CA3990">
        <w:rPr>
          <w:rFonts w:ascii="Times New Roman" w:hAnsi="Times New Roman" w:cs="Times New Roman"/>
          <w:sz w:val="24"/>
          <w:szCs w:val="24"/>
        </w:rPr>
        <w:t>ganhou uma expressão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totalmente infantil, e ela </w:t>
      </w:r>
      <w:r w:rsidR="00CA3990">
        <w:rPr>
          <w:rFonts w:ascii="Times New Roman" w:hAnsi="Times New Roman" w:cs="Times New Roman"/>
          <w:sz w:val="24"/>
          <w:szCs w:val="24"/>
        </w:rPr>
        <w:t>sentiu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3990">
        <w:rPr>
          <w:rFonts w:ascii="Times New Roman" w:hAnsi="Times New Roman" w:cs="Times New Roman"/>
          <w:sz w:val="24"/>
          <w:szCs w:val="24"/>
        </w:rPr>
        <w:t>pena desse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A3990">
        <w:rPr>
          <w:rFonts w:ascii="Times New Roman" w:hAnsi="Times New Roman" w:cs="Times New Roman"/>
          <w:sz w:val="24"/>
          <w:szCs w:val="24"/>
        </w:rPr>
        <w:t xml:space="preserve">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sacrifica</w:t>
      </w:r>
      <w:r w:rsidR="00CA3990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3990">
        <w:rPr>
          <w:rFonts w:ascii="Times New Roman" w:hAnsi="Times New Roman" w:cs="Times New Roman"/>
          <w:sz w:val="24"/>
          <w:szCs w:val="24"/>
        </w:rPr>
        <w:t xml:space="preserve">na guerra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juventude </w:t>
      </w:r>
      <w:r w:rsidR="00CA3990">
        <w:rPr>
          <w:rFonts w:ascii="Times New Roman" w:hAnsi="Times New Roman" w:cs="Times New Roman"/>
          <w:sz w:val="24"/>
          <w:szCs w:val="24"/>
        </w:rPr>
        <w:t>e masculinidade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agora não era plenamente </w:t>
      </w:r>
      <w:r w:rsidR="00CA3990">
        <w:rPr>
          <w:rFonts w:ascii="Times New Roman" w:hAnsi="Times New Roman" w:cs="Times New Roman"/>
          <w:sz w:val="24"/>
          <w:szCs w:val="24"/>
        </w:rPr>
        <w:t>viril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 ela de novo teve vontade de </w:t>
      </w:r>
      <w:r w:rsidR="00CA3990">
        <w:rPr>
          <w:rFonts w:ascii="Times New Roman" w:hAnsi="Times New Roman" w:cs="Times New Roman"/>
          <w:sz w:val="24"/>
          <w:szCs w:val="24"/>
        </w:rPr>
        <w:t>se entregar</w:t>
      </w:r>
      <w:r w:rsidR="0024094F" w:rsidRPr="00C5704C">
        <w:rPr>
          <w:rFonts w:ascii="Times New Roman" w:hAnsi="Times New Roman" w:cs="Times New Roman"/>
          <w:sz w:val="24"/>
          <w:szCs w:val="24"/>
        </w:rPr>
        <w:t>. Mas Satanás</w:t>
      </w:r>
      <w:r w:rsidR="00CA3990">
        <w:rPr>
          <w:rFonts w:ascii="Times New Roman" w:hAnsi="Times New Roman" w:cs="Times New Roman"/>
          <w:sz w:val="24"/>
          <w:szCs w:val="24"/>
        </w:rPr>
        <w:t>, como antes,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estava </w:t>
      </w:r>
      <w:r w:rsidR="00CA399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lado. A luz fora apagada com antecedência, o </w:t>
      </w:r>
      <w:r w:rsidR="00CA3990">
        <w:rPr>
          <w:rFonts w:ascii="Times New Roman" w:hAnsi="Times New Roman" w:cs="Times New Roman"/>
          <w:sz w:val="24"/>
          <w:szCs w:val="24"/>
        </w:rPr>
        <w:t>ferido de guerra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3990">
        <w:rPr>
          <w:rFonts w:ascii="Times New Roman" w:hAnsi="Times New Roman" w:cs="Times New Roman"/>
          <w:sz w:val="24"/>
          <w:szCs w:val="24"/>
        </w:rPr>
        <w:t xml:space="preserve">visivelmente sentia </w:t>
      </w:r>
      <w:r w:rsidR="0024094F" w:rsidRPr="00C5704C">
        <w:rPr>
          <w:rFonts w:ascii="Times New Roman" w:hAnsi="Times New Roman" w:cs="Times New Roman"/>
          <w:sz w:val="24"/>
          <w:szCs w:val="24"/>
        </w:rPr>
        <w:t>vergonha, diante da jovem, d</w:t>
      </w:r>
      <w:r w:rsidR="00CA399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mutilação</w:t>
      </w:r>
      <w:r w:rsidR="000645D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que sobrara d</w:t>
      </w:r>
      <w:r w:rsidR="00CA3990"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perna... A profetisa Pelágia já havia </w:t>
      </w:r>
      <w:r w:rsidR="001D65BC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deitado na cama quando, de repente, no escuro, esbarrou </w:t>
      </w:r>
      <w:r w:rsidR="001D65BC">
        <w:rPr>
          <w:rFonts w:ascii="Times New Roman" w:hAnsi="Times New Roman" w:cs="Times New Roman"/>
          <w:sz w:val="24"/>
          <w:szCs w:val="24"/>
        </w:rPr>
        <w:t xml:space="preserve">a mão </w:t>
      </w:r>
      <w:r w:rsidR="0024094F" w:rsidRPr="00C5704C">
        <w:rPr>
          <w:rFonts w:ascii="Times New Roman" w:hAnsi="Times New Roman" w:cs="Times New Roman"/>
          <w:sz w:val="24"/>
          <w:szCs w:val="24"/>
        </w:rPr>
        <w:t>na bengala</w:t>
      </w:r>
      <w:r w:rsidR="001D65BC">
        <w:rPr>
          <w:rFonts w:ascii="Times New Roman" w:hAnsi="Times New Roman" w:cs="Times New Roman"/>
          <w:sz w:val="24"/>
          <w:szCs w:val="24"/>
        </w:rPr>
        <w:t xml:space="preserve"> dele</w:t>
      </w:r>
      <w:r w:rsidR="0024094F" w:rsidRPr="00C5704C">
        <w:rPr>
          <w:rFonts w:ascii="Times New Roman" w:hAnsi="Times New Roman" w:cs="Times New Roman"/>
          <w:sz w:val="24"/>
          <w:szCs w:val="24"/>
        </w:rPr>
        <w:t>, que caiu</w:t>
      </w:r>
      <w:r w:rsidR="001D65B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65BC">
        <w:rPr>
          <w:rFonts w:ascii="Times New Roman" w:hAnsi="Times New Roman" w:cs="Times New Roman"/>
          <w:sz w:val="24"/>
          <w:szCs w:val="24"/>
        </w:rPr>
        <w:t>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barulho</w:t>
      </w:r>
      <w:r w:rsidR="001D65BC">
        <w:rPr>
          <w:rFonts w:ascii="Times New Roman" w:hAnsi="Times New Roman" w:cs="Times New Roman"/>
          <w:sz w:val="24"/>
          <w:szCs w:val="24"/>
        </w:rPr>
        <w:t xml:space="preserve"> da queda fez </w:t>
      </w:r>
      <w:r w:rsidR="00EE6D41">
        <w:rPr>
          <w:rFonts w:ascii="Times New Roman" w:hAnsi="Times New Roman" w:cs="Times New Roman"/>
          <w:sz w:val="24"/>
          <w:szCs w:val="24"/>
        </w:rPr>
        <w:t xml:space="preserve">com que </w:t>
      </w:r>
      <w:r w:rsidR="0024094F" w:rsidRPr="00C5704C">
        <w:rPr>
          <w:rFonts w:ascii="Times New Roman" w:hAnsi="Times New Roman" w:cs="Times New Roman"/>
          <w:sz w:val="24"/>
          <w:szCs w:val="24"/>
        </w:rPr>
        <w:t>a profetisa volt</w:t>
      </w:r>
      <w:r w:rsidR="001D65BC">
        <w:rPr>
          <w:rFonts w:ascii="Times New Roman" w:hAnsi="Times New Roman" w:cs="Times New Roman"/>
          <w:sz w:val="24"/>
          <w:szCs w:val="24"/>
        </w:rPr>
        <w:t>a</w:t>
      </w:r>
      <w:r w:rsidR="00EE6D41"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si d</w:t>
      </w:r>
      <w:r w:rsidR="001D65BC">
        <w:rPr>
          <w:rFonts w:ascii="Times New Roman" w:hAnsi="Times New Roman" w:cs="Times New Roman"/>
          <w:sz w:val="24"/>
          <w:szCs w:val="24"/>
        </w:rPr>
        <w:t>e longe,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A13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onde </w:t>
      </w:r>
      <w:r w:rsidR="001D65BC">
        <w:rPr>
          <w:rFonts w:ascii="Times New Roman" w:hAnsi="Times New Roman" w:cs="Times New Roman"/>
          <w:sz w:val="24"/>
          <w:szCs w:val="24"/>
        </w:rPr>
        <w:t>havia 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um </w:t>
      </w:r>
      <w:del w:id="2596" w:author="Daniela Mountian" w:date="2017-08-28T20:02:00Z">
        <w:r w:rsidR="0024094F" w:rsidRPr="00C5704C" w:rsidDel="009B3190">
          <w:rPr>
            <w:rFonts w:ascii="Times New Roman" w:hAnsi="Times New Roman" w:cs="Times New Roman"/>
            <w:sz w:val="24"/>
            <w:szCs w:val="24"/>
          </w:rPr>
          <w:delText>minuto</w:delText>
        </w:r>
      </w:del>
      <w:ins w:id="2597" w:author="Daniela Mountian" w:date="2017-08-28T20:03:00Z">
        <w:r w:rsidR="009B3190">
          <w:rPr>
            <w:rFonts w:ascii="Times New Roman" w:hAnsi="Times New Roman" w:cs="Times New Roman"/>
            <w:sz w:val="24"/>
            <w:szCs w:val="24"/>
          </w:rPr>
          <w:t>instante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D65BC">
        <w:rPr>
          <w:rFonts w:ascii="Times New Roman" w:hAnsi="Times New Roman" w:cs="Times New Roman"/>
          <w:sz w:val="24"/>
          <w:szCs w:val="24"/>
        </w:rPr>
        <w:t>apoiada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65BC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 travesseiro</w:t>
      </w:r>
      <w:r w:rsidR="001D65B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lado de um corpo estranho</w:t>
      </w:r>
      <w:r w:rsidR="001D65BC">
        <w:rPr>
          <w:rFonts w:ascii="Times New Roman" w:hAnsi="Times New Roman" w:cs="Times New Roman"/>
          <w:sz w:val="24"/>
          <w:szCs w:val="24"/>
        </w:rPr>
        <w:t xml:space="preserve"> e tenso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ela deveria salvar</w:t>
      </w:r>
      <w:r w:rsidR="006A41AE">
        <w:rPr>
          <w:rFonts w:ascii="Times New Roman" w:hAnsi="Times New Roman" w:cs="Times New Roman"/>
          <w:sz w:val="24"/>
          <w:szCs w:val="24"/>
        </w:rPr>
        <w:t>, 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41AE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si mesma... Ela se levantou de um</w:t>
      </w:r>
      <w:r w:rsidR="001D65BC">
        <w:rPr>
          <w:rFonts w:ascii="Times New Roman" w:hAnsi="Times New Roman" w:cs="Times New Roman"/>
          <w:sz w:val="24"/>
          <w:szCs w:val="24"/>
        </w:rPr>
        <w:t xml:space="preserve"> salto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tudo </w:t>
      </w:r>
      <w:r w:rsidR="001D65B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del w:id="2598" w:author="Daniela Mountian" w:date="2017-08-28T20:05:00Z">
        <w:r w:rsidR="0024094F" w:rsidRPr="00C5704C" w:rsidDel="009B3190">
          <w:rPr>
            <w:rFonts w:ascii="Times New Roman" w:hAnsi="Times New Roman" w:cs="Times New Roman"/>
            <w:sz w:val="24"/>
            <w:szCs w:val="24"/>
          </w:rPr>
          <w:delText xml:space="preserve">havia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>acontec</w:t>
      </w:r>
      <w:del w:id="2599" w:author="Daniela Mountian" w:date="2017-08-28T20:05:00Z">
        <w:r w:rsidR="0024094F" w:rsidRPr="00C5704C" w:rsidDel="009B3190">
          <w:rPr>
            <w:rFonts w:ascii="Times New Roman" w:hAnsi="Times New Roman" w:cs="Times New Roman"/>
            <w:sz w:val="24"/>
            <w:szCs w:val="24"/>
          </w:rPr>
          <w:delText>ido</w:delText>
        </w:r>
      </w:del>
      <w:ins w:id="2600" w:author="Daniela Mountian" w:date="2017-08-28T20:05:00Z">
        <w:r w:rsidR="009B3190">
          <w:rPr>
            <w:rFonts w:ascii="Times New Roman" w:hAnsi="Times New Roman" w:cs="Times New Roman"/>
            <w:sz w:val="24"/>
            <w:szCs w:val="24"/>
          </w:rPr>
          <w:t>era</w:t>
        </w:r>
      </w:ins>
      <w:r w:rsidR="003A505F">
        <w:rPr>
          <w:rFonts w:ascii="Times New Roman" w:hAnsi="Times New Roman" w:cs="Times New Roman"/>
          <w:sz w:val="24"/>
          <w:szCs w:val="24"/>
        </w:rPr>
        <w:t>, mesmo que o irreparável não tivesse sucedido,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formara uma história. </w:t>
      </w:r>
      <w:r w:rsidR="003A505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ssim que se </w:t>
      </w:r>
      <w:r w:rsidR="003A505F">
        <w:rPr>
          <w:rFonts w:ascii="Times New Roman" w:hAnsi="Times New Roman" w:cs="Times New Roman"/>
          <w:sz w:val="24"/>
          <w:szCs w:val="24"/>
        </w:rPr>
        <w:t>compôs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3A505F">
        <w:rPr>
          <w:rFonts w:ascii="Times New Roman" w:hAnsi="Times New Roman" w:cs="Times New Roman"/>
          <w:sz w:val="24"/>
          <w:szCs w:val="24"/>
        </w:rPr>
        <w:t xml:space="preserve"> enredo</w:t>
      </w:r>
      <w:r w:rsidR="0024094F" w:rsidRPr="00C5704C">
        <w:rPr>
          <w:rFonts w:ascii="Times New Roman" w:hAnsi="Times New Roman" w:cs="Times New Roman"/>
          <w:sz w:val="24"/>
          <w:szCs w:val="24"/>
        </w:rPr>
        <w:t>, restabeleceu-se a ordem, e</w:t>
      </w:r>
      <w:r w:rsidR="003A50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41AE">
        <w:rPr>
          <w:rFonts w:ascii="Times New Roman" w:hAnsi="Times New Roman" w:cs="Times New Roman"/>
          <w:sz w:val="24"/>
          <w:szCs w:val="24"/>
        </w:rPr>
        <w:t xml:space="preserve">com </w:t>
      </w:r>
      <w:r w:rsidR="003A505F">
        <w:rPr>
          <w:rFonts w:ascii="Times New Roman" w:hAnsi="Times New Roman" w:cs="Times New Roman"/>
          <w:sz w:val="24"/>
          <w:szCs w:val="24"/>
        </w:rPr>
        <w:t>a ordem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restabeleceu-se o voto de castidade que ela </w:t>
      </w:r>
      <w:r w:rsidR="00EE6D41">
        <w:rPr>
          <w:rFonts w:ascii="Times New Roman" w:hAnsi="Times New Roman" w:cs="Times New Roman"/>
          <w:sz w:val="24"/>
          <w:szCs w:val="24"/>
        </w:rPr>
        <w:t>fizera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Senhor. A profetisa se vestiu, </w:t>
      </w:r>
      <w:r w:rsidR="003A505F">
        <w:rPr>
          <w:rFonts w:ascii="Times New Roman" w:hAnsi="Times New Roman" w:cs="Times New Roman"/>
          <w:sz w:val="24"/>
          <w:szCs w:val="24"/>
        </w:rPr>
        <w:t>desculpou-se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foi embora, </w:t>
      </w:r>
      <w:ins w:id="2601" w:author="Daniela Mountian" w:date="2017-08-28T20:07:00Z">
        <w:r w:rsidR="009B3190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r w:rsidR="003A505F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pediu que </w:t>
      </w:r>
      <w:r w:rsidR="003A505F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acendesse a luz até que ela saísse, tateando no escuro...</w:t>
      </w:r>
      <w:r w:rsidR="003C2CB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</w:t>
      </w:r>
      <w:r w:rsidR="003A505F">
        <w:rPr>
          <w:rFonts w:ascii="Times New Roman" w:hAnsi="Times New Roman" w:cs="Times New Roman"/>
          <w:sz w:val="24"/>
          <w:szCs w:val="24"/>
        </w:rPr>
        <w:t>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época, </w:t>
      </w:r>
      <w:r w:rsidR="003A505F">
        <w:rPr>
          <w:rFonts w:ascii="Times New Roman" w:hAnsi="Times New Roman" w:cs="Times New Roman"/>
          <w:sz w:val="24"/>
          <w:szCs w:val="24"/>
        </w:rPr>
        <w:t xml:space="preserve">Pelágia </w:t>
      </w:r>
      <w:r w:rsidR="0024094F" w:rsidRPr="00C5704C">
        <w:rPr>
          <w:rFonts w:ascii="Times New Roman" w:hAnsi="Times New Roman" w:cs="Times New Roman"/>
          <w:sz w:val="24"/>
          <w:szCs w:val="24"/>
        </w:rPr>
        <w:t>estava com 27 anos e</w:t>
      </w:r>
      <w:r w:rsidR="003A505F">
        <w:rPr>
          <w:rFonts w:ascii="Times New Roman" w:hAnsi="Times New Roman" w:cs="Times New Roman"/>
          <w:sz w:val="24"/>
          <w:szCs w:val="24"/>
        </w:rPr>
        <w:t xml:space="preserve">, </w:t>
      </w:r>
      <w:r w:rsidR="00EE6D41">
        <w:rPr>
          <w:rFonts w:ascii="Times New Roman" w:hAnsi="Times New Roman" w:cs="Times New Roman"/>
          <w:sz w:val="24"/>
          <w:szCs w:val="24"/>
        </w:rPr>
        <w:t>então</w:t>
      </w:r>
      <w:r w:rsidR="003A50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parec</w:t>
      </w:r>
      <w:r w:rsidR="003A505F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-lhe que sua virgindade era </w:t>
      </w:r>
      <w:r w:rsidR="003A505F">
        <w:rPr>
          <w:rFonts w:ascii="Times New Roman" w:hAnsi="Times New Roman" w:cs="Times New Roman"/>
          <w:sz w:val="24"/>
          <w:szCs w:val="24"/>
        </w:rPr>
        <w:t>suficientemente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forte e não estava </w:t>
      </w:r>
      <w:r w:rsidR="003A505F">
        <w:rPr>
          <w:rFonts w:ascii="Times New Roman" w:hAnsi="Times New Roman" w:cs="Times New Roman"/>
          <w:sz w:val="24"/>
          <w:szCs w:val="24"/>
        </w:rPr>
        <w:t xml:space="preserve">tão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sujeita </w:t>
      </w:r>
      <w:r w:rsidR="003A505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tentações. No entanto, as tentações </w:t>
      </w:r>
      <w:r w:rsidR="003A505F">
        <w:rPr>
          <w:rFonts w:ascii="Times New Roman" w:hAnsi="Times New Roman" w:cs="Times New Roman"/>
          <w:sz w:val="24"/>
          <w:szCs w:val="24"/>
        </w:rPr>
        <w:t xml:space="preserve">logo </w:t>
      </w:r>
      <w:r w:rsidR="0024094F" w:rsidRPr="00C5704C">
        <w:rPr>
          <w:rFonts w:ascii="Times New Roman" w:hAnsi="Times New Roman" w:cs="Times New Roman"/>
          <w:sz w:val="24"/>
          <w:szCs w:val="24"/>
        </w:rPr>
        <w:t>reapareceram</w:t>
      </w:r>
      <w:r w:rsidR="003A505F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A41AE">
        <w:rPr>
          <w:rFonts w:ascii="Times New Roman" w:hAnsi="Times New Roman" w:cs="Times New Roman"/>
          <w:sz w:val="24"/>
          <w:szCs w:val="24"/>
        </w:rPr>
        <w:t>primeiro</w:t>
      </w:r>
      <w:r w:rsidR="006A41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313CA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sonhos, depois na realidade. Por isso, agora</w:t>
      </w:r>
      <w:r w:rsidR="003A50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A505F">
        <w:rPr>
          <w:rFonts w:ascii="Times New Roman" w:hAnsi="Times New Roman" w:cs="Times New Roman"/>
          <w:sz w:val="24"/>
          <w:szCs w:val="24"/>
        </w:rPr>
        <w:t xml:space="preserve">parada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num jardim escuro, </w:t>
      </w:r>
      <w:r w:rsidR="003A505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lado de um pecador apaixonado por ela, a profetisa resolveu lutar contra o pecado indo ao encontro </w:t>
      </w:r>
      <w:r w:rsidR="006A41AE" w:rsidRPr="00C5704C">
        <w:rPr>
          <w:rFonts w:ascii="Times New Roman" w:hAnsi="Times New Roman" w:cs="Times New Roman"/>
          <w:sz w:val="24"/>
          <w:szCs w:val="24"/>
        </w:rPr>
        <w:t>d</w:t>
      </w:r>
      <w:r w:rsidR="006A41AE">
        <w:rPr>
          <w:rFonts w:ascii="Times New Roman" w:hAnsi="Times New Roman" w:cs="Times New Roman"/>
          <w:sz w:val="24"/>
          <w:szCs w:val="24"/>
        </w:rPr>
        <w:t>e</w:t>
      </w:r>
      <w:r w:rsidR="003A505F">
        <w:rPr>
          <w:rFonts w:ascii="Times New Roman" w:hAnsi="Times New Roman" w:cs="Times New Roman"/>
          <w:sz w:val="24"/>
          <w:szCs w:val="24"/>
        </w:rPr>
        <w:t>le, de</w:t>
      </w:r>
      <w:r w:rsidR="006A41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Satanás, mas</w:t>
      </w:r>
      <w:r w:rsidR="003A50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mesmo assim</w:t>
      </w:r>
      <w:r w:rsidR="003A50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quebrar </w:t>
      </w:r>
      <w:r w:rsidR="003A505F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voto de castidade.</w:t>
      </w:r>
    </w:p>
    <w:p w:rsidR="0024094F" w:rsidRPr="00C5704C" w:rsidRDefault="006A41AE" w:rsidP="006A7AF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bem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ela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lhe darei sangue para a experiência.</w:t>
      </w:r>
    </w:p>
    <w:p w:rsidR="0024094F" w:rsidRPr="00C5704C" w:rsidRDefault="0024094F" w:rsidP="004B0AE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3A505F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não </w:t>
      </w:r>
      <w:r w:rsidR="00161688">
        <w:rPr>
          <w:rFonts w:ascii="Times New Roman" w:hAnsi="Times New Roman" w:cs="Times New Roman"/>
          <w:sz w:val="24"/>
          <w:szCs w:val="24"/>
        </w:rPr>
        <w:t xml:space="preserve">podia </w:t>
      </w:r>
      <w:r w:rsidRPr="00C5704C">
        <w:rPr>
          <w:rFonts w:ascii="Times New Roman" w:hAnsi="Times New Roman" w:cs="Times New Roman"/>
          <w:sz w:val="24"/>
          <w:szCs w:val="24"/>
        </w:rPr>
        <w:t>acredit</w:t>
      </w:r>
      <w:r w:rsidR="00161688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1688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161688">
        <w:rPr>
          <w:rFonts w:ascii="Times New Roman" w:hAnsi="Times New Roman" w:cs="Times New Roman"/>
          <w:sz w:val="24"/>
          <w:szCs w:val="24"/>
        </w:rPr>
        <w:t>sorte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61688">
        <w:rPr>
          <w:rFonts w:ascii="Times New Roman" w:hAnsi="Times New Roman" w:cs="Times New Roman"/>
          <w:sz w:val="24"/>
          <w:szCs w:val="24"/>
        </w:rPr>
        <w:t>pôs-se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rir alegremente e pediu para beij</w:t>
      </w:r>
      <w:r w:rsidR="00161688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1688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1688">
        <w:rPr>
          <w:rFonts w:ascii="Times New Roman" w:hAnsi="Times New Roman" w:cs="Times New Roman"/>
          <w:sz w:val="24"/>
          <w:szCs w:val="24"/>
        </w:rPr>
        <w:t>face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Ela permitiu. Então ele pediu para beijar </w:t>
      </w:r>
      <w:r w:rsidR="00161688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mão. </w:t>
      </w:r>
      <w:r w:rsidR="00161688">
        <w:rPr>
          <w:rFonts w:ascii="Times New Roman" w:hAnsi="Times New Roman" w:cs="Times New Roman"/>
          <w:sz w:val="24"/>
          <w:szCs w:val="24"/>
        </w:rPr>
        <w:t>E e</w:t>
      </w:r>
      <w:r w:rsidRPr="00C5704C">
        <w:rPr>
          <w:rFonts w:ascii="Times New Roman" w:hAnsi="Times New Roman" w:cs="Times New Roman"/>
          <w:sz w:val="24"/>
          <w:szCs w:val="24"/>
        </w:rPr>
        <w:t xml:space="preserve">la </w:t>
      </w:r>
      <w:r w:rsidR="00161688">
        <w:rPr>
          <w:rFonts w:ascii="Times New Roman" w:hAnsi="Times New Roman" w:cs="Times New Roman"/>
          <w:sz w:val="24"/>
          <w:szCs w:val="24"/>
        </w:rPr>
        <w:t xml:space="preserve">consentiu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novo. </w:t>
      </w:r>
      <w:r w:rsidR="009B3190">
        <w:rPr>
          <w:rFonts w:ascii="Times New Roman" w:hAnsi="Times New Roman" w:cs="Times New Roman"/>
          <w:sz w:val="24"/>
          <w:szCs w:val="24"/>
        </w:rPr>
        <w:t>Mas e</w:t>
      </w:r>
      <w:r w:rsidRPr="00C5704C">
        <w:rPr>
          <w:rFonts w:ascii="Times New Roman" w:hAnsi="Times New Roman" w:cs="Times New Roman"/>
          <w:sz w:val="24"/>
          <w:szCs w:val="24"/>
        </w:rPr>
        <w:t>le não teve coragem</w:t>
      </w:r>
      <w:r w:rsidR="00161688">
        <w:rPr>
          <w:rFonts w:ascii="Times New Roman" w:hAnsi="Times New Roman" w:cs="Times New Roman"/>
          <w:sz w:val="24"/>
          <w:szCs w:val="24"/>
        </w:rPr>
        <w:t xml:space="preserve"> de ir adiante em seu pedido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161688">
        <w:rPr>
          <w:rFonts w:ascii="Times New Roman" w:hAnsi="Times New Roman" w:cs="Times New Roman"/>
          <w:sz w:val="24"/>
          <w:szCs w:val="24"/>
        </w:rPr>
        <w:t xml:space="preserve">eles </w:t>
      </w:r>
      <w:r w:rsidRPr="00C5704C">
        <w:rPr>
          <w:rFonts w:ascii="Times New Roman" w:hAnsi="Times New Roman" w:cs="Times New Roman"/>
          <w:sz w:val="24"/>
          <w:szCs w:val="24"/>
        </w:rPr>
        <w:t>saíram do jardim.</w:t>
      </w:r>
    </w:p>
    <w:p w:rsidR="0024094F" w:rsidRPr="00C5704C" w:rsidRDefault="006A41AE" w:rsidP="0076517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Ruthina, </w:t>
      </w:r>
      <w:r w:rsidR="00161688">
        <w:rPr>
          <w:rFonts w:ascii="Times New Roman" w:hAnsi="Times New Roman" w:cs="Times New Roman"/>
          <w:sz w:val="24"/>
          <w:szCs w:val="24"/>
        </w:rPr>
        <w:t>talvez possamos passar a noite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161688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da</w:t>
      </w:r>
      <w:r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cha é grande, e acharão um quarto para nós. </w:t>
      </w:r>
    </w:p>
    <w:p w:rsidR="0024094F" w:rsidRPr="00C5704C" w:rsidRDefault="006A41AE" w:rsidP="007F684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profetisa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meu pai está sozinho em casa... E eu também </w:t>
      </w:r>
      <w:r w:rsidR="00161688">
        <w:rPr>
          <w:rFonts w:ascii="Times New Roman" w:hAnsi="Times New Roman" w:cs="Times New Roman"/>
          <w:sz w:val="24"/>
          <w:szCs w:val="24"/>
        </w:rPr>
        <w:t>sinto falta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dele...</w:t>
      </w:r>
    </w:p>
    <w:p w:rsidR="0024094F" w:rsidRPr="00C5704C" w:rsidRDefault="00952FE2" w:rsidP="007F684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Então eu vou também, </w:t>
      </w:r>
      <w:r w:rsidR="00C12B98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>vamos embora sem nos despedir</w:t>
      </w:r>
      <w:r w:rsidR="000645D9">
        <w:rPr>
          <w:rFonts w:ascii="Times New Roman" w:hAnsi="Times New Roman" w:cs="Times New Roman"/>
          <w:sz w:val="24"/>
          <w:szCs w:val="24"/>
        </w:rPr>
        <w:t>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12B98">
        <w:rPr>
          <w:rFonts w:ascii="Times New Roman" w:hAnsi="Times New Roman" w:cs="Times New Roman"/>
          <w:sz w:val="24"/>
          <w:szCs w:val="24"/>
        </w:rPr>
        <w:t xml:space="preserve">minha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mãe entenderá, senão eles </w:t>
      </w:r>
      <w:r w:rsidR="00005C08">
        <w:rPr>
          <w:rFonts w:ascii="Times New Roman" w:hAnsi="Times New Roman" w:cs="Times New Roman"/>
          <w:sz w:val="24"/>
          <w:szCs w:val="24"/>
        </w:rPr>
        <w:t xml:space="preserve">vão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nos </w:t>
      </w:r>
      <w:del w:id="2602" w:author="Daniela Mountian" w:date="2017-08-28T20:10:00Z">
        <w:r w:rsidR="00005C08" w:rsidDel="009B3190">
          <w:rPr>
            <w:rFonts w:ascii="Times New Roman" w:hAnsi="Times New Roman" w:cs="Times New Roman"/>
            <w:sz w:val="24"/>
            <w:szCs w:val="24"/>
          </w:rPr>
          <w:delText xml:space="preserve">deter </w:delText>
        </w:r>
      </w:del>
      <w:ins w:id="2603" w:author="Daniela Mountian" w:date="2017-08-28T20:10:00Z">
        <w:r w:rsidR="009B3190">
          <w:rPr>
            <w:rFonts w:ascii="Times New Roman" w:hAnsi="Times New Roman" w:cs="Times New Roman"/>
            <w:sz w:val="24"/>
            <w:szCs w:val="24"/>
          </w:rPr>
          <w:t xml:space="preserve">segurar </w:t>
        </w:r>
      </w:ins>
      <w:r w:rsidR="00005C08">
        <w:rPr>
          <w:rFonts w:ascii="Times New Roman" w:hAnsi="Times New Roman" w:cs="Times New Roman"/>
          <w:sz w:val="24"/>
          <w:szCs w:val="24"/>
        </w:rPr>
        <w:t>aqui</w:t>
      </w:r>
      <w:r w:rsidR="0024094F" w:rsidRPr="00C5704C">
        <w:rPr>
          <w:rFonts w:ascii="Times New Roman" w:hAnsi="Times New Roman" w:cs="Times New Roman"/>
          <w:sz w:val="24"/>
          <w:szCs w:val="24"/>
        </w:rPr>
        <w:t>. Só não sei como chamaremos Andrei.</w:t>
      </w:r>
      <w:r w:rsidR="00005C08">
        <w:rPr>
          <w:rFonts w:ascii="Times New Roman" w:hAnsi="Times New Roman" w:cs="Times New Roman"/>
          <w:sz w:val="24"/>
          <w:szCs w:val="24"/>
        </w:rPr>
        <w:t>..</w:t>
      </w:r>
    </w:p>
    <w:p w:rsidR="0024094F" w:rsidRPr="00C5704C" w:rsidRDefault="00952FE2" w:rsidP="00AE485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 foi embora há muito tempo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Ruthina-Pelágia.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o vi sair.</w:t>
      </w:r>
    </w:p>
    <w:p w:rsidR="0024094F" w:rsidRPr="00C5704C" w:rsidRDefault="00952FE2" w:rsidP="008F383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está sofrendo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005C08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5C08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enho pena dele.</w:t>
      </w:r>
    </w:p>
    <w:p w:rsidR="0024094F" w:rsidRPr="00C5704C" w:rsidRDefault="00952FE2" w:rsidP="00773BF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de Vássia você não tem pena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de repente Ruthina-Pelágia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del w:id="2604" w:author="Daniela Mountian" w:date="2017-08-04T11:37:00Z">
        <w:r w:rsidR="0024094F" w:rsidRPr="00C5704C" w:rsidDel="00005C08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ele também está sofrendo.</w:t>
      </w:r>
    </w:p>
    <w:p w:rsidR="0024094F" w:rsidRPr="00C5704C" w:rsidRDefault="00952FE2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Vássia?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repetiu </w:t>
      </w:r>
      <w:r w:rsidR="00005C08">
        <w:rPr>
          <w:rFonts w:ascii="Times New Roman" w:hAnsi="Times New Roman" w:cs="Times New Roman"/>
          <w:sz w:val="24"/>
          <w:szCs w:val="24"/>
        </w:rPr>
        <w:t>Saviéli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surpreso.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o conheço há muito tempo. Ele é perigoso, vive de uma forma </w:t>
      </w:r>
      <w:r w:rsidR="00005C08">
        <w:rPr>
          <w:rFonts w:ascii="Times New Roman" w:hAnsi="Times New Roman" w:cs="Times New Roman"/>
          <w:sz w:val="24"/>
          <w:szCs w:val="24"/>
        </w:rPr>
        <w:t>assustadora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05C08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se todos fossem culpados </w:t>
      </w:r>
      <w:r w:rsidR="00005C08">
        <w:rPr>
          <w:rFonts w:ascii="Times New Roman" w:hAnsi="Times New Roman" w:cs="Times New Roman"/>
          <w:sz w:val="24"/>
          <w:szCs w:val="24"/>
        </w:rPr>
        <w:t>de algo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7F8E">
        <w:rPr>
          <w:rFonts w:ascii="Times New Roman" w:hAnsi="Times New Roman" w:cs="Times New Roman"/>
          <w:sz w:val="24"/>
          <w:szCs w:val="24"/>
        </w:rPr>
        <w:t xml:space="preserve">perante </w:t>
      </w:r>
      <w:r w:rsidR="0024094F" w:rsidRPr="00C5704C">
        <w:rPr>
          <w:rFonts w:ascii="Times New Roman" w:hAnsi="Times New Roman" w:cs="Times New Roman"/>
          <w:sz w:val="24"/>
          <w:szCs w:val="24"/>
        </w:rPr>
        <w:t>ele. Eu tenho medo de</w:t>
      </w:r>
      <w:r w:rsidR="00007F8E">
        <w:rPr>
          <w:rFonts w:ascii="Times New Roman" w:hAnsi="Times New Roman" w:cs="Times New Roman"/>
          <w:sz w:val="24"/>
          <w:szCs w:val="24"/>
        </w:rPr>
        <w:t xml:space="preserve"> Vássia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confessou Sav</w:t>
      </w:r>
      <w:r w:rsidR="00007F8E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é um terrível antissemita, um antissemita doentio e </w:t>
      </w:r>
      <w:r w:rsidR="00007F8E">
        <w:rPr>
          <w:rFonts w:ascii="Times New Roman" w:hAnsi="Times New Roman" w:cs="Times New Roman"/>
          <w:sz w:val="24"/>
          <w:szCs w:val="24"/>
        </w:rPr>
        <w:t>agitado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952FE2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é verdade que ele se parece </w:t>
      </w:r>
      <w:r w:rsidR="00007F8E">
        <w:rPr>
          <w:rFonts w:ascii="Times New Roman" w:hAnsi="Times New Roman" w:cs="Times New Roman"/>
          <w:sz w:val="24"/>
          <w:szCs w:val="24"/>
        </w:rPr>
        <w:t xml:space="preserve">muito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meu pai?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perguntou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profetisa Pelágia.</w:t>
      </w:r>
    </w:p>
    <w:p w:rsidR="0024094F" w:rsidRPr="00C5704C" w:rsidRDefault="00952FE2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Realmente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respondeu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Sav</w:t>
      </w:r>
      <w:r w:rsidR="00007F8E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estava pensando nisso agora</w:t>
      </w:r>
      <w:r w:rsidR="00007F8E">
        <w:rPr>
          <w:rFonts w:ascii="Times New Roman" w:hAnsi="Times New Roman" w:cs="Times New Roman"/>
          <w:sz w:val="24"/>
          <w:szCs w:val="24"/>
        </w:rPr>
        <w:t xml:space="preserve"> 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07F8E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rovavelmente porque os ucranianos do </w:t>
      </w:r>
      <w:ins w:id="2605" w:author="Daniela Mountian" w:date="2017-08-28T20:12:00Z">
        <w:r w:rsidR="009B3190">
          <w:rPr>
            <w:rFonts w:ascii="Times New Roman" w:hAnsi="Times New Roman" w:cs="Times New Roman"/>
            <w:sz w:val="24"/>
            <w:szCs w:val="24"/>
          </w:rPr>
          <w:t>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ul se misturaram com os turcos. </w:t>
      </w:r>
      <w:r w:rsidR="00007F8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liás, </w:t>
      </w:r>
      <w:r w:rsidR="00007F8E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sabe que parece </w:t>
      </w:r>
      <w:r w:rsidR="00007F8E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judeu e sofre por isso. Se ele tivesse outra aparência, possivelmente seria um bom rapaz e um antissemita mais </w:t>
      </w:r>
      <w:r w:rsidR="00007F8E">
        <w:rPr>
          <w:rFonts w:ascii="Times New Roman" w:hAnsi="Times New Roman" w:cs="Times New Roman"/>
          <w:sz w:val="24"/>
          <w:szCs w:val="24"/>
        </w:rPr>
        <w:t>moderado</w:t>
      </w:r>
      <w:r w:rsidR="0024094F" w:rsidRPr="00C5704C">
        <w:rPr>
          <w:rFonts w:ascii="Times New Roman" w:hAnsi="Times New Roman" w:cs="Times New Roman"/>
          <w:sz w:val="24"/>
          <w:szCs w:val="24"/>
        </w:rPr>
        <w:t>. Hoje</w:t>
      </w:r>
      <w:ins w:id="2606" w:author="Daniela Mountian" w:date="2017-08-28T20:14:00Z">
        <w:r w:rsidR="009B3190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da galeria Tretiakóv, ele ficou muito nervoso e bateu em </w:t>
      </w:r>
      <w:r w:rsidR="00007F8E">
        <w:rPr>
          <w:rFonts w:ascii="Times New Roman" w:hAnsi="Times New Roman" w:cs="Times New Roman"/>
          <w:sz w:val="24"/>
          <w:szCs w:val="24"/>
        </w:rPr>
        <w:t xml:space="preserve">Sómov </w:t>
      </w:r>
      <w:r w:rsidR="0024094F" w:rsidRPr="00C5704C">
        <w:rPr>
          <w:rFonts w:ascii="Times New Roman" w:hAnsi="Times New Roman" w:cs="Times New Roman"/>
          <w:sz w:val="24"/>
          <w:szCs w:val="24"/>
        </w:rPr>
        <w:t>tol</w:t>
      </w:r>
      <w:r w:rsidR="00007F8E">
        <w:rPr>
          <w:rFonts w:ascii="Times New Roman" w:hAnsi="Times New Roman" w:cs="Times New Roman"/>
          <w:sz w:val="24"/>
          <w:szCs w:val="24"/>
        </w:rPr>
        <w:t>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Pode-se bater em </w:t>
      </w:r>
      <w:r w:rsidR="00007F8E">
        <w:rPr>
          <w:rFonts w:ascii="Times New Roman" w:hAnsi="Times New Roman" w:cs="Times New Roman"/>
          <w:sz w:val="24"/>
          <w:szCs w:val="24"/>
        </w:rPr>
        <w:t xml:space="preserve">Sómov </w:t>
      </w:r>
      <w:r w:rsidR="0024094F" w:rsidRPr="00C5704C">
        <w:rPr>
          <w:rFonts w:ascii="Times New Roman" w:hAnsi="Times New Roman" w:cs="Times New Roman"/>
          <w:sz w:val="24"/>
          <w:szCs w:val="24"/>
        </w:rPr>
        <w:t>com mais inteligência, ele merece</w:t>
      </w:r>
      <w:r w:rsidR="00007F8E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Vássia n</w:t>
      </w:r>
      <w:r w:rsidR="00007F8E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sempre </w:t>
      </w:r>
      <w:r w:rsidR="00007F8E">
        <w:rPr>
          <w:rFonts w:ascii="Times New Roman" w:hAnsi="Times New Roman" w:cs="Times New Roman"/>
          <w:sz w:val="24"/>
          <w:szCs w:val="24"/>
        </w:rPr>
        <w:t xml:space="preserve">age como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tolo; quando </w:t>
      </w:r>
      <w:r w:rsidR="00007F8E">
        <w:rPr>
          <w:rFonts w:ascii="Times New Roman" w:hAnsi="Times New Roman" w:cs="Times New Roman"/>
          <w:sz w:val="24"/>
          <w:szCs w:val="24"/>
        </w:rPr>
        <w:t>ele se distra</w:t>
      </w:r>
      <w:r w:rsidR="003B3D8D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 </w:t>
      </w:r>
      <w:r w:rsidR="003B3D8D">
        <w:rPr>
          <w:rFonts w:ascii="Times New Roman" w:hAnsi="Times New Roman" w:cs="Times New Roman"/>
          <w:sz w:val="24"/>
          <w:szCs w:val="24"/>
        </w:rPr>
        <w:t>esquece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si, </w:t>
      </w:r>
      <w:r w:rsidR="003B3D8D">
        <w:rPr>
          <w:rFonts w:ascii="Times New Roman" w:hAnsi="Times New Roman" w:cs="Times New Roman"/>
          <w:sz w:val="24"/>
          <w:szCs w:val="24"/>
        </w:rPr>
        <w:t xml:space="preserve">bondade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transparece </w:t>
      </w:r>
      <w:r w:rsidR="003B3D8D">
        <w:rPr>
          <w:rFonts w:ascii="Times New Roman" w:hAnsi="Times New Roman" w:cs="Times New Roman"/>
          <w:sz w:val="24"/>
          <w:szCs w:val="24"/>
        </w:rPr>
        <w:t>nele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é agradável ficar </w:t>
      </w:r>
      <w:r w:rsidR="003B3D8D">
        <w:rPr>
          <w:rFonts w:ascii="Times New Roman" w:hAnsi="Times New Roman" w:cs="Times New Roman"/>
          <w:sz w:val="24"/>
          <w:szCs w:val="24"/>
        </w:rPr>
        <w:t>em sua companhia</w:t>
      </w:r>
      <w:r w:rsidR="0024094F" w:rsidRPr="00C5704C">
        <w:rPr>
          <w:rFonts w:ascii="Times New Roman" w:hAnsi="Times New Roman" w:cs="Times New Roman"/>
          <w:sz w:val="24"/>
          <w:szCs w:val="24"/>
        </w:rPr>
        <w:t>. Mas hoje ele pode causar problemas.</w:t>
      </w:r>
    </w:p>
    <w:p w:rsidR="0024094F" w:rsidRPr="00C5704C" w:rsidRDefault="0024094F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Isso era verdade. Depois </w:t>
      </w:r>
      <w:r w:rsidR="003B3D8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se separar</w:t>
      </w:r>
      <w:r w:rsidR="003B3D8D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m, perto da galeria Tretiakóv, </w:t>
      </w:r>
      <w:ins w:id="2607" w:author="Daniela Mountian" w:date="2017-08-28T20:16:00Z">
        <w:r w:rsidR="009B3190">
          <w:rPr>
            <w:rFonts w:ascii="Times New Roman" w:hAnsi="Times New Roman" w:cs="Times New Roman"/>
            <w:sz w:val="24"/>
            <w:szCs w:val="24"/>
          </w:rPr>
          <w:t xml:space="preserve">depois </w:t>
        </w:r>
      </w:ins>
      <w:r w:rsidR="003B3D8D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3B3D8D">
        <w:rPr>
          <w:rFonts w:ascii="Times New Roman" w:hAnsi="Times New Roman" w:cs="Times New Roman"/>
          <w:sz w:val="24"/>
          <w:szCs w:val="24"/>
        </w:rPr>
        <w:t xml:space="preserve">falar seus disparates, das vendas dos </w:t>
      </w:r>
      <w:r w:rsidR="003B3D8D">
        <w:rPr>
          <w:rFonts w:ascii="Times New Roman" w:hAnsi="Times New Roman" w:cs="Times New Roman"/>
          <w:i/>
          <w:sz w:val="24"/>
          <w:szCs w:val="24"/>
        </w:rPr>
        <w:t xml:space="preserve">jides </w:t>
      </w:r>
      <w:r w:rsidR="003B3D8D">
        <w:rPr>
          <w:rFonts w:ascii="Times New Roman" w:hAnsi="Times New Roman" w:cs="Times New Roman"/>
          <w:sz w:val="24"/>
          <w:szCs w:val="24"/>
        </w:rPr>
        <w:t xml:space="preserve">e 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Deus </w:t>
      </w:r>
      <w:r w:rsidR="003B3D8D">
        <w:rPr>
          <w:rFonts w:ascii="Times New Roman" w:hAnsi="Times New Roman" w:cs="Times New Roman"/>
          <w:i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Vássia não conseguia se </w:t>
      </w:r>
      <w:r w:rsidR="004C07E2">
        <w:rPr>
          <w:rFonts w:ascii="Times New Roman" w:hAnsi="Times New Roman" w:cs="Times New Roman"/>
          <w:sz w:val="24"/>
          <w:szCs w:val="24"/>
        </w:rPr>
        <w:t>acalmar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07E2">
        <w:rPr>
          <w:rFonts w:ascii="Times New Roman" w:hAnsi="Times New Roman" w:cs="Times New Roman"/>
          <w:sz w:val="24"/>
          <w:szCs w:val="24"/>
        </w:rPr>
        <w:t>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ficar sentado, anda</w:t>
      </w:r>
      <w:r w:rsidR="003B3D8D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3D8D">
        <w:rPr>
          <w:rFonts w:ascii="Times New Roman" w:hAnsi="Times New Roman" w:cs="Times New Roman"/>
          <w:sz w:val="24"/>
          <w:szCs w:val="24"/>
        </w:rPr>
        <w:t>de um lado para 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esperança de se cansar e </w:t>
      </w:r>
      <w:r w:rsidR="003B3D8D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C53419">
        <w:rPr>
          <w:rFonts w:ascii="Times New Roman" w:hAnsi="Times New Roman" w:cs="Times New Roman"/>
          <w:sz w:val="24"/>
          <w:szCs w:val="24"/>
        </w:rPr>
        <w:t>tranquilizar</w:t>
      </w:r>
      <w:r w:rsidRPr="00C5704C">
        <w:rPr>
          <w:rFonts w:ascii="Times New Roman" w:hAnsi="Times New Roman" w:cs="Times New Roman"/>
          <w:sz w:val="24"/>
          <w:szCs w:val="24"/>
        </w:rPr>
        <w:t>. Mas</w:t>
      </w:r>
      <w:r w:rsidR="003B3D8D">
        <w:rPr>
          <w:rFonts w:ascii="Times New Roman" w:hAnsi="Times New Roman" w:cs="Times New Roman"/>
          <w:sz w:val="24"/>
          <w:szCs w:val="24"/>
        </w:rPr>
        <w:t xml:space="preserve">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se cans</w:t>
      </w:r>
      <w:r w:rsidR="003B3D8D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3B4B">
        <w:rPr>
          <w:rFonts w:ascii="Times New Roman" w:hAnsi="Times New Roman" w:cs="Times New Roman"/>
          <w:sz w:val="24"/>
          <w:szCs w:val="24"/>
        </w:rPr>
        <w:t>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acalm</w:t>
      </w:r>
      <w:r w:rsidR="003B3D8D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não </w:t>
      </w:r>
      <w:r w:rsidR="00997CE0">
        <w:rPr>
          <w:rFonts w:ascii="Times New Roman" w:hAnsi="Times New Roman" w:cs="Times New Roman"/>
          <w:sz w:val="24"/>
          <w:szCs w:val="24"/>
        </w:rPr>
        <w:t>compreendia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lhe </w:t>
      </w:r>
      <w:r w:rsidR="00A73B4B">
        <w:rPr>
          <w:rFonts w:ascii="Times New Roman" w:hAnsi="Times New Roman" w:cs="Times New Roman"/>
          <w:sz w:val="24"/>
          <w:szCs w:val="24"/>
        </w:rPr>
        <w:t>passava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A73B4B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odiava os judeus </w:t>
      </w:r>
      <w:r w:rsidR="00A73B4B">
        <w:rPr>
          <w:rFonts w:ascii="Times New Roman" w:hAnsi="Times New Roman" w:cs="Times New Roman"/>
          <w:sz w:val="24"/>
          <w:szCs w:val="24"/>
        </w:rPr>
        <w:t>a ponto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 um ataque de nervos </w:t>
      </w:r>
      <w:r w:rsidR="00A73B4B">
        <w:rPr>
          <w:rFonts w:ascii="Times New Roman" w:hAnsi="Times New Roman" w:cs="Times New Roman"/>
          <w:sz w:val="24"/>
          <w:szCs w:val="24"/>
        </w:rPr>
        <w:t>e de repente se viu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apaixona</w:t>
      </w:r>
      <w:r w:rsidR="00A73B4B">
        <w:rPr>
          <w:rFonts w:ascii="Times New Roman" w:hAnsi="Times New Roman" w:cs="Times New Roman"/>
          <w:sz w:val="24"/>
          <w:szCs w:val="24"/>
        </w:rPr>
        <w:t>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uma judia de olhos azuis. Em relação às mulheres, Vássia </w:t>
      </w:r>
      <w:r w:rsidR="00A73B4B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calmo e ponderado do que Sav</w:t>
      </w:r>
      <w:r w:rsidR="00A73B4B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C5341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</w:t>
      </w:r>
      <w:r w:rsidR="00A73B4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considera</w:t>
      </w:r>
      <w:r w:rsidR="00A73B4B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A73B4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paix</w:t>
      </w:r>
      <w:r w:rsidR="00A73B4B">
        <w:rPr>
          <w:rFonts w:ascii="Times New Roman" w:hAnsi="Times New Roman" w:cs="Times New Roman"/>
          <w:sz w:val="24"/>
          <w:szCs w:val="24"/>
        </w:rPr>
        <w:t xml:space="preserve">ões </w:t>
      </w:r>
      <w:r w:rsidRPr="00C5704C">
        <w:rPr>
          <w:rFonts w:ascii="Times New Roman" w:hAnsi="Times New Roman" w:cs="Times New Roman"/>
          <w:sz w:val="24"/>
          <w:szCs w:val="24"/>
        </w:rPr>
        <w:t>e os suspiros</w:t>
      </w:r>
      <w:r w:rsidR="00A73B4B">
        <w:rPr>
          <w:rFonts w:ascii="Times New Roman" w:hAnsi="Times New Roman" w:cs="Times New Roman"/>
          <w:sz w:val="24"/>
          <w:szCs w:val="24"/>
        </w:rPr>
        <w:t xml:space="preserve"> amorosos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sinais de fraqueza</w:t>
      </w:r>
      <w:r w:rsidR="00A73B4B">
        <w:rPr>
          <w:rFonts w:ascii="Times New Roman" w:hAnsi="Times New Roman" w:cs="Times New Roman"/>
          <w:sz w:val="24"/>
          <w:szCs w:val="24"/>
        </w:rPr>
        <w:t xml:space="preserve"> que não convinham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3B4B">
        <w:rPr>
          <w:rFonts w:ascii="Times New Roman" w:hAnsi="Times New Roman" w:cs="Times New Roman"/>
          <w:sz w:val="24"/>
          <w:szCs w:val="24"/>
        </w:rPr>
        <w:t>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homem</w:t>
      </w:r>
      <w:r w:rsidR="00A73B4B">
        <w:rPr>
          <w:rFonts w:ascii="Times New Roman" w:hAnsi="Times New Roman" w:cs="Times New Roman"/>
          <w:sz w:val="24"/>
          <w:szCs w:val="24"/>
        </w:rPr>
        <w:t>, a não ser que fosse um judeu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Vássia </w:t>
      </w:r>
      <w:r w:rsidR="008050E7">
        <w:rPr>
          <w:rFonts w:ascii="Times New Roman" w:hAnsi="Times New Roman" w:cs="Times New Roman"/>
          <w:sz w:val="24"/>
          <w:szCs w:val="24"/>
        </w:rPr>
        <w:t>havia se casado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lavadora de pratos, </w:t>
      </w:r>
      <w:r w:rsidR="008050E7">
        <w:rPr>
          <w:rFonts w:ascii="Times New Roman" w:hAnsi="Times New Roman" w:cs="Times New Roman"/>
          <w:sz w:val="24"/>
          <w:szCs w:val="24"/>
        </w:rPr>
        <w:t xml:space="preserve">mas 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separara; agora ele mantinha um relacionamento com uma uma professora de inglês </w:t>
      </w:r>
      <w:r w:rsidR="008050E7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escola que ficava em frente </w:t>
      </w:r>
      <w:r w:rsidR="008050E7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casa</w:t>
      </w:r>
      <w:r w:rsidR="000645D9">
        <w:rPr>
          <w:rFonts w:ascii="Times New Roman" w:hAnsi="Times New Roman" w:cs="Times New Roman"/>
          <w:sz w:val="24"/>
          <w:szCs w:val="24"/>
        </w:rPr>
        <w:t xml:space="preserve"> dele</w:t>
      </w:r>
      <w:r w:rsidRPr="00C5704C">
        <w:rPr>
          <w:rFonts w:ascii="Times New Roman" w:hAnsi="Times New Roman" w:cs="Times New Roman"/>
          <w:sz w:val="24"/>
          <w:szCs w:val="24"/>
        </w:rPr>
        <w:t>... E</w:t>
      </w:r>
      <w:r w:rsidR="008050E7">
        <w:rPr>
          <w:rFonts w:ascii="Times New Roman" w:hAnsi="Times New Roman" w:cs="Times New Roman"/>
          <w:sz w:val="24"/>
          <w:szCs w:val="24"/>
        </w:rPr>
        <w:t xml:space="preserve">is que, </w:t>
      </w:r>
      <w:r w:rsidRPr="00C5704C">
        <w:rPr>
          <w:rFonts w:ascii="Times New Roman" w:hAnsi="Times New Roman" w:cs="Times New Roman"/>
          <w:sz w:val="24"/>
          <w:szCs w:val="24"/>
        </w:rPr>
        <w:t>desde manhã</w:t>
      </w:r>
      <w:r w:rsidR="008050E7">
        <w:rPr>
          <w:rFonts w:ascii="Times New Roman" w:hAnsi="Times New Roman" w:cs="Times New Roman"/>
          <w:sz w:val="24"/>
          <w:szCs w:val="24"/>
        </w:rPr>
        <w:t>, ele foi invadido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050E7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tristeza. Vássia sabia onde morava Sav</w:t>
      </w:r>
      <w:r w:rsidR="008050E7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e </w:t>
      </w:r>
      <w:r w:rsidR="00944B17" w:rsidRPr="00C5704C">
        <w:rPr>
          <w:rFonts w:ascii="Times New Roman" w:hAnsi="Times New Roman" w:cs="Times New Roman"/>
          <w:sz w:val="24"/>
          <w:szCs w:val="24"/>
        </w:rPr>
        <w:t>ouvi</w:t>
      </w:r>
      <w:r w:rsidR="00944B17">
        <w:rPr>
          <w:rFonts w:ascii="Times New Roman" w:hAnsi="Times New Roman" w:cs="Times New Roman"/>
          <w:sz w:val="24"/>
          <w:szCs w:val="24"/>
        </w:rPr>
        <w:t>ra</w:t>
      </w:r>
      <w:r w:rsidR="008050E7">
        <w:rPr>
          <w:rFonts w:ascii="Times New Roman" w:hAnsi="Times New Roman" w:cs="Times New Roman"/>
          <w:sz w:val="24"/>
          <w:szCs w:val="24"/>
        </w:rPr>
        <w:t xml:space="preserve"> dizer</w:t>
      </w:r>
      <w:r w:rsidR="00944B1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no mesmo apartamento morava a judia que </w:t>
      </w:r>
      <w:r w:rsidR="008050E7">
        <w:rPr>
          <w:rFonts w:ascii="Times New Roman" w:hAnsi="Times New Roman" w:cs="Times New Roman"/>
          <w:sz w:val="24"/>
          <w:szCs w:val="24"/>
        </w:rPr>
        <w:t>lhe tirava o sossego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“Eu vou lá</w:t>
      </w:r>
      <w:r w:rsidR="008050E7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decidiu Vássia, </w:t>
      </w:r>
      <w:r w:rsidR="008050E7">
        <w:rPr>
          <w:rFonts w:ascii="Times New Roman" w:hAnsi="Times New Roman" w:cs="Times New Roman"/>
          <w:sz w:val="24"/>
          <w:szCs w:val="24"/>
        </w:rPr>
        <w:t xml:space="preserve">“faz tempo que </w:t>
      </w:r>
      <w:r w:rsidRPr="00C5704C">
        <w:rPr>
          <w:rFonts w:ascii="Times New Roman" w:hAnsi="Times New Roman" w:cs="Times New Roman"/>
          <w:sz w:val="24"/>
          <w:szCs w:val="24"/>
        </w:rPr>
        <w:t>precis</w:t>
      </w:r>
      <w:r w:rsidR="00C5341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fazer isso. </w:t>
      </w:r>
      <w:r w:rsidR="008050E7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>arei um escândalo</w:t>
      </w:r>
      <w:r w:rsidR="008050E7">
        <w:rPr>
          <w:rFonts w:ascii="Times New Roman" w:hAnsi="Times New Roman" w:cs="Times New Roman"/>
          <w:sz w:val="24"/>
          <w:szCs w:val="24"/>
        </w:rPr>
        <w:t xml:space="preserve"> na casa dessa </w:t>
      </w:r>
      <w:r w:rsidR="008050E7">
        <w:rPr>
          <w:rFonts w:ascii="Times New Roman" w:hAnsi="Times New Roman" w:cs="Times New Roman"/>
          <w:i/>
          <w:sz w:val="24"/>
          <w:szCs w:val="24"/>
        </w:rPr>
        <w:t>jid</w:t>
      </w:r>
      <w:r w:rsidR="00BE532D">
        <w:rPr>
          <w:rFonts w:ascii="Times New Roman" w:hAnsi="Times New Roman" w:cs="Times New Roman"/>
          <w:i/>
          <w:sz w:val="24"/>
          <w:szCs w:val="24"/>
        </w:rPr>
        <w:t>o</w:t>
      </w:r>
      <w:r w:rsidR="008050E7">
        <w:rPr>
          <w:rFonts w:ascii="Times New Roman" w:hAnsi="Times New Roman" w:cs="Times New Roman"/>
          <w:i/>
          <w:sz w:val="24"/>
          <w:szCs w:val="24"/>
        </w:rPr>
        <w:t>vka</w:t>
      </w:r>
      <w:r w:rsidR="008050E7">
        <w:rPr>
          <w:rFonts w:ascii="Times New Roman" w:hAnsi="Times New Roman" w:cs="Times New Roman"/>
          <w:sz w:val="24"/>
          <w:szCs w:val="24"/>
        </w:rPr>
        <w:t xml:space="preserve"> e 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 acalmarei e me esquecerei dela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24094F" w:rsidP="00DE60C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Vássia passou </w:t>
      </w:r>
      <w:r w:rsidR="008050E7">
        <w:rPr>
          <w:rFonts w:ascii="Times New Roman" w:hAnsi="Times New Roman" w:cs="Times New Roman"/>
          <w:sz w:val="24"/>
          <w:szCs w:val="24"/>
        </w:rPr>
        <w:t>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Casa dos </w:t>
      </w:r>
      <w:r w:rsidR="00C82BE5">
        <w:rPr>
          <w:rFonts w:ascii="Times New Roman" w:hAnsi="Times New Roman" w:cs="Times New Roman"/>
          <w:sz w:val="24"/>
          <w:szCs w:val="24"/>
        </w:rPr>
        <w:t>Escritores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</w:t>
      </w:r>
      <w:r w:rsidR="00C82BE5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famoso restaurante em que o público literário</w:t>
      </w:r>
      <w:r w:rsidR="00C82BE5">
        <w:rPr>
          <w:rFonts w:ascii="Times New Roman" w:hAnsi="Times New Roman" w:cs="Times New Roman"/>
          <w:sz w:val="24"/>
          <w:szCs w:val="24"/>
        </w:rPr>
        <w:t xml:space="preserve"> privilegiado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tinha permissão de </w:t>
      </w:r>
      <w:r w:rsidRPr="003313CA">
        <w:rPr>
          <w:rFonts w:ascii="Times New Roman" w:hAnsi="Times New Roman" w:cs="Times New Roman"/>
          <w:sz w:val="24"/>
          <w:szCs w:val="24"/>
          <w:highlight w:val="yellow"/>
          <w:rPrChange w:id="2608" w:author="Daniela Mountian" w:date="2017-08-05T09:17:00Z">
            <w:rPr>
              <w:rFonts w:ascii="Times New Roman" w:hAnsi="Times New Roman" w:cs="Times New Roman"/>
              <w:sz w:val="24"/>
              <w:szCs w:val="24"/>
            </w:rPr>
          </w:rPrChange>
        </w:rPr>
        <w:t>aspirar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cheiro </w:t>
      </w:r>
      <w:r w:rsidR="00C82BE5">
        <w:rPr>
          <w:rFonts w:ascii="Times New Roman" w:hAnsi="Times New Roman" w:cs="Times New Roman"/>
          <w:sz w:val="24"/>
          <w:szCs w:val="24"/>
        </w:rPr>
        <w:t>picante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carne em decomposição e do molho de tomate azedo... Sentado à mesa </w:t>
      </w:r>
      <w:r w:rsidR="00C82BE5">
        <w:rPr>
          <w:rFonts w:ascii="Times New Roman" w:hAnsi="Times New Roman" w:cs="Times New Roman"/>
          <w:sz w:val="24"/>
          <w:szCs w:val="24"/>
        </w:rPr>
        <w:t>de</w:t>
      </w:r>
      <w:r w:rsidR="00944B1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C82BE5">
        <w:rPr>
          <w:rFonts w:ascii="Times New Roman" w:hAnsi="Times New Roman" w:cs="Times New Roman"/>
          <w:sz w:val="24"/>
          <w:szCs w:val="24"/>
        </w:rPr>
        <w:t xml:space="preserve">cantor </w:t>
      </w:r>
      <w:r w:rsidRPr="00C5704C">
        <w:rPr>
          <w:rFonts w:ascii="Times New Roman" w:hAnsi="Times New Roman" w:cs="Times New Roman"/>
          <w:sz w:val="24"/>
          <w:szCs w:val="24"/>
        </w:rPr>
        <w:t>judeu rico que tinha pavor d</w:t>
      </w:r>
      <w:r w:rsidR="00C82BE5">
        <w:rPr>
          <w:rFonts w:ascii="Times New Roman" w:hAnsi="Times New Roman" w:cs="Times New Roman"/>
          <w:sz w:val="24"/>
          <w:szCs w:val="24"/>
        </w:rPr>
        <w:t>e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escândalos e </w:t>
      </w:r>
      <w:r w:rsidR="00C82BE5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82BE5">
        <w:rPr>
          <w:rFonts w:ascii="Times New Roman" w:hAnsi="Times New Roman" w:cs="Times New Roman"/>
          <w:sz w:val="24"/>
          <w:szCs w:val="24"/>
        </w:rPr>
        <w:t>dois anos 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havia </w:t>
      </w:r>
      <w:r w:rsidR="00C82BE5">
        <w:rPr>
          <w:rFonts w:ascii="Times New Roman" w:hAnsi="Times New Roman" w:cs="Times New Roman"/>
          <w:sz w:val="24"/>
          <w:szCs w:val="24"/>
        </w:rPr>
        <w:t>apanhado 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2BE5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festas de </w:t>
      </w:r>
      <w:del w:id="2609" w:author="Daniela Mountian" w:date="2017-08-28T20:25:00Z">
        <w:r w:rsidRPr="00C5704C" w:rsidDel="009B3190">
          <w:rPr>
            <w:rFonts w:ascii="Times New Roman" w:hAnsi="Times New Roman" w:cs="Times New Roman"/>
            <w:sz w:val="24"/>
            <w:szCs w:val="24"/>
          </w:rPr>
          <w:delText>m</w:delText>
        </w:r>
      </w:del>
      <w:ins w:id="2610" w:author="Daniela Mountian" w:date="2017-08-28T20:25:00Z">
        <w:r w:rsidR="009B3190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aio, </w:t>
      </w:r>
      <w:r w:rsidR="00C82BE5">
        <w:rPr>
          <w:rFonts w:ascii="Times New Roman" w:hAnsi="Times New Roman" w:cs="Times New Roman"/>
          <w:sz w:val="24"/>
          <w:szCs w:val="24"/>
        </w:rPr>
        <w:t>Vássia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tomou</w:t>
      </w:r>
      <w:r w:rsidR="003313CA">
        <w:rPr>
          <w:rFonts w:ascii="Times New Roman" w:hAnsi="Times New Roman" w:cs="Times New Roman"/>
          <w:sz w:val="24"/>
          <w:szCs w:val="24"/>
        </w:rPr>
        <w:t>, de graça,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uns </w:t>
      </w:r>
      <w:commentRangeStart w:id="2611"/>
      <w:r w:rsidRPr="00C5704C">
        <w:rPr>
          <w:rFonts w:ascii="Times New Roman" w:hAnsi="Times New Roman" w:cs="Times New Roman"/>
          <w:sz w:val="24"/>
          <w:szCs w:val="24"/>
        </w:rPr>
        <w:t>trezentos gramas de vodca</w:t>
      </w:r>
      <w:commentRangeEnd w:id="2611"/>
      <w:r w:rsidR="00C82BE5">
        <w:rPr>
          <w:rStyle w:val="Refdecomentrio"/>
          <w:rFonts w:cs="Times New Roman"/>
          <w:lang w:val="x-none"/>
        </w:rPr>
        <w:commentReference w:id="261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2BE5">
        <w:rPr>
          <w:rFonts w:ascii="Times New Roman" w:hAnsi="Times New Roman" w:cs="Times New Roman"/>
          <w:sz w:val="24"/>
          <w:szCs w:val="24"/>
        </w:rPr>
        <w:t xml:space="preserve">com </w:t>
      </w:r>
      <w:r w:rsidR="00C82BE5" w:rsidRPr="00C82BE5">
        <w:rPr>
          <w:rFonts w:ascii="Times New Roman" w:hAnsi="Times New Roman" w:cs="Times New Roman"/>
          <w:i/>
          <w:sz w:val="24"/>
          <w:szCs w:val="24"/>
        </w:rPr>
        <w:t>spr</w:t>
      </w:r>
      <w:r w:rsidR="00C82BE5">
        <w:rPr>
          <w:rFonts w:ascii="Times New Roman" w:hAnsi="Times New Roman" w:cs="Times New Roman"/>
          <w:i/>
          <w:sz w:val="24"/>
          <w:szCs w:val="24"/>
        </w:rPr>
        <w:t>a</w:t>
      </w:r>
      <w:r w:rsidR="00C82BE5" w:rsidRPr="00C82BE5">
        <w:rPr>
          <w:rFonts w:ascii="Times New Roman" w:hAnsi="Times New Roman" w:cs="Times New Roman"/>
          <w:i/>
          <w:sz w:val="24"/>
          <w:szCs w:val="24"/>
        </w:rPr>
        <w:t>ts</w:t>
      </w:r>
      <w:r w:rsidR="003313CA">
        <w:rPr>
          <w:rFonts w:ascii="Times New Roman" w:hAnsi="Times New Roman" w:cs="Times New Roman"/>
          <w:sz w:val="24"/>
          <w:szCs w:val="24"/>
        </w:rPr>
        <w:t>...</w:t>
      </w:r>
      <w:r w:rsidR="00C82BE5" w:rsidRPr="00C82BE5">
        <w:rPr>
          <w:rStyle w:val="Refdenotaderodap"/>
          <w:rFonts w:ascii="Times New Roman" w:hAnsi="Times New Roman" w:cs="Times New Roman"/>
          <w:sz w:val="24"/>
          <w:szCs w:val="24"/>
        </w:rPr>
        <w:footnoteReference w:id="205"/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 comia pouco.</w:t>
      </w:r>
      <w:ins w:id="2612" w:author="Daniela Mountian" w:date="2017-08-28T20:27:00Z">
        <w:r w:rsidR="009B3190">
          <w:rPr>
            <w:rFonts w:ascii="Times New Roman" w:hAnsi="Times New Roman" w:cs="Times New Roman"/>
            <w:sz w:val="24"/>
            <w:szCs w:val="24"/>
          </w:rPr>
          <w:t>..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Da Casa dos </w:t>
      </w:r>
      <w:r w:rsidR="00FF5C7C">
        <w:rPr>
          <w:rFonts w:ascii="Times New Roman" w:hAnsi="Times New Roman" w:cs="Times New Roman"/>
          <w:sz w:val="24"/>
          <w:szCs w:val="24"/>
        </w:rPr>
        <w:t>Escritores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o bulevar em que morava a judia era bem perto, </w:t>
      </w:r>
      <w:r w:rsidR="003313CA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Vássia andava rápido, mas </w:t>
      </w:r>
      <w:r w:rsidRPr="00FF5C7C">
        <w:rPr>
          <w:rFonts w:ascii="Times New Roman" w:hAnsi="Times New Roman" w:cs="Times New Roman"/>
          <w:sz w:val="24"/>
          <w:szCs w:val="24"/>
          <w:highlight w:val="yellow"/>
          <w:rPrChange w:id="2613" w:author="Daniela Mountian" w:date="2017-08-04T17:48:00Z">
            <w:rPr>
              <w:rFonts w:ascii="Times New Roman" w:hAnsi="Times New Roman" w:cs="Times New Roman"/>
              <w:sz w:val="24"/>
              <w:szCs w:val="24"/>
            </w:rPr>
          </w:rPrChange>
        </w:rPr>
        <w:t>os trezentos gramas de vodca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gratuita </w:t>
      </w:r>
      <w:r w:rsidR="00FF5C7C">
        <w:rPr>
          <w:rFonts w:ascii="Times New Roman" w:hAnsi="Times New Roman" w:cs="Times New Roman"/>
          <w:sz w:val="24"/>
          <w:szCs w:val="24"/>
        </w:rPr>
        <w:t>subiram-lhe mais à cabeça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deformaram ainda mais o mundo </w:t>
      </w:r>
      <w:r w:rsidR="003313CA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de</w:t>
      </w:r>
      <w:r w:rsidR="003313CA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F5C7C">
        <w:rPr>
          <w:rFonts w:ascii="Times New Roman" w:hAnsi="Times New Roman" w:cs="Times New Roman"/>
          <w:sz w:val="24"/>
          <w:szCs w:val="24"/>
        </w:rPr>
        <w:t>Ele chegou n</w:t>
      </w:r>
      <w:r w:rsidR="00B248A4" w:rsidRPr="00C5704C">
        <w:rPr>
          <w:rFonts w:ascii="Times New Roman" w:hAnsi="Times New Roman" w:cs="Times New Roman"/>
          <w:sz w:val="24"/>
          <w:szCs w:val="24"/>
        </w:rPr>
        <w:t>es</w:t>
      </w:r>
      <w:r w:rsidR="00B248A4">
        <w:rPr>
          <w:rFonts w:ascii="Times New Roman" w:hAnsi="Times New Roman" w:cs="Times New Roman"/>
          <w:sz w:val="24"/>
          <w:szCs w:val="24"/>
        </w:rPr>
        <w:t>s</w:t>
      </w:r>
      <w:r w:rsidR="00B248A4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estado ao </w:t>
      </w:r>
      <w:r w:rsidR="00FF5C7C">
        <w:rPr>
          <w:rFonts w:ascii="Times New Roman" w:hAnsi="Times New Roman" w:cs="Times New Roman"/>
          <w:sz w:val="24"/>
          <w:szCs w:val="24"/>
        </w:rPr>
        <w:t>prédio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bulevar. </w:t>
      </w:r>
      <w:r w:rsidR="003668F2">
        <w:rPr>
          <w:rFonts w:ascii="Times New Roman" w:hAnsi="Times New Roman" w:cs="Times New Roman"/>
          <w:sz w:val="24"/>
          <w:szCs w:val="24"/>
        </w:rPr>
        <w:t>Era uma construção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antig</w:t>
      </w:r>
      <w:r w:rsidR="003668F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2614" w:author="Daniela Mountian" w:date="2017-08-28T20:29:00Z">
        <w:r w:rsidRPr="00C5704C" w:rsidDel="009B3190">
          <w:rPr>
            <w:rFonts w:ascii="Times New Roman" w:hAnsi="Times New Roman" w:cs="Times New Roman"/>
            <w:sz w:val="24"/>
            <w:szCs w:val="24"/>
          </w:rPr>
          <w:delText>intelectual</w:delText>
        </w:r>
      </w:del>
      <w:ins w:id="2615" w:author="Daniela Mountian" w:date="2017-08-28T20:29:00Z">
        <w:r w:rsidR="009B3190">
          <w:rPr>
            <w:rFonts w:ascii="Times New Roman" w:hAnsi="Times New Roman" w:cs="Times New Roman"/>
            <w:sz w:val="24"/>
            <w:szCs w:val="24"/>
          </w:rPr>
          <w:t>distinta</w:t>
        </w:r>
      </w:ins>
      <w:r w:rsidRPr="00C5704C">
        <w:rPr>
          <w:rFonts w:ascii="Times New Roman" w:hAnsi="Times New Roman" w:cs="Times New Roman"/>
          <w:sz w:val="24"/>
          <w:szCs w:val="24"/>
        </w:rPr>
        <w:t>, pré-revolucionári</w:t>
      </w:r>
      <w:r w:rsidR="003313CA">
        <w:rPr>
          <w:rFonts w:ascii="Times New Roman" w:hAnsi="Times New Roman" w:cs="Times New Roman"/>
          <w:sz w:val="24"/>
          <w:szCs w:val="24"/>
        </w:rPr>
        <w:t>a</w:t>
      </w:r>
      <w:ins w:id="2616" w:author="Daniela Mountian" w:date="2017-08-28T20:29:00Z">
        <w:r w:rsidR="009B3190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3668F2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</w:t>
      </w:r>
      <w:r w:rsidR="003668F2">
        <w:rPr>
          <w:rFonts w:ascii="Times New Roman" w:hAnsi="Times New Roman" w:cs="Times New Roman"/>
          <w:sz w:val="24"/>
          <w:szCs w:val="24"/>
        </w:rPr>
        <w:t xml:space="preserve"> parecia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668F2">
        <w:rPr>
          <w:rFonts w:ascii="Times New Roman" w:hAnsi="Times New Roman" w:cs="Times New Roman"/>
          <w:sz w:val="24"/>
          <w:szCs w:val="24"/>
        </w:rPr>
        <w:t xml:space="preserve">haver um </w:t>
      </w:r>
      <w:r w:rsidRPr="00C5704C">
        <w:rPr>
          <w:rFonts w:ascii="Times New Roman" w:hAnsi="Times New Roman" w:cs="Times New Roman"/>
          <w:sz w:val="24"/>
          <w:szCs w:val="24"/>
        </w:rPr>
        <w:t>cheiro</w:t>
      </w:r>
      <w:r w:rsidR="003668F2">
        <w:rPr>
          <w:rFonts w:ascii="Times New Roman" w:hAnsi="Times New Roman" w:cs="Times New Roman"/>
          <w:sz w:val="24"/>
          <w:szCs w:val="24"/>
        </w:rPr>
        <w:t xml:space="preserve"> adocicado de </w:t>
      </w:r>
      <w:r w:rsidR="003668F2">
        <w:rPr>
          <w:rFonts w:ascii="Times New Roman" w:hAnsi="Times New Roman" w:cs="Times New Roman"/>
          <w:i/>
          <w:sz w:val="24"/>
          <w:szCs w:val="24"/>
        </w:rPr>
        <w:t>jid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escadaria. No entanto, no andar de cima </w:t>
      </w:r>
      <w:r w:rsidR="003668F2">
        <w:rPr>
          <w:rFonts w:ascii="Times New Roman" w:hAnsi="Times New Roman" w:cs="Times New Roman"/>
          <w:sz w:val="24"/>
          <w:szCs w:val="24"/>
        </w:rPr>
        <w:t>farreavam ruidodamente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668F2">
        <w:rPr>
          <w:rFonts w:ascii="Times New Roman" w:hAnsi="Times New Roman" w:cs="Times New Roman"/>
          <w:sz w:val="24"/>
          <w:szCs w:val="24"/>
        </w:rPr>
        <w:t>ao som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668F2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tchastuchk</w:t>
      </w:r>
      <w:r w:rsidR="003668F2">
        <w:rPr>
          <w:rFonts w:ascii="Times New Roman" w:hAnsi="Times New Roman" w:cs="Times New Roman"/>
          <w:i/>
          <w:iCs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>, e isso o acalmou: era sinal de que incomodavam o</w:t>
      </w:r>
      <w:r w:rsidR="009E260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9E2605">
        <w:rPr>
          <w:rFonts w:ascii="Times New Roman" w:hAnsi="Times New Roman" w:cs="Times New Roman"/>
          <w:i/>
          <w:iCs/>
          <w:sz w:val="24"/>
          <w:szCs w:val="24"/>
        </w:rPr>
        <w:t>es</w:t>
      </w:r>
      <w:r w:rsidR="009E2605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2605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9E2605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se deixavam dominar... </w:t>
      </w:r>
      <w:r w:rsidR="009E2605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 os olhos </w:t>
      </w:r>
      <w:r w:rsidR="009E2605">
        <w:rPr>
          <w:rFonts w:ascii="Times New Roman" w:hAnsi="Times New Roman" w:cs="Times New Roman"/>
          <w:sz w:val="24"/>
          <w:szCs w:val="24"/>
        </w:rPr>
        <w:t xml:space="preserve">por algum motivo </w:t>
      </w:r>
      <w:r w:rsidRPr="00C5704C">
        <w:rPr>
          <w:rFonts w:ascii="Times New Roman" w:hAnsi="Times New Roman" w:cs="Times New Roman"/>
          <w:sz w:val="24"/>
          <w:szCs w:val="24"/>
        </w:rPr>
        <w:t>lacrimejantes</w:t>
      </w:r>
      <w:r w:rsidR="009E2605">
        <w:rPr>
          <w:rFonts w:ascii="Times New Roman" w:hAnsi="Times New Roman" w:cs="Times New Roman"/>
          <w:sz w:val="24"/>
          <w:szCs w:val="24"/>
        </w:rPr>
        <w:t>, ele achou o número do apartamento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tocou</w:t>
      </w:r>
      <w:r w:rsidR="009E2605">
        <w:rPr>
          <w:rFonts w:ascii="Times New Roman" w:hAnsi="Times New Roman" w:cs="Times New Roman"/>
          <w:sz w:val="24"/>
          <w:szCs w:val="24"/>
        </w:rPr>
        <w:t xml:space="preserve"> a campanhia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porta </w:t>
      </w:r>
      <w:r w:rsidR="009E2605">
        <w:rPr>
          <w:rFonts w:ascii="Times New Roman" w:hAnsi="Times New Roman" w:cs="Times New Roman"/>
          <w:sz w:val="24"/>
          <w:szCs w:val="24"/>
        </w:rPr>
        <w:t>se abriu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B4060" w:rsidP="004865E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Posso ver </w:t>
      </w:r>
      <w:r w:rsidR="009E2605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Rute?...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Rut</w:t>
      </w:r>
      <w:r w:rsidR="009E2605">
        <w:rPr>
          <w:rFonts w:ascii="Times New Roman" w:hAnsi="Times New Roman" w:cs="Times New Roman"/>
          <w:sz w:val="24"/>
          <w:szCs w:val="24"/>
        </w:rPr>
        <w:t>h</w:t>
      </w:r>
      <w:r w:rsidR="0024094F" w:rsidRPr="00C5704C">
        <w:rPr>
          <w:rFonts w:ascii="Times New Roman" w:hAnsi="Times New Roman" w:cs="Times New Roman"/>
          <w:sz w:val="24"/>
          <w:szCs w:val="24"/>
        </w:rPr>
        <w:t>i</w:t>
      </w:r>
      <w:r w:rsidR="009E2605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E2605">
        <w:rPr>
          <w:rFonts w:ascii="Times New Roman" w:hAnsi="Times New Roman" w:cs="Times New Roman"/>
          <w:sz w:val="24"/>
          <w:szCs w:val="24"/>
        </w:rPr>
        <w:t>por favor</w:t>
      </w:r>
      <w:r w:rsidR="0024094F" w:rsidRPr="00C5704C">
        <w:rPr>
          <w:rFonts w:ascii="Times New Roman" w:hAnsi="Times New Roman" w:cs="Times New Roman"/>
          <w:sz w:val="24"/>
          <w:szCs w:val="24"/>
        </w:rPr>
        <w:t>?..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moça Rut</w:t>
      </w:r>
      <w:r w:rsidR="009E2605">
        <w:rPr>
          <w:rFonts w:ascii="Times New Roman" w:hAnsi="Times New Roman" w:cs="Times New Roman"/>
          <w:sz w:val="24"/>
          <w:szCs w:val="24"/>
        </w:rPr>
        <w:t>h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começou Vássia, enrolando a língua, e </w:t>
      </w:r>
      <w:r w:rsidR="009E2605">
        <w:rPr>
          <w:rFonts w:ascii="Times New Roman" w:hAnsi="Times New Roman" w:cs="Times New Roman"/>
          <w:sz w:val="24"/>
          <w:szCs w:val="24"/>
        </w:rPr>
        <w:t>subitamente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calou.</w:t>
      </w:r>
    </w:p>
    <w:p w:rsidR="0024094F" w:rsidRPr="00C5704C" w:rsidRDefault="0024094F" w:rsidP="005E0A0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que ele viu no vão da porta deixou-o pasmo. </w:t>
      </w:r>
      <w:r w:rsidR="0086743E">
        <w:rPr>
          <w:rFonts w:ascii="Times New Roman" w:hAnsi="Times New Roman" w:cs="Times New Roman"/>
          <w:sz w:val="24"/>
          <w:szCs w:val="24"/>
        </w:rPr>
        <w:t>Ele v</w:t>
      </w:r>
      <w:r w:rsidRPr="00C5704C">
        <w:rPr>
          <w:rFonts w:ascii="Times New Roman" w:hAnsi="Times New Roman" w:cs="Times New Roman"/>
          <w:sz w:val="24"/>
          <w:szCs w:val="24"/>
        </w:rPr>
        <w:t>iu sua</w:t>
      </w:r>
      <w:r w:rsidR="0086743E">
        <w:rPr>
          <w:rFonts w:ascii="Times New Roman" w:hAnsi="Times New Roman" w:cs="Times New Roman"/>
          <w:sz w:val="24"/>
          <w:szCs w:val="24"/>
        </w:rPr>
        <w:t xml:space="preserve"> própria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imagem envelhecida, iluminada pela luz </w:t>
      </w:r>
      <w:r w:rsidR="0086743E">
        <w:rPr>
          <w:rFonts w:ascii="Times New Roman" w:hAnsi="Times New Roman" w:cs="Times New Roman"/>
          <w:sz w:val="24"/>
          <w:szCs w:val="24"/>
        </w:rPr>
        <w:t xml:space="preserve">fraca 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amarela da </w:t>
      </w:r>
      <w:r w:rsidR="0086743E">
        <w:rPr>
          <w:rFonts w:ascii="Times New Roman" w:hAnsi="Times New Roman" w:cs="Times New Roman"/>
          <w:sz w:val="24"/>
          <w:szCs w:val="24"/>
        </w:rPr>
        <w:t xml:space="preserve">pequena </w:t>
      </w:r>
      <w:r w:rsidRPr="00C5704C">
        <w:rPr>
          <w:rFonts w:ascii="Times New Roman" w:hAnsi="Times New Roman" w:cs="Times New Roman"/>
          <w:sz w:val="24"/>
          <w:szCs w:val="24"/>
        </w:rPr>
        <w:t xml:space="preserve">lâmpada do corredor. Vássia </w:t>
      </w:r>
      <w:r w:rsidR="0086743E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viu </w:t>
      </w:r>
      <w:r w:rsidR="0086743E">
        <w:rPr>
          <w:rFonts w:ascii="Times New Roman" w:hAnsi="Times New Roman" w:cs="Times New Roman"/>
          <w:sz w:val="24"/>
          <w:szCs w:val="24"/>
        </w:rPr>
        <w:t>velho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grisalho, </w:t>
      </w:r>
      <w:r w:rsidR="0086743E">
        <w:rPr>
          <w:rFonts w:ascii="Times New Roman" w:hAnsi="Times New Roman" w:cs="Times New Roman"/>
          <w:sz w:val="24"/>
          <w:szCs w:val="24"/>
        </w:rPr>
        <w:t>com uma corcunda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judia. Pois </w:t>
      </w:r>
      <w:r w:rsidR="0086743E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pai, Dã, </w:t>
      </w:r>
      <w:r w:rsidR="0086743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quem abrira a porta. </w:t>
      </w:r>
    </w:p>
    <w:p w:rsidR="0024094F" w:rsidRPr="00C5704C" w:rsidRDefault="002B4060" w:rsidP="005E0A0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Rute não está em casa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e, </w:t>
      </w:r>
      <w:r w:rsidR="0086743E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fita</w:t>
      </w:r>
      <w:r w:rsidR="0086743E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Vássia, também o reconheceu.</w:t>
      </w:r>
    </w:p>
    <w:p w:rsidR="0024094F" w:rsidRPr="00C5704C" w:rsidRDefault="0024094F" w:rsidP="0035353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Era seu primogênito, concebido perto da cidade de Kertch, à beira-mar, com Maria, uma alma</w:t>
      </w:r>
      <w:r w:rsidR="00FA1BC2">
        <w:rPr>
          <w:rFonts w:ascii="Times New Roman" w:hAnsi="Times New Roman" w:cs="Times New Roman"/>
          <w:sz w:val="24"/>
          <w:szCs w:val="24"/>
        </w:rPr>
        <w:t xml:space="preserve"> bondosa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uma </w:t>
      </w:r>
      <w:r w:rsidR="00C40B5C">
        <w:rPr>
          <w:rFonts w:ascii="Times New Roman" w:hAnsi="Times New Roman" w:cs="Times New Roman"/>
          <w:sz w:val="24"/>
          <w:szCs w:val="24"/>
        </w:rPr>
        <w:t>jovem prostituta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vila de Chagaro-Petróvskoie, da região de </w:t>
      </w:r>
      <w:r w:rsidR="002B4060" w:rsidRPr="00C5704C">
        <w:rPr>
          <w:rFonts w:ascii="Times New Roman" w:hAnsi="Times New Roman" w:cs="Times New Roman"/>
          <w:sz w:val="24"/>
          <w:szCs w:val="24"/>
        </w:rPr>
        <w:t>Dim</w:t>
      </w:r>
      <w:r w:rsidR="002B4060">
        <w:rPr>
          <w:rFonts w:ascii="Times New Roman" w:hAnsi="Times New Roman" w:cs="Times New Roman"/>
          <w:sz w:val="24"/>
          <w:szCs w:val="24"/>
        </w:rPr>
        <w:t>í</w:t>
      </w:r>
      <w:r w:rsidR="002B4060" w:rsidRPr="00C5704C">
        <w:rPr>
          <w:rFonts w:ascii="Times New Roman" w:hAnsi="Times New Roman" w:cs="Times New Roman"/>
          <w:sz w:val="24"/>
          <w:szCs w:val="24"/>
        </w:rPr>
        <w:t>tr</w:t>
      </w:r>
      <w:r w:rsidR="002B4060">
        <w:rPr>
          <w:rFonts w:ascii="Times New Roman" w:hAnsi="Times New Roman" w:cs="Times New Roman"/>
          <w:sz w:val="24"/>
          <w:szCs w:val="24"/>
        </w:rPr>
        <w:t>o</w:t>
      </w:r>
      <w:r w:rsidR="002B4060" w:rsidRPr="00C5704C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perto da cidade de Khárkov. Então o Anticristo </w:t>
      </w:r>
      <w:r w:rsidR="009B3190">
        <w:rPr>
          <w:rFonts w:ascii="Times New Roman" w:hAnsi="Times New Roman" w:cs="Times New Roman"/>
          <w:sz w:val="24"/>
          <w:szCs w:val="24"/>
        </w:rPr>
        <w:t>desencostou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1BC2">
        <w:rPr>
          <w:rFonts w:ascii="Times New Roman" w:hAnsi="Times New Roman" w:cs="Times New Roman"/>
          <w:sz w:val="24"/>
          <w:szCs w:val="24"/>
        </w:rPr>
        <w:t>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1BC2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porta e Vássia</w:t>
      </w:r>
      <w:r w:rsidR="002B406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tribo de Dã, uma semente ruim, entrou. Pai e filho sentaram</w:t>
      </w:r>
      <w:r w:rsidR="00FA1BC2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mesa, frente </w:t>
      </w:r>
      <w:r w:rsidR="00FA1BC2">
        <w:rPr>
          <w:rFonts w:ascii="Times New Roman" w:hAnsi="Times New Roman" w:cs="Times New Roman"/>
          <w:sz w:val="24"/>
          <w:szCs w:val="24"/>
        </w:rPr>
        <w:t>a frente,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A1BC2">
        <w:rPr>
          <w:rFonts w:ascii="Times New Roman" w:hAnsi="Times New Roman" w:cs="Times New Roman"/>
          <w:sz w:val="24"/>
          <w:szCs w:val="24"/>
        </w:rPr>
        <w:t xml:space="preserve">começaram a </w:t>
      </w:r>
      <w:r w:rsidR="002B4060">
        <w:rPr>
          <w:rFonts w:ascii="Times New Roman" w:hAnsi="Times New Roman" w:cs="Times New Roman"/>
          <w:sz w:val="24"/>
          <w:szCs w:val="24"/>
        </w:rPr>
        <w:t xml:space="preserve">se </w:t>
      </w:r>
      <w:r w:rsidR="002B4060" w:rsidRPr="00C5704C">
        <w:rPr>
          <w:rFonts w:ascii="Times New Roman" w:hAnsi="Times New Roman" w:cs="Times New Roman"/>
          <w:sz w:val="24"/>
          <w:szCs w:val="24"/>
        </w:rPr>
        <w:t>olha</w:t>
      </w:r>
      <w:r w:rsidR="002B406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FA1BC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quanto mais </w:t>
      </w:r>
      <w:r w:rsidR="00FA1BC2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olhavam</w:t>
      </w:r>
      <w:r w:rsidR="00FA1BC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 w:rsidR="00FA1BC2">
        <w:rPr>
          <w:rFonts w:ascii="Times New Roman" w:hAnsi="Times New Roman" w:cs="Times New Roman"/>
          <w:sz w:val="24"/>
          <w:szCs w:val="24"/>
        </w:rPr>
        <w:t>se reconheciam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B4060" w:rsidP="00E25F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A1BC2">
        <w:rPr>
          <w:rFonts w:ascii="Times New Roman" w:hAnsi="Times New Roman" w:cs="Times New Roman"/>
          <w:sz w:val="24"/>
          <w:szCs w:val="24"/>
        </w:rPr>
        <w:t>Então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Anticristo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conte, filho, como você </w:t>
      </w:r>
      <w:r w:rsidR="00C81925">
        <w:rPr>
          <w:rFonts w:ascii="Times New Roman" w:hAnsi="Times New Roman" w:cs="Times New Roman"/>
          <w:sz w:val="24"/>
          <w:szCs w:val="24"/>
        </w:rPr>
        <w:t>pôde ofender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Deus judeu?</w:t>
      </w:r>
    </w:p>
    <w:p w:rsidR="0024094F" w:rsidRPr="00C5704C" w:rsidRDefault="002B4060" w:rsidP="00EA24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mentindo, </w:t>
      </w:r>
      <w:r w:rsidR="0024094F" w:rsidRPr="00C5704C">
        <w:rPr>
          <w:rFonts w:ascii="Times New Roman" w:hAnsi="Times New Roman" w:cs="Times New Roman"/>
          <w:i/>
          <w:iCs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gritou Vássia.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pai é ucraniano... Ucraniano com turco. </w:t>
      </w:r>
      <w:r w:rsidR="00C81925">
        <w:rPr>
          <w:rFonts w:ascii="Times New Roman" w:hAnsi="Times New Roman" w:cs="Times New Roman"/>
          <w:sz w:val="24"/>
          <w:szCs w:val="24"/>
        </w:rPr>
        <w:t xml:space="preserve">E minha </w:t>
      </w:r>
      <w:r w:rsidR="001607FF">
        <w:rPr>
          <w:rFonts w:ascii="Times New Roman" w:hAnsi="Times New Roman" w:cs="Times New Roman"/>
          <w:sz w:val="24"/>
          <w:szCs w:val="24"/>
        </w:rPr>
        <w:t xml:space="preserve">mãe </w:t>
      </w:r>
      <w:r w:rsidR="00C81925">
        <w:rPr>
          <w:rFonts w:ascii="Times New Roman" w:hAnsi="Times New Roman" w:cs="Times New Roman"/>
          <w:sz w:val="24"/>
          <w:szCs w:val="24"/>
        </w:rPr>
        <w:t xml:space="preserve">é da vila de Chagaro-Petróvskoie.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meu Deus é ortodoxo. Eu odeio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 Deus </w:t>
      </w:r>
      <w:r w:rsidR="00C81925">
        <w:rPr>
          <w:rFonts w:ascii="Times New Roman" w:hAnsi="Times New Roman" w:cs="Times New Roman"/>
          <w:i/>
          <w:sz w:val="24"/>
          <w:szCs w:val="24"/>
        </w:rPr>
        <w:t>jid</w:t>
      </w:r>
      <w:r w:rsidR="0024094F" w:rsidRPr="00C5704C">
        <w:rPr>
          <w:rFonts w:ascii="Times New Roman" w:hAnsi="Times New Roman" w:cs="Times New Roman"/>
          <w:sz w:val="24"/>
          <w:szCs w:val="24"/>
        </w:rPr>
        <w:t>. E também odeio o pão impuro</w:t>
      </w:r>
      <w:r w:rsidR="001607FF">
        <w:rPr>
          <w:rFonts w:ascii="Times New Roman" w:hAnsi="Times New Roman" w:cs="Times New Roman"/>
          <w:sz w:val="24"/>
          <w:szCs w:val="24"/>
        </w:rPr>
        <w:t xml:space="preserve"> 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7FF">
        <w:rPr>
          <w:rFonts w:ascii="Times New Roman" w:hAnsi="Times New Roman" w:cs="Times New Roman"/>
          <w:i/>
          <w:sz w:val="24"/>
          <w:szCs w:val="24"/>
        </w:rPr>
        <w:t>jides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17" w:author="Daniela Mountian" w:date="2017-08-28T20:35:00Z">
        <w:r w:rsidR="009B3190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r w:rsidR="001607FF">
        <w:rPr>
          <w:rFonts w:ascii="Times New Roman" w:hAnsi="Times New Roman" w:cs="Times New Roman"/>
          <w:sz w:val="24"/>
          <w:szCs w:val="24"/>
        </w:rPr>
        <w:t>ele 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egou um pedaço de pão </w:t>
      </w:r>
      <w:r w:rsidR="001607FF">
        <w:rPr>
          <w:rFonts w:ascii="Times New Roman" w:hAnsi="Times New Roman" w:cs="Times New Roman"/>
          <w:sz w:val="24"/>
          <w:szCs w:val="24"/>
        </w:rPr>
        <w:t>de cima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07FF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mesa e o jogou no chão.</w:t>
      </w:r>
    </w:p>
    <w:p w:rsidR="0024094F" w:rsidRPr="00C5704C" w:rsidRDefault="000645D9" w:rsidP="00A715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 realmente o </w:t>
      </w:r>
      <w:r w:rsidR="001607FF">
        <w:rPr>
          <w:rFonts w:ascii="Times New Roman" w:hAnsi="Times New Roman" w:cs="Times New Roman"/>
          <w:sz w:val="24"/>
          <w:szCs w:val="24"/>
        </w:rPr>
        <w:t xml:space="preserve">pão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impuro do exílio, legado pelo profeta Ezequiel. </w:t>
      </w:r>
      <w:r>
        <w:rPr>
          <w:rFonts w:ascii="Times New Roman" w:hAnsi="Times New Roman" w:cs="Times New Roman"/>
          <w:sz w:val="24"/>
          <w:szCs w:val="24"/>
        </w:rPr>
        <w:t>E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suaves olhos judeus do Anticristo se </w:t>
      </w:r>
      <w:r w:rsidR="001607FF">
        <w:rPr>
          <w:rFonts w:ascii="Times New Roman" w:hAnsi="Times New Roman" w:cs="Times New Roman"/>
          <w:sz w:val="24"/>
          <w:szCs w:val="24"/>
        </w:rPr>
        <w:t>desfiguraram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618" w:author="Daniela Mountian" w:date="2017-08-05T12:22:00Z">
        <w:r w:rsidR="00C1264C">
          <w:rPr>
            <w:rFonts w:ascii="Times New Roman" w:hAnsi="Times New Roman" w:cs="Times New Roman"/>
            <w:sz w:val="24"/>
            <w:szCs w:val="24"/>
          </w:rPr>
          <w:t>irradiaram</w:t>
        </w:r>
      </w:ins>
      <w:ins w:id="2619" w:author="Daniela Mountian" w:date="2017-08-05T12:23:00Z">
        <w:r w:rsidR="00C126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620" w:author="Daniela Mountian" w:date="2017-08-05T12:31:00Z">
        <w:r w:rsidR="00C1264C">
          <w:rPr>
            <w:rFonts w:ascii="Times New Roman" w:hAnsi="Times New Roman" w:cs="Times New Roman"/>
            <w:sz w:val="24"/>
            <w:szCs w:val="24"/>
          </w:rPr>
          <w:t>algo</w:t>
        </w:r>
      </w:ins>
      <w:ins w:id="2621" w:author="Daniela Mountian" w:date="2017-08-05T12:29:00Z">
        <w:r w:rsidR="00C1264C">
          <w:rPr>
            <w:rFonts w:ascii="Times New Roman" w:hAnsi="Times New Roman" w:cs="Times New Roman"/>
            <w:sz w:val="24"/>
            <w:szCs w:val="24"/>
          </w:rPr>
          <w:t xml:space="preserve"> mortal</w:t>
        </w:r>
      </w:ins>
      <w:ins w:id="2622" w:author="Daniela Mountian" w:date="2017-08-05T11:52:00Z">
        <w:r w:rsidR="001607F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623" w:author="Daniela Mountian" w:date="2017-08-05T12:31:00Z">
        <w:r w:rsidR="00C1264C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ins w:id="2624" w:author="Daniela Mountian" w:date="2017-08-05T11:52:00Z">
        <w:r w:rsidR="001607FF">
          <w:rPr>
            <w:rFonts w:ascii="Times New Roman" w:hAnsi="Times New Roman" w:cs="Times New Roman"/>
            <w:sz w:val="24"/>
            <w:szCs w:val="24"/>
          </w:rPr>
          <w:t xml:space="preserve">que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profetisa Pelágia havia </w:t>
      </w:r>
      <w:r w:rsidR="001607FF">
        <w:rPr>
          <w:rFonts w:ascii="Times New Roman" w:hAnsi="Times New Roman" w:cs="Times New Roman"/>
          <w:sz w:val="24"/>
          <w:szCs w:val="24"/>
        </w:rPr>
        <w:t>herdado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1607FF">
        <w:rPr>
          <w:rFonts w:ascii="Times New Roman" w:hAnsi="Times New Roman" w:cs="Times New Roman"/>
          <w:sz w:val="24"/>
          <w:szCs w:val="24"/>
        </w:rPr>
        <w:t>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adotivo. </w:t>
      </w:r>
      <w:r w:rsidR="001607FF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1607FF">
        <w:rPr>
          <w:rFonts w:ascii="Times New Roman" w:hAnsi="Times New Roman" w:cs="Times New Roman"/>
          <w:sz w:val="24"/>
          <w:szCs w:val="24"/>
        </w:rPr>
        <w:t xml:space="preserve">mesmo </w:t>
      </w:r>
      <w:r w:rsidR="0024094F" w:rsidRPr="00C5704C">
        <w:rPr>
          <w:rFonts w:ascii="Times New Roman" w:hAnsi="Times New Roman" w:cs="Times New Roman"/>
          <w:sz w:val="24"/>
          <w:szCs w:val="24"/>
        </w:rPr>
        <w:t>instante</w:t>
      </w:r>
      <w:r w:rsidR="001607FF">
        <w:rPr>
          <w:rFonts w:ascii="Times New Roman" w:hAnsi="Times New Roman" w:cs="Times New Roman"/>
          <w:sz w:val="24"/>
          <w:szCs w:val="24"/>
        </w:rPr>
        <w:t xml:space="preserve">, </w:t>
      </w:r>
      <w:r w:rsidR="00B6568D">
        <w:rPr>
          <w:rFonts w:ascii="Times New Roman" w:hAnsi="Times New Roman" w:cs="Times New Roman"/>
          <w:sz w:val="24"/>
          <w:szCs w:val="24"/>
        </w:rPr>
        <w:t xml:space="preserve">inflamaram-se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olhos </w:t>
      </w:r>
      <w:r w:rsidR="001607FF">
        <w:rPr>
          <w:rFonts w:ascii="Times New Roman" w:hAnsi="Times New Roman" w:cs="Times New Roman"/>
          <w:sz w:val="24"/>
          <w:szCs w:val="24"/>
        </w:rPr>
        <w:t xml:space="preserve">de Pelágia,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estava </w:t>
      </w:r>
      <w:r w:rsidR="00B6568D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quilômetros dali, </w:t>
      </w:r>
      <w:r w:rsidR="00B6568D">
        <w:rPr>
          <w:rFonts w:ascii="Times New Roman" w:hAnsi="Times New Roman" w:cs="Times New Roman"/>
          <w:sz w:val="24"/>
          <w:szCs w:val="24"/>
        </w:rPr>
        <w:t xml:space="preserve">entre 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macieiras </w:t>
      </w:r>
      <w:r w:rsidR="00B6568D">
        <w:rPr>
          <w:rFonts w:ascii="Times New Roman" w:hAnsi="Times New Roman" w:cs="Times New Roman"/>
          <w:sz w:val="24"/>
          <w:szCs w:val="24"/>
        </w:rPr>
        <w:t xml:space="preserve">do jardim escuro </w:t>
      </w:r>
      <w:r w:rsidR="0024094F" w:rsidRPr="00C5704C">
        <w:rPr>
          <w:rFonts w:ascii="Times New Roman" w:hAnsi="Times New Roman" w:cs="Times New Roman"/>
          <w:sz w:val="24"/>
          <w:szCs w:val="24"/>
        </w:rPr>
        <w:t>de uma da</w:t>
      </w:r>
      <w:r w:rsidR="002B4060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cha. Quando os olhos do Anticristo</w:t>
      </w:r>
      <w:r w:rsidR="00B6568D">
        <w:rPr>
          <w:rFonts w:ascii="Times New Roman" w:hAnsi="Times New Roman" w:cs="Times New Roman"/>
          <w:sz w:val="24"/>
          <w:szCs w:val="24"/>
        </w:rPr>
        <w:t xml:space="preserve"> </w:t>
      </w:r>
      <w:r w:rsidR="006C4F8A">
        <w:rPr>
          <w:rFonts w:ascii="Times New Roman" w:hAnsi="Times New Roman" w:cs="Times New Roman"/>
          <w:sz w:val="24"/>
          <w:szCs w:val="24"/>
        </w:rPr>
        <w:t>afoguearam</w:t>
      </w:r>
      <w:r w:rsidR="00B6568D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quarto </w:t>
      </w:r>
      <w:r w:rsidR="00C12080">
        <w:rPr>
          <w:rFonts w:ascii="Times New Roman" w:hAnsi="Times New Roman" w:cs="Times New Roman"/>
          <w:sz w:val="24"/>
          <w:szCs w:val="24"/>
        </w:rPr>
        <w:t>matizou</w:t>
      </w:r>
      <w:r w:rsidR="006C4F8A">
        <w:rPr>
          <w:rFonts w:ascii="Times New Roman" w:hAnsi="Times New Roman" w:cs="Times New Roman"/>
          <w:sz w:val="24"/>
          <w:szCs w:val="24"/>
        </w:rPr>
        <w:t>-se</w:t>
      </w:r>
      <w:r w:rsidR="00C12080">
        <w:rPr>
          <w:rFonts w:ascii="Times New Roman" w:hAnsi="Times New Roman" w:cs="Times New Roman"/>
          <w:sz w:val="24"/>
          <w:szCs w:val="24"/>
        </w:rPr>
        <w:t xml:space="preserve"> de</w:t>
      </w:r>
      <w:r w:rsidR="00B6568D">
        <w:rPr>
          <w:rFonts w:ascii="Times New Roman" w:hAnsi="Times New Roman" w:cs="Times New Roman"/>
          <w:sz w:val="24"/>
          <w:szCs w:val="24"/>
        </w:rPr>
        <w:t xml:space="preserve"> rubro-escuro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6568D">
        <w:rPr>
          <w:rFonts w:ascii="Times New Roman" w:hAnsi="Times New Roman" w:cs="Times New Roman"/>
          <w:sz w:val="24"/>
          <w:szCs w:val="24"/>
        </w:rPr>
        <w:t>entre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 d</w:t>
      </w:r>
      <w:r w:rsidR="00B6568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ginja</w:t>
      </w:r>
      <w:r w:rsidR="00B6568D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6568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568D">
        <w:rPr>
          <w:rFonts w:ascii="Times New Roman" w:hAnsi="Times New Roman" w:cs="Times New Roman"/>
          <w:sz w:val="24"/>
          <w:szCs w:val="24"/>
        </w:rPr>
        <w:t>framboesa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6568D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nuvens celestes antes do crepúsculo, Vássia </w:t>
      </w:r>
      <w:r w:rsidR="002B4060">
        <w:rPr>
          <w:rFonts w:ascii="Times New Roman" w:hAnsi="Times New Roman" w:cs="Times New Roman"/>
          <w:sz w:val="24"/>
          <w:szCs w:val="24"/>
        </w:rPr>
        <w:t>se assustou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B4060">
        <w:rPr>
          <w:rFonts w:ascii="Times New Roman" w:hAnsi="Times New Roman" w:cs="Times New Roman"/>
          <w:sz w:val="24"/>
          <w:szCs w:val="24"/>
        </w:rPr>
        <w:t xml:space="preserve">e seu coração, </w:t>
      </w:r>
      <w:r w:rsidR="002B4060" w:rsidRPr="00C5704C">
        <w:rPr>
          <w:rFonts w:ascii="Times New Roman" w:hAnsi="Times New Roman" w:cs="Times New Roman"/>
          <w:sz w:val="24"/>
          <w:szCs w:val="24"/>
        </w:rPr>
        <w:t>que</w:t>
      </w:r>
      <w:ins w:id="2625" w:author="Daniela Mountian" w:date="2017-08-28T20:42:00Z">
        <w:r w:rsidR="00F022A8">
          <w:rPr>
            <w:rFonts w:ascii="Times New Roman" w:hAnsi="Times New Roman" w:cs="Times New Roman"/>
            <w:sz w:val="24"/>
            <w:szCs w:val="24"/>
          </w:rPr>
          <w:t>,</w:t>
        </w:r>
      </w:ins>
      <w:r w:rsidR="002B4060" w:rsidRPr="00C5704C">
        <w:rPr>
          <w:rFonts w:ascii="Times New Roman" w:hAnsi="Times New Roman" w:cs="Times New Roman"/>
          <w:sz w:val="24"/>
          <w:szCs w:val="24"/>
        </w:rPr>
        <w:t xml:space="preserve"> alguns instantes </w:t>
      </w:r>
      <w:r w:rsidR="00C1264C">
        <w:rPr>
          <w:rFonts w:ascii="Times New Roman" w:hAnsi="Times New Roman" w:cs="Times New Roman"/>
          <w:sz w:val="24"/>
          <w:szCs w:val="24"/>
        </w:rPr>
        <w:t>antes</w:t>
      </w:r>
      <w:ins w:id="2626" w:author="Daniela Mountian" w:date="2017-08-28T20:42:00Z">
        <w:r w:rsidR="00F022A8">
          <w:rPr>
            <w:rFonts w:ascii="Times New Roman" w:hAnsi="Times New Roman" w:cs="Times New Roman"/>
            <w:sz w:val="24"/>
            <w:szCs w:val="24"/>
          </w:rPr>
          <w:t>,</w:t>
        </w:r>
      </w:ins>
      <w:r w:rsidR="002B406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80FD8">
        <w:rPr>
          <w:rFonts w:ascii="Times New Roman" w:hAnsi="Times New Roman" w:cs="Times New Roman"/>
          <w:sz w:val="24"/>
          <w:szCs w:val="24"/>
        </w:rPr>
        <w:t>estava</w:t>
      </w:r>
      <w:r w:rsidR="00C1264C">
        <w:rPr>
          <w:rFonts w:ascii="Times New Roman" w:hAnsi="Times New Roman" w:cs="Times New Roman"/>
          <w:sz w:val="24"/>
          <w:szCs w:val="24"/>
        </w:rPr>
        <w:t xml:space="preserve"> </w:t>
      </w:r>
      <w:r w:rsidR="00F022A8">
        <w:rPr>
          <w:rFonts w:ascii="Times New Roman" w:hAnsi="Times New Roman" w:cs="Times New Roman"/>
          <w:sz w:val="24"/>
          <w:szCs w:val="24"/>
        </w:rPr>
        <w:t>tomado</w:t>
      </w:r>
      <w:r w:rsidR="002B4060">
        <w:rPr>
          <w:rFonts w:ascii="Times New Roman" w:hAnsi="Times New Roman" w:cs="Times New Roman"/>
          <w:sz w:val="24"/>
          <w:szCs w:val="24"/>
        </w:rPr>
        <w:t xml:space="preserve"> </w:t>
      </w:r>
      <w:r w:rsidR="00C1264C">
        <w:rPr>
          <w:rFonts w:ascii="Times New Roman" w:hAnsi="Times New Roman" w:cs="Times New Roman"/>
          <w:sz w:val="24"/>
          <w:szCs w:val="24"/>
        </w:rPr>
        <w:t>pel</w:t>
      </w:r>
      <w:r w:rsidR="002B4060">
        <w:rPr>
          <w:rFonts w:ascii="Times New Roman" w:hAnsi="Times New Roman" w:cs="Times New Roman"/>
          <w:sz w:val="24"/>
          <w:szCs w:val="24"/>
        </w:rPr>
        <w:t>a</w:t>
      </w:r>
      <w:r w:rsidR="002B4060" w:rsidRPr="00C5704C">
        <w:rPr>
          <w:rFonts w:ascii="Times New Roman" w:hAnsi="Times New Roman" w:cs="Times New Roman"/>
          <w:sz w:val="24"/>
          <w:szCs w:val="24"/>
        </w:rPr>
        <w:t xml:space="preserve"> segurança eslava</w:t>
      </w:r>
      <w:r w:rsidR="002B4060">
        <w:rPr>
          <w:rFonts w:ascii="Times New Roman" w:hAnsi="Times New Roman" w:cs="Times New Roman"/>
          <w:sz w:val="24"/>
          <w:szCs w:val="24"/>
        </w:rPr>
        <w:t>,</w:t>
      </w:r>
      <w:r w:rsidR="002B406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começou a doer, e pela primeira vez ele sentiu a </w:t>
      </w:r>
      <w:r w:rsidR="00C1264C">
        <w:rPr>
          <w:rFonts w:ascii="Times New Roman" w:hAnsi="Times New Roman" w:cs="Times New Roman"/>
          <w:sz w:val="24"/>
          <w:szCs w:val="24"/>
        </w:rPr>
        <w:t xml:space="preserve">única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verdadeira culpa judia </w:t>
      </w:r>
      <w:r w:rsidR="00C1264C">
        <w:rPr>
          <w:rFonts w:ascii="Times New Roman" w:hAnsi="Times New Roman" w:cs="Times New Roman"/>
          <w:sz w:val="24"/>
          <w:szCs w:val="24"/>
        </w:rPr>
        <w:t xml:space="preserve">perante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mundo decaído, </w:t>
      </w:r>
      <w:r w:rsidR="00C1264C">
        <w:rPr>
          <w:rFonts w:ascii="Times New Roman" w:hAnsi="Times New Roman" w:cs="Times New Roman"/>
          <w:sz w:val="24"/>
          <w:szCs w:val="24"/>
        </w:rPr>
        <w:t>a Fraqueza</w:t>
      </w:r>
      <w:r w:rsidR="0024094F" w:rsidRPr="00C5704C">
        <w:rPr>
          <w:rFonts w:ascii="Times New Roman" w:hAnsi="Times New Roman" w:cs="Times New Roman"/>
          <w:sz w:val="24"/>
          <w:szCs w:val="24"/>
        </w:rPr>
        <w:t>. Vássia se levantou e</w:t>
      </w:r>
      <w:r w:rsidR="00880FD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880FD8">
        <w:rPr>
          <w:rFonts w:ascii="Times New Roman" w:hAnsi="Times New Roman" w:cs="Times New Roman"/>
          <w:sz w:val="24"/>
          <w:szCs w:val="24"/>
        </w:rPr>
        <w:t>que o pai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acompanha</w:t>
      </w:r>
      <w:r w:rsidR="00880FD8">
        <w:rPr>
          <w:rFonts w:ascii="Times New Roman" w:hAnsi="Times New Roman" w:cs="Times New Roman"/>
          <w:sz w:val="24"/>
          <w:szCs w:val="24"/>
        </w:rPr>
        <w:t>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80FD8">
        <w:rPr>
          <w:rFonts w:ascii="Times New Roman" w:hAnsi="Times New Roman" w:cs="Times New Roman"/>
          <w:sz w:val="24"/>
          <w:szCs w:val="24"/>
        </w:rPr>
        <w:t>foi até a porta d</w:t>
      </w:r>
      <w:r w:rsidR="009F5612">
        <w:rPr>
          <w:rFonts w:ascii="Times New Roman" w:hAnsi="Times New Roman" w:cs="Times New Roman"/>
          <w:sz w:val="24"/>
          <w:szCs w:val="24"/>
        </w:rPr>
        <w:t>e</w:t>
      </w:r>
      <w:r w:rsidR="00880FD8">
        <w:rPr>
          <w:rFonts w:ascii="Times New Roman" w:hAnsi="Times New Roman" w:cs="Times New Roman"/>
          <w:sz w:val="24"/>
          <w:szCs w:val="24"/>
        </w:rPr>
        <w:t xml:space="preserve"> entrada e 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abriu </w:t>
      </w:r>
      <w:r w:rsidR="00880FD8">
        <w:rPr>
          <w:rFonts w:ascii="Times New Roman" w:hAnsi="Times New Roman" w:cs="Times New Roman"/>
          <w:sz w:val="24"/>
          <w:szCs w:val="24"/>
        </w:rPr>
        <w:t>sozinho,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sai</w:t>
      </w:r>
      <w:r w:rsidR="00880FD8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 patamar da escadaria. </w:t>
      </w:r>
      <w:r w:rsidR="00880FD8">
        <w:rPr>
          <w:rFonts w:ascii="Times New Roman" w:hAnsi="Times New Roman" w:cs="Times New Roman"/>
          <w:sz w:val="24"/>
          <w:szCs w:val="24"/>
        </w:rPr>
        <w:t>Nesse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momento, escancarou</w:t>
      </w:r>
      <w:r w:rsidR="00880FD8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porta do andar de cima, onde </w:t>
      </w:r>
      <w:r w:rsidR="00880FD8">
        <w:rPr>
          <w:rFonts w:ascii="Times New Roman" w:hAnsi="Times New Roman" w:cs="Times New Roman"/>
          <w:sz w:val="24"/>
          <w:szCs w:val="24"/>
        </w:rPr>
        <w:t>farreavam ruidosamente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4A290D">
        <w:rPr>
          <w:rFonts w:ascii="Times New Roman" w:hAnsi="Times New Roman" w:cs="Times New Roman"/>
          <w:sz w:val="24"/>
          <w:szCs w:val="24"/>
        </w:rPr>
        <w:t>brutamontes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rostos vermelhos, todos </w:t>
      </w:r>
      <w:r w:rsidR="00116448">
        <w:rPr>
          <w:rFonts w:ascii="Times New Roman" w:hAnsi="Times New Roman" w:cs="Times New Roman"/>
          <w:sz w:val="24"/>
          <w:szCs w:val="24"/>
        </w:rPr>
        <w:t>os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havia, saíram para o patamar. Isso se chama: “os homens </w:t>
      </w:r>
      <w:r w:rsidR="00116448">
        <w:rPr>
          <w:rFonts w:ascii="Times New Roman" w:hAnsi="Times New Roman" w:cs="Times New Roman"/>
          <w:sz w:val="24"/>
          <w:szCs w:val="24"/>
        </w:rPr>
        <w:t>vão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fumar”. E um </w:t>
      </w:r>
      <w:r w:rsidR="000972B1">
        <w:rPr>
          <w:rFonts w:ascii="Times New Roman" w:hAnsi="Times New Roman" w:cs="Times New Roman"/>
          <w:sz w:val="24"/>
          <w:szCs w:val="24"/>
        </w:rPr>
        <w:t>deles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Vássia:</w:t>
      </w:r>
    </w:p>
    <w:p w:rsidR="0024094F" w:rsidRPr="00C5704C" w:rsidRDefault="000972B1" w:rsidP="00B9115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4F8A">
        <w:rPr>
          <w:rFonts w:ascii="Times New Roman" w:hAnsi="Times New Roman" w:cs="Times New Roman"/>
          <w:i/>
          <w:sz w:val="24"/>
          <w:szCs w:val="24"/>
        </w:rPr>
        <w:t xml:space="preserve">Jid, </w:t>
      </w:r>
      <w:r w:rsidR="006C4F8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onde você vai</w:t>
      </w:r>
      <w:ins w:id="2627" w:author="Daniela Mountian" w:date="2017-08-05T19:59:00Z">
        <w:r w:rsidR="006C4F8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628" w:author="Daniela Mountian" w:date="2017-08-05T13:35:00Z">
        <w:r w:rsidR="00116448">
          <w:rPr>
            <w:rFonts w:ascii="Times New Roman" w:hAnsi="Times New Roman" w:cs="Times New Roman"/>
            <w:sz w:val="24"/>
            <w:szCs w:val="24"/>
          </w:rPr>
          <w:t xml:space="preserve">com esses olhos </w:t>
        </w:r>
        <w:commentRangeStart w:id="2629"/>
        <w:r w:rsidR="00116448">
          <w:rPr>
            <w:rFonts w:ascii="Times New Roman" w:hAnsi="Times New Roman" w:cs="Times New Roman"/>
            <w:sz w:val="24"/>
            <w:szCs w:val="24"/>
          </w:rPr>
          <w:t>esbugalhados</w:t>
        </w:r>
        <w:commentRangeEnd w:id="2629"/>
        <w:r w:rsidR="00116448">
          <w:rPr>
            <w:rStyle w:val="Refdecomentrio"/>
            <w:rFonts w:cs="Times New Roman"/>
            <w:lang w:val="x-none"/>
          </w:rPr>
          <w:commentReference w:id="2629"/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24094F" w:rsidP="00D430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Vássia não respondeu nada e chegou </w:t>
      </w:r>
      <w:r w:rsidR="00116448">
        <w:rPr>
          <w:rFonts w:ascii="Times New Roman" w:hAnsi="Times New Roman" w:cs="Times New Roman"/>
          <w:sz w:val="24"/>
          <w:szCs w:val="24"/>
        </w:rPr>
        <w:t>não se sabe como</w:t>
      </w:r>
      <w:r w:rsidR="00F1593E">
        <w:rPr>
          <w:rFonts w:ascii="Times New Roman" w:hAnsi="Times New Roman" w:cs="Times New Roman"/>
          <w:sz w:val="24"/>
          <w:szCs w:val="24"/>
        </w:rPr>
        <w:t xml:space="preserve"> ao seu prédio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D51A0">
        <w:rPr>
          <w:rFonts w:ascii="Times New Roman" w:hAnsi="Times New Roman" w:cs="Times New Roman"/>
          <w:sz w:val="24"/>
          <w:szCs w:val="24"/>
        </w:rPr>
        <w:t>Assim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entrou em casa, começou </w:t>
      </w:r>
      <w:r w:rsidR="00116448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procurar um</w:t>
      </w:r>
      <w:r w:rsidR="00116448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6448">
        <w:rPr>
          <w:rFonts w:ascii="Times New Roman" w:hAnsi="Times New Roman" w:cs="Times New Roman"/>
          <w:sz w:val="24"/>
          <w:szCs w:val="24"/>
        </w:rPr>
        <w:t>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enforcar</w:t>
      </w:r>
      <w:r w:rsidR="00116448">
        <w:rPr>
          <w:rFonts w:ascii="Times New Roman" w:hAnsi="Times New Roman" w:cs="Times New Roman"/>
          <w:sz w:val="24"/>
          <w:szCs w:val="24"/>
        </w:rPr>
        <w:t>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16448">
        <w:rPr>
          <w:rFonts w:ascii="Times New Roman" w:hAnsi="Times New Roman" w:cs="Times New Roman"/>
          <w:sz w:val="24"/>
          <w:szCs w:val="24"/>
        </w:rPr>
        <w:t>No começo, pensou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usar o cinto da calça, no entanto percebeu que o cinto poderia não </w:t>
      </w:r>
      <w:r w:rsidR="00965A89">
        <w:rPr>
          <w:rFonts w:ascii="Times New Roman" w:hAnsi="Times New Roman" w:cs="Times New Roman"/>
          <w:sz w:val="24"/>
          <w:szCs w:val="24"/>
        </w:rPr>
        <w:t>aguent</w:t>
      </w:r>
      <w:r w:rsidR="00BD51A0">
        <w:rPr>
          <w:rFonts w:ascii="Times New Roman" w:hAnsi="Times New Roman" w:cs="Times New Roman"/>
          <w:sz w:val="24"/>
          <w:szCs w:val="24"/>
        </w:rPr>
        <w:t>á-lo;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BD51A0">
        <w:rPr>
          <w:rFonts w:ascii="Times New Roman" w:hAnsi="Times New Roman" w:cs="Times New Roman"/>
          <w:sz w:val="24"/>
          <w:szCs w:val="24"/>
        </w:rPr>
        <w:t>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51A0">
        <w:rPr>
          <w:rFonts w:ascii="Times New Roman" w:hAnsi="Times New Roman" w:cs="Times New Roman"/>
          <w:sz w:val="24"/>
          <w:szCs w:val="24"/>
        </w:rPr>
        <w:t>encontrou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embaixo da banheira, no meio da poeira, uma corda de varal que estava lá não se sabe desde </w:t>
      </w:r>
      <w:r w:rsidR="00BD51A0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talvez </w:t>
      </w:r>
      <w:r w:rsidR="00BD51A0">
        <w:rPr>
          <w:rFonts w:ascii="Times New Roman" w:hAnsi="Times New Roman" w:cs="Times New Roman"/>
          <w:sz w:val="24"/>
          <w:szCs w:val="24"/>
        </w:rPr>
        <w:t>estivesse lá, à espera de</w:t>
      </w:r>
      <w:r w:rsidR="000645D9">
        <w:rPr>
          <w:rFonts w:ascii="Times New Roman" w:hAnsi="Times New Roman" w:cs="Times New Roman"/>
          <w:sz w:val="24"/>
          <w:szCs w:val="24"/>
        </w:rPr>
        <w:t>le</w:t>
      </w:r>
      <w:r w:rsidR="00BD51A0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>desde o tempo dos antigos donos</w:t>
      </w:r>
      <w:r w:rsidR="00BD51A0">
        <w:rPr>
          <w:rFonts w:ascii="Times New Roman" w:hAnsi="Times New Roman" w:cs="Times New Roman"/>
          <w:sz w:val="24"/>
          <w:szCs w:val="24"/>
        </w:rPr>
        <w:t xml:space="preserve"> da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para </w:t>
      </w:r>
      <w:r w:rsidR="00BD51A0">
        <w:rPr>
          <w:rFonts w:ascii="Times New Roman" w:hAnsi="Times New Roman" w:cs="Times New Roman"/>
          <w:sz w:val="24"/>
          <w:szCs w:val="24"/>
        </w:rPr>
        <w:t xml:space="preserve">que </w:t>
      </w:r>
      <w:r w:rsidR="00F1593E">
        <w:rPr>
          <w:rFonts w:ascii="Times New Roman" w:hAnsi="Times New Roman" w:cs="Times New Roman"/>
          <w:sz w:val="24"/>
          <w:szCs w:val="24"/>
        </w:rPr>
        <w:t xml:space="preserve">agora </w:t>
      </w:r>
      <w:r w:rsidR="00BD51A0">
        <w:rPr>
          <w:rFonts w:ascii="Times New Roman" w:hAnsi="Times New Roman" w:cs="Times New Roman"/>
          <w:sz w:val="24"/>
          <w:szCs w:val="24"/>
        </w:rPr>
        <w:t xml:space="preserve">ele pudesse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realizar </w:t>
      </w:r>
      <w:r w:rsidR="00BD51A0">
        <w:rPr>
          <w:rFonts w:ascii="Times New Roman" w:hAnsi="Times New Roman" w:cs="Times New Roman"/>
          <w:sz w:val="24"/>
          <w:szCs w:val="24"/>
        </w:rPr>
        <w:t>aquilo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fora predestinado. </w:t>
      </w:r>
      <w:r w:rsidR="00F1593E">
        <w:rPr>
          <w:rFonts w:ascii="Times New Roman" w:hAnsi="Times New Roman" w:cs="Times New Roman"/>
          <w:sz w:val="24"/>
          <w:szCs w:val="24"/>
        </w:rPr>
        <w:t>Ele f</w:t>
      </w:r>
      <w:r w:rsidRPr="00C5704C">
        <w:rPr>
          <w:rFonts w:ascii="Times New Roman" w:hAnsi="Times New Roman" w:cs="Times New Roman"/>
          <w:sz w:val="24"/>
          <w:szCs w:val="24"/>
        </w:rPr>
        <w:t xml:space="preserve">ez </w:t>
      </w:r>
      <w:r w:rsidR="00F1593E">
        <w:rPr>
          <w:rFonts w:ascii="Times New Roman" w:hAnsi="Times New Roman" w:cs="Times New Roman"/>
          <w:sz w:val="24"/>
          <w:szCs w:val="24"/>
        </w:rPr>
        <w:t xml:space="preserve">um nó </w:t>
      </w:r>
      <w:r w:rsidR="009F5612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corda e </w:t>
      </w:r>
      <w:r w:rsidR="00F1593E">
        <w:rPr>
          <w:rFonts w:ascii="Times New Roman" w:hAnsi="Times New Roman" w:cs="Times New Roman"/>
          <w:sz w:val="24"/>
          <w:szCs w:val="24"/>
        </w:rPr>
        <w:t>pôs-se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30DB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procurar um gancho, mas não </w:t>
      </w:r>
      <w:r w:rsidR="00F1593E">
        <w:rPr>
          <w:rFonts w:ascii="Times New Roman" w:hAnsi="Times New Roman" w:cs="Times New Roman"/>
          <w:sz w:val="24"/>
          <w:szCs w:val="24"/>
        </w:rPr>
        <w:t>conseguiu achar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bom</w:t>
      </w:r>
      <w:r w:rsidR="00F1593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nem no quarto nem na cozinha, </w:t>
      </w:r>
      <w:r w:rsidR="00F1593E">
        <w:rPr>
          <w:rFonts w:ascii="Times New Roman" w:hAnsi="Times New Roman" w:cs="Times New Roman"/>
          <w:sz w:val="24"/>
          <w:szCs w:val="24"/>
        </w:rPr>
        <w:t xml:space="preserve">também não havia </w:t>
      </w:r>
      <w:r w:rsidRPr="00C5704C">
        <w:rPr>
          <w:rFonts w:ascii="Times New Roman" w:hAnsi="Times New Roman" w:cs="Times New Roman"/>
          <w:sz w:val="24"/>
          <w:szCs w:val="24"/>
        </w:rPr>
        <w:t>um prego</w:t>
      </w:r>
      <w:r w:rsidR="00F1593E">
        <w:rPr>
          <w:rFonts w:ascii="Times New Roman" w:hAnsi="Times New Roman" w:cs="Times New Roman"/>
          <w:sz w:val="24"/>
          <w:szCs w:val="24"/>
        </w:rPr>
        <w:t xml:space="preserve"> decente, tampouco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593E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martelo, pois Vássia vivia </w:t>
      </w:r>
      <w:r w:rsidR="00F1593E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total </w:t>
      </w:r>
      <w:r w:rsidR="00F1593E">
        <w:rPr>
          <w:rFonts w:ascii="Times New Roman" w:hAnsi="Times New Roman" w:cs="Times New Roman"/>
          <w:sz w:val="24"/>
          <w:szCs w:val="24"/>
        </w:rPr>
        <w:t>desalinho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1593E">
        <w:rPr>
          <w:rFonts w:ascii="Times New Roman" w:hAnsi="Times New Roman" w:cs="Times New Roman"/>
          <w:sz w:val="24"/>
          <w:szCs w:val="24"/>
        </w:rPr>
        <w:t>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garrafas e vidros sujos no parapeito da janela,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meias sujas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sobre o radiador </w:t>
      </w:r>
      <w:r w:rsidR="00F1593E">
        <w:rPr>
          <w:rFonts w:ascii="Times New Roman" w:hAnsi="Times New Roman" w:cs="Times New Roman"/>
          <w:sz w:val="24"/>
          <w:szCs w:val="24"/>
        </w:rPr>
        <w:t>par</w:t>
      </w:r>
      <w:r w:rsidRPr="00C5704C">
        <w:rPr>
          <w:rFonts w:ascii="Times New Roman" w:hAnsi="Times New Roman" w:cs="Times New Roman"/>
          <w:sz w:val="24"/>
          <w:szCs w:val="24"/>
        </w:rPr>
        <w:t>a calefação, montes de lixo</w:t>
      </w:r>
      <w:r w:rsidR="00F1593E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593E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>todo canto</w:t>
      </w:r>
      <w:r w:rsidR="00B03FF5">
        <w:rPr>
          <w:rFonts w:ascii="Times New Roman" w:hAnsi="Times New Roman" w:cs="Times New Roman"/>
          <w:sz w:val="24"/>
          <w:szCs w:val="24"/>
        </w:rPr>
        <w:t>;</w:t>
      </w:r>
      <w:r w:rsidR="00F1593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e, </w:t>
      </w:r>
      <w:r w:rsidR="00F1593E">
        <w:rPr>
          <w:rFonts w:ascii="Times New Roman" w:hAnsi="Times New Roman" w:cs="Times New Roman"/>
          <w:sz w:val="24"/>
          <w:szCs w:val="24"/>
        </w:rPr>
        <w:t>com exceção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dois ícones </w:t>
      </w:r>
      <w:r w:rsidR="000972B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1593E">
        <w:rPr>
          <w:rFonts w:ascii="Times New Roman" w:hAnsi="Times New Roman" w:cs="Times New Roman"/>
          <w:sz w:val="24"/>
          <w:szCs w:val="24"/>
        </w:rPr>
        <w:t>Cristo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Salvador e São Nicolau </w:t>
      </w:r>
      <w:r w:rsidR="000972B1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Vássia não tinha objeto</w:t>
      </w:r>
      <w:r w:rsidR="00B03FF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valor.</w:t>
      </w:r>
    </w:p>
    <w:p w:rsidR="0024094F" w:rsidRPr="00C5704C" w:rsidRDefault="0024094F" w:rsidP="00D430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“A venda </w:t>
      </w:r>
      <w:r w:rsidR="00B03FF5">
        <w:rPr>
          <w:rFonts w:ascii="Times New Roman" w:hAnsi="Times New Roman" w:cs="Times New Roman"/>
          <w:sz w:val="24"/>
          <w:szCs w:val="24"/>
        </w:rPr>
        <w:t>dos</w:t>
      </w:r>
      <w:r w:rsidR="000972B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ícones dar</w:t>
      </w:r>
      <w:r w:rsidR="00B03FF5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meu enterro,</w:t>
      </w:r>
      <w:r w:rsidR="00B03FF5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pensou Vássia</w:t>
      </w:r>
      <w:r w:rsidR="00B03FF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3FF5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B03FF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tiver</w:t>
      </w:r>
      <w:r w:rsidR="00646E12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6E12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sorte </w:t>
      </w:r>
      <w:r w:rsidR="00B03FF5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 vender </w:t>
      </w:r>
      <w:r w:rsidR="00B03FF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estrangeiro, </w:t>
      </w:r>
      <w:r w:rsidR="00B03FF5">
        <w:rPr>
          <w:rFonts w:ascii="Times New Roman" w:hAnsi="Times New Roman" w:cs="Times New Roman"/>
          <w:sz w:val="24"/>
          <w:szCs w:val="24"/>
        </w:rPr>
        <w:t>ainda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será possível colocar uma cruz. Escreverei </w:t>
      </w:r>
      <w:r w:rsidR="00E361A4">
        <w:rPr>
          <w:rFonts w:ascii="Times New Roman" w:hAnsi="Times New Roman" w:cs="Times New Roman"/>
          <w:sz w:val="24"/>
          <w:szCs w:val="24"/>
        </w:rPr>
        <w:t>a</w:t>
      </w:r>
      <w:r w:rsidR="00E361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tia Ks</w:t>
      </w:r>
      <w:r w:rsidR="00B03FF5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para que ela venda os ícones para </w:t>
      </w:r>
      <w:r w:rsidR="00646E12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enterro e a cruz do túmulo.”</w:t>
      </w:r>
    </w:p>
    <w:p w:rsidR="0024094F" w:rsidRPr="00C5704C" w:rsidRDefault="0024094F" w:rsidP="00A40B9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Sentado à mesa, com a corda de varal enrolada na mão, Vássia escreveu uma carta </w:t>
      </w:r>
      <w:r w:rsidR="000972B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tia Ks</w:t>
      </w:r>
      <w:r w:rsidR="00646E1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</w:t>
      </w:r>
      <w:r w:rsidR="00646E12">
        <w:rPr>
          <w:rFonts w:ascii="Times New Roman" w:hAnsi="Times New Roman" w:cs="Times New Roman"/>
          <w:sz w:val="24"/>
          <w:szCs w:val="24"/>
        </w:rPr>
        <w:t>, 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6E12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pedido </w:t>
      </w:r>
      <w:r w:rsidR="00646E1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quem o encontrasse morto </w:t>
      </w:r>
      <w:r w:rsidR="00646E12">
        <w:rPr>
          <w:rFonts w:ascii="Times New Roman" w:hAnsi="Times New Roman" w:cs="Times New Roman"/>
          <w:sz w:val="24"/>
          <w:szCs w:val="24"/>
        </w:rPr>
        <w:t xml:space="preserve">para </w:t>
      </w:r>
      <w:r w:rsidRPr="00C5704C">
        <w:rPr>
          <w:rFonts w:ascii="Times New Roman" w:hAnsi="Times New Roman" w:cs="Times New Roman"/>
          <w:sz w:val="24"/>
          <w:szCs w:val="24"/>
        </w:rPr>
        <w:t>envia</w:t>
      </w:r>
      <w:r w:rsidR="00646E12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telegrama a Vorónej </w:t>
      </w:r>
      <w:r w:rsidR="00646E12">
        <w:rPr>
          <w:rFonts w:ascii="Times New Roman" w:hAnsi="Times New Roman" w:cs="Times New Roman"/>
          <w:sz w:val="24"/>
          <w:szCs w:val="24"/>
        </w:rPr>
        <w:t>em nome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Ks</w:t>
      </w:r>
      <w:r w:rsidR="00646E12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Korobko</w:t>
      </w:r>
      <w:r w:rsidR="00646E12" w:rsidRPr="00646E12">
        <w:rPr>
          <w:rFonts w:ascii="Times New Roman" w:hAnsi="Times New Roman" w:cs="Times New Roman"/>
          <w:sz w:val="24"/>
          <w:szCs w:val="24"/>
        </w:rPr>
        <w:t xml:space="preserve"> </w:t>
      </w:r>
      <w:r w:rsidR="00646E1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sobrenome de casada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Gussak</w:t>
      </w:r>
      <w:r w:rsidR="00646E12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va</w:t>
      </w:r>
      <w:r w:rsidR="00646E12">
        <w:rPr>
          <w:rFonts w:ascii="Times New Roman" w:hAnsi="Times New Roman" w:cs="Times New Roman"/>
          <w:sz w:val="24"/>
          <w:szCs w:val="24"/>
        </w:rPr>
        <w:t xml:space="preserve">ia </w:t>
      </w:r>
      <w:r w:rsidR="00646E1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anotou o endereço. E também </w:t>
      </w:r>
      <w:r w:rsidR="00AC7799">
        <w:rPr>
          <w:rFonts w:ascii="Times New Roman" w:hAnsi="Times New Roman" w:cs="Times New Roman"/>
          <w:sz w:val="24"/>
          <w:szCs w:val="24"/>
        </w:rPr>
        <w:t xml:space="preserve">um </w:t>
      </w:r>
      <w:r w:rsidR="00646E12">
        <w:rPr>
          <w:rFonts w:ascii="Times New Roman" w:hAnsi="Times New Roman" w:cs="Times New Roman"/>
          <w:sz w:val="24"/>
          <w:szCs w:val="24"/>
        </w:rPr>
        <w:t xml:space="preserve">a </w:t>
      </w:r>
      <w:r w:rsidR="00646E12" w:rsidRPr="00C5704C">
        <w:rPr>
          <w:rFonts w:ascii="Times New Roman" w:hAnsi="Times New Roman" w:cs="Times New Roman"/>
          <w:sz w:val="24"/>
          <w:szCs w:val="24"/>
        </w:rPr>
        <w:t>Aleksandra Korobko</w:t>
      </w:r>
      <w:r w:rsidR="00646E12">
        <w:rPr>
          <w:rFonts w:ascii="Times New Roman" w:hAnsi="Times New Roman" w:cs="Times New Roman"/>
          <w:sz w:val="24"/>
          <w:szCs w:val="24"/>
        </w:rPr>
        <w:t xml:space="preserve"> </w:t>
      </w:r>
      <w:r w:rsidR="00646E12" w:rsidRPr="00621342">
        <w:rPr>
          <w:rFonts w:ascii="Times New Roman" w:hAnsi="Times New Roman" w:cs="Times New Roman"/>
          <w:sz w:val="24"/>
          <w:szCs w:val="24"/>
        </w:rPr>
        <w:t>—</w:t>
      </w:r>
      <w:r w:rsidR="00646E12" w:rsidRPr="00C5704C">
        <w:rPr>
          <w:rFonts w:ascii="Times New Roman" w:hAnsi="Times New Roman" w:cs="Times New Roman"/>
          <w:sz w:val="24"/>
          <w:szCs w:val="24"/>
        </w:rPr>
        <w:t xml:space="preserve"> sobrenome de casada Nalivaiko</w:t>
      </w:r>
      <w:r w:rsidR="00646E12">
        <w:rPr>
          <w:rFonts w:ascii="Times New Roman" w:hAnsi="Times New Roman" w:cs="Times New Roman"/>
          <w:sz w:val="24"/>
          <w:szCs w:val="24"/>
        </w:rPr>
        <w:t xml:space="preserve"> </w:t>
      </w:r>
      <w:r w:rsidR="00646E12" w:rsidRPr="00621342">
        <w:rPr>
          <w:rFonts w:ascii="Times New Roman" w:hAnsi="Times New Roman" w:cs="Times New Roman"/>
          <w:sz w:val="24"/>
          <w:szCs w:val="24"/>
        </w:rPr>
        <w:t>—</w:t>
      </w:r>
      <w:r w:rsidR="00646E12">
        <w:rPr>
          <w:rFonts w:ascii="Times New Roman" w:hAnsi="Times New Roman" w:cs="Times New Roman"/>
          <w:sz w:val="24"/>
          <w:szCs w:val="24"/>
        </w:rPr>
        <w:t>,</w:t>
      </w:r>
      <w:r w:rsidR="00646E1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3DAB">
        <w:rPr>
          <w:rFonts w:ascii="Times New Roman" w:hAnsi="Times New Roman" w:cs="Times New Roman"/>
          <w:sz w:val="24"/>
          <w:szCs w:val="24"/>
        </w:rPr>
        <w:t>à</w:t>
      </w:r>
      <w:r w:rsidR="0069182A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região de Khárkov, </w:t>
      </w:r>
      <w:r w:rsidR="00805528">
        <w:rPr>
          <w:rFonts w:ascii="Times New Roman" w:hAnsi="Times New Roman" w:cs="Times New Roman"/>
          <w:sz w:val="24"/>
          <w:szCs w:val="24"/>
        </w:rPr>
        <w:t>distrito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Dimítrov, vila de Chagaro-Petróvskoie, sítio Lugovoi. </w:t>
      </w:r>
      <w:r w:rsidR="00AC7799">
        <w:rPr>
          <w:rFonts w:ascii="Times New Roman" w:hAnsi="Times New Roman" w:cs="Times New Roman"/>
          <w:sz w:val="24"/>
          <w:szCs w:val="24"/>
        </w:rPr>
        <w:t>Ele a</w:t>
      </w:r>
      <w:r w:rsidRPr="00C5704C">
        <w:rPr>
          <w:rFonts w:ascii="Times New Roman" w:hAnsi="Times New Roman" w:cs="Times New Roman"/>
          <w:sz w:val="24"/>
          <w:szCs w:val="24"/>
        </w:rPr>
        <w:t>crescent</w:t>
      </w:r>
      <w:r w:rsidR="00AC7799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7799">
        <w:rPr>
          <w:rFonts w:ascii="Times New Roman" w:hAnsi="Times New Roman" w:cs="Times New Roman"/>
          <w:sz w:val="24"/>
          <w:szCs w:val="24"/>
        </w:rPr>
        <w:t>ao bilhete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nota amassada de três rublos</w:t>
      </w:r>
      <w:r w:rsidR="00AC779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terminando os preparativos, </w:t>
      </w:r>
      <w:r w:rsidR="00AC779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de novo </w:t>
      </w:r>
      <w:r w:rsidR="00D30DB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procurar um gancho. Não </w:t>
      </w:r>
      <w:r w:rsidR="00AC779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achando, resolveu simplesmente se </w:t>
      </w:r>
      <w:r w:rsidR="00AC7799">
        <w:rPr>
          <w:rFonts w:ascii="Times New Roman" w:hAnsi="Times New Roman" w:cs="Times New Roman"/>
          <w:sz w:val="24"/>
          <w:szCs w:val="24"/>
        </w:rPr>
        <w:t>atirar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AC7799">
        <w:rPr>
          <w:rFonts w:ascii="Times New Roman" w:hAnsi="Times New Roman" w:cs="Times New Roman"/>
          <w:sz w:val="24"/>
          <w:szCs w:val="24"/>
        </w:rPr>
        <w:t>a sacada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entanto ficou </w:t>
      </w:r>
      <w:r w:rsidR="00AC7799">
        <w:rPr>
          <w:rFonts w:ascii="Times New Roman" w:hAnsi="Times New Roman" w:cs="Times New Roman"/>
          <w:sz w:val="24"/>
          <w:szCs w:val="24"/>
        </w:rPr>
        <w:t>constrangido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779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7799">
        <w:rPr>
          <w:rFonts w:ascii="Times New Roman" w:hAnsi="Times New Roman" w:cs="Times New Roman"/>
          <w:sz w:val="24"/>
          <w:szCs w:val="24"/>
        </w:rPr>
        <w:t xml:space="preserve">poder </w:t>
      </w:r>
      <w:r w:rsidRPr="00C5704C">
        <w:rPr>
          <w:rFonts w:ascii="Times New Roman" w:hAnsi="Times New Roman" w:cs="Times New Roman"/>
          <w:sz w:val="24"/>
          <w:szCs w:val="24"/>
        </w:rPr>
        <w:t>provocar uma algazarra de curiosos</w:t>
      </w:r>
      <w:r w:rsidR="0038147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81474">
        <w:rPr>
          <w:rFonts w:ascii="Times New Roman" w:hAnsi="Times New Roman" w:cs="Times New Roman"/>
          <w:sz w:val="24"/>
          <w:szCs w:val="24"/>
        </w:rPr>
        <w:t>u</w:t>
      </w:r>
      <w:r w:rsidR="00AC7799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multidão </w:t>
      </w:r>
      <w:r w:rsidR="00AC779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tol</w:t>
      </w:r>
      <w:r w:rsidR="00AC7799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381474">
        <w:rPr>
          <w:rFonts w:ascii="Times New Roman" w:hAnsi="Times New Roman" w:cs="Times New Roman"/>
          <w:sz w:val="24"/>
          <w:szCs w:val="24"/>
        </w:rPr>
        <w:t>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continuou suas buscas e achou</w:t>
      </w:r>
      <w:r w:rsidR="00381474">
        <w:rPr>
          <w:rFonts w:ascii="Times New Roman" w:hAnsi="Times New Roman" w:cs="Times New Roman"/>
          <w:sz w:val="24"/>
          <w:szCs w:val="24"/>
        </w:rPr>
        <w:t>, finalmente,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gancho n</w:t>
      </w:r>
      <w:r w:rsidR="00381474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canto perto da janela, coberto de teia</w:t>
      </w:r>
      <w:r w:rsidR="00AC7799">
        <w:rPr>
          <w:rFonts w:ascii="Times New Roman" w:hAnsi="Times New Roman" w:cs="Times New Roman"/>
          <w:sz w:val="24"/>
          <w:szCs w:val="24"/>
        </w:rPr>
        <w:t>s de aranha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C779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tinta. </w:t>
      </w:r>
      <w:r w:rsidR="00381474">
        <w:rPr>
          <w:rFonts w:ascii="Times New Roman" w:hAnsi="Times New Roman" w:cs="Times New Roman"/>
          <w:sz w:val="24"/>
          <w:szCs w:val="24"/>
        </w:rPr>
        <w:t>Pelo visto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os antigos </w:t>
      </w:r>
      <w:r w:rsidR="00381474">
        <w:rPr>
          <w:rFonts w:ascii="Times New Roman" w:hAnsi="Times New Roman" w:cs="Times New Roman"/>
          <w:sz w:val="24"/>
          <w:szCs w:val="24"/>
        </w:rPr>
        <w:t xml:space="preserve">moradores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usavam </w:t>
      </w:r>
      <w:r w:rsidR="0038147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gancho</w:t>
      </w:r>
      <w:r w:rsidR="006947F5">
        <w:rPr>
          <w:rFonts w:ascii="Times New Roman" w:hAnsi="Times New Roman" w:cs="Times New Roman"/>
          <w:sz w:val="24"/>
          <w:szCs w:val="24"/>
        </w:rPr>
        <w:t xml:space="preserve"> </w:t>
      </w:r>
      <w:r w:rsidR="00381474">
        <w:rPr>
          <w:rFonts w:ascii="Times New Roman" w:hAnsi="Times New Roman" w:cs="Times New Roman"/>
          <w:sz w:val="24"/>
          <w:szCs w:val="24"/>
        </w:rPr>
        <w:t>para fixar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barra </w:t>
      </w:r>
      <w:r w:rsidR="00381474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pendura</w:t>
      </w:r>
      <w:r w:rsidR="00381474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cortinas. Convencido de que </w:t>
      </w:r>
      <w:r w:rsidR="00E361A4">
        <w:rPr>
          <w:rFonts w:ascii="Times New Roman" w:hAnsi="Times New Roman" w:cs="Times New Roman"/>
          <w:sz w:val="24"/>
          <w:szCs w:val="24"/>
        </w:rPr>
        <w:t>o</w:t>
      </w:r>
      <w:r w:rsidR="00E361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gancho era forte, molhou um pedaço de sabão</w:t>
      </w:r>
      <w:r w:rsidR="00EE1EF4">
        <w:rPr>
          <w:rFonts w:ascii="Times New Roman" w:hAnsi="Times New Roman" w:cs="Times New Roman"/>
          <w:sz w:val="24"/>
          <w:szCs w:val="24"/>
        </w:rPr>
        <w:t xml:space="preserve"> na torneira</w:t>
      </w:r>
      <w:r w:rsidRPr="00C5704C">
        <w:rPr>
          <w:rFonts w:ascii="Times New Roman" w:hAnsi="Times New Roman" w:cs="Times New Roman"/>
          <w:sz w:val="24"/>
          <w:szCs w:val="24"/>
        </w:rPr>
        <w:t>, ensabo</w:t>
      </w:r>
      <w:r w:rsidR="00EE1EF4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corda</w:t>
      </w:r>
      <w:r w:rsidR="00EE1EF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1EF4">
        <w:rPr>
          <w:rFonts w:ascii="Times New Roman" w:hAnsi="Times New Roman" w:cs="Times New Roman"/>
          <w:sz w:val="24"/>
          <w:szCs w:val="24"/>
        </w:rPr>
        <w:t>largou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sabão ali mesmo, no meio do quarto. Vássia fez o nó</w:t>
      </w:r>
      <w:r w:rsidR="00EE1EF4">
        <w:rPr>
          <w:rFonts w:ascii="Times New Roman" w:hAnsi="Times New Roman" w:cs="Times New Roman"/>
          <w:sz w:val="24"/>
          <w:szCs w:val="24"/>
        </w:rPr>
        <w:t xml:space="preserve"> de novo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E1EF4">
        <w:rPr>
          <w:rFonts w:ascii="Times New Roman" w:hAnsi="Times New Roman" w:cs="Times New Roman"/>
          <w:sz w:val="24"/>
          <w:szCs w:val="24"/>
        </w:rPr>
        <w:t>pegou um banquinho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1EF4">
        <w:rPr>
          <w:rFonts w:ascii="Times New Roman" w:hAnsi="Times New Roman" w:cs="Times New Roman"/>
          <w:sz w:val="24"/>
          <w:szCs w:val="24"/>
        </w:rPr>
        <w:t>bambo</w:t>
      </w:r>
      <w:r w:rsidRPr="00C5704C">
        <w:rPr>
          <w:rFonts w:ascii="Times New Roman" w:hAnsi="Times New Roman" w:cs="Times New Roman"/>
          <w:sz w:val="24"/>
          <w:szCs w:val="24"/>
        </w:rPr>
        <w:t>, sentiu fortes cólicas no estomâgo</w:t>
      </w:r>
      <w:r w:rsidR="00EE1EF4">
        <w:rPr>
          <w:rFonts w:ascii="Times New Roman" w:hAnsi="Times New Roman" w:cs="Times New Roman"/>
          <w:sz w:val="24"/>
          <w:szCs w:val="24"/>
        </w:rPr>
        <w:t xml:space="preserve"> e, de pé no bamquinho</w:t>
      </w:r>
      <w:r w:rsidRPr="00C5704C">
        <w:rPr>
          <w:rFonts w:ascii="Times New Roman" w:hAnsi="Times New Roman" w:cs="Times New Roman"/>
          <w:sz w:val="24"/>
          <w:szCs w:val="24"/>
        </w:rPr>
        <w:t>, urinou no chão</w:t>
      </w:r>
      <w:r w:rsidR="00EE1EF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1EF4">
        <w:rPr>
          <w:rFonts w:ascii="Times New Roman" w:hAnsi="Times New Roman" w:cs="Times New Roman"/>
          <w:sz w:val="24"/>
          <w:szCs w:val="24"/>
        </w:rPr>
        <w:t>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salto </w:t>
      </w:r>
      <w:r w:rsidR="00EE1EF4">
        <w:rPr>
          <w:rFonts w:ascii="Times New Roman" w:hAnsi="Times New Roman" w:cs="Times New Roman"/>
          <w:sz w:val="24"/>
          <w:szCs w:val="24"/>
        </w:rPr>
        <w:t xml:space="preserve">no ar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o nó </w:t>
      </w:r>
      <w:r w:rsidR="00EE1EF4">
        <w:rPr>
          <w:rFonts w:ascii="Times New Roman" w:hAnsi="Times New Roman" w:cs="Times New Roman"/>
          <w:sz w:val="24"/>
          <w:szCs w:val="24"/>
        </w:rPr>
        <w:t xml:space="preserve">envolto </w:t>
      </w:r>
      <w:r w:rsidRPr="00C5704C">
        <w:rPr>
          <w:rFonts w:ascii="Times New Roman" w:hAnsi="Times New Roman" w:cs="Times New Roman"/>
          <w:sz w:val="24"/>
          <w:szCs w:val="24"/>
        </w:rPr>
        <w:t>no pescoço</w:t>
      </w:r>
      <w:ins w:id="2630" w:author="Daniela Mountian" w:date="2017-08-28T21:39:00Z">
        <w:r w:rsidR="00C4291B">
          <w:rPr>
            <w:rFonts w:ascii="Times New Roman" w:hAnsi="Times New Roman" w:cs="Times New Roman"/>
            <w:sz w:val="24"/>
            <w:szCs w:val="24"/>
          </w:rPr>
          <w:t>,</w:t>
        </w:r>
      </w:ins>
      <w:r w:rsidR="00EE1EF4">
        <w:rPr>
          <w:rFonts w:ascii="Times New Roman" w:hAnsi="Times New Roman" w:cs="Times New Roman"/>
          <w:sz w:val="24"/>
          <w:szCs w:val="24"/>
        </w:rPr>
        <w:t xml:space="preserve"> </w:t>
      </w:r>
      <w:del w:id="2631" w:author="Daniela Mountian" w:date="2017-08-28T21:39:00Z">
        <w:r w:rsidR="00EE1EF4" w:rsidDel="00C4291B">
          <w:rPr>
            <w:rFonts w:ascii="Times New Roman" w:hAnsi="Times New Roman" w:cs="Times New Roman"/>
            <w:sz w:val="24"/>
            <w:szCs w:val="24"/>
          </w:rPr>
          <w:delText>e</w:delText>
        </w:r>
        <w:r w:rsidRPr="00C5704C" w:rsidDel="00C4291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>pis</w:t>
      </w:r>
      <w:del w:id="2632" w:author="Daniela Mountian" w:date="2017-08-28T21:39:00Z">
        <w:r w:rsidRPr="00C5704C" w:rsidDel="00C4291B">
          <w:rPr>
            <w:rFonts w:ascii="Times New Roman" w:hAnsi="Times New Roman" w:cs="Times New Roman"/>
            <w:sz w:val="24"/>
            <w:szCs w:val="24"/>
          </w:rPr>
          <w:delText>ou</w:delText>
        </w:r>
      </w:del>
      <w:ins w:id="2633" w:author="Daniela Mountian" w:date="2017-08-28T21:39:00Z">
        <w:r w:rsidR="00C4291B">
          <w:rPr>
            <w:rFonts w:ascii="Times New Roman" w:hAnsi="Times New Roman" w:cs="Times New Roman"/>
            <w:sz w:val="24"/>
            <w:szCs w:val="24"/>
          </w:rPr>
          <w:t>ando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na beirada do </w:t>
      </w:r>
      <w:r w:rsidR="00EE1EF4">
        <w:rPr>
          <w:rFonts w:ascii="Times New Roman" w:hAnsi="Times New Roman" w:cs="Times New Roman"/>
          <w:sz w:val="24"/>
          <w:szCs w:val="24"/>
        </w:rPr>
        <w:t>banquinho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</w:t>
      </w:r>
      <w:r w:rsidR="00EE1EF4">
        <w:rPr>
          <w:rFonts w:ascii="Times New Roman" w:hAnsi="Times New Roman" w:cs="Times New Roman"/>
          <w:sz w:val="24"/>
          <w:szCs w:val="24"/>
        </w:rPr>
        <w:t>caiu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nó apertou </w:t>
      </w:r>
      <w:r w:rsidR="00EE1EF4">
        <w:rPr>
          <w:rFonts w:ascii="Times New Roman" w:hAnsi="Times New Roman" w:cs="Times New Roman"/>
          <w:sz w:val="24"/>
          <w:szCs w:val="24"/>
        </w:rPr>
        <w:t xml:space="preserve">na hora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9A27CD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a </w:t>
      </w:r>
      <w:r w:rsidR="009A27CD">
        <w:rPr>
          <w:rFonts w:ascii="Times New Roman" w:hAnsi="Times New Roman" w:cs="Times New Roman"/>
          <w:sz w:val="24"/>
          <w:szCs w:val="24"/>
        </w:rPr>
        <w:t>gemer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E1EF4">
        <w:rPr>
          <w:rFonts w:ascii="Times New Roman" w:hAnsi="Times New Roman" w:cs="Times New Roman"/>
          <w:sz w:val="24"/>
          <w:szCs w:val="24"/>
        </w:rPr>
        <w:t xml:space="preserve">a </w:t>
      </w:r>
      <w:r w:rsidR="009A27CD">
        <w:rPr>
          <w:rFonts w:ascii="Times New Roman" w:hAnsi="Times New Roman" w:cs="Times New Roman"/>
          <w:sz w:val="24"/>
          <w:szCs w:val="24"/>
        </w:rPr>
        <w:t>babar</w:t>
      </w:r>
      <w:ins w:id="2634" w:author="Daniela Mountian" w:date="2017-08-05T17:07:00Z">
        <w:r w:rsidR="009A27CD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Vássia morreu de modo impuro, soltando um </w:t>
      </w:r>
      <w:r w:rsidR="009A27CD">
        <w:rPr>
          <w:rFonts w:ascii="Times New Roman" w:hAnsi="Times New Roman" w:cs="Times New Roman"/>
          <w:sz w:val="24"/>
          <w:szCs w:val="24"/>
        </w:rPr>
        <w:t xml:space="preserve">sonoro </w:t>
      </w:r>
      <w:r w:rsidRPr="00C5704C">
        <w:rPr>
          <w:rFonts w:ascii="Times New Roman" w:hAnsi="Times New Roman" w:cs="Times New Roman"/>
          <w:sz w:val="24"/>
          <w:szCs w:val="24"/>
        </w:rPr>
        <w:t>peido</w:t>
      </w:r>
      <w:r w:rsidR="009A27CD">
        <w:rPr>
          <w:rFonts w:ascii="Times New Roman" w:hAnsi="Times New Roman" w:cs="Times New Roman"/>
          <w:sz w:val="24"/>
          <w:szCs w:val="24"/>
        </w:rPr>
        <w:t xml:space="preserve"> de Khárkov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9A0A6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a semente podre do Anticristo, o enviado do Senhor</w:t>
      </w:r>
      <w:r w:rsidR="009A27CD">
        <w:rPr>
          <w:rFonts w:ascii="Times New Roman" w:hAnsi="Times New Roman" w:cs="Times New Roman"/>
          <w:sz w:val="24"/>
          <w:szCs w:val="24"/>
        </w:rPr>
        <w:t xml:space="preserve">, foi </w:t>
      </w:r>
      <w:del w:id="2635" w:author="Daniela Mountian" w:date="2017-08-29T00:31:00Z">
        <w:r w:rsidR="0079063C" w:rsidDel="00D23986">
          <w:rPr>
            <w:rFonts w:ascii="Times New Roman" w:hAnsi="Times New Roman" w:cs="Times New Roman"/>
            <w:sz w:val="24"/>
            <w:szCs w:val="24"/>
          </w:rPr>
          <w:delText>arrancada</w:delText>
        </w:r>
      </w:del>
      <w:ins w:id="2636" w:author="Daniela Mountian" w:date="2017-08-29T00:31:00Z">
        <w:r w:rsidR="00D23986">
          <w:rPr>
            <w:rFonts w:ascii="Times New Roman" w:hAnsi="Times New Roman" w:cs="Times New Roman"/>
            <w:sz w:val="24"/>
            <w:szCs w:val="24"/>
          </w:rPr>
          <w:t>separada</w:t>
        </w:r>
      </w:ins>
      <w:ins w:id="2637" w:author="Daniela Mountian" w:date="2017-08-28T21:42:00Z">
        <w:r w:rsidR="00C4291B">
          <w:rPr>
            <w:rFonts w:ascii="Times New Roman" w:hAnsi="Times New Roman" w:cs="Times New Roman"/>
            <w:sz w:val="24"/>
            <w:szCs w:val="24"/>
          </w:rPr>
          <w:t xml:space="preserve"> do mundo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0D040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Vássia foi achado depois de três dias pelos vizinhos, </w:t>
      </w:r>
      <w:r w:rsidR="009A27CD">
        <w:rPr>
          <w:rFonts w:ascii="Times New Roman" w:hAnsi="Times New Roman" w:cs="Times New Roman"/>
          <w:sz w:val="24"/>
          <w:szCs w:val="24"/>
        </w:rPr>
        <w:t>qu</w:t>
      </w:r>
      <w:r w:rsidRPr="00C5704C">
        <w:rPr>
          <w:rFonts w:ascii="Times New Roman" w:hAnsi="Times New Roman" w:cs="Times New Roman"/>
          <w:sz w:val="24"/>
          <w:szCs w:val="24"/>
        </w:rPr>
        <w:t xml:space="preserve">e certamente </w:t>
      </w:r>
      <w:r w:rsidR="009A27CD">
        <w:rPr>
          <w:rFonts w:ascii="Times New Roman" w:hAnsi="Times New Roman" w:cs="Times New Roman"/>
          <w:sz w:val="24"/>
          <w:szCs w:val="24"/>
        </w:rPr>
        <w:t>ficaram</w:t>
      </w:r>
      <w:ins w:id="2638" w:author="Leila" w:date="2016-07-24T22:56:00Z">
        <w:r w:rsidR="00E361A4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assust</w:t>
      </w:r>
      <w:r w:rsidR="009A27CD">
        <w:rPr>
          <w:rFonts w:ascii="Times New Roman" w:hAnsi="Times New Roman" w:cs="Times New Roman"/>
          <w:sz w:val="24"/>
          <w:szCs w:val="24"/>
        </w:rPr>
        <w:t>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Não há como um enforcado não </w:t>
      </w:r>
      <w:r w:rsidR="00E361A4">
        <w:rPr>
          <w:rFonts w:ascii="Times New Roman" w:hAnsi="Times New Roman" w:cs="Times New Roman"/>
          <w:sz w:val="24"/>
          <w:szCs w:val="24"/>
        </w:rPr>
        <w:t xml:space="preserve">causar </w:t>
      </w:r>
      <w:r w:rsidR="009A27CD">
        <w:rPr>
          <w:rFonts w:ascii="Times New Roman" w:hAnsi="Times New Roman" w:cs="Times New Roman"/>
          <w:sz w:val="24"/>
          <w:szCs w:val="24"/>
        </w:rPr>
        <w:t>espanto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no entanto aqui o susto </w:t>
      </w:r>
      <w:r w:rsidR="009A27CD">
        <w:rPr>
          <w:rFonts w:ascii="Times New Roman" w:hAnsi="Times New Roman" w:cs="Times New Roman"/>
          <w:sz w:val="24"/>
          <w:szCs w:val="24"/>
        </w:rPr>
        <w:t xml:space="preserve">fora </w:t>
      </w:r>
      <w:r w:rsidR="0069182A">
        <w:rPr>
          <w:rFonts w:ascii="Times New Roman" w:hAnsi="Times New Roman" w:cs="Times New Roman"/>
          <w:sz w:val="24"/>
          <w:szCs w:val="24"/>
        </w:rPr>
        <w:t>reforçado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27CD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27CD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A27CD">
        <w:rPr>
          <w:rFonts w:ascii="Times New Roman" w:hAnsi="Times New Roman" w:cs="Times New Roman"/>
          <w:sz w:val="24"/>
          <w:szCs w:val="24"/>
        </w:rPr>
        <w:t>incidente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Depois de </w:t>
      </w:r>
      <w:r w:rsidR="009A27CD">
        <w:rPr>
          <w:rFonts w:ascii="Times New Roman" w:hAnsi="Times New Roman" w:cs="Times New Roman"/>
          <w:sz w:val="24"/>
          <w:szCs w:val="24"/>
        </w:rPr>
        <w:t>muitos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gritos</w:t>
      </w:r>
      <w:r w:rsidR="009A27CD">
        <w:rPr>
          <w:rFonts w:ascii="Times New Roman" w:hAnsi="Times New Roman" w:cs="Times New Roman"/>
          <w:sz w:val="24"/>
          <w:szCs w:val="24"/>
        </w:rPr>
        <w:t xml:space="preserve"> e de muitos 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9A27CD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toca</w:t>
      </w:r>
      <w:r w:rsidR="009A27CD">
        <w:rPr>
          <w:rFonts w:ascii="Times New Roman" w:hAnsi="Times New Roman" w:cs="Times New Roman"/>
          <w:sz w:val="24"/>
          <w:szCs w:val="24"/>
        </w:rPr>
        <w:t>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defunto, </w:t>
      </w:r>
      <w:r w:rsidR="009A27CD">
        <w:rPr>
          <w:rFonts w:ascii="Times New Roman" w:hAnsi="Times New Roman" w:cs="Times New Roman"/>
          <w:sz w:val="24"/>
          <w:szCs w:val="24"/>
        </w:rPr>
        <w:t>telefonaram para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polícia e </w:t>
      </w:r>
      <w:r w:rsidR="009A27CD">
        <w:rPr>
          <w:rFonts w:ascii="Times New Roman" w:hAnsi="Times New Roman" w:cs="Times New Roman"/>
          <w:sz w:val="24"/>
          <w:szCs w:val="24"/>
        </w:rPr>
        <w:t>a ambulância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9A27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repente, antes da </w:t>
      </w:r>
      <w:r w:rsidR="009A27CD">
        <w:rPr>
          <w:rFonts w:ascii="Times New Roman" w:hAnsi="Times New Roman" w:cs="Times New Roman"/>
          <w:sz w:val="24"/>
          <w:szCs w:val="24"/>
        </w:rPr>
        <w:t>chegada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autoridades, Vássia se soltou</w:t>
      </w:r>
      <w:ins w:id="2639" w:author="Daniela Mountian" w:date="2017-08-28T21:48:00Z">
        <w:r w:rsidR="00B262A1">
          <w:rPr>
            <w:rFonts w:ascii="Times New Roman" w:hAnsi="Times New Roman" w:cs="Times New Roman"/>
            <w:sz w:val="24"/>
            <w:szCs w:val="24"/>
          </w:rPr>
          <w:t xml:space="preserve"> e caiu no chão</w:t>
        </w:r>
      </w:ins>
      <w:r w:rsidR="009A27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40" w:author="Daniela Mountian" w:date="2017-08-28T21:44:00Z">
        <w:r w:rsidR="00C4291B">
          <w:rPr>
            <w:rFonts w:ascii="Times New Roman" w:hAnsi="Times New Roman" w:cs="Times New Roman"/>
            <w:sz w:val="24"/>
            <w:szCs w:val="24"/>
          </w:rPr>
          <w:t>na presença</w:t>
        </w:r>
      </w:ins>
      <w:r w:rsidR="009A27CD">
        <w:rPr>
          <w:rFonts w:ascii="Times New Roman" w:hAnsi="Times New Roman" w:cs="Times New Roman"/>
          <w:sz w:val="24"/>
          <w:szCs w:val="24"/>
        </w:rPr>
        <w:t xml:space="preserve"> dos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vários </w:t>
      </w:r>
      <w:r w:rsidR="009A27CD">
        <w:rPr>
          <w:rFonts w:ascii="Times New Roman" w:hAnsi="Times New Roman" w:cs="Times New Roman"/>
          <w:sz w:val="24"/>
          <w:szCs w:val="24"/>
        </w:rPr>
        <w:t>vizinhos que se aglomeraram ali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BF21F1">
        <w:rPr>
          <w:rFonts w:ascii="Times New Roman" w:hAnsi="Times New Roman" w:cs="Times New Roman"/>
          <w:sz w:val="24"/>
          <w:szCs w:val="24"/>
        </w:rPr>
        <w:t xml:space="preserve">dele rolou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fina roda </w:t>
      </w:r>
      <w:r w:rsidR="00BF21F1">
        <w:rPr>
          <w:rFonts w:ascii="Times New Roman" w:hAnsi="Times New Roman" w:cs="Times New Roman"/>
          <w:sz w:val="24"/>
          <w:szCs w:val="24"/>
        </w:rPr>
        <w:t>en</w:t>
      </w:r>
      <w:r w:rsidRPr="00C5704C">
        <w:rPr>
          <w:rFonts w:ascii="Times New Roman" w:hAnsi="Times New Roman" w:cs="Times New Roman"/>
          <w:sz w:val="24"/>
          <w:szCs w:val="24"/>
        </w:rPr>
        <w:t>dentada, com</w:t>
      </w:r>
      <w:r w:rsidR="00BF21F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41" w:author="Daniela Mountian" w:date="2017-08-28T22:05:00Z">
        <w:r w:rsidR="00A86F6A">
          <w:rPr>
            <w:rFonts w:ascii="Times New Roman" w:hAnsi="Times New Roman" w:cs="Times New Roman"/>
            <w:sz w:val="24"/>
            <w:szCs w:val="24"/>
          </w:rPr>
          <w:t>um reloginho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 um</w:t>
      </w:r>
      <w:r w:rsidR="00BF21F1">
        <w:rPr>
          <w:rFonts w:ascii="Times New Roman" w:hAnsi="Times New Roman" w:cs="Times New Roman"/>
          <w:sz w:val="24"/>
          <w:szCs w:val="24"/>
        </w:rPr>
        <w:t xml:space="preserve"> grande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relógio de bolso, </w:t>
      </w:r>
      <w:r w:rsidRPr="00C4291B">
        <w:rPr>
          <w:rFonts w:ascii="Times New Roman" w:hAnsi="Times New Roman" w:cs="Times New Roman"/>
          <w:sz w:val="24"/>
          <w:szCs w:val="24"/>
          <w:highlight w:val="yellow"/>
        </w:rPr>
        <w:t xml:space="preserve">fez um </w:t>
      </w:r>
      <w:r w:rsidR="00BF21F1" w:rsidRPr="00C4291B">
        <w:rPr>
          <w:rFonts w:ascii="Times New Roman" w:hAnsi="Times New Roman" w:cs="Times New Roman"/>
          <w:sz w:val="24"/>
          <w:szCs w:val="24"/>
          <w:highlight w:val="yellow"/>
        </w:rPr>
        <w:t>semi</w:t>
      </w:r>
      <w:r w:rsidRPr="00C4291B">
        <w:rPr>
          <w:rFonts w:ascii="Times New Roman" w:hAnsi="Times New Roman" w:cs="Times New Roman"/>
          <w:sz w:val="24"/>
          <w:szCs w:val="24"/>
          <w:highlight w:val="yellow"/>
        </w:rPr>
        <w:t>círculo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F21F1">
        <w:rPr>
          <w:rFonts w:ascii="Times New Roman" w:hAnsi="Times New Roman" w:cs="Times New Roman"/>
          <w:sz w:val="24"/>
          <w:szCs w:val="24"/>
        </w:rPr>
        <w:t>oscilou um pouco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F21F1">
        <w:rPr>
          <w:rFonts w:ascii="Times New Roman" w:hAnsi="Times New Roman" w:cs="Times New Roman"/>
          <w:sz w:val="24"/>
          <w:szCs w:val="24"/>
        </w:rPr>
        <w:t>tombou,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deitada. </w:t>
      </w:r>
      <w:r w:rsidR="00BF21F1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>om isso</w:t>
      </w:r>
      <w:r w:rsidR="00BF21F1">
        <w:rPr>
          <w:rFonts w:ascii="Times New Roman" w:hAnsi="Times New Roman" w:cs="Times New Roman"/>
          <w:sz w:val="24"/>
          <w:szCs w:val="24"/>
        </w:rPr>
        <w:t>, conclui-se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21F1">
        <w:rPr>
          <w:rFonts w:ascii="Times New Roman" w:hAnsi="Times New Roman" w:cs="Times New Roman"/>
          <w:sz w:val="24"/>
          <w:szCs w:val="24"/>
        </w:rPr>
        <w:t>a 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21F1">
        <w:rPr>
          <w:rFonts w:ascii="Times New Roman" w:hAnsi="Times New Roman" w:cs="Times New Roman"/>
          <w:sz w:val="24"/>
          <w:szCs w:val="24"/>
        </w:rPr>
        <w:t>insólita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F21F1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morte de Vássia e começou </w:t>
      </w:r>
      <w:r w:rsidR="00BF21F1">
        <w:rPr>
          <w:rFonts w:ascii="Times New Roman" w:hAnsi="Times New Roman" w:cs="Times New Roman"/>
          <w:sz w:val="24"/>
          <w:szCs w:val="24"/>
        </w:rPr>
        <w:t>a rotineira</w:t>
      </w:r>
      <w:r w:rsidRPr="00C5704C">
        <w:rPr>
          <w:rFonts w:ascii="Times New Roman" w:hAnsi="Times New Roman" w:cs="Times New Roman"/>
          <w:sz w:val="24"/>
          <w:szCs w:val="24"/>
        </w:rPr>
        <w:t>. Chegaram Ks</w:t>
      </w:r>
      <w:r w:rsidR="00BF21F1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 e Chura, </w:t>
      </w:r>
      <w:r w:rsidR="00E361A4">
        <w:rPr>
          <w:rFonts w:ascii="Times New Roman" w:hAnsi="Times New Roman" w:cs="Times New Roman"/>
          <w:sz w:val="24"/>
          <w:szCs w:val="24"/>
        </w:rPr>
        <w:t xml:space="preserve">que, </w:t>
      </w:r>
      <w:r w:rsidR="007F7F70">
        <w:rPr>
          <w:rFonts w:ascii="Times New Roman" w:hAnsi="Times New Roman" w:cs="Times New Roman"/>
          <w:sz w:val="24"/>
          <w:szCs w:val="24"/>
        </w:rPr>
        <w:t>prevenidas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pelos telegramas, encomendaram um caixão</w:t>
      </w:r>
      <w:r w:rsidR="00E361A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músicos.</w:t>
      </w:r>
    </w:p>
    <w:p w:rsidR="0024094F" w:rsidRPr="00C5704C" w:rsidRDefault="0024094F" w:rsidP="000D040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Ks</w:t>
      </w:r>
      <w:r w:rsidR="007F7F70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énia, como </w:t>
      </w:r>
      <w:r w:rsidR="007F7F70">
        <w:rPr>
          <w:rFonts w:ascii="Times New Roman" w:hAnsi="Times New Roman" w:cs="Times New Roman"/>
          <w:sz w:val="24"/>
          <w:szCs w:val="24"/>
        </w:rPr>
        <w:t xml:space="preserve">não raro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acontece </w:t>
      </w:r>
      <w:r w:rsidR="007F7F7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mulheres </w:t>
      </w:r>
      <w:r w:rsidR="007F7F70">
        <w:rPr>
          <w:rFonts w:ascii="Times New Roman" w:hAnsi="Times New Roman" w:cs="Times New Roman"/>
          <w:sz w:val="24"/>
          <w:szCs w:val="24"/>
        </w:rPr>
        <w:t xml:space="preserve">que foram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libertinas na juventude, transformara-se numa velhinha </w:t>
      </w:r>
      <w:r w:rsidR="0041456A">
        <w:rPr>
          <w:rFonts w:ascii="Times New Roman" w:hAnsi="Times New Roman" w:cs="Times New Roman"/>
          <w:sz w:val="24"/>
          <w:szCs w:val="24"/>
        </w:rPr>
        <w:t>caridosa</w:t>
      </w:r>
      <w:r w:rsidR="0041456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7F7F70">
        <w:rPr>
          <w:rFonts w:ascii="Times New Roman" w:hAnsi="Times New Roman" w:cs="Times New Roman"/>
          <w:sz w:val="24"/>
          <w:szCs w:val="24"/>
        </w:rPr>
        <w:t>compassiva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sem </w:t>
      </w:r>
      <w:r w:rsidR="007F7F70">
        <w:rPr>
          <w:rFonts w:ascii="Times New Roman" w:hAnsi="Times New Roman" w:cs="Times New Roman"/>
          <w:sz w:val="24"/>
          <w:szCs w:val="24"/>
        </w:rPr>
        <w:t>filhos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Era uma rica viúva graças aos </w:t>
      </w:r>
      <w:r w:rsidR="005B16A9">
        <w:rPr>
          <w:rFonts w:ascii="Times New Roman" w:hAnsi="Times New Roman" w:cs="Times New Roman"/>
          <w:sz w:val="24"/>
          <w:szCs w:val="24"/>
        </w:rPr>
        <w:t>recursos</w:t>
      </w:r>
      <w:r w:rsidR="005B16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 o falecido marido lhe deix</w:t>
      </w:r>
      <w:r w:rsidR="005B16A9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morava na periferia de Vorónej numa casinha própria com jardim. Para Vássia, </w:t>
      </w:r>
      <w:r w:rsidR="0022404B">
        <w:rPr>
          <w:rFonts w:ascii="Times New Roman" w:hAnsi="Times New Roman" w:cs="Times New Roman"/>
          <w:sz w:val="24"/>
          <w:szCs w:val="24"/>
        </w:rPr>
        <w:t xml:space="preserve">sua tia </w:t>
      </w:r>
      <w:r w:rsidRPr="00C5704C">
        <w:rPr>
          <w:rFonts w:ascii="Times New Roman" w:hAnsi="Times New Roman" w:cs="Times New Roman"/>
          <w:sz w:val="24"/>
          <w:szCs w:val="24"/>
        </w:rPr>
        <w:t>sempre fora uma</w:t>
      </w:r>
      <w:r w:rsidR="0022404B">
        <w:rPr>
          <w:rFonts w:ascii="Times New Roman" w:hAnsi="Times New Roman" w:cs="Times New Roman"/>
          <w:sz w:val="24"/>
          <w:szCs w:val="24"/>
        </w:rPr>
        <w:t xml:space="preserve"> espécie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tutora e</w:t>
      </w:r>
      <w:r w:rsidR="00A624B0">
        <w:rPr>
          <w:rFonts w:ascii="Times New Roman" w:hAnsi="Times New Roman" w:cs="Times New Roman"/>
          <w:sz w:val="24"/>
          <w:szCs w:val="24"/>
        </w:rPr>
        <w:t xml:space="preserve"> </w:t>
      </w:r>
      <w:r w:rsidR="0022404B">
        <w:rPr>
          <w:rFonts w:ascii="Times New Roman" w:hAnsi="Times New Roman" w:cs="Times New Roman"/>
          <w:sz w:val="24"/>
          <w:szCs w:val="24"/>
        </w:rPr>
        <w:t>lembrava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Maria, que ainda menina</w:t>
      </w:r>
      <w:r w:rsidR="0022404B">
        <w:rPr>
          <w:rFonts w:ascii="Times New Roman" w:hAnsi="Times New Roman" w:cs="Times New Roman"/>
          <w:sz w:val="24"/>
          <w:szCs w:val="24"/>
        </w:rPr>
        <w:t>, em 1933, o ano da fome,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fora morar com </w:t>
      </w:r>
      <w:r w:rsidR="00A86F6A">
        <w:rPr>
          <w:rFonts w:ascii="Times New Roman" w:hAnsi="Times New Roman" w:cs="Times New Roman"/>
          <w:sz w:val="24"/>
          <w:szCs w:val="24"/>
        </w:rPr>
        <w:t>ela</w:t>
      </w:r>
      <w:del w:id="2642" w:author="Daniela Mountian" w:date="2017-08-28T22:13:00Z">
        <w:r w:rsidRPr="00C5704C" w:rsidDel="00A86F6A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</w:del>
      <w:del w:id="2643" w:author="Daniela Mountian" w:date="2017-08-28T22:12:00Z">
        <w:r w:rsidRPr="00C5704C" w:rsidDel="00A86F6A">
          <w:rPr>
            <w:rFonts w:ascii="Times New Roman" w:hAnsi="Times New Roman" w:cs="Times New Roman"/>
            <w:sz w:val="24"/>
            <w:szCs w:val="24"/>
          </w:rPr>
          <w:delText>qu</w:delText>
        </w:r>
      </w:del>
      <w:del w:id="2644" w:author="Daniela Mountian" w:date="2017-08-28T22:09:00Z">
        <w:r w:rsidRPr="00C5704C" w:rsidDel="00A86F6A">
          <w:rPr>
            <w:rFonts w:ascii="Times New Roman" w:hAnsi="Times New Roman" w:cs="Times New Roman"/>
            <w:sz w:val="24"/>
            <w:szCs w:val="24"/>
          </w:rPr>
          <w:delText>e</w:delText>
        </w:r>
      </w:del>
      <w:del w:id="2645" w:author="Daniela Mountian" w:date="2017-08-28T22:12:00Z">
        <w:r w:rsidR="0022404B" w:rsidDel="00A86F6A">
          <w:rPr>
            <w:rFonts w:ascii="Times New Roman" w:hAnsi="Times New Roman" w:cs="Times New Roman"/>
            <w:sz w:val="24"/>
            <w:szCs w:val="24"/>
          </w:rPr>
          <w:delText>,</w:delText>
        </w:r>
      </w:del>
      <w:del w:id="2646" w:author="Daniela Mountian" w:date="2017-08-28T22:13:00Z">
        <w:r w:rsidR="0022404B" w:rsidDel="00A86F6A">
          <w:rPr>
            <w:rFonts w:ascii="Times New Roman" w:hAnsi="Times New Roman" w:cs="Times New Roman"/>
            <w:sz w:val="24"/>
            <w:szCs w:val="24"/>
          </w:rPr>
          <w:delText xml:space="preserve"> no entanto,</w:delText>
        </w:r>
      </w:del>
      <w:ins w:id="2647" w:author="Daniela Mountian" w:date="2017-08-28T22:13:00Z">
        <w:r w:rsidR="00A86F6A">
          <w:rPr>
            <w:rFonts w:ascii="Times New Roman" w:hAnsi="Times New Roman" w:cs="Times New Roman"/>
            <w:sz w:val="24"/>
            <w:szCs w:val="24"/>
          </w:rPr>
          <w:t>.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48" w:author="Daniela Mountian" w:date="2017-08-28T22:13:00Z">
        <w:r w:rsidR="00A86F6A">
          <w:rPr>
            <w:rFonts w:ascii="Times New Roman" w:hAnsi="Times New Roman" w:cs="Times New Roman"/>
            <w:sz w:val="24"/>
            <w:szCs w:val="24"/>
          </w:rPr>
          <w:t>Ksiénia</w:t>
        </w:r>
      </w:ins>
      <w:ins w:id="2649" w:author="Daniela Mountian" w:date="2017-08-28T22:12:00Z">
        <w:r w:rsidR="00A86F6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650" w:author="Daniela Mountian" w:date="2017-08-28T22:16:00Z">
        <w:r w:rsidR="0022404B" w:rsidDel="00A86F6A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enviara </w:t>
      </w:r>
      <w:ins w:id="2651" w:author="Daniela Mountian" w:date="2017-08-28T22:17:00Z">
        <w:r w:rsidR="00A86F6A">
          <w:rPr>
            <w:rFonts w:ascii="Times New Roman" w:hAnsi="Times New Roman" w:cs="Times New Roman"/>
            <w:sz w:val="24"/>
            <w:szCs w:val="24"/>
          </w:rPr>
          <w:t xml:space="preserve">a irmã </w:t>
        </w:r>
      </w:ins>
      <w:r w:rsidRPr="00C5704C">
        <w:rPr>
          <w:rFonts w:ascii="Times New Roman" w:hAnsi="Times New Roman" w:cs="Times New Roman"/>
          <w:sz w:val="24"/>
          <w:szCs w:val="24"/>
        </w:rPr>
        <w:t>de volta à aldeia devido a</w:t>
      </w:r>
      <w:r w:rsidR="0022404B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escândalo familiar</w:t>
      </w:r>
      <w:r w:rsidR="005F246B">
        <w:rPr>
          <w:rFonts w:ascii="Times New Roman" w:hAnsi="Times New Roman" w:cs="Times New Roman"/>
          <w:sz w:val="24"/>
          <w:szCs w:val="24"/>
        </w:rPr>
        <w:t>, mas</w:t>
      </w:r>
      <w:r w:rsidR="0022404B">
        <w:rPr>
          <w:rFonts w:ascii="Times New Roman" w:hAnsi="Times New Roman" w:cs="Times New Roman"/>
          <w:sz w:val="24"/>
          <w:szCs w:val="24"/>
        </w:rPr>
        <w:t xml:space="preserve"> por Vássia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esforçava-se para fazer o </w:t>
      </w:r>
      <w:r w:rsidR="0022404B">
        <w:rPr>
          <w:rFonts w:ascii="Times New Roman" w:hAnsi="Times New Roman" w:cs="Times New Roman"/>
          <w:sz w:val="24"/>
          <w:szCs w:val="24"/>
        </w:rPr>
        <w:t>melhor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del w:id="2652" w:author="Daniela Mountian" w:date="2017-08-28T22:14:00Z">
        <w:r w:rsidRPr="00C5704C" w:rsidDel="00A86F6A">
          <w:rPr>
            <w:rFonts w:ascii="Times New Roman" w:hAnsi="Times New Roman" w:cs="Times New Roman"/>
            <w:sz w:val="24"/>
            <w:szCs w:val="24"/>
          </w:rPr>
          <w:delText xml:space="preserve">Ksénia </w:delText>
        </w:r>
      </w:del>
      <w:ins w:id="2653" w:author="Daniela Mountian" w:date="2017-08-28T22:14:00Z">
        <w:r w:rsidR="00A86F6A">
          <w:rPr>
            <w:rFonts w:ascii="Times New Roman" w:hAnsi="Times New Roman" w:cs="Times New Roman"/>
            <w:sz w:val="24"/>
            <w:szCs w:val="24"/>
          </w:rPr>
          <w:t>Ela</w:t>
        </w:r>
        <w:r w:rsidR="00A86F6A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organizou o funeral </w:t>
      </w:r>
      <w:del w:id="2654" w:author="Daniela Mountian" w:date="2017-08-28T22:14:00Z">
        <w:r w:rsidRPr="00C5704C" w:rsidDel="00A86F6A">
          <w:rPr>
            <w:rFonts w:ascii="Times New Roman" w:hAnsi="Times New Roman" w:cs="Times New Roman"/>
            <w:sz w:val="24"/>
            <w:szCs w:val="24"/>
          </w:rPr>
          <w:delText>de Vássia</w:delText>
        </w:r>
      </w:del>
      <w:ins w:id="2655" w:author="Daniela Mountian" w:date="2017-08-28T22:14:00Z">
        <w:r w:rsidR="00A86F6A">
          <w:rPr>
            <w:rFonts w:ascii="Times New Roman" w:hAnsi="Times New Roman" w:cs="Times New Roman"/>
            <w:sz w:val="24"/>
            <w:szCs w:val="24"/>
          </w:rPr>
          <w:t>do sobrinho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F246B">
        <w:rPr>
          <w:rFonts w:ascii="Times New Roman" w:hAnsi="Times New Roman" w:cs="Times New Roman"/>
          <w:sz w:val="24"/>
          <w:szCs w:val="24"/>
        </w:rPr>
        <w:t xml:space="preserve">à </w:t>
      </w:r>
      <w:r w:rsidR="0069182A">
        <w:rPr>
          <w:rFonts w:ascii="Times New Roman" w:hAnsi="Times New Roman" w:cs="Times New Roman"/>
          <w:sz w:val="24"/>
          <w:szCs w:val="24"/>
        </w:rPr>
        <w:t>própria</w:t>
      </w:r>
      <w:r w:rsidR="005F246B">
        <w:rPr>
          <w:rFonts w:ascii="Times New Roman" w:hAnsi="Times New Roman" w:cs="Times New Roman"/>
          <w:sz w:val="24"/>
          <w:szCs w:val="24"/>
        </w:rPr>
        <w:t xml:space="preserve"> custa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421BF">
        <w:rPr>
          <w:rFonts w:ascii="Times New Roman" w:hAnsi="Times New Roman" w:cs="Times New Roman"/>
          <w:sz w:val="24"/>
          <w:szCs w:val="24"/>
        </w:rPr>
        <w:t xml:space="preserve">pois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Chura não deu um </w:t>
      </w:r>
      <w:r w:rsidR="005F246B">
        <w:rPr>
          <w:rFonts w:ascii="Times New Roman" w:hAnsi="Times New Roman" w:cs="Times New Roman"/>
          <w:sz w:val="24"/>
          <w:szCs w:val="24"/>
        </w:rPr>
        <w:t>copeque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5F246B">
        <w:rPr>
          <w:rFonts w:ascii="Times New Roman" w:hAnsi="Times New Roman" w:cs="Times New Roman"/>
          <w:sz w:val="24"/>
          <w:szCs w:val="24"/>
        </w:rPr>
        <w:t xml:space="preserve">De fato,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não tinha nada. </w:t>
      </w:r>
      <w:r w:rsidR="00962909">
        <w:rPr>
          <w:rFonts w:ascii="Times New Roman" w:hAnsi="Times New Roman" w:cs="Times New Roman"/>
          <w:sz w:val="24"/>
          <w:szCs w:val="24"/>
        </w:rPr>
        <w:t xml:space="preserve">Como antes, </w:t>
      </w:r>
      <w:r w:rsidRPr="00C5704C">
        <w:rPr>
          <w:rFonts w:ascii="Times New Roman" w:hAnsi="Times New Roman" w:cs="Times New Roman"/>
          <w:sz w:val="24"/>
          <w:szCs w:val="24"/>
        </w:rPr>
        <w:t>Chura mora</w:t>
      </w:r>
      <w:r w:rsidR="00962909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vila de Chagaro-Petróvskoie</w:t>
      </w:r>
      <w:r w:rsidR="007421BF">
        <w:rPr>
          <w:rFonts w:ascii="Times New Roman" w:hAnsi="Times New Roman" w:cs="Times New Roman"/>
          <w:sz w:val="24"/>
          <w:szCs w:val="24"/>
        </w:rPr>
        <w:t>, da qual pouco saía,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pobre, </w:t>
      </w:r>
      <w:r w:rsidR="005F246B">
        <w:rPr>
          <w:rFonts w:ascii="Times New Roman" w:hAnsi="Times New Roman" w:cs="Times New Roman"/>
          <w:sz w:val="24"/>
          <w:szCs w:val="24"/>
        </w:rPr>
        <w:t>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2909">
        <w:rPr>
          <w:rFonts w:ascii="Times New Roman" w:hAnsi="Times New Roman" w:cs="Times New Roman"/>
          <w:sz w:val="24"/>
          <w:szCs w:val="24"/>
        </w:rPr>
        <w:t>uma penca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filhos</w:t>
      </w:r>
      <w:r w:rsidR="005F246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2909">
        <w:rPr>
          <w:rFonts w:ascii="Times New Roman" w:hAnsi="Times New Roman" w:cs="Times New Roman"/>
          <w:sz w:val="24"/>
          <w:szCs w:val="24"/>
        </w:rPr>
        <w:t xml:space="preserve">todos </w:t>
      </w:r>
      <w:r w:rsidRPr="00C5704C">
        <w:rPr>
          <w:rFonts w:ascii="Times New Roman" w:hAnsi="Times New Roman" w:cs="Times New Roman"/>
          <w:sz w:val="24"/>
          <w:szCs w:val="24"/>
        </w:rPr>
        <w:t>crescidos e mal arrumados na vida, e</w:t>
      </w:r>
      <w:r w:rsidR="00962909">
        <w:rPr>
          <w:rFonts w:ascii="Times New Roman" w:hAnsi="Times New Roman" w:cs="Times New Roman"/>
          <w:sz w:val="24"/>
          <w:szCs w:val="24"/>
        </w:rPr>
        <w:t>, como antes,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C4F8A">
        <w:rPr>
          <w:rFonts w:ascii="Times New Roman" w:hAnsi="Times New Roman" w:cs="Times New Roman"/>
          <w:sz w:val="24"/>
          <w:szCs w:val="24"/>
        </w:rPr>
        <w:t xml:space="preserve">ela </w:t>
      </w:r>
      <w:r w:rsidR="00962909">
        <w:rPr>
          <w:rFonts w:ascii="Times New Roman" w:hAnsi="Times New Roman" w:cs="Times New Roman"/>
          <w:sz w:val="24"/>
          <w:szCs w:val="24"/>
        </w:rPr>
        <w:t>tinha um olhar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2909">
        <w:rPr>
          <w:rFonts w:ascii="Times New Roman" w:hAnsi="Times New Roman" w:cs="Times New Roman"/>
          <w:sz w:val="24"/>
          <w:szCs w:val="24"/>
        </w:rPr>
        <w:t>maldoso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62909">
        <w:rPr>
          <w:rFonts w:ascii="Times New Roman" w:hAnsi="Times New Roman" w:cs="Times New Roman"/>
          <w:sz w:val="24"/>
          <w:szCs w:val="24"/>
        </w:rPr>
        <w:t>inexpressivo</w:t>
      </w:r>
      <w:r w:rsidR="0096290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extenuad</w:t>
      </w:r>
      <w:r w:rsidR="0096290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velho sobretudo de Vássia, suas sandálias gastas, </w:t>
      </w:r>
      <w:r w:rsidR="00962909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chaleira coberta de fuligem, tudo, </w:t>
      </w:r>
      <w:r w:rsidR="00962909">
        <w:rPr>
          <w:rFonts w:ascii="Times New Roman" w:hAnsi="Times New Roman" w:cs="Times New Roman"/>
          <w:sz w:val="24"/>
          <w:szCs w:val="24"/>
        </w:rPr>
        <w:t>salvo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962909">
        <w:rPr>
          <w:rFonts w:ascii="Times New Roman" w:hAnsi="Times New Roman" w:cs="Times New Roman"/>
          <w:sz w:val="24"/>
          <w:szCs w:val="24"/>
        </w:rPr>
        <w:t xml:space="preserve">era enterrado com </w:t>
      </w:r>
      <w:r w:rsidR="0069182A">
        <w:rPr>
          <w:rFonts w:ascii="Times New Roman" w:hAnsi="Times New Roman" w:cs="Times New Roman"/>
          <w:sz w:val="24"/>
          <w:szCs w:val="24"/>
        </w:rPr>
        <w:t>o sobrinho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ela </w:t>
      </w:r>
      <w:r w:rsidR="00962909">
        <w:rPr>
          <w:rFonts w:ascii="Times New Roman" w:hAnsi="Times New Roman" w:cs="Times New Roman"/>
          <w:sz w:val="24"/>
          <w:szCs w:val="24"/>
        </w:rPr>
        <w:t>embalou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290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trouxas e levou para sua casa, na vila </w:t>
      </w:r>
      <w:r w:rsidR="0096290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Chagaro-Petróvskoie. Ks</w:t>
      </w:r>
      <w:r w:rsidR="00193DA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>énia pegou apenas os dois ícones</w:t>
      </w:r>
      <w:r w:rsidR="00356C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Cristo Salvador e de São Nicolau. </w:t>
      </w:r>
      <w:r w:rsidR="00356C20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queria levar os ícones consigo</w:t>
      </w:r>
      <w:r w:rsidR="00356C2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mas, a conselho de um vizinho, vendeu-os </w:t>
      </w:r>
      <w:r w:rsidR="00356C20">
        <w:rPr>
          <w:rFonts w:ascii="Times New Roman" w:hAnsi="Times New Roman" w:cs="Times New Roman"/>
          <w:sz w:val="24"/>
          <w:szCs w:val="24"/>
        </w:rPr>
        <w:t>a contento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um </w:t>
      </w:r>
      <w:r w:rsidR="00356C20">
        <w:rPr>
          <w:rFonts w:ascii="Times New Roman" w:hAnsi="Times New Roman" w:cs="Times New Roman"/>
          <w:sz w:val="24"/>
          <w:szCs w:val="24"/>
        </w:rPr>
        <w:t>suje</w:t>
      </w:r>
      <w:r w:rsidR="0069182A">
        <w:rPr>
          <w:rFonts w:ascii="Times New Roman" w:hAnsi="Times New Roman" w:cs="Times New Roman"/>
          <w:sz w:val="24"/>
          <w:szCs w:val="24"/>
        </w:rPr>
        <w:t>i</w:t>
      </w:r>
      <w:r w:rsidR="00356C20">
        <w:rPr>
          <w:rFonts w:ascii="Times New Roman" w:hAnsi="Times New Roman" w:cs="Times New Roman"/>
          <w:sz w:val="24"/>
          <w:szCs w:val="24"/>
        </w:rPr>
        <w:t>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barbudo, dando, evidentemente, uma comissão </w:t>
      </w:r>
      <w:r w:rsidR="00356C2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conselheiro.</w:t>
      </w:r>
    </w:p>
    <w:p w:rsidR="0024094F" w:rsidRPr="00C5704C" w:rsidRDefault="00C50F7F" w:rsidP="008E7F7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is que leva</w:t>
      </w:r>
      <w:r>
        <w:rPr>
          <w:rFonts w:ascii="Times New Roman" w:hAnsi="Times New Roman" w:cs="Times New Roman"/>
          <w:sz w:val="24"/>
          <w:szCs w:val="24"/>
        </w:rPr>
        <w:t>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caixão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Vássia. </w:t>
      </w:r>
      <w:r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sz w:val="24"/>
          <w:szCs w:val="24"/>
        </w:rPr>
        <w:t>conduziam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ficou </w:t>
      </w:r>
      <w:r>
        <w:rPr>
          <w:rFonts w:ascii="Times New Roman" w:hAnsi="Times New Roman" w:cs="Times New Roman"/>
          <w:sz w:val="24"/>
          <w:szCs w:val="24"/>
        </w:rPr>
        <w:t xml:space="preserve">logo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visível </w:t>
      </w:r>
      <w:r>
        <w:rPr>
          <w:rFonts w:ascii="Times New Roman" w:hAnsi="Times New Roman" w:cs="Times New Roman"/>
          <w:sz w:val="24"/>
          <w:szCs w:val="24"/>
        </w:rPr>
        <w:t>o constrangimento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morte comum </w:t>
      </w:r>
      <w:r>
        <w:rPr>
          <w:rFonts w:ascii="Times New Roman" w:hAnsi="Times New Roman" w:cs="Times New Roman"/>
          <w:sz w:val="24"/>
          <w:szCs w:val="24"/>
        </w:rPr>
        <w:t>pode causar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Num dia de verão, </w:t>
      </w:r>
      <w:r>
        <w:rPr>
          <w:rFonts w:ascii="Times New Roman" w:hAnsi="Times New Roman" w:cs="Times New Roman"/>
          <w:sz w:val="24"/>
          <w:szCs w:val="24"/>
        </w:rPr>
        <w:t>em plena manhã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trabalho, de repente, sem mais nem menos, ressoaram </w:t>
      </w:r>
      <w:r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monotonia cotidiana sons de uma marcha fúnebre tocada por </w:t>
      </w:r>
      <w:r>
        <w:rPr>
          <w:rFonts w:ascii="Times New Roman" w:hAnsi="Times New Roman" w:cs="Times New Roman"/>
          <w:sz w:val="24"/>
          <w:szCs w:val="24"/>
        </w:rPr>
        <w:t xml:space="preserve">alguns </w:t>
      </w:r>
      <w:r w:rsidR="0024094F" w:rsidRPr="00C5704C">
        <w:rPr>
          <w:rFonts w:ascii="Times New Roman" w:hAnsi="Times New Roman" w:cs="Times New Roman"/>
          <w:sz w:val="24"/>
          <w:szCs w:val="24"/>
        </w:rPr>
        <w:t>músicos contratados. Saíram levando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 as coroas e a tampa do caixão, que não estava apoiada nos ombros, mas nas cabeças </w:t>
      </w:r>
      <w:r>
        <w:rPr>
          <w:rFonts w:ascii="Times New Roman" w:hAnsi="Times New Roman" w:cs="Times New Roman"/>
          <w:sz w:val="24"/>
          <w:szCs w:val="24"/>
        </w:rPr>
        <w:t xml:space="preserve">dos </w:t>
      </w:r>
      <w:r w:rsidR="009F5612">
        <w:rPr>
          <w:rFonts w:ascii="Times New Roman" w:hAnsi="Times New Roman" w:cs="Times New Roman"/>
          <w:sz w:val="24"/>
          <w:szCs w:val="24"/>
        </w:rPr>
        <w:t xml:space="preserve">homens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a </w:t>
      </w:r>
      <w:r w:rsidR="007421BF">
        <w:rPr>
          <w:rFonts w:ascii="Times New Roman" w:hAnsi="Times New Roman" w:cs="Times New Roman"/>
          <w:sz w:val="24"/>
          <w:szCs w:val="24"/>
        </w:rPr>
        <w:t>carregavam</w:t>
      </w:r>
      <w:r w:rsidR="0024094F" w:rsidRPr="00C5704C">
        <w:rPr>
          <w:rFonts w:ascii="Times New Roman" w:hAnsi="Times New Roman" w:cs="Times New Roman"/>
          <w:sz w:val="24"/>
          <w:szCs w:val="24"/>
        </w:rPr>
        <w:t>. Finalmente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levaram o defunto, cujo rosto </w:t>
      </w:r>
      <w:r>
        <w:rPr>
          <w:rFonts w:ascii="Times New Roman" w:hAnsi="Times New Roman" w:cs="Times New Roman"/>
          <w:sz w:val="24"/>
          <w:szCs w:val="24"/>
        </w:rPr>
        <w:t>não mostrava inteligência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como</w:t>
      </w:r>
      <w:r>
        <w:rPr>
          <w:rFonts w:ascii="Times New Roman" w:hAnsi="Times New Roman" w:cs="Times New Roman"/>
          <w:sz w:val="24"/>
          <w:szCs w:val="24"/>
        </w:rPr>
        <w:t>, aliás,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5D9">
        <w:rPr>
          <w:rFonts w:ascii="Times New Roman" w:hAnsi="Times New Roman" w:cs="Times New Roman"/>
          <w:sz w:val="24"/>
          <w:szCs w:val="24"/>
        </w:rPr>
        <w:t xml:space="preserve">é </w:t>
      </w:r>
      <w:r w:rsidR="0069182A">
        <w:rPr>
          <w:rFonts w:ascii="Times New Roman" w:hAnsi="Times New Roman" w:cs="Times New Roman"/>
          <w:sz w:val="24"/>
          <w:szCs w:val="24"/>
        </w:rPr>
        <w:t>o rosto d</w:t>
      </w:r>
      <w:r w:rsidR="0024094F" w:rsidRPr="00C5704C">
        <w:rPr>
          <w:rFonts w:ascii="Times New Roman" w:hAnsi="Times New Roman" w:cs="Times New Roman"/>
          <w:sz w:val="24"/>
          <w:szCs w:val="24"/>
        </w:rPr>
        <w:t>a maioria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pessoas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182A">
        <w:rPr>
          <w:rFonts w:ascii="Times New Roman" w:hAnsi="Times New Roman" w:cs="Times New Roman"/>
          <w:sz w:val="24"/>
          <w:szCs w:val="24"/>
        </w:rPr>
        <w:t xml:space="preserve">colocadas num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caixão. De modo que, quando dizem “O defunto tinha o rosto inteligente”, estão enganando a si mesmos com as </w:t>
      </w:r>
      <w:r w:rsidR="00193DAB">
        <w:rPr>
          <w:rFonts w:ascii="Times New Roman" w:hAnsi="Times New Roman" w:cs="Times New Roman"/>
          <w:sz w:val="24"/>
          <w:szCs w:val="24"/>
        </w:rPr>
        <w:t>lembranças</w:t>
      </w:r>
      <w:r w:rsidR="00193DA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tempo em que ele vivia e era querido. </w:t>
      </w:r>
    </w:p>
    <w:p w:rsidR="0024094F" w:rsidRPr="00C5704C" w:rsidRDefault="0024094F" w:rsidP="008E7F7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Poucas pessoas </w:t>
      </w:r>
      <w:r w:rsidR="00CA1E9D">
        <w:rPr>
          <w:rFonts w:ascii="Times New Roman" w:hAnsi="Times New Roman" w:cs="Times New Roman"/>
          <w:sz w:val="24"/>
          <w:szCs w:val="24"/>
        </w:rPr>
        <w:t>foram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A624B0">
        <w:rPr>
          <w:rFonts w:ascii="Times New Roman" w:hAnsi="Times New Roman" w:cs="Times New Roman"/>
          <w:sz w:val="24"/>
          <w:szCs w:val="24"/>
          <w:highlight w:val="yellow"/>
          <w:rPrChange w:id="2656" w:author="Daniela Mountian" w:date="2017-08-07T23:49:00Z">
            <w:rPr>
              <w:rFonts w:ascii="Times New Roman" w:hAnsi="Times New Roman" w:cs="Times New Roman"/>
              <w:sz w:val="24"/>
              <w:szCs w:val="24"/>
            </w:rPr>
          </w:rPrChange>
        </w:rPr>
        <w:t>funeral.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A1E9D">
        <w:rPr>
          <w:rFonts w:ascii="Times New Roman" w:hAnsi="Times New Roman" w:cs="Times New Roman"/>
          <w:sz w:val="24"/>
          <w:szCs w:val="24"/>
        </w:rPr>
        <w:t>Uns poucos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velhos e velhas</w:t>
      </w:r>
      <w:r w:rsidR="005C431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alguns jovens, evidentemente </w:t>
      </w:r>
      <w:r w:rsidR="005C431B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vizinhos. </w:t>
      </w:r>
      <w:r w:rsidR="00376E2F">
        <w:rPr>
          <w:rFonts w:ascii="Times New Roman" w:hAnsi="Times New Roman" w:cs="Times New Roman"/>
          <w:sz w:val="24"/>
          <w:szCs w:val="24"/>
        </w:rPr>
        <w:t xml:space="preserve">Entre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376E2F">
        <w:rPr>
          <w:rFonts w:ascii="Times New Roman" w:hAnsi="Times New Roman" w:cs="Times New Roman"/>
          <w:sz w:val="24"/>
          <w:szCs w:val="24"/>
        </w:rPr>
        <w:t xml:space="preserve">estava </w:t>
      </w:r>
      <w:r w:rsidRPr="00C5704C">
        <w:rPr>
          <w:rFonts w:ascii="Times New Roman" w:hAnsi="Times New Roman" w:cs="Times New Roman"/>
          <w:sz w:val="24"/>
          <w:szCs w:val="24"/>
        </w:rPr>
        <w:t>Andrei Kopóssov, que soubera da morte de Vássia e vi</w:t>
      </w:r>
      <w:r w:rsidR="003C41C8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acompanhar seu irmão. Embora não o soubesse, </w:t>
      </w:r>
      <w:r w:rsidR="00376E2F">
        <w:rPr>
          <w:rFonts w:ascii="Times New Roman" w:hAnsi="Times New Roman" w:cs="Times New Roman"/>
          <w:sz w:val="24"/>
          <w:szCs w:val="24"/>
        </w:rPr>
        <w:t xml:space="preserve">Andrei </w:t>
      </w:r>
      <w:r w:rsidRPr="00C5704C">
        <w:rPr>
          <w:rFonts w:ascii="Times New Roman" w:hAnsi="Times New Roman" w:cs="Times New Roman"/>
          <w:sz w:val="24"/>
          <w:szCs w:val="24"/>
        </w:rPr>
        <w:t>sentia uma estranha compaixão</w:t>
      </w:r>
      <w:r w:rsidR="005C431B">
        <w:rPr>
          <w:rFonts w:ascii="Times New Roman" w:hAnsi="Times New Roman" w:cs="Times New Roman"/>
          <w:sz w:val="24"/>
          <w:szCs w:val="24"/>
        </w:rPr>
        <w:t xml:space="preserve">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Vássia</w:t>
      </w:r>
      <w:r w:rsidR="005C431B">
        <w:rPr>
          <w:rFonts w:ascii="Times New Roman" w:hAnsi="Times New Roman" w:cs="Times New Roman"/>
          <w:sz w:val="24"/>
          <w:szCs w:val="24"/>
        </w:rPr>
        <w:t xml:space="preserve">, como </w:t>
      </w:r>
      <w:r w:rsidR="00A624B0">
        <w:rPr>
          <w:rFonts w:ascii="Times New Roman" w:hAnsi="Times New Roman" w:cs="Times New Roman"/>
          <w:sz w:val="24"/>
          <w:szCs w:val="24"/>
        </w:rPr>
        <w:t>por</w:t>
      </w:r>
      <w:r w:rsidR="005C431B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 irmão</w:t>
      </w:r>
      <w:ins w:id="2657" w:author="Daniela Mountian" w:date="2017-08-28T22:25:00Z">
        <w:r w:rsidR="00A86F6A">
          <w:rPr>
            <w:rFonts w:ascii="Times New Roman" w:hAnsi="Times New Roman" w:cs="Times New Roman"/>
            <w:sz w:val="24"/>
            <w:szCs w:val="24"/>
          </w:rPr>
          <w:t xml:space="preserve"> de fato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mas um irmão </w:t>
      </w:r>
      <w:r w:rsidR="007A6C8E">
        <w:rPr>
          <w:rFonts w:ascii="Times New Roman" w:hAnsi="Times New Roman" w:cs="Times New Roman"/>
          <w:sz w:val="24"/>
          <w:szCs w:val="24"/>
        </w:rPr>
        <w:t>miserável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fracassado... E era </w:t>
      </w:r>
      <w:r w:rsidR="007A6C8E">
        <w:rPr>
          <w:rFonts w:ascii="Times New Roman" w:hAnsi="Times New Roman" w:cs="Times New Roman"/>
          <w:sz w:val="24"/>
          <w:szCs w:val="24"/>
        </w:rPr>
        <w:t>de fato</w:t>
      </w:r>
      <w:r w:rsidR="005C431B">
        <w:rPr>
          <w:rFonts w:ascii="Times New Roman" w:hAnsi="Times New Roman" w:cs="Times New Roman"/>
          <w:sz w:val="24"/>
          <w:szCs w:val="24"/>
        </w:rPr>
        <w:t xml:space="preserve"> assim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A6C8E">
        <w:rPr>
          <w:rFonts w:ascii="Times New Roman" w:hAnsi="Times New Roman" w:cs="Times New Roman"/>
          <w:sz w:val="24"/>
          <w:szCs w:val="24"/>
        </w:rPr>
        <w:t>como depois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A6C8E">
        <w:rPr>
          <w:rFonts w:ascii="Times New Roman" w:hAnsi="Times New Roman" w:cs="Times New Roman"/>
          <w:sz w:val="24"/>
          <w:szCs w:val="24"/>
        </w:rPr>
        <w:t xml:space="preserve">ele </w:t>
      </w:r>
      <w:r w:rsidR="005C431B">
        <w:rPr>
          <w:rFonts w:ascii="Times New Roman" w:hAnsi="Times New Roman" w:cs="Times New Roman"/>
          <w:sz w:val="24"/>
          <w:szCs w:val="24"/>
        </w:rPr>
        <w:t xml:space="preserve">pôde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3C41C8" w:rsidRPr="00C5704C">
        <w:rPr>
          <w:rFonts w:ascii="Times New Roman" w:hAnsi="Times New Roman" w:cs="Times New Roman"/>
          <w:sz w:val="24"/>
          <w:szCs w:val="24"/>
        </w:rPr>
        <w:t>convencer</w:t>
      </w:r>
      <w:r w:rsidR="00A624B0">
        <w:rPr>
          <w:rFonts w:ascii="Times New Roman" w:hAnsi="Times New Roman" w:cs="Times New Roman"/>
          <w:sz w:val="24"/>
          <w:szCs w:val="24"/>
        </w:rPr>
        <w:t>.</w:t>
      </w:r>
      <w:r w:rsidR="005C431B">
        <w:rPr>
          <w:rFonts w:ascii="Times New Roman" w:hAnsi="Times New Roman" w:cs="Times New Roman"/>
          <w:sz w:val="24"/>
          <w:szCs w:val="24"/>
        </w:rPr>
        <w:t xml:space="preserve"> </w:t>
      </w:r>
      <w:r w:rsidR="007A6C8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de Vássia e </w:t>
      </w:r>
      <w:r w:rsidR="007A6C8E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Andrei, o Anticristo, e sua filha adotiva, a profetisa Pelágia, observa</w:t>
      </w:r>
      <w:r w:rsidR="005C431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o funeral de longe. </w:t>
      </w:r>
    </w:p>
    <w:p w:rsidR="0024094F" w:rsidRPr="00C5704C" w:rsidRDefault="007A6C8E" w:rsidP="00FD53A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Foi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funeral alegre, e</w:t>
      </w:r>
      <w:r>
        <w:rPr>
          <w:rFonts w:ascii="Times New Roman" w:hAnsi="Times New Roman" w:cs="Times New Roman"/>
          <w:sz w:val="24"/>
          <w:szCs w:val="24"/>
        </w:rPr>
        <w:t xml:space="preserve"> essa alegria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</w:t>
      </w:r>
      <w:r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produzida pel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crianças. </w:t>
      </w:r>
      <w:r>
        <w:rPr>
          <w:rFonts w:ascii="Times New Roman" w:hAnsi="Times New Roman" w:cs="Times New Roman"/>
          <w:sz w:val="24"/>
          <w:szCs w:val="24"/>
        </w:rPr>
        <w:t>Na escola em que havia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 frente </w:t>
      </w:r>
      <w:r>
        <w:rPr>
          <w:rFonts w:ascii="Times New Roman" w:hAnsi="Times New Roman" w:cs="Times New Roman"/>
          <w:sz w:val="24"/>
          <w:szCs w:val="24"/>
        </w:rPr>
        <w:t>ao prédio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Vássia, </w:t>
      </w:r>
      <w:r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era conhecido</w:t>
      </w:r>
      <w:r>
        <w:rPr>
          <w:rFonts w:ascii="Times New Roman" w:hAnsi="Times New Roman" w:cs="Times New Roman"/>
          <w:sz w:val="24"/>
          <w:szCs w:val="24"/>
        </w:rPr>
        <w:t>, provavelmente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>
        <w:rPr>
          <w:rFonts w:ascii="Times New Roman" w:hAnsi="Times New Roman" w:cs="Times New Roman"/>
          <w:sz w:val="24"/>
          <w:szCs w:val="24"/>
        </w:rPr>
        <w:t xml:space="preserve">ter </w:t>
      </w:r>
      <w:r w:rsidR="00A624B0">
        <w:rPr>
          <w:rFonts w:ascii="Times New Roman" w:hAnsi="Times New Roman" w:cs="Times New Roman"/>
          <w:sz w:val="24"/>
          <w:szCs w:val="24"/>
        </w:rPr>
        <w:t xml:space="preserve">lá </w:t>
      </w:r>
      <w:r w:rsidR="0024094F" w:rsidRPr="00C5704C">
        <w:rPr>
          <w:rFonts w:ascii="Times New Roman" w:hAnsi="Times New Roman" w:cs="Times New Roman"/>
          <w:sz w:val="24"/>
          <w:szCs w:val="24"/>
        </w:rPr>
        <w:t>aparec</w:t>
      </w:r>
      <w:r>
        <w:rPr>
          <w:rFonts w:ascii="Times New Roman" w:hAnsi="Times New Roman" w:cs="Times New Roman"/>
          <w:sz w:val="24"/>
          <w:szCs w:val="24"/>
        </w:rPr>
        <w:t>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bêbado </w:t>
      </w:r>
      <w:r w:rsidR="0009559C" w:rsidRPr="00C5704C">
        <w:rPr>
          <w:rFonts w:ascii="Times New Roman" w:hAnsi="Times New Roman" w:cs="Times New Roman"/>
          <w:sz w:val="24"/>
          <w:szCs w:val="24"/>
        </w:rPr>
        <w:t>v</w:t>
      </w:r>
      <w:r w:rsidR="0009559C">
        <w:rPr>
          <w:rFonts w:ascii="Times New Roman" w:hAnsi="Times New Roman" w:cs="Times New Roman"/>
          <w:sz w:val="24"/>
          <w:szCs w:val="24"/>
        </w:rPr>
        <w:t>á</w:t>
      </w:r>
      <w:r w:rsidR="0009559C" w:rsidRPr="00C5704C">
        <w:rPr>
          <w:rFonts w:ascii="Times New Roman" w:hAnsi="Times New Roman" w:cs="Times New Roman"/>
          <w:sz w:val="24"/>
          <w:szCs w:val="24"/>
        </w:rPr>
        <w:t xml:space="preserve">rias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vezes </w:t>
      </w:r>
      <w:r>
        <w:rPr>
          <w:rFonts w:ascii="Times New Roman" w:hAnsi="Times New Roman" w:cs="Times New Roman"/>
          <w:sz w:val="24"/>
          <w:szCs w:val="24"/>
        </w:rPr>
        <w:t>à procura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professora de inglês, Ekaterina Anastássievna... </w:t>
      </w:r>
      <w:r>
        <w:rPr>
          <w:rFonts w:ascii="Times New Roman" w:hAnsi="Times New Roman" w:cs="Times New Roman"/>
          <w:sz w:val="24"/>
          <w:szCs w:val="24"/>
        </w:rPr>
        <w:t>A</w:t>
      </w:r>
      <w:r w:rsidR="0009559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professora ou não estava em Moscou n</w:t>
      </w:r>
      <w:r>
        <w:rPr>
          <w:rFonts w:ascii="Times New Roman" w:hAnsi="Times New Roman" w:cs="Times New Roman"/>
          <w:sz w:val="24"/>
          <w:szCs w:val="24"/>
        </w:rPr>
        <w:t>esse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sz w:val="24"/>
          <w:szCs w:val="24"/>
        </w:rPr>
        <w:t>havia</w:t>
      </w:r>
      <w:r w:rsidR="0009559C">
        <w:rPr>
          <w:rFonts w:ascii="Times New Roman" w:hAnsi="Times New Roman" w:cs="Times New Roman"/>
          <w:sz w:val="24"/>
          <w:szCs w:val="24"/>
        </w:rPr>
        <w:t xml:space="preserve"> se desentendido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Vássia </w:t>
      </w:r>
      <w:r>
        <w:rPr>
          <w:rFonts w:ascii="Times New Roman" w:hAnsi="Times New Roman" w:cs="Times New Roman"/>
          <w:sz w:val="24"/>
          <w:szCs w:val="24"/>
        </w:rPr>
        <w:t>em virtude d</w:t>
      </w:r>
      <w:r w:rsidR="00DB2985">
        <w:rPr>
          <w:rFonts w:ascii="Times New Roman" w:hAnsi="Times New Roman" w:cs="Times New Roman"/>
          <w:sz w:val="24"/>
          <w:szCs w:val="24"/>
        </w:rPr>
        <w:t>e alguma atitude violenta, como era do feitio dele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Era evidente que </w:t>
      </w:r>
      <w:r w:rsidR="00DB2985">
        <w:rPr>
          <w:rFonts w:ascii="Times New Roman" w:hAnsi="Times New Roman" w:cs="Times New Roman"/>
          <w:sz w:val="24"/>
          <w:szCs w:val="24"/>
        </w:rPr>
        <w:t xml:space="preserve">toda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rua </w:t>
      </w:r>
      <w:r w:rsidR="00A86F6A">
        <w:rPr>
          <w:rFonts w:ascii="Times New Roman" w:hAnsi="Times New Roman" w:cs="Times New Roman"/>
          <w:sz w:val="24"/>
          <w:szCs w:val="24"/>
        </w:rPr>
        <w:t>conhecia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431B">
        <w:rPr>
          <w:rFonts w:ascii="Times New Roman" w:hAnsi="Times New Roman" w:cs="Times New Roman"/>
          <w:sz w:val="24"/>
          <w:szCs w:val="24"/>
        </w:rPr>
        <w:t>seu comportamento</w:t>
      </w:r>
      <w:r w:rsidR="0024094F" w:rsidRPr="00C5704C">
        <w:rPr>
          <w:rFonts w:ascii="Times New Roman" w:hAnsi="Times New Roman" w:cs="Times New Roman"/>
          <w:sz w:val="24"/>
          <w:szCs w:val="24"/>
        </w:rPr>
        <w:t>, e as crianças</w:t>
      </w:r>
      <w:r w:rsidR="00DB2985">
        <w:rPr>
          <w:rFonts w:ascii="Times New Roman" w:hAnsi="Times New Roman" w:cs="Times New Roman"/>
          <w:sz w:val="24"/>
          <w:szCs w:val="24"/>
        </w:rPr>
        <w:t xml:space="preserve"> se divertiam </w:t>
      </w:r>
      <w:r w:rsidR="005C431B">
        <w:rPr>
          <w:rFonts w:ascii="Times New Roman" w:hAnsi="Times New Roman" w:cs="Times New Roman"/>
          <w:sz w:val="24"/>
          <w:szCs w:val="24"/>
        </w:rPr>
        <w:t>com isso</w:t>
      </w:r>
      <w:r w:rsidR="0024094F" w:rsidRPr="00C5704C">
        <w:rPr>
          <w:rFonts w:ascii="Times New Roman" w:hAnsi="Times New Roman" w:cs="Times New Roman"/>
          <w:sz w:val="24"/>
          <w:szCs w:val="24"/>
        </w:rPr>
        <w:t>. Eis que também agora</w:t>
      </w:r>
      <w:r w:rsidR="005C43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C431B">
        <w:rPr>
          <w:rFonts w:ascii="Times New Roman" w:hAnsi="Times New Roman" w:cs="Times New Roman"/>
          <w:sz w:val="24"/>
          <w:szCs w:val="24"/>
        </w:rPr>
        <w:t>a criançada corria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5C431B">
        <w:rPr>
          <w:rFonts w:ascii="Times New Roman" w:hAnsi="Times New Roman" w:cs="Times New Roman"/>
          <w:sz w:val="24"/>
          <w:szCs w:val="24"/>
        </w:rPr>
        <w:t xml:space="preserve"> alegre e travessa, pelo </w:t>
      </w:r>
      <w:r w:rsidR="00A624B0">
        <w:rPr>
          <w:rFonts w:ascii="Times New Roman" w:hAnsi="Times New Roman" w:cs="Times New Roman"/>
          <w:sz w:val="24"/>
          <w:szCs w:val="24"/>
        </w:rPr>
        <w:t>funeral</w:t>
      </w:r>
      <w:r w:rsidR="005C431B">
        <w:rPr>
          <w:rFonts w:ascii="Times New Roman" w:hAnsi="Times New Roman" w:cs="Times New Roman"/>
          <w:sz w:val="24"/>
          <w:szCs w:val="24"/>
        </w:rPr>
        <w:t xml:space="preserve">. Meninas de mãos dadas </w:t>
      </w:r>
      <w:r w:rsidR="00DB2985">
        <w:rPr>
          <w:rFonts w:ascii="Times New Roman" w:hAnsi="Times New Roman" w:cs="Times New Roman"/>
          <w:sz w:val="24"/>
          <w:szCs w:val="24"/>
        </w:rPr>
        <w:t>davam pulinhos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gritavam:</w:t>
      </w:r>
    </w:p>
    <w:p w:rsidR="0024094F" w:rsidRPr="00C5704C" w:rsidRDefault="006A504F" w:rsidP="002C781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Enterraram o </w:t>
      </w:r>
      <w:r w:rsidR="005C431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lho. Enterraram o </w:t>
      </w:r>
      <w:r w:rsidR="005C431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lho...</w:t>
      </w:r>
    </w:p>
    <w:p w:rsidR="0024094F" w:rsidRPr="00C5704C" w:rsidRDefault="0024094F" w:rsidP="007338C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Acontece que Vássia </w:t>
      </w:r>
      <w:r w:rsidR="003F02D2">
        <w:rPr>
          <w:rFonts w:ascii="Times New Roman" w:hAnsi="Times New Roman" w:cs="Times New Roman"/>
          <w:sz w:val="24"/>
          <w:szCs w:val="24"/>
        </w:rPr>
        <w:t>ganhara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ali o apelido de “Alho”. </w:t>
      </w:r>
      <w:r w:rsidR="005C431B">
        <w:rPr>
          <w:rFonts w:ascii="Times New Roman" w:hAnsi="Times New Roman" w:cs="Times New Roman"/>
          <w:sz w:val="24"/>
          <w:szCs w:val="24"/>
        </w:rPr>
        <w:t>Um dia, u</w:t>
      </w:r>
      <w:r w:rsidRPr="00C5704C">
        <w:rPr>
          <w:rFonts w:ascii="Times New Roman" w:hAnsi="Times New Roman" w:cs="Times New Roman"/>
          <w:sz w:val="24"/>
          <w:szCs w:val="24"/>
        </w:rPr>
        <w:t xml:space="preserve">m garoto travesso, querendo divertir as meninas, </w:t>
      </w:r>
      <w:r w:rsidR="005C431B">
        <w:rPr>
          <w:rFonts w:ascii="Times New Roman" w:hAnsi="Times New Roman" w:cs="Times New Roman"/>
          <w:sz w:val="24"/>
          <w:szCs w:val="24"/>
        </w:rPr>
        <w:t xml:space="preserve">aproximou-se </w:t>
      </w:r>
      <w:r w:rsidRPr="00C5704C">
        <w:rPr>
          <w:rFonts w:ascii="Times New Roman" w:hAnsi="Times New Roman" w:cs="Times New Roman"/>
          <w:sz w:val="24"/>
          <w:szCs w:val="24"/>
        </w:rPr>
        <w:t>corre</w:t>
      </w:r>
      <w:r w:rsidR="005C431B">
        <w:rPr>
          <w:rFonts w:ascii="Times New Roman" w:hAnsi="Times New Roman" w:cs="Times New Roman"/>
          <w:sz w:val="24"/>
          <w:szCs w:val="24"/>
        </w:rPr>
        <w:t>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431B">
        <w:rPr>
          <w:rFonts w:ascii="Times New Roman" w:hAnsi="Times New Roman" w:cs="Times New Roman"/>
          <w:sz w:val="24"/>
          <w:szCs w:val="24"/>
        </w:rPr>
        <w:t>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</w:t>
      </w:r>
      <w:r w:rsidR="005C431B">
        <w:rPr>
          <w:rFonts w:ascii="Times New Roman" w:hAnsi="Times New Roman" w:cs="Times New Roman"/>
          <w:sz w:val="24"/>
          <w:szCs w:val="24"/>
        </w:rPr>
        <w:t>dando um salto para trás,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franzi</w:t>
      </w:r>
      <w:r w:rsidR="005C431B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nariz como se sentisse </w:t>
      </w:r>
      <w:r w:rsidR="005C431B">
        <w:rPr>
          <w:rFonts w:ascii="Times New Roman" w:hAnsi="Times New Roman" w:cs="Times New Roman"/>
          <w:sz w:val="24"/>
          <w:szCs w:val="24"/>
        </w:rPr>
        <w:t>um cheio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ruim</w:t>
      </w:r>
      <w:r w:rsidR="005C431B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disse:</w:t>
      </w:r>
    </w:p>
    <w:p w:rsidR="0024094F" w:rsidRPr="00C5704C" w:rsidRDefault="006A504F" w:rsidP="007338C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431B">
        <w:rPr>
          <w:rFonts w:ascii="Times New Roman" w:hAnsi="Times New Roman" w:cs="Times New Roman"/>
          <w:sz w:val="24"/>
          <w:szCs w:val="24"/>
        </w:rPr>
        <w:t>Credo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C431B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fed</w:t>
      </w:r>
      <w:r w:rsidR="005C431B">
        <w:rPr>
          <w:rFonts w:ascii="Times New Roman" w:hAnsi="Times New Roman" w:cs="Times New Roman"/>
          <w:sz w:val="24"/>
          <w:szCs w:val="24"/>
        </w:rPr>
        <w:t>or!</w:t>
      </w:r>
    </w:p>
    <w:p w:rsidR="0024094F" w:rsidRPr="00C5704C" w:rsidRDefault="0024094F" w:rsidP="0021291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 crianças corriam</w:t>
      </w:r>
      <w:r w:rsidR="003F02D2">
        <w:rPr>
          <w:rFonts w:ascii="Times New Roman" w:hAnsi="Times New Roman" w:cs="Times New Roman"/>
          <w:sz w:val="24"/>
          <w:szCs w:val="24"/>
        </w:rPr>
        <w:t xml:space="preserve"> </w:t>
      </w:r>
      <w:r w:rsidR="005C431B">
        <w:rPr>
          <w:rFonts w:ascii="Times New Roman" w:hAnsi="Times New Roman" w:cs="Times New Roman"/>
          <w:sz w:val="24"/>
          <w:szCs w:val="24"/>
        </w:rPr>
        <w:t>por todo lado ao longo d</w:t>
      </w:r>
      <w:r w:rsidRPr="00C5704C">
        <w:rPr>
          <w:rFonts w:ascii="Times New Roman" w:hAnsi="Times New Roman" w:cs="Times New Roman"/>
          <w:sz w:val="24"/>
          <w:szCs w:val="24"/>
        </w:rPr>
        <w:t>a rua.</w:t>
      </w:r>
    </w:p>
    <w:p w:rsidR="0024094F" w:rsidRPr="00C5704C" w:rsidRDefault="006A504F" w:rsidP="00434F7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Lá está o caixão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58" w:author="Daniela Mountian" w:date="2017-08-07T16:22:00Z">
        <w:r w:rsidR="005C431B">
          <w:rPr>
            <w:rFonts w:ascii="Times New Roman" w:hAnsi="Times New Roman" w:cs="Times New Roman"/>
            <w:sz w:val="24"/>
            <w:szCs w:val="24"/>
          </w:rPr>
          <w:t xml:space="preserve">elas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gritavam, </w:t>
      </w:r>
      <w:del w:id="2659" w:author="Daniela Mountian" w:date="2017-08-07T16:22:00Z">
        <w:r w:rsidR="0024094F" w:rsidRPr="00C5704C" w:rsidDel="005C431B">
          <w:rPr>
            <w:rFonts w:ascii="Times New Roman" w:hAnsi="Times New Roman" w:cs="Times New Roman"/>
            <w:sz w:val="24"/>
            <w:szCs w:val="24"/>
          </w:rPr>
          <w:delText>felizes</w:delText>
        </w:r>
      </w:del>
      <w:ins w:id="2660" w:author="Daniela Mountian" w:date="2017-08-07T16:22:00Z">
        <w:r w:rsidR="005C431B">
          <w:rPr>
            <w:rFonts w:ascii="Times New Roman" w:hAnsi="Times New Roman" w:cs="Times New Roman"/>
            <w:sz w:val="24"/>
            <w:szCs w:val="24"/>
          </w:rPr>
          <w:t>animadas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4326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Afinal, crianças são </w:t>
      </w:r>
      <w:r w:rsidR="002A486A">
        <w:rPr>
          <w:rFonts w:ascii="Times New Roman" w:hAnsi="Times New Roman" w:cs="Times New Roman"/>
          <w:sz w:val="24"/>
          <w:szCs w:val="24"/>
        </w:rPr>
        <w:t>in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sensíveis, pois </w:t>
      </w:r>
      <w:r w:rsidR="00907422">
        <w:rPr>
          <w:rFonts w:ascii="Times New Roman" w:hAnsi="Times New Roman" w:cs="Times New Roman"/>
          <w:sz w:val="24"/>
          <w:szCs w:val="24"/>
        </w:rPr>
        <w:t xml:space="preserve">ainda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foram </w:t>
      </w:r>
      <w:r w:rsidR="00907422">
        <w:rPr>
          <w:rFonts w:ascii="Times New Roman" w:hAnsi="Times New Roman" w:cs="Times New Roman"/>
          <w:sz w:val="24"/>
          <w:szCs w:val="24"/>
        </w:rPr>
        <w:t>atormentadas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sua consciência, ainda </w:t>
      </w:r>
      <w:r w:rsidR="00907422">
        <w:rPr>
          <w:rFonts w:ascii="Times New Roman" w:hAnsi="Times New Roman" w:cs="Times New Roman"/>
          <w:sz w:val="24"/>
          <w:szCs w:val="24"/>
        </w:rPr>
        <w:t>precisam amadurecer</w:t>
      </w:r>
      <w:r w:rsidR="00EB60A5">
        <w:rPr>
          <w:rFonts w:ascii="Times New Roman" w:hAnsi="Times New Roman" w:cs="Times New Roman"/>
          <w:sz w:val="24"/>
          <w:szCs w:val="24"/>
        </w:rPr>
        <w:t>;</w:t>
      </w:r>
      <w:r w:rsidR="00EB60A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seus corações são duros e rudes como raízes d</w:t>
      </w:r>
      <w:r w:rsidR="0090742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plantas jovens</w:t>
      </w:r>
      <w:r w:rsidR="002A486A">
        <w:rPr>
          <w:rFonts w:ascii="Times New Roman" w:hAnsi="Times New Roman" w:cs="Times New Roman"/>
          <w:sz w:val="24"/>
          <w:szCs w:val="24"/>
        </w:rPr>
        <w:t xml:space="preserve"> </w:t>
      </w:r>
      <w:r w:rsidR="00907422">
        <w:rPr>
          <w:rFonts w:ascii="Times New Roman" w:hAnsi="Times New Roman" w:cs="Times New Roman"/>
          <w:sz w:val="24"/>
          <w:szCs w:val="24"/>
        </w:rPr>
        <w:t>cravadas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terra. </w:t>
      </w:r>
      <w:r w:rsidR="00EB60A5">
        <w:rPr>
          <w:rFonts w:ascii="Times New Roman" w:hAnsi="Times New Roman" w:cs="Times New Roman"/>
          <w:sz w:val="24"/>
          <w:szCs w:val="24"/>
        </w:rPr>
        <w:t xml:space="preserve">No entanto, </w:t>
      </w:r>
      <w:r w:rsidRPr="00C5704C">
        <w:rPr>
          <w:rFonts w:ascii="Times New Roman" w:hAnsi="Times New Roman" w:cs="Times New Roman"/>
          <w:sz w:val="24"/>
          <w:szCs w:val="24"/>
        </w:rPr>
        <w:t>de uma lavanderia</w:t>
      </w:r>
      <w:r w:rsidR="00907422" w:rsidRPr="00907422">
        <w:rPr>
          <w:rFonts w:ascii="Times New Roman" w:hAnsi="Times New Roman" w:cs="Times New Roman"/>
          <w:sz w:val="24"/>
          <w:szCs w:val="24"/>
        </w:rPr>
        <w:t xml:space="preserve"> </w:t>
      </w:r>
      <w:r w:rsidR="00907422" w:rsidRPr="00C5704C">
        <w:rPr>
          <w:rFonts w:ascii="Times New Roman" w:hAnsi="Times New Roman" w:cs="Times New Roman"/>
          <w:sz w:val="24"/>
          <w:szCs w:val="24"/>
        </w:rPr>
        <w:t>ao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saíram duas </w:t>
      </w:r>
      <w:r w:rsidR="00907422">
        <w:rPr>
          <w:rFonts w:ascii="Times New Roman" w:hAnsi="Times New Roman" w:cs="Times New Roman"/>
          <w:sz w:val="24"/>
          <w:szCs w:val="24"/>
        </w:rPr>
        <w:t>funcionárias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jalecos brancos</w:t>
      </w:r>
      <w:r w:rsidR="00EB60A5">
        <w:rPr>
          <w:rFonts w:ascii="Times New Roman" w:hAnsi="Times New Roman" w:cs="Times New Roman"/>
          <w:sz w:val="24"/>
          <w:szCs w:val="24"/>
        </w:rPr>
        <w:t xml:space="preserve"> </w:t>
      </w:r>
      <w:r w:rsidR="00EB60A5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60A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uviram os sons da marcha fúnebre, viram o caixão de </w:t>
      </w:r>
      <w:r w:rsidR="00907422">
        <w:rPr>
          <w:rFonts w:ascii="Times New Roman" w:hAnsi="Times New Roman" w:cs="Times New Roman"/>
          <w:sz w:val="24"/>
          <w:szCs w:val="24"/>
        </w:rPr>
        <w:t>um estranho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enxugaram </w:t>
      </w:r>
      <w:r w:rsidR="00EB60A5">
        <w:rPr>
          <w:rFonts w:ascii="Times New Roman" w:hAnsi="Times New Roman" w:cs="Times New Roman"/>
          <w:sz w:val="24"/>
          <w:szCs w:val="24"/>
        </w:rPr>
        <w:t>algum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lágrimas. A vida não lhes parecia ser tão infinita </w:t>
      </w:r>
      <w:r w:rsidR="00EB60A5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3F02D2">
        <w:rPr>
          <w:rFonts w:ascii="Times New Roman" w:hAnsi="Times New Roman" w:cs="Times New Roman"/>
          <w:sz w:val="24"/>
          <w:szCs w:val="24"/>
        </w:rPr>
        <w:t>a criançada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qualquer morte era para elas uma ameaça. </w:t>
      </w:r>
      <w:r w:rsidR="00EB60A5">
        <w:rPr>
          <w:rFonts w:ascii="Times New Roman" w:hAnsi="Times New Roman" w:cs="Times New Roman"/>
          <w:sz w:val="24"/>
          <w:szCs w:val="24"/>
        </w:rPr>
        <w:t>Elas sofriam por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mesmas</w:t>
      </w:r>
      <w:r w:rsidR="00EB60A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60A5">
        <w:rPr>
          <w:rFonts w:ascii="Times New Roman" w:hAnsi="Times New Roman" w:cs="Times New Roman"/>
          <w:sz w:val="24"/>
          <w:szCs w:val="24"/>
        </w:rPr>
        <w:t>lamentavam a</w:t>
      </w:r>
      <w:ins w:id="2661" w:author="Leila" w:date="2016-07-24T23:06:00Z">
        <w:r w:rsidR="00890CAC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si mesmas.</w:t>
      </w:r>
    </w:p>
    <w:p w:rsidR="0024094F" w:rsidRPr="00C5704C" w:rsidRDefault="0024094F" w:rsidP="00FA718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Então o Anticristo, pai do primogênito rejeitado pelo Senhor, disse </w:t>
      </w:r>
      <w:r w:rsidR="002B045B">
        <w:rPr>
          <w:rFonts w:ascii="Times New Roman" w:hAnsi="Times New Roman" w:cs="Times New Roman"/>
          <w:sz w:val="24"/>
          <w:szCs w:val="24"/>
        </w:rPr>
        <w:t xml:space="preserve">uma passagem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sexto salmo de Davi: </w:t>
      </w:r>
    </w:p>
    <w:p w:rsidR="0024094F" w:rsidRPr="00C5704C" w:rsidRDefault="00890CAC" w:rsidP="0081497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Volta-te, Senhor, </w:t>
      </w:r>
      <w:del w:id="2662" w:author="Daniela Mountian" w:date="2017-09-04T02:08:00Z">
        <w:r w:rsidR="0024094F" w:rsidRPr="00C5704C" w:rsidDel="00C1232F">
          <w:rPr>
            <w:rFonts w:ascii="Times New Roman" w:hAnsi="Times New Roman" w:cs="Times New Roman"/>
            <w:sz w:val="24"/>
            <w:szCs w:val="24"/>
          </w:rPr>
          <w:delText>livra</w:delText>
        </w:r>
      </w:del>
      <w:ins w:id="2663" w:author="Daniela Mountian" w:date="2017-09-04T02:08:00Z">
        <w:r w:rsidR="00C1232F">
          <w:rPr>
            <w:rFonts w:ascii="Times New Roman" w:hAnsi="Times New Roman" w:cs="Times New Roman"/>
            <w:sz w:val="24"/>
            <w:szCs w:val="24"/>
          </w:rPr>
          <w:t>liberta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minha alma; </w:t>
      </w:r>
      <w:proofErr w:type="gramStart"/>
      <w:r w:rsidR="0024094F" w:rsidRPr="00C5704C">
        <w:rPr>
          <w:rFonts w:ascii="Times New Roman" w:hAnsi="Times New Roman" w:cs="Times New Roman"/>
          <w:sz w:val="24"/>
          <w:szCs w:val="24"/>
        </w:rPr>
        <w:t>salva-me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664" w:author="Daniela Mountian" w:date="2017-09-04T02:08:00Z">
        <w:r w:rsidR="0024094F" w:rsidRPr="00C5704C" w:rsidDel="00C1232F">
          <w:rPr>
            <w:rFonts w:ascii="Times New Roman" w:hAnsi="Times New Roman" w:cs="Times New Roman"/>
            <w:sz w:val="24"/>
            <w:szCs w:val="24"/>
          </w:rPr>
          <w:delText>por</w:delText>
        </w:r>
      </w:del>
      <w:ins w:id="2665" w:author="Daniela Mountian" w:date="2017-09-04T02:08:00Z">
        <w:r w:rsidR="00C1232F">
          <w:rPr>
            <w:rFonts w:ascii="Times New Roman" w:hAnsi="Times New Roman" w:cs="Times New Roman"/>
            <w:sz w:val="24"/>
            <w:szCs w:val="24"/>
          </w:rPr>
          <w:t>com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66" w:author="Daniela Mountian" w:date="2017-09-04T02:09:00Z">
        <w:r w:rsidR="00C1232F">
          <w:rPr>
            <w:rFonts w:ascii="Times New Roman" w:hAnsi="Times New Roman" w:cs="Times New Roman"/>
            <w:sz w:val="24"/>
            <w:szCs w:val="24"/>
          </w:rPr>
          <w:t>T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 </w:t>
      </w:r>
      <w:del w:id="2667" w:author="Daniela Mountian" w:date="2017-09-04T02:08:00Z">
        <w:r w:rsidR="0024094F" w:rsidRPr="00C5704C" w:rsidDel="00C1232F">
          <w:rPr>
            <w:rFonts w:ascii="Times New Roman" w:hAnsi="Times New Roman" w:cs="Times New Roman"/>
            <w:sz w:val="24"/>
            <w:szCs w:val="24"/>
          </w:rPr>
          <w:delText>misericórdia</w:delText>
        </w:r>
      </w:del>
      <w:ins w:id="2668" w:author="Daniela Mountian" w:date="2017-09-04T02:09:00Z">
        <w:r w:rsidR="00C1232F">
          <w:rPr>
            <w:rFonts w:ascii="Times New Roman" w:hAnsi="Times New Roman" w:cs="Times New Roman"/>
            <w:sz w:val="24"/>
            <w:szCs w:val="24"/>
          </w:rPr>
          <w:t>graça</w:t>
        </w:r>
      </w:ins>
      <w:ins w:id="2669" w:author="Daniela Mountian" w:date="2017-08-07T18:43:00Z">
        <w:r w:rsidR="002A486A">
          <w:rPr>
            <w:rFonts w:ascii="Times New Roman" w:hAnsi="Times New Roman" w:cs="Times New Roman"/>
            <w:sz w:val="24"/>
            <w:szCs w:val="24"/>
          </w:rPr>
          <w:t>.</w:t>
        </w:r>
      </w:ins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0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81497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 a profetisa Pelágia, a filha adotiva do Anticristo, continuou:</w:t>
      </w:r>
    </w:p>
    <w:p w:rsidR="0024094F" w:rsidRPr="00C5704C" w:rsidRDefault="00890CAC" w:rsidP="00CB672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Pois na morte não há lembrança de </w:t>
      </w:r>
      <w:r w:rsidR="002A486A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i; e </w:t>
      </w:r>
      <w:r w:rsidR="003F02D2">
        <w:rPr>
          <w:rFonts w:ascii="Times New Roman" w:hAnsi="Times New Roman" w:cs="Times New Roman"/>
          <w:sz w:val="24"/>
          <w:szCs w:val="24"/>
        </w:rPr>
        <w:t xml:space="preserve">no </w:t>
      </w:r>
      <w:r w:rsidR="0099508D">
        <w:rPr>
          <w:rFonts w:ascii="Times New Roman" w:hAnsi="Times New Roman" w:cs="Times New Roman"/>
          <w:sz w:val="24"/>
          <w:szCs w:val="24"/>
        </w:rPr>
        <w:t>túmulo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Te louvará?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0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890CAC" w:rsidP="009102C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entanto</w:t>
      </w:r>
      <w:r w:rsidR="009F561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Anticristo ainda não sabia que sua filha era uma profetisa, </w:t>
      </w:r>
      <w:r>
        <w:rPr>
          <w:rFonts w:ascii="Times New Roman" w:hAnsi="Times New Roman" w:cs="Times New Roman"/>
          <w:sz w:val="24"/>
          <w:szCs w:val="24"/>
        </w:rPr>
        <w:t>pensava apenas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99508D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9508D">
        <w:rPr>
          <w:rFonts w:ascii="Times New Roman" w:hAnsi="Times New Roman" w:cs="Times New Roman"/>
          <w:sz w:val="24"/>
          <w:szCs w:val="24"/>
        </w:rPr>
        <w:t>havia estudado</w:t>
      </w:r>
      <w:r w:rsidR="00A624B0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livro dos </w:t>
      </w:r>
      <w:r w:rsidR="00A86F6A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almos e a elogiou.</w:t>
      </w:r>
    </w:p>
    <w:p w:rsidR="0024094F" w:rsidRPr="00C5704C" w:rsidRDefault="006947F5" w:rsidP="000D2D9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momento</w:t>
      </w:r>
      <w:r w:rsidR="0099508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99508D">
        <w:rPr>
          <w:rFonts w:ascii="Times New Roman" w:hAnsi="Times New Roman" w:cs="Times New Roman"/>
          <w:sz w:val="24"/>
          <w:szCs w:val="24"/>
        </w:rPr>
        <w:t>defunto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foi colocado num caminhão e levado para o enterro. </w:t>
      </w:r>
      <w:r w:rsidR="0099508D">
        <w:rPr>
          <w:rFonts w:ascii="Times New Roman" w:hAnsi="Times New Roman" w:cs="Times New Roman"/>
          <w:sz w:val="24"/>
          <w:szCs w:val="24"/>
        </w:rPr>
        <w:t>Poucos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acompanharam a</w:t>
      </w:r>
      <w:r w:rsidR="0099508D">
        <w:rPr>
          <w:rFonts w:ascii="Times New Roman" w:hAnsi="Times New Roman" w:cs="Times New Roman"/>
          <w:sz w:val="24"/>
          <w:szCs w:val="24"/>
        </w:rPr>
        <w:t xml:space="preserve">té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cemitério. </w:t>
      </w:r>
      <w:r w:rsidR="00C07512">
        <w:rPr>
          <w:rFonts w:ascii="Times New Roman" w:hAnsi="Times New Roman" w:cs="Times New Roman"/>
          <w:sz w:val="24"/>
          <w:szCs w:val="24"/>
        </w:rPr>
        <w:t xml:space="preserve">Basicamente, </w:t>
      </w:r>
      <w:r w:rsidR="0024094F" w:rsidRPr="00C5704C">
        <w:rPr>
          <w:rFonts w:ascii="Times New Roman" w:hAnsi="Times New Roman" w:cs="Times New Roman"/>
          <w:sz w:val="24"/>
          <w:szCs w:val="24"/>
        </w:rPr>
        <w:t>Chura</w:t>
      </w:r>
      <w:r w:rsidR="003F02D2">
        <w:rPr>
          <w:rFonts w:ascii="Times New Roman" w:hAnsi="Times New Roman" w:cs="Times New Roman"/>
          <w:sz w:val="24"/>
          <w:szCs w:val="24"/>
        </w:rPr>
        <w:t>, Ksiénia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83749">
        <w:rPr>
          <w:rFonts w:ascii="Times New Roman" w:hAnsi="Times New Roman" w:cs="Times New Roman"/>
          <w:sz w:val="24"/>
          <w:szCs w:val="24"/>
        </w:rPr>
        <w:t>os homens</w:t>
      </w:r>
      <w:r w:rsidR="003F02D2">
        <w:rPr>
          <w:rFonts w:ascii="Times New Roman" w:hAnsi="Times New Roman" w:cs="Times New Roman"/>
          <w:sz w:val="24"/>
          <w:szCs w:val="24"/>
        </w:rPr>
        <w:t xml:space="preserve"> que</w:t>
      </w:r>
      <w:r w:rsidR="00A624B0">
        <w:rPr>
          <w:rFonts w:ascii="Times New Roman" w:hAnsi="Times New Roman" w:cs="Times New Roman"/>
          <w:sz w:val="24"/>
          <w:szCs w:val="24"/>
        </w:rPr>
        <w:t xml:space="preserve"> </w:t>
      </w:r>
      <w:r w:rsidR="00083749">
        <w:rPr>
          <w:rFonts w:ascii="Times New Roman" w:hAnsi="Times New Roman" w:cs="Times New Roman"/>
          <w:sz w:val="24"/>
          <w:szCs w:val="24"/>
        </w:rPr>
        <w:t>el</w:t>
      </w:r>
      <w:r w:rsidR="003F02D2">
        <w:rPr>
          <w:rFonts w:ascii="Times New Roman" w:hAnsi="Times New Roman" w:cs="Times New Roman"/>
          <w:sz w:val="24"/>
          <w:szCs w:val="24"/>
        </w:rPr>
        <w:t xml:space="preserve">a havia pago para segurar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coroas. </w:t>
      </w:r>
      <w:r w:rsidR="003F02D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penas Andrei Kopóssov, filho do Anticristo e de Vera Kopóssova, da cidade de Bor, da região de Khárkov</w:t>
      </w:r>
      <w:r w:rsidR="003F02D2">
        <w:rPr>
          <w:rFonts w:ascii="Times New Roman" w:hAnsi="Times New Roman" w:cs="Times New Roman"/>
          <w:sz w:val="24"/>
          <w:szCs w:val="24"/>
        </w:rPr>
        <w:t xml:space="preserve">, e irmão de Vássia, </w:t>
      </w:r>
      <w:r w:rsidR="000A7670">
        <w:rPr>
          <w:rFonts w:ascii="Times New Roman" w:hAnsi="Times New Roman" w:cs="Times New Roman"/>
          <w:sz w:val="24"/>
          <w:szCs w:val="24"/>
        </w:rPr>
        <w:t>acompanhou o caixão</w:t>
      </w:r>
      <w:r w:rsidR="003F02D2">
        <w:rPr>
          <w:rFonts w:ascii="Times New Roman" w:hAnsi="Times New Roman" w:cs="Times New Roman"/>
          <w:sz w:val="24"/>
          <w:szCs w:val="24"/>
        </w:rPr>
        <w:t xml:space="preserve"> sem receber nada em troca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funeral de Vássia </w:t>
      </w:r>
      <w:r w:rsidR="003F02D2">
        <w:rPr>
          <w:rFonts w:ascii="Times New Roman" w:hAnsi="Times New Roman" w:cs="Times New Roman"/>
          <w:sz w:val="24"/>
          <w:szCs w:val="24"/>
        </w:rPr>
        <w:t>foi acanhado, quase deserto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F02D2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>, alguns dias depois, começaram a falar de</w:t>
      </w:r>
      <w:r w:rsidR="003F02D2">
        <w:rPr>
          <w:rFonts w:ascii="Times New Roman" w:hAnsi="Times New Roman" w:cs="Times New Roman"/>
          <w:sz w:val="24"/>
          <w:szCs w:val="24"/>
        </w:rPr>
        <w:t>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9F5612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talento que desaparecera </w:t>
      </w:r>
      <w:r w:rsidR="003F02D2">
        <w:rPr>
          <w:rFonts w:ascii="Times New Roman" w:hAnsi="Times New Roman" w:cs="Times New Roman"/>
          <w:sz w:val="24"/>
          <w:szCs w:val="24"/>
        </w:rPr>
        <w:t xml:space="preserve">de forma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trágica e prematura. No restaurante </w:t>
      </w:r>
      <w:r w:rsidR="00A86F6A">
        <w:rPr>
          <w:rFonts w:ascii="Times New Roman" w:hAnsi="Times New Roman" w:cs="Times New Roman"/>
          <w:sz w:val="24"/>
          <w:szCs w:val="24"/>
        </w:rPr>
        <w:t xml:space="preserve">dos </w:t>
      </w:r>
      <w:r w:rsidR="0024094F" w:rsidRPr="00C5704C">
        <w:rPr>
          <w:rFonts w:ascii="Times New Roman" w:hAnsi="Times New Roman" w:cs="Times New Roman"/>
          <w:sz w:val="24"/>
          <w:szCs w:val="24"/>
        </w:rPr>
        <w:t>liter</w:t>
      </w:r>
      <w:r w:rsidR="00A86F6A">
        <w:rPr>
          <w:rFonts w:ascii="Times New Roman" w:hAnsi="Times New Roman" w:cs="Times New Roman"/>
          <w:sz w:val="24"/>
          <w:szCs w:val="24"/>
        </w:rPr>
        <w:t>atos</w:t>
      </w:r>
      <w:r w:rsidR="0024094F" w:rsidRPr="00C5704C">
        <w:rPr>
          <w:rFonts w:ascii="Times New Roman" w:hAnsi="Times New Roman" w:cs="Times New Roman"/>
          <w:sz w:val="24"/>
          <w:szCs w:val="24"/>
        </w:rPr>
        <w:t>, almoços e jantares transformaram</w:t>
      </w:r>
      <w:r w:rsidR="003F02D2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3F02D2">
        <w:rPr>
          <w:rFonts w:ascii="Times New Roman" w:hAnsi="Times New Roman" w:cs="Times New Roman"/>
          <w:sz w:val="24"/>
          <w:szCs w:val="24"/>
        </w:rPr>
        <w:t xml:space="preserve">refeições </w:t>
      </w:r>
      <w:r w:rsidR="00AA1866">
        <w:rPr>
          <w:rFonts w:ascii="Times New Roman" w:hAnsi="Times New Roman" w:cs="Times New Roman"/>
          <w:sz w:val="24"/>
          <w:szCs w:val="24"/>
        </w:rPr>
        <w:t>fúnebres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todos </w:t>
      </w:r>
      <w:r w:rsidR="003F02D2">
        <w:rPr>
          <w:rFonts w:ascii="Times New Roman" w:hAnsi="Times New Roman" w:cs="Times New Roman"/>
          <w:sz w:val="24"/>
          <w:szCs w:val="24"/>
        </w:rPr>
        <w:t>estavam enternecidos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e, por alguns dias, trata</w:t>
      </w:r>
      <w:r w:rsidR="003F02D2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am</w:t>
      </w:r>
      <w:r w:rsidR="00B47E58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3F02D2">
        <w:rPr>
          <w:rFonts w:ascii="Times New Roman" w:hAnsi="Times New Roman" w:cs="Times New Roman"/>
          <w:sz w:val="24"/>
          <w:szCs w:val="24"/>
        </w:rPr>
        <w:t>consideração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>. No entanto, havia também outr</w:t>
      </w:r>
      <w:r w:rsidR="003F02D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</w:t>
      </w:r>
      <w:r w:rsidR="003F02D2">
        <w:rPr>
          <w:rFonts w:ascii="Times New Roman" w:hAnsi="Times New Roman" w:cs="Times New Roman"/>
          <w:sz w:val="24"/>
          <w:szCs w:val="24"/>
        </w:rPr>
        <w:t xml:space="preserve"> pessoas </w:t>
      </w:r>
      <w:r w:rsidR="003F02D2" w:rsidRPr="00A86F6A">
        <w:rPr>
          <w:rFonts w:ascii="Times New Roman" w:hAnsi="Times New Roman" w:cs="Times New Roman"/>
          <w:sz w:val="24"/>
          <w:szCs w:val="24"/>
        </w:rPr>
        <w:t>a quem</w:t>
      </w:r>
      <w:r w:rsidR="003F02D2">
        <w:rPr>
          <w:rFonts w:ascii="Times New Roman" w:hAnsi="Times New Roman" w:cs="Times New Roman"/>
          <w:sz w:val="24"/>
          <w:szCs w:val="24"/>
        </w:rPr>
        <w:t xml:space="preserve"> 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morte de Vássia </w:t>
      </w:r>
      <w:r w:rsidR="003F02D2">
        <w:rPr>
          <w:rFonts w:ascii="Times New Roman" w:hAnsi="Times New Roman" w:cs="Times New Roman"/>
          <w:sz w:val="24"/>
          <w:szCs w:val="24"/>
        </w:rPr>
        <w:t>causou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efeito, embora em outro sentido. </w:t>
      </w:r>
      <w:r w:rsidR="00EE7602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 ainda mais força </w:t>
      </w:r>
      <w:r w:rsidR="00EE7602">
        <w:rPr>
          <w:rFonts w:ascii="Times New Roman" w:hAnsi="Times New Roman" w:cs="Times New Roman"/>
          <w:sz w:val="24"/>
          <w:szCs w:val="24"/>
        </w:rPr>
        <w:lastRenderedPageBreak/>
        <w:t>se agarraram à conhecida postura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“Quem está arruinando </w:t>
      </w:r>
      <w:r w:rsidR="003F02D2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Rússia?”</w:t>
      </w:r>
      <w:r w:rsidR="00642305">
        <w:rPr>
          <w:rFonts w:ascii="Times New Roman" w:hAnsi="Times New Roman" w:cs="Times New Roman"/>
          <w:sz w:val="24"/>
          <w:szCs w:val="24"/>
        </w:rPr>
        <w:t xml:space="preserve">, </w:t>
      </w:r>
      <w:del w:id="2674" w:author="Daniela Mountian" w:date="2017-08-28T22:42:00Z">
        <w:r w:rsidR="00EE7602" w:rsidDel="00A86F6A">
          <w:rPr>
            <w:rFonts w:ascii="Times New Roman" w:hAnsi="Times New Roman" w:cs="Times New Roman"/>
            <w:sz w:val="24"/>
            <w:szCs w:val="24"/>
          </w:rPr>
          <w:delText xml:space="preserve">com </w:delText>
        </w:r>
      </w:del>
      <w:r w:rsidR="00EE7602">
        <w:rPr>
          <w:rFonts w:ascii="Times New Roman" w:hAnsi="Times New Roman" w:cs="Times New Roman"/>
          <w:sz w:val="24"/>
          <w:szCs w:val="24"/>
        </w:rPr>
        <w:t>as mãos apoiadas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E7602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a</w:t>
      </w:r>
      <w:r w:rsidR="00B47E58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bochecha</w:t>
      </w:r>
      <w:r w:rsidR="00B47E58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às vezes </w:t>
      </w:r>
      <w:r w:rsidR="00B47E58">
        <w:rPr>
          <w:rFonts w:ascii="Times New Roman" w:hAnsi="Times New Roman" w:cs="Times New Roman"/>
          <w:sz w:val="24"/>
          <w:szCs w:val="24"/>
        </w:rPr>
        <w:t>mexendo o maxilar</w:t>
      </w:r>
      <w:r w:rsidR="00EE760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675" w:author="Daniela Mountian" w:date="2017-08-28T22:42:00Z">
        <w:r w:rsidR="0024094F" w:rsidRPr="00C5704C" w:rsidDel="00A86F6A">
          <w:rPr>
            <w:rFonts w:ascii="Times New Roman" w:hAnsi="Times New Roman" w:cs="Times New Roman"/>
            <w:sz w:val="24"/>
            <w:szCs w:val="24"/>
          </w:rPr>
          <w:delText xml:space="preserve">e </w:delText>
        </w:r>
      </w:del>
      <w:r w:rsidR="00B47E58">
        <w:rPr>
          <w:rFonts w:ascii="Times New Roman" w:hAnsi="Times New Roman" w:cs="Times New Roman"/>
          <w:sz w:val="24"/>
          <w:szCs w:val="24"/>
        </w:rPr>
        <w:t xml:space="preserve">os </w:t>
      </w:r>
      <w:r w:rsidR="00EE7602">
        <w:rPr>
          <w:rFonts w:ascii="Times New Roman" w:hAnsi="Times New Roman" w:cs="Times New Roman"/>
          <w:sz w:val="24"/>
          <w:szCs w:val="24"/>
        </w:rPr>
        <w:t>olhos cravados</w:t>
      </w:r>
      <w:r w:rsidR="00A624B0">
        <w:rPr>
          <w:rFonts w:ascii="Times New Roman" w:hAnsi="Times New Roman" w:cs="Times New Roman"/>
          <w:sz w:val="24"/>
          <w:szCs w:val="24"/>
        </w:rPr>
        <w:t xml:space="preserve"> </w:t>
      </w:r>
      <w:r w:rsidR="00EE7602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toalha de mesa </w:t>
      </w:r>
      <w:r w:rsidR="00EE7602">
        <w:rPr>
          <w:rFonts w:ascii="Times New Roman" w:hAnsi="Times New Roman" w:cs="Times New Roman"/>
          <w:sz w:val="24"/>
          <w:szCs w:val="24"/>
        </w:rPr>
        <w:t>suja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vinho. Andrei Kopóssov olhou à sua volta, observou os rostos </w:t>
      </w:r>
      <w:ins w:id="2676" w:author="Daniela Mountian" w:date="2017-08-07T23:54:00Z">
        <w:r w:rsidR="00A624B0">
          <w:rPr>
            <w:rFonts w:ascii="Times New Roman" w:hAnsi="Times New Roman" w:cs="Times New Roman"/>
            <w:sz w:val="24"/>
            <w:szCs w:val="24"/>
          </w:rPr>
          <w:t>variados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A1866">
        <w:rPr>
          <w:rFonts w:ascii="Times New Roman" w:hAnsi="Times New Roman" w:cs="Times New Roman"/>
          <w:sz w:val="24"/>
          <w:szCs w:val="24"/>
        </w:rPr>
        <w:t xml:space="preserve">rostos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tinham conseguido tudo ou, em todo caso, </w:t>
      </w:r>
      <w:r w:rsidR="00AA1866" w:rsidRPr="00C5704C">
        <w:rPr>
          <w:rFonts w:ascii="Times New Roman" w:hAnsi="Times New Roman" w:cs="Times New Roman"/>
          <w:sz w:val="24"/>
          <w:szCs w:val="24"/>
        </w:rPr>
        <w:t>muit</w:t>
      </w:r>
      <w:r w:rsidR="00AA1866">
        <w:rPr>
          <w:rFonts w:ascii="Times New Roman" w:hAnsi="Times New Roman" w:cs="Times New Roman"/>
          <w:sz w:val="24"/>
          <w:szCs w:val="24"/>
        </w:rPr>
        <w:t>as coisas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compreendeu que, com </w:t>
      </w:r>
      <w:r w:rsidR="00AA1866">
        <w:rPr>
          <w:rFonts w:ascii="Times New Roman" w:hAnsi="Times New Roman" w:cs="Times New Roman"/>
          <w:sz w:val="24"/>
          <w:szCs w:val="24"/>
        </w:rPr>
        <w:t>a evolução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natural</w:t>
      </w:r>
      <w:r w:rsidR="00AA1866">
        <w:rPr>
          <w:rFonts w:ascii="Times New Roman" w:hAnsi="Times New Roman" w:cs="Times New Roman"/>
          <w:sz w:val="24"/>
          <w:szCs w:val="24"/>
        </w:rPr>
        <w:t xml:space="preserve"> da vida</w:t>
      </w:r>
      <w:r w:rsidR="0024094F" w:rsidRPr="00C5704C">
        <w:rPr>
          <w:rFonts w:ascii="Times New Roman" w:hAnsi="Times New Roman" w:cs="Times New Roman"/>
          <w:sz w:val="24"/>
          <w:szCs w:val="24"/>
        </w:rPr>
        <w:t>, cedo ou tarde</w:t>
      </w:r>
      <w:r w:rsidR="00AA186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veria </w:t>
      </w:r>
      <w:r w:rsidR="00A624B0">
        <w:rPr>
          <w:rFonts w:ascii="Times New Roman" w:hAnsi="Times New Roman" w:cs="Times New Roman"/>
          <w:sz w:val="24"/>
          <w:szCs w:val="24"/>
        </w:rPr>
        <w:t>seus</w:t>
      </w:r>
      <w:r w:rsidR="000A7670">
        <w:rPr>
          <w:rFonts w:ascii="Times New Roman" w:hAnsi="Times New Roman" w:cs="Times New Roman"/>
          <w:sz w:val="24"/>
          <w:szCs w:val="24"/>
        </w:rPr>
        <w:t xml:space="preserve"> necrológios</w:t>
      </w:r>
      <w:r w:rsidR="0024094F" w:rsidRPr="00C5704C">
        <w:rPr>
          <w:rFonts w:ascii="Times New Roman" w:hAnsi="Times New Roman" w:cs="Times New Roman"/>
          <w:sz w:val="24"/>
          <w:szCs w:val="24"/>
        </w:rPr>
        <w:t>. “Quem está vivo morrerá</w:t>
      </w:r>
      <w:r w:rsidR="00AA1866">
        <w:rPr>
          <w:rFonts w:ascii="Times New Roman" w:hAnsi="Times New Roman" w:cs="Times New Roman"/>
          <w:sz w:val="24"/>
          <w:szCs w:val="24"/>
        </w:rPr>
        <w:t>,”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pensou</w:t>
      </w:r>
      <w:r w:rsidR="00AA186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866">
        <w:rPr>
          <w:rFonts w:ascii="Times New Roman" w:hAnsi="Times New Roman" w:cs="Times New Roman"/>
          <w:sz w:val="24"/>
          <w:szCs w:val="24"/>
        </w:rPr>
        <w:t xml:space="preserve">“mas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já </w:t>
      </w:r>
      <w:r w:rsidR="00AA1866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eu não estou vivo, não morrerei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” Incutiu </w:t>
      </w:r>
      <w:r w:rsidR="00AA186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</w:t>
      </w:r>
      <w:r w:rsidR="00AA1866">
        <w:rPr>
          <w:rFonts w:ascii="Times New Roman" w:hAnsi="Times New Roman" w:cs="Times New Roman"/>
          <w:sz w:val="24"/>
          <w:szCs w:val="24"/>
        </w:rPr>
        <w:t xml:space="preserve"> essa ideia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2305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866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morrerei</w:t>
      </w:r>
      <w:r w:rsidR="00AA1866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42305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A1866">
        <w:rPr>
          <w:rFonts w:ascii="Times New Roman" w:hAnsi="Times New Roman" w:cs="Times New Roman"/>
          <w:sz w:val="24"/>
          <w:szCs w:val="24"/>
        </w:rPr>
        <w:t>fim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Incutiu </w:t>
      </w:r>
      <w:r w:rsidR="00AA1866">
        <w:rPr>
          <w:rFonts w:ascii="Times New Roman" w:hAnsi="Times New Roman" w:cs="Times New Roman"/>
          <w:sz w:val="24"/>
          <w:szCs w:val="24"/>
        </w:rPr>
        <w:t xml:space="preserve">a si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pensamento pecaminoso. Pois </w:t>
      </w:r>
      <w:r w:rsidR="00AA1866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já sabia muita coisa de si mesmo. </w:t>
      </w:r>
      <w:r w:rsidR="00AA1866">
        <w:rPr>
          <w:rFonts w:ascii="Times New Roman" w:hAnsi="Times New Roman" w:cs="Times New Roman"/>
          <w:sz w:val="24"/>
          <w:szCs w:val="24"/>
        </w:rPr>
        <w:t>Suspeitava vagamente, como num sonho, de que 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 do Anticristo, o enviado do Senhor. Mas </w:t>
      </w:r>
      <w:r w:rsidR="00AA1866">
        <w:rPr>
          <w:rFonts w:ascii="Times New Roman" w:hAnsi="Times New Roman" w:cs="Times New Roman"/>
          <w:sz w:val="24"/>
          <w:szCs w:val="24"/>
        </w:rPr>
        <w:t xml:space="preserve">logo </w:t>
      </w:r>
      <w:r w:rsidR="0024094F" w:rsidRPr="00C5704C">
        <w:rPr>
          <w:rFonts w:ascii="Times New Roman" w:hAnsi="Times New Roman" w:cs="Times New Roman"/>
          <w:sz w:val="24"/>
          <w:szCs w:val="24"/>
        </w:rPr>
        <w:t>sua mãe</w:t>
      </w:r>
      <w:r w:rsidR="00AA186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 Kopóssova, uma velhinha piedosa, o </w:t>
      </w:r>
      <w:r w:rsidR="00AA1866">
        <w:rPr>
          <w:rFonts w:ascii="Times New Roman" w:hAnsi="Times New Roman" w:cs="Times New Roman"/>
          <w:sz w:val="24"/>
          <w:szCs w:val="24"/>
        </w:rPr>
        <w:t>confirmou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96502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Depois </w:t>
      </w:r>
      <w:r w:rsidR="000A7670">
        <w:rPr>
          <w:rFonts w:ascii="Times New Roman" w:hAnsi="Times New Roman" w:cs="Times New Roman"/>
          <w:sz w:val="24"/>
          <w:szCs w:val="24"/>
        </w:rPr>
        <w:t>das paixões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AA1866">
        <w:rPr>
          <w:rFonts w:ascii="Times New Roman" w:hAnsi="Times New Roman" w:cs="Times New Roman"/>
          <w:sz w:val="24"/>
          <w:szCs w:val="24"/>
        </w:rPr>
        <w:t>marcaram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vida, ela envelhece</w:t>
      </w:r>
      <w:r w:rsidR="00AA1866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866">
        <w:rPr>
          <w:rFonts w:ascii="Times New Roman" w:hAnsi="Times New Roman" w:cs="Times New Roman"/>
          <w:sz w:val="24"/>
          <w:szCs w:val="24"/>
        </w:rPr>
        <w:t xml:space="preserve">precocemente e dera de ler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Evangelho, e </w:t>
      </w:r>
      <w:r w:rsidR="00AA1866">
        <w:rPr>
          <w:rFonts w:ascii="Times New Roman" w:hAnsi="Times New Roman" w:cs="Times New Roman"/>
          <w:sz w:val="24"/>
          <w:szCs w:val="24"/>
        </w:rPr>
        <w:t>parecia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866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velha do que seus cinquenta e poucos anos. </w:t>
      </w:r>
      <w:r w:rsidR="00AA1866">
        <w:rPr>
          <w:rFonts w:ascii="Times New Roman" w:hAnsi="Times New Roman" w:cs="Times New Roman"/>
          <w:sz w:val="24"/>
          <w:szCs w:val="24"/>
        </w:rPr>
        <w:t>Pelo menos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dez anos mais. </w:t>
      </w:r>
      <w:r w:rsidR="00AA1866">
        <w:rPr>
          <w:rFonts w:ascii="Times New Roman" w:hAnsi="Times New Roman" w:cs="Times New Roman"/>
          <w:sz w:val="24"/>
          <w:szCs w:val="24"/>
        </w:rPr>
        <w:t>Ela u</w:t>
      </w:r>
      <w:r w:rsidRPr="00C5704C">
        <w:rPr>
          <w:rFonts w:ascii="Times New Roman" w:hAnsi="Times New Roman" w:cs="Times New Roman"/>
          <w:sz w:val="24"/>
          <w:szCs w:val="24"/>
        </w:rPr>
        <w:t xml:space="preserve">sava </w:t>
      </w:r>
      <w:r w:rsidR="00AA1866">
        <w:rPr>
          <w:rFonts w:ascii="Times New Roman" w:hAnsi="Times New Roman" w:cs="Times New Roman"/>
          <w:sz w:val="24"/>
          <w:szCs w:val="24"/>
        </w:rPr>
        <w:t xml:space="preserve">uns </w:t>
      </w:r>
      <w:r w:rsidRPr="00C5704C">
        <w:rPr>
          <w:rFonts w:ascii="Times New Roman" w:hAnsi="Times New Roman" w:cs="Times New Roman"/>
          <w:sz w:val="24"/>
          <w:szCs w:val="24"/>
        </w:rPr>
        <w:t xml:space="preserve">óculos baratos de velha </w:t>
      </w:r>
      <w:r w:rsidR="00AA1866">
        <w:rPr>
          <w:rFonts w:ascii="Times New Roman" w:hAnsi="Times New Roman" w:cs="Times New Roman"/>
          <w:sz w:val="24"/>
          <w:szCs w:val="24"/>
        </w:rPr>
        <w:t>com u</w:t>
      </w:r>
      <w:r w:rsidRPr="00C5704C">
        <w:rPr>
          <w:rFonts w:ascii="Times New Roman" w:hAnsi="Times New Roman" w:cs="Times New Roman"/>
          <w:sz w:val="24"/>
          <w:szCs w:val="24"/>
        </w:rPr>
        <w:t>ma armação de ferro</w:t>
      </w:r>
      <w:r w:rsidR="00AA1866">
        <w:rPr>
          <w:rFonts w:ascii="Times New Roman" w:hAnsi="Times New Roman" w:cs="Times New Roman"/>
          <w:sz w:val="24"/>
          <w:szCs w:val="24"/>
        </w:rPr>
        <w:t>; 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pegava o Evangelho nas mãos</w:t>
      </w:r>
      <w:r w:rsidR="00AA186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rosto </w:t>
      </w:r>
      <w:r w:rsidR="00AA1866">
        <w:rPr>
          <w:rFonts w:ascii="Times New Roman" w:hAnsi="Times New Roman" w:cs="Times New Roman"/>
          <w:sz w:val="24"/>
          <w:szCs w:val="24"/>
        </w:rPr>
        <w:t>adquiria uma expressão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tol</w:t>
      </w:r>
      <w:r w:rsidR="00AA186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solene e sua </w:t>
      </w:r>
      <w:r w:rsidRPr="00A86F6A">
        <w:rPr>
          <w:rFonts w:ascii="Times New Roman" w:hAnsi="Times New Roman" w:cs="Times New Roman"/>
          <w:sz w:val="24"/>
          <w:szCs w:val="24"/>
        </w:rPr>
        <w:t>nuca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parecia </w:t>
      </w:r>
      <w:r w:rsidR="00AA1866">
        <w:rPr>
          <w:rFonts w:ascii="Times New Roman" w:hAnsi="Times New Roman" w:cs="Times New Roman"/>
          <w:sz w:val="24"/>
          <w:szCs w:val="24"/>
        </w:rPr>
        <w:t xml:space="preserve">a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animal doméstico </w:t>
      </w:r>
      <w:r w:rsidR="00AA1866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olha para </w:t>
      </w:r>
      <w:r w:rsidR="00AA1866">
        <w:rPr>
          <w:rFonts w:ascii="Times New Roman" w:hAnsi="Times New Roman" w:cs="Times New Roman"/>
          <w:sz w:val="24"/>
          <w:szCs w:val="24"/>
        </w:rPr>
        <w:t>qualquer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objeto humano com </w:t>
      </w:r>
      <w:r w:rsidR="000A7670">
        <w:rPr>
          <w:rFonts w:ascii="Times New Roman" w:hAnsi="Times New Roman" w:cs="Times New Roman"/>
          <w:sz w:val="24"/>
          <w:szCs w:val="24"/>
        </w:rPr>
        <w:t>curiosidade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96502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É surpreendentemente b</w:t>
      </w:r>
      <w:r w:rsidR="00AA1866">
        <w:rPr>
          <w:rFonts w:ascii="Times New Roman" w:hAnsi="Times New Roman" w:cs="Times New Roman"/>
          <w:sz w:val="24"/>
          <w:szCs w:val="24"/>
        </w:rPr>
        <w:t>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rosto de uma pessoa que pensa</w:t>
      </w:r>
      <w:r w:rsidR="00AA186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A1866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AA1866">
        <w:rPr>
          <w:rFonts w:ascii="Times New Roman" w:hAnsi="Times New Roman" w:cs="Times New Roman"/>
          <w:sz w:val="24"/>
          <w:szCs w:val="24"/>
        </w:rPr>
        <w:t>ê sinceramente</w:t>
      </w:r>
      <w:r w:rsidR="000A7670">
        <w:rPr>
          <w:rFonts w:ascii="Times New Roman" w:hAnsi="Times New Roman" w:cs="Times New Roman"/>
          <w:sz w:val="24"/>
          <w:szCs w:val="24"/>
        </w:rPr>
        <w:t>,</w:t>
      </w:r>
      <w:r w:rsidR="00AA1866">
        <w:rPr>
          <w:rFonts w:ascii="Times New Roman" w:hAnsi="Times New Roman" w:cs="Times New Roman"/>
          <w:sz w:val="24"/>
          <w:szCs w:val="24"/>
        </w:rPr>
        <w:t xml:space="preserve"> por si mesma, </w:t>
      </w:r>
      <w:r w:rsidRPr="00C5704C">
        <w:rPr>
          <w:rFonts w:ascii="Times New Roman" w:hAnsi="Times New Roman" w:cs="Times New Roman"/>
          <w:sz w:val="24"/>
          <w:szCs w:val="24"/>
        </w:rPr>
        <w:t>um livro profundo. Já o rosto de uma pessoa que não</w:t>
      </w:r>
      <w:r w:rsidR="00AA1866">
        <w:rPr>
          <w:rFonts w:ascii="Times New Roman" w:hAnsi="Times New Roman" w:cs="Times New Roman"/>
          <w:sz w:val="24"/>
          <w:szCs w:val="24"/>
        </w:rPr>
        <w:t xml:space="preserve"> pensa e que </w:t>
      </w:r>
      <w:r w:rsidR="00C07512">
        <w:rPr>
          <w:rFonts w:ascii="Times New Roman" w:hAnsi="Times New Roman" w:cs="Times New Roman"/>
          <w:sz w:val="24"/>
          <w:szCs w:val="24"/>
        </w:rPr>
        <w:t>lê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livro que </w:t>
      </w:r>
      <w:r w:rsidR="000A7670">
        <w:rPr>
          <w:rFonts w:ascii="Times New Roman" w:hAnsi="Times New Roman" w:cs="Times New Roman"/>
          <w:sz w:val="24"/>
          <w:szCs w:val="24"/>
        </w:rPr>
        <w:t xml:space="preserve">lhe inquieta de forma insensata, conforme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que </w:t>
      </w:r>
      <w:r w:rsidR="002C4574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fo</w:t>
      </w:r>
      <w:r w:rsidR="00AA1866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incutido de fora, perde </w:t>
      </w:r>
      <w:r w:rsidR="000A7670">
        <w:rPr>
          <w:rFonts w:ascii="Times New Roman" w:hAnsi="Times New Roman" w:cs="Times New Roman"/>
          <w:sz w:val="24"/>
          <w:szCs w:val="24"/>
        </w:rPr>
        <w:t>com frequência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7670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traços humanos, </w:t>
      </w:r>
      <w:r w:rsidR="000A7670">
        <w:rPr>
          <w:rFonts w:ascii="Times New Roman" w:hAnsi="Times New Roman" w:cs="Times New Roman"/>
          <w:sz w:val="24"/>
          <w:szCs w:val="24"/>
        </w:rPr>
        <w:t>que são substituídos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7670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traços animais, sempre desagradáveis </w:t>
      </w:r>
      <w:r w:rsidR="000A7670">
        <w:rPr>
          <w:rFonts w:ascii="Times New Roman" w:hAnsi="Times New Roman" w:cs="Times New Roman"/>
          <w:sz w:val="24"/>
          <w:szCs w:val="24"/>
        </w:rPr>
        <w:t>n</w:t>
      </w:r>
      <w:r w:rsidR="009F5612">
        <w:rPr>
          <w:rFonts w:ascii="Times New Roman" w:hAnsi="Times New Roman" w:cs="Times New Roman"/>
          <w:sz w:val="24"/>
          <w:szCs w:val="24"/>
        </w:rPr>
        <w:t>o</w:t>
      </w:r>
      <w:r w:rsidR="000A7670">
        <w:rPr>
          <w:rFonts w:ascii="Times New Roman" w:hAnsi="Times New Roman" w:cs="Times New Roman"/>
          <w:sz w:val="24"/>
          <w:szCs w:val="24"/>
        </w:rPr>
        <w:t xml:space="preserve"> semblante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677" w:author="Daniela Mountian" w:date="2017-08-09T18:50:00Z">
        <w:r w:rsidR="00083749">
          <w:rPr>
            <w:rFonts w:ascii="Times New Roman" w:hAnsi="Times New Roman" w:cs="Times New Roman"/>
            <w:sz w:val="24"/>
            <w:szCs w:val="24"/>
          </w:rPr>
          <w:t xml:space="preserve">de um </w:t>
        </w:r>
      </w:ins>
      <w:ins w:id="2678" w:author="Daniela Mountian" w:date="2017-08-28T22:49:00Z">
        <w:r w:rsidR="00A86F6A">
          <w:rPr>
            <w:rFonts w:ascii="Times New Roman" w:hAnsi="Times New Roman" w:cs="Times New Roman"/>
            <w:sz w:val="24"/>
            <w:szCs w:val="24"/>
          </w:rPr>
          <w:t>homem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Algo de </w:t>
      </w:r>
      <w:r w:rsidR="000A7670">
        <w:rPr>
          <w:rFonts w:ascii="Times New Roman" w:hAnsi="Times New Roman" w:cs="Times New Roman"/>
          <w:sz w:val="24"/>
          <w:szCs w:val="24"/>
        </w:rPr>
        <w:t>simiesco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transparecia no rosto de Vera </w:t>
      </w:r>
      <w:r w:rsidR="000A7670">
        <w:rPr>
          <w:rFonts w:ascii="Times New Roman" w:hAnsi="Times New Roman" w:cs="Times New Roman"/>
          <w:sz w:val="24"/>
          <w:szCs w:val="24"/>
        </w:rPr>
        <w:t xml:space="preserve">enquanto ela lia </w:t>
      </w:r>
      <w:r w:rsidRPr="00C5704C">
        <w:rPr>
          <w:rFonts w:ascii="Times New Roman" w:hAnsi="Times New Roman" w:cs="Times New Roman"/>
          <w:sz w:val="24"/>
          <w:szCs w:val="24"/>
        </w:rPr>
        <w:t>o Evangelho. Mas</w:t>
      </w:r>
      <w:r w:rsidR="000A767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mesmo tola nos pensamentos, </w:t>
      </w:r>
      <w:r w:rsidR="000A7670">
        <w:rPr>
          <w:rFonts w:ascii="Times New Roman" w:hAnsi="Times New Roman" w:cs="Times New Roman"/>
          <w:sz w:val="24"/>
          <w:szCs w:val="24"/>
        </w:rPr>
        <w:t>ela</w:t>
      </w:r>
      <w:r w:rsidR="000A767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às vezes era inesperadamente </w:t>
      </w:r>
      <w:r w:rsidR="000A7670">
        <w:rPr>
          <w:rFonts w:ascii="Times New Roman" w:hAnsi="Times New Roman" w:cs="Times New Roman"/>
          <w:sz w:val="24"/>
          <w:szCs w:val="24"/>
        </w:rPr>
        <w:t>habilidosa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palavras. Quando </w:t>
      </w:r>
      <w:r w:rsidR="000A7670">
        <w:rPr>
          <w:rFonts w:ascii="Times New Roman" w:hAnsi="Times New Roman" w:cs="Times New Roman"/>
          <w:sz w:val="24"/>
          <w:szCs w:val="24"/>
        </w:rPr>
        <w:t>Vera 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visitar </w:t>
      </w:r>
      <w:r w:rsidR="000A7670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filho, </w:t>
      </w:r>
      <w:r w:rsidR="000A7670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resolveu lev</w:t>
      </w:r>
      <w:r w:rsidR="000A7670">
        <w:rPr>
          <w:rFonts w:ascii="Times New Roman" w:hAnsi="Times New Roman" w:cs="Times New Roman"/>
          <w:sz w:val="24"/>
          <w:szCs w:val="24"/>
        </w:rPr>
        <w:t>á-la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Praça Vermelha, aonde frequentemente os </w:t>
      </w:r>
      <w:r w:rsidR="000A7670">
        <w:rPr>
          <w:rFonts w:ascii="Times New Roman" w:hAnsi="Times New Roman" w:cs="Times New Roman"/>
          <w:sz w:val="24"/>
          <w:szCs w:val="24"/>
        </w:rPr>
        <w:t>ex-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provincianos levam seus parentes, para lhes </w:t>
      </w:r>
      <w:r w:rsidR="000A7670">
        <w:rPr>
          <w:rFonts w:ascii="Times New Roman" w:hAnsi="Times New Roman" w:cs="Times New Roman"/>
          <w:sz w:val="24"/>
          <w:szCs w:val="24"/>
        </w:rPr>
        <w:t>suscitar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respeito </w:t>
      </w:r>
      <w:r w:rsidR="000A7670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posição </w:t>
      </w:r>
      <w:r w:rsidRPr="00A86F6A">
        <w:rPr>
          <w:rFonts w:ascii="Times New Roman" w:hAnsi="Times New Roman" w:cs="Times New Roman"/>
          <w:sz w:val="24"/>
          <w:szCs w:val="24"/>
        </w:rPr>
        <w:t>atual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0A7670" w:rsidP="006951C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dia</w:t>
      </w:r>
      <w:r>
        <w:rPr>
          <w:rFonts w:ascii="Times New Roman" w:hAnsi="Times New Roman" w:cs="Times New Roman"/>
          <w:sz w:val="24"/>
          <w:szCs w:val="24"/>
        </w:rPr>
        <w:t>, Andrei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tinha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4C0F99">
        <w:rPr>
          <w:rFonts w:ascii="Times New Roman" w:hAnsi="Times New Roman" w:cs="Times New Roman"/>
          <w:sz w:val="24"/>
          <w:szCs w:val="24"/>
        </w:rPr>
        <w:t>colóquio</w:t>
      </w:r>
      <w:r w:rsidR="009F5612">
        <w:rPr>
          <w:rFonts w:ascii="Times New Roman" w:hAnsi="Times New Roman" w:cs="Times New Roman"/>
          <w:sz w:val="24"/>
          <w:szCs w:val="24"/>
        </w:rPr>
        <w:t xml:space="preserve"> no instituto</w:t>
      </w:r>
      <w:r w:rsidR="00C07512">
        <w:rPr>
          <w:rFonts w:ascii="Times New Roman" w:hAnsi="Times New Roman" w:cs="Times New Roman"/>
          <w:sz w:val="24"/>
          <w:szCs w:val="24"/>
        </w:rPr>
        <w:t xml:space="preserve"> para o </w:t>
      </w:r>
      <w:r w:rsidR="00185E3B">
        <w:rPr>
          <w:rFonts w:ascii="Times New Roman" w:hAnsi="Times New Roman" w:cs="Times New Roman"/>
          <w:sz w:val="24"/>
          <w:szCs w:val="24"/>
        </w:rPr>
        <w:t>exame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5612">
        <w:rPr>
          <w:rFonts w:ascii="Times New Roman" w:hAnsi="Times New Roman" w:cs="Times New Roman"/>
          <w:sz w:val="24"/>
          <w:szCs w:val="24"/>
        </w:rPr>
        <w:t>do dia seguinte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por isso ele e </w:t>
      </w:r>
      <w:r w:rsidR="00C07512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mãe chegaram cedo</w:t>
      </w:r>
      <w:r w:rsidR="00C07512">
        <w:rPr>
          <w:rFonts w:ascii="Times New Roman" w:hAnsi="Times New Roman" w:cs="Times New Roman"/>
          <w:sz w:val="24"/>
          <w:szCs w:val="24"/>
        </w:rPr>
        <w:t xml:space="preserve"> à praça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sol ainda </w:t>
      </w:r>
      <w:r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levanta</w:t>
      </w:r>
      <w:r>
        <w:rPr>
          <w:rFonts w:ascii="Times New Roman" w:hAnsi="Times New Roman" w:cs="Times New Roman"/>
          <w:sz w:val="24"/>
          <w:szCs w:val="24"/>
        </w:rPr>
        <w:t>va</w:t>
      </w:r>
      <w:r w:rsidR="0024094F" w:rsidRPr="00C5704C">
        <w:rPr>
          <w:rFonts w:ascii="Times New Roman" w:hAnsi="Times New Roman" w:cs="Times New Roman"/>
          <w:sz w:val="24"/>
          <w:szCs w:val="24"/>
        </w:rPr>
        <w:t>. O centro de Moscou</w:t>
      </w:r>
      <w:r w:rsidR="00C0751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dia</w:t>
      </w:r>
      <w:r w:rsidR="00C0751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atormenta com o barulho e </w:t>
      </w:r>
      <w:r w:rsidR="00C07512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tumulto, no entanto </w:t>
      </w:r>
      <w:r w:rsidR="00C07512">
        <w:rPr>
          <w:rFonts w:ascii="Times New Roman" w:hAnsi="Times New Roman" w:cs="Times New Roman"/>
          <w:sz w:val="24"/>
          <w:szCs w:val="24"/>
        </w:rPr>
        <w:t>a aurora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silencios</w:t>
      </w:r>
      <w:r w:rsidR="00C0751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sobre o </w:t>
      </w:r>
      <w:commentRangeStart w:id="2679"/>
      <w:r w:rsidR="0024094F" w:rsidRPr="00C5704C">
        <w:rPr>
          <w:rFonts w:ascii="Times New Roman" w:hAnsi="Times New Roman" w:cs="Times New Roman"/>
          <w:sz w:val="24"/>
          <w:szCs w:val="24"/>
        </w:rPr>
        <w:t>Kr</w:t>
      </w:r>
      <w:r w:rsidR="00C07512">
        <w:rPr>
          <w:rFonts w:ascii="Times New Roman" w:hAnsi="Times New Roman" w:cs="Times New Roman"/>
          <w:sz w:val="24"/>
          <w:szCs w:val="24"/>
        </w:rPr>
        <w:t>ê</w:t>
      </w:r>
      <w:r w:rsidR="0024094F" w:rsidRPr="00C5704C">
        <w:rPr>
          <w:rFonts w:ascii="Times New Roman" w:hAnsi="Times New Roman" w:cs="Times New Roman"/>
          <w:sz w:val="24"/>
          <w:szCs w:val="24"/>
        </w:rPr>
        <w:t>mlin</w:t>
      </w:r>
      <w:commentRangeEnd w:id="2679"/>
      <w:r w:rsidR="00C07512">
        <w:rPr>
          <w:rStyle w:val="Refdecomentrio"/>
          <w:rFonts w:cs="Times New Roman"/>
          <w:lang w:val="x-none"/>
        </w:rPr>
        <w:commentReference w:id="267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mais solene do que qualquer oração. Um </w:t>
      </w:r>
      <w:r w:rsidR="00A624B0">
        <w:rPr>
          <w:rFonts w:ascii="Times New Roman" w:hAnsi="Times New Roman" w:cs="Times New Roman"/>
          <w:sz w:val="24"/>
          <w:szCs w:val="24"/>
        </w:rPr>
        <w:t>brilho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13EB">
        <w:rPr>
          <w:rFonts w:ascii="Times New Roman" w:hAnsi="Times New Roman" w:cs="Times New Roman"/>
          <w:sz w:val="24"/>
          <w:szCs w:val="24"/>
        </w:rPr>
        <w:t>rosado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celestial cobr</w:t>
      </w:r>
      <w:r w:rsidR="00A624B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velhas pedras </w:t>
      </w:r>
      <w:r w:rsidR="00A624B0">
        <w:rPr>
          <w:rFonts w:ascii="Times New Roman" w:hAnsi="Times New Roman" w:cs="Times New Roman"/>
          <w:sz w:val="24"/>
          <w:szCs w:val="24"/>
        </w:rPr>
        <w:t>da fortaleza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624B0">
        <w:rPr>
          <w:rFonts w:ascii="Times New Roman" w:hAnsi="Times New Roman" w:cs="Times New Roman"/>
          <w:sz w:val="24"/>
          <w:szCs w:val="24"/>
        </w:rPr>
        <w:t xml:space="preserve">A </w:t>
      </w:r>
      <w:r w:rsidR="00A624B0">
        <w:rPr>
          <w:rFonts w:ascii="Times New Roman" w:hAnsi="Times New Roman" w:cs="Times New Roman"/>
          <w:i/>
          <w:sz w:val="24"/>
          <w:szCs w:val="24"/>
        </w:rPr>
        <w:t>Rus</w:t>
      </w:r>
      <w:r w:rsidR="00A624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fica meditativa </w:t>
      </w:r>
      <w:r w:rsidR="00A624B0">
        <w:rPr>
          <w:rFonts w:ascii="Times New Roman" w:hAnsi="Times New Roman" w:cs="Times New Roman"/>
          <w:sz w:val="24"/>
          <w:szCs w:val="24"/>
        </w:rPr>
        <w:t>nesses minutos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alma se aconchega,</w:t>
      </w:r>
      <w:r w:rsidR="00A624B0">
        <w:rPr>
          <w:rFonts w:ascii="Times New Roman" w:hAnsi="Times New Roman" w:cs="Times New Roman"/>
          <w:sz w:val="24"/>
          <w:szCs w:val="24"/>
        </w:rPr>
        <w:t xml:space="preserve"> sentindo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tranquilidade d</w:t>
      </w:r>
      <w:r w:rsidR="00A624B0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casa </w:t>
      </w:r>
      <w:r w:rsidR="00A624B0">
        <w:rPr>
          <w:rFonts w:ascii="Times New Roman" w:hAnsi="Times New Roman" w:cs="Times New Roman"/>
          <w:sz w:val="24"/>
          <w:szCs w:val="24"/>
        </w:rPr>
        <w:t>dos pais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qualquer um que </w:t>
      </w:r>
      <w:r w:rsidR="00A624B0">
        <w:rPr>
          <w:rFonts w:ascii="Times New Roman" w:hAnsi="Times New Roman" w:cs="Times New Roman"/>
          <w:sz w:val="24"/>
          <w:szCs w:val="24"/>
        </w:rPr>
        <w:t>apareça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</w:t>
      </w:r>
      <w:r w:rsidR="00A624B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24B0">
        <w:rPr>
          <w:rFonts w:ascii="Times New Roman" w:hAnsi="Times New Roman" w:cs="Times New Roman"/>
          <w:sz w:val="24"/>
          <w:szCs w:val="24"/>
        </w:rPr>
        <w:t xml:space="preserve">ali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mãe </w:t>
      </w:r>
      <w:r w:rsidR="00A624B0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A624B0">
        <w:rPr>
          <w:rFonts w:ascii="Times New Roman" w:hAnsi="Times New Roman" w:cs="Times New Roman"/>
          <w:sz w:val="24"/>
          <w:szCs w:val="24"/>
        </w:rPr>
        <w:t>faz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diferença entre </w:t>
      </w:r>
      <w:r w:rsidR="00A624B0">
        <w:rPr>
          <w:rFonts w:ascii="Times New Roman" w:hAnsi="Times New Roman" w:cs="Times New Roman"/>
          <w:sz w:val="24"/>
          <w:szCs w:val="24"/>
        </w:rPr>
        <w:t>o seu e o outro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645D9">
        <w:rPr>
          <w:rFonts w:ascii="Times New Roman" w:hAnsi="Times New Roman" w:cs="Times New Roman"/>
          <w:sz w:val="24"/>
          <w:szCs w:val="24"/>
        </w:rPr>
        <w:t xml:space="preserve">pois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apieda de todos, como a Mãe de Deus... Eram </w:t>
      </w:r>
      <w:r w:rsidR="00A624B0">
        <w:rPr>
          <w:rFonts w:ascii="Times New Roman" w:hAnsi="Times New Roman" w:cs="Times New Roman"/>
          <w:sz w:val="24"/>
          <w:szCs w:val="24"/>
        </w:rPr>
        <w:t>breves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13EB" w:rsidRPr="00C5704C">
        <w:rPr>
          <w:rFonts w:ascii="Times New Roman" w:hAnsi="Times New Roman" w:cs="Times New Roman"/>
          <w:sz w:val="24"/>
          <w:szCs w:val="24"/>
        </w:rPr>
        <w:t>es</w:t>
      </w:r>
      <w:r w:rsidR="005413EB">
        <w:rPr>
          <w:rFonts w:ascii="Times New Roman" w:hAnsi="Times New Roman" w:cs="Times New Roman"/>
          <w:sz w:val="24"/>
          <w:szCs w:val="24"/>
        </w:rPr>
        <w:t>s</w:t>
      </w:r>
      <w:r w:rsidR="005413EB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A624B0">
        <w:rPr>
          <w:rFonts w:ascii="Times New Roman" w:hAnsi="Times New Roman" w:cs="Times New Roman"/>
          <w:sz w:val="24"/>
          <w:szCs w:val="24"/>
        </w:rPr>
        <w:t>instantes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24B0">
        <w:rPr>
          <w:rFonts w:ascii="Times New Roman" w:hAnsi="Times New Roman" w:cs="Times New Roman"/>
          <w:sz w:val="24"/>
          <w:szCs w:val="24"/>
        </w:rPr>
        <w:t>de comunhão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F5612">
        <w:rPr>
          <w:rFonts w:ascii="Times New Roman" w:hAnsi="Times New Roman" w:cs="Times New Roman"/>
          <w:sz w:val="24"/>
          <w:szCs w:val="24"/>
        </w:rPr>
        <w:t>na alvorada</w:t>
      </w:r>
      <w:r w:rsidR="00D37B4C">
        <w:rPr>
          <w:rFonts w:ascii="Times New Roman" w:hAnsi="Times New Roman" w:cs="Times New Roman"/>
          <w:sz w:val="24"/>
          <w:szCs w:val="24"/>
        </w:rPr>
        <w:t xml:space="preserve"> de verão</w:t>
      </w:r>
      <w:r w:rsidR="00A624B0">
        <w:rPr>
          <w:rFonts w:ascii="Times New Roman" w:hAnsi="Times New Roman" w:cs="Times New Roman"/>
          <w:sz w:val="24"/>
          <w:szCs w:val="24"/>
        </w:rPr>
        <w:t xml:space="preserve"> sobre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Praça Vermelha. No alto do céu azul, cristalino e solene, ressoa o tinido dos relógios da </w:t>
      </w:r>
      <w:r w:rsidR="00A624B0"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>orre d</w:t>
      </w:r>
      <w:r w:rsidR="00A624B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Salvador</w:t>
      </w:r>
      <w:r w:rsidR="00A624B0">
        <w:rPr>
          <w:rStyle w:val="Refdenotaderodap"/>
          <w:rFonts w:ascii="Times New Roman" w:hAnsi="Times New Roman" w:cs="Times New Roman"/>
          <w:sz w:val="24"/>
          <w:szCs w:val="24"/>
        </w:rPr>
        <w:footnoteReference w:id="20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5413EB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24B0">
        <w:rPr>
          <w:rFonts w:ascii="Times New Roman" w:hAnsi="Times New Roman" w:cs="Times New Roman"/>
          <w:sz w:val="24"/>
          <w:szCs w:val="24"/>
        </w:rPr>
        <w:t>marcando</w:t>
      </w:r>
      <w:r w:rsidR="00A624B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passo sobre </w:t>
      </w:r>
      <w:r w:rsidR="00A624B0">
        <w:rPr>
          <w:rFonts w:ascii="Times New Roman" w:hAnsi="Times New Roman" w:cs="Times New Roman"/>
          <w:sz w:val="24"/>
          <w:szCs w:val="24"/>
        </w:rPr>
        <w:t>a calçada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ecoante, como </w:t>
      </w:r>
      <w:r w:rsidR="00A624B0">
        <w:rPr>
          <w:rFonts w:ascii="Times New Roman" w:hAnsi="Times New Roman" w:cs="Times New Roman"/>
          <w:sz w:val="24"/>
          <w:szCs w:val="24"/>
        </w:rPr>
        <w:t xml:space="preserve">sob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arcos de uma catedral, </w:t>
      </w:r>
      <w:r w:rsidR="00F649F6">
        <w:rPr>
          <w:rFonts w:ascii="Times New Roman" w:hAnsi="Times New Roman" w:cs="Times New Roman"/>
          <w:sz w:val="24"/>
          <w:szCs w:val="24"/>
        </w:rPr>
        <w:t xml:space="preserve">surgem </w:t>
      </w:r>
      <w:r w:rsidR="0024094F" w:rsidRPr="00C5704C">
        <w:rPr>
          <w:rFonts w:ascii="Times New Roman" w:hAnsi="Times New Roman" w:cs="Times New Roman"/>
          <w:sz w:val="24"/>
          <w:szCs w:val="24"/>
        </w:rPr>
        <w:t>os rituais d</w:t>
      </w:r>
      <w:r w:rsidR="0037426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troca</w:t>
      </w:r>
      <w:r w:rsidR="00A624B0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da guarda</w:t>
      </w:r>
      <w:r w:rsidR="00A624B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perto do caixão </w:t>
      </w:r>
      <w:r w:rsidR="00A624B0">
        <w:rPr>
          <w:rFonts w:ascii="Times New Roman" w:hAnsi="Times New Roman" w:cs="Times New Roman"/>
          <w:sz w:val="24"/>
          <w:szCs w:val="24"/>
        </w:rPr>
        <w:t>do senhor</w:t>
      </w:r>
      <w:r w:rsidR="00A624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marxista, o Mausoléu de Lênin.</w:t>
      </w:r>
    </w:p>
    <w:p w:rsidR="00D37B4C" w:rsidRPr="00C5704C" w:rsidRDefault="0024094F" w:rsidP="006016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Andrei Kopóssov e sua mãe, Vera Kopóssova, </w:t>
      </w:r>
      <w:r w:rsidR="00D37B4C">
        <w:rPr>
          <w:rFonts w:ascii="Times New Roman" w:hAnsi="Times New Roman" w:cs="Times New Roman"/>
          <w:sz w:val="24"/>
          <w:szCs w:val="24"/>
        </w:rPr>
        <w:t>contemplavam tudo o que acontecia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 repente Andrei olhou para trás e viu </w:t>
      </w:r>
      <w:r w:rsidR="00A96ED8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olhos d</w:t>
      </w:r>
      <w:r w:rsidR="00D37B4C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mãe</w:t>
      </w:r>
      <w:r w:rsidR="00D37B4C">
        <w:rPr>
          <w:rFonts w:ascii="Times New Roman" w:hAnsi="Times New Roman" w:cs="Times New Roman"/>
          <w:sz w:val="24"/>
          <w:szCs w:val="24"/>
        </w:rPr>
        <w:t xml:space="preserve"> </w:t>
      </w:r>
      <w:r w:rsidR="00A96ED8">
        <w:rPr>
          <w:rFonts w:ascii="Times New Roman" w:hAnsi="Times New Roman" w:cs="Times New Roman"/>
          <w:sz w:val="24"/>
          <w:szCs w:val="24"/>
        </w:rPr>
        <w:t>cheios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lágrimas, </w:t>
      </w:r>
      <w:r w:rsidR="00D37B4C">
        <w:rPr>
          <w:rFonts w:ascii="Times New Roman" w:hAnsi="Times New Roman" w:cs="Times New Roman"/>
          <w:sz w:val="24"/>
          <w:szCs w:val="24"/>
        </w:rPr>
        <w:t>das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corre</w:t>
      </w:r>
      <w:r w:rsidR="00D37B4C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</w:t>
      </w:r>
      <w:r w:rsidR="00D37B4C">
        <w:rPr>
          <w:rFonts w:ascii="Times New Roman" w:hAnsi="Times New Roman" w:cs="Times New Roman"/>
          <w:sz w:val="24"/>
          <w:szCs w:val="24"/>
        </w:rPr>
        <w:t xml:space="preserve">face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forma inconsciente e imperceptível. </w:t>
      </w:r>
    </w:p>
    <w:p w:rsidR="0024094F" w:rsidRPr="00A867CB" w:rsidRDefault="00EA0693" w:rsidP="007236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Não é nada, </w:t>
      </w:r>
      <w:r w:rsidR="000645D9">
        <w:rPr>
          <w:rFonts w:ascii="Times New Roman" w:hAnsi="Times New Roman" w:cs="Times New Roman"/>
          <w:sz w:val="24"/>
          <w:szCs w:val="24"/>
        </w:rPr>
        <w:t>ma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disse Andrei Kopóssov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A867CB">
        <w:rPr>
          <w:rFonts w:ascii="Times New Roman" w:hAnsi="Times New Roman" w:cs="Times New Roman"/>
          <w:sz w:val="24"/>
          <w:szCs w:val="24"/>
        </w:rPr>
        <w:t>, é só a troca da guarda em frente ao Mausoléu de Lênin. Ela acontece todos os dias e várias vezes por dia.</w:t>
      </w:r>
    </w:p>
    <w:p w:rsidR="0024094F" w:rsidRPr="00C5704C" w:rsidRDefault="00EA0693" w:rsidP="00593FB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honra para um homem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 Kopossóva, </w:t>
      </w:r>
      <w:r w:rsidR="00D06825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voz </w:t>
      </w:r>
      <w:r w:rsidR="00D06825">
        <w:rPr>
          <w:rFonts w:ascii="Times New Roman" w:hAnsi="Times New Roman" w:cs="Times New Roman"/>
          <w:sz w:val="24"/>
          <w:szCs w:val="24"/>
        </w:rPr>
        <w:t xml:space="preserve">baixa e </w:t>
      </w:r>
      <w:r w:rsidR="00374264">
        <w:rPr>
          <w:rFonts w:ascii="Times New Roman" w:hAnsi="Times New Roman" w:cs="Times New Roman"/>
          <w:sz w:val="24"/>
          <w:szCs w:val="24"/>
        </w:rPr>
        <w:t>tomada por</w:t>
      </w:r>
      <w:r w:rsidR="00D06825">
        <w:rPr>
          <w:rFonts w:ascii="Times New Roman" w:hAnsi="Times New Roman" w:cs="Times New Roman"/>
          <w:sz w:val="24"/>
          <w:szCs w:val="24"/>
        </w:rPr>
        <w:t xml:space="preserve"> lágrimas, </w:t>
      </w:r>
      <w:r w:rsidR="0005737C">
        <w:rPr>
          <w:rFonts w:ascii="Times New Roman" w:hAnsi="Times New Roman" w:cs="Times New Roman"/>
          <w:sz w:val="24"/>
          <w:szCs w:val="24"/>
        </w:rPr>
        <w:t xml:space="preserve">uma mulher </w:t>
      </w:r>
      <w:r w:rsidR="00D06825">
        <w:rPr>
          <w:rFonts w:ascii="Times New Roman" w:hAnsi="Times New Roman" w:cs="Times New Roman"/>
          <w:sz w:val="24"/>
          <w:szCs w:val="24"/>
        </w:rPr>
        <w:t>continuamente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humilhada</w:t>
      </w:r>
      <w:r w:rsidR="00D0682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tanto por seu</w:t>
      </w:r>
      <w:r w:rsidR="00D0682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pecado</w:t>
      </w:r>
      <w:r w:rsidR="00D0682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6825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pelo</w:t>
      </w:r>
      <w:r w:rsidR="00D0682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pecado</w:t>
      </w:r>
      <w:r w:rsidR="00D06825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6825">
        <w:rPr>
          <w:rFonts w:ascii="Times New Roman" w:hAnsi="Times New Roman" w:cs="Times New Roman"/>
          <w:sz w:val="24"/>
          <w:szCs w:val="24"/>
        </w:rPr>
        <w:t>dos outros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que honra para um homem...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6825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isse </w:t>
      </w:r>
      <w:r w:rsidR="00D06825">
        <w:rPr>
          <w:rFonts w:ascii="Times New Roman" w:hAnsi="Times New Roman" w:cs="Times New Roman"/>
          <w:sz w:val="24"/>
          <w:szCs w:val="24"/>
        </w:rPr>
        <w:t>sem pensamentos sensatos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com palavras </w:t>
      </w:r>
      <w:r w:rsidR="002F3D13">
        <w:rPr>
          <w:rFonts w:ascii="Times New Roman" w:hAnsi="Times New Roman" w:cs="Times New Roman"/>
          <w:sz w:val="24"/>
          <w:szCs w:val="24"/>
        </w:rPr>
        <w:t>repletas</w:t>
      </w:r>
      <w:r w:rsidR="009F5612">
        <w:rPr>
          <w:rFonts w:ascii="Times New Roman" w:hAnsi="Times New Roman" w:cs="Times New Roman"/>
          <w:sz w:val="24"/>
          <w:szCs w:val="24"/>
        </w:rPr>
        <w:t xml:space="preserve"> de sabedoria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612B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se </w:t>
      </w:r>
      <w:r w:rsidR="00D06825">
        <w:rPr>
          <w:rFonts w:ascii="Times New Roman" w:hAnsi="Times New Roman" w:cs="Times New Roman"/>
          <w:sz w:val="24"/>
          <w:szCs w:val="24"/>
        </w:rPr>
        <w:t>manifesta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verdadeiro caráter popular. </w:t>
      </w:r>
      <w:r w:rsidR="00D06825">
        <w:rPr>
          <w:rFonts w:ascii="Times New Roman" w:hAnsi="Times New Roman" w:cs="Times New Roman"/>
          <w:sz w:val="24"/>
          <w:szCs w:val="24"/>
        </w:rPr>
        <w:t>Há tempos,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termo “caráter popular” se tornou </w:t>
      </w:r>
      <w:r w:rsidR="00D06825">
        <w:rPr>
          <w:rFonts w:ascii="Times New Roman" w:hAnsi="Times New Roman" w:cs="Times New Roman"/>
          <w:sz w:val="24"/>
          <w:szCs w:val="24"/>
        </w:rPr>
        <w:t>uma expressão idolatrada na Rússia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06825">
        <w:rPr>
          <w:rFonts w:ascii="Times New Roman" w:hAnsi="Times New Roman" w:cs="Times New Roman"/>
          <w:sz w:val="24"/>
          <w:szCs w:val="24"/>
        </w:rPr>
        <w:t>Há tempos, seu sentido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canonizad</w:t>
      </w:r>
      <w:r w:rsidR="00D0682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</w:t>
      </w:r>
      <w:r w:rsidR="00D0682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6825">
        <w:rPr>
          <w:rFonts w:ascii="Times New Roman" w:hAnsi="Times New Roman" w:cs="Times New Roman"/>
          <w:i/>
          <w:sz w:val="24"/>
          <w:szCs w:val="24"/>
        </w:rPr>
        <w:t>intelligentsia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eslavófil</w:t>
      </w:r>
      <w:r w:rsidR="00D0682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  <w:ins w:id="2680" w:author="Daniela Mountian" w:date="2017-08-28T23:05:00Z">
        <w:r w:rsidR="00930FA9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209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caráter popular é o po</w:t>
      </w:r>
      <w:r w:rsidR="00D06825">
        <w:rPr>
          <w:rFonts w:ascii="Times New Roman" w:hAnsi="Times New Roman" w:cs="Times New Roman"/>
          <w:sz w:val="24"/>
          <w:szCs w:val="24"/>
        </w:rPr>
        <w:t>vo simples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Os eslavófilos têm até a sua </w:t>
      </w:r>
      <w:r w:rsidR="00D06825">
        <w:rPr>
          <w:rFonts w:ascii="Times New Roman" w:hAnsi="Times New Roman" w:cs="Times New Roman"/>
          <w:sz w:val="24"/>
          <w:szCs w:val="24"/>
        </w:rPr>
        <w:t xml:space="preserve">própria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Bíblia, que </w:t>
      </w:r>
      <w:r w:rsidR="00EA0693">
        <w:rPr>
          <w:rFonts w:ascii="Times New Roman" w:hAnsi="Times New Roman" w:cs="Times New Roman"/>
          <w:sz w:val="24"/>
          <w:szCs w:val="24"/>
        </w:rPr>
        <w:t>estudam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D06825">
        <w:rPr>
          <w:rFonts w:ascii="Times New Roman" w:hAnsi="Times New Roman" w:cs="Times New Roman"/>
          <w:sz w:val="24"/>
          <w:szCs w:val="24"/>
        </w:rPr>
        <w:t xml:space="preserve">o </w:t>
      </w:r>
      <w:r w:rsidR="000645D9">
        <w:rPr>
          <w:rFonts w:ascii="Times New Roman" w:hAnsi="Times New Roman" w:cs="Times New Roman"/>
          <w:sz w:val="24"/>
          <w:szCs w:val="24"/>
        </w:rPr>
        <w:t>afinco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D0682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monges fanáticos, na qual acreditam incondicionalmente, da qual se vangloriam e </w:t>
      </w:r>
      <w:r w:rsidR="000645D9">
        <w:rPr>
          <w:rFonts w:ascii="Times New Roman" w:hAnsi="Times New Roman" w:cs="Times New Roman"/>
          <w:sz w:val="24"/>
          <w:szCs w:val="24"/>
        </w:rPr>
        <w:t xml:space="preserve">a </w:t>
      </w:r>
      <w:r w:rsidR="00466BF4">
        <w:rPr>
          <w:rFonts w:ascii="Times New Roman" w:hAnsi="Times New Roman" w:cs="Times New Roman"/>
          <w:sz w:val="24"/>
          <w:szCs w:val="24"/>
        </w:rPr>
        <w:t>qu</w:t>
      </w:r>
      <w:r w:rsidR="000645D9">
        <w:rPr>
          <w:rFonts w:ascii="Times New Roman" w:hAnsi="Times New Roman" w:cs="Times New Roman"/>
          <w:sz w:val="24"/>
          <w:szCs w:val="24"/>
        </w:rPr>
        <w:t>al</w:t>
      </w:r>
      <w:r w:rsidR="00466BF4">
        <w:rPr>
          <w:rFonts w:ascii="Times New Roman" w:hAnsi="Times New Roman" w:cs="Times New Roman"/>
          <w:sz w:val="24"/>
          <w:szCs w:val="24"/>
        </w:rPr>
        <w:t xml:space="preserve"> </w:t>
      </w:r>
      <w:r w:rsidR="00EA0693">
        <w:rPr>
          <w:rFonts w:ascii="Times New Roman" w:hAnsi="Times New Roman" w:cs="Times New Roman"/>
          <w:sz w:val="24"/>
          <w:szCs w:val="24"/>
        </w:rPr>
        <w:t>contrapõem</w:t>
      </w:r>
      <w:r w:rsidR="00466BF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2E06">
        <w:rPr>
          <w:rFonts w:ascii="Times New Roman" w:hAnsi="Times New Roman" w:cs="Times New Roman"/>
          <w:sz w:val="24"/>
          <w:szCs w:val="24"/>
        </w:rPr>
        <w:t>em</w:t>
      </w:r>
      <w:r w:rsidR="00466BF4">
        <w:rPr>
          <w:rFonts w:ascii="Times New Roman" w:hAnsi="Times New Roman" w:cs="Times New Roman"/>
          <w:sz w:val="24"/>
          <w:szCs w:val="24"/>
        </w:rPr>
        <w:t xml:space="preserve"> discussões,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6BF4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Bíblia </w:t>
      </w:r>
      <w:r w:rsidR="00466BF4">
        <w:rPr>
          <w:rFonts w:ascii="Times New Roman" w:hAnsi="Times New Roman" w:cs="Times New Roman"/>
          <w:sz w:val="24"/>
          <w:szCs w:val="24"/>
        </w:rPr>
        <w:t>dos hebreus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A0693" w:rsidRPr="00C5704C">
        <w:rPr>
          <w:rFonts w:ascii="Times New Roman" w:hAnsi="Times New Roman" w:cs="Times New Roman"/>
          <w:sz w:val="24"/>
          <w:szCs w:val="24"/>
        </w:rPr>
        <w:t>Es</w:t>
      </w:r>
      <w:r w:rsidR="00EA0693">
        <w:rPr>
          <w:rFonts w:ascii="Times New Roman" w:hAnsi="Times New Roman" w:cs="Times New Roman"/>
          <w:sz w:val="24"/>
          <w:szCs w:val="24"/>
        </w:rPr>
        <w:t>s</w:t>
      </w:r>
      <w:r w:rsidR="00EA0693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Bíblia é a aldeia russa. </w:t>
      </w:r>
    </w:p>
    <w:p w:rsidR="0024094F" w:rsidRPr="00C5704C" w:rsidRDefault="006C726C" w:rsidP="00612B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Vocês têm a Bíblia e nós a aldeia russa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3859">
        <w:rPr>
          <w:rFonts w:ascii="Times New Roman" w:hAnsi="Times New Roman" w:cs="Times New Roman"/>
          <w:sz w:val="24"/>
          <w:szCs w:val="24"/>
        </w:rPr>
        <w:t xml:space="preserve"> </w:t>
      </w:r>
      <w:r w:rsidR="00374264">
        <w:rPr>
          <w:rFonts w:ascii="Times New Roman" w:hAnsi="Times New Roman" w:cs="Times New Roman"/>
          <w:sz w:val="24"/>
          <w:szCs w:val="24"/>
        </w:rPr>
        <w:t>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nossa Bíblia. Vocês não podem </w:t>
      </w:r>
      <w:r w:rsidR="00466BF4">
        <w:rPr>
          <w:rFonts w:ascii="Times New Roman" w:hAnsi="Times New Roman" w:cs="Times New Roman"/>
          <w:sz w:val="24"/>
          <w:szCs w:val="24"/>
        </w:rPr>
        <w:t>compreendê-la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CF22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Aqui </w:t>
      </w:r>
      <w:r w:rsidR="00466BF4">
        <w:rPr>
          <w:rFonts w:ascii="Times New Roman" w:hAnsi="Times New Roman" w:cs="Times New Roman"/>
          <w:sz w:val="24"/>
          <w:szCs w:val="24"/>
        </w:rPr>
        <w:t>se revela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368F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sonho secreto dos eslavos </w:t>
      </w:r>
      <w:r w:rsidR="00466BF4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interr</w:t>
      </w:r>
      <w:r w:rsidR="00466BF4">
        <w:rPr>
          <w:rFonts w:ascii="Times New Roman" w:hAnsi="Times New Roman" w:cs="Times New Roman"/>
          <w:sz w:val="24"/>
          <w:szCs w:val="24"/>
        </w:rPr>
        <w:t>omper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história. </w:t>
      </w:r>
      <w:r w:rsidR="0037426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também o sábio Herzen, com </w:t>
      </w:r>
      <w:r w:rsidR="00466BF4">
        <w:rPr>
          <w:rFonts w:ascii="Times New Roman" w:hAnsi="Times New Roman" w:cs="Times New Roman"/>
          <w:sz w:val="24"/>
          <w:szCs w:val="24"/>
        </w:rPr>
        <w:t>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esperanças </w:t>
      </w:r>
      <w:r w:rsidR="00466BF4">
        <w:rPr>
          <w:rFonts w:ascii="Times New Roman" w:hAnsi="Times New Roman" w:cs="Times New Roman"/>
          <w:sz w:val="24"/>
          <w:szCs w:val="24"/>
        </w:rPr>
        <w:t xml:space="preserve">absurdas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</w:t>
      </w:r>
      <w:r w:rsidR="00466BF4">
        <w:rPr>
          <w:rFonts w:ascii="Times New Roman" w:hAnsi="Times New Roman" w:cs="Times New Roman"/>
          <w:i/>
          <w:sz w:val="24"/>
          <w:szCs w:val="24"/>
        </w:rPr>
        <w:t>obschina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466BF4">
        <w:rPr>
          <w:rStyle w:val="Refdenotaderodap"/>
          <w:rFonts w:ascii="Times New Roman" w:hAnsi="Times New Roman" w:cs="Times New Roman"/>
          <w:sz w:val="24"/>
          <w:szCs w:val="24"/>
        </w:rPr>
        <w:footnoteReference w:id="210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6BF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Dostoiévski, o profeta </w:t>
      </w:r>
      <w:r w:rsidR="00466BF4">
        <w:rPr>
          <w:rFonts w:ascii="Times New Roman" w:hAnsi="Times New Roman" w:cs="Times New Roman"/>
          <w:sz w:val="24"/>
          <w:szCs w:val="24"/>
        </w:rPr>
        <w:t xml:space="preserve">da </w:t>
      </w:r>
      <w:r w:rsidR="00466BF4">
        <w:rPr>
          <w:rFonts w:ascii="Times New Roman" w:hAnsi="Times New Roman" w:cs="Times New Roman"/>
          <w:i/>
          <w:sz w:val="24"/>
          <w:szCs w:val="24"/>
        </w:rPr>
        <w:t xml:space="preserve">intelligentsia </w:t>
      </w:r>
      <w:r w:rsidR="00466BF4">
        <w:rPr>
          <w:rFonts w:ascii="Times New Roman" w:hAnsi="Times New Roman" w:cs="Times New Roman"/>
          <w:sz w:val="24"/>
          <w:szCs w:val="24"/>
        </w:rPr>
        <w:t xml:space="preserve">russa </w:t>
      </w:r>
      <w:r w:rsidR="009F5612">
        <w:rPr>
          <w:rFonts w:ascii="Times New Roman" w:hAnsi="Times New Roman" w:cs="Times New Roman"/>
          <w:sz w:val="24"/>
          <w:szCs w:val="24"/>
        </w:rPr>
        <w:t>servil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66BF4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qu</w:t>
      </w:r>
      <w:r w:rsidR="00466BF4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6BF4">
        <w:rPr>
          <w:rFonts w:ascii="Times New Roman" w:hAnsi="Times New Roman" w:cs="Times New Roman"/>
          <w:sz w:val="24"/>
          <w:szCs w:val="24"/>
        </w:rPr>
        <w:t>afirma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 descoberto o caráter popular</w:t>
      </w:r>
      <w:r w:rsidR="00466BF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s</w:t>
      </w:r>
      <w:r w:rsidR="00466BF4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melhor </w:t>
      </w:r>
      <w:r w:rsidR="00466BF4">
        <w:rPr>
          <w:rFonts w:ascii="Times New Roman" w:hAnsi="Times New Roman" w:cs="Times New Roman"/>
          <w:sz w:val="24"/>
          <w:szCs w:val="24"/>
        </w:rPr>
        <w:t>aspecto,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6BF4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prisioneiros. </w:t>
      </w:r>
      <w:r w:rsidR="001E6662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que ele é, o caráter popular, não conforme Dostoiévski, mas conforme Púchkin? </w:t>
      </w:r>
      <w:ins w:id="2698" w:author="Daniela Mountian" w:date="2017-08-28T23:27:00Z">
        <w:r w:rsidR="000A2006">
          <w:rPr>
            <w:rFonts w:ascii="Times New Roman" w:hAnsi="Times New Roman" w:cs="Times New Roman"/>
            <w:sz w:val="24"/>
            <w:szCs w:val="24"/>
          </w:rPr>
          <w:t>Para</w:t>
        </w:r>
        <w:r w:rsidR="000A2006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Púchkin, o caráter popular não</w:t>
      </w:r>
      <w:r w:rsidR="001E6662">
        <w:rPr>
          <w:rFonts w:ascii="Times New Roman" w:hAnsi="Times New Roman" w:cs="Times New Roman"/>
          <w:sz w:val="24"/>
          <w:szCs w:val="24"/>
        </w:rPr>
        <w:t xml:space="preserve"> </w:t>
      </w:r>
      <w:r w:rsidR="0014368F">
        <w:rPr>
          <w:rFonts w:ascii="Times New Roman" w:hAnsi="Times New Roman" w:cs="Times New Roman"/>
          <w:sz w:val="24"/>
          <w:szCs w:val="24"/>
        </w:rPr>
        <w:t>vem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</w:t>
      </w:r>
      <w:r w:rsidR="001E6662">
        <w:rPr>
          <w:rFonts w:ascii="Times New Roman" w:hAnsi="Times New Roman" w:cs="Times New Roman"/>
          <w:sz w:val="24"/>
          <w:szCs w:val="24"/>
        </w:rPr>
        <w:t>vo simples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4368F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caráter nacional. </w:t>
      </w:r>
      <w:r w:rsidR="003B5FA8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>O caráter nacional de um escritor,</w:t>
      </w:r>
      <w:r w:rsidR="003B5FA8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escrevia Púchkin, </w:t>
      </w:r>
      <w:r w:rsidR="003B5FA8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uma qualidade que </w:t>
      </w:r>
      <w:r w:rsidR="003B5FA8">
        <w:rPr>
          <w:rFonts w:ascii="Times New Roman" w:hAnsi="Times New Roman" w:cs="Times New Roman"/>
          <w:sz w:val="24"/>
          <w:szCs w:val="24"/>
        </w:rPr>
        <w:t xml:space="preserve">só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pode ser plenamente apreciada por seus </w:t>
      </w:r>
      <w:r w:rsidR="00305AEC">
        <w:rPr>
          <w:rFonts w:ascii="Times New Roman" w:hAnsi="Times New Roman" w:cs="Times New Roman"/>
          <w:sz w:val="24"/>
          <w:szCs w:val="24"/>
        </w:rPr>
        <w:t>compatriotas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3B5FA8">
        <w:rPr>
          <w:rFonts w:ascii="Times New Roman" w:hAnsi="Times New Roman" w:cs="Times New Roman"/>
          <w:sz w:val="24"/>
          <w:szCs w:val="24"/>
        </w:rPr>
        <w:t>”</w:t>
      </w:r>
      <w:r w:rsidR="003B5FA8">
        <w:rPr>
          <w:rStyle w:val="Refdenotaderodap"/>
          <w:rFonts w:ascii="Times New Roman" w:hAnsi="Times New Roman" w:cs="Times New Roman"/>
          <w:sz w:val="24"/>
          <w:szCs w:val="24"/>
        </w:rPr>
        <w:footnoteReference w:id="21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2006">
        <w:rPr>
          <w:rFonts w:ascii="Times New Roman" w:hAnsi="Times New Roman" w:cs="Times New Roman"/>
          <w:sz w:val="24"/>
          <w:szCs w:val="24"/>
        </w:rPr>
        <w:t>Segundo</w:t>
      </w:r>
      <w:r w:rsidR="000A200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Púchkin, o aristocrata Racine </w:t>
      </w:r>
      <w:r w:rsidR="00305AE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popular para um francês, mas não para um alemão. Púchkin, como sempre, </w:t>
      </w:r>
      <w:r w:rsidR="00095F21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genialmente claro, no entanto nem sua genialidade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profética poderia </w:t>
      </w:r>
      <w:r w:rsidR="005E0C19">
        <w:rPr>
          <w:rFonts w:ascii="Times New Roman" w:hAnsi="Times New Roman" w:cs="Times New Roman"/>
          <w:sz w:val="24"/>
          <w:szCs w:val="24"/>
        </w:rPr>
        <w:t>compreender</w:t>
      </w:r>
      <w:r w:rsidR="005E0C1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 que ainda não fo</w:t>
      </w:r>
      <w:ins w:id="2699" w:author="Daniela Mountian" w:date="2017-08-09T17:33:00Z">
        <w:r w:rsidR="00F47900">
          <w:rPr>
            <w:rFonts w:ascii="Times New Roman" w:hAnsi="Times New Roman" w:cs="Times New Roman"/>
            <w:sz w:val="24"/>
            <w:szCs w:val="24"/>
          </w:rPr>
          <w:t>i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dito pelo Senhor </w:t>
      </w:r>
      <w:r w:rsidR="00F47900">
        <w:rPr>
          <w:rFonts w:ascii="Times New Roman" w:hAnsi="Times New Roman" w:cs="Times New Roman"/>
          <w:sz w:val="24"/>
          <w:szCs w:val="24"/>
        </w:rPr>
        <w:t>por meio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tempo </w:t>
      </w:r>
      <w:r w:rsidR="00F47900">
        <w:rPr>
          <w:rFonts w:ascii="Times New Roman" w:hAnsi="Times New Roman" w:cs="Times New Roman"/>
          <w:sz w:val="24"/>
          <w:szCs w:val="24"/>
        </w:rPr>
        <w:t>contínuo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Pois o tempo é a língua </w:t>
      </w:r>
      <w:r w:rsidR="001C39AE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o Senhor</w:t>
      </w:r>
      <w:r w:rsidR="009F5612">
        <w:rPr>
          <w:rFonts w:ascii="Times New Roman" w:hAnsi="Times New Roman" w:cs="Times New Roman"/>
          <w:sz w:val="24"/>
          <w:szCs w:val="24"/>
        </w:rPr>
        <w:t xml:space="preserve"> </w:t>
      </w:r>
      <w:r w:rsidR="001C39AE">
        <w:rPr>
          <w:rFonts w:ascii="Times New Roman" w:hAnsi="Times New Roman" w:cs="Times New Roman"/>
          <w:sz w:val="24"/>
          <w:szCs w:val="24"/>
        </w:rPr>
        <w:t>usa para</w:t>
      </w:r>
      <w:r w:rsidR="00BF46B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fala</w:t>
      </w:r>
      <w:r w:rsidR="00F4790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39AE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>o</w:t>
      </w:r>
      <w:r w:rsidR="001C39A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39AE">
        <w:rPr>
          <w:rFonts w:ascii="Times New Roman" w:hAnsi="Times New Roman" w:cs="Times New Roman"/>
          <w:sz w:val="24"/>
          <w:szCs w:val="24"/>
        </w:rPr>
        <w:t>o</w:t>
      </w:r>
      <w:r w:rsidR="00CB2E06">
        <w:rPr>
          <w:rFonts w:ascii="Times New Roman" w:hAnsi="Times New Roman" w:cs="Times New Roman"/>
          <w:sz w:val="24"/>
          <w:szCs w:val="24"/>
        </w:rPr>
        <w:t>s</w:t>
      </w:r>
      <w:r w:rsidR="001C39A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home</w:t>
      </w:r>
      <w:r w:rsidR="00CB2E06">
        <w:rPr>
          <w:rFonts w:ascii="Times New Roman" w:hAnsi="Times New Roman" w:cs="Times New Roman"/>
          <w:sz w:val="24"/>
          <w:szCs w:val="24"/>
        </w:rPr>
        <w:t>ns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Na época de Púchkin, a questão do caráter popular ainda não era uma questão trágica. </w:t>
      </w:r>
      <w:r w:rsidR="001C39AE">
        <w:rPr>
          <w:rFonts w:ascii="Times New Roman" w:hAnsi="Times New Roman" w:cs="Times New Roman"/>
          <w:sz w:val="24"/>
          <w:szCs w:val="24"/>
        </w:rPr>
        <w:t>A questão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povo não </w:t>
      </w:r>
      <w:r w:rsidR="001C39AE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interpreta</w:t>
      </w:r>
      <w:r w:rsidR="001C39AE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39AE">
        <w:rPr>
          <w:rFonts w:ascii="Times New Roman" w:hAnsi="Times New Roman" w:cs="Times New Roman"/>
          <w:sz w:val="24"/>
          <w:szCs w:val="24"/>
        </w:rPr>
        <w:t>com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tr</w:t>
      </w:r>
      <w:r w:rsidR="001C39A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gic</w:t>
      </w:r>
      <w:r w:rsidR="001C39AE">
        <w:rPr>
          <w:rFonts w:ascii="Times New Roman" w:hAnsi="Times New Roman" w:cs="Times New Roman"/>
          <w:sz w:val="24"/>
          <w:szCs w:val="24"/>
        </w:rPr>
        <w:t>id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1C39AE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478B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hoje. </w:t>
      </w:r>
      <w:r w:rsidR="001C39AE">
        <w:rPr>
          <w:rFonts w:ascii="Times New Roman" w:hAnsi="Times New Roman" w:cs="Times New Roman"/>
          <w:sz w:val="24"/>
          <w:szCs w:val="24"/>
        </w:rPr>
        <w:t>Além disso, a matéria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popular</w:t>
      </w:r>
      <w:r w:rsidR="001C39AE">
        <w:rPr>
          <w:rFonts w:ascii="Times New Roman" w:hAnsi="Times New Roman" w:cs="Times New Roman"/>
          <w:sz w:val="24"/>
          <w:szCs w:val="24"/>
        </w:rPr>
        <w:t xml:space="preserve"> autêntica era profícua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parecia transbordar, </w:t>
      </w:r>
      <w:r w:rsidR="00DB073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oceano inesgotável </w:t>
      </w:r>
      <w:r w:rsidR="001C39AE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min</w:t>
      </w:r>
      <w:r w:rsidR="001C39AE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ri</w:t>
      </w:r>
      <w:r w:rsidR="001C39A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do planeta. Mas quem o secou, </w:t>
      </w:r>
      <w:r w:rsidR="001C39AE">
        <w:rPr>
          <w:rFonts w:ascii="Times New Roman" w:hAnsi="Times New Roman" w:cs="Times New Roman"/>
          <w:sz w:val="24"/>
          <w:szCs w:val="24"/>
        </w:rPr>
        <w:t xml:space="preserve">quem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esgotou? </w:t>
      </w:r>
      <w:r w:rsidR="001C39A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consciência popular, através da qual o povo </w:t>
      </w:r>
      <w:r w:rsidR="001C39AE">
        <w:rPr>
          <w:rFonts w:ascii="Times New Roman" w:hAnsi="Times New Roman" w:cs="Times New Roman"/>
          <w:sz w:val="24"/>
          <w:szCs w:val="24"/>
        </w:rPr>
        <w:t>passou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1C39AE">
        <w:rPr>
          <w:rFonts w:ascii="Times New Roman" w:hAnsi="Times New Roman" w:cs="Times New Roman"/>
          <w:sz w:val="24"/>
          <w:szCs w:val="24"/>
        </w:rPr>
        <w:t>conduzir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direção da história. É </w:t>
      </w:r>
      <w:r w:rsidR="001C39AE">
        <w:rPr>
          <w:rFonts w:ascii="Times New Roman" w:hAnsi="Times New Roman" w:cs="Times New Roman"/>
          <w:sz w:val="24"/>
          <w:szCs w:val="24"/>
        </w:rPr>
        <w:t>fecundo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instinto popular, </w:t>
      </w:r>
      <w:r w:rsidR="00B821D6" w:rsidRPr="00C5704C">
        <w:rPr>
          <w:rFonts w:ascii="Times New Roman" w:hAnsi="Times New Roman" w:cs="Times New Roman"/>
          <w:sz w:val="24"/>
          <w:szCs w:val="24"/>
        </w:rPr>
        <w:t>es</w:t>
      </w:r>
      <w:r w:rsidR="00B821D6">
        <w:rPr>
          <w:rFonts w:ascii="Times New Roman" w:hAnsi="Times New Roman" w:cs="Times New Roman"/>
          <w:sz w:val="24"/>
          <w:szCs w:val="24"/>
        </w:rPr>
        <w:t>s</w:t>
      </w:r>
      <w:r w:rsidR="00B821D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inteligência eterna </w:t>
      </w:r>
      <w:r w:rsidR="001C39AE">
        <w:rPr>
          <w:rFonts w:ascii="Times New Roman" w:hAnsi="Times New Roman" w:cs="Times New Roman"/>
          <w:sz w:val="24"/>
          <w:szCs w:val="24"/>
        </w:rPr>
        <w:t xml:space="preserve">das massas </w:t>
      </w:r>
      <w:r w:rsidRPr="00C5704C">
        <w:rPr>
          <w:rFonts w:ascii="Times New Roman" w:hAnsi="Times New Roman" w:cs="Times New Roman"/>
          <w:sz w:val="24"/>
          <w:szCs w:val="24"/>
        </w:rPr>
        <w:t>v</w:t>
      </w:r>
      <w:r w:rsidR="00CB2E06">
        <w:rPr>
          <w:rFonts w:ascii="Times New Roman" w:hAnsi="Times New Roman" w:cs="Times New Roman"/>
          <w:sz w:val="24"/>
          <w:szCs w:val="24"/>
        </w:rPr>
        <w:t>inda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2E06">
        <w:rPr>
          <w:rFonts w:ascii="Times New Roman" w:hAnsi="Times New Roman" w:cs="Times New Roman"/>
          <w:sz w:val="24"/>
          <w:szCs w:val="24"/>
        </w:rPr>
        <w:t>dos an</w:t>
      </w:r>
      <w:r w:rsidR="000A2006">
        <w:rPr>
          <w:rFonts w:ascii="Times New Roman" w:hAnsi="Times New Roman" w:cs="Times New Roman"/>
          <w:sz w:val="24"/>
          <w:szCs w:val="24"/>
        </w:rPr>
        <w:t>cestrai</w:t>
      </w:r>
      <w:r w:rsidR="00CB2E06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B2E06">
        <w:rPr>
          <w:rFonts w:ascii="Times New Roman" w:hAnsi="Times New Roman" w:cs="Times New Roman"/>
          <w:sz w:val="24"/>
          <w:szCs w:val="24"/>
        </w:rPr>
        <w:t>na qual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parece </w:t>
      </w:r>
      <w:r w:rsidR="00CB2E06">
        <w:rPr>
          <w:rFonts w:ascii="Times New Roman" w:hAnsi="Times New Roman" w:cs="Times New Roman"/>
          <w:sz w:val="24"/>
          <w:szCs w:val="24"/>
        </w:rPr>
        <w:t>agir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falar </w:t>
      </w:r>
      <w:r w:rsidR="00FC3815">
        <w:rPr>
          <w:rFonts w:ascii="Times New Roman" w:hAnsi="Times New Roman" w:cs="Times New Roman"/>
          <w:sz w:val="24"/>
          <w:szCs w:val="24"/>
        </w:rPr>
        <w:t>à sua maneira</w:t>
      </w:r>
      <w:r w:rsidRPr="00C5704C">
        <w:rPr>
          <w:rFonts w:ascii="Times New Roman" w:hAnsi="Times New Roman" w:cs="Times New Roman"/>
          <w:sz w:val="24"/>
          <w:szCs w:val="24"/>
        </w:rPr>
        <w:t>, mas</w:t>
      </w:r>
      <w:r w:rsidR="00CB2E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realidade</w:t>
      </w:r>
      <w:r w:rsidR="00CB2E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2E06">
        <w:rPr>
          <w:rFonts w:ascii="Times New Roman" w:hAnsi="Times New Roman" w:cs="Times New Roman"/>
          <w:sz w:val="24"/>
          <w:szCs w:val="24"/>
        </w:rPr>
        <w:t>fala como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bisavô falava, </w:t>
      </w:r>
      <w:r w:rsidR="00CB2E06">
        <w:rPr>
          <w:rFonts w:ascii="Times New Roman" w:hAnsi="Times New Roman" w:cs="Times New Roman"/>
          <w:sz w:val="24"/>
          <w:szCs w:val="24"/>
        </w:rPr>
        <w:t>age como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avô </w:t>
      </w:r>
      <w:r w:rsidR="00CB2E06">
        <w:rPr>
          <w:rFonts w:ascii="Times New Roman" w:hAnsi="Times New Roman" w:cs="Times New Roman"/>
          <w:sz w:val="24"/>
          <w:szCs w:val="24"/>
        </w:rPr>
        <w:t>agia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4790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fala </w:t>
      </w:r>
      <w:r w:rsidR="00F47900">
        <w:rPr>
          <w:rFonts w:ascii="Times New Roman" w:hAnsi="Times New Roman" w:cs="Times New Roman"/>
          <w:sz w:val="24"/>
          <w:szCs w:val="24"/>
        </w:rPr>
        <w:t>do homem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CB2E06">
        <w:rPr>
          <w:rFonts w:ascii="Times New Roman" w:hAnsi="Times New Roman" w:cs="Times New Roman"/>
          <w:sz w:val="24"/>
          <w:szCs w:val="24"/>
        </w:rPr>
        <w:t>vem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dele, mas é </w:t>
      </w:r>
      <w:r w:rsidR="00F47900">
        <w:rPr>
          <w:rFonts w:ascii="Times New Roman" w:hAnsi="Times New Roman" w:cs="Times New Roman"/>
          <w:sz w:val="24"/>
          <w:szCs w:val="24"/>
        </w:rPr>
        <w:t>essencial</w:t>
      </w:r>
      <w:r w:rsidR="00CB2E06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etern</w:t>
      </w:r>
      <w:r w:rsidR="00F4790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Assim que o homem começa a falar </w:t>
      </w:r>
      <w:r w:rsidR="00F47900">
        <w:rPr>
          <w:rFonts w:ascii="Times New Roman" w:hAnsi="Times New Roman" w:cs="Times New Roman"/>
          <w:sz w:val="24"/>
          <w:szCs w:val="24"/>
        </w:rPr>
        <w:t>à sua maneira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privado de cultura, torna-se </w:t>
      </w:r>
      <w:r w:rsidR="00F47900">
        <w:rPr>
          <w:rFonts w:ascii="Times New Roman" w:hAnsi="Times New Roman" w:cs="Times New Roman"/>
          <w:sz w:val="24"/>
          <w:szCs w:val="24"/>
        </w:rPr>
        <w:t>estéril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povo não pode </w:t>
      </w:r>
      <w:r w:rsidR="00F47900">
        <w:rPr>
          <w:rFonts w:ascii="Times New Roman" w:hAnsi="Times New Roman" w:cs="Times New Roman"/>
          <w:sz w:val="24"/>
          <w:szCs w:val="24"/>
        </w:rPr>
        <w:t>ensinar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pode-se aprender com o povo, para depois </w:t>
      </w:r>
      <w:r w:rsidR="00F47900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explicar</w:t>
      </w:r>
      <w:r w:rsidR="00F47900">
        <w:rPr>
          <w:rFonts w:ascii="Times New Roman" w:hAnsi="Times New Roman" w:cs="Times New Roman"/>
          <w:sz w:val="24"/>
          <w:szCs w:val="24"/>
        </w:rPr>
        <w:t xml:space="preserve"> o que ele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821D6" w:rsidRPr="00C5704C">
        <w:rPr>
          <w:rFonts w:ascii="Times New Roman" w:hAnsi="Times New Roman" w:cs="Times New Roman"/>
          <w:sz w:val="24"/>
          <w:szCs w:val="24"/>
        </w:rPr>
        <w:t>Es</w:t>
      </w:r>
      <w:r w:rsidR="00B821D6">
        <w:rPr>
          <w:rFonts w:ascii="Times New Roman" w:hAnsi="Times New Roman" w:cs="Times New Roman"/>
          <w:sz w:val="24"/>
          <w:szCs w:val="24"/>
        </w:rPr>
        <w:t>s</w:t>
      </w:r>
      <w:r w:rsidR="00B821D6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a obrigação </w:t>
      </w:r>
      <w:r w:rsidR="00F47900" w:rsidRPr="00C5704C">
        <w:rPr>
          <w:rFonts w:ascii="Times New Roman" w:hAnsi="Times New Roman" w:cs="Times New Roman"/>
          <w:sz w:val="24"/>
          <w:szCs w:val="24"/>
        </w:rPr>
        <w:t>sagrada</w:t>
      </w:r>
      <w:r w:rsidR="00F47900" w:rsidRPr="00C5704C" w:rsidDel="00BF46BA">
        <w:rPr>
          <w:rFonts w:ascii="Times New Roman" w:hAnsi="Times New Roman" w:cs="Times New Roman"/>
          <w:sz w:val="24"/>
          <w:szCs w:val="24"/>
        </w:rPr>
        <w:t xml:space="preserve"> </w:t>
      </w:r>
      <w:r w:rsidR="00BF46BA">
        <w:rPr>
          <w:rFonts w:ascii="Times New Roman" w:hAnsi="Times New Roman" w:cs="Times New Roman"/>
          <w:sz w:val="24"/>
          <w:szCs w:val="24"/>
        </w:rPr>
        <w:t>de</w:t>
      </w:r>
      <w:r w:rsidR="00BF46B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indivíduo. O povo não é capaz de entender seu instinto </w:t>
      </w:r>
      <w:r w:rsidR="00FC3815">
        <w:rPr>
          <w:rFonts w:ascii="Times New Roman" w:hAnsi="Times New Roman" w:cs="Times New Roman"/>
          <w:sz w:val="24"/>
          <w:szCs w:val="24"/>
        </w:rPr>
        <w:t xml:space="preserve">fecundo </w:t>
      </w:r>
      <w:r w:rsidRPr="00C5704C">
        <w:rPr>
          <w:rFonts w:ascii="Times New Roman" w:hAnsi="Times New Roman" w:cs="Times New Roman"/>
          <w:sz w:val="24"/>
          <w:szCs w:val="24"/>
        </w:rPr>
        <w:t>com sua consciência humilde</w:t>
      </w:r>
      <w:r w:rsidR="00F47900">
        <w:rPr>
          <w:rFonts w:ascii="Times New Roman" w:hAnsi="Times New Roman" w:cs="Times New Roman"/>
          <w:sz w:val="24"/>
          <w:szCs w:val="24"/>
        </w:rPr>
        <w:t xml:space="preserve"> e estéril,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7900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para entender os instintos nacionais, é necessário possuir uma consciência </w:t>
      </w:r>
      <w:r w:rsidR="00F47900">
        <w:rPr>
          <w:rFonts w:ascii="Times New Roman" w:hAnsi="Times New Roman" w:cs="Times New Roman"/>
          <w:sz w:val="24"/>
          <w:szCs w:val="24"/>
        </w:rPr>
        <w:t>supra</w:t>
      </w:r>
      <w:r w:rsidRPr="00C5704C">
        <w:rPr>
          <w:rFonts w:ascii="Times New Roman" w:hAnsi="Times New Roman" w:cs="Times New Roman"/>
          <w:sz w:val="24"/>
          <w:szCs w:val="24"/>
        </w:rPr>
        <w:t xml:space="preserve">nacional e comum </w:t>
      </w:r>
      <w:r w:rsidR="00F47900">
        <w:rPr>
          <w:rFonts w:ascii="Times New Roman" w:hAnsi="Times New Roman" w:cs="Times New Roman"/>
          <w:sz w:val="24"/>
          <w:szCs w:val="24"/>
        </w:rPr>
        <w:t>a toda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humanidade. Quando o povo </w:t>
      </w:r>
      <w:r w:rsidR="00F47900">
        <w:rPr>
          <w:rFonts w:ascii="Times New Roman" w:hAnsi="Times New Roman" w:cs="Times New Roman"/>
          <w:sz w:val="24"/>
          <w:szCs w:val="24"/>
        </w:rPr>
        <w:t>tenta compreender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sua consciência humilde, seus instintos profundos, </w:t>
      </w:r>
      <w:r w:rsidR="00F47900">
        <w:rPr>
          <w:rFonts w:ascii="Times New Roman" w:hAnsi="Times New Roman" w:cs="Times New Roman"/>
          <w:sz w:val="24"/>
          <w:szCs w:val="24"/>
        </w:rPr>
        <w:t>surge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filosofia d</w:t>
      </w:r>
      <w:r w:rsidR="0005737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lubok</w:t>
      </w:r>
      <w:r w:rsidR="0034437A">
        <w:rPr>
          <w:rFonts w:ascii="Times New Roman" w:hAnsi="Times New Roman" w:cs="Times New Roman"/>
          <w:iCs/>
          <w:sz w:val="24"/>
          <w:szCs w:val="24"/>
        </w:rPr>
        <w:t>,</w:t>
      </w:r>
      <w:r w:rsidRPr="00817A50">
        <w:rPr>
          <w:rStyle w:val="Refdenotaderodap"/>
          <w:rFonts w:ascii="Times New Roman" w:hAnsi="Times New Roman" w:cs="Times New Roman"/>
          <w:iCs/>
          <w:sz w:val="24"/>
          <w:szCs w:val="24"/>
        </w:rPr>
        <w:footnoteReference w:id="21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4437A">
        <w:rPr>
          <w:rFonts w:ascii="Times New Roman" w:hAnsi="Times New Roman" w:cs="Times New Roman"/>
          <w:sz w:val="24"/>
          <w:szCs w:val="24"/>
        </w:rPr>
        <w:t xml:space="preserve">a filosofia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05737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tchastuchka</w:t>
      </w:r>
      <w:r w:rsidR="00F4790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4437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</w:t>
      </w:r>
      <w:r w:rsidR="0034437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curvam os eslavófilos da Rússia. Um criminoso </w:t>
      </w:r>
      <w:r w:rsidR="00F47900">
        <w:rPr>
          <w:rFonts w:ascii="Times New Roman" w:hAnsi="Times New Roman" w:cs="Times New Roman"/>
          <w:sz w:val="24"/>
          <w:szCs w:val="24"/>
        </w:rPr>
        <w:t>leviano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 oposicionista ou um governante </w:t>
      </w:r>
      <w:r w:rsidR="00B821D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eis o produto final da consciência popular. Mas </w:t>
      </w:r>
      <w:r w:rsidR="00FC3815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pior é quando a cultura, que tem a obrigação de servir ao povo, explicando-</w:t>
      </w:r>
      <w:ins w:id="2700" w:author="Daniela Mountian" w:date="2017-08-28T23:36:00Z">
        <w:r w:rsidR="000A2006">
          <w:rPr>
            <w:rFonts w:ascii="Times New Roman" w:hAnsi="Times New Roman" w:cs="Times New Roman"/>
            <w:sz w:val="24"/>
            <w:szCs w:val="24"/>
          </w:rPr>
          <w:t>lhe o que ele é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ou seja, explicando </w:t>
      </w:r>
      <w:r w:rsidR="00FC381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3749">
        <w:rPr>
          <w:rFonts w:ascii="Times New Roman" w:hAnsi="Times New Roman" w:cs="Times New Roman"/>
          <w:sz w:val="24"/>
          <w:szCs w:val="24"/>
        </w:rPr>
        <w:t xml:space="preserve">elemento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popular </w:t>
      </w:r>
      <w:r w:rsidR="00FC381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povo, tenta ouvir d</w:t>
      </w:r>
      <w:r w:rsidR="009F5612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 maneira covarde e </w:t>
      </w:r>
      <w:r w:rsidR="00FC3815">
        <w:rPr>
          <w:rFonts w:ascii="Times New Roman" w:hAnsi="Times New Roman" w:cs="Times New Roman"/>
          <w:sz w:val="24"/>
          <w:szCs w:val="24"/>
        </w:rPr>
        <w:t>submissa</w:t>
      </w:r>
      <w:r w:rsidRPr="00C5704C">
        <w:rPr>
          <w:rFonts w:ascii="Times New Roman" w:hAnsi="Times New Roman" w:cs="Times New Roman"/>
          <w:sz w:val="24"/>
          <w:szCs w:val="24"/>
        </w:rPr>
        <w:t>, as verdades sobre si</w:t>
      </w:r>
      <w:r w:rsidR="00B821D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mesma, </w:t>
      </w:r>
      <w:r w:rsidR="0005737C">
        <w:rPr>
          <w:rFonts w:ascii="Times New Roman" w:hAnsi="Times New Roman" w:cs="Times New Roman"/>
          <w:sz w:val="24"/>
          <w:szCs w:val="24"/>
        </w:rPr>
        <w:t>sobre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cultura </w:t>
      </w:r>
      <w:r w:rsidR="00B821D6">
        <w:rPr>
          <w:rFonts w:ascii="Times New Roman" w:hAnsi="Times New Roman" w:cs="Times New Roman"/>
          <w:sz w:val="24"/>
          <w:szCs w:val="24"/>
        </w:rPr>
        <w:t>e</w:t>
      </w:r>
      <w:r w:rsidR="00B821D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5737C">
        <w:rPr>
          <w:rFonts w:ascii="Times New Roman" w:hAnsi="Times New Roman" w:cs="Times New Roman"/>
          <w:sz w:val="24"/>
          <w:szCs w:val="24"/>
        </w:rPr>
        <w:t>personalidade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5737C">
        <w:rPr>
          <w:rFonts w:ascii="Times New Roman" w:hAnsi="Times New Roman" w:cs="Times New Roman"/>
          <w:sz w:val="24"/>
          <w:szCs w:val="24"/>
        </w:rPr>
        <w:t>Dessa maneira,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corrompe o povo e, </w:t>
      </w:r>
      <w:del w:id="2701" w:author="Daniela Mountian" w:date="2017-08-28T23:44:00Z">
        <w:r w:rsidR="0005737C" w:rsidDel="000A2006">
          <w:rPr>
            <w:rFonts w:ascii="Times New Roman" w:hAnsi="Times New Roman" w:cs="Times New Roman"/>
            <w:sz w:val="24"/>
            <w:szCs w:val="24"/>
          </w:rPr>
          <w:delText xml:space="preserve">cultuando </w:delText>
        </w:r>
      </w:del>
      <w:ins w:id="2702" w:author="Daniela Mountian" w:date="2017-08-28T23:44:00Z">
        <w:r w:rsidR="000A2006">
          <w:rPr>
            <w:rFonts w:ascii="Times New Roman" w:hAnsi="Times New Roman" w:cs="Times New Roman"/>
            <w:sz w:val="24"/>
            <w:szCs w:val="24"/>
          </w:rPr>
          <w:t xml:space="preserve">honrando </w:t>
        </w:r>
      </w:ins>
      <w:r w:rsidR="0005737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consciência popular</w:t>
      </w:r>
      <w:r w:rsidR="0005737C">
        <w:rPr>
          <w:rFonts w:ascii="Times New Roman" w:hAnsi="Times New Roman" w:cs="Times New Roman"/>
          <w:sz w:val="24"/>
          <w:szCs w:val="24"/>
        </w:rPr>
        <w:t xml:space="preserve"> estéril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5737C">
        <w:rPr>
          <w:rFonts w:ascii="Times New Roman" w:hAnsi="Times New Roman" w:cs="Times New Roman"/>
          <w:sz w:val="24"/>
          <w:szCs w:val="24"/>
        </w:rPr>
        <w:t xml:space="preserve">destrói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instinto </w:t>
      </w:r>
      <w:r w:rsidR="0005737C">
        <w:rPr>
          <w:rFonts w:ascii="Times New Roman" w:hAnsi="Times New Roman" w:cs="Times New Roman"/>
          <w:sz w:val="24"/>
          <w:szCs w:val="24"/>
        </w:rPr>
        <w:t xml:space="preserve">fecundo </w:t>
      </w:r>
      <w:r w:rsidR="00274790">
        <w:rPr>
          <w:rFonts w:ascii="Times New Roman" w:hAnsi="Times New Roman" w:cs="Times New Roman"/>
          <w:sz w:val="24"/>
          <w:szCs w:val="24"/>
        </w:rPr>
        <w:t>que existe nele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05737C">
        <w:rPr>
          <w:rFonts w:ascii="Times New Roman" w:hAnsi="Times New Roman" w:cs="Times New Roman"/>
          <w:sz w:val="24"/>
          <w:szCs w:val="24"/>
        </w:rPr>
        <w:t>do povo</w:t>
      </w:r>
      <w:r w:rsidR="00171974">
        <w:rPr>
          <w:rFonts w:ascii="Times New Roman" w:hAnsi="Times New Roman" w:cs="Times New Roman"/>
          <w:sz w:val="24"/>
          <w:szCs w:val="24"/>
        </w:rPr>
        <w:t xml:space="preserve"> </w:t>
      </w:r>
      <w:r w:rsidR="0005737C">
        <w:rPr>
          <w:rFonts w:ascii="Times New Roman" w:hAnsi="Times New Roman" w:cs="Times New Roman"/>
          <w:sz w:val="24"/>
          <w:szCs w:val="24"/>
        </w:rPr>
        <w:t>pouco restou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703" w:author="Daniela Mountian" w:date="2017-08-28T23:40:00Z">
        <w:r w:rsidR="000A2006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ins w:id="2704" w:author="Daniela Mountian" w:date="2017-08-28T23:45:00Z">
        <w:r w:rsidR="000A2006">
          <w:rPr>
            <w:rFonts w:ascii="Times New Roman" w:hAnsi="Times New Roman" w:cs="Times New Roman"/>
            <w:sz w:val="24"/>
            <w:szCs w:val="24"/>
          </w:rPr>
          <w:t>ele se conserva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somente </w:t>
      </w:r>
      <w:r w:rsidR="0005737C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>, d</w:t>
      </w:r>
      <w:r w:rsidR="00083749">
        <w:rPr>
          <w:rFonts w:ascii="Times New Roman" w:hAnsi="Times New Roman" w:cs="Times New Roman"/>
          <w:sz w:val="24"/>
          <w:szCs w:val="24"/>
        </w:rPr>
        <w:t>e forma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inconsci</w:t>
      </w:r>
      <w:r w:rsidR="00083749">
        <w:rPr>
          <w:rFonts w:ascii="Times New Roman" w:hAnsi="Times New Roman" w:cs="Times New Roman"/>
          <w:sz w:val="24"/>
          <w:szCs w:val="24"/>
        </w:rPr>
        <w:t>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nascem palavras </w:t>
      </w:r>
      <w:r w:rsidR="0005737C">
        <w:rPr>
          <w:rFonts w:ascii="Times New Roman" w:hAnsi="Times New Roman" w:cs="Times New Roman"/>
          <w:sz w:val="24"/>
          <w:szCs w:val="24"/>
        </w:rPr>
        <w:t>essenciais e sagradas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5737C">
        <w:rPr>
          <w:rFonts w:ascii="Times New Roman" w:hAnsi="Times New Roman" w:cs="Times New Roman"/>
          <w:sz w:val="24"/>
          <w:szCs w:val="24"/>
        </w:rPr>
        <w:t>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raciocina tola</w:t>
      </w:r>
      <w:r w:rsidR="00274790">
        <w:rPr>
          <w:rFonts w:ascii="Times New Roman" w:hAnsi="Times New Roman" w:cs="Times New Roman"/>
          <w:sz w:val="24"/>
          <w:szCs w:val="24"/>
        </w:rPr>
        <w:t>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fala </w:t>
      </w:r>
      <w:r w:rsidR="009F5612">
        <w:rPr>
          <w:rFonts w:ascii="Times New Roman" w:hAnsi="Times New Roman" w:cs="Times New Roman"/>
          <w:sz w:val="24"/>
          <w:szCs w:val="24"/>
        </w:rPr>
        <w:t>com sabedoria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5737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e, no século XIX, a Rússia conseguiu criar uma grande cultura, foi porque as reformas de Pedro</w:t>
      </w:r>
      <w:r w:rsidR="0017197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Grande</w:t>
      </w:r>
      <w:r w:rsidR="0017197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E4F82">
        <w:rPr>
          <w:rFonts w:ascii="Times New Roman" w:hAnsi="Times New Roman" w:cs="Times New Roman"/>
          <w:sz w:val="24"/>
          <w:szCs w:val="24"/>
        </w:rPr>
        <w:t xml:space="preserve">separaram </w:t>
      </w:r>
      <w:r w:rsidR="0005737C">
        <w:rPr>
          <w:rFonts w:ascii="Times New Roman" w:hAnsi="Times New Roman" w:cs="Times New Roman"/>
          <w:sz w:val="24"/>
          <w:szCs w:val="24"/>
        </w:rPr>
        <w:t xml:space="preserve">a </w:t>
      </w:r>
      <w:r w:rsidR="0005737C">
        <w:rPr>
          <w:rFonts w:ascii="Times New Roman" w:hAnsi="Times New Roman" w:cs="Times New Roman"/>
          <w:i/>
          <w:sz w:val="24"/>
          <w:szCs w:val="24"/>
        </w:rPr>
        <w:t>intelligentsia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povo</w:t>
      </w:r>
      <w:r w:rsidR="00274790">
        <w:rPr>
          <w:rFonts w:ascii="Times New Roman" w:hAnsi="Times New Roman" w:cs="Times New Roman"/>
          <w:sz w:val="24"/>
          <w:szCs w:val="24"/>
        </w:rPr>
        <w:t>,</w:t>
      </w:r>
      <w:r w:rsidR="0005737C">
        <w:rPr>
          <w:rFonts w:ascii="Times New Roman" w:hAnsi="Times New Roman" w:cs="Times New Roman"/>
          <w:sz w:val="24"/>
          <w:szCs w:val="24"/>
        </w:rPr>
        <w:t xml:space="preserve"> 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explorando o oceano </w:t>
      </w:r>
      <w:r w:rsidR="0005737C">
        <w:rPr>
          <w:rFonts w:ascii="Times New Roman" w:hAnsi="Times New Roman" w:cs="Times New Roman"/>
          <w:sz w:val="24"/>
          <w:szCs w:val="24"/>
        </w:rPr>
        <w:t xml:space="preserve">fecundo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instinto popular, a cultura não </w:t>
      </w:r>
      <w:r w:rsidR="0005737C">
        <w:rPr>
          <w:rFonts w:ascii="Times New Roman" w:hAnsi="Times New Roman" w:cs="Times New Roman"/>
          <w:sz w:val="24"/>
          <w:szCs w:val="24"/>
        </w:rPr>
        <w:t>ficou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escravizada pela consciência popular. Somente mais tarde, perto do fim </w:t>
      </w:r>
      <w:r w:rsidR="00171974" w:rsidRPr="00C5704C">
        <w:rPr>
          <w:rFonts w:ascii="Times New Roman" w:hAnsi="Times New Roman" w:cs="Times New Roman"/>
          <w:sz w:val="24"/>
          <w:szCs w:val="24"/>
        </w:rPr>
        <w:t>d</w:t>
      </w:r>
      <w:r w:rsidR="00171974">
        <w:rPr>
          <w:rFonts w:ascii="Times New Roman" w:hAnsi="Times New Roman" w:cs="Times New Roman"/>
          <w:sz w:val="24"/>
          <w:szCs w:val="24"/>
        </w:rPr>
        <w:t>o</w:t>
      </w:r>
      <w:r w:rsidR="0017197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século, graças aos esforços d</w:t>
      </w:r>
      <w:r w:rsidR="00274790">
        <w:rPr>
          <w:rFonts w:ascii="Times New Roman" w:hAnsi="Times New Roman" w:cs="Times New Roman"/>
          <w:sz w:val="24"/>
          <w:szCs w:val="24"/>
        </w:rPr>
        <w:t>e acusadores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705" w:author="Daniela Mountian" w:date="2017-08-09T18:25:00Z">
        <w:r w:rsidR="001E4F82" w:rsidRPr="00F149A4">
          <w:rPr>
            <w:rFonts w:ascii="Times New Roman" w:hAnsi="Times New Roman" w:cs="Times New Roman"/>
            <w:i/>
            <w:sz w:val="24"/>
            <w:szCs w:val="24"/>
          </w:rPr>
          <w:t>raznotchinets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a consciência popular começou a escravizar a cultura, e os </w:t>
      </w:r>
      <w:r w:rsidR="00274790">
        <w:rPr>
          <w:rFonts w:ascii="Times New Roman" w:hAnsi="Times New Roman" w:cs="Times New Roman"/>
          <w:sz w:val="24"/>
          <w:szCs w:val="24"/>
        </w:rPr>
        <w:t>adeptos desses</w:t>
      </w:r>
      <w:ins w:id="2706" w:author="Leila" w:date="2016-07-24T23:28:00Z">
        <w:r w:rsidR="00171974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acusadores levaram </w:t>
      </w:r>
      <w:r w:rsidR="00274790">
        <w:rPr>
          <w:rFonts w:ascii="Times New Roman" w:hAnsi="Times New Roman" w:cs="Times New Roman"/>
          <w:sz w:val="24"/>
          <w:szCs w:val="24"/>
        </w:rPr>
        <w:t>o</w:t>
      </w:r>
      <w:r w:rsidR="0017197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processo </w:t>
      </w:r>
      <w:r w:rsidR="00274790">
        <w:rPr>
          <w:rFonts w:ascii="Times New Roman" w:hAnsi="Times New Roman" w:cs="Times New Roman"/>
          <w:sz w:val="24"/>
          <w:szCs w:val="24"/>
        </w:rPr>
        <w:t>ao extremo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CF22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Assim pensava Andrei Kopóssov, </w:t>
      </w:r>
      <w:r w:rsidR="00852F85" w:rsidRPr="000A2006">
        <w:rPr>
          <w:rFonts w:ascii="Times New Roman" w:hAnsi="Times New Roman" w:cs="Times New Roman"/>
          <w:sz w:val="24"/>
          <w:szCs w:val="24"/>
        </w:rPr>
        <w:t>durante</w:t>
      </w:r>
      <w:r w:rsidR="004C0F99">
        <w:rPr>
          <w:rFonts w:ascii="Times New Roman" w:hAnsi="Times New Roman" w:cs="Times New Roman"/>
          <w:sz w:val="24"/>
          <w:szCs w:val="24"/>
        </w:rPr>
        <w:t xml:space="preserve"> o colóquio</w:t>
      </w:r>
      <w:r w:rsidRPr="00C5704C">
        <w:rPr>
          <w:rFonts w:ascii="Times New Roman" w:hAnsi="Times New Roman" w:cs="Times New Roman"/>
          <w:sz w:val="24"/>
          <w:szCs w:val="24"/>
        </w:rPr>
        <w:t>, lembrando-se das palavras d</w:t>
      </w:r>
      <w:r w:rsidR="00083749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mãe. No Instituto </w:t>
      </w:r>
      <w:r w:rsidR="0008374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Liter</w:t>
      </w:r>
      <w:r w:rsidR="00083749">
        <w:rPr>
          <w:rFonts w:ascii="Times New Roman" w:hAnsi="Times New Roman" w:cs="Times New Roman"/>
          <w:sz w:val="24"/>
          <w:szCs w:val="24"/>
        </w:rPr>
        <w:t>atura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antiga casa de Herzen, partidário da </w:t>
      </w:r>
      <w:r w:rsidR="00852F85">
        <w:rPr>
          <w:rFonts w:ascii="Times New Roman" w:hAnsi="Times New Roman" w:cs="Times New Roman"/>
          <w:i/>
          <w:sz w:val="24"/>
          <w:szCs w:val="24"/>
        </w:rPr>
        <w:t>obschina</w:t>
      </w:r>
      <w:r w:rsidR="00852F8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rural </w:t>
      </w:r>
      <w:r w:rsidR="0017197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salvadora da Rússia </w:t>
      </w:r>
      <w:r w:rsidR="0017197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já </w:t>
      </w:r>
      <w:r w:rsidR="00852F85">
        <w:rPr>
          <w:rFonts w:ascii="Times New Roman" w:hAnsi="Times New Roman" w:cs="Times New Roman"/>
          <w:sz w:val="24"/>
          <w:szCs w:val="24"/>
        </w:rPr>
        <w:t>haviam começado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2F85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reforma</w:t>
      </w:r>
      <w:r w:rsidR="00852F85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verão</w:t>
      </w:r>
      <w:r w:rsidR="000762FE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2F85">
        <w:rPr>
          <w:rFonts w:ascii="Times New Roman" w:hAnsi="Times New Roman" w:cs="Times New Roman"/>
          <w:sz w:val="24"/>
          <w:szCs w:val="24"/>
        </w:rPr>
        <w:t xml:space="preserve">pairava </w:t>
      </w:r>
      <w:r w:rsidRPr="00C5704C">
        <w:rPr>
          <w:rFonts w:ascii="Times New Roman" w:hAnsi="Times New Roman" w:cs="Times New Roman"/>
          <w:sz w:val="24"/>
          <w:szCs w:val="24"/>
        </w:rPr>
        <w:t>cheir</w:t>
      </w:r>
      <w:r w:rsidR="00852F8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2F85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tinta, os corredores estavam entulhados de </w:t>
      </w:r>
      <w:r w:rsidR="00852F85">
        <w:rPr>
          <w:rFonts w:ascii="Times New Roman" w:hAnsi="Times New Roman" w:cs="Times New Roman"/>
          <w:sz w:val="24"/>
          <w:szCs w:val="24"/>
        </w:rPr>
        <w:t>móveis</w:t>
      </w:r>
      <w:r w:rsidR="000762F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chão forrado de jornais. </w:t>
      </w:r>
      <w:r w:rsidR="00852F8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penas a sala de conferências</w:t>
      </w:r>
      <w:r w:rsidR="00852F85">
        <w:rPr>
          <w:rFonts w:ascii="Times New Roman" w:hAnsi="Times New Roman" w:cs="Times New Roman"/>
          <w:sz w:val="24"/>
          <w:szCs w:val="24"/>
        </w:rPr>
        <w:t xml:space="preserve"> esta</w:t>
      </w:r>
      <w:r w:rsidR="004C0F99">
        <w:rPr>
          <w:rFonts w:ascii="Times New Roman" w:hAnsi="Times New Roman" w:cs="Times New Roman"/>
          <w:sz w:val="24"/>
          <w:szCs w:val="24"/>
        </w:rPr>
        <w:t>va</w:t>
      </w:r>
      <w:r w:rsidR="00852F85">
        <w:rPr>
          <w:rFonts w:ascii="Times New Roman" w:hAnsi="Times New Roman" w:cs="Times New Roman"/>
          <w:sz w:val="24"/>
          <w:szCs w:val="24"/>
        </w:rPr>
        <w:t xml:space="preserve"> inta</w:t>
      </w:r>
      <w:r w:rsidR="000762FE">
        <w:rPr>
          <w:rFonts w:ascii="Times New Roman" w:hAnsi="Times New Roman" w:cs="Times New Roman"/>
          <w:sz w:val="24"/>
          <w:szCs w:val="24"/>
        </w:rPr>
        <w:t>cta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</w:t>
      </w:r>
      <w:r w:rsidR="004C0F99">
        <w:rPr>
          <w:rFonts w:ascii="Times New Roman" w:hAnsi="Times New Roman" w:cs="Times New Roman"/>
          <w:sz w:val="24"/>
          <w:szCs w:val="24"/>
        </w:rPr>
        <w:t xml:space="preserve">davam </w:t>
      </w:r>
      <w:r w:rsidRPr="00C5704C">
        <w:rPr>
          <w:rFonts w:ascii="Times New Roman" w:hAnsi="Times New Roman" w:cs="Times New Roman"/>
          <w:sz w:val="24"/>
          <w:szCs w:val="24"/>
        </w:rPr>
        <w:t>continu</w:t>
      </w:r>
      <w:r w:rsidR="004C0F99">
        <w:rPr>
          <w:rFonts w:ascii="Times New Roman" w:hAnsi="Times New Roman" w:cs="Times New Roman"/>
          <w:sz w:val="24"/>
          <w:szCs w:val="24"/>
        </w:rPr>
        <w:t>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C0F9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processo de educação dos partidários do realismo socialista. </w:t>
      </w:r>
      <w:ins w:id="2707" w:author="Daniela Mountian" w:date="2017-08-28T23:50:00Z">
        <w:r w:rsidR="000A2006">
          <w:rPr>
            <w:rFonts w:ascii="Times New Roman" w:hAnsi="Times New Roman" w:cs="Times New Roman"/>
            <w:sz w:val="24"/>
            <w:szCs w:val="24"/>
          </w:rPr>
          <w:t>Após ter p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ensado algum tempo em seus </w:t>
      </w:r>
      <w:r w:rsidR="000762FE">
        <w:rPr>
          <w:rFonts w:ascii="Times New Roman" w:hAnsi="Times New Roman" w:cs="Times New Roman"/>
          <w:sz w:val="24"/>
          <w:szCs w:val="24"/>
        </w:rPr>
        <w:t xml:space="preserve">próprios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assuntos e </w:t>
      </w:r>
      <w:ins w:id="2708" w:author="Daniela Mountian" w:date="2017-08-28T23:50:00Z">
        <w:r w:rsidR="000A2006">
          <w:rPr>
            <w:rFonts w:ascii="Times New Roman" w:hAnsi="Times New Roman" w:cs="Times New Roman"/>
            <w:sz w:val="24"/>
            <w:szCs w:val="24"/>
          </w:rPr>
          <w:t>ter feito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anotações e </w:t>
      </w:r>
      <w:r w:rsidR="00C105A9">
        <w:rPr>
          <w:rFonts w:ascii="Times New Roman" w:hAnsi="Times New Roman" w:cs="Times New Roman"/>
          <w:sz w:val="24"/>
          <w:szCs w:val="24"/>
        </w:rPr>
        <w:t>observações rápidas</w:t>
      </w:r>
      <w:r w:rsidR="000762F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numa folha de papel, </w:t>
      </w:r>
      <w:r w:rsidR="009F5612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queria </w:t>
      </w:r>
      <w:r w:rsidR="000762FE">
        <w:rPr>
          <w:rFonts w:ascii="Times New Roman" w:hAnsi="Times New Roman" w:cs="Times New Roman"/>
          <w:sz w:val="24"/>
          <w:szCs w:val="24"/>
        </w:rPr>
        <w:t xml:space="preserve">prestar atenção </w:t>
      </w:r>
      <w:r w:rsidR="000645D9">
        <w:rPr>
          <w:rFonts w:ascii="Times New Roman" w:hAnsi="Times New Roman" w:cs="Times New Roman"/>
          <w:sz w:val="24"/>
          <w:szCs w:val="24"/>
        </w:rPr>
        <w:t>n</w:t>
      </w:r>
      <w:r w:rsidR="000762F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0762FE">
        <w:rPr>
          <w:rFonts w:ascii="Times New Roman" w:hAnsi="Times New Roman" w:cs="Times New Roman"/>
          <w:sz w:val="24"/>
          <w:szCs w:val="24"/>
        </w:rPr>
        <w:t>diziam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5D9">
        <w:rPr>
          <w:rFonts w:ascii="Times New Roman" w:hAnsi="Times New Roman" w:cs="Times New Roman"/>
          <w:sz w:val="24"/>
          <w:szCs w:val="24"/>
        </w:rPr>
        <w:t>ao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redor, no entanto </w:t>
      </w:r>
      <w:r w:rsidR="000762FE">
        <w:rPr>
          <w:rFonts w:ascii="Times New Roman" w:hAnsi="Times New Roman" w:cs="Times New Roman"/>
          <w:sz w:val="24"/>
          <w:szCs w:val="24"/>
        </w:rPr>
        <w:t>se falava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tanto da consciência popular</w:t>
      </w:r>
      <w:r w:rsidR="000762FE">
        <w:rPr>
          <w:rFonts w:ascii="Times New Roman" w:hAnsi="Times New Roman" w:cs="Times New Roman"/>
          <w:sz w:val="24"/>
          <w:szCs w:val="24"/>
        </w:rPr>
        <w:t xml:space="preserve"> eslavófila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palestrante, um </w:t>
      </w:r>
      <w:r w:rsidR="000762FE">
        <w:rPr>
          <w:rFonts w:ascii="Times New Roman" w:hAnsi="Times New Roman" w:cs="Times New Roman"/>
          <w:sz w:val="24"/>
          <w:szCs w:val="24"/>
        </w:rPr>
        <w:t>conhecido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poeta com </w:t>
      </w:r>
      <w:r w:rsidR="000762FE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>pseudônimo puramente russo</w:t>
      </w:r>
      <w:r w:rsidR="000762FE">
        <w:rPr>
          <w:rFonts w:ascii="Times New Roman" w:hAnsi="Times New Roman" w:cs="Times New Roman"/>
          <w:sz w:val="24"/>
          <w:szCs w:val="24"/>
        </w:rPr>
        <w:t xml:space="preserve"> e um acento de Riazán, tinha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62FE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voz </w:t>
      </w:r>
      <w:r w:rsidR="000762FE">
        <w:rPr>
          <w:rFonts w:ascii="Times New Roman" w:hAnsi="Times New Roman" w:cs="Times New Roman"/>
          <w:sz w:val="24"/>
          <w:szCs w:val="24"/>
        </w:rPr>
        <w:t xml:space="preserve">tão </w:t>
      </w:r>
      <w:r w:rsidR="00171974" w:rsidRPr="00C5704C">
        <w:rPr>
          <w:rFonts w:ascii="Times New Roman" w:hAnsi="Times New Roman" w:cs="Times New Roman"/>
          <w:sz w:val="24"/>
          <w:szCs w:val="24"/>
        </w:rPr>
        <w:t>sonor</w:t>
      </w:r>
      <w:r w:rsidR="0017197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Andrei </w:t>
      </w:r>
      <w:r w:rsidR="000762FE">
        <w:rPr>
          <w:rFonts w:ascii="Times New Roman" w:hAnsi="Times New Roman" w:cs="Times New Roman"/>
          <w:sz w:val="24"/>
          <w:szCs w:val="24"/>
        </w:rPr>
        <w:t xml:space="preserve">se distraiu </w:t>
      </w:r>
      <w:r w:rsidRPr="00C5704C">
        <w:rPr>
          <w:rFonts w:ascii="Times New Roman" w:hAnsi="Times New Roman" w:cs="Times New Roman"/>
          <w:sz w:val="24"/>
          <w:szCs w:val="24"/>
        </w:rPr>
        <w:t>de novo e começou a olhar para os lados.</w:t>
      </w:r>
    </w:p>
    <w:p w:rsidR="0024094F" w:rsidRPr="00C5704C" w:rsidRDefault="0024094F" w:rsidP="008C49B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sala de conferências </w:t>
      </w:r>
      <w:r w:rsidR="000762FE">
        <w:rPr>
          <w:rFonts w:ascii="Times New Roman" w:hAnsi="Times New Roman" w:cs="Times New Roman"/>
          <w:sz w:val="24"/>
          <w:szCs w:val="24"/>
        </w:rPr>
        <w:t>era revestida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0762FE">
        <w:rPr>
          <w:rFonts w:ascii="Times New Roman" w:hAnsi="Times New Roman" w:cs="Times New Roman"/>
          <w:sz w:val="24"/>
          <w:szCs w:val="24"/>
        </w:rPr>
        <w:t>fragmentos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literatura</w:t>
      </w:r>
      <w:r w:rsidR="000762F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todos os tempos e de todos os povos, como órgãos separados, extraídos d</w:t>
      </w:r>
      <w:r w:rsidR="000762FE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corpo. Andrei </w:t>
      </w:r>
      <w:ins w:id="2709" w:author="Daniela Mountian" w:date="2017-08-28T23:53:00Z">
        <w:r w:rsidR="000A2006">
          <w:rPr>
            <w:rFonts w:ascii="Times New Roman" w:hAnsi="Times New Roman" w:cs="Times New Roman"/>
            <w:sz w:val="24"/>
            <w:szCs w:val="24"/>
          </w:rPr>
          <w:t>longamente</w:t>
        </w:r>
      </w:ins>
      <w:r w:rsidR="000762FE">
        <w:rPr>
          <w:rFonts w:ascii="Times New Roman" w:hAnsi="Times New Roman" w:cs="Times New Roman"/>
          <w:sz w:val="24"/>
          <w:szCs w:val="24"/>
        </w:rPr>
        <w:t xml:space="preserve"> pensou 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pareciam aqueles painéis que cobriam </w:t>
      </w:r>
      <w:r w:rsidR="000762FE">
        <w:rPr>
          <w:rFonts w:ascii="Times New Roman" w:hAnsi="Times New Roman" w:cs="Times New Roman"/>
          <w:sz w:val="24"/>
          <w:szCs w:val="24"/>
        </w:rPr>
        <w:t>completamente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quatro paredes </w:t>
      </w:r>
      <w:r w:rsidR="000762FE">
        <w:rPr>
          <w:rFonts w:ascii="Times New Roman" w:hAnsi="Times New Roman" w:cs="Times New Roman"/>
          <w:sz w:val="24"/>
          <w:szCs w:val="24"/>
        </w:rPr>
        <w:t xml:space="preserve">da sala </w:t>
      </w:r>
      <w:r w:rsidR="00171974">
        <w:rPr>
          <w:rFonts w:ascii="Times New Roman" w:hAnsi="Times New Roman" w:cs="Times New Roman"/>
          <w:sz w:val="24"/>
          <w:szCs w:val="24"/>
        </w:rPr>
        <w:t>com</w:t>
      </w:r>
      <w:r w:rsidR="0017197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capas de </w:t>
      </w:r>
      <w:del w:id="2710" w:author="Daniela Mountian" w:date="2017-08-28T23:54:00Z">
        <w:r w:rsidRPr="00C5704C" w:rsidDel="000A2006">
          <w:rPr>
            <w:rFonts w:ascii="Times New Roman" w:hAnsi="Times New Roman" w:cs="Times New Roman"/>
            <w:sz w:val="24"/>
            <w:szCs w:val="24"/>
          </w:rPr>
          <w:delText xml:space="preserve">livros,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clássicos do passado e </w:t>
      </w:r>
      <w:ins w:id="2711" w:author="Daniela Mountian" w:date="2017-08-28T23:54:00Z">
        <w:r w:rsidR="000A2006">
          <w:rPr>
            <w:rFonts w:ascii="Times New Roman" w:hAnsi="Times New Roman" w:cs="Times New Roman"/>
            <w:sz w:val="24"/>
            <w:szCs w:val="24"/>
          </w:rPr>
          <w:t>d</w:t>
        </w:r>
      </w:ins>
      <w:r w:rsidR="000762FE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0762FE">
        <w:rPr>
          <w:rFonts w:ascii="Times New Roman" w:hAnsi="Times New Roman" w:cs="Times New Roman"/>
          <w:sz w:val="24"/>
          <w:szCs w:val="24"/>
        </w:rPr>
        <w:t xml:space="preserve">são considerados </w:t>
      </w:r>
      <w:r w:rsidR="009F5612">
        <w:rPr>
          <w:rFonts w:ascii="Times New Roman" w:hAnsi="Times New Roman" w:cs="Times New Roman"/>
          <w:sz w:val="24"/>
          <w:szCs w:val="24"/>
        </w:rPr>
        <w:t xml:space="preserve">clássicos </w:t>
      </w:r>
      <w:r w:rsidR="000762FE">
        <w:rPr>
          <w:rFonts w:ascii="Times New Roman" w:hAnsi="Times New Roman" w:cs="Times New Roman"/>
          <w:sz w:val="24"/>
          <w:szCs w:val="24"/>
        </w:rPr>
        <w:t>hoje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F47FFE">
        <w:rPr>
          <w:rFonts w:ascii="Times New Roman" w:hAnsi="Times New Roman" w:cs="Times New Roman"/>
          <w:sz w:val="24"/>
          <w:szCs w:val="24"/>
        </w:rPr>
        <w:t>também</w:t>
      </w:r>
      <w:r w:rsidR="00F47FF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de livros de</w:t>
      </w:r>
      <w:r w:rsidR="000762FE">
        <w:rPr>
          <w:rFonts w:ascii="Times New Roman" w:hAnsi="Times New Roman" w:cs="Times New Roman"/>
          <w:sz w:val="24"/>
          <w:szCs w:val="24"/>
        </w:rPr>
        <w:t xml:space="preserve"> várias categorias,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F3D13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primeira, segunda</w:t>
      </w:r>
      <w:r w:rsidR="000762FE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terceira. </w:t>
      </w:r>
      <w:r w:rsidR="000762FE">
        <w:rPr>
          <w:rFonts w:ascii="Times New Roman" w:hAnsi="Times New Roman" w:cs="Times New Roman"/>
          <w:sz w:val="24"/>
          <w:szCs w:val="24"/>
        </w:rPr>
        <w:t>Ao redor,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perfis e silhuetas. E Andrei entendeu que era uma sala de </w:t>
      </w:r>
      <w:r w:rsidR="000762FE">
        <w:rPr>
          <w:rFonts w:ascii="Times New Roman" w:hAnsi="Times New Roman" w:cs="Times New Roman"/>
          <w:sz w:val="24"/>
          <w:szCs w:val="24"/>
        </w:rPr>
        <w:t>dissecação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literária, um necrotério para partes</w:t>
      </w:r>
      <w:r w:rsidR="000762FE">
        <w:rPr>
          <w:rFonts w:ascii="Times New Roman" w:hAnsi="Times New Roman" w:cs="Times New Roman"/>
          <w:sz w:val="24"/>
          <w:szCs w:val="24"/>
        </w:rPr>
        <w:t xml:space="preserve"> isoladas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</w:t>
      </w:r>
      <w:r w:rsidR="000762FE">
        <w:rPr>
          <w:rFonts w:ascii="Times New Roman" w:hAnsi="Times New Roman" w:cs="Times New Roman"/>
          <w:sz w:val="24"/>
          <w:szCs w:val="24"/>
        </w:rPr>
        <w:t xml:space="preserve"> um 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corpo. As citações e as capas conservadas pareciam </w:t>
      </w:r>
      <w:r w:rsidR="000762FE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fígado, pulmões, mãos e pés </w:t>
      </w:r>
      <w:r w:rsidR="000762FE">
        <w:rPr>
          <w:rFonts w:ascii="Times New Roman" w:hAnsi="Times New Roman" w:cs="Times New Roman"/>
          <w:sz w:val="24"/>
          <w:szCs w:val="24"/>
        </w:rPr>
        <w:t xml:space="preserve">colocados </w:t>
      </w:r>
      <w:r w:rsidRPr="00C5704C">
        <w:rPr>
          <w:rFonts w:ascii="Times New Roman" w:hAnsi="Times New Roman" w:cs="Times New Roman"/>
          <w:sz w:val="24"/>
          <w:szCs w:val="24"/>
        </w:rPr>
        <w:t>em</w:t>
      </w:r>
      <w:r w:rsidR="000762FE">
        <w:rPr>
          <w:rFonts w:ascii="Times New Roman" w:hAnsi="Times New Roman" w:cs="Times New Roman"/>
          <w:sz w:val="24"/>
          <w:szCs w:val="24"/>
        </w:rPr>
        <w:t xml:space="preserve"> potes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vidro com álcool. As partes do corpo </w:t>
      </w:r>
      <w:r w:rsidR="000762FE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conservadas </w:t>
      </w:r>
      <w:r w:rsidR="000762FE">
        <w:rPr>
          <w:rFonts w:ascii="Times New Roman" w:hAnsi="Times New Roman" w:cs="Times New Roman"/>
          <w:sz w:val="24"/>
          <w:szCs w:val="24"/>
        </w:rPr>
        <w:t>estão mais afastadas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62FE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homem do que uma pedra na rua ou um galho de árvore. Uma pedra e um galho </w:t>
      </w:r>
      <w:r w:rsidR="000762FE">
        <w:rPr>
          <w:rFonts w:ascii="Times New Roman" w:hAnsi="Times New Roman" w:cs="Times New Roman"/>
          <w:sz w:val="24"/>
          <w:szCs w:val="24"/>
        </w:rPr>
        <w:t>lembram mais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homem vivo do que seu próprio fígado </w:t>
      </w:r>
      <w:r w:rsidR="0034437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pulmões extraídos de</w:t>
      </w:r>
      <w:r w:rsidR="000762FE">
        <w:rPr>
          <w:rFonts w:ascii="Times New Roman" w:hAnsi="Times New Roman" w:cs="Times New Roman"/>
          <w:sz w:val="24"/>
          <w:szCs w:val="24"/>
        </w:rPr>
        <w:t xml:space="preserve"> si</w:t>
      </w:r>
      <w:r w:rsidRPr="00C5704C">
        <w:rPr>
          <w:rFonts w:ascii="Times New Roman" w:hAnsi="Times New Roman" w:cs="Times New Roman"/>
          <w:sz w:val="24"/>
          <w:szCs w:val="24"/>
        </w:rPr>
        <w:t>. D</w:t>
      </w:r>
      <w:r w:rsidR="000A200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62FE">
        <w:rPr>
          <w:rFonts w:ascii="Times New Roman" w:hAnsi="Times New Roman" w:cs="Times New Roman"/>
          <w:sz w:val="24"/>
          <w:szCs w:val="24"/>
        </w:rPr>
        <w:t>forma</w:t>
      </w:r>
      <w:r w:rsidR="000A2006">
        <w:rPr>
          <w:rFonts w:ascii="Times New Roman" w:hAnsi="Times New Roman" w:cs="Times New Roman"/>
          <w:sz w:val="24"/>
          <w:szCs w:val="24"/>
        </w:rPr>
        <w:t xml:space="preserve"> análoga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762FE">
        <w:rPr>
          <w:rFonts w:ascii="Times New Roman" w:hAnsi="Times New Roman" w:cs="Times New Roman"/>
          <w:sz w:val="24"/>
          <w:szCs w:val="24"/>
        </w:rPr>
        <w:t>os fragmentos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literatura de um necrotério literário</w:t>
      </w:r>
      <w:r w:rsidR="000762FE">
        <w:rPr>
          <w:rFonts w:ascii="Times New Roman" w:hAnsi="Times New Roman" w:cs="Times New Roman"/>
          <w:sz w:val="24"/>
          <w:szCs w:val="24"/>
        </w:rPr>
        <w:t xml:space="preserve"> estão longe da literatura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762FE">
        <w:rPr>
          <w:rFonts w:ascii="Times New Roman" w:hAnsi="Times New Roman" w:cs="Times New Roman"/>
          <w:sz w:val="24"/>
          <w:szCs w:val="24"/>
        </w:rPr>
        <w:t>Além disso,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havia algo de m</w:t>
      </w:r>
      <w:r w:rsidR="00DC200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dic</w:t>
      </w:r>
      <w:r w:rsidR="00DC200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C2009">
        <w:rPr>
          <w:rFonts w:ascii="Times New Roman" w:hAnsi="Times New Roman" w:cs="Times New Roman"/>
          <w:sz w:val="24"/>
          <w:szCs w:val="24"/>
        </w:rPr>
        <w:t>de</w:t>
      </w:r>
      <w:r w:rsidR="0017197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científico</w:t>
      </w:r>
      <w:r w:rsidR="000A2006">
        <w:rPr>
          <w:rFonts w:ascii="Times New Roman" w:hAnsi="Times New Roman" w:cs="Times New Roman"/>
          <w:sz w:val="24"/>
          <w:szCs w:val="24"/>
        </w:rPr>
        <w:t>,</w:t>
      </w:r>
      <w:r w:rsidR="000A2006" w:rsidRPr="000A2006">
        <w:rPr>
          <w:rFonts w:ascii="Times New Roman" w:hAnsi="Times New Roman" w:cs="Times New Roman"/>
          <w:sz w:val="24"/>
          <w:szCs w:val="24"/>
        </w:rPr>
        <w:t xml:space="preserve"> </w:t>
      </w:r>
      <w:r w:rsidR="000A2006">
        <w:rPr>
          <w:rFonts w:ascii="Times New Roman" w:hAnsi="Times New Roman" w:cs="Times New Roman"/>
          <w:sz w:val="24"/>
          <w:szCs w:val="24"/>
        </w:rPr>
        <w:t>nessa instituição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onde a literatura </w:t>
      </w:r>
      <w:r w:rsidR="00DC2009">
        <w:rPr>
          <w:rFonts w:ascii="Times New Roman" w:hAnsi="Times New Roman" w:cs="Times New Roman"/>
          <w:sz w:val="24"/>
          <w:szCs w:val="24"/>
        </w:rPr>
        <w:t>parecia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cobaia, um coelho </w:t>
      </w:r>
      <w:r w:rsidR="0034437A">
        <w:rPr>
          <w:rFonts w:ascii="Times New Roman" w:hAnsi="Times New Roman" w:cs="Times New Roman"/>
          <w:sz w:val="24"/>
          <w:szCs w:val="24"/>
        </w:rPr>
        <w:t>torturado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experimentos, </w:t>
      </w:r>
      <w:r w:rsidR="0034437A">
        <w:rPr>
          <w:rFonts w:ascii="Times New Roman" w:hAnsi="Times New Roman" w:cs="Times New Roman"/>
          <w:sz w:val="24"/>
          <w:szCs w:val="24"/>
        </w:rPr>
        <w:t xml:space="preserve">onde à literatura foi destinado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papel de </w:t>
      </w:r>
      <w:r w:rsidR="0034437A">
        <w:rPr>
          <w:rFonts w:ascii="Times New Roman" w:hAnsi="Times New Roman" w:cs="Times New Roman"/>
          <w:sz w:val="24"/>
          <w:szCs w:val="24"/>
        </w:rPr>
        <w:t>vítima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nome do bem</w:t>
      </w:r>
      <w:r w:rsidR="00171974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estar da humanidade, conforme os princípios humanistas do realismo socialista.</w:t>
      </w:r>
    </w:p>
    <w:p w:rsidR="0024094F" w:rsidRPr="00A867CB" w:rsidRDefault="0034437A" w:rsidP="008C49B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terminarem as aulas</w:t>
      </w:r>
      <w:r w:rsidR="0024094F" w:rsidRPr="00C5704C">
        <w:rPr>
          <w:rFonts w:ascii="Times New Roman" w:hAnsi="Times New Roman" w:cs="Times New Roman"/>
          <w:sz w:val="24"/>
          <w:szCs w:val="24"/>
        </w:rPr>
        <w:t>, Andrei Kopóssov volt</w:t>
      </w:r>
      <w:r>
        <w:rPr>
          <w:rFonts w:ascii="Times New Roman" w:hAnsi="Times New Roman" w:cs="Times New Roman"/>
          <w:sz w:val="24"/>
          <w:szCs w:val="24"/>
        </w:rPr>
        <w:t>ou rapidamente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casa, pois ele e </w:t>
      </w:r>
      <w:r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>
        <w:rPr>
          <w:rFonts w:ascii="Times New Roman" w:hAnsi="Times New Roman" w:cs="Times New Roman"/>
          <w:sz w:val="24"/>
          <w:szCs w:val="24"/>
        </w:rPr>
        <w:t>tinham que visitar inúmeros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estabelecimentos,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onde os provincianos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Pr="00A859F2">
        <w:rPr>
          <w:rFonts w:ascii="Times New Roman" w:hAnsi="Times New Roman" w:cs="Times New Roman"/>
          <w:sz w:val="24"/>
          <w:szCs w:val="24"/>
        </w:rPr>
        <w:t>abastecem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produtos </w:t>
      </w:r>
      <w:r>
        <w:rPr>
          <w:rFonts w:ascii="Times New Roman" w:hAnsi="Times New Roman" w:cs="Times New Roman"/>
          <w:sz w:val="24"/>
          <w:szCs w:val="24"/>
        </w:rPr>
        <w:t>difíceis de achar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Andrei precisava comprar uns jeans </w:t>
      </w:r>
      <w:r w:rsidR="0024094F" w:rsidRPr="00C5704C">
        <w:rPr>
          <w:rFonts w:ascii="Times New Roman" w:hAnsi="Times New Roman" w:cs="Times New Roman"/>
          <w:sz w:val="24"/>
          <w:szCs w:val="24"/>
        </w:rPr>
        <w:t>a Varfolomei 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>v, filho d</w:t>
      </w:r>
      <w:r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>a irmã Tássia</w:t>
      </w:r>
      <w:r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uma combinação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Tássia, antiga paixão de seu pai, o Anticristo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 xml:space="preserve">aquele </w:t>
      </w:r>
      <w:r w:rsidR="0024094F" w:rsidRPr="00C5704C">
        <w:rPr>
          <w:rFonts w:ascii="Times New Roman" w:hAnsi="Times New Roman" w:cs="Times New Roman"/>
          <w:sz w:val="24"/>
          <w:szCs w:val="24"/>
        </w:rPr>
        <w:t>ignorava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;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velha </w:t>
      </w:r>
      <w:r>
        <w:rPr>
          <w:rFonts w:ascii="Times New Roman" w:hAnsi="Times New Roman" w:cs="Times New Roman"/>
          <w:sz w:val="24"/>
          <w:szCs w:val="24"/>
        </w:rPr>
        <w:t>sentinela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Serguéievna, </w:t>
      </w:r>
      <w:r>
        <w:rPr>
          <w:rFonts w:ascii="Times New Roman" w:hAnsi="Times New Roman" w:cs="Times New Roman"/>
          <w:sz w:val="24"/>
          <w:szCs w:val="24"/>
        </w:rPr>
        <w:t>sogra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Tássia, </w:t>
      </w:r>
      <w:r>
        <w:rPr>
          <w:rFonts w:ascii="Times New Roman" w:hAnsi="Times New Roman" w:cs="Times New Roman"/>
          <w:sz w:val="24"/>
          <w:szCs w:val="24"/>
        </w:rPr>
        <w:t xml:space="preserve">torrões de </w:t>
      </w:r>
      <w:r w:rsidR="0024094F" w:rsidRPr="00C5704C">
        <w:rPr>
          <w:rFonts w:ascii="Times New Roman" w:hAnsi="Times New Roman" w:cs="Times New Roman"/>
          <w:sz w:val="24"/>
          <w:szCs w:val="24"/>
        </w:rPr>
        <w:t>açúcar natural para o chá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na cidade de Bor não se encontra</w:t>
      </w:r>
      <w:r>
        <w:rPr>
          <w:rFonts w:ascii="Times New Roman" w:hAnsi="Times New Roman" w:cs="Times New Roman"/>
          <w:sz w:val="24"/>
          <w:szCs w:val="24"/>
        </w:rPr>
        <w:t xml:space="preserve">vam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os filhos de Ústia roupa</w:t>
      </w:r>
      <w:r>
        <w:rPr>
          <w:rFonts w:ascii="Times New Roman" w:hAnsi="Times New Roman" w:cs="Times New Roman"/>
          <w:sz w:val="24"/>
          <w:szCs w:val="24"/>
        </w:rPr>
        <w:t>s de baixo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guloseimas;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também, na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medida do possível, conservas de carne </w:t>
      </w:r>
      <w:r>
        <w:rPr>
          <w:rFonts w:ascii="Times New Roman" w:hAnsi="Times New Roman" w:cs="Times New Roman"/>
          <w:sz w:val="24"/>
          <w:szCs w:val="24"/>
        </w:rPr>
        <w:t>para estocar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limões e laranjas, frutos </w:t>
      </w:r>
      <w:r>
        <w:rPr>
          <w:rFonts w:ascii="Times New Roman" w:hAnsi="Times New Roman" w:cs="Times New Roman"/>
          <w:sz w:val="24"/>
          <w:szCs w:val="24"/>
        </w:rPr>
        <w:t>sagrados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para se </w:t>
      </w:r>
      <w:r>
        <w:rPr>
          <w:rFonts w:ascii="Times New Roman" w:hAnsi="Times New Roman" w:cs="Times New Roman"/>
          <w:sz w:val="24"/>
          <w:szCs w:val="24"/>
        </w:rPr>
        <w:t xml:space="preserve">dar </w:t>
      </w:r>
      <w:r w:rsidR="0015615D">
        <w:rPr>
          <w:rFonts w:ascii="Times New Roman" w:hAnsi="Times New Roman" w:cs="Times New Roman"/>
          <w:sz w:val="24"/>
          <w:szCs w:val="24"/>
        </w:rPr>
        <w:t>um pouco</w:t>
      </w:r>
      <w:r>
        <w:rPr>
          <w:rFonts w:ascii="Times New Roman" w:hAnsi="Times New Roman" w:cs="Times New Roman"/>
          <w:sz w:val="24"/>
          <w:szCs w:val="24"/>
        </w:rPr>
        <w:t xml:space="preserve"> de prazer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15615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entanto, ao </w:t>
      </w:r>
      <w:r w:rsidR="000C7417">
        <w:rPr>
          <w:rFonts w:ascii="Times New Roman" w:hAnsi="Times New Roman" w:cs="Times New Roman"/>
          <w:sz w:val="24"/>
          <w:szCs w:val="24"/>
        </w:rPr>
        <w:t>chegar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Andrei descobriu que tudo já </w:t>
      </w:r>
      <w:r w:rsidR="000C7417">
        <w:rPr>
          <w:rFonts w:ascii="Times New Roman" w:hAnsi="Times New Roman" w:cs="Times New Roman"/>
          <w:sz w:val="24"/>
          <w:szCs w:val="24"/>
        </w:rPr>
        <w:t>havia sido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comprado, </w:t>
      </w:r>
      <w:r w:rsidR="000C7417">
        <w:rPr>
          <w:rFonts w:ascii="Times New Roman" w:hAnsi="Times New Roman" w:cs="Times New Roman"/>
          <w:sz w:val="24"/>
          <w:szCs w:val="24"/>
        </w:rPr>
        <w:t>empacotado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papel de embrulho branco</w:t>
      </w:r>
      <w:r w:rsidR="000C741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cinza</w:t>
      </w:r>
      <w:r w:rsidR="000C7417">
        <w:rPr>
          <w:rFonts w:ascii="Times New Roman" w:hAnsi="Times New Roman" w:cs="Times New Roman"/>
          <w:sz w:val="24"/>
          <w:szCs w:val="24"/>
        </w:rPr>
        <w:t xml:space="preserve"> e azul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em papel colorido com </w:t>
      </w:r>
      <w:r w:rsidR="000C7417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marca d</w:t>
      </w:r>
      <w:r w:rsidR="000C741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loja. E </w:t>
      </w:r>
      <w:r w:rsidR="000C7417">
        <w:rPr>
          <w:rFonts w:ascii="Times New Roman" w:hAnsi="Times New Roman" w:cs="Times New Roman"/>
          <w:sz w:val="24"/>
          <w:szCs w:val="24"/>
        </w:rPr>
        <w:t>havia um</w:t>
      </w:r>
      <w:r w:rsidR="009F5612">
        <w:rPr>
          <w:rFonts w:ascii="Times New Roman" w:hAnsi="Times New Roman" w:cs="Times New Roman"/>
          <w:sz w:val="24"/>
          <w:szCs w:val="24"/>
        </w:rPr>
        <w:t>a</w:t>
      </w:r>
      <w:r w:rsidR="000C7417">
        <w:rPr>
          <w:rFonts w:ascii="Times New Roman" w:hAnsi="Times New Roman" w:cs="Times New Roman"/>
          <w:sz w:val="24"/>
          <w:szCs w:val="24"/>
        </w:rPr>
        <w:t xml:space="preserve"> sacola cheia </w:t>
      </w:r>
      <w:r w:rsidR="009F5612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frutos </w:t>
      </w:r>
      <w:r w:rsidR="000C7417">
        <w:rPr>
          <w:rFonts w:ascii="Times New Roman" w:hAnsi="Times New Roman" w:cs="Times New Roman"/>
          <w:sz w:val="24"/>
          <w:szCs w:val="24"/>
        </w:rPr>
        <w:t>sagrados</w:t>
      </w:r>
      <w:r w:rsidR="0024094F" w:rsidRPr="00C5704C">
        <w:rPr>
          <w:rFonts w:ascii="Times New Roman" w:hAnsi="Times New Roman" w:cs="Times New Roman"/>
          <w:sz w:val="24"/>
          <w:szCs w:val="24"/>
        </w:rPr>
        <w:t>, limões e laranjas. Sua mãe</w:t>
      </w:r>
      <w:r w:rsidR="000C741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Vera</w:t>
      </w:r>
      <w:r w:rsidR="000C741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senta</w:t>
      </w:r>
      <w:r w:rsidR="000C7417">
        <w:rPr>
          <w:rFonts w:ascii="Times New Roman" w:hAnsi="Times New Roman" w:cs="Times New Roman"/>
          <w:sz w:val="24"/>
          <w:szCs w:val="24"/>
        </w:rPr>
        <w:t>va-se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7417">
        <w:rPr>
          <w:rFonts w:ascii="Times New Roman" w:hAnsi="Times New Roman" w:cs="Times New Roman"/>
          <w:sz w:val="24"/>
          <w:szCs w:val="24"/>
        </w:rPr>
        <w:t>com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lenc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inho branco e lia o Evangelho, mas </w:t>
      </w:r>
      <w:r w:rsidR="000C7417">
        <w:rPr>
          <w:rFonts w:ascii="Times New Roman" w:hAnsi="Times New Roman" w:cs="Times New Roman"/>
          <w:sz w:val="24"/>
          <w:szCs w:val="24"/>
        </w:rPr>
        <w:t>com um ar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astut</w:t>
      </w:r>
      <w:r w:rsidR="000C7417">
        <w:rPr>
          <w:rFonts w:ascii="Times New Roman" w:hAnsi="Times New Roman" w:cs="Times New Roman"/>
          <w:sz w:val="24"/>
          <w:szCs w:val="24"/>
        </w:rPr>
        <w:t>o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, alegre e </w:t>
      </w:r>
      <w:r w:rsidR="000C7417">
        <w:rPr>
          <w:rFonts w:ascii="Times New Roman" w:hAnsi="Times New Roman" w:cs="Times New Roman"/>
          <w:sz w:val="24"/>
          <w:szCs w:val="24"/>
        </w:rPr>
        <w:t>enigmático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193CAE" w:rsidP="00F8755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Adivinhe, filhinho, quem </w:t>
      </w:r>
      <w:r w:rsidRPr="00C5704C">
        <w:rPr>
          <w:rFonts w:ascii="Times New Roman" w:hAnsi="Times New Roman" w:cs="Times New Roman"/>
          <w:sz w:val="24"/>
          <w:szCs w:val="24"/>
        </w:rPr>
        <w:t>estev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aqui e me ajudou a fazer as compras</w:t>
      </w:r>
      <w:r w:rsidR="000645D9"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193CAE" w:rsidP="00C3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</w:t>
      </w:r>
      <w:r w:rsidR="000C7417">
        <w:rPr>
          <w:rFonts w:ascii="Times New Roman" w:hAnsi="Times New Roman" w:cs="Times New Roman"/>
          <w:sz w:val="24"/>
          <w:szCs w:val="24"/>
        </w:rPr>
        <w:t>, mamãe,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será que você conhece alguém em Moscou?</w:t>
      </w:r>
    </w:p>
    <w:p w:rsidR="0024094F" w:rsidRPr="00C5704C" w:rsidRDefault="00193CAE" w:rsidP="00B56BE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conheço e me conhecem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eu não queria lhe dizer logo, </w:t>
      </w:r>
      <w:r w:rsidR="000C7417">
        <w:rPr>
          <w:rFonts w:ascii="Times New Roman" w:hAnsi="Times New Roman" w:cs="Times New Roman"/>
          <w:sz w:val="24"/>
          <w:szCs w:val="24"/>
        </w:rPr>
        <w:t>fiquei constrangida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0C7417">
        <w:rPr>
          <w:rFonts w:ascii="Times New Roman" w:hAnsi="Times New Roman" w:cs="Times New Roman"/>
          <w:i/>
          <w:sz w:val="24"/>
          <w:szCs w:val="24"/>
        </w:rPr>
        <w:t xml:space="preserve">velha crente </w:t>
      </w:r>
      <w:r w:rsidR="0024094F" w:rsidRPr="00C5704C">
        <w:rPr>
          <w:rFonts w:ascii="Times New Roman" w:hAnsi="Times New Roman" w:cs="Times New Roman"/>
          <w:sz w:val="24"/>
          <w:szCs w:val="24"/>
        </w:rPr>
        <w:t>Tchesnokova, que mora na</w:t>
      </w:r>
      <w:r w:rsidR="000C7417">
        <w:rPr>
          <w:rFonts w:ascii="Times New Roman" w:hAnsi="Times New Roman" w:cs="Times New Roman"/>
          <w:sz w:val="24"/>
          <w:szCs w:val="24"/>
        </w:rPr>
        <w:t xml:space="preserve"> casa n</w:t>
      </w:r>
      <w:r w:rsidR="000C7417" w:rsidRPr="000C7417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0C7417">
        <w:rPr>
          <w:rFonts w:ascii="Times New Roman" w:hAnsi="Times New Roman" w:cs="Times New Roman"/>
          <w:sz w:val="24"/>
          <w:szCs w:val="24"/>
        </w:rPr>
        <w:t xml:space="preserve"> 30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7417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 Derjávin, </w:t>
      </w:r>
      <w:r>
        <w:rPr>
          <w:rFonts w:ascii="Times New Roman" w:hAnsi="Times New Roman" w:cs="Times New Roman"/>
          <w:sz w:val="24"/>
          <w:szCs w:val="24"/>
        </w:rPr>
        <w:t>ainda se corresponde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seus antigos inquilinos. Ela me deu o endereço de Dã Iákovlevitch e sua filha, Ruthina. E eu pedi para sua vizinha</w:t>
      </w:r>
      <w:r w:rsidR="000C7417">
        <w:rPr>
          <w:rFonts w:ascii="Times New Roman" w:hAnsi="Times New Roman" w:cs="Times New Roman"/>
          <w:sz w:val="24"/>
          <w:szCs w:val="24"/>
        </w:rPr>
        <w:t xml:space="preserve"> (que mulher simpática!)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ligar para eles... Ruthina </w:t>
      </w:r>
      <w:r w:rsidR="000C7417">
        <w:rPr>
          <w:rFonts w:ascii="Times New Roman" w:hAnsi="Times New Roman" w:cs="Times New Roman"/>
          <w:sz w:val="24"/>
          <w:szCs w:val="24"/>
        </w:rPr>
        <w:t>veio num instante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Ela nos convida para </w:t>
      </w:r>
      <w:r w:rsidRPr="00C5704C">
        <w:rPr>
          <w:rFonts w:ascii="Times New Roman" w:hAnsi="Times New Roman" w:cs="Times New Roman"/>
          <w:sz w:val="24"/>
          <w:szCs w:val="24"/>
        </w:rPr>
        <w:t>visit</w:t>
      </w:r>
      <w:r>
        <w:rPr>
          <w:rFonts w:ascii="Times New Roman" w:hAnsi="Times New Roman" w:cs="Times New Roman"/>
          <w:sz w:val="24"/>
          <w:szCs w:val="24"/>
        </w:rPr>
        <w:t>á-los</w:t>
      </w:r>
      <w:r w:rsidR="0024094F" w:rsidRPr="00C5704C">
        <w:rPr>
          <w:rFonts w:ascii="Times New Roman" w:hAnsi="Times New Roman" w:cs="Times New Roman"/>
          <w:sz w:val="24"/>
          <w:szCs w:val="24"/>
        </w:rPr>
        <w:t>, aqui está o endereço deles.</w:t>
      </w:r>
    </w:p>
    <w:p w:rsidR="0024094F" w:rsidRPr="00C5704C" w:rsidRDefault="0024094F" w:rsidP="00B56BE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 Então Andrei se sentou na cadeira e senti</w:t>
      </w:r>
      <w:r w:rsidR="000C7417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 w:rsidR="000C7417">
        <w:rPr>
          <w:rFonts w:ascii="Times New Roman" w:hAnsi="Times New Roman" w:cs="Times New Roman"/>
          <w:sz w:val="24"/>
          <w:szCs w:val="24"/>
        </w:rPr>
        <w:t>estranha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7417">
        <w:rPr>
          <w:rFonts w:ascii="Times New Roman" w:hAnsi="Times New Roman" w:cs="Times New Roman"/>
          <w:sz w:val="24"/>
          <w:szCs w:val="24"/>
        </w:rPr>
        <w:t>inquietação</w:t>
      </w:r>
      <w:r w:rsidR="000C741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193CA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que ouvira.</w:t>
      </w:r>
    </w:p>
    <w:p w:rsidR="000C7417" w:rsidRDefault="000C7417" w:rsidP="0090651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Eu conheço o endereço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disse ele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>, e conheço Ruthina. Eu a amo, mamãe, não posso mais esconder.</w:t>
      </w:r>
    </w:p>
    <w:p w:rsidR="0024094F" w:rsidRPr="00C5704C" w:rsidRDefault="000C7417" w:rsidP="0090651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essa altura,</w:t>
      </w:r>
      <w:r w:rsidR="00193C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aparência astuta </w:t>
      </w:r>
      <w:r w:rsidR="00193CAE" w:rsidRPr="00C5704C">
        <w:rPr>
          <w:rFonts w:ascii="Times New Roman" w:hAnsi="Times New Roman" w:cs="Times New Roman"/>
          <w:sz w:val="24"/>
          <w:szCs w:val="24"/>
        </w:rPr>
        <w:t>desaparece</w:t>
      </w:r>
      <w:r w:rsidR="00193CAE">
        <w:rPr>
          <w:rFonts w:ascii="Times New Roman" w:hAnsi="Times New Roman" w:cs="Times New Roman"/>
          <w:sz w:val="24"/>
          <w:szCs w:val="24"/>
        </w:rPr>
        <w:t>ra</w:t>
      </w:r>
      <w:r w:rsidR="00193C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rosto de sua mãe, </w:t>
      </w:r>
      <w:r>
        <w:rPr>
          <w:rFonts w:ascii="Times New Roman" w:hAnsi="Times New Roman" w:cs="Times New Roman"/>
          <w:sz w:val="24"/>
          <w:szCs w:val="24"/>
        </w:rPr>
        <w:t>deixando lugar para certo temor,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submisso, tolo e solene, como quando ela l</w:t>
      </w:r>
      <w:r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Evangelho. </w:t>
      </w:r>
    </w:p>
    <w:p w:rsidR="0024094F" w:rsidRPr="00C5704C" w:rsidRDefault="00193CAE" w:rsidP="007361C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é muito desajeitado, meu filho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 </w:t>
      </w:r>
      <w:r w:rsidR="000C741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fez </w:t>
      </w:r>
      <w:r w:rsidR="000C7417">
        <w:rPr>
          <w:rFonts w:ascii="Times New Roman" w:hAnsi="Times New Roman" w:cs="Times New Roman"/>
          <w:sz w:val="24"/>
          <w:szCs w:val="24"/>
        </w:rPr>
        <w:t xml:space="preserve">um rápido </w:t>
      </w:r>
      <w:r w:rsidR="0024094F" w:rsidRPr="00C5704C">
        <w:rPr>
          <w:rFonts w:ascii="Times New Roman" w:hAnsi="Times New Roman" w:cs="Times New Roman"/>
          <w:sz w:val="24"/>
          <w:szCs w:val="24"/>
        </w:rPr>
        <w:t>sina</w:t>
      </w:r>
      <w:r w:rsidR="000C7417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cruz </w:t>
      </w:r>
      <w:r w:rsidR="000C7417" w:rsidRPr="00621342">
        <w:rPr>
          <w:rFonts w:ascii="Times New Roman" w:hAnsi="Times New Roman" w:cs="Times New Roman"/>
          <w:sz w:val="24"/>
          <w:szCs w:val="24"/>
        </w:rPr>
        <w:t>—</w:t>
      </w:r>
      <w:r w:rsidR="000C7417">
        <w:rPr>
          <w:rFonts w:ascii="Times New Roman" w:hAnsi="Times New Roman" w:cs="Times New Roman"/>
          <w:sz w:val="24"/>
          <w:szCs w:val="24"/>
        </w:rPr>
        <w:t xml:space="preserve">, </w:t>
      </w:r>
      <w:r w:rsidR="000645D9">
        <w:rPr>
          <w:rFonts w:ascii="Times New Roman" w:hAnsi="Times New Roman" w:cs="Times New Roman"/>
          <w:sz w:val="24"/>
          <w:szCs w:val="24"/>
        </w:rPr>
        <w:t xml:space="preserve">muito </w:t>
      </w:r>
      <w:r w:rsidR="000C7417">
        <w:rPr>
          <w:rFonts w:ascii="Times New Roman" w:hAnsi="Times New Roman" w:cs="Times New Roman"/>
          <w:sz w:val="24"/>
          <w:szCs w:val="24"/>
        </w:rPr>
        <w:t>agitado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inseguro, mas ser</w:t>
      </w:r>
      <w:r w:rsidR="000C7417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possível amar a própria irmã? </w:t>
      </w:r>
      <w:r w:rsidR="000C741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eu pecado lhe será perdoado, po</w:t>
      </w:r>
      <w:r w:rsidR="000C7417">
        <w:rPr>
          <w:rFonts w:ascii="Times New Roman" w:hAnsi="Times New Roman" w:cs="Times New Roman"/>
          <w:sz w:val="24"/>
          <w:szCs w:val="24"/>
        </w:rPr>
        <w:t>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você não sabia, mas </w:t>
      </w:r>
      <w:r w:rsidR="000C7417">
        <w:rPr>
          <w:rFonts w:ascii="Times New Roman" w:hAnsi="Times New Roman" w:cs="Times New Roman"/>
          <w:sz w:val="24"/>
          <w:szCs w:val="24"/>
        </w:rPr>
        <w:t xml:space="preserve">a culpa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recairá </w:t>
      </w:r>
      <w:r w:rsidR="000C7417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mim por eu não </w:t>
      </w:r>
      <w:r w:rsidR="000C7417">
        <w:rPr>
          <w:rFonts w:ascii="Times New Roman" w:hAnsi="Times New Roman" w:cs="Times New Roman"/>
          <w:sz w:val="24"/>
          <w:szCs w:val="24"/>
        </w:rPr>
        <w:t>ter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7417">
        <w:rPr>
          <w:rFonts w:ascii="Times New Roman" w:hAnsi="Times New Roman" w:cs="Times New Roman"/>
          <w:sz w:val="24"/>
          <w:szCs w:val="24"/>
        </w:rPr>
        <w:t>lhe contado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Oh, </w:t>
      </w:r>
      <w:r w:rsidR="000C7417">
        <w:rPr>
          <w:rFonts w:ascii="Times New Roman" w:hAnsi="Times New Roman" w:cs="Times New Roman"/>
          <w:sz w:val="24"/>
          <w:szCs w:val="24"/>
        </w:rPr>
        <w:t>sou uma pecadora 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salvação!</w:t>
      </w:r>
    </w:p>
    <w:p w:rsidR="0024094F" w:rsidRPr="00C5704C" w:rsidRDefault="00193CAE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você está dizendo, </w:t>
      </w:r>
      <w:r w:rsidR="000C7417">
        <w:rPr>
          <w:rFonts w:ascii="Times New Roman" w:hAnsi="Times New Roman" w:cs="Times New Roman"/>
          <w:sz w:val="24"/>
          <w:szCs w:val="24"/>
        </w:rPr>
        <w:t>ma</w:t>
      </w:r>
      <w:r w:rsidR="0024094F" w:rsidRPr="00C5704C">
        <w:rPr>
          <w:rFonts w:ascii="Times New Roman" w:hAnsi="Times New Roman" w:cs="Times New Roman"/>
          <w:sz w:val="24"/>
          <w:szCs w:val="24"/>
        </w:rPr>
        <w:t>mãe</w:t>
      </w:r>
      <w:r>
        <w:rPr>
          <w:rFonts w:ascii="Times New Roman" w:hAnsi="Times New Roman" w:cs="Times New Roman"/>
          <w:sz w:val="24"/>
          <w:szCs w:val="24"/>
        </w:rPr>
        <w:t>?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 ficou surpreso e assustado</w:t>
      </w:r>
      <w:r w:rsidR="000C7417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7417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 acaso ela é sua filha? </w:t>
      </w:r>
    </w:p>
    <w:p w:rsidR="0024094F" w:rsidRPr="00C5704C" w:rsidRDefault="00193CAE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não é minha filha, mas é filha do seu pai... </w:t>
      </w:r>
      <w:r w:rsidR="000C741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eu pai é Dã Iákovlevitch, um judeu... De modo que você não é russo... Não é à toa que seus parentes do lado de Tássia, os Vess</w:t>
      </w:r>
      <w:r w:rsidR="00C7020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l</w:t>
      </w:r>
      <w:r w:rsidR="00C70202">
        <w:rPr>
          <w:rFonts w:ascii="Times New Roman" w:hAnsi="Times New Roman" w:cs="Times New Roman"/>
          <w:sz w:val="24"/>
          <w:szCs w:val="24"/>
        </w:rPr>
        <w:t>ó</w:t>
      </w:r>
      <w:r w:rsidR="0024094F" w:rsidRPr="00C5704C">
        <w:rPr>
          <w:rFonts w:ascii="Times New Roman" w:hAnsi="Times New Roman" w:cs="Times New Roman"/>
          <w:sz w:val="24"/>
          <w:szCs w:val="24"/>
        </w:rPr>
        <w:t>v, um antigo clã do Volga, não gostam de você... Especialmente a velha Serguéievna. Ela tem um faro animal para judeu</w:t>
      </w:r>
      <w:r w:rsidR="00612C9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apesar da idade. </w:t>
      </w:r>
      <w:r w:rsidR="00612C97">
        <w:rPr>
          <w:rFonts w:ascii="Times New Roman" w:hAnsi="Times New Roman" w:cs="Times New Roman"/>
          <w:sz w:val="24"/>
          <w:szCs w:val="24"/>
        </w:rPr>
        <w:t>Assim,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me retrato </w:t>
      </w:r>
      <w:r w:rsidR="00612C97">
        <w:rPr>
          <w:rFonts w:ascii="Times New Roman" w:hAnsi="Times New Roman" w:cs="Times New Roman"/>
          <w:sz w:val="24"/>
          <w:szCs w:val="24"/>
        </w:rPr>
        <w:t>do que fiz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meu filho, e </w:t>
      </w:r>
      <w:r>
        <w:rPr>
          <w:rFonts w:ascii="Times New Roman" w:hAnsi="Times New Roman" w:cs="Times New Roman"/>
          <w:sz w:val="24"/>
          <w:szCs w:val="24"/>
        </w:rPr>
        <w:t xml:space="preserve">peço-lhe </w:t>
      </w:r>
      <w:r w:rsidRPr="00C5704C">
        <w:rPr>
          <w:rFonts w:ascii="Times New Roman" w:hAnsi="Times New Roman" w:cs="Times New Roman"/>
          <w:sz w:val="24"/>
          <w:szCs w:val="24"/>
        </w:rPr>
        <w:t>perd</w:t>
      </w:r>
      <w:r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meu </w:t>
      </w:r>
      <w:r w:rsidR="00612C97">
        <w:rPr>
          <w:rFonts w:ascii="Times New Roman" w:hAnsi="Times New Roman" w:cs="Times New Roman"/>
          <w:sz w:val="24"/>
          <w:szCs w:val="24"/>
        </w:rPr>
        <w:t>grave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pecado.</w:t>
      </w:r>
    </w:p>
    <w:p w:rsidR="0024094F" w:rsidRPr="00C5704C" w:rsidRDefault="000645D9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Ela 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uis se ajoelhar </w:t>
      </w:r>
      <w:r w:rsidR="006C2823">
        <w:rPr>
          <w:rFonts w:ascii="Times New Roman" w:hAnsi="Times New Roman" w:cs="Times New Roman"/>
          <w:sz w:val="24"/>
          <w:szCs w:val="24"/>
        </w:rPr>
        <w:t>diante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173F8A">
        <w:rPr>
          <w:rFonts w:ascii="Times New Roman" w:hAnsi="Times New Roman" w:cs="Times New Roman"/>
          <w:sz w:val="24"/>
          <w:szCs w:val="24"/>
        </w:rPr>
        <w:t>e Andrei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no entanto </w:t>
      </w:r>
      <w:r w:rsidR="00173F8A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6C2823">
        <w:rPr>
          <w:rFonts w:ascii="Times New Roman" w:hAnsi="Times New Roman" w:cs="Times New Roman"/>
          <w:sz w:val="24"/>
          <w:szCs w:val="24"/>
        </w:rPr>
        <w:t>conteve</w:t>
      </w:r>
      <w:r w:rsidR="00D23986">
        <w:rPr>
          <w:rFonts w:ascii="Times New Roman" w:hAnsi="Times New Roman" w:cs="Times New Roman"/>
          <w:sz w:val="24"/>
          <w:szCs w:val="24"/>
        </w:rPr>
        <w:t xml:space="preserve"> a tempo</w:t>
      </w:r>
      <w:r w:rsidR="006C2823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 disse:</w:t>
      </w:r>
    </w:p>
    <w:p w:rsidR="0024094F" w:rsidRPr="00C5704C" w:rsidRDefault="00193CAE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é nada, </w:t>
      </w:r>
      <w:r w:rsidR="006C2823">
        <w:rPr>
          <w:rFonts w:ascii="Times New Roman" w:hAnsi="Times New Roman" w:cs="Times New Roman"/>
          <w:sz w:val="24"/>
          <w:szCs w:val="24"/>
        </w:rPr>
        <w:t>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mãe. </w:t>
      </w:r>
      <w:r w:rsidR="006C2823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terrível </w:t>
      </w:r>
      <w:r w:rsidR="006C2823">
        <w:rPr>
          <w:rFonts w:ascii="Times New Roman" w:hAnsi="Times New Roman" w:cs="Times New Roman"/>
          <w:sz w:val="24"/>
          <w:szCs w:val="24"/>
        </w:rPr>
        <w:t xml:space="preserve">não é </w:t>
      </w:r>
      <w:r w:rsidR="0024094F" w:rsidRPr="00C5704C">
        <w:rPr>
          <w:rFonts w:ascii="Times New Roman" w:hAnsi="Times New Roman" w:cs="Times New Roman"/>
          <w:sz w:val="24"/>
          <w:szCs w:val="24"/>
        </w:rPr>
        <w:t>saber de quem eu sou filho</w:t>
      </w:r>
      <w:r w:rsidR="006C2823">
        <w:rPr>
          <w:rFonts w:ascii="Times New Roman" w:hAnsi="Times New Roman" w:cs="Times New Roman"/>
          <w:sz w:val="24"/>
          <w:szCs w:val="24"/>
        </w:rPr>
        <w:t xml:space="preserve"> de verdade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6C2823">
        <w:rPr>
          <w:rFonts w:ascii="Times New Roman" w:hAnsi="Times New Roman" w:cs="Times New Roman"/>
          <w:sz w:val="24"/>
          <w:szCs w:val="24"/>
        </w:rPr>
        <w:t xml:space="preserve">não conseguir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 acostumar </w:t>
      </w:r>
      <w:r w:rsidR="006C2823">
        <w:rPr>
          <w:rFonts w:ascii="Times New Roman" w:hAnsi="Times New Roman" w:cs="Times New Roman"/>
          <w:sz w:val="24"/>
          <w:szCs w:val="24"/>
        </w:rPr>
        <w:t>a essa ideia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C2823">
        <w:rPr>
          <w:rFonts w:ascii="Times New Roman" w:hAnsi="Times New Roman" w:cs="Times New Roman"/>
          <w:sz w:val="24"/>
          <w:szCs w:val="24"/>
        </w:rPr>
        <w:t>Vamos 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abraça</w:t>
      </w:r>
      <w:r w:rsidR="006C2823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mamãe, </w:t>
      </w:r>
      <w:r w:rsidR="006C2823">
        <w:rPr>
          <w:rFonts w:ascii="Times New Roman" w:hAnsi="Times New Roman" w:cs="Times New Roman"/>
          <w:sz w:val="24"/>
          <w:szCs w:val="24"/>
        </w:rPr>
        <w:t xml:space="preserve">para que </w:t>
      </w:r>
      <w:r w:rsidR="0024094F" w:rsidRPr="00C5704C">
        <w:rPr>
          <w:rFonts w:ascii="Times New Roman" w:hAnsi="Times New Roman" w:cs="Times New Roman"/>
          <w:sz w:val="24"/>
          <w:szCs w:val="24"/>
        </w:rPr>
        <w:t>eu</w:t>
      </w:r>
      <w:r w:rsidR="000645D9">
        <w:rPr>
          <w:rFonts w:ascii="Times New Roman" w:hAnsi="Times New Roman" w:cs="Times New Roman"/>
          <w:sz w:val="24"/>
          <w:szCs w:val="24"/>
        </w:rPr>
        <w:t xml:space="preserve"> </w:t>
      </w:r>
      <w:r w:rsidR="00173F8A">
        <w:rPr>
          <w:rFonts w:ascii="Times New Roman" w:hAnsi="Times New Roman" w:cs="Times New Roman"/>
          <w:sz w:val="24"/>
          <w:szCs w:val="24"/>
        </w:rPr>
        <w:t>aceite isso mais rápido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Eles </w:t>
      </w:r>
      <w:r w:rsidR="00EB6B8C">
        <w:rPr>
          <w:rFonts w:ascii="Times New Roman" w:hAnsi="Times New Roman" w:cs="Times New Roman"/>
          <w:sz w:val="24"/>
          <w:szCs w:val="24"/>
        </w:rPr>
        <w:t>ficaram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3986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>abraça</w:t>
      </w:r>
      <w:r w:rsidR="00EB6B8C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</w:t>
      </w:r>
      <w:r w:rsidR="00EB6B8C">
        <w:rPr>
          <w:rFonts w:ascii="Times New Roman" w:hAnsi="Times New Roman" w:cs="Times New Roman"/>
          <w:sz w:val="24"/>
          <w:szCs w:val="24"/>
        </w:rPr>
        <w:t>anoitecer</w:t>
      </w:r>
      <w:r w:rsidRPr="00C5704C">
        <w:rPr>
          <w:rFonts w:ascii="Times New Roman" w:hAnsi="Times New Roman" w:cs="Times New Roman"/>
          <w:sz w:val="24"/>
          <w:szCs w:val="24"/>
        </w:rPr>
        <w:t>. À noite, Andrei Kopóssov disse:</w:t>
      </w:r>
    </w:p>
    <w:p w:rsidR="0024094F" w:rsidRPr="00C5704C" w:rsidRDefault="00193CAE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Vou visitar meu pai.</w:t>
      </w:r>
    </w:p>
    <w:p w:rsidR="0024094F" w:rsidRPr="00C5704C" w:rsidRDefault="00193CAE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6B8C">
        <w:rPr>
          <w:rFonts w:ascii="Times New Roman" w:hAnsi="Times New Roman" w:cs="Times New Roman"/>
          <w:sz w:val="24"/>
          <w:szCs w:val="24"/>
        </w:rPr>
        <w:t>Obrigada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B6B8C">
        <w:rPr>
          <w:rFonts w:ascii="Times New Roman" w:hAnsi="Times New Roman" w:cs="Times New Roman"/>
          <w:sz w:val="24"/>
          <w:szCs w:val="24"/>
        </w:rPr>
        <w:t xml:space="preserve">meu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filho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Vera.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eu vou com você</w:t>
      </w:r>
      <w:r w:rsidR="00D23986">
        <w:rPr>
          <w:rFonts w:ascii="Times New Roman" w:hAnsi="Times New Roman" w:cs="Times New Roman"/>
          <w:sz w:val="24"/>
          <w:szCs w:val="24"/>
        </w:rPr>
        <w:t>.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 </w:t>
      </w:r>
      <w:r w:rsidR="00EB6B8C">
        <w:rPr>
          <w:rFonts w:ascii="Times New Roman" w:hAnsi="Times New Roman" w:cs="Times New Roman"/>
          <w:sz w:val="24"/>
          <w:szCs w:val="24"/>
        </w:rPr>
        <w:t xml:space="preserve">pode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ser meu marido perante os homens, </w:t>
      </w:r>
      <w:r w:rsidR="00EB6B8C">
        <w:rPr>
          <w:rFonts w:ascii="Times New Roman" w:hAnsi="Times New Roman" w:cs="Times New Roman"/>
          <w:sz w:val="24"/>
          <w:szCs w:val="24"/>
        </w:rPr>
        <w:t>mas 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3986">
        <w:rPr>
          <w:rFonts w:ascii="Times New Roman" w:hAnsi="Times New Roman" w:cs="Times New Roman"/>
          <w:sz w:val="24"/>
          <w:szCs w:val="24"/>
        </w:rPr>
        <w:t xml:space="preserve">meu marido </w:t>
      </w:r>
      <w:r w:rsidR="0024094F" w:rsidRPr="00C5704C">
        <w:rPr>
          <w:rFonts w:ascii="Times New Roman" w:hAnsi="Times New Roman" w:cs="Times New Roman"/>
          <w:sz w:val="24"/>
          <w:szCs w:val="24"/>
        </w:rPr>
        <w:t>perante Deus.</w:t>
      </w:r>
    </w:p>
    <w:p w:rsidR="0024094F" w:rsidRPr="00C5704C" w:rsidRDefault="00173F8A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chega</w:t>
      </w:r>
      <w:r>
        <w:rPr>
          <w:rFonts w:ascii="Times New Roman" w:hAnsi="Times New Roman" w:cs="Times New Roman"/>
          <w:sz w:val="24"/>
          <w:szCs w:val="24"/>
        </w:rPr>
        <w:t>re</w:t>
      </w:r>
      <w:r w:rsidR="0024094F" w:rsidRPr="00C5704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foram recebidos </w:t>
      </w:r>
      <w:r>
        <w:rPr>
          <w:rFonts w:ascii="Times New Roman" w:hAnsi="Times New Roman" w:cs="Times New Roman"/>
          <w:sz w:val="24"/>
          <w:szCs w:val="24"/>
        </w:rPr>
        <w:t xml:space="preserve">na antessala </w:t>
      </w:r>
      <w:r w:rsidR="0024094F" w:rsidRPr="00C5704C">
        <w:rPr>
          <w:rFonts w:ascii="Times New Roman" w:hAnsi="Times New Roman" w:cs="Times New Roman"/>
          <w:sz w:val="24"/>
          <w:szCs w:val="24"/>
        </w:rPr>
        <w:t>por Ruthina, que disse</w:t>
      </w:r>
      <w:r>
        <w:rPr>
          <w:rFonts w:ascii="Times New Roman" w:hAnsi="Times New Roman" w:cs="Times New Roman"/>
          <w:sz w:val="24"/>
          <w:szCs w:val="24"/>
        </w:rPr>
        <w:t xml:space="preserve"> em voz baixa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193CAE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73F8A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osso pai hoje </w:t>
      </w:r>
      <w:r w:rsidR="00173F8A">
        <w:rPr>
          <w:rFonts w:ascii="Times New Roman" w:hAnsi="Times New Roman" w:cs="Times New Roman"/>
          <w:sz w:val="24"/>
          <w:szCs w:val="24"/>
        </w:rPr>
        <w:t>celebra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festa triste. O início do jejum judaico </w:t>
      </w:r>
      <w:r w:rsidR="0024094F" w:rsidRPr="00FE0B4B">
        <w:rPr>
          <w:rFonts w:ascii="Times New Roman" w:hAnsi="Times New Roman" w:cs="Times New Roman"/>
          <w:i/>
          <w:sz w:val="24"/>
          <w:szCs w:val="24"/>
        </w:rPr>
        <w:t>Shiv</w:t>
      </w:r>
      <w:r w:rsidR="00FE0B4B" w:rsidRPr="00FE0B4B">
        <w:rPr>
          <w:rFonts w:ascii="Times New Roman" w:hAnsi="Times New Roman" w:cs="Times New Roman"/>
          <w:i/>
          <w:sz w:val="24"/>
          <w:szCs w:val="24"/>
        </w:rPr>
        <w:t>’</w:t>
      </w:r>
      <w:r w:rsidR="0024094F" w:rsidRPr="00FE0B4B">
        <w:rPr>
          <w:rFonts w:ascii="Times New Roman" w:hAnsi="Times New Roman" w:cs="Times New Roman"/>
          <w:i/>
          <w:sz w:val="24"/>
          <w:szCs w:val="24"/>
        </w:rPr>
        <w:t>a</w:t>
      </w:r>
      <w:r w:rsidR="00FE0B4B" w:rsidRPr="00FE0B4B">
        <w:rPr>
          <w:rFonts w:ascii="Times New Roman" w:hAnsi="Times New Roman" w:cs="Times New Roman"/>
          <w:i/>
          <w:sz w:val="24"/>
          <w:szCs w:val="24"/>
        </w:rPr>
        <w:t>h</w:t>
      </w:r>
      <w:r w:rsidR="0024094F" w:rsidRPr="00FE0B4B">
        <w:rPr>
          <w:rFonts w:ascii="Times New Roman" w:hAnsi="Times New Roman" w:cs="Times New Roman"/>
          <w:i/>
          <w:sz w:val="24"/>
          <w:szCs w:val="24"/>
        </w:rPr>
        <w:t xml:space="preserve"> Asar </w:t>
      </w:r>
      <w:r w:rsidR="00173F8A" w:rsidRPr="00FE0B4B">
        <w:rPr>
          <w:rFonts w:ascii="Times New Roman" w:hAnsi="Times New Roman" w:cs="Times New Roman"/>
          <w:i/>
          <w:sz w:val="24"/>
          <w:szCs w:val="24"/>
        </w:rPr>
        <w:t>B</w:t>
      </w:r>
      <w:r w:rsidR="0024094F" w:rsidRPr="00FE0B4B">
        <w:rPr>
          <w:rFonts w:ascii="Times New Roman" w:hAnsi="Times New Roman" w:cs="Times New Roman"/>
          <w:i/>
          <w:sz w:val="24"/>
          <w:szCs w:val="24"/>
        </w:rPr>
        <w:t>’Tamuz</w:t>
      </w:r>
      <w:r w:rsidR="0024094F" w:rsidRPr="00C5704C">
        <w:rPr>
          <w:rFonts w:ascii="Times New Roman" w:hAnsi="Times New Roman" w:cs="Times New Roman"/>
          <w:sz w:val="24"/>
          <w:szCs w:val="24"/>
        </w:rPr>
        <w:t>,</w:t>
      </w:r>
      <w:r w:rsidR="00FE0B4B">
        <w:rPr>
          <w:rStyle w:val="Refdenotaderodap"/>
          <w:rFonts w:ascii="Times New Roman" w:hAnsi="Times New Roman" w:cs="Times New Roman"/>
          <w:sz w:val="24"/>
          <w:szCs w:val="24"/>
        </w:rPr>
        <w:footnoteReference w:id="21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173F8A">
        <w:rPr>
          <w:rFonts w:ascii="Times New Roman" w:hAnsi="Times New Roman" w:cs="Times New Roman"/>
          <w:sz w:val="24"/>
          <w:szCs w:val="24"/>
        </w:rPr>
        <w:t>é o</w:t>
      </w:r>
      <w:r w:rsidR="00173F8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jejum em memória </w:t>
      </w:r>
      <w:r w:rsidR="00675B78">
        <w:rPr>
          <w:rFonts w:ascii="Times New Roman" w:hAnsi="Times New Roman" w:cs="Times New Roman"/>
          <w:sz w:val="24"/>
          <w:szCs w:val="24"/>
        </w:rPr>
        <w:t>das</w:t>
      </w:r>
      <w:r w:rsidR="00173F8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Tábuas d</w:t>
      </w:r>
      <w:r w:rsidR="00675B7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5B78">
        <w:rPr>
          <w:rFonts w:ascii="Times New Roman" w:hAnsi="Times New Roman" w:cs="Times New Roman"/>
          <w:sz w:val="24"/>
          <w:szCs w:val="24"/>
        </w:rPr>
        <w:t>Lei</w:t>
      </w:r>
      <w:r w:rsidR="00FE0B4B">
        <w:rPr>
          <w:rFonts w:ascii="Times New Roman" w:hAnsi="Times New Roman" w:cs="Times New Roman"/>
          <w:sz w:val="24"/>
          <w:szCs w:val="24"/>
        </w:rPr>
        <w:t xml:space="preserve"> que foram quebradas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Quando eles entraram no apartamento e Vera Kopóssova, </w:t>
      </w:r>
      <w:r w:rsidR="00B477E6">
        <w:rPr>
          <w:rFonts w:ascii="Times New Roman" w:hAnsi="Times New Roman" w:cs="Times New Roman"/>
          <w:sz w:val="24"/>
          <w:szCs w:val="24"/>
        </w:rPr>
        <w:t>agora uma velhinha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piedosa, viu o objeto de sua última paixão envelhecido e </w:t>
      </w:r>
      <w:del w:id="2712" w:author="Daniela Mountian" w:date="2017-08-29T00:20:00Z">
        <w:r w:rsidRPr="00C5704C" w:rsidDel="00D23986">
          <w:rPr>
            <w:rFonts w:ascii="Times New Roman" w:hAnsi="Times New Roman" w:cs="Times New Roman"/>
            <w:sz w:val="24"/>
            <w:szCs w:val="24"/>
          </w:rPr>
          <w:delText>grisalho</w:delText>
        </w:r>
      </w:del>
      <w:ins w:id="2713" w:author="Daniela Mountian" w:date="2017-08-29T00:20:00Z">
        <w:r w:rsidR="00D23986">
          <w:rPr>
            <w:rFonts w:ascii="Times New Roman" w:hAnsi="Times New Roman" w:cs="Times New Roman"/>
            <w:sz w:val="24"/>
            <w:szCs w:val="24"/>
          </w:rPr>
          <w:t xml:space="preserve">com os cabelos </w:t>
        </w:r>
      </w:ins>
      <w:ins w:id="2714" w:author="Daniela Mountian" w:date="2017-08-29T00:21:00Z">
        <w:r w:rsidR="00D23986">
          <w:rPr>
            <w:rFonts w:ascii="Times New Roman" w:hAnsi="Times New Roman" w:cs="Times New Roman"/>
            <w:sz w:val="24"/>
            <w:szCs w:val="24"/>
          </w:rPr>
          <w:t>cinza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com as costas </w:t>
      </w:r>
      <w:r w:rsidR="00B477E6">
        <w:rPr>
          <w:rFonts w:ascii="Times New Roman" w:hAnsi="Times New Roman" w:cs="Times New Roman"/>
          <w:sz w:val="24"/>
          <w:szCs w:val="24"/>
        </w:rPr>
        <w:t>permanentemente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curvas, </w:t>
      </w:r>
      <w:r w:rsidR="00B477E6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girou a cabeça jovialmente e disse:</w:t>
      </w:r>
    </w:p>
    <w:p w:rsidR="0024094F" w:rsidRPr="00C5704C" w:rsidRDefault="00193CAE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seria você, meu querido</w:t>
      </w:r>
      <w:r>
        <w:rPr>
          <w:rFonts w:ascii="Times New Roman" w:hAnsi="Times New Roman" w:cs="Times New Roman"/>
          <w:sz w:val="24"/>
          <w:szCs w:val="24"/>
        </w:rPr>
        <w:t>?</w:t>
      </w:r>
      <w:r w:rsidR="00D23986">
        <w:rPr>
          <w:rFonts w:ascii="Times New Roman" w:hAnsi="Times New Roman" w:cs="Times New Roman"/>
          <w:sz w:val="24"/>
          <w:szCs w:val="24"/>
        </w:rPr>
        <w:t xml:space="preserve"> </w:t>
      </w:r>
      <w:r w:rsidR="00B477E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qui estou eu, sua amada... E aqui está seu filho</w:t>
      </w:r>
      <w:r w:rsidR="00B477E6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Andrei, que não </w:t>
      </w:r>
      <w:r w:rsidR="00B477E6">
        <w:rPr>
          <w:rFonts w:ascii="Times New Roman" w:hAnsi="Times New Roman" w:cs="Times New Roman"/>
          <w:sz w:val="24"/>
          <w:szCs w:val="24"/>
        </w:rPr>
        <w:t>leva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nome, mas foi gerado por você...</w:t>
      </w:r>
    </w:p>
    <w:p w:rsidR="0024094F" w:rsidRPr="00C5704C" w:rsidRDefault="00B477E6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 e o pai, que</w:t>
      </w:r>
      <w:r>
        <w:rPr>
          <w:rFonts w:ascii="Times New Roman" w:hAnsi="Times New Roman" w:cs="Times New Roman"/>
          <w:sz w:val="24"/>
          <w:szCs w:val="24"/>
        </w:rPr>
        <w:t xml:space="preserve"> por longo tempo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se viram</w:t>
      </w:r>
      <w:r w:rsidR="000645D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abraçaram-se</w:t>
      </w:r>
      <w:r>
        <w:rPr>
          <w:rFonts w:ascii="Times New Roman" w:hAnsi="Times New Roman" w:cs="Times New Roman"/>
          <w:sz w:val="24"/>
          <w:szCs w:val="24"/>
        </w:rPr>
        <w:t>; depois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filho e o pai, que nunca </w:t>
      </w:r>
      <w:r>
        <w:rPr>
          <w:rFonts w:ascii="Times New Roman" w:hAnsi="Times New Roman" w:cs="Times New Roman"/>
          <w:sz w:val="24"/>
          <w:szCs w:val="24"/>
        </w:rPr>
        <w:t xml:space="preserve">haviam se visto; </w:t>
      </w:r>
      <w:r w:rsidR="00D23986">
        <w:rPr>
          <w:rFonts w:ascii="Times New Roman" w:hAnsi="Times New Roman" w:cs="Times New Roman"/>
          <w:sz w:val="24"/>
          <w:szCs w:val="24"/>
        </w:rPr>
        <w:t>então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irmão e a irmã, que </w:t>
      </w:r>
      <w:r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 xml:space="preserve">am sem </w:t>
      </w:r>
      <w:r w:rsidR="0024094F" w:rsidRPr="00C5704C">
        <w:rPr>
          <w:rFonts w:ascii="Times New Roman" w:hAnsi="Times New Roman" w:cs="Times New Roman"/>
          <w:sz w:val="24"/>
          <w:szCs w:val="24"/>
        </w:rPr>
        <w:t>sab</w:t>
      </w:r>
      <w:r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eram e, por isso, quase peca</w:t>
      </w:r>
      <w:r>
        <w:rPr>
          <w:rFonts w:ascii="Times New Roman" w:hAnsi="Times New Roman" w:cs="Times New Roman"/>
          <w:sz w:val="24"/>
          <w:szCs w:val="24"/>
        </w:rPr>
        <w:t>ram</w:t>
      </w:r>
      <w:r w:rsidR="0024094F" w:rsidRPr="00C5704C">
        <w:rPr>
          <w:rFonts w:ascii="Times New Roman" w:hAnsi="Times New Roman" w:cs="Times New Roman"/>
          <w:sz w:val="24"/>
          <w:szCs w:val="24"/>
        </w:rPr>
        <w:t>... Então chegou a hora de acender as velas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véspera d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datas religiosas</w:t>
      </w:r>
      <w:r w:rsidR="00D05E90">
        <w:rPr>
          <w:rFonts w:ascii="Times New Roman" w:hAnsi="Times New Roman" w:cs="Times New Roman"/>
          <w:sz w:val="24"/>
          <w:szCs w:val="24"/>
        </w:rPr>
        <w:t>, as velas são acesas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em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momento </w:t>
      </w:r>
      <w:r w:rsidR="0024094F" w:rsidRPr="00C5704C">
        <w:rPr>
          <w:rFonts w:ascii="Times New Roman" w:hAnsi="Times New Roman" w:cs="Times New Roman"/>
          <w:sz w:val="24"/>
          <w:szCs w:val="24"/>
        </w:rPr>
        <w:t>estritamente determinad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</w:t>
      </w:r>
      <w:r w:rsidR="00264D95">
        <w:rPr>
          <w:rFonts w:ascii="Times New Roman" w:hAnsi="Times New Roman" w:cs="Times New Roman"/>
          <w:sz w:val="24"/>
          <w:szCs w:val="24"/>
        </w:rPr>
        <w:t>, em sua família terrena,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Dã, </w:t>
      </w:r>
      <w:r w:rsidR="00B477E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o enviado </w:t>
      </w:r>
      <w:r w:rsidR="00193CAE">
        <w:rPr>
          <w:rFonts w:ascii="Times New Roman" w:hAnsi="Times New Roman" w:cs="Times New Roman"/>
          <w:sz w:val="24"/>
          <w:szCs w:val="24"/>
        </w:rPr>
        <w:t>do</w:t>
      </w:r>
      <w:r w:rsidR="00193CA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Senhor, </w:t>
      </w:r>
      <w:r w:rsidR="00264D95">
        <w:rPr>
          <w:rFonts w:ascii="Times New Roman" w:hAnsi="Times New Roman" w:cs="Times New Roman"/>
          <w:sz w:val="24"/>
          <w:szCs w:val="24"/>
        </w:rPr>
        <w:t xml:space="preserve">começou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jejum. Eis a </w:t>
      </w:r>
      <w:r w:rsidR="00264D95">
        <w:rPr>
          <w:rFonts w:ascii="Times New Roman" w:hAnsi="Times New Roman" w:cs="Times New Roman"/>
          <w:sz w:val="24"/>
          <w:szCs w:val="24"/>
        </w:rPr>
        <w:t>composição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64D95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sagrada família. De um vagão de </w:t>
      </w:r>
      <w:r w:rsidR="00264D95">
        <w:rPr>
          <w:rFonts w:ascii="Times New Roman" w:hAnsi="Times New Roman" w:cs="Times New Roman"/>
          <w:sz w:val="24"/>
          <w:szCs w:val="24"/>
        </w:rPr>
        <w:t>carga</w:t>
      </w:r>
      <w:r w:rsidR="00264D9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063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79063C">
        <w:rPr>
          <w:rFonts w:ascii="Times New Roman" w:hAnsi="Times New Roman" w:cs="Times New Roman"/>
          <w:sz w:val="24"/>
          <w:szCs w:val="24"/>
        </w:rPr>
        <w:t>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</w:t>
      </w:r>
      <w:r w:rsidR="0079063C">
        <w:rPr>
          <w:rFonts w:ascii="Times New Roman" w:hAnsi="Times New Roman" w:cs="Times New Roman"/>
          <w:sz w:val="24"/>
          <w:szCs w:val="24"/>
        </w:rPr>
        <w:t>anônima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que era </w:t>
      </w:r>
      <w:r w:rsidR="0079063C">
        <w:rPr>
          <w:rFonts w:ascii="Times New Roman" w:hAnsi="Times New Roman" w:cs="Times New Roman"/>
          <w:sz w:val="24"/>
          <w:szCs w:val="24"/>
        </w:rPr>
        <w:t>conduzida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escravidão alemã, </w:t>
      </w:r>
      <w:r w:rsidR="0079063C">
        <w:rPr>
          <w:rFonts w:ascii="Times New Roman" w:hAnsi="Times New Roman" w:cs="Times New Roman"/>
          <w:sz w:val="24"/>
          <w:szCs w:val="24"/>
        </w:rPr>
        <w:t>caiu n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mãos do Anticristo, ainda </w:t>
      </w:r>
      <w:r w:rsidR="0079063C">
        <w:rPr>
          <w:rFonts w:ascii="Times New Roman" w:hAnsi="Times New Roman" w:cs="Times New Roman"/>
          <w:sz w:val="24"/>
          <w:szCs w:val="24"/>
        </w:rPr>
        <w:t>bebê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profetisa Pelágia, </w:t>
      </w:r>
      <w:r w:rsidR="00D05E90">
        <w:rPr>
          <w:rFonts w:ascii="Times New Roman" w:hAnsi="Times New Roman" w:cs="Times New Roman"/>
          <w:sz w:val="24"/>
          <w:szCs w:val="24"/>
        </w:rPr>
        <w:t>nascida n</w:t>
      </w:r>
      <w:r w:rsidRPr="00C5704C">
        <w:rPr>
          <w:rFonts w:ascii="Times New Roman" w:hAnsi="Times New Roman" w:cs="Times New Roman"/>
          <w:sz w:val="24"/>
          <w:szCs w:val="24"/>
        </w:rPr>
        <w:t>a vila de Brussi</w:t>
      </w:r>
      <w:r w:rsidR="00264D95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ny, perto da cidade de Rj</w:t>
      </w:r>
      <w:r w:rsidR="0079063C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v. Através do adultério, </w:t>
      </w:r>
      <w:r w:rsidR="0079063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79063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063C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</w:t>
      </w:r>
      <w:r w:rsidR="0079063C" w:rsidRPr="00C5704C">
        <w:rPr>
          <w:rFonts w:ascii="Times New Roman" w:hAnsi="Times New Roman" w:cs="Times New Roman"/>
          <w:sz w:val="24"/>
          <w:szCs w:val="24"/>
        </w:rPr>
        <w:t xml:space="preserve">Vera Kopóssova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uniu-se à sagrada família, assim como Tamar unira-se </w:t>
      </w:r>
      <w:r w:rsidR="00D70B38">
        <w:rPr>
          <w:rFonts w:ascii="Times New Roman" w:hAnsi="Times New Roman" w:cs="Times New Roman"/>
          <w:sz w:val="24"/>
          <w:szCs w:val="24"/>
        </w:rPr>
        <w:t>à</w:t>
      </w:r>
      <w:r w:rsidR="00D70B3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família de Judá. E Vera </w:t>
      </w:r>
      <w:r w:rsidR="0079063C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</w:t>
      </w:r>
      <w:r w:rsidR="0079063C">
        <w:rPr>
          <w:rFonts w:ascii="Times New Roman" w:hAnsi="Times New Roman" w:cs="Times New Roman"/>
          <w:sz w:val="24"/>
          <w:szCs w:val="24"/>
        </w:rPr>
        <w:t xml:space="preserve"> tiveram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cidade de Bor, </w:t>
      </w:r>
      <w:r w:rsidR="0079063C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</w:t>
      </w:r>
      <w:r w:rsidR="0079063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Andrei, a semente</w:t>
      </w:r>
      <w:r w:rsidR="00D05E90">
        <w:rPr>
          <w:rFonts w:ascii="Times New Roman" w:hAnsi="Times New Roman" w:cs="Times New Roman"/>
          <w:sz w:val="24"/>
          <w:szCs w:val="24"/>
        </w:rPr>
        <w:t xml:space="preserve"> boa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9063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semente ruim, o primogênito Vássia, gerado por</w:t>
      </w:r>
      <w:r w:rsidR="0079063C">
        <w:rPr>
          <w:rFonts w:ascii="Times New Roman" w:hAnsi="Times New Roman" w:cs="Times New Roman"/>
          <w:sz w:val="24"/>
          <w:szCs w:val="24"/>
        </w:rPr>
        <w:t xml:space="preserve"> Anticristo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Maria Korobko perto da cidade de Kerch, foi </w:t>
      </w:r>
      <w:ins w:id="2715" w:author="Daniela Mountian" w:date="2017-08-29T00:29:00Z">
        <w:r w:rsidR="00D23986">
          <w:rPr>
            <w:rFonts w:ascii="Times New Roman" w:hAnsi="Times New Roman" w:cs="Times New Roman"/>
            <w:sz w:val="24"/>
            <w:szCs w:val="24"/>
          </w:rPr>
          <w:t>rejeitada</w:t>
        </w:r>
        <w:r w:rsidR="00D23986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e se tornou o Irmão perdido para sempre... Pois nem todos </w:t>
      </w:r>
      <w:r w:rsidR="0079063C">
        <w:rPr>
          <w:rFonts w:ascii="Times New Roman" w:hAnsi="Times New Roman" w:cs="Times New Roman"/>
          <w:sz w:val="24"/>
          <w:szCs w:val="24"/>
        </w:rPr>
        <w:t>os fragmentos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063C">
        <w:rPr>
          <w:rFonts w:ascii="Times New Roman" w:hAnsi="Times New Roman" w:cs="Times New Roman"/>
          <w:sz w:val="24"/>
          <w:szCs w:val="24"/>
        </w:rPr>
        <w:t>do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serão colados, </w:t>
      </w:r>
      <w:r w:rsidR="0079063C">
        <w:rPr>
          <w:rFonts w:ascii="Times New Roman" w:hAnsi="Times New Roman" w:cs="Times New Roman"/>
          <w:sz w:val="24"/>
          <w:szCs w:val="24"/>
        </w:rPr>
        <w:t xml:space="preserve">alguns serão </w:t>
      </w:r>
      <w:del w:id="2716" w:author="Daniela Mountian" w:date="2017-08-29T00:30:00Z">
        <w:r w:rsidR="0079063C" w:rsidDel="00D23986">
          <w:rPr>
            <w:rFonts w:ascii="Times New Roman" w:hAnsi="Times New Roman" w:cs="Times New Roman"/>
            <w:sz w:val="24"/>
            <w:szCs w:val="24"/>
          </w:rPr>
          <w:delText>extirpados</w:delText>
        </w:r>
      </w:del>
      <w:ins w:id="2717" w:author="Daniela Mountian" w:date="2017-08-29T00:31:00Z">
        <w:r w:rsidR="00D23986">
          <w:rPr>
            <w:rFonts w:ascii="Times New Roman" w:hAnsi="Times New Roman" w:cs="Times New Roman"/>
            <w:sz w:val="24"/>
            <w:szCs w:val="24"/>
          </w:rPr>
          <w:t>eliminados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no entanto, </w:t>
      </w:r>
      <w:r w:rsidR="0079063C">
        <w:rPr>
          <w:rFonts w:ascii="Times New Roman" w:hAnsi="Times New Roman" w:cs="Times New Roman"/>
          <w:sz w:val="24"/>
          <w:szCs w:val="24"/>
        </w:rPr>
        <w:t>graças à força divina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9063C">
        <w:rPr>
          <w:rFonts w:ascii="Times New Roman" w:hAnsi="Times New Roman" w:cs="Times New Roman"/>
          <w:sz w:val="24"/>
          <w:szCs w:val="24"/>
        </w:rPr>
        <w:t>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9063C">
        <w:rPr>
          <w:rFonts w:ascii="Times New Roman" w:hAnsi="Times New Roman" w:cs="Times New Roman"/>
          <w:sz w:val="24"/>
          <w:szCs w:val="24"/>
        </w:rPr>
        <w:t>ficará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nov</w:t>
      </w:r>
      <w:r w:rsidR="0079063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 jejum </w:t>
      </w:r>
      <w:r w:rsidRPr="00675B78">
        <w:rPr>
          <w:rFonts w:ascii="Times New Roman" w:hAnsi="Times New Roman" w:cs="Times New Roman"/>
          <w:i/>
          <w:sz w:val="24"/>
          <w:szCs w:val="24"/>
        </w:rPr>
        <w:t>Shiv</w:t>
      </w:r>
      <w:r w:rsidR="0079063C" w:rsidRPr="00675B78">
        <w:rPr>
          <w:rFonts w:ascii="Times New Roman" w:hAnsi="Times New Roman" w:cs="Times New Roman"/>
          <w:i/>
          <w:sz w:val="24"/>
          <w:szCs w:val="24"/>
        </w:rPr>
        <w:t>’ah</w:t>
      </w:r>
      <w:r w:rsidRPr="00675B78">
        <w:rPr>
          <w:rFonts w:ascii="Times New Roman" w:hAnsi="Times New Roman" w:cs="Times New Roman"/>
          <w:i/>
          <w:sz w:val="24"/>
          <w:szCs w:val="24"/>
        </w:rPr>
        <w:t xml:space="preserve"> Asar </w:t>
      </w:r>
      <w:r w:rsidR="0079063C" w:rsidRPr="00675B78">
        <w:rPr>
          <w:rFonts w:ascii="Times New Roman" w:hAnsi="Times New Roman" w:cs="Times New Roman"/>
          <w:i/>
          <w:sz w:val="24"/>
          <w:szCs w:val="24"/>
        </w:rPr>
        <w:t>B</w:t>
      </w:r>
      <w:r w:rsidRPr="00675B78">
        <w:rPr>
          <w:rFonts w:ascii="Times New Roman" w:hAnsi="Times New Roman" w:cs="Times New Roman"/>
          <w:i/>
          <w:sz w:val="24"/>
          <w:szCs w:val="24"/>
        </w:rPr>
        <w:t>’Tamuz,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554F">
        <w:rPr>
          <w:rFonts w:ascii="Times New Roman" w:hAnsi="Times New Roman" w:cs="Times New Roman"/>
          <w:sz w:val="24"/>
          <w:szCs w:val="24"/>
        </w:rPr>
        <w:t>n</w:t>
      </w:r>
      <w:r w:rsidR="0079063C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 17 de Tamuz,</w:t>
      </w:r>
      <w:r w:rsidR="00675B78">
        <w:rPr>
          <w:rStyle w:val="Refdenotaderodap"/>
          <w:rFonts w:ascii="Times New Roman" w:hAnsi="Times New Roman" w:cs="Times New Roman"/>
          <w:sz w:val="24"/>
          <w:szCs w:val="24"/>
        </w:rPr>
        <w:footnoteReference w:id="214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107B1">
        <w:rPr>
          <w:rFonts w:ascii="Times New Roman" w:hAnsi="Times New Roman" w:cs="Times New Roman"/>
          <w:sz w:val="24"/>
          <w:szCs w:val="24"/>
        </w:rPr>
        <w:t xml:space="preserve">é </w:t>
      </w:r>
      <w:r w:rsidR="0059554F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dos mais tristes, </w:t>
      </w:r>
      <w:r w:rsidR="0059554F">
        <w:rPr>
          <w:rFonts w:ascii="Times New Roman" w:hAnsi="Times New Roman" w:cs="Times New Roman"/>
          <w:sz w:val="24"/>
          <w:szCs w:val="24"/>
        </w:rPr>
        <w:t>e a mágoa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9554F">
        <w:rPr>
          <w:rFonts w:ascii="Times New Roman" w:hAnsi="Times New Roman" w:cs="Times New Roman"/>
          <w:sz w:val="24"/>
          <w:szCs w:val="24"/>
        </w:rPr>
        <w:t>não vem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violência de fora, </w:t>
      </w:r>
      <w:r w:rsidR="0059554F">
        <w:rPr>
          <w:rFonts w:ascii="Times New Roman" w:hAnsi="Times New Roman" w:cs="Times New Roman"/>
          <w:sz w:val="24"/>
          <w:szCs w:val="24"/>
        </w:rPr>
        <w:t>comum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história </w:t>
      </w:r>
      <w:r w:rsidR="0059554F">
        <w:rPr>
          <w:rFonts w:ascii="Times New Roman" w:hAnsi="Times New Roman" w:cs="Times New Roman"/>
          <w:sz w:val="24"/>
          <w:szCs w:val="24"/>
        </w:rPr>
        <w:t xml:space="preserve">dos </w:t>
      </w:r>
      <w:r w:rsidRPr="00C5704C">
        <w:rPr>
          <w:rFonts w:ascii="Times New Roman" w:hAnsi="Times New Roman" w:cs="Times New Roman"/>
          <w:sz w:val="24"/>
          <w:szCs w:val="24"/>
        </w:rPr>
        <w:t>jud</w:t>
      </w:r>
      <w:r w:rsidR="0059554F">
        <w:rPr>
          <w:rFonts w:ascii="Times New Roman" w:hAnsi="Times New Roman" w:cs="Times New Roman"/>
          <w:sz w:val="24"/>
          <w:szCs w:val="24"/>
        </w:rPr>
        <w:t>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F72052">
        <w:rPr>
          <w:rFonts w:ascii="Times New Roman" w:hAnsi="Times New Roman" w:cs="Times New Roman"/>
          <w:sz w:val="24"/>
          <w:szCs w:val="24"/>
        </w:rPr>
        <w:t>d</w:t>
      </w:r>
      <w:r w:rsidR="00B107B1">
        <w:rPr>
          <w:rFonts w:ascii="Times New Roman" w:hAnsi="Times New Roman" w:cs="Times New Roman"/>
          <w:sz w:val="24"/>
          <w:szCs w:val="24"/>
        </w:rPr>
        <w:t>as maldades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2052">
        <w:rPr>
          <w:rFonts w:ascii="Times New Roman" w:hAnsi="Times New Roman" w:cs="Times New Roman"/>
          <w:sz w:val="24"/>
          <w:szCs w:val="24"/>
        </w:rPr>
        <w:t>que o povo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72052">
        <w:rPr>
          <w:rFonts w:ascii="Times New Roman" w:hAnsi="Times New Roman" w:cs="Times New Roman"/>
          <w:sz w:val="24"/>
          <w:szCs w:val="24"/>
        </w:rPr>
        <w:t xml:space="preserve">lançou </w:t>
      </w:r>
      <w:r w:rsidRPr="00C5704C">
        <w:rPr>
          <w:rFonts w:ascii="Times New Roman" w:hAnsi="Times New Roman" w:cs="Times New Roman"/>
          <w:sz w:val="24"/>
          <w:szCs w:val="24"/>
        </w:rPr>
        <w:t>contra si mesmo</w:t>
      </w:r>
      <w:r w:rsidR="00B107B1">
        <w:rPr>
          <w:rFonts w:ascii="Times New Roman" w:hAnsi="Times New Roman" w:cs="Times New Roman"/>
          <w:sz w:val="24"/>
          <w:szCs w:val="24"/>
        </w:rPr>
        <w:t>,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que rejeitou seu Deus e ofendeu seu profeta Moisés</w:t>
      </w:r>
      <w:r w:rsidR="00D70B38">
        <w:rPr>
          <w:rFonts w:ascii="Times New Roman" w:hAnsi="Times New Roman" w:cs="Times New Roman"/>
          <w:sz w:val="24"/>
          <w:szCs w:val="24"/>
        </w:rPr>
        <w:t>, o qual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em fúria e sofrimento, renegou os insensatos e quebrou as Tábuas </w:t>
      </w:r>
      <w:r w:rsidR="00B107B1">
        <w:rPr>
          <w:rFonts w:ascii="Times New Roman" w:hAnsi="Times New Roman" w:cs="Times New Roman"/>
          <w:sz w:val="24"/>
          <w:szCs w:val="24"/>
        </w:rPr>
        <w:t>da Lei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Depois </w:t>
      </w:r>
      <w:r w:rsidR="00D70B38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seguiu o conhecido diálogo entre o Senhor e Moisés. Cada vez que Moisés tentava renegar seu povo ingrato, o Senhor o persuadia a dominar sua justa fúria</w:t>
      </w:r>
      <w:r w:rsidR="00F770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F770CD">
        <w:rPr>
          <w:rFonts w:ascii="Times New Roman" w:hAnsi="Times New Roman" w:cs="Times New Roman"/>
          <w:sz w:val="24"/>
          <w:szCs w:val="24"/>
        </w:rPr>
        <w:t>em nome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povo, que era tão ruim quanto </w:t>
      </w:r>
      <w:r w:rsidR="00D70B38">
        <w:rPr>
          <w:rFonts w:ascii="Times New Roman" w:hAnsi="Times New Roman" w:cs="Times New Roman"/>
          <w:sz w:val="24"/>
          <w:szCs w:val="24"/>
        </w:rPr>
        <w:t>todos os</w:t>
      </w:r>
      <w:r w:rsidR="00D70B3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outros, mas </w:t>
      </w:r>
      <w:r w:rsidR="00F770CD">
        <w:rPr>
          <w:rFonts w:ascii="Times New Roman" w:hAnsi="Times New Roman" w:cs="Times New Roman"/>
          <w:sz w:val="24"/>
          <w:szCs w:val="24"/>
        </w:rPr>
        <w:t xml:space="preserve">em nome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 realização do </w:t>
      </w:r>
      <w:r w:rsidR="00F770CD">
        <w:rPr>
          <w:rFonts w:ascii="Times New Roman" w:hAnsi="Times New Roman" w:cs="Times New Roman"/>
          <w:sz w:val="24"/>
          <w:szCs w:val="24"/>
        </w:rPr>
        <w:t>vaticínio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profeta. </w:t>
      </w:r>
      <w:r w:rsidR="000645D9">
        <w:rPr>
          <w:rFonts w:ascii="Times New Roman" w:hAnsi="Times New Roman" w:cs="Times New Roman"/>
          <w:sz w:val="24"/>
          <w:szCs w:val="24"/>
        </w:rPr>
        <w:t>No entanto, q</w:t>
      </w:r>
      <w:r w:rsidRPr="00C5704C">
        <w:rPr>
          <w:rFonts w:ascii="Times New Roman" w:hAnsi="Times New Roman" w:cs="Times New Roman"/>
          <w:sz w:val="24"/>
          <w:szCs w:val="24"/>
        </w:rPr>
        <w:t xml:space="preserve">uando o Senhor quis renegar o povo, foi </w:t>
      </w:r>
      <w:r w:rsidR="000645D9">
        <w:rPr>
          <w:rFonts w:ascii="Times New Roman" w:hAnsi="Times New Roman" w:cs="Times New Roman"/>
          <w:sz w:val="24"/>
          <w:szCs w:val="24"/>
        </w:rPr>
        <w:t xml:space="preserve">o próprio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Moisés quem </w:t>
      </w:r>
      <w:r w:rsidR="00F770C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persuadiu, e</w:t>
      </w:r>
      <w:r w:rsidR="00F770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novo</w:t>
      </w:r>
      <w:r w:rsidR="00F770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5D9">
        <w:rPr>
          <w:rFonts w:ascii="Times New Roman" w:hAnsi="Times New Roman" w:cs="Times New Roman"/>
          <w:sz w:val="24"/>
          <w:szCs w:val="24"/>
        </w:rPr>
        <w:t>não em nome do povo, mas</w:t>
      </w:r>
      <w:r w:rsidR="00F770C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</w:t>
      </w:r>
      <w:r w:rsidR="00F770CD">
        <w:rPr>
          <w:rFonts w:ascii="Times New Roman" w:hAnsi="Times New Roman" w:cs="Times New Roman"/>
          <w:sz w:val="24"/>
          <w:szCs w:val="24"/>
        </w:rPr>
        <w:t>Desígnio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ligado a </w:t>
      </w:r>
      <w:r w:rsidR="00D70B38" w:rsidRPr="00C5704C">
        <w:rPr>
          <w:rFonts w:ascii="Times New Roman" w:hAnsi="Times New Roman" w:cs="Times New Roman"/>
          <w:sz w:val="24"/>
          <w:szCs w:val="24"/>
        </w:rPr>
        <w:t>es</w:t>
      </w:r>
      <w:r w:rsidR="00D70B38">
        <w:rPr>
          <w:rFonts w:ascii="Times New Roman" w:hAnsi="Times New Roman" w:cs="Times New Roman"/>
          <w:sz w:val="24"/>
          <w:szCs w:val="24"/>
        </w:rPr>
        <w:t>s</w:t>
      </w:r>
      <w:r w:rsidR="00D70B38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povo. Assim, no intervalo entre as Primeiras e </w:t>
      </w:r>
      <w:r w:rsidR="00F770CD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Segundas Tábuas</w:t>
      </w:r>
      <w:r w:rsidR="00F770C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F770CD">
        <w:rPr>
          <w:rFonts w:ascii="Times New Roman" w:hAnsi="Times New Roman" w:cs="Times New Roman"/>
          <w:sz w:val="24"/>
          <w:szCs w:val="24"/>
        </w:rPr>
        <w:t>relação</w:t>
      </w:r>
      <w:r w:rsidR="00F770C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Moisés com </w:t>
      </w:r>
      <w:r w:rsidR="00F770CD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</w:t>
      </w:r>
      <w:r w:rsidR="00F770CD">
        <w:rPr>
          <w:rFonts w:ascii="Times New Roman" w:hAnsi="Times New Roman" w:cs="Times New Roman"/>
          <w:sz w:val="24"/>
          <w:szCs w:val="24"/>
        </w:rPr>
        <w:t xml:space="preserve"> se fortaleceu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770CD">
        <w:rPr>
          <w:rFonts w:ascii="Times New Roman" w:hAnsi="Times New Roman" w:cs="Times New Roman"/>
          <w:sz w:val="24"/>
          <w:szCs w:val="24"/>
        </w:rPr>
        <w:t xml:space="preserve">tornando-se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mais </w:t>
      </w:r>
      <w:r w:rsidR="00F770CD">
        <w:rPr>
          <w:rFonts w:ascii="Times New Roman" w:hAnsi="Times New Roman" w:cs="Times New Roman"/>
          <w:sz w:val="24"/>
          <w:szCs w:val="24"/>
        </w:rPr>
        <w:t>verdadeira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mais </w:t>
      </w:r>
      <w:r w:rsidR="00F770CD">
        <w:rPr>
          <w:rFonts w:ascii="Times New Roman" w:hAnsi="Times New Roman" w:cs="Times New Roman"/>
          <w:sz w:val="24"/>
          <w:szCs w:val="24"/>
        </w:rPr>
        <w:t>simples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Foi dito: “As Tábuas eram obra de Deus; </w:t>
      </w:r>
      <w:r w:rsidR="00194792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19479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escritura</w:t>
      </w:r>
      <w:r w:rsidR="0019479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esculpida</w:t>
      </w:r>
      <w:r w:rsidR="00194792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Tábuas</w:t>
      </w:r>
      <w:r w:rsidR="00194792">
        <w:rPr>
          <w:rFonts w:ascii="Times New Roman" w:hAnsi="Times New Roman" w:cs="Times New Roman"/>
          <w:sz w:val="24"/>
          <w:szCs w:val="24"/>
        </w:rPr>
        <w:t xml:space="preserve"> eram sinais de Deus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6643B1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1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194792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>uando Moisés e Josué</w:t>
      </w:r>
      <w:r>
        <w:rPr>
          <w:rFonts w:ascii="Times New Roman" w:hAnsi="Times New Roman" w:cs="Times New Roman"/>
          <w:sz w:val="24"/>
          <w:szCs w:val="24"/>
        </w:rPr>
        <w:t>, filho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aproximaram-se do acampamento, </w:t>
      </w:r>
      <w:r>
        <w:rPr>
          <w:rFonts w:ascii="Times New Roman" w:hAnsi="Times New Roman" w:cs="Times New Roman"/>
          <w:sz w:val="24"/>
          <w:szCs w:val="24"/>
        </w:rPr>
        <w:t xml:space="preserve">este </w:t>
      </w:r>
      <w:r w:rsidR="0024094F" w:rsidRPr="00C5704C">
        <w:rPr>
          <w:rFonts w:ascii="Times New Roman" w:hAnsi="Times New Roman" w:cs="Times New Roman"/>
          <w:sz w:val="24"/>
          <w:szCs w:val="24"/>
        </w:rPr>
        <w:t>disse:</w:t>
      </w:r>
    </w:p>
    <w:p w:rsidR="0024094F" w:rsidRPr="00C5704C" w:rsidRDefault="00D70B38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4792">
        <w:rPr>
          <w:rFonts w:ascii="Times New Roman" w:hAnsi="Times New Roman" w:cs="Times New Roman"/>
          <w:sz w:val="24"/>
          <w:szCs w:val="24"/>
        </w:rPr>
        <w:t>Há gritos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guerra </w:t>
      </w:r>
      <w:r w:rsidR="00194792">
        <w:rPr>
          <w:rFonts w:ascii="Times New Roman" w:hAnsi="Times New Roman" w:cs="Times New Roman"/>
          <w:sz w:val="24"/>
          <w:szCs w:val="24"/>
        </w:rPr>
        <w:t>no acampamento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1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Mas Moisés </w:t>
      </w:r>
      <w:r w:rsidR="00DA5944">
        <w:rPr>
          <w:rFonts w:ascii="Times New Roman" w:hAnsi="Times New Roman" w:cs="Times New Roman"/>
          <w:sz w:val="24"/>
          <w:szCs w:val="24"/>
        </w:rPr>
        <w:t>respondeu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455B37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DA5944">
        <w:rPr>
          <w:rFonts w:ascii="Times New Roman" w:hAnsi="Times New Roman" w:cs="Times New Roman"/>
          <w:sz w:val="24"/>
          <w:szCs w:val="24"/>
        </w:rPr>
        <w:t>são gritos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vit</w:t>
      </w:r>
      <w:r w:rsidR="00DA5944">
        <w:rPr>
          <w:rFonts w:ascii="Times New Roman" w:hAnsi="Times New Roman" w:cs="Times New Roman"/>
          <w:sz w:val="24"/>
          <w:szCs w:val="24"/>
        </w:rPr>
        <w:t>ória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nem </w:t>
      </w:r>
      <w:r w:rsidR="00DA5944">
        <w:rPr>
          <w:rFonts w:ascii="Times New Roman" w:hAnsi="Times New Roman" w:cs="Times New Roman"/>
          <w:sz w:val="24"/>
          <w:szCs w:val="24"/>
        </w:rPr>
        <w:t>de derrota;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5944">
        <w:rPr>
          <w:rFonts w:ascii="Times New Roman" w:hAnsi="Times New Roman" w:cs="Times New Roman"/>
          <w:sz w:val="24"/>
          <w:szCs w:val="24"/>
        </w:rPr>
        <w:t xml:space="preserve">eu ouço </w:t>
      </w:r>
      <w:r w:rsidR="0024094F" w:rsidRPr="00C5704C">
        <w:rPr>
          <w:rFonts w:ascii="Times New Roman" w:hAnsi="Times New Roman" w:cs="Times New Roman"/>
          <w:sz w:val="24"/>
          <w:szCs w:val="24"/>
        </w:rPr>
        <w:t>a voz dos que cantam</w:t>
      </w:r>
      <w:r w:rsidR="00817A50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17"/>
      </w:r>
    </w:p>
    <w:p w:rsidR="0024094F" w:rsidRPr="00C5704C" w:rsidRDefault="0024094F" w:rsidP="006643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</w:t>
      </w:r>
      <w:r w:rsidR="00F95F26">
        <w:rPr>
          <w:rFonts w:ascii="Times New Roman" w:hAnsi="Times New Roman" w:cs="Times New Roman"/>
          <w:sz w:val="24"/>
          <w:szCs w:val="24"/>
        </w:rPr>
        <w:t>entre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cantos e danças </w:t>
      </w:r>
      <w:r w:rsidR="00F95F26">
        <w:rPr>
          <w:rFonts w:ascii="Times New Roman" w:hAnsi="Times New Roman" w:cs="Times New Roman"/>
          <w:sz w:val="24"/>
          <w:szCs w:val="24"/>
        </w:rPr>
        <w:t>ao redor do bezerro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ouro, um ídolo pagão, o povo renegou Deus. </w:t>
      </w:r>
      <w:r w:rsidR="00660F4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arte, um </w:t>
      </w:r>
      <w:r w:rsidR="00660F47">
        <w:rPr>
          <w:rFonts w:ascii="Times New Roman" w:hAnsi="Times New Roman" w:cs="Times New Roman"/>
          <w:sz w:val="24"/>
          <w:szCs w:val="24"/>
        </w:rPr>
        <w:t>dom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60F47">
        <w:rPr>
          <w:rFonts w:ascii="Times New Roman" w:hAnsi="Times New Roman" w:cs="Times New Roman"/>
          <w:sz w:val="24"/>
          <w:szCs w:val="24"/>
        </w:rPr>
        <w:t>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foi </w:t>
      </w:r>
      <w:r w:rsidR="00660F47">
        <w:rPr>
          <w:rFonts w:ascii="Times New Roman" w:hAnsi="Times New Roman" w:cs="Times New Roman"/>
          <w:sz w:val="24"/>
          <w:szCs w:val="24"/>
        </w:rPr>
        <w:t>lançada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</w:t>
      </w:r>
      <w:r w:rsidR="00660F47">
        <w:rPr>
          <w:rFonts w:ascii="Times New Roman" w:hAnsi="Times New Roman" w:cs="Times New Roman"/>
          <w:sz w:val="24"/>
          <w:szCs w:val="24"/>
        </w:rPr>
        <w:t>quem a dera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  <w:r w:rsidR="00660F47">
        <w:rPr>
          <w:rStyle w:val="Refdenotaderodap"/>
          <w:rFonts w:ascii="Times New Roman" w:hAnsi="Times New Roman" w:cs="Times New Roman"/>
          <w:sz w:val="24"/>
          <w:szCs w:val="24"/>
        </w:rPr>
        <w:footnoteReference w:id="218"/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55B37">
        <w:rPr>
          <w:rFonts w:ascii="Times New Roman" w:hAnsi="Times New Roman" w:cs="Times New Roman"/>
          <w:sz w:val="24"/>
          <w:szCs w:val="24"/>
        </w:rPr>
        <w:t>o</w:t>
      </w:r>
      <w:r w:rsidR="00455B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pecado foi duplo, pois</w:t>
      </w:r>
      <w:r w:rsidR="00B46D0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além da arte</w:t>
      </w:r>
      <w:r w:rsidR="00B46D0C">
        <w:rPr>
          <w:rFonts w:ascii="Times New Roman" w:hAnsi="Times New Roman" w:cs="Times New Roman"/>
          <w:sz w:val="24"/>
          <w:szCs w:val="24"/>
        </w:rPr>
        <w:t>, não há nada de divino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46D0C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homem. A ciência é </w:t>
      </w:r>
      <w:r w:rsidR="001A70D0">
        <w:rPr>
          <w:rFonts w:ascii="Times New Roman" w:hAnsi="Times New Roman" w:cs="Times New Roman"/>
          <w:sz w:val="24"/>
          <w:szCs w:val="24"/>
        </w:rPr>
        <w:t>fruto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dos homens, essencial, indispensável para a satisfação </w:t>
      </w:r>
      <w:r w:rsidR="001A70D0">
        <w:rPr>
          <w:rFonts w:ascii="Times New Roman" w:hAnsi="Times New Roman" w:cs="Times New Roman"/>
          <w:sz w:val="24"/>
          <w:szCs w:val="24"/>
        </w:rPr>
        <w:t>dos bens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70D0">
        <w:rPr>
          <w:rFonts w:ascii="Times New Roman" w:hAnsi="Times New Roman" w:cs="Times New Roman"/>
          <w:sz w:val="24"/>
          <w:szCs w:val="24"/>
        </w:rPr>
        <w:t>humanos</w:t>
      </w:r>
      <w:r w:rsidRPr="00C5704C">
        <w:rPr>
          <w:rFonts w:ascii="Times New Roman" w:hAnsi="Times New Roman" w:cs="Times New Roman"/>
          <w:sz w:val="24"/>
          <w:szCs w:val="24"/>
        </w:rPr>
        <w:t>. Ela não necessita de Deus, e a ciência religiosa não pode nem deve existi</w:t>
      </w:r>
      <w:r w:rsidR="00455B3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A70D0">
        <w:rPr>
          <w:rFonts w:ascii="Times New Roman" w:hAnsi="Times New Roman" w:cs="Times New Roman"/>
          <w:sz w:val="24"/>
          <w:szCs w:val="24"/>
        </w:rPr>
        <w:t>Como a ciência,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filosofia é </w:t>
      </w:r>
      <w:r w:rsidR="001A70D0">
        <w:rPr>
          <w:rFonts w:ascii="Times New Roman" w:hAnsi="Times New Roman" w:cs="Times New Roman"/>
          <w:sz w:val="24"/>
          <w:szCs w:val="24"/>
        </w:rPr>
        <w:t>fruto</w:t>
      </w:r>
      <w:r w:rsidR="00455B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dos homens</w:t>
      </w:r>
      <w:r w:rsidR="001A70D0">
        <w:rPr>
          <w:rFonts w:ascii="Times New Roman" w:hAnsi="Times New Roman" w:cs="Times New Roman"/>
          <w:sz w:val="24"/>
          <w:szCs w:val="24"/>
        </w:rPr>
        <w:t xml:space="preserve"> e tem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motivo</w:t>
      </w:r>
      <w:r w:rsidR="001A70D0">
        <w:rPr>
          <w:rFonts w:ascii="Times New Roman" w:hAnsi="Times New Roman" w:cs="Times New Roman"/>
          <w:sz w:val="24"/>
          <w:szCs w:val="24"/>
        </w:rPr>
        <w:t xml:space="preserve"> claro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A70D0">
        <w:rPr>
          <w:rFonts w:ascii="Times New Roman" w:hAnsi="Times New Roman" w:cs="Times New Roman"/>
          <w:sz w:val="24"/>
          <w:szCs w:val="24"/>
        </w:rPr>
        <w:t>para existir</w:t>
      </w:r>
      <w:r w:rsidR="00455B37">
        <w:rPr>
          <w:rFonts w:ascii="Times New Roman" w:hAnsi="Times New Roman" w:cs="Times New Roman"/>
          <w:sz w:val="24"/>
          <w:szCs w:val="24"/>
        </w:rPr>
        <w:t>:</w:t>
      </w:r>
      <w:r w:rsidR="00455B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filosofia é necessária para </w:t>
      </w:r>
      <w:r w:rsidR="001A70D0">
        <w:rPr>
          <w:rFonts w:ascii="Times New Roman" w:hAnsi="Times New Roman" w:cs="Times New Roman"/>
          <w:sz w:val="24"/>
          <w:szCs w:val="24"/>
        </w:rPr>
        <w:t>uma criatura racional exercitar a 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A70D0">
        <w:rPr>
          <w:rFonts w:ascii="Times New Roman" w:hAnsi="Times New Roman" w:cs="Times New Roman"/>
          <w:sz w:val="24"/>
          <w:szCs w:val="24"/>
        </w:rPr>
        <w:t>Da mesma forma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esquilo, </w:t>
      </w:r>
      <w:r w:rsidR="001A70D0">
        <w:rPr>
          <w:rFonts w:ascii="Times New Roman" w:hAnsi="Times New Roman" w:cs="Times New Roman"/>
          <w:sz w:val="24"/>
          <w:szCs w:val="24"/>
        </w:rPr>
        <w:t>em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corrida inútil</w:t>
      </w:r>
      <w:r w:rsidR="001A70D0">
        <w:rPr>
          <w:rFonts w:ascii="Times New Roman" w:hAnsi="Times New Roman" w:cs="Times New Roman"/>
          <w:sz w:val="24"/>
          <w:szCs w:val="24"/>
        </w:rPr>
        <w:t xml:space="preserve"> na roda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realiza uma ação útil, conservando a força dos músculos, a filosofia preserva a força dos músculos </w:t>
      </w:r>
      <w:r w:rsidR="001A70D0">
        <w:rPr>
          <w:rFonts w:ascii="Times New Roman" w:hAnsi="Times New Roman" w:cs="Times New Roman"/>
          <w:sz w:val="24"/>
          <w:szCs w:val="24"/>
        </w:rPr>
        <w:t>da 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A70D0">
        <w:rPr>
          <w:rFonts w:ascii="Times New Roman" w:hAnsi="Times New Roman" w:cs="Times New Roman"/>
          <w:sz w:val="24"/>
          <w:szCs w:val="24"/>
        </w:rPr>
        <w:t xml:space="preserve">força </w:t>
      </w:r>
      <w:r w:rsidRPr="00C5704C">
        <w:rPr>
          <w:rFonts w:ascii="Times New Roman" w:hAnsi="Times New Roman" w:cs="Times New Roman"/>
          <w:sz w:val="24"/>
          <w:szCs w:val="24"/>
        </w:rPr>
        <w:t>indispensáve</w:t>
      </w:r>
      <w:r w:rsidR="001A70D0">
        <w:rPr>
          <w:rFonts w:ascii="Times New Roman" w:hAnsi="Times New Roman" w:cs="Times New Roman"/>
          <w:sz w:val="24"/>
          <w:szCs w:val="24"/>
        </w:rPr>
        <w:t>l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 satisfação </w:t>
      </w:r>
      <w:r w:rsidR="001A70D0">
        <w:rPr>
          <w:rFonts w:ascii="Times New Roman" w:hAnsi="Times New Roman" w:cs="Times New Roman"/>
          <w:sz w:val="24"/>
          <w:szCs w:val="24"/>
        </w:rPr>
        <w:t xml:space="preserve">dos bens humanos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luta </w:t>
      </w:r>
      <w:r w:rsidR="001A70D0">
        <w:rPr>
          <w:rFonts w:ascii="Times New Roman" w:hAnsi="Times New Roman" w:cs="Times New Roman"/>
          <w:sz w:val="24"/>
          <w:szCs w:val="24"/>
        </w:rPr>
        <w:t>por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existência. Por </w:t>
      </w:r>
      <w:r w:rsidR="001A70D0">
        <w:rPr>
          <w:rFonts w:ascii="Times New Roman" w:hAnsi="Times New Roman" w:cs="Times New Roman"/>
          <w:sz w:val="24"/>
          <w:szCs w:val="24"/>
        </w:rPr>
        <w:t>essa razão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filosofia religiosa </w:t>
      </w:r>
      <w:r w:rsidR="001674B9">
        <w:rPr>
          <w:rFonts w:ascii="Times New Roman" w:hAnsi="Times New Roman" w:cs="Times New Roman"/>
          <w:sz w:val="24"/>
          <w:szCs w:val="24"/>
        </w:rPr>
        <w:t>tem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674B9">
        <w:rPr>
          <w:rFonts w:ascii="Times New Roman" w:hAnsi="Times New Roman" w:cs="Times New Roman"/>
          <w:sz w:val="24"/>
          <w:szCs w:val="24"/>
        </w:rPr>
        <w:t>no fundo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mesma </w:t>
      </w:r>
      <w:r w:rsidR="001674B9">
        <w:rPr>
          <w:rFonts w:ascii="Times New Roman" w:hAnsi="Times New Roman" w:cs="Times New Roman"/>
          <w:sz w:val="24"/>
          <w:szCs w:val="24"/>
        </w:rPr>
        <w:t>finalidade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E9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filosofia ateísta, e qualquer tentativa de compreender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Deus </w:t>
      </w:r>
      <w:r w:rsidR="001674B9">
        <w:rPr>
          <w:rFonts w:ascii="Times New Roman" w:hAnsi="Times New Roman" w:cs="Times New Roman"/>
          <w:sz w:val="24"/>
          <w:szCs w:val="24"/>
        </w:rPr>
        <w:t xml:space="preserve">de forma </w:t>
      </w:r>
      <w:ins w:id="2718" w:author="Daniela Mountian" w:date="2017-08-29T00:51:00Z">
        <w:r w:rsidR="000657AB">
          <w:rPr>
            <w:rFonts w:ascii="Times New Roman" w:hAnsi="Times New Roman" w:cs="Times New Roman"/>
            <w:sz w:val="24"/>
            <w:szCs w:val="24"/>
          </w:rPr>
          <w:t xml:space="preserve">coerente </w:t>
        </w:r>
      </w:ins>
      <w:r w:rsidR="001674B9">
        <w:rPr>
          <w:rFonts w:ascii="Times New Roman" w:hAnsi="Times New Roman" w:cs="Times New Roman"/>
          <w:sz w:val="24"/>
          <w:szCs w:val="24"/>
        </w:rPr>
        <w:t xml:space="preserve">conduzirá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inevitavelmente </w:t>
      </w:r>
      <w:r w:rsidR="00455B3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ateísmo. Deus </w:t>
      </w:r>
      <w:r w:rsidR="00D05E90">
        <w:rPr>
          <w:rFonts w:ascii="Times New Roman" w:hAnsi="Times New Roman" w:cs="Times New Roman"/>
          <w:sz w:val="24"/>
          <w:szCs w:val="24"/>
        </w:rPr>
        <w:t>também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E90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pode ser compreendido através da moral, pois qualquer moralista sistemático e honesto, mesmo Lev Tolstói, deve responder às </w:t>
      </w:r>
      <w:r w:rsidR="00D05E90">
        <w:rPr>
          <w:rFonts w:ascii="Times New Roman" w:hAnsi="Times New Roman" w:cs="Times New Roman"/>
          <w:sz w:val="24"/>
          <w:szCs w:val="24"/>
        </w:rPr>
        <w:t xml:space="preserve">clássicas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perguntas ligadas à moral: </w:t>
      </w:r>
      <w:r w:rsidR="00D05E90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or que o homem é mortal</w:t>
      </w:r>
      <w:r w:rsidR="00D05E90">
        <w:rPr>
          <w:rFonts w:ascii="Times New Roman" w:hAnsi="Times New Roman" w:cs="Times New Roman"/>
          <w:sz w:val="24"/>
          <w:szCs w:val="24"/>
        </w:rPr>
        <w:t>?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E90">
        <w:rPr>
          <w:rFonts w:ascii="Times New Roman" w:hAnsi="Times New Roman" w:cs="Times New Roman"/>
          <w:sz w:val="24"/>
          <w:szCs w:val="24"/>
        </w:rPr>
        <w:t>Po</w:t>
      </w:r>
      <w:r w:rsidRPr="00C5704C">
        <w:rPr>
          <w:rFonts w:ascii="Times New Roman" w:hAnsi="Times New Roman" w:cs="Times New Roman"/>
          <w:sz w:val="24"/>
          <w:szCs w:val="24"/>
        </w:rPr>
        <w:t xml:space="preserve">r que </w:t>
      </w:r>
      <w:r w:rsidR="00D05E90">
        <w:rPr>
          <w:rFonts w:ascii="Times New Roman" w:hAnsi="Times New Roman" w:cs="Times New Roman"/>
          <w:sz w:val="24"/>
          <w:szCs w:val="24"/>
        </w:rPr>
        <w:t>o mal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existe no mundo de Deus e por que</w:t>
      </w:r>
      <w:r w:rsidR="00D05E90">
        <w:rPr>
          <w:rFonts w:ascii="Times New Roman" w:hAnsi="Times New Roman" w:cs="Times New Roman"/>
          <w:sz w:val="24"/>
          <w:szCs w:val="24"/>
        </w:rPr>
        <w:t xml:space="preserve"> ele reina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E90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limites da vida humana? </w:t>
      </w:r>
    </w:p>
    <w:p w:rsidR="0024094F" w:rsidRPr="00C5704C" w:rsidRDefault="0024094F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Mas existe algo inútil e i</w:t>
      </w:r>
      <w:r w:rsidR="00F47FFE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compreensível para a vida, para a satisfação </w:t>
      </w:r>
      <w:r w:rsidR="00D05E90">
        <w:rPr>
          <w:rFonts w:ascii="Times New Roman" w:hAnsi="Times New Roman" w:cs="Times New Roman"/>
          <w:sz w:val="24"/>
          <w:szCs w:val="24"/>
        </w:rPr>
        <w:t>de bens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para a luta pela </w:t>
      </w:r>
      <w:r w:rsidR="00D05E90">
        <w:rPr>
          <w:rFonts w:ascii="Times New Roman" w:hAnsi="Times New Roman" w:cs="Times New Roman"/>
          <w:sz w:val="24"/>
          <w:szCs w:val="24"/>
        </w:rPr>
        <w:t>existência,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D05E90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05E90">
        <w:rPr>
          <w:rFonts w:ascii="Times New Roman" w:hAnsi="Times New Roman" w:cs="Times New Roman"/>
          <w:sz w:val="24"/>
          <w:szCs w:val="24"/>
        </w:rPr>
        <w:t>em oposição à ciência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05E90">
        <w:rPr>
          <w:rFonts w:ascii="Times New Roman" w:hAnsi="Times New Roman" w:cs="Times New Roman"/>
          <w:sz w:val="24"/>
          <w:szCs w:val="24"/>
        </w:rPr>
        <w:t>enfraquece com frequência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possibilidades físicas</w:t>
      </w:r>
      <w:r w:rsidR="00D05E90">
        <w:rPr>
          <w:rFonts w:ascii="Times New Roman" w:hAnsi="Times New Roman" w:cs="Times New Roman"/>
          <w:sz w:val="24"/>
          <w:szCs w:val="24"/>
        </w:rPr>
        <w:t>; em oposição à filosofia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nem sempre </w:t>
      </w:r>
      <w:r w:rsidR="00D05E90">
        <w:rPr>
          <w:rFonts w:ascii="Times New Roman" w:hAnsi="Times New Roman" w:cs="Times New Roman"/>
          <w:sz w:val="24"/>
          <w:szCs w:val="24"/>
        </w:rPr>
        <w:t>aumenta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E90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inteligência</w:t>
      </w:r>
      <w:r w:rsidR="00D05E90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D05E90">
        <w:rPr>
          <w:rFonts w:ascii="Times New Roman" w:hAnsi="Times New Roman" w:cs="Times New Roman"/>
          <w:sz w:val="24"/>
          <w:szCs w:val="24"/>
        </w:rPr>
        <w:t>, em oposição à moral,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obscurece as </w:t>
      </w:r>
      <w:r w:rsidR="00D05E90">
        <w:rPr>
          <w:rFonts w:ascii="Times New Roman" w:hAnsi="Times New Roman" w:cs="Times New Roman"/>
          <w:sz w:val="24"/>
          <w:szCs w:val="24"/>
        </w:rPr>
        <w:t>questões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eternas... No sétimo dia da Criação</w:t>
      </w:r>
      <w:r w:rsidR="00D05E9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aconteceu seu Nascimento, quando o Senhor pediu ao homem que </w:t>
      </w:r>
      <w:r w:rsidR="00D05E90">
        <w:rPr>
          <w:rFonts w:ascii="Times New Roman" w:hAnsi="Times New Roman" w:cs="Times New Roman"/>
          <w:sz w:val="24"/>
          <w:szCs w:val="24"/>
        </w:rPr>
        <w:t>desse um nome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</w:t>
      </w:r>
      <w:r w:rsidR="00D05E90">
        <w:rPr>
          <w:rFonts w:ascii="Times New Roman" w:hAnsi="Times New Roman" w:cs="Times New Roman"/>
          <w:sz w:val="24"/>
          <w:szCs w:val="24"/>
        </w:rPr>
        <w:t>que ele havia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criado...</w:t>
      </w:r>
    </w:p>
    <w:p w:rsidR="003166AD" w:rsidRDefault="00D05E90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forma, iniciou-se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 xml:space="preserve">jogo 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Senhor com o homem, e o homem chamou </w:t>
      </w:r>
      <w:r w:rsidR="00455B37" w:rsidRPr="00C5704C">
        <w:rPr>
          <w:rFonts w:ascii="Times New Roman" w:hAnsi="Times New Roman" w:cs="Times New Roman"/>
          <w:sz w:val="24"/>
          <w:szCs w:val="24"/>
        </w:rPr>
        <w:t>es</w:t>
      </w:r>
      <w:r w:rsidR="00455B37">
        <w:rPr>
          <w:rFonts w:ascii="Times New Roman" w:hAnsi="Times New Roman" w:cs="Times New Roman"/>
          <w:sz w:val="24"/>
          <w:szCs w:val="24"/>
        </w:rPr>
        <w:t>s</w:t>
      </w:r>
      <w:r w:rsidR="00455B37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jogo de arte. O que é a arte </w:t>
      </w:r>
      <w:r w:rsidR="0024094F" w:rsidRPr="00D05E90">
        <w:rPr>
          <w:rFonts w:ascii="Times New Roman" w:hAnsi="Times New Roman" w:cs="Times New Roman"/>
          <w:sz w:val="24"/>
          <w:szCs w:val="24"/>
          <w:highlight w:val="yellow"/>
          <w:rPrChange w:id="2719" w:author="Daniela Mountian" w:date="2017-08-12T12:50:00Z">
            <w:rPr>
              <w:rFonts w:ascii="Times New Roman" w:hAnsi="Times New Roman" w:cs="Times New Roman"/>
              <w:sz w:val="24"/>
              <w:szCs w:val="24"/>
            </w:rPr>
          </w:rPrChange>
        </w:rPr>
        <w:t>senão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imitação instintiva do Criador? Claro que</w:t>
      </w:r>
      <w:r>
        <w:rPr>
          <w:rFonts w:ascii="Times New Roman" w:hAnsi="Times New Roman" w:cs="Times New Roman"/>
          <w:sz w:val="24"/>
          <w:szCs w:val="24"/>
        </w:rPr>
        <w:t>, 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através da arte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se pode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enxergar Deus </w:t>
      </w:r>
      <w:r w:rsidR="00455B37">
        <w:rPr>
          <w:rFonts w:ascii="Times New Roman" w:hAnsi="Times New Roman" w:cs="Times New Roman"/>
          <w:sz w:val="24"/>
          <w:szCs w:val="24"/>
        </w:rPr>
        <w:t>nem</w:t>
      </w:r>
      <w:r w:rsidR="00455B3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compreendê-</w:t>
      </w:r>
      <w:r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o. Pois o Senhor disse a Moisés: “Não poderás ver a </w:t>
      </w:r>
      <w:r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>inha face, por</w:t>
      </w:r>
      <w:r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pode </w:t>
      </w:r>
      <w:r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ver e </w:t>
      </w:r>
      <w:r>
        <w:rPr>
          <w:rFonts w:ascii="Times New Roman" w:hAnsi="Times New Roman" w:cs="Times New Roman"/>
          <w:sz w:val="24"/>
          <w:szCs w:val="24"/>
        </w:rPr>
        <w:t>continuar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vivendo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1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Mas a arte é a chama ardente 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sarça que Moisés, </w:t>
      </w:r>
      <w:ins w:id="2720" w:author="Daniela Mountian" w:date="2017-08-12T13:01:00Z">
        <w:r>
          <w:rPr>
            <w:rFonts w:ascii="Times New Roman" w:hAnsi="Times New Roman" w:cs="Times New Roman"/>
            <w:sz w:val="24"/>
            <w:szCs w:val="24"/>
          </w:rPr>
          <w:t>ainda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pastor desconhecido, vi</w:t>
      </w:r>
      <w:r w:rsidR="00B21A13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 deserto</w:t>
      </w:r>
      <w:ins w:id="2721" w:author="Daniela Mountian" w:date="2017-08-12T13:01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722" w:author="Daniela Mountian" w:date="2017-08-29T08:41:00Z">
        <w:r w:rsidR="00817E80">
          <w:rPr>
            <w:rFonts w:ascii="Times New Roman" w:hAnsi="Times New Roman" w:cs="Times New Roman"/>
            <w:sz w:val="24"/>
            <w:szCs w:val="24"/>
          </w:rPr>
          <w:t>longínquo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, perto do Monte Horeb.</w:t>
      </w:r>
      <w:r>
        <w:rPr>
          <w:rStyle w:val="Refdenotaderodap"/>
          <w:rFonts w:ascii="Times New Roman" w:hAnsi="Times New Roman" w:cs="Times New Roman"/>
          <w:sz w:val="24"/>
          <w:szCs w:val="24"/>
        </w:rPr>
        <w:footnoteReference w:id="22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Nenhuma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arte</w:t>
      </w:r>
      <w:r>
        <w:rPr>
          <w:rFonts w:ascii="Times New Roman" w:hAnsi="Times New Roman" w:cs="Times New Roman"/>
          <w:sz w:val="24"/>
          <w:szCs w:val="24"/>
        </w:rPr>
        <w:t>,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superior </w:t>
      </w:r>
      <w:r>
        <w:rPr>
          <w:rFonts w:ascii="Times New Roman" w:hAnsi="Times New Roman" w:cs="Times New Roman"/>
          <w:sz w:val="24"/>
          <w:szCs w:val="24"/>
        </w:rPr>
        <w:t xml:space="preserve">que seja,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pode compreender Deus, mas ela é um sinal semelhante à chama da sarça. </w:t>
      </w:r>
      <w:r>
        <w:rPr>
          <w:rFonts w:ascii="Times New Roman" w:hAnsi="Times New Roman" w:cs="Times New Roman"/>
          <w:sz w:val="24"/>
          <w:szCs w:val="24"/>
        </w:rPr>
        <w:t>Um sinal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que Deus está </w:t>
      </w:r>
      <w:r w:rsidR="000645D9">
        <w:rPr>
          <w:rFonts w:ascii="Times New Roman" w:hAnsi="Times New Roman" w:cs="Times New Roman"/>
          <w:sz w:val="24"/>
          <w:szCs w:val="24"/>
        </w:rPr>
        <w:t>por perto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Quando a alma humana </w:t>
      </w:r>
      <w:r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comovida e </w:t>
      </w:r>
      <w:r>
        <w:rPr>
          <w:rFonts w:ascii="Times New Roman" w:hAnsi="Times New Roman" w:cs="Times New Roman"/>
          <w:sz w:val="24"/>
          <w:szCs w:val="24"/>
        </w:rPr>
        <w:t>iluminada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arte, Deus está ao lado</w:t>
      </w:r>
      <w:r w:rsidR="000645D9">
        <w:rPr>
          <w:rFonts w:ascii="Times New Roman" w:hAnsi="Times New Roman" w:cs="Times New Roman"/>
          <w:sz w:val="24"/>
          <w:szCs w:val="24"/>
        </w:rPr>
        <w:t xml:space="preserve"> dela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455B37" w:rsidRPr="00C5704C">
        <w:rPr>
          <w:rFonts w:ascii="Times New Roman" w:hAnsi="Times New Roman" w:cs="Times New Roman"/>
          <w:sz w:val="24"/>
          <w:szCs w:val="24"/>
        </w:rPr>
        <w:t>es</w:t>
      </w:r>
      <w:r w:rsidR="00455B37">
        <w:rPr>
          <w:rFonts w:ascii="Times New Roman" w:hAnsi="Times New Roman" w:cs="Times New Roman"/>
          <w:sz w:val="24"/>
          <w:szCs w:val="24"/>
        </w:rPr>
        <w:t>s</w:t>
      </w:r>
      <w:r w:rsidR="00455B37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momento não pode ser desperdiçado, </w:t>
      </w:r>
      <w:r>
        <w:rPr>
          <w:rFonts w:ascii="Times New Roman" w:hAnsi="Times New Roman" w:cs="Times New Roman"/>
          <w:sz w:val="24"/>
          <w:szCs w:val="24"/>
        </w:rPr>
        <w:t xml:space="preserve">assim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817E80">
        <w:rPr>
          <w:rFonts w:ascii="Times New Roman" w:hAnsi="Times New Roman" w:cs="Times New Roman"/>
          <w:sz w:val="24"/>
          <w:szCs w:val="24"/>
        </w:rPr>
        <w:t xml:space="preserve">o pastor </w:t>
      </w:r>
      <w:r>
        <w:rPr>
          <w:rFonts w:ascii="Times New Roman" w:hAnsi="Times New Roman" w:cs="Times New Roman"/>
          <w:sz w:val="24"/>
          <w:szCs w:val="24"/>
        </w:rPr>
        <w:t xml:space="preserve">Moisés </w:t>
      </w:r>
      <w:r w:rsidR="000645D9">
        <w:rPr>
          <w:rFonts w:ascii="Times New Roman" w:hAnsi="Times New Roman" w:cs="Times New Roman"/>
          <w:sz w:val="24"/>
          <w:szCs w:val="24"/>
        </w:rPr>
        <w:t xml:space="preserve">não </w:t>
      </w:r>
      <w:r>
        <w:rPr>
          <w:rFonts w:ascii="Times New Roman" w:hAnsi="Times New Roman" w:cs="Times New Roman"/>
          <w:sz w:val="24"/>
          <w:szCs w:val="24"/>
        </w:rPr>
        <w:t xml:space="preserve">desperdiçara </w:t>
      </w:r>
      <w:r w:rsidR="00B21A13">
        <w:rPr>
          <w:rFonts w:ascii="Times New Roman" w:hAnsi="Times New Roman" w:cs="Times New Roman"/>
          <w:sz w:val="24"/>
          <w:szCs w:val="24"/>
        </w:rPr>
        <w:t>seu instante de</w:t>
      </w:r>
      <w:r>
        <w:rPr>
          <w:rFonts w:ascii="Times New Roman" w:hAnsi="Times New Roman" w:cs="Times New Roman"/>
          <w:sz w:val="24"/>
          <w:szCs w:val="24"/>
        </w:rPr>
        <w:t xml:space="preserve"> comoção</w:t>
      </w:r>
      <w:r w:rsidR="0024094F" w:rsidRPr="00C5704C">
        <w:rPr>
          <w:rFonts w:ascii="Times New Roman" w:hAnsi="Times New Roman" w:cs="Times New Roman"/>
          <w:sz w:val="24"/>
          <w:szCs w:val="24"/>
        </w:rPr>
        <w:t>. Ness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instantes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Senhor permite que </w:t>
      </w:r>
      <w:r w:rsidR="00300A7E">
        <w:rPr>
          <w:rFonts w:ascii="Times New Roman" w:hAnsi="Times New Roman" w:cs="Times New Roman"/>
          <w:sz w:val="24"/>
          <w:szCs w:val="24"/>
        </w:rPr>
        <w:t>se</w:t>
      </w:r>
      <w:r w:rsidR="00300A7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fale diretamente</w:t>
      </w:r>
      <w:r>
        <w:rPr>
          <w:rFonts w:ascii="Times New Roman" w:hAnsi="Times New Roman" w:cs="Times New Roman"/>
          <w:sz w:val="24"/>
          <w:szCs w:val="24"/>
        </w:rPr>
        <w:t xml:space="preserve"> com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face a face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</w:t>
      </w:r>
      <w:r>
        <w:rPr>
          <w:rFonts w:ascii="Times New Roman" w:hAnsi="Times New Roman" w:cs="Times New Roman"/>
          <w:sz w:val="24"/>
          <w:szCs w:val="24"/>
        </w:rPr>
        <w:t xml:space="preserve">assim disse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profeta Isaías: “Não fala sempre </w:t>
      </w:r>
      <w:r>
        <w:rPr>
          <w:rFonts w:ascii="Times New Roman" w:hAnsi="Times New Roman" w:cs="Times New Roman"/>
          <w:sz w:val="24"/>
          <w:szCs w:val="24"/>
        </w:rPr>
        <w:t>com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Deus, mas somente quando Ele estiver </w:t>
      </w:r>
      <w:r>
        <w:rPr>
          <w:rFonts w:ascii="Times New Roman" w:hAnsi="Times New Roman" w:cs="Times New Roman"/>
          <w:sz w:val="24"/>
          <w:szCs w:val="24"/>
        </w:rPr>
        <w:t>ao lado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3C412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21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entanto, para </w:t>
      </w:r>
      <w:r w:rsidR="003166AD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3166AD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>deix</w:t>
      </w:r>
      <w:r w:rsidR="003166A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passar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momento</w:t>
      </w:r>
      <w:r>
        <w:rPr>
          <w:rFonts w:ascii="Times New Roman" w:hAnsi="Times New Roman" w:cs="Times New Roman"/>
          <w:sz w:val="24"/>
          <w:szCs w:val="24"/>
        </w:rPr>
        <w:t xml:space="preserve"> 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Deus está ao lado, é necessário 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menos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3166AD">
        <w:rPr>
          <w:rFonts w:ascii="Times New Roman" w:hAnsi="Times New Roman" w:cs="Times New Roman"/>
          <w:sz w:val="24"/>
          <w:szCs w:val="24"/>
        </w:rPr>
        <w:t xml:space="preserve">uma fração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talento, </w:t>
      </w:r>
      <w:r w:rsidR="00837383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Moisés</w:t>
      </w:r>
      <w:r w:rsidR="00837383">
        <w:rPr>
          <w:rFonts w:ascii="Times New Roman" w:hAnsi="Times New Roman" w:cs="Times New Roman"/>
          <w:sz w:val="24"/>
          <w:szCs w:val="24"/>
        </w:rPr>
        <w:t xml:space="preserve">, que </w:t>
      </w:r>
      <w:r w:rsidR="0051047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possuía, disse: “</w:t>
      </w:r>
      <w:r w:rsidR="003166AD">
        <w:rPr>
          <w:rFonts w:ascii="Times New Roman" w:hAnsi="Times New Roman" w:cs="Times New Roman"/>
          <w:sz w:val="24"/>
          <w:szCs w:val="24"/>
        </w:rPr>
        <w:t>Irei ver de perto esse grande fenômeno que impede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sarça </w:t>
      </w:r>
      <w:r w:rsidR="003166AD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queima</w:t>
      </w:r>
      <w:r w:rsidR="003166AD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3C4122">
        <w:rPr>
          <w:rFonts w:ascii="Times New Roman" w:hAnsi="Times New Roman" w:cs="Times New Roman"/>
          <w:sz w:val="24"/>
          <w:szCs w:val="24"/>
        </w:rPr>
        <w:t>”</w:t>
      </w:r>
      <w:r w:rsidR="00B21A13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22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Na sagrada família do Anticristo, o enviado do Senhor, todos eram </w:t>
      </w:r>
      <w:r w:rsidR="000645D9">
        <w:rPr>
          <w:rFonts w:ascii="Times New Roman" w:hAnsi="Times New Roman" w:cs="Times New Roman"/>
          <w:sz w:val="24"/>
          <w:szCs w:val="24"/>
        </w:rPr>
        <w:t>dotado</w:t>
      </w:r>
      <w:r w:rsidR="003166AD">
        <w:rPr>
          <w:rFonts w:ascii="Times New Roman" w:hAnsi="Times New Roman" w:cs="Times New Roman"/>
          <w:sz w:val="24"/>
          <w:szCs w:val="24"/>
        </w:rPr>
        <w:t>s dessa fração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talento, e </w:t>
      </w:r>
      <w:r w:rsidR="003166AD">
        <w:rPr>
          <w:rFonts w:ascii="Times New Roman" w:hAnsi="Times New Roman" w:cs="Times New Roman"/>
          <w:sz w:val="24"/>
          <w:szCs w:val="24"/>
        </w:rPr>
        <w:t>nenhum dele</w:t>
      </w:r>
      <w:r w:rsidR="000645D9">
        <w:rPr>
          <w:rFonts w:ascii="Times New Roman" w:hAnsi="Times New Roman" w:cs="Times New Roman"/>
          <w:sz w:val="24"/>
          <w:szCs w:val="24"/>
        </w:rPr>
        <w:t>s</w:t>
      </w:r>
      <w:r w:rsidR="003166AD">
        <w:rPr>
          <w:rFonts w:ascii="Times New Roman" w:hAnsi="Times New Roman" w:cs="Times New Roman"/>
          <w:sz w:val="24"/>
          <w:szCs w:val="24"/>
        </w:rPr>
        <w:t xml:space="preserve"> havia</w:t>
      </w:r>
      <w:r w:rsidR="000645D9">
        <w:rPr>
          <w:rFonts w:ascii="Times New Roman" w:hAnsi="Times New Roman" w:cs="Times New Roman"/>
          <w:sz w:val="24"/>
          <w:szCs w:val="24"/>
        </w:rPr>
        <w:t xml:space="preserve"> </w:t>
      </w:r>
      <w:r w:rsidR="003166AD">
        <w:rPr>
          <w:rFonts w:ascii="Times New Roman" w:hAnsi="Times New Roman" w:cs="Times New Roman"/>
          <w:sz w:val="24"/>
          <w:szCs w:val="24"/>
        </w:rPr>
        <w:t>perdido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momento. Nem a profetisa Pelágia, nem Vera Kopóssova, nem Andrei Kopóssov. Já a semente ruim, Vássia, filho de Maria Korobko, fo</w:t>
      </w:r>
      <w:r w:rsidR="003166AD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rejeitada.</w:t>
      </w:r>
    </w:p>
    <w:p w:rsidR="0024094F" w:rsidRPr="00C5704C" w:rsidRDefault="003166AD" w:rsidP="00B13D2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Ao se despedirem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Vera Kopóssova levantou os olhos </w:t>
      </w:r>
      <w:ins w:id="2723" w:author="Daniela Mountian" w:date="2017-08-29T08:50:00Z">
        <w:r w:rsidR="00510476">
          <w:rPr>
            <w:rFonts w:ascii="Times New Roman" w:hAnsi="Times New Roman" w:cs="Times New Roman"/>
            <w:sz w:val="24"/>
            <w:szCs w:val="24"/>
          </w:rPr>
          <w:t>ao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 e disse </w:t>
      </w:r>
      <w:r>
        <w:rPr>
          <w:rFonts w:ascii="Times New Roman" w:hAnsi="Times New Roman" w:cs="Times New Roman"/>
          <w:sz w:val="24"/>
          <w:szCs w:val="24"/>
        </w:rPr>
        <w:t>de forma repentina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2C45B3" w:rsidP="00DE60C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2724"/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</w:t>
      </w:r>
      <w:del w:id="2725" w:author="Daniela Mountian" w:date="2017-09-03T22:46:00Z">
        <w:r w:rsidR="0024094F" w:rsidRPr="00C5704C" w:rsidDel="005C5751">
          <w:rPr>
            <w:rFonts w:ascii="Times New Roman" w:hAnsi="Times New Roman" w:cs="Times New Roman"/>
            <w:sz w:val="24"/>
            <w:szCs w:val="24"/>
          </w:rPr>
          <w:delText>s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726" w:author="Daniela Mountian" w:date="2017-09-03T22:46:00Z">
        <w:r w:rsidR="0024094F" w:rsidRPr="00C5704C" w:rsidDel="005C5751">
          <w:rPr>
            <w:rFonts w:ascii="Times New Roman" w:hAnsi="Times New Roman" w:cs="Times New Roman"/>
            <w:sz w:val="24"/>
            <w:szCs w:val="24"/>
          </w:rPr>
          <w:delText>tu</w:delText>
        </w:r>
      </w:del>
      <w:ins w:id="2727" w:author="Daniela Mountian" w:date="2017-09-03T22:46:00Z">
        <w:r w:rsidR="005C5751">
          <w:rPr>
            <w:rFonts w:ascii="Times New Roman" w:hAnsi="Times New Roman" w:cs="Times New Roman"/>
            <w:sz w:val="24"/>
            <w:szCs w:val="24"/>
          </w:rPr>
          <w:t>você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, Senhor?</w:t>
      </w:r>
      <w:commentRangeEnd w:id="2724"/>
      <w:r w:rsidR="003166AD">
        <w:rPr>
          <w:rStyle w:val="Refdecomentrio"/>
          <w:rFonts w:cs="Times New Roman"/>
          <w:lang w:val="x-none"/>
        </w:rPr>
        <w:commentReference w:id="2724"/>
      </w:r>
    </w:p>
    <w:p w:rsidR="0024094F" w:rsidRPr="00C5704C" w:rsidRDefault="0024094F" w:rsidP="004865E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Ele respondeu:</w:t>
      </w:r>
    </w:p>
    <w:p w:rsidR="0024094F" w:rsidRPr="00C5704C" w:rsidRDefault="002C45B3" w:rsidP="005E0A0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me chame de Senhor, pois </w:t>
      </w:r>
      <w:r w:rsidR="001013D5">
        <w:rPr>
          <w:rFonts w:ascii="Times New Roman" w:hAnsi="Times New Roman" w:cs="Times New Roman"/>
          <w:sz w:val="24"/>
          <w:szCs w:val="24"/>
        </w:rPr>
        <w:t xml:space="preserve">só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temos um Senhor. </w:t>
      </w:r>
      <w:r w:rsidR="001013D5">
        <w:rPr>
          <w:rFonts w:ascii="Times New Roman" w:hAnsi="Times New Roman" w:cs="Times New Roman"/>
          <w:sz w:val="24"/>
          <w:szCs w:val="24"/>
        </w:rPr>
        <w:t>T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odos </w:t>
      </w:r>
      <w:r w:rsidR="001013D5">
        <w:rPr>
          <w:rFonts w:ascii="Times New Roman" w:hAnsi="Times New Roman" w:cs="Times New Roman"/>
          <w:sz w:val="24"/>
          <w:szCs w:val="24"/>
        </w:rPr>
        <w:t xml:space="preserve">nós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chegaremos e </w:t>
      </w:r>
      <w:r w:rsidR="000645D9">
        <w:rPr>
          <w:rFonts w:ascii="Times New Roman" w:hAnsi="Times New Roman" w:cs="Times New Roman"/>
          <w:sz w:val="24"/>
          <w:szCs w:val="24"/>
        </w:rPr>
        <w:t xml:space="preserve">todos nós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partiremos. </w:t>
      </w:r>
      <w:r w:rsidR="001013D5"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ue diferença faz </w:t>
      </w:r>
      <w:r w:rsidR="001013D5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que nos </w:t>
      </w:r>
      <w:r w:rsidR="001013D5">
        <w:rPr>
          <w:rFonts w:ascii="Times New Roman" w:hAnsi="Times New Roman" w:cs="Times New Roman"/>
          <w:sz w:val="24"/>
          <w:szCs w:val="24"/>
        </w:rPr>
        <w:t>leva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 outro mundo </w:t>
      </w:r>
      <w:r w:rsidR="001013D5">
        <w:rPr>
          <w:rFonts w:ascii="Times New Roman" w:hAnsi="Times New Roman" w:cs="Times New Roman"/>
          <w:sz w:val="24"/>
          <w:szCs w:val="24"/>
        </w:rPr>
        <w:t>são circunstâncias exteriores inescapáveis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 nossas próprias </w:t>
      </w:r>
      <w:r w:rsidR="001013D5">
        <w:rPr>
          <w:rFonts w:ascii="Times New Roman" w:hAnsi="Times New Roman" w:cs="Times New Roman"/>
          <w:sz w:val="24"/>
          <w:szCs w:val="24"/>
        </w:rPr>
        <w:t>artimanhas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1013D5" w:rsidP="0035353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 essas palavras</w:t>
      </w:r>
      <w:ins w:id="2728" w:author="Daniela Mountian" w:date="2017-08-29T08:52:00Z">
        <w:r w:rsidR="00510476">
          <w:rPr>
            <w:rFonts w:ascii="Times New Roman" w:hAnsi="Times New Roman" w:cs="Times New Roman"/>
            <w:sz w:val="24"/>
            <w:szCs w:val="24"/>
          </w:rPr>
          <w:t>,</w:t>
        </w:r>
      </w:ins>
      <w:r>
        <w:rPr>
          <w:rFonts w:ascii="Times New Roman" w:hAnsi="Times New Roman" w:cs="Times New Roman"/>
          <w:sz w:val="24"/>
          <w:szCs w:val="24"/>
        </w:rPr>
        <w:t xml:space="preserve">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despediram. Cada um </w:t>
      </w:r>
      <w:r w:rsidR="00F87AE4"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viver sua própria vida. Vera,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esposa do Anticristo, tornou-se ainda mais tola </w:t>
      </w:r>
      <w:r>
        <w:rPr>
          <w:rFonts w:ascii="Times New Roman" w:hAnsi="Times New Roman" w:cs="Times New Roman"/>
          <w:sz w:val="24"/>
          <w:szCs w:val="24"/>
        </w:rPr>
        <w:t>nos pensamentos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mais sábia nas palavras, e </w:t>
      </w:r>
      <w:r>
        <w:rPr>
          <w:rFonts w:ascii="Times New Roman" w:hAnsi="Times New Roman" w:cs="Times New Roman"/>
          <w:sz w:val="24"/>
          <w:szCs w:val="24"/>
        </w:rPr>
        <w:t xml:space="preserve">partiu </w:t>
      </w:r>
      <w:r w:rsidR="0024094F" w:rsidRPr="00C5704C">
        <w:rPr>
          <w:rFonts w:ascii="Times New Roman" w:hAnsi="Times New Roman" w:cs="Times New Roman"/>
          <w:sz w:val="24"/>
          <w:szCs w:val="24"/>
        </w:rPr>
        <w:t>lev</w:t>
      </w:r>
      <w:r>
        <w:rPr>
          <w:rFonts w:ascii="Times New Roman" w:hAnsi="Times New Roman" w:cs="Times New Roman"/>
          <w:sz w:val="24"/>
          <w:szCs w:val="24"/>
        </w:rPr>
        <w:t>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a cidade de Bor os embrulhos 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>frutas sagradas</w:t>
      </w:r>
      <w:r>
        <w:rPr>
          <w:rFonts w:ascii="Times New Roman" w:hAnsi="Times New Roman" w:cs="Times New Roman"/>
          <w:sz w:val="24"/>
          <w:szCs w:val="24"/>
        </w:rPr>
        <w:t>, limões e laranjas,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>havia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comprado; Andrei,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filho do Anticristo, terminou o </w:t>
      </w:r>
      <w:r>
        <w:rPr>
          <w:rFonts w:ascii="Times New Roman" w:hAnsi="Times New Roman" w:cs="Times New Roman"/>
          <w:sz w:val="24"/>
          <w:szCs w:val="24"/>
        </w:rPr>
        <w:t>ano letivo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>foi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descansar </w:t>
      </w:r>
      <w:del w:id="2729" w:author="Daniela Mountian" w:date="2017-08-29T08:55:00Z">
        <w:r w:rsidDel="00510476">
          <w:rPr>
            <w:rFonts w:ascii="Times New Roman" w:hAnsi="Times New Roman" w:cs="Times New Roman"/>
            <w:sz w:val="24"/>
            <w:szCs w:val="24"/>
          </w:rPr>
          <w:delText xml:space="preserve">um pouco </w:delText>
        </w:r>
      </w:del>
      <w:r>
        <w:rPr>
          <w:rFonts w:ascii="Times New Roman" w:hAnsi="Times New Roman" w:cs="Times New Roman"/>
          <w:sz w:val="24"/>
          <w:szCs w:val="24"/>
        </w:rPr>
        <w:t xml:space="preserve">em sua cidade, </w:t>
      </w:r>
      <w:r w:rsidR="0024094F" w:rsidRPr="00C5704C">
        <w:rPr>
          <w:rFonts w:ascii="Times New Roman" w:hAnsi="Times New Roman" w:cs="Times New Roman"/>
          <w:sz w:val="24"/>
          <w:szCs w:val="24"/>
        </w:rPr>
        <w:t>perto d</w:t>
      </w:r>
      <w:r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mãe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longe das </w:t>
      </w:r>
      <w:r>
        <w:rPr>
          <w:rFonts w:ascii="Times New Roman" w:hAnsi="Times New Roman" w:cs="Times New Roman"/>
          <w:sz w:val="24"/>
          <w:szCs w:val="24"/>
        </w:rPr>
        <w:t>reflexões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capital; a profetisa Pelágia se ocupou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realização da promessa </w:t>
      </w:r>
      <w:r>
        <w:rPr>
          <w:rFonts w:ascii="Times New Roman" w:hAnsi="Times New Roman" w:cs="Times New Roman"/>
          <w:sz w:val="24"/>
          <w:szCs w:val="24"/>
        </w:rPr>
        <w:t>que havia feito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Sav</w:t>
      </w:r>
      <w:r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que </w:t>
      </w:r>
      <w:r>
        <w:rPr>
          <w:rFonts w:ascii="Times New Roman" w:hAnsi="Times New Roman" w:cs="Times New Roman"/>
          <w:sz w:val="24"/>
          <w:szCs w:val="24"/>
        </w:rPr>
        <w:t>queria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usar seu sangue </w:t>
      </w:r>
      <w:r>
        <w:rPr>
          <w:rFonts w:ascii="Times New Roman" w:hAnsi="Times New Roman" w:cs="Times New Roman"/>
          <w:sz w:val="24"/>
          <w:szCs w:val="24"/>
        </w:rPr>
        <w:t>virginal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criar homúnculos filosóficos; o Anticristo, esperando as ordens do Senhor, </w:t>
      </w:r>
      <w:r w:rsidRPr="00C5704C">
        <w:rPr>
          <w:rFonts w:ascii="Times New Roman" w:hAnsi="Times New Roman" w:cs="Times New Roman"/>
          <w:sz w:val="24"/>
          <w:szCs w:val="24"/>
        </w:rPr>
        <w:t>continu</w:t>
      </w:r>
      <w:r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trabalhar como zelador </w:t>
      </w:r>
      <w:ins w:id="2730" w:author="Daniela Mountian" w:date="2017-08-29T08:56:00Z">
        <w:r w:rsidR="00510476">
          <w:rPr>
            <w:rFonts w:ascii="Times New Roman" w:hAnsi="Times New Roman" w:cs="Times New Roman"/>
            <w:sz w:val="24"/>
            <w:szCs w:val="24"/>
          </w:rPr>
          <w:t>no JEK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; e Vássia, a semente rejeitada, jazia no cemitério </w:t>
      </w:r>
      <w:r>
        <w:rPr>
          <w:rFonts w:ascii="Times New Roman" w:hAnsi="Times New Roman" w:cs="Times New Roman"/>
          <w:sz w:val="24"/>
          <w:szCs w:val="24"/>
        </w:rPr>
        <w:t>numa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sepultura</w:t>
      </w:r>
      <w:r>
        <w:rPr>
          <w:rFonts w:ascii="Times New Roman" w:hAnsi="Times New Roman" w:cs="Times New Roman"/>
          <w:sz w:val="24"/>
          <w:szCs w:val="24"/>
        </w:rPr>
        <w:t xml:space="preserve"> abarrotada de flores que 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trazidas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inúmeros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admiradores que inesperadamente</w:t>
      </w:r>
      <w:r>
        <w:rPr>
          <w:rFonts w:ascii="Times New Roman" w:hAnsi="Times New Roman" w:cs="Times New Roman"/>
          <w:sz w:val="24"/>
          <w:szCs w:val="24"/>
        </w:rPr>
        <w:t xml:space="preserve"> surgiram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C45B3" w:rsidP="0035353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Nesse </w:t>
      </w:r>
      <w:r w:rsidR="001013D5">
        <w:rPr>
          <w:rFonts w:ascii="Times New Roman" w:hAnsi="Times New Roman" w:cs="Times New Roman"/>
          <w:sz w:val="24"/>
          <w:szCs w:val="24"/>
        </w:rPr>
        <w:t>meio-</w:t>
      </w:r>
      <w:r>
        <w:rPr>
          <w:rFonts w:ascii="Times New Roman" w:hAnsi="Times New Roman" w:cs="Times New Roman"/>
          <w:sz w:val="24"/>
          <w:szCs w:val="24"/>
        </w:rPr>
        <w:t>tempo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profetisa Pelágia </w:t>
      </w:r>
      <w:r w:rsidR="008B009C">
        <w:rPr>
          <w:rFonts w:ascii="Times New Roman" w:hAnsi="Times New Roman" w:cs="Times New Roman"/>
          <w:sz w:val="24"/>
          <w:szCs w:val="24"/>
        </w:rPr>
        <w:t>foi tirar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sangue </w:t>
      </w:r>
      <w:r w:rsidR="008B009C">
        <w:rPr>
          <w:rFonts w:ascii="Times New Roman" w:hAnsi="Times New Roman" w:cs="Times New Roman"/>
          <w:sz w:val="24"/>
          <w:szCs w:val="24"/>
        </w:rPr>
        <w:t>na policlínica local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>para que fosse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analisado no laboratório. Sav</w:t>
      </w:r>
      <w:r w:rsidR="008B009C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8B009C">
        <w:rPr>
          <w:rFonts w:ascii="Times New Roman" w:hAnsi="Times New Roman" w:cs="Times New Roman"/>
          <w:sz w:val="24"/>
          <w:szCs w:val="24"/>
        </w:rPr>
        <w:t>recuperou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proveta com o sangue dela</w:t>
      </w:r>
      <w:r w:rsidR="007A216F">
        <w:rPr>
          <w:rFonts w:ascii="Times New Roman" w:hAnsi="Times New Roman" w:cs="Times New Roman"/>
          <w:sz w:val="24"/>
          <w:szCs w:val="24"/>
        </w:rPr>
        <w:t>, claro que de forma ilegal,</w:t>
      </w:r>
      <w:r w:rsidR="007A21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>por meio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enfermeira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>que trabalhava no laboratório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tinha </w:t>
      </w:r>
      <w:r w:rsidR="008B009C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costume de beber. Também de forma ilegal</w:t>
      </w:r>
      <w:r w:rsidR="008B009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>ele recuperou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proveta com </w:t>
      </w:r>
      <w:r w:rsidR="008B009C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próprio sangue</w:t>
      </w:r>
      <w:r w:rsidR="008B009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>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>queria</w:t>
      </w:r>
      <w:r w:rsidR="0024094F" w:rsidRPr="00C5704C">
        <w:rPr>
          <w:rFonts w:ascii="Times New Roman" w:hAnsi="Times New Roman" w:cs="Times New Roman"/>
          <w:sz w:val="24"/>
          <w:szCs w:val="24"/>
        </w:rPr>
        <w:t>, nem que fosse num matraz, mistur</w:t>
      </w:r>
      <w:r w:rsidR="008B009C">
        <w:rPr>
          <w:rFonts w:ascii="Times New Roman" w:hAnsi="Times New Roman" w:cs="Times New Roman"/>
          <w:sz w:val="24"/>
          <w:szCs w:val="24"/>
        </w:rPr>
        <w:t>á-lo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009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sangue d</w:t>
      </w:r>
      <w:ins w:id="2731" w:author="Daniela Mountian" w:date="2017-08-29T09:00:00Z">
        <w:r w:rsidR="007D4ADD">
          <w:rPr>
            <w:rFonts w:ascii="Times New Roman" w:hAnsi="Times New Roman" w:cs="Times New Roman"/>
            <w:sz w:val="24"/>
            <w:szCs w:val="24"/>
          </w:rPr>
          <w:t>e sua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amada. </w:t>
      </w:r>
      <w:r w:rsidR="00003F27">
        <w:rPr>
          <w:rFonts w:ascii="Times New Roman" w:hAnsi="Times New Roman" w:cs="Times New Roman"/>
          <w:sz w:val="24"/>
          <w:szCs w:val="24"/>
        </w:rPr>
        <w:t>Ele p</w:t>
      </w:r>
      <w:r w:rsidR="0024094F" w:rsidRPr="00C5704C">
        <w:rPr>
          <w:rFonts w:ascii="Times New Roman" w:hAnsi="Times New Roman" w:cs="Times New Roman"/>
          <w:sz w:val="24"/>
          <w:szCs w:val="24"/>
        </w:rPr>
        <w:t>oderia</w:t>
      </w:r>
      <w:r w:rsidR="008B009C">
        <w:rPr>
          <w:rFonts w:ascii="Times New Roman" w:hAnsi="Times New Roman" w:cs="Times New Roman"/>
          <w:sz w:val="24"/>
          <w:szCs w:val="24"/>
        </w:rPr>
        <w:t>, então,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começar a </w:t>
      </w:r>
      <w:r w:rsidR="008B009C">
        <w:rPr>
          <w:rFonts w:ascii="Times New Roman" w:hAnsi="Times New Roman" w:cs="Times New Roman"/>
          <w:sz w:val="24"/>
          <w:szCs w:val="24"/>
        </w:rPr>
        <w:t xml:space="preserve">segunda </w:t>
      </w:r>
      <w:r w:rsidR="0024094F" w:rsidRPr="00C5704C">
        <w:rPr>
          <w:rFonts w:ascii="Times New Roman" w:hAnsi="Times New Roman" w:cs="Times New Roman"/>
          <w:sz w:val="24"/>
          <w:szCs w:val="24"/>
        </w:rPr>
        <w:t>experiência</w:t>
      </w:r>
      <w:r w:rsidR="008B009C">
        <w:rPr>
          <w:rFonts w:ascii="Times New Roman" w:hAnsi="Times New Roman" w:cs="Times New Roman"/>
          <w:sz w:val="24"/>
          <w:szCs w:val="24"/>
        </w:rPr>
        <w:t xml:space="preserve"> </w:t>
      </w:r>
      <w:del w:id="2732" w:author="Daniela Mountian" w:date="2017-08-29T09:01:00Z">
        <w:r w:rsidR="008B009C" w:rsidDel="007D4ADD">
          <w:rPr>
            <w:rFonts w:ascii="Times New Roman" w:hAnsi="Times New Roman" w:cs="Times New Roman"/>
            <w:sz w:val="24"/>
            <w:szCs w:val="24"/>
          </w:rPr>
          <w:delText>p</w:delText>
        </w:r>
        <w:r w:rsidR="0024094F" w:rsidRPr="00C5704C" w:rsidDel="007D4ADD">
          <w:rPr>
            <w:rFonts w:ascii="Times New Roman" w:hAnsi="Times New Roman" w:cs="Times New Roman"/>
            <w:sz w:val="24"/>
            <w:szCs w:val="24"/>
          </w:rPr>
          <w:delText>ois</w:delText>
        </w:r>
      </w:del>
      <w:ins w:id="2733" w:author="Daniela Mountian" w:date="2017-08-29T09:02:00Z">
        <w:r w:rsidR="007D4ADD" w:rsidRPr="00621342">
          <w:rPr>
            <w:rFonts w:ascii="Times New Roman" w:hAnsi="Times New Roman" w:cs="Times New Roman"/>
            <w:sz w:val="24"/>
            <w:szCs w:val="24"/>
          </w:rPr>
          <w:t>—</w:t>
        </w:r>
        <w:r w:rsidR="007D4ADD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734" w:author="Daniela Mountian" w:date="2017-08-29T09:01:00Z">
        <w:r w:rsidR="007D4ADD">
          <w:rPr>
            <w:rFonts w:ascii="Times New Roman" w:hAnsi="Times New Roman" w:cs="Times New Roman"/>
            <w:sz w:val="24"/>
            <w:szCs w:val="24"/>
          </w:rPr>
          <w:t>Saviéli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escond</w:t>
      </w:r>
      <w:r w:rsidR="000645D9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profetisa que </w:t>
      </w:r>
      <w:r w:rsidR="000645D9">
        <w:rPr>
          <w:rFonts w:ascii="Times New Roman" w:hAnsi="Times New Roman" w:cs="Times New Roman"/>
          <w:sz w:val="24"/>
          <w:szCs w:val="24"/>
        </w:rPr>
        <w:t xml:space="preserve">já havia </w:t>
      </w:r>
      <w:r w:rsidR="0024094F" w:rsidRPr="00C5704C">
        <w:rPr>
          <w:rFonts w:ascii="Times New Roman" w:hAnsi="Times New Roman" w:cs="Times New Roman"/>
          <w:sz w:val="24"/>
          <w:szCs w:val="24"/>
        </w:rPr>
        <w:t>realiza</w:t>
      </w:r>
      <w:r w:rsidR="000645D9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primeira, que </w:t>
      </w:r>
      <w:r w:rsidR="008B009C">
        <w:rPr>
          <w:rFonts w:ascii="Times New Roman" w:hAnsi="Times New Roman" w:cs="Times New Roman"/>
          <w:sz w:val="24"/>
          <w:szCs w:val="24"/>
        </w:rPr>
        <w:t>fracassara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8B009C">
        <w:rPr>
          <w:rFonts w:ascii="Times New Roman" w:hAnsi="Times New Roman" w:cs="Times New Roman"/>
          <w:sz w:val="24"/>
          <w:szCs w:val="24"/>
        </w:rPr>
        <w:t>por meio de 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enfermeira </w:t>
      </w:r>
      <w:r w:rsidR="00673B0E">
        <w:rPr>
          <w:rFonts w:ascii="Times New Roman" w:hAnsi="Times New Roman" w:cs="Times New Roman"/>
          <w:sz w:val="24"/>
          <w:szCs w:val="24"/>
        </w:rPr>
        <w:t xml:space="preserve">permissiva </w:t>
      </w:r>
      <w:r w:rsidR="0024094F" w:rsidRPr="00C5704C">
        <w:rPr>
          <w:rFonts w:ascii="Times New Roman" w:hAnsi="Times New Roman" w:cs="Times New Roman"/>
          <w:sz w:val="24"/>
          <w:szCs w:val="24"/>
        </w:rPr>
        <w:t>do laboratório</w:t>
      </w:r>
      <w:ins w:id="2735" w:author="Daniela Mountian" w:date="2017-08-12T14:38:00Z">
        <w:r w:rsidR="00673B0E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73B0E">
        <w:rPr>
          <w:rFonts w:ascii="Times New Roman" w:hAnsi="Times New Roman" w:cs="Times New Roman"/>
          <w:sz w:val="24"/>
          <w:szCs w:val="24"/>
        </w:rPr>
        <w:t xml:space="preserve">ele conseguira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sangue de </w:t>
      </w:r>
      <w:commentRangeStart w:id="2736"/>
      <w:r w:rsidR="0024094F" w:rsidRPr="00142267">
        <w:rPr>
          <w:rFonts w:ascii="Times New Roman" w:hAnsi="Times New Roman" w:cs="Times New Roman"/>
          <w:sz w:val="24"/>
          <w:szCs w:val="24"/>
        </w:rPr>
        <w:t>homens e mulheres</w:t>
      </w:r>
      <w:commentRangeEnd w:id="2736"/>
      <w:r w:rsidR="00142267">
        <w:rPr>
          <w:rStyle w:val="Refdecomentrio"/>
          <w:rFonts w:cs="Times New Roman"/>
          <w:lang w:val="x-none"/>
        </w:rPr>
        <w:commentReference w:id="273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desconheci</w:t>
      </w:r>
      <w:r w:rsidR="00673B0E">
        <w:rPr>
          <w:rFonts w:ascii="Times New Roman" w:hAnsi="Times New Roman" w:cs="Times New Roman"/>
          <w:sz w:val="24"/>
          <w:szCs w:val="24"/>
        </w:rPr>
        <w:t>dos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73B0E">
        <w:rPr>
          <w:rFonts w:ascii="Times New Roman" w:hAnsi="Times New Roman" w:cs="Times New Roman"/>
          <w:sz w:val="24"/>
          <w:szCs w:val="24"/>
        </w:rPr>
        <w:t xml:space="preserve">misturara-o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 proporção </w:t>
      </w:r>
      <w:r w:rsidR="00673B0E">
        <w:rPr>
          <w:rFonts w:ascii="Times New Roman" w:hAnsi="Times New Roman" w:cs="Times New Roman"/>
          <w:sz w:val="24"/>
          <w:szCs w:val="24"/>
        </w:rPr>
        <w:t>necessária</w:t>
      </w:r>
      <w:r w:rsidR="0024094F" w:rsidRPr="00C5704C">
        <w:rPr>
          <w:rFonts w:ascii="Times New Roman" w:hAnsi="Times New Roman" w:cs="Times New Roman"/>
          <w:sz w:val="24"/>
          <w:szCs w:val="24"/>
        </w:rPr>
        <w:t>, acrescent</w:t>
      </w:r>
      <w:r w:rsidR="00673B0E">
        <w:rPr>
          <w:rFonts w:ascii="Times New Roman" w:hAnsi="Times New Roman" w:cs="Times New Roman"/>
          <w:sz w:val="24"/>
          <w:szCs w:val="24"/>
        </w:rPr>
        <w:t>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645D9">
        <w:rPr>
          <w:rFonts w:ascii="Times New Roman" w:hAnsi="Times New Roman" w:cs="Times New Roman"/>
          <w:sz w:val="24"/>
          <w:szCs w:val="24"/>
        </w:rPr>
        <w:t xml:space="preserve">nele </w:t>
      </w:r>
      <w:r w:rsidR="0024094F" w:rsidRPr="00C5704C">
        <w:rPr>
          <w:rFonts w:ascii="Times New Roman" w:hAnsi="Times New Roman" w:cs="Times New Roman"/>
          <w:sz w:val="24"/>
          <w:szCs w:val="24"/>
        </w:rPr>
        <w:t>o puro orvalho</w:t>
      </w:r>
      <w:r w:rsidR="00673B0E">
        <w:rPr>
          <w:rFonts w:ascii="Times New Roman" w:hAnsi="Times New Roman" w:cs="Times New Roman"/>
          <w:sz w:val="24"/>
          <w:szCs w:val="24"/>
        </w:rPr>
        <w:t xml:space="preserve"> </w:t>
      </w:r>
      <w:r w:rsidR="007A216F">
        <w:rPr>
          <w:rFonts w:ascii="Times New Roman" w:hAnsi="Times New Roman" w:cs="Times New Roman"/>
          <w:sz w:val="24"/>
          <w:szCs w:val="24"/>
        </w:rPr>
        <w:t xml:space="preserve">de maio,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colhido </w:t>
      </w:r>
      <w:r w:rsidR="00673B0E">
        <w:rPr>
          <w:rFonts w:ascii="Times New Roman" w:hAnsi="Times New Roman" w:cs="Times New Roman"/>
          <w:sz w:val="24"/>
          <w:szCs w:val="24"/>
        </w:rPr>
        <w:t xml:space="preserve">na aurora </w:t>
      </w:r>
      <w:del w:id="2737" w:author="Daniela Mountian" w:date="2017-08-29T09:04:00Z">
        <w:r w:rsidR="00C06BA9" w:rsidDel="007D4ADD">
          <w:rPr>
            <w:rFonts w:ascii="Times New Roman" w:hAnsi="Times New Roman" w:cs="Times New Roman"/>
            <w:sz w:val="24"/>
            <w:szCs w:val="24"/>
          </w:rPr>
          <w:delText>d</w:delText>
        </w:r>
        <w:r w:rsidR="007A216F" w:rsidDel="007D4ADD">
          <w:rPr>
            <w:rFonts w:ascii="Times New Roman" w:hAnsi="Times New Roman" w:cs="Times New Roman"/>
            <w:sz w:val="24"/>
            <w:szCs w:val="24"/>
          </w:rPr>
          <w:delText>o</w:delText>
        </w:r>
      </w:del>
      <w:ins w:id="2738" w:author="Daniela Mountian" w:date="2017-08-29T09:09:00Z">
        <w:r w:rsidR="00751323">
          <w:rPr>
            <w:rFonts w:ascii="Times New Roman" w:hAnsi="Times New Roman" w:cs="Times New Roman"/>
            <w:sz w:val="24"/>
            <w:szCs w:val="24"/>
          </w:rPr>
          <w:t xml:space="preserve">que caíra </w:t>
        </w:r>
      </w:ins>
      <w:ins w:id="2739" w:author="Daniela Mountian" w:date="2017-08-29T09:04:00Z">
        <w:r w:rsidR="007D4ADD">
          <w:rPr>
            <w:rFonts w:ascii="Times New Roman" w:hAnsi="Times New Roman" w:cs="Times New Roman"/>
            <w:sz w:val="24"/>
            <w:szCs w:val="24"/>
          </w:rPr>
          <w:t>sobre o</w:t>
        </w:r>
      </w:ins>
      <w:r w:rsidR="007A216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bulevar Tversk</w:t>
      </w:r>
      <w:r w:rsidR="00673B0E">
        <w:rPr>
          <w:rFonts w:ascii="Times New Roman" w:hAnsi="Times New Roman" w:cs="Times New Roman"/>
          <w:sz w:val="24"/>
          <w:szCs w:val="24"/>
        </w:rPr>
        <w:t>oi</w:t>
      </w:r>
      <w:r w:rsidR="0024094F" w:rsidRPr="00C5704C">
        <w:rPr>
          <w:rFonts w:ascii="Times New Roman" w:hAnsi="Times New Roman" w:cs="Times New Roman"/>
          <w:sz w:val="24"/>
          <w:szCs w:val="24"/>
        </w:rPr>
        <w:t>, fech</w:t>
      </w:r>
      <w:r w:rsidR="00673B0E">
        <w:rPr>
          <w:rFonts w:ascii="Times New Roman" w:hAnsi="Times New Roman" w:cs="Times New Roman"/>
          <w:sz w:val="24"/>
          <w:szCs w:val="24"/>
        </w:rPr>
        <w:t>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mistura com uma rolha </w:t>
      </w:r>
      <w:ins w:id="2740" w:author="Daniela Mountian" w:date="2017-08-29T09:05:00Z">
        <w:r w:rsidR="007D4ADD">
          <w:rPr>
            <w:rFonts w:ascii="Times New Roman" w:hAnsi="Times New Roman" w:cs="Times New Roman"/>
            <w:sz w:val="24"/>
            <w:szCs w:val="24"/>
          </w:rPr>
          <w:t>opaca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ins w:id="2741" w:author="Daniela Mountian" w:date="2017-08-12T14:43:00Z">
        <w:r w:rsidR="00673B0E">
          <w:rPr>
            <w:rFonts w:ascii="Times New Roman" w:hAnsi="Times New Roman" w:cs="Times New Roman"/>
            <w:sz w:val="24"/>
            <w:szCs w:val="24"/>
          </w:rPr>
          <w:t xml:space="preserve">a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coloc</w:t>
      </w:r>
      <w:r w:rsidR="00673B0E">
        <w:rPr>
          <w:rFonts w:ascii="Times New Roman" w:hAnsi="Times New Roman" w:cs="Times New Roman"/>
          <w:sz w:val="24"/>
          <w:szCs w:val="24"/>
        </w:rPr>
        <w:t>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 lugar quente</w:t>
      </w:r>
      <w:del w:id="2742" w:author="Daniela Mountian" w:date="2017-08-12T14:43:00Z">
        <w:r w:rsidR="0024094F" w:rsidRPr="00C5704C" w:rsidDel="00673B0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ins w:id="2743" w:author="Daniela Mountian" w:date="2017-08-29T09:05:00Z">
        <w:r w:rsidR="007D4ADD">
          <w:rPr>
            <w:rFonts w:ascii="Times New Roman" w:hAnsi="Times New Roman" w:cs="Times New Roman"/>
            <w:sz w:val="24"/>
            <w:szCs w:val="24"/>
          </w:rPr>
          <w:t>putrefação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entanto, depois </w:t>
      </w:r>
      <w:r w:rsidR="00B21A13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7AE4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filtr</w:t>
      </w:r>
      <w:r w:rsidR="00B21A13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película formada </w:t>
      </w:r>
      <w:r w:rsidR="00F87AE4">
        <w:rPr>
          <w:rFonts w:ascii="Times New Roman" w:hAnsi="Times New Roman" w:cs="Times New Roman"/>
          <w:sz w:val="24"/>
          <w:szCs w:val="24"/>
        </w:rPr>
        <w:t>na parte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cima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7D4ADD" w:rsidRPr="007D4ADD">
        <w:rPr>
          <w:rFonts w:ascii="Times New Roman" w:hAnsi="Times New Roman" w:cs="Times New Roman"/>
          <w:sz w:val="24"/>
          <w:szCs w:val="24"/>
        </w:rPr>
        <w:t>mênstruo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transferi</w:t>
      </w:r>
      <w:r w:rsidR="00B21A13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7A216F">
        <w:rPr>
          <w:rFonts w:ascii="Times New Roman" w:hAnsi="Times New Roman" w:cs="Times New Roman"/>
          <w:sz w:val="24"/>
          <w:szCs w:val="24"/>
        </w:rPr>
        <w:t>um</w:t>
      </w:r>
      <w:r w:rsidR="007A21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matraz limpo, a bolha que deveria testemunhar a concepção de uma vida </w:t>
      </w:r>
      <w:r w:rsidR="007A216F">
        <w:rPr>
          <w:rFonts w:ascii="Times New Roman" w:hAnsi="Times New Roman" w:cs="Times New Roman"/>
          <w:sz w:val="24"/>
          <w:szCs w:val="24"/>
        </w:rPr>
        <w:t xml:space="preserve">filosófica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artificial não se formou. </w:t>
      </w:r>
      <w:r w:rsidR="007A216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mbora </w:t>
      </w:r>
      <w:r w:rsidR="007A216F">
        <w:rPr>
          <w:rFonts w:ascii="Times New Roman" w:hAnsi="Times New Roman" w:cs="Times New Roman"/>
          <w:sz w:val="24"/>
          <w:szCs w:val="24"/>
        </w:rPr>
        <w:t>Saviéli, por um lado,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tenha ficado</w:t>
      </w:r>
      <w:r w:rsidR="000645D9">
        <w:rPr>
          <w:rFonts w:ascii="Times New Roman" w:hAnsi="Times New Roman" w:cs="Times New Roman"/>
          <w:sz w:val="24"/>
          <w:szCs w:val="24"/>
        </w:rPr>
        <w:t xml:space="preserve"> </w:t>
      </w:r>
      <w:r w:rsidR="007A216F">
        <w:rPr>
          <w:rFonts w:ascii="Times New Roman" w:hAnsi="Times New Roman" w:cs="Times New Roman"/>
          <w:sz w:val="24"/>
          <w:szCs w:val="24"/>
        </w:rPr>
        <w:t>frustrado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A216F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outro se aleg</w:t>
      </w:r>
      <w:r w:rsidR="007A216F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ou. </w:t>
      </w:r>
      <w:r w:rsidR="00F87AE4">
        <w:rPr>
          <w:rFonts w:ascii="Times New Roman" w:hAnsi="Times New Roman" w:cs="Times New Roman"/>
          <w:sz w:val="24"/>
          <w:szCs w:val="24"/>
        </w:rPr>
        <w:t>N</w:t>
      </w:r>
      <w:r w:rsidR="007A216F">
        <w:rPr>
          <w:rFonts w:ascii="Times New Roman" w:hAnsi="Times New Roman" w:cs="Times New Roman"/>
          <w:sz w:val="24"/>
          <w:szCs w:val="24"/>
        </w:rPr>
        <w:t>ão por ter decidido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acabar com </w:t>
      </w:r>
      <w:r w:rsidR="007A216F">
        <w:rPr>
          <w:rFonts w:ascii="Times New Roman" w:hAnsi="Times New Roman" w:cs="Times New Roman"/>
          <w:sz w:val="24"/>
          <w:szCs w:val="24"/>
        </w:rPr>
        <w:t>essa história estéril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pecaminos</w:t>
      </w:r>
      <w:r w:rsidR="007A216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87AE4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porque </w:t>
      </w:r>
      <w:r w:rsidR="00F87AE4">
        <w:rPr>
          <w:rFonts w:ascii="Times New Roman" w:hAnsi="Times New Roman" w:cs="Times New Roman"/>
          <w:sz w:val="24"/>
          <w:szCs w:val="24"/>
        </w:rPr>
        <w:t>já tinha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ú</w:t>
      </w:r>
      <w:r w:rsidRPr="00C5704C">
        <w:rPr>
          <w:rFonts w:ascii="Times New Roman" w:hAnsi="Times New Roman" w:cs="Times New Roman"/>
          <w:sz w:val="24"/>
          <w:szCs w:val="24"/>
        </w:rPr>
        <w:t>vida</w:t>
      </w:r>
      <w:r w:rsidR="00F87AE4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7AE4">
        <w:rPr>
          <w:rFonts w:ascii="Times New Roman" w:hAnsi="Times New Roman" w:cs="Times New Roman"/>
          <w:sz w:val="24"/>
          <w:szCs w:val="24"/>
        </w:rPr>
        <w:t>quanto à atitude arriscada de</w:t>
      </w:r>
      <w:r w:rsidR="000645D9">
        <w:rPr>
          <w:rFonts w:ascii="Times New Roman" w:hAnsi="Times New Roman" w:cs="Times New Roman"/>
          <w:sz w:val="24"/>
          <w:szCs w:val="24"/>
        </w:rPr>
        <w:t xml:space="preserve"> </w:t>
      </w:r>
      <w:r w:rsidR="00F87AE4">
        <w:rPr>
          <w:rFonts w:ascii="Times New Roman" w:hAnsi="Times New Roman" w:cs="Times New Roman"/>
          <w:sz w:val="24"/>
          <w:szCs w:val="24"/>
        </w:rPr>
        <w:t>usar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sangue de pessoas desconhecidas </w:t>
      </w:r>
      <w:r w:rsidR="00F87AE4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experiência. </w:t>
      </w:r>
      <w:r w:rsidR="00F87AE4">
        <w:rPr>
          <w:rFonts w:ascii="Times New Roman" w:hAnsi="Times New Roman" w:cs="Times New Roman"/>
          <w:sz w:val="24"/>
          <w:szCs w:val="24"/>
        </w:rPr>
        <w:t>De fato,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7AE4">
        <w:rPr>
          <w:rFonts w:ascii="Times New Roman" w:hAnsi="Times New Roman" w:cs="Times New Roman"/>
          <w:sz w:val="24"/>
          <w:szCs w:val="24"/>
        </w:rPr>
        <w:t>haviam dito</w:t>
      </w:r>
      <w:r w:rsidR="0024094F" w:rsidRPr="00C5704C">
        <w:rPr>
          <w:rFonts w:ascii="Times New Roman" w:hAnsi="Times New Roman" w:cs="Times New Roman"/>
          <w:sz w:val="24"/>
          <w:szCs w:val="24"/>
        </w:rPr>
        <w:t>: “Se o sangue</w:t>
      </w:r>
      <w:r w:rsidR="00F87AE4">
        <w:rPr>
          <w:rFonts w:ascii="Times New Roman" w:hAnsi="Times New Roman" w:cs="Times New Roman"/>
          <w:sz w:val="24"/>
          <w:szCs w:val="24"/>
        </w:rPr>
        <w:t xml:space="preserve"> usado 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prepara</w:t>
      </w:r>
      <w:r w:rsidR="00F87AE4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744" w:author="Daniela Mountian" w:date="2017-08-12T15:07:00Z">
        <w:r w:rsidR="00F87AE4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="0024094F" w:rsidRPr="005C5751">
        <w:rPr>
          <w:rFonts w:ascii="Times New Roman" w:hAnsi="Times New Roman" w:cs="Times New Roman"/>
          <w:i/>
          <w:sz w:val="24"/>
          <w:szCs w:val="24"/>
        </w:rPr>
        <w:t>Otzer</w:t>
      </w:r>
      <w:ins w:id="2745" w:author="Daniela Mountian" w:date="2017-08-12T15:10:00Z">
        <w:r w:rsidR="004C7B10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qual </w:t>
      </w:r>
      <w:r w:rsidR="00F87AE4">
        <w:rPr>
          <w:rFonts w:ascii="Times New Roman" w:hAnsi="Times New Roman" w:cs="Times New Roman"/>
          <w:sz w:val="24"/>
          <w:szCs w:val="24"/>
        </w:rPr>
        <w:t>sairão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homem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 uma mulher, </w:t>
      </w:r>
      <w:r w:rsidR="00F87AE4">
        <w:rPr>
          <w:rFonts w:ascii="Times New Roman" w:hAnsi="Times New Roman" w:cs="Times New Roman"/>
          <w:sz w:val="24"/>
          <w:szCs w:val="24"/>
        </w:rPr>
        <w:t>for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tirado de pessoas não castas, o homem </w:t>
      </w:r>
      <w:r w:rsidR="00F87AE4">
        <w:rPr>
          <w:rFonts w:ascii="Times New Roman" w:hAnsi="Times New Roman" w:cs="Times New Roman"/>
          <w:sz w:val="24"/>
          <w:szCs w:val="24"/>
        </w:rPr>
        <w:t xml:space="preserve">sairá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metade animal e </w:t>
      </w:r>
      <w:r w:rsidR="00F87AE4">
        <w:rPr>
          <w:rFonts w:ascii="Times New Roman" w:hAnsi="Times New Roman" w:cs="Times New Roman"/>
          <w:sz w:val="24"/>
          <w:szCs w:val="24"/>
        </w:rPr>
        <w:t xml:space="preserve">as partes inferiores 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mulher </w:t>
      </w:r>
      <w:r w:rsidR="00F87AE4">
        <w:rPr>
          <w:rFonts w:ascii="Times New Roman" w:hAnsi="Times New Roman" w:cs="Times New Roman"/>
          <w:sz w:val="24"/>
          <w:szCs w:val="24"/>
        </w:rPr>
        <w:t>terão um aspecto horrendo</w:t>
      </w:r>
      <w:r w:rsidR="0024094F" w:rsidRPr="00C5704C">
        <w:rPr>
          <w:rFonts w:ascii="Times New Roman" w:hAnsi="Times New Roman" w:cs="Times New Roman"/>
          <w:sz w:val="24"/>
          <w:szCs w:val="24"/>
        </w:rPr>
        <w:t>”.</w:t>
      </w:r>
    </w:p>
    <w:p w:rsidR="0024094F" w:rsidRPr="00C5704C" w:rsidRDefault="004C7B10" w:rsidP="00E25F0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fazia a experiência pela segunda vez, trancado </w:t>
      </w:r>
      <w:r>
        <w:rPr>
          <w:rFonts w:ascii="Times New Roman" w:hAnsi="Times New Roman" w:cs="Times New Roman"/>
          <w:sz w:val="24"/>
          <w:szCs w:val="24"/>
        </w:rPr>
        <w:t>em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quarto, pois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quarto d</w:t>
      </w:r>
      <w:r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817A5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</w:t>
      </w:r>
      <w:r>
        <w:rPr>
          <w:rFonts w:ascii="Times New Roman" w:hAnsi="Times New Roman" w:cs="Times New Roman"/>
          <w:sz w:val="24"/>
          <w:szCs w:val="24"/>
        </w:rPr>
        <w:t>, conhecedor da Antiguidade,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discutia em voz alta sobre Cristo ora com um</w:t>
      </w:r>
      <w:r>
        <w:rPr>
          <w:rFonts w:ascii="Times New Roman" w:hAnsi="Times New Roman" w:cs="Times New Roman"/>
          <w:sz w:val="24"/>
          <w:szCs w:val="24"/>
        </w:rPr>
        <w:t xml:space="preserve"> amigo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ora com outro. </w:t>
      </w:r>
      <w:r>
        <w:rPr>
          <w:rFonts w:ascii="Times New Roman" w:hAnsi="Times New Roman" w:cs="Times New Roman"/>
          <w:sz w:val="24"/>
          <w:szCs w:val="24"/>
        </w:rPr>
        <w:t>Pouco tempo antes</w:t>
      </w:r>
      <w:r w:rsidR="00CE0B5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Ilov</w:t>
      </w:r>
      <w:r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>
        <w:rPr>
          <w:rFonts w:ascii="Times New Roman" w:hAnsi="Times New Roman" w:cs="Times New Roman"/>
          <w:sz w:val="24"/>
          <w:szCs w:val="24"/>
        </w:rPr>
        <w:t>havia se mudado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 apartamento deles, </w:t>
      </w:r>
      <w:r>
        <w:rPr>
          <w:rFonts w:ascii="Times New Roman" w:hAnsi="Times New Roman" w:cs="Times New Roman"/>
          <w:sz w:val="24"/>
          <w:szCs w:val="24"/>
        </w:rPr>
        <w:t>virando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padrasto de Sav</w:t>
      </w:r>
      <w:r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e agora discutia sobre Cristo vestido </w:t>
      </w:r>
      <w:r>
        <w:rPr>
          <w:rFonts w:ascii="Times New Roman" w:hAnsi="Times New Roman" w:cs="Times New Roman"/>
          <w:sz w:val="24"/>
          <w:szCs w:val="24"/>
        </w:rPr>
        <w:t>sem cerimônia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4094F" w:rsidP="00EA24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2746"/>
      <w:r w:rsidRPr="00C5704C">
        <w:rPr>
          <w:rFonts w:ascii="Times New Roman" w:hAnsi="Times New Roman" w:cs="Times New Roman"/>
          <w:sz w:val="24"/>
          <w:szCs w:val="24"/>
        </w:rPr>
        <w:t xml:space="preserve">O classicista </w:t>
      </w:r>
      <w:commentRangeEnd w:id="2746"/>
      <w:r w:rsidR="00DD098D">
        <w:rPr>
          <w:rStyle w:val="Refdecomentrio"/>
          <w:rFonts w:cs="Times New Roman"/>
          <w:lang w:val="x-none"/>
        </w:rPr>
        <w:commentReference w:id="2746"/>
      </w:r>
      <w:r w:rsidRPr="00C5704C">
        <w:rPr>
          <w:rFonts w:ascii="Times New Roman" w:hAnsi="Times New Roman" w:cs="Times New Roman"/>
          <w:sz w:val="24"/>
          <w:szCs w:val="24"/>
        </w:rPr>
        <w:t>Ilov</w:t>
      </w:r>
      <w:r w:rsidR="004C7B10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4C7B10">
        <w:rPr>
          <w:rFonts w:ascii="Times New Roman" w:hAnsi="Times New Roman" w:cs="Times New Roman"/>
          <w:sz w:val="24"/>
          <w:szCs w:val="24"/>
        </w:rPr>
        <w:t xml:space="preserve">se tornara </w:t>
      </w:r>
      <w:r w:rsidRPr="00C5704C">
        <w:rPr>
          <w:rFonts w:ascii="Times New Roman" w:hAnsi="Times New Roman" w:cs="Times New Roman"/>
          <w:sz w:val="24"/>
          <w:szCs w:val="24"/>
        </w:rPr>
        <w:t>um chefe</w:t>
      </w:r>
      <w:r w:rsidR="004C7B10">
        <w:rPr>
          <w:rFonts w:ascii="Times New Roman" w:hAnsi="Times New Roman" w:cs="Times New Roman"/>
          <w:sz w:val="24"/>
          <w:szCs w:val="24"/>
        </w:rPr>
        <w:t xml:space="preserve"> em casa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4C7B1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durante uma discussão</w:t>
      </w:r>
      <w:r w:rsidR="004C7B1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andava </w:t>
      </w:r>
      <w:r w:rsidR="00C06BA9">
        <w:rPr>
          <w:rFonts w:ascii="Times New Roman" w:hAnsi="Times New Roman" w:cs="Times New Roman"/>
          <w:sz w:val="24"/>
          <w:szCs w:val="24"/>
        </w:rPr>
        <w:t>de um lado para outro</w:t>
      </w:r>
      <w:r w:rsidRPr="00A867CB">
        <w:rPr>
          <w:rFonts w:ascii="Times New Roman" w:hAnsi="Times New Roman" w:cs="Times New Roman"/>
          <w:sz w:val="24"/>
          <w:szCs w:val="24"/>
        </w:rPr>
        <w:t xml:space="preserve"> com passos </w:t>
      </w:r>
      <w:r w:rsidR="004C7B10">
        <w:rPr>
          <w:rFonts w:ascii="Times New Roman" w:hAnsi="Times New Roman" w:cs="Times New Roman"/>
          <w:sz w:val="24"/>
          <w:szCs w:val="24"/>
        </w:rPr>
        <w:t>miúdos</w:t>
      </w:r>
      <w:r w:rsidRPr="00A867CB">
        <w:rPr>
          <w:rFonts w:ascii="Times New Roman" w:hAnsi="Times New Roman" w:cs="Times New Roman"/>
          <w:sz w:val="24"/>
          <w:szCs w:val="24"/>
        </w:rPr>
        <w:t xml:space="preserve">, pisando no parquete encerado por Klávdia com </w:t>
      </w:r>
      <w:r w:rsidR="00C06BA9">
        <w:rPr>
          <w:rFonts w:ascii="Times New Roman" w:hAnsi="Times New Roman" w:cs="Times New Roman"/>
          <w:sz w:val="24"/>
          <w:szCs w:val="24"/>
        </w:rPr>
        <w:t xml:space="preserve">seus </w:t>
      </w:r>
      <w:r w:rsidRPr="00A867CB">
        <w:rPr>
          <w:rFonts w:ascii="Times New Roman" w:hAnsi="Times New Roman" w:cs="Times New Roman"/>
          <w:sz w:val="24"/>
          <w:szCs w:val="24"/>
        </w:rPr>
        <w:t>pés de velho</w:t>
      </w:r>
      <w:r w:rsidR="00C06BA9">
        <w:rPr>
          <w:rFonts w:ascii="Times New Roman" w:hAnsi="Times New Roman" w:cs="Times New Roman"/>
          <w:sz w:val="24"/>
          <w:szCs w:val="24"/>
        </w:rPr>
        <w:t xml:space="preserve"> reflexivo,</w:t>
      </w:r>
      <w:r w:rsidRPr="00A867CB">
        <w:rPr>
          <w:rFonts w:ascii="Times New Roman" w:hAnsi="Times New Roman" w:cs="Times New Roman"/>
          <w:sz w:val="24"/>
          <w:szCs w:val="24"/>
        </w:rPr>
        <w:t xml:space="preserve"> brancos </w:t>
      </w:r>
      <w:r w:rsidR="00C06BA9">
        <w:rPr>
          <w:rFonts w:ascii="Times New Roman" w:hAnsi="Times New Roman" w:cs="Times New Roman"/>
          <w:sz w:val="24"/>
          <w:szCs w:val="24"/>
        </w:rPr>
        <w:t>com manchas vermelhas</w:t>
      </w:r>
      <w:r w:rsidRPr="00A867CB">
        <w:rPr>
          <w:rFonts w:ascii="Times New Roman" w:hAnsi="Times New Roman" w:cs="Times New Roman"/>
          <w:sz w:val="24"/>
          <w:szCs w:val="24"/>
        </w:rPr>
        <w:t xml:space="preserve">. Seus </w:t>
      </w:r>
      <w:r w:rsidR="00C06BA9">
        <w:rPr>
          <w:rFonts w:ascii="Times New Roman" w:hAnsi="Times New Roman" w:cs="Times New Roman"/>
          <w:sz w:val="24"/>
          <w:szCs w:val="24"/>
        </w:rPr>
        <w:t>artelhos</w:t>
      </w:r>
      <w:r w:rsidRPr="00A867CB">
        <w:rPr>
          <w:rFonts w:ascii="Times New Roman" w:hAnsi="Times New Roman" w:cs="Times New Roman"/>
          <w:sz w:val="24"/>
          <w:szCs w:val="24"/>
        </w:rPr>
        <w:t xml:space="preserve"> não eram igualmente torturados </w:t>
      </w:r>
      <w:r w:rsidR="00C06BA9">
        <w:rPr>
          <w:rFonts w:ascii="Times New Roman" w:hAnsi="Times New Roman" w:cs="Times New Roman"/>
          <w:sz w:val="24"/>
          <w:szCs w:val="24"/>
        </w:rPr>
        <w:t>por</w:t>
      </w:r>
      <w:r w:rsidRPr="00A867CB">
        <w:rPr>
          <w:rFonts w:ascii="Times New Roman" w:hAnsi="Times New Roman" w:cs="Times New Roman"/>
          <w:sz w:val="24"/>
          <w:szCs w:val="24"/>
        </w:rPr>
        <w:t xml:space="preserve"> calos, porém nenhum deles </w:t>
      </w:r>
      <w:r w:rsidR="00C06BA9">
        <w:rPr>
          <w:rFonts w:ascii="Times New Roman" w:hAnsi="Times New Roman" w:cs="Times New Roman"/>
          <w:sz w:val="24"/>
          <w:szCs w:val="24"/>
        </w:rPr>
        <w:t>tinha um aspecto</w:t>
      </w:r>
      <w:r w:rsidRPr="00A867CB">
        <w:rPr>
          <w:rFonts w:ascii="Times New Roman" w:hAnsi="Times New Roman" w:cs="Times New Roman"/>
          <w:sz w:val="24"/>
          <w:szCs w:val="24"/>
        </w:rPr>
        <w:t xml:space="preserve"> saudável. </w:t>
      </w:r>
      <w:r w:rsidR="00C06BA9">
        <w:rPr>
          <w:rFonts w:ascii="Times New Roman" w:hAnsi="Times New Roman" w:cs="Times New Roman"/>
          <w:sz w:val="24"/>
          <w:szCs w:val="24"/>
        </w:rPr>
        <w:t>Ele v</w:t>
      </w:r>
      <w:r w:rsidRPr="00A867CB">
        <w:rPr>
          <w:rFonts w:ascii="Times New Roman" w:hAnsi="Times New Roman" w:cs="Times New Roman"/>
          <w:sz w:val="24"/>
          <w:szCs w:val="24"/>
        </w:rPr>
        <w:t>estia calças curtas e larg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de </w:t>
      </w:r>
      <w:r w:rsidR="00C06BA9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cor indefinida</w:t>
      </w:r>
      <w:r w:rsidR="00C63EF7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camiseta </w:t>
      </w:r>
      <w:r w:rsidR="00C63EF7">
        <w:rPr>
          <w:rFonts w:ascii="Times New Roman" w:hAnsi="Times New Roman" w:cs="Times New Roman"/>
          <w:sz w:val="24"/>
          <w:szCs w:val="24"/>
        </w:rPr>
        <w:t>verde-clara sem mangas, cujas</w:t>
      </w:r>
      <w:r w:rsidR="00C63EF7" w:rsidRPr="00C5704C">
        <w:rPr>
          <w:rFonts w:ascii="Times New Roman" w:hAnsi="Times New Roman" w:cs="Times New Roman"/>
          <w:sz w:val="24"/>
          <w:szCs w:val="24"/>
        </w:rPr>
        <w:t xml:space="preserve"> alças largas</w:t>
      </w:r>
      <w:r w:rsidR="00C63EF7" w:rsidRPr="00C5704C" w:rsidDel="00C06BA9">
        <w:rPr>
          <w:rFonts w:ascii="Times New Roman" w:hAnsi="Times New Roman" w:cs="Times New Roman"/>
          <w:sz w:val="24"/>
          <w:szCs w:val="24"/>
        </w:rPr>
        <w:t xml:space="preserve"> </w:t>
      </w:r>
      <w:r w:rsidR="00C63EF7">
        <w:rPr>
          <w:rFonts w:ascii="Times New Roman" w:hAnsi="Times New Roman" w:cs="Times New Roman"/>
          <w:sz w:val="24"/>
          <w:szCs w:val="24"/>
        </w:rPr>
        <w:t>ficavam caindo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seus ombros brancos e ossudos </w:t>
      </w:r>
      <w:r w:rsidR="00C63EF7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747" w:author="Daniela Mountian" w:date="2017-08-12T15:55:00Z">
        <w:r w:rsidRPr="00C5704C" w:rsidDel="00C63EF7">
          <w:rPr>
            <w:rFonts w:ascii="Times New Roman" w:hAnsi="Times New Roman" w:cs="Times New Roman"/>
            <w:sz w:val="24"/>
            <w:szCs w:val="24"/>
          </w:rPr>
          <w:delText xml:space="preserve">ele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gesticulava. As aberturas da camiseta eram tão grandes que </w:t>
      </w:r>
      <w:r w:rsidR="00C63EF7">
        <w:rPr>
          <w:rFonts w:ascii="Times New Roman" w:hAnsi="Times New Roman" w:cs="Times New Roman"/>
          <w:sz w:val="24"/>
          <w:szCs w:val="24"/>
        </w:rPr>
        <w:t>mostravam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flancos e </w:t>
      </w:r>
      <w:r w:rsidR="00C63EF7">
        <w:rPr>
          <w:rFonts w:ascii="Times New Roman" w:hAnsi="Times New Roman" w:cs="Times New Roman"/>
          <w:sz w:val="24"/>
          <w:szCs w:val="24"/>
        </w:rPr>
        <w:t xml:space="preserve">suas </w:t>
      </w:r>
      <w:r w:rsidRPr="00C5704C">
        <w:rPr>
          <w:rFonts w:ascii="Times New Roman" w:hAnsi="Times New Roman" w:cs="Times New Roman"/>
          <w:sz w:val="24"/>
          <w:szCs w:val="24"/>
        </w:rPr>
        <w:t>costelas magras e</w:t>
      </w:r>
      <w:r w:rsidR="00C63EF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frente</w:t>
      </w:r>
      <w:r w:rsidR="00C63EF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3EF7">
        <w:rPr>
          <w:rFonts w:ascii="Times New Roman" w:hAnsi="Times New Roman" w:cs="Times New Roman"/>
          <w:sz w:val="24"/>
          <w:szCs w:val="24"/>
        </w:rPr>
        <w:t>a blusa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3EF7">
        <w:rPr>
          <w:rFonts w:ascii="Times New Roman" w:hAnsi="Times New Roman" w:cs="Times New Roman"/>
          <w:sz w:val="24"/>
          <w:szCs w:val="24"/>
        </w:rPr>
        <w:t>en</w:t>
      </w:r>
      <w:r w:rsidRPr="00C5704C">
        <w:rPr>
          <w:rFonts w:ascii="Times New Roman" w:hAnsi="Times New Roman" w:cs="Times New Roman"/>
          <w:sz w:val="24"/>
          <w:szCs w:val="24"/>
        </w:rPr>
        <w:t>curta</w:t>
      </w:r>
      <w:r w:rsidR="00C63EF7">
        <w:rPr>
          <w:rFonts w:ascii="Times New Roman" w:hAnsi="Times New Roman" w:cs="Times New Roman"/>
          <w:sz w:val="24"/>
          <w:szCs w:val="24"/>
        </w:rPr>
        <w:t>va,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pois, no corpo magro de Ilov</w:t>
      </w:r>
      <w:r w:rsidR="00C63EF7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iski, </w:t>
      </w:r>
      <w:r w:rsidR="00C63EF7">
        <w:rPr>
          <w:rFonts w:ascii="Times New Roman" w:hAnsi="Times New Roman" w:cs="Times New Roman"/>
          <w:sz w:val="24"/>
          <w:szCs w:val="24"/>
        </w:rPr>
        <w:t>pronunciava-se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barriga </w:t>
      </w:r>
      <w:r w:rsidR="00C63EF7">
        <w:rPr>
          <w:rFonts w:ascii="Times New Roman" w:hAnsi="Times New Roman" w:cs="Times New Roman"/>
          <w:sz w:val="24"/>
          <w:szCs w:val="24"/>
        </w:rPr>
        <w:t>redonda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5E2310" w:rsidP="00EA24D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Aqui está </w:t>
      </w:r>
      <w:r w:rsidR="00C63EF7">
        <w:rPr>
          <w:rFonts w:ascii="Times New Roman" w:hAnsi="Times New Roman" w:cs="Times New Roman"/>
          <w:sz w:val="24"/>
          <w:szCs w:val="24"/>
        </w:rPr>
        <w:t>o 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</w:t>
      </w:r>
      <w:r w:rsidR="00C63EF7">
        <w:rPr>
          <w:rFonts w:ascii="Times New Roman" w:hAnsi="Times New Roman" w:cs="Times New Roman"/>
          <w:sz w:val="24"/>
          <w:szCs w:val="24"/>
        </w:rPr>
        <w:t xml:space="preserve">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pegando um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xícara </w:t>
      </w:r>
      <w:r w:rsidR="00C63EF7">
        <w:rPr>
          <w:rFonts w:ascii="Times New Roman" w:hAnsi="Times New Roman" w:cs="Times New Roman"/>
          <w:sz w:val="24"/>
          <w:szCs w:val="24"/>
        </w:rPr>
        <w:t>com cheiro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3EF7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vodca do </w:t>
      </w:r>
      <w:r w:rsidR="00C63EF7">
        <w:rPr>
          <w:rFonts w:ascii="Times New Roman" w:hAnsi="Times New Roman" w:cs="Times New Roman"/>
          <w:sz w:val="24"/>
          <w:szCs w:val="24"/>
        </w:rPr>
        <w:t>serviço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chá </w:t>
      </w:r>
      <w:r w:rsidR="00C63EF7">
        <w:rPr>
          <w:rFonts w:ascii="Times New Roman" w:hAnsi="Times New Roman" w:cs="Times New Roman"/>
          <w:sz w:val="24"/>
          <w:szCs w:val="24"/>
        </w:rPr>
        <w:t>comprado</w:t>
      </w:r>
      <w:r w:rsidR="00C63EF7" w:rsidRPr="00C5704C">
        <w:rPr>
          <w:rFonts w:ascii="Times New Roman" w:hAnsi="Times New Roman" w:cs="Times New Roman"/>
          <w:sz w:val="24"/>
          <w:szCs w:val="24"/>
        </w:rPr>
        <w:t xml:space="preserve"> na época de Ívolguin</w:t>
      </w:r>
      <w:r w:rsidR="00C63EF7">
        <w:rPr>
          <w:rFonts w:ascii="Times New Roman" w:hAnsi="Times New Roman" w:cs="Times New Roman"/>
          <w:sz w:val="24"/>
          <w:szCs w:val="24"/>
        </w:rPr>
        <w:t xml:space="preserve"> e do qual só resta</w:t>
      </w:r>
      <w:r w:rsidR="000645D9">
        <w:rPr>
          <w:rFonts w:ascii="Times New Roman" w:hAnsi="Times New Roman" w:cs="Times New Roman"/>
          <w:sz w:val="24"/>
          <w:szCs w:val="24"/>
        </w:rPr>
        <w:t>r</w:t>
      </w:r>
      <w:r w:rsidR="00C63EF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03F27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metade.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63EF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 vou jogá-l</w:t>
      </w:r>
      <w:r w:rsidR="00C63EF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chão e el</w:t>
      </w:r>
      <w:r w:rsidR="00C63EF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commentRangeStart w:id="2748"/>
      <w:r w:rsidRPr="00C5704C">
        <w:rPr>
          <w:rFonts w:ascii="Times New Roman" w:hAnsi="Times New Roman" w:cs="Times New Roman"/>
          <w:sz w:val="24"/>
          <w:szCs w:val="24"/>
        </w:rPr>
        <w:t>tornar</w:t>
      </w:r>
      <w:r>
        <w:rPr>
          <w:rFonts w:ascii="Times New Roman" w:hAnsi="Times New Roman" w:cs="Times New Roman"/>
          <w:sz w:val="24"/>
          <w:szCs w:val="24"/>
        </w:rPr>
        <w:t>á</w:t>
      </w:r>
      <w:commentRangeEnd w:id="2748"/>
      <w:r w:rsidR="00003F27">
        <w:rPr>
          <w:rStyle w:val="Refdecomentrio"/>
          <w:rFonts w:cs="Times New Roman"/>
          <w:lang w:val="x-none"/>
        </w:rPr>
        <w:commentReference w:id="2748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E550B">
        <w:rPr>
          <w:rFonts w:ascii="Times New Roman" w:hAnsi="Times New Roman" w:cs="Times New Roman"/>
          <w:sz w:val="24"/>
          <w:szCs w:val="24"/>
        </w:rPr>
        <w:t xml:space="preserve">um cálice </w:t>
      </w:r>
      <w:r w:rsidR="0024094F" w:rsidRPr="00C5704C">
        <w:rPr>
          <w:rFonts w:ascii="Times New Roman" w:hAnsi="Times New Roman" w:cs="Times New Roman"/>
          <w:sz w:val="24"/>
          <w:szCs w:val="24"/>
        </w:rPr>
        <w:t>complex</w:t>
      </w:r>
      <w:r w:rsidR="00C63EF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C63EF7" w:rsidRDefault="0024094F" w:rsidP="00A71560">
      <w:pPr>
        <w:tabs>
          <w:tab w:val="left" w:pos="1134"/>
        </w:tabs>
        <w:spacing w:after="0" w:line="360" w:lineRule="auto"/>
        <w:ind w:firstLine="709"/>
        <w:jc w:val="both"/>
        <w:rPr>
          <w:ins w:id="2749" w:author="Daniela Mountian" w:date="2017-08-12T16:09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C63EF7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pegava </w:t>
      </w:r>
      <w:r w:rsidR="00C63EF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garrafa térmica com chá, sanduíches de queijo e embutidos e </w:t>
      </w:r>
      <w:r w:rsidR="00C63EF7">
        <w:rPr>
          <w:rFonts w:ascii="Times New Roman" w:hAnsi="Times New Roman" w:cs="Times New Roman"/>
          <w:sz w:val="24"/>
          <w:szCs w:val="24"/>
        </w:rPr>
        <w:t>passava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 </w:t>
      </w:r>
      <w:ins w:id="2750" w:author="Daniela Mountian" w:date="2017-08-29T09:22:00Z">
        <w:r w:rsidR="00AE550B">
          <w:rPr>
            <w:rFonts w:ascii="Times New Roman" w:hAnsi="Times New Roman" w:cs="Times New Roman"/>
            <w:sz w:val="24"/>
            <w:szCs w:val="24"/>
          </w:rPr>
          <w:t xml:space="preserve">inteiro </w:t>
        </w:r>
      </w:ins>
      <w:r w:rsidR="00C63EF7">
        <w:rPr>
          <w:rFonts w:ascii="Times New Roman" w:hAnsi="Times New Roman" w:cs="Times New Roman"/>
          <w:sz w:val="24"/>
          <w:szCs w:val="24"/>
        </w:rPr>
        <w:t>trancado em seu quarto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saindo </w:t>
      </w:r>
      <w:r w:rsidR="00C63EF7">
        <w:rPr>
          <w:rFonts w:ascii="Times New Roman" w:hAnsi="Times New Roman" w:cs="Times New Roman"/>
          <w:sz w:val="24"/>
          <w:szCs w:val="24"/>
        </w:rPr>
        <w:t>apenas para</w:t>
      </w:r>
      <w:del w:id="2751" w:author="Daniela Mountian" w:date="2017-08-29T09:22:00Z">
        <w:r w:rsidR="00C63EF7" w:rsidDel="00AE550B">
          <w:rPr>
            <w:rFonts w:ascii="Times New Roman" w:hAnsi="Times New Roman" w:cs="Times New Roman"/>
            <w:sz w:val="24"/>
            <w:szCs w:val="24"/>
          </w:rPr>
          <w:delText xml:space="preserve"> fazer suas</w:delText>
        </w:r>
        <w:r w:rsidRPr="00C5704C" w:rsidDel="00AE550B">
          <w:rPr>
            <w:rFonts w:ascii="Times New Roman" w:hAnsi="Times New Roman" w:cs="Times New Roman"/>
            <w:sz w:val="24"/>
            <w:szCs w:val="24"/>
          </w:rPr>
          <w:delText xml:space="preserve"> necessidade</w:delText>
        </w:r>
        <w:r w:rsidR="00C63EF7" w:rsidDel="00AE550B">
          <w:rPr>
            <w:rFonts w:ascii="Times New Roman" w:hAnsi="Times New Roman" w:cs="Times New Roman"/>
            <w:sz w:val="24"/>
            <w:szCs w:val="24"/>
          </w:rPr>
          <w:delText>s</w:delText>
        </w:r>
      </w:del>
      <w:ins w:id="2752" w:author="Daniela Mountian" w:date="2017-08-29T09:22:00Z">
        <w:r w:rsidR="00AE550B">
          <w:rPr>
            <w:rFonts w:ascii="Times New Roman" w:hAnsi="Times New Roman" w:cs="Times New Roman"/>
            <w:sz w:val="24"/>
            <w:szCs w:val="24"/>
          </w:rPr>
          <w:t>ir ao toalete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Nem </w:t>
      </w:r>
      <w:r w:rsidR="00C63EF7">
        <w:rPr>
          <w:rFonts w:ascii="Times New Roman" w:hAnsi="Times New Roman" w:cs="Times New Roman"/>
          <w:sz w:val="24"/>
          <w:szCs w:val="24"/>
        </w:rPr>
        <w:t>sua</w:t>
      </w:r>
      <w:r w:rsidR="00C63EF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tola mãe, nem mesmo o indelicado Ilov</w:t>
      </w:r>
      <w:r w:rsidR="00C63EF7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iski o perturbavam. No entanto, </w:t>
      </w:r>
      <w:r w:rsidR="00C63EF7">
        <w:rPr>
          <w:rFonts w:ascii="Times New Roman" w:hAnsi="Times New Roman" w:cs="Times New Roman"/>
          <w:sz w:val="24"/>
          <w:szCs w:val="24"/>
        </w:rPr>
        <w:t>um</w:t>
      </w:r>
      <w:r w:rsidR="000645D9">
        <w:rPr>
          <w:rFonts w:ascii="Times New Roman" w:hAnsi="Times New Roman" w:cs="Times New Roman"/>
          <w:sz w:val="24"/>
          <w:szCs w:val="24"/>
        </w:rPr>
        <w:t>a</w:t>
      </w:r>
      <w:r w:rsidR="00C63EF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noite, bateram </w:t>
      </w:r>
      <w:ins w:id="2753" w:author="Daniela Mountian" w:date="2017-08-29T09:23:00Z">
        <w:r w:rsidR="00AE550B">
          <w:rPr>
            <w:rFonts w:ascii="Times New Roman" w:hAnsi="Times New Roman" w:cs="Times New Roman"/>
            <w:sz w:val="24"/>
            <w:szCs w:val="24"/>
          </w:rPr>
          <w:t xml:space="preserve">repentinamente </w:t>
        </w:r>
      </w:ins>
      <w:r w:rsidRPr="00C5704C">
        <w:rPr>
          <w:rFonts w:ascii="Times New Roman" w:hAnsi="Times New Roman" w:cs="Times New Roman"/>
          <w:sz w:val="24"/>
          <w:szCs w:val="24"/>
        </w:rPr>
        <w:t>na</w:t>
      </w:r>
      <w:r w:rsidR="00C63EF7">
        <w:rPr>
          <w:rFonts w:ascii="Times New Roman" w:hAnsi="Times New Roman" w:cs="Times New Roman"/>
          <w:sz w:val="24"/>
          <w:szCs w:val="24"/>
        </w:rPr>
        <w:t xml:space="preserve">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porta.</w:t>
      </w:r>
      <w:r w:rsidR="005E23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A715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Foi uma noite difícil</w:t>
      </w:r>
      <w:r w:rsidR="009D7167">
        <w:rPr>
          <w:rFonts w:ascii="Times New Roman" w:hAnsi="Times New Roman" w:cs="Times New Roman"/>
          <w:sz w:val="24"/>
          <w:szCs w:val="24"/>
        </w:rPr>
        <w:t xml:space="preserve"> e</w:t>
      </w:r>
      <w:r w:rsidR="00C63EF7">
        <w:rPr>
          <w:rFonts w:ascii="Times New Roman" w:hAnsi="Times New Roman" w:cs="Times New Roman"/>
          <w:sz w:val="24"/>
          <w:szCs w:val="24"/>
        </w:rPr>
        <w:t xml:space="preserve"> agitada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experiência aproximava-se </w:t>
      </w:r>
      <w:r w:rsidR="009D7167">
        <w:rPr>
          <w:rFonts w:ascii="Times New Roman" w:hAnsi="Times New Roman" w:cs="Times New Roman"/>
          <w:sz w:val="24"/>
          <w:szCs w:val="24"/>
        </w:rPr>
        <w:t>do ponto em que a primeira fracassara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sangue já </w:t>
      </w:r>
      <w:r w:rsidR="00026A67">
        <w:rPr>
          <w:rFonts w:ascii="Times New Roman" w:hAnsi="Times New Roman" w:cs="Times New Roman"/>
          <w:sz w:val="24"/>
          <w:szCs w:val="24"/>
        </w:rPr>
        <w:t>havia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misturado na proporção</w:t>
      </w:r>
      <w:r w:rsidR="00026A67">
        <w:rPr>
          <w:rFonts w:ascii="Times New Roman" w:hAnsi="Times New Roman" w:cs="Times New Roman"/>
          <w:sz w:val="24"/>
          <w:szCs w:val="24"/>
        </w:rPr>
        <w:t xml:space="preserve"> necessária</w:t>
      </w:r>
      <w:ins w:id="2754" w:author="Daniela Mountian" w:date="2017-08-29T09:30:00Z">
        <w:r w:rsidR="001A133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A1339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duas partes </w:t>
      </w:r>
      <w:r w:rsidR="00026A67">
        <w:rPr>
          <w:rFonts w:ascii="Times New Roman" w:hAnsi="Times New Roman" w:cs="Times New Roman"/>
          <w:sz w:val="24"/>
          <w:szCs w:val="24"/>
        </w:rPr>
        <w:t>do sangue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6A67">
        <w:rPr>
          <w:rFonts w:ascii="Times New Roman" w:hAnsi="Times New Roman" w:cs="Times New Roman"/>
          <w:sz w:val="24"/>
          <w:szCs w:val="24"/>
        </w:rPr>
        <w:t xml:space="preserve">de Saviéli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três partes </w:t>
      </w:r>
      <w:r w:rsidR="00026A67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>de Ruthina</w:t>
      </w:r>
      <w:ins w:id="2755" w:author="Daniela Mountian" w:date="2017-08-29T09:31:00Z">
        <w:r w:rsidR="001A1339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A1339" w:rsidRPr="00621342">
          <w:rPr>
            <w:rFonts w:ascii="Times New Roman" w:hAnsi="Times New Roman" w:cs="Times New Roman"/>
            <w:sz w:val="24"/>
            <w:szCs w:val="24"/>
          </w:rPr>
          <w:t>—</w:t>
        </w:r>
        <w:r w:rsidR="001A1339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já </w:t>
      </w:r>
      <w:ins w:id="2756" w:author="Daniela Mountian" w:date="2017-08-13T11:44:00Z">
        <w:r w:rsidR="00026A67">
          <w:rPr>
            <w:rFonts w:ascii="Times New Roman" w:hAnsi="Times New Roman" w:cs="Times New Roman"/>
            <w:sz w:val="24"/>
            <w:szCs w:val="24"/>
          </w:rPr>
          <w:t>havia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757" w:author="Daniela Mountian" w:date="2017-08-13T22:34:00Z">
        <w:r w:rsidR="00B21A13">
          <w:rPr>
            <w:rFonts w:ascii="Times New Roman" w:hAnsi="Times New Roman" w:cs="Times New Roman"/>
            <w:sz w:val="24"/>
            <w:szCs w:val="24"/>
          </w:rPr>
          <w:t xml:space="preserve">sido </w:t>
        </w:r>
      </w:ins>
      <w:ins w:id="2758" w:author="Daniela Mountian" w:date="2017-08-13T22:35:00Z">
        <w:r w:rsidR="00B21A13">
          <w:rPr>
            <w:rFonts w:ascii="Times New Roman" w:hAnsi="Times New Roman" w:cs="Times New Roman"/>
            <w:sz w:val="24"/>
            <w:szCs w:val="24"/>
          </w:rPr>
          <w:t>reservado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num </w:t>
      </w:r>
      <w:r w:rsidR="00026A67">
        <w:rPr>
          <w:rFonts w:ascii="Times New Roman" w:hAnsi="Times New Roman" w:cs="Times New Roman"/>
          <w:sz w:val="24"/>
          <w:szCs w:val="24"/>
        </w:rPr>
        <w:t>local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quente</w:t>
      </w:r>
      <w:ins w:id="2759" w:author="Daniela Mountian" w:date="2017-08-29T09:30:00Z">
        <w:r w:rsidR="001A1339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ins w:id="2760" w:author="Daniela Mountian" w:date="2017-08-29T09:31:00Z">
        <w:r w:rsidR="001A1339">
          <w:rPr>
            <w:rFonts w:ascii="Times New Roman" w:hAnsi="Times New Roman" w:cs="Times New Roman"/>
            <w:sz w:val="24"/>
            <w:szCs w:val="24"/>
          </w:rPr>
          <w:t>fechado por uma rolha opaca,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ins w:id="2761" w:author="Daniela Mountian" w:date="2017-08-29T09:33:00Z">
        <w:r w:rsidR="001A1339">
          <w:rPr>
            <w:rFonts w:ascii="Times New Roman" w:hAnsi="Times New Roman" w:cs="Times New Roman"/>
            <w:sz w:val="24"/>
            <w:szCs w:val="24"/>
          </w:rPr>
          <w:t xml:space="preserve">também havia sido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diluído pelo orvalho, </w:t>
      </w:r>
      <w:r w:rsidR="00026A67">
        <w:rPr>
          <w:rFonts w:ascii="Times New Roman" w:hAnsi="Times New Roman" w:cs="Times New Roman"/>
          <w:sz w:val="24"/>
          <w:szCs w:val="24"/>
        </w:rPr>
        <w:t xml:space="preserve">mas, de fato,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ins w:id="2762" w:author="Daniela Mountian" w:date="2017-08-29T09:26:00Z">
        <w:r w:rsidR="00AE550B">
          <w:rPr>
            <w:rFonts w:ascii="Times New Roman" w:hAnsi="Times New Roman" w:cs="Times New Roman"/>
            <w:sz w:val="24"/>
            <w:szCs w:val="24"/>
          </w:rPr>
          <w:t xml:space="preserve">pelo </w:t>
        </w:r>
      </w:ins>
      <w:ins w:id="2763" w:author="Daniela Mountian" w:date="2017-08-29T09:25:00Z">
        <w:r w:rsidR="00AE550B">
          <w:rPr>
            <w:rFonts w:ascii="Times New Roman" w:hAnsi="Times New Roman" w:cs="Times New Roman"/>
            <w:sz w:val="24"/>
            <w:szCs w:val="24"/>
          </w:rPr>
          <w:t xml:space="preserve">orvalho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do mês de maio, o </w:t>
      </w:r>
      <w:r w:rsidR="00026A67">
        <w:rPr>
          <w:rFonts w:ascii="Times New Roman" w:hAnsi="Times New Roman" w:cs="Times New Roman"/>
          <w:sz w:val="24"/>
          <w:szCs w:val="24"/>
        </w:rPr>
        <w:t xml:space="preserve">que 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preocupava; terra vermelha se </w:t>
      </w:r>
      <w:r w:rsidR="00026A67">
        <w:rPr>
          <w:rFonts w:ascii="Times New Roman" w:hAnsi="Times New Roman" w:cs="Times New Roman"/>
          <w:sz w:val="24"/>
          <w:szCs w:val="24"/>
        </w:rPr>
        <w:t>foma</w:t>
      </w:r>
      <w:r w:rsidR="00503F35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fundo, </w:t>
      </w:r>
      <w:r w:rsidR="00026A67">
        <w:rPr>
          <w:rFonts w:ascii="Times New Roman" w:hAnsi="Times New Roman" w:cs="Times New Roman"/>
          <w:sz w:val="24"/>
          <w:szCs w:val="24"/>
        </w:rPr>
        <w:t>separara-se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7D4ADD" w:rsidRPr="00AE550B">
        <w:rPr>
          <w:rFonts w:ascii="Times New Roman" w:hAnsi="Times New Roman" w:cs="Times New Roman"/>
          <w:iCs/>
          <w:sz w:val="24"/>
          <w:szCs w:val="24"/>
        </w:rPr>
        <w:t>mênstruo</w:t>
      </w:r>
      <w:r w:rsidRPr="00C5704C">
        <w:rPr>
          <w:rFonts w:ascii="Times New Roman" w:hAnsi="Times New Roman" w:cs="Times New Roman"/>
          <w:sz w:val="24"/>
          <w:szCs w:val="24"/>
        </w:rPr>
        <w:t>, que fora filtrado e colocado num matraz limpo; uma parte d</w:t>
      </w:r>
      <w:del w:id="2764" w:author="Daniela Mountian" w:date="2017-08-29T09:27:00Z">
        <w:r w:rsidRPr="00C5704C" w:rsidDel="00AE550B">
          <w:rPr>
            <w:rFonts w:ascii="Times New Roman" w:hAnsi="Times New Roman" w:cs="Times New Roman"/>
            <w:sz w:val="24"/>
            <w:szCs w:val="24"/>
          </w:rPr>
          <w:delText>a</w:delText>
        </w:r>
      </w:del>
      <w:ins w:id="2765" w:author="Daniela Mountian" w:date="2017-08-29T09:27:00Z">
        <w:r w:rsidR="00AE550B">
          <w:rPr>
            <w:rFonts w:ascii="Times New Roman" w:hAnsi="Times New Roman" w:cs="Times New Roman"/>
            <w:sz w:val="24"/>
            <w:szCs w:val="24"/>
          </w:rPr>
          <w:t>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tintura </w:t>
      </w:r>
      <w:r w:rsidR="00026A67">
        <w:rPr>
          <w:rFonts w:ascii="Times New Roman" w:hAnsi="Times New Roman" w:cs="Times New Roman"/>
          <w:sz w:val="24"/>
          <w:szCs w:val="24"/>
        </w:rPr>
        <w:t xml:space="preserve">vinda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reino animal, um ovo cru, </w:t>
      </w:r>
      <w:r w:rsidR="00026A67">
        <w:rPr>
          <w:rFonts w:ascii="Times New Roman" w:hAnsi="Times New Roman" w:cs="Times New Roman"/>
          <w:sz w:val="24"/>
          <w:szCs w:val="24"/>
        </w:rPr>
        <w:t xml:space="preserve">fora </w:t>
      </w:r>
      <w:r w:rsidR="00B94B1F">
        <w:rPr>
          <w:rFonts w:ascii="Times New Roman" w:hAnsi="Times New Roman" w:cs="Times New Roman"/>
          <w:sz w:val="24"/>
          <w:szCs w:val="24"/>
        </w:rPr>
        <w:t>inserida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A13" w:rsidRPr="00B21A13">
        <w:rPr>
          <w:rFonts w:ascii="Times New Roman" w:hAnsi="Times New Roman" w:cs="Times New Roman"/>
          <w:sz w:val="24"/>
          <w:szCs w:val="24"/>
          <w:highlight w:val="yellow"/>
          <w:rPrChange w:id="2766" w:author="Daniela Mountian" w:date="2017-08-13T22:46:00Z">
            <w:rPr>
              <w:rFonts w:ascii="Times New Roman" w:hAnsi="Times New Roman" w:cs="Times New Roman"/>
              <w:sz w:val="24"/>
              <w:szCs w:val="24"/>
            </w:rPr>
          </w:rPrChange>
        </w:rPr>
        <w:t>em 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matraz, no entanto a bolha-embrião ainda não havia aparecido.</w:t>
      </w:r>
    </w:p>
    <w:p w:rsidR="0024094F" w:rsidRPr="00C5704C" w:rsidRDefault="0024094F" w:rsidP="00B9115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Quando bateram na porta, Sav</w:t>
      </w:r>
      <w:r w:rsidR="00503F35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estava sentado com as mãos</w:t>
      </w:r>
      <w:ins w:id="2767" w:author="Daniela Mountian" w:date="2017-08-13T11:56:00Z">
        <w:r w:rsidR="00503F35">
          <w:rPr>
            <w:rFonts w:ascii="Times New Roman" w:hAnsi="Times New Roman" w:cs="Times New Roman"/>
            <w:sz w:val="24"/>
            <w:szCs w:val="24"/>
          </w:rPr>
          <w:t xml:space="preserve"> na cabeça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768" w:author="Daniela Mountian" w:date="2017-08-13T16:29:00Z">
        <w:r w:rsidR="00B94B1F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r w:rsidRPr="00C5704C">
        <w:rPr>
          <w:rFonts w:ascii="Times New Roman" w:hAnsi="Times New Roman" w:cs="Times New Roman"/>
          <w:sz w:val="24"/>
          <w:szCs w:val="24"/>
        </w:rPr>
        <w:t>sua nuca</w:t>
      </w:r>
      <w:ins w:id="2769" w:author="Daniela Mountian" w:date="2017-08-29T09:36:00Z">
        <w:r w:rsidR="001A1339">
          <w:rPr>
            <w:rFonts w:ascii="Times New Roman" w:hAnsi="Times New Roman" w:cs="Times New Roman"/>
            <w:sz w:val="24"/>
            <w:szCs w:val="24"/>
          </w:rPr>
          <w:t xml:space="preserve"> formigava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743CE">
        <w:rPr>
          <w:rFonts w:ascii="Times New Roman" w:hAnsi="Times New Roman" w:cs="Times New Roman"/>
          <w:sz w:val="24"/>
          <w:szCs w:val="24"/>
        </w:rPr>
        <w:t>Ele q</w:t>
      </w:r>
      <w:r w:rsidRPr="00C5704C">
        <w:rPr>
          <w:rFonts w:ascii="Times New Roman" w:hAnsi="Times New Roman" w:cs="Times New Roman"/>
          <w:sz w:val="24"/>
          <w:szCs w:val="24"/>
        </w:rPr>
        <w:t xml:space="preserve">ueria gritar </w:t>
      </w:r>
      <w:r w:rsidR="00E743CE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raiva, xingar </w:t>
      </w:r>
      <w:r w:rsidR="00E743CE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mãe quando</w:t>
      </w:r>
      <w:r w:rsidR="00B94B1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repente</w:t>
      </w:r>
      <w:r w:rsidR="00B94B1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ouviu a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voz de </w:t>
      </w:r>
      <w:r w:rsidR="00E743CE">
        <w:rPr>
          <w:rFonts w:ascii="Times New Roman" w:hAnsi="Times New Roman" w:cs="Times New Roman"/>
          <w:sz w:val="24"/>
          <w:szCs w:val="24"/>
        </w:rPr>
        <w:t xml:space="preserve">sua amada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Ruthina, cujo sangue participava da experiência com o dele. </w:t>
      </w:r>
      <w:r w:rsidR="003623D8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 começou a palpitar, a respiração ficou </w:t>
      </w:r>
      <w:r w:rsidR="003623D8">
        <w:rPr>
          <w:rFonts w:ascii="Times New Roman" w:hAnsi="Times New Roman" w:cs="Times New Roman"/>
          <w:sz w:val="24"/>
          <w:szCs w:val="24"/>
        </w:rPr>
        <w:t>acelerada</w:t>
      </w:r>
      <w:r w:rsidRPr="00C5704C">
        <w:rPr>
          <w:rFonts w:ascii="Times New Roman" w:hAnsi="Times New Roman" w:cs="Times New Roman"/>
          <w:sz w:val="24"/>
          <w:szCs w:val="24"/>
        </w:rPr>
        <w:t>. Sav</w:t>
      </w:r>
      <w:r w:rsidR="003623D8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destrancou a porta. </w:t>
      </w:r>
    </w:p>
    <w:p w:rsidR="0024094F" w:rsidRPr="00C5704C" w:rsidRDefault="003F7D03" w:rsidP="00D430A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está abafado </w:t>
      </w:r>
      <w:r w:rsidR="00E743CE" w:rsidRPr="00C5704C">
        <w:rPr>
          <w:rFonts w:ascii="Times New Roman" w:hAnsi="Times New Roman" w:cs="Times New Roman"/>
          <w:sz w:val="24"/>
          <w:szCs w:val="24"/>
        </w:rPr>
        <w:t>aqui</w:t>
      </w:r>
      <w:r w:rsidR="00E743CE" w:rsidRPr="00621342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</w:t>
      </w:r>
      <w:r w:rsidR="00B94B1F">
        <w:rPr>
          <w:rFonts w:ascii="Times New Roman" w:hAnsi="Times New Roman" w:cs="Times New Roman"/>
          <w:sz w:val="24"/>
          <w:szCs w:val="24"/>
        </w:rPr>
        <w:t xml:space="preserve">ao entrar </w:t>
      </w:r>
      <w:r w:rsidR="003623D8">
        <w:rPr>
          <w:rFonts w:ascii="Times New Roman" w:hAnsi="Times New Roman" w:cs="Times New Roman"/>
          <w:sz w:val="24"/>
          <w:szCs w:val="24"/>
        </w:rPr>
        <w:t xml:space="preserve">a bela </w:t>
      </w:r>
      <w:r w:rsidR="0024094F" w:rsidRPr="00C5704C">
        <w:rPr>
          <w:rFonts w:ascii="Times New Roman" w:hAnsi="Times New Roman" w:cs="Times New Roman"/>
          <w:sz w:val="24"/>
          <w:szCs w:val="24"/>
        </w:rPr>
        <w:t>Ruthina de olhos azuis</w:t>
      </w:r>
      <w:r w:rsidR="003623D8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janela está fechada...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623D8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abriu a janela.</w:t>
      </w:r>
    </w:p>
    <w:p w:rsidR="0024094F" w:rsidDel="00B21A13" w:rsidRDefault="003623D8" w:rsidP="00B21A13">
      <w:pPr>
        <w:tabs>
          <w:tab w:val="left" w:pos="1134"/>
        </w:tabs>
        <w:spacing w:after="0" w:line="360" w:lineRule="auto"/>
        <w:ind w:firstLine="709"/>
        <w:jc w:val="both"/>
        <w:rPr>
          <w:del w:id="2770" w:author="Daniela Mountian" w:date="2017-08-13T21:41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calor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noturn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julho entrou </w:t>
      </w:r>
      <w:r w:rsidR="00B94B1F">
        <w:rPr>
          <w:rFonts w:ascii="Times New Roman" w:hAnsi="Times New Roman" w:cs="Times New Roman"/>
          <w:sz w:val="24"/>
          <w:szCs w:val="24"/>
        </w:rPr>
        <w:t>arejando suavemente, como um pássaro,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quarto </w:t>
      </w:r>
      <w:r w:rsidR="00B94B1F">
        <w:rPr>
          <w:rFonts w:ascii="Times New Roman" w:hAnsi="Times New Roman" w:cs="Times New Roman"/>
          <w:sz w:val="24"/>
          <w:szCs w:val="24"/>
        </w:rPr>
        <w:t>sufocante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Sav</w:t>
      </w:r>
      <w:r w:rsidR="00B94B1F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li, parec</w:t>
      </w:r>
      <w:r w:rsidR="00B94B1F">
        <w:rPr>
          <w:rFonts w:ascii="Times New Roman" w:hAnsi="Times New Roman" w:cs="Times New Roman"/>
          <w:sz w:val="24"/>
          <w:szCs w:val="24"/>
        </w:rPr>
        <w:t>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sussurrar algo inaudível </w:t>
      </w:r>
      <w:r w:rsidR="00E4525D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ouvido... </w:t>
      </w:r>
      <w:r w:rsidR="00B94B1F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centro da pétrea e </w:t>
      </w:r>
      <w:r w:rsidR="00B94B1F">
        <w:rPr>
          <w:rFonts w:ascii="Times New Roman" w:hAnsi="Times New Roman" w:cs="Times New Roman"/>
          <w:sz w:val="24"/>
          <w:szCs w:val="24"/>
        </w:rPr>
        <w:t>estéril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Moscou</w:t>
      </w:r>
      <w:r w:rsidR="00B94B1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94B1F">
        <w:rPr>
          <w:rFonts w:ascii="Times New Roman" w:hAnsi="Times New Roman" w:cs="Times New Roman"/>
          <w:sz w:val="24"/>
          <w:szCs w:val="24"/>
        </w:rPr>
        <w:t xml:space="preserve">sentiu-se </w:t>
      </w:r>
      <w:r w:rsidR="00E4525D">
        <w:rPr>
          <w:rFonts w:ascii="Times New Roman" w:hAnsi="Times New Roman" w:cs="Times New Roman"/>
          <w:sz w:val="24"/>
          <w:szCs w:val="24"/>
        </w:rPr>
        <w:t xml:space="preserve">de repente </w:t>
      </w:r>
      <w:r w:rsidR="00B94B1F">
        <w:rPr>
          <w:rFonts w:ascii="Times New Roman" w:hAnsi="Times New Roman" w:cs="Times New Roman"/>
          <w:sz w:val="24"/>
          <w:szCs w:val="24"/>
        </w:rPr>
        <w:t>um odor de</w:t>
      </w:r>
      <w:r w:rsidR="003F7D0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maçã, não </w:t>
      </w:r>
      <w:r w:rsidR="00B94B1F">
        <w:rPr>
          <w:rFonts w:ascii="Times New Roman" w:hAnsi="Times New Roman" w:cs="Times New Roman"/>
          <w:sz w:val="24"/>
          <w:szCs w:val="24"/>
        </w:rPr>
        <w:t>d</w:t>
      </w:r>
      <w:r w:rsidR="00E4525D">
        <w:rPr>
          <w:rFonts w:ascii="Times New Roman" w:hAnsi="Times New Roman" w:cs="Times New Roman"/>
          <w:sz w:val="24"/>
          <w:szCs w:val="24"/>
        </w:rPr>
        <w:t>a</w:t>
      </w:r>
      <w:r w:rsidR="003F7D0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maçã podre vendida nos tabuleiros, mas </w:t>
      </w:r>
      <w:ins w:id="2771" w:author="Daniela Mountian" w:date="2017-08-29T09:40:00Z">
        <w:r w:rsidR="001E254A">
          <w:rPr>
            <w:rFonts w:ascii="Times New Roman" w:hAnsi="Times New Roman" w:cs="Times New Roman"/>
            <w:sz w:val="24"/>
            <w:szCs w:val="24"/>
          </w:rPr>
          <w:t xml:space="preserve">perfume </w:t>
        </w:r>
      </w:ins>
      <w:r w:rsidR="00E4525D">
        <w:rPr>
          <w:rFonts w:ascii="Times New Roman" w:hAnsi="Times New Roman" w:cs="Times New Roman"/>
          <w:sz w:val="24"/>
          <w:szCs w:val="24"/>
        </w:rPr>
        <w:t>de</w:t>
      </w:r>
      <w:r w:rsidR="003F7D0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maçã viva, </w:t>
      </w:r>
      <w:ins w:id="2772" w:author="Daniela Mountian" w:date="2017-08-13T16:50:00Z">
        <w:r w:rsidR="00E4525D">
          <w:rPr>
            <w:rFonts w:ascii="Times New Roman" w:hAnsi="Times New Roman" w:cs="Times New Roman"/>
            <w:sz w:val="24"/>
            <w:szCs w:val="24"/>
          </w:rPr>
          <w:t>ir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r</w:t>
      </w:r>
      <w:del w:id="2773" w:author="Daniela Mountian" w:date="2017-08-13T16:50:00Z">
        <w:r w:rsidR="0024094F" w:rsidRPr="00C5704C" w:rsidDel="00E4525D">
          <w:rPr>
            <w:rFonts w:ascii="Times New Roman" w:hAnsi="Times New Roman" w:cs="Times New Roman"/>
            <w:sz w:val="24"/>
            <w:szCs w:val="24"/>
          </w:rPr>
          <w:delText>e</w:delText>
        </w:r>
      </w:del>
      <w:ins w:id="2774" w:author="Daniela Mountian" w:date="2017-08-13T16:50:00Z">
        <w:r w:rsidR="00E4525D">
          <w:rPr>
            <w:rFonts w:ascii="Times New Roman" w:hAnsi="Times New Roman" w:cs="Times New Roman"/>
            <w:sz w:val="24"/>
            <w:szCs w:val="24"/>
          </w:rPr>
          <w:t>i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gada pela chuva </w:t>
      </w:r>
      <w:r w:rsidR="00E4525D"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>no</w:t>
      </w:r>
      <w:r w:rsidR="00E4525D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t</w:t>
      </w:r>
      <w:r w:rsidR="00E4525D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4525D">
        <w:rPr>
          <w:rFonts w:ascii="Times New Roman" w:hAnsi="Times New Roman" w:cs="Times New Roman"/>
          <w:sz w:val="24"/>
          <w:szCs w:val="24"/>
        </w:rPr>
        <w:t>Era o perfume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4525D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a vida. E</w:t>
      </w:r>
      <w:r w:rsidR="00E4525D">
        <w:rPr>
          <w:rFonts w:ascii="Times New Roman" w:hAnsi="Times New Roman" w:cs="Times New Roman"/>
          <w:sz w:val="24"/>
          <w:szCs w:val="24"/>
        </w:rPr>
        <w:t>, quando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E4525D">
        <w:rPr>
          <w:rFonts w:ascii="Times New Roman" w:hAnsi="Times New Roman" w:cs="Times New Roman"/>
          <w:sz w:val="24"/>
          <w:szCs w:val="24"/>
        </w:rPr>
        <w:t>perfume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E4525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vida </w:t>
      </w:r>
      <w:r w:rsidR="00E4525D">
        <w:rPr>
          <w:rFonts w:ascii="Times New Roman" w:hAnsi="Times New Roman" w:cs="Times New Roman"/>
          <w:sz w:val="24"/>
          <w:szCs w:val="24"/>
        </w:rPr>
        <w:t xml:space="preserve">coincide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o olhar da mulher amada, </w:t>
      </w:r>
      <w:r w:rsidR="00E4525D">
        <w:rPr>
          <w:rFonts w:ascii="Times New Roman" w:hAnsi="Times New Roman" w:cs="Times New Roman"/>
          <w:sz w:val="24"/>
          <w:szCs w:val="24"/>
        </w:rPr>
        <w:t xml:space="preserve">nasce </w:t>
      </w:r>
      <w:r w:rsidR="003F7D03">
        <w:rPr>
          <w:rFonts w:ascii="Times New Roman" w:hAnsi="Times New Roman" w:cs="Times New Roman"/>
          <w:sz w:val="24"/>
          <w:szCs w:val="24"/>
        </w:rPr>
        <w:t>a</w:t>
      </w:r>
      <w:r w:rsidR="003F7D0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loucura sem a qual </w:t>
      </w:r>
      <w:r w:rsidR="00E4525D">
        <w:rPr>
          <w:rFonts w:ascii="Times New Roman" w:hAnsi="Times New Roman" w:cs="Times New Roman"/>
          <w:sz w:val="24"/>
          <w:szCs w:val="24"/>
        </w:rPr>
        <w:t>não 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frutificação. A loucura ergueu </w:t>
      </w:r>
      <w:r w:rsidR="00E4525D">
        <w:rPr>
          <w:rFonts w:ascii="Times New Roman" w:hAnsi="Times New Roman" w:cs="Times New Roman"/>
          <w:sz w:val="24"/>
          <w:szCs w:val="24"/>
        </w:rPr>
        <w:t xml:space="preserve">o ânimo de </w:t>
      </w:r>
      <w:r w:rsidR="0024094F" w:rsidRPr="00C5704C">
        <w:rPr>
          <w:rFonts w:ascii="Times New Roman" w:hAnsi="Times New Roman" w:cs="Times New Roman"/>
          <w:sz w:val="24"/>
          <w:szCs w:val="24"/>
        </w:rPr>
        <w:t>Sav</w:t>
      </w:r>
      <w:r w:rsidR="00E4525D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li, atormentado desde a infância por seu pecado de menino</w:t>
      </w:r>
      <w:r w:rsidR="003F7D03">
        <w:rPr>
          <w:rFonts w:ascii="Times New Roman" w:hAnsi="Times New Roman" w:cs="Times New Roman"/>
          <w:sz w:val="24"/>
          <w:szCs w:val="24"/>
        </w:rPr>
        <w:t xml:space="preserve"> </w:t>
      </w:r>
      <w:r w:rsidR="00E4525D">
        <w:rPr>
          <w:rFonts w:ascii="Times New Roman" w:hAnsi="Times New Roman" w:cs="Times New Roman"/>
          <w:sz w:val="24"/>
          <w:szCs w:val="24"/>
        </w:rPr>
        <w:t>solitário e tímido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F907BD">
        <w:rPr>
          <w:rFonts w:ascii="Times New Roman" w:hAnsi="Times New Roman" w:cs="Times New Roman"/>
          <w:sz w:val="24"/>
          <w:szCs w:val="24"/>
        </w:rPr>
        <w:t>ele foi de braços abertos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encontro da mulher</w:t>
      </w:r>
      <w:r w:rsidR="00A13DA1">
        <w:rPr>
          <w:rFonts w:ascii="Times New Roman" w:hAnsi="Times New Roman" w:cs="Times New Roman"/>
          <w:sz w:val="24"/>
          <w:szCs w:val="24"/>
        </w:rPr>
        <w:t xml:space="preserve"> que amava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entanto, no quarto apertado, entulhado de matrazes e </w:t>
      </w:r>
      <w:r w:rsidR="00F907BD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provetas, </w:t>
      </w:r>
      <w:r w:rsidR="00F907BD">
        <w:rPr>
          <w:rFonts w:ascii="Times New Roman" w:hAnsi="Times New Roman" w:cs="Times New Roman"/>
          <w:sz w:val="24"/>
          <w:szCs w:val="24"/>
        </w:rPr>
        <w:t>ele tropeçou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 objeto</w:t>
      </w:r>
      <w:r w:rsidR="00F907BD">
        <w:rPr>
          <w:rFonts w:ascii="Times New Roman" w:hAnsi="Times New Roman" w:cs="Times New Roman"/>
          <w:sz w:val="24"/>
          <w:szCs w:val="24"/>
        </w:rPr>
        <w:t xml:space="preserve"> </w:t>
      </w:r>
      <w:r w:rsidR="00F907B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depois não conseguiu </w:t>
      </w:r>
      <w:r w:rsidR="00A13DA1">
        <w:rPr>
          <w:rFonts w:ascii="Times New Roman" w:hAnsi="Times New Roman" w:cs="Times New Roman"/>
          <w:sz w:val="24"/>
          <w:szCs w:val="24"/>
        </w:rPr>
        <w:t>localizar</w:t>
      </w:r>
      <w:r w:rsidR="00F907BD">
        <w:rPr>
          <w:rFonts w:ascii="Times New Roman" w:hAnsi="Times New Roman" w:cs="Times New Roman"/>
          <w:sz w:val="24"/>
          <w:szCs w:val="24"/>
        </w:rPr>
        <w:t xml:space="preserve"> </w:t>
      </w:r>
      <w:r w:rsidR="00F907B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caiu, batendo fortemente o joelho. Ruthina </w:t>
      </w:r>
      <w:r w:rsidR="00F907BD">
        <w:rPr>
          <w:rFonts w:ascii="Times New Roman" w:hAnsi="Times New Roman" w:cs="Times New Roman"/>
          <w:sz w:val="24"/>
          <w:szCs w:val="24"/>
        </w:rPr>
        <w:t xml:space="preserve">deu uma </w:t>
      </w:r>
      <w:r w:rsidR="0024094F" w:rsidRPr="00C5704C">
        <w:rPr>
          <w:rFonts w:ascii="Times New Roman" w:hAnsi="Times New Roman" w:cs="Times New Roman"/>
          <w:sz w:val="24"/>
          <w:szCs w:val="24"/>
        </w:rPr>
        <w:t>ri</w:t>
      </w:r>
      <w:r w:rsidR="00F907BD">
        <w:rPr>
          <w:rFonts w:ascii="Times New Roman" w:hAnsi="Times New Roman" w:cs="Times New Roman"/>
          <w:sz w:val="24"/>
          <w:szCs w:val="24"/>
        </w:rPr>
        <w:t>sadinha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passou </w:t>
      </w:r>
      <w:r w:rsidR="00F907BD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mão </w:t>
      </w:r>
      <w:r w:rsidR="00F907BD">
        <w:rPr>
          <w:rFonts w:ascii="Times New Roman" w:hAnsi="Times New Roman" w:cs="Times New Roman"/>
          <w:sz w:val="24"/>
          <w:szCs w:val="24"/>
        </w:rPr>
        <w:t>delicada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pelos cabelos dele</w:t>
      </w:r>
      <w:r w:rsidR="00F907BD" w:rsidRPr="00F907BD">
        <w:rPr>
          <w:rFonts w:ascii="Times New Roman" w:hAnsi="Times New Roman" w:cs="Times New Roman"/>
          <w:sz w:val="24"/>
          <w:szCs w:val="24"/>
        </w:rPr>
        <w:t xml:space="preserve"> </w:t>
      </w:r>
      <w:r w:rsidR="00F907B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fazendo</w:t>
      </w:r>
      <w:ins w:id="2775" w:author="Daniela Mountian" w:date="2017-08-13T17:14:00Z">
        <w:r w:rsidR="00E30492">
          <w:rPr>
            <w:rFonts w:ascii="Times New Roman" w:hAnsi="Times New Roman" w:cs="Times New Roman"/>
            <w:sz w:val="24"/>
            <w:szCs w:val="24"/>
            <w:lang w:val="ru-RU"/>
          </w:rPr>
          <w:t>-о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776"/>
      <w:r w:rsidR="0024094F" w:rsidRPr="00C5704C">
        <w:rPr>
          <w:rFonts w:ascii="Times New Roman" w:hAnsi="Times New Roman" w:cs="Times New Roman"/>
          <w:sz w:val="24"/>
          <w:szCs w:val="24"/>
        </w:rPr>
        <w:t>arrepia</w:t>
      </w:r>
      <w:ins w:id="2777" w:author="Daniela Mountian" w:date="2017-08-13T17:15:00Z">
        <w:r w:rsidR="00E30492">
          <w:rPr>
            <w:rFonts w:ascii="Times New Roman" w:hAnsi="Times New Roman" w:cs="Times New Roman"/>
            <w:sz w:val="24"/>
            <w:szCs w:val="24"/>
          </w:rPr>
          <w:t>r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ins w:id="2778" w:author="Daniela Mountian" w:date="2017-08-13T17:09:00Z">
        <w:r w:rsidR="00F907BD">
          <w:rPr>
            <w:rFonts w:ascii="Times New Roman" w:hAnsi="Times New Roman" w:cs="Times New Roman"/>
            <w:sz w:val="24"/>
            <w:szCs w:val="24"/>
          </w:rPr>
          <w:t>uma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galinha</w:t>
      </w:r>
      <w:del w:id="2779" w:author="Daniela Mountian" w:date="2017-08-13T17:08:00Z">
        <w:r w:rsidR="0024094F" w:rsidRPr="00C5704C" w:rsidDel="00F907BD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776"/>
      <w:r w:rsidR="00E30492">
        <w:rPr>
          <w:rStyle w:val="Refdecomentrio"/>
          <w:rFonts w:cs="Times New Roman"/>
          <w:lang w:val="x-none"/>
        </w:rPr>
        <w:commentReference w:id="2776"/>
      </w:r>
      <w:r w:rsidR="0024094F" w:rsidRPr="00C5704C">
        <w:rPr>
          <w:rFonts w:ascii="Times New Roman" w:hAnsi="Times New Roman" w:cs="Times New Roman"/>
          <w:sz w:val="24"/>
          <w:szCs w:val="24"/>
        </w:rPr>
        <w:t>exposta ao vento</w:t>
      </w:r>
      <w:r w:rsidR="00F907BD">
        <w:rPr>
          <w:rFonts w:ascii="Times New Roman" w:hAnsi="Times New Roman" w:cs="Times New Roman"/>
          <w:sz w:val="24"/>
          <w:szCs w:val="24"/>
        </w:rPr>
        <w:t xml:space="preserve"> </w:t>
      </w:r>
      <w:r w:rsidR="00F907B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saiu. </w:t>
      </w:r>
      <w:r w:rsidR="00E30492">
        <w:rPr>
          <w:rFonts w:ascii="Times New Roman" w:hAnsi="Times New Roman" w:cs="Times New Roman"/>
          <w:sz w:val="24"/>
          <w:szCs w:val="24"/>
        </w:rPr>
        <w:t xml:space="preserve">Agoniado, </w:t>
      </w:r>
      <w:r w:rsidR="0024094F" w:rsidRPr="00C5704C">
        <w:rPr>
          <w:rFonts w:ascii="Times New Roman" w:hAnsi="Times New Roman" w:cs="Times New Roman"/>
          <w:sz w:val="24"/>
          <w:szCs w:val="24"/>
        </w:rPr>
        <w:t>Sav</w:t>
      </w:r>
      <w:r w:rsidR="00E30492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 deitou</w:t>
      </w:r>
      <w:r w:rsidR="00E30492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</w:t>
      </w:r>
      <w:r w:rsidR="00E30492">
        <w:rPr>
          <w:rFonts w:ascii="Times New Roman" w:hAnsi="Times New Roman" w:cs="Times New Roman"/>
          <w:sz w:val="24"/>
          <w:szCs w:val="24"/>
        </w:rPr>
        <w:t>trocar de roupa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E3049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dorm</w:t>
      </w:r>
      <w:r w:rsidR="00E30492">
        <w:rPr>
          <w:rFonts w:ascii="Times New Roman" w:hAnsi="Times New Roman" w:cs="Times New Roman"/>
          <w:sz w:val="24"/>
          <w:szCs w:val="24"/>
        </w:rPr>
        <w:t>eceu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 fechar a janela. Acordou de </w:t>
      </w:r>
      <w:r w:rsidR="00E30492">
        <w:rPr>
          <w:rFonts w:ascii="Times New Roman" w:hAnsi="Times New Roman" w:cs="Times New Roman"/>
          <w:sz w:val="24"/>
          <w:szCs w:val="24"/>
        </w:rPr>
        <w:t>súbito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</w:t>
      </w:r>
      <w:r w:rsidR="00A13DA1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E30492">
        <w:rPr>
          <w:rFonts w:ascii="Times New Roman" w:hAnsi="Times New Roman" w:cs="Times New Roman"/>
          <w:sz w:val="24"/>
          <w:szCs w:val="24"/>
        </w:rPr>
        <w:t xml:space="preserve">tivesse </w:t>
      </w:r>
      <w:r w:rsidR="0024094F" w:rsidRPr="00C5704C">
        <w:rPr>
          <w:rFonts w:ascii="Times New Roman" w:hAnsi="Times New Roman" w:cs="Times New Roman"/>
          <w:sz w:val="24"/>
          <w:szCs w:val="24"/>
        </w:rPr>
        <w:t>ouvi</w:t>
      </w:r>
      <w:r w:rsidR="00E30492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tiro. </w:t>
      </w:r>
      <w:r w:rsidR="00E3049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ra o classicista Ilov</w:t>
      </w:r>
      <w:r w:rsidR="00E30492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="00E30492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bat</w:t>
      </w:r>
      <w:r w:rsidR="00E30492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0492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porta. Depois de brigar com Klávdia, </w:t>
      </w:r>
      <w:r w:rsidR="00E30492">
        <w:rPr>
          <w:rFonts w:ascii="Times New Roman" w:hAnsi="Times New Roman" w:cs="Times New Roman"/>
          <w:sz w:val="24"/>
          <w:szCs w:val="24"/>
        </w:rPr>
        <w:t xml:space="preserve">Ilováiski, </w:t>
      </w:r>
      <w:r w:rsidR="00B21A13">
        <w:rPr>
          <w:rFonts w:ascii="Times New Roman" w:hAnsi="Times New Roman" w:cs="Times New Roman"/>
          <w:sz w:val="24"/>
          <w:szCs w:val="24"/>
        </w:rPr>
        <w:t xml:space="preserve">bêbado e </w:t>
      </w:r>
      <w:r w:rsidR="00E30492">
        <w:rPr>
          <w:rFonts w:ascii="Times New Roman" w:hAnsi="Times New Roman" w:cs="Times New Roman"/>
          <w:sz w:val="24"/>
          <w:szCs w:val="24"/>
        </w:rPr>
        <w:t>com ares volta</w:t>
      </w:r>
      <w:r w:rsidR="00EF17A4">
        <w:rPr>
          <w:rFonts w:ascii="Times New Roman" w:hAnsi="Times New Roman" w:cs="Times New Roman"/>
          <w:sz w:val="24"/>
          <w:szCs w:val="24"/>
        </w:rPr>
        <w:t>i</w:t>
      </w:r>
      <w:r w:rsidR="00E30492">
        <w:rPr>
          <w:rFonts w:ascii="Times New Roman" w:hAnsi="Times New Roman" w:cs="Times New Roman"/>
          <w:sz w:val="24"/>
          <w:szCs w:val="24"/>
        </w:rPr>
        <w:t>rianos,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0492">
        <w:rPr>
          <w:rFonts w:ascii="Times New Roman" w:hAnsi="Times New Roman" w:cs="Times New Roman"/>
          <w:sz w:val="24"/>
          <w:szCs w:val="24"/>
        </w:rPr>
        <w:t>sa</w:t>
      </w:r>
      <w:r w:rsidR="00A13DA1">
        <w:rPr>
          <w:rFonts w:ascii="Times New Roman" w:hAnsi="Times New Roman" w:cs="Times New Roman"/>
          <w:sz w:val="24"/>
          <w:szCs w:val="24"/>
        </w:rPr>
        <w:t>íra</w:t>
      </w:r>
      <w:r w:rsidR="00E30492">
        <w:rPr>
          <w:rFonts w:ascii="Times New Roman" w:hAnsi="Times New Roman" w:cs="Times New Roman"/>
          <w:sz w:val="24"/>
          <w:szCs w:val="24"/>
        </w:rPr>
        <w:t xml:space="preserve"> </w:t>
      </w:r>
      <w:r w:rsidR="00A13DA1">
        <w:rPr>
          <w:rFonts w:ascii="Times New Roman" w:hAnsi="Times New Roman" w:cs="Times New Roman"/>
          <w:sz w:val="24"/>
          <w:szCs w:val="24"/>
        </w:rPr>
        <w:t>vagando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cidade. Entrando no metrô, ele </w:t>
      </w:r>
      <w:r w:rsidR="00D21739">
        <w:rPr>
          <w:rFonts w:ascii="Times New Roman" w:hAnsi="Times New Roman" w:cs="Times New Roman"/>
          <w:sz w:val="24"/>
          <w:szCs w:val="24"/>
        </w:rPr>
        <w:t>se largou num assento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A13DA1">
        <w:rPr>
          <w:rFonts w:ascii="Times New Roman" w:hAnsi="Times New Roman" w:cs="Times New Roman"/>
          <w:sz w:val="24"/>
          <w:szCs w:val="24"/>
        </w:rPr>
        <w:t>Assim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trem </w:t>
      </w:r>
      <w:r w:rsidR="006B7C41">
        <w:rPr>
          <w:rFonts w:ascii="Times New Roman" w:hAnsi="Times New Roman" w:cs="Times New Roman"/>
          <w:sz w:val="24"/>
          <w:szCs w:val="24"/>
        </w:rPr>
        <w:t xml:space="preserve">de </w:t>
      </w:r>
      <w:r w:rsidR="00A13DA1">
        <w:rPr>
          <w:rFonts w:ascii="Times New Roman" w:hAnsi="Times New Roman" w:cs="Times New Roman"/>
          <w:sz w:val="24"/>
          <w:szCs w:val="24"/>
        </w:rPr>
        <w:t>pôs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EF17A4">
        <w:rPr>
          <w:rFonts w:ascii="Times New Roman" w:hAnsi="Times New Roman" w:cs="Times New Roman"/>
          <w:sz w:val="24"/>
          <w:szCs w:val="24"/>
        </w:rPr>
        <w:t>marcha</w:t>
      </w:r>
      <w:r w:rsidR="0024094F" w:rsidRPr="00C5704C">
        <w:rPr>
          <w:rFonts w:ascii="Times New Roman" w:hAnsi="Times New Roman" w:cs="Times New Roman"/>
          <w:sz w:val="24"/>
          <w:szCs w:val="24"/>
        </w:rPr>
        <w:t>, Ilov</w:t>
      </w:r>
      <w:r w:rsidR="00A13DA1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 começou a virar a cabeça grisalha</w:t>
      </w:r>
      <w:r w:rsidR="00E30492">
        <w:rPr>
          <w:rFonts w:ascii="Times New Roman" w:hAnsi="Times New Roman" w:cs="Times New Roman"/>
          <w:sz w:val="24"/>
          <w:szCs w:val="24"/>
        </w:rPr>
        <w:t xml:space="preserve"> </w:t>
      </w:r>
      <w:r w:rsidR="00EF17A4">
        <w:rPr>
          <w:rFonts w:ascii="Times New Roman" w:hAnsi="Times New Roman" w:cs="Times New Roman"/>
          <w:sz w:val="24"/>
          <w:szCs w:val="24"/>
        </w:rPr>
        <w:t>furiosamente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de maneira </w:t>
      </w:r>
      <w:r w:rsidR="00EF17A4">
        <w:rPr>
          <w:rFonts w:ascii="Times New Roman" w:hAnsi="Times New Roman" w:cs="Times New Roman"/>
          <w:sz w:val="24"/>
          <w:szCs w:val="24"/>
        </w:rPr>
        <w:t>involuntária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ora </w:t>
      </w:r>
      <w:r w:rsidR="00EF17A4">
        <w:rPr>
          <w:rFonts w:ascii="Times New Roman" w:hAnsi="Times New Roman" w:cs="Times New Roman"/>
          <w:sz w:val="24"/>
          <w:szCs w:val="24"/>
        </w:rPr>
        <w:t>para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esquerda, ora </w:t>
      </w:r>
      <w:r w:rsidR="00EF17A4">
        <w:rPr>
          <w:rFonts w:ascii="Times New Roman" w:hAnsi="Times New Roman" w:cs="Times New Roman"/>
          <w:sz w:val="24"/>
          <w:szCs w:val="24"/>
        </w:rPr>
        <w:t>para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direita, </w:t>
      </w:r>
      <w:r w:rsidR="00EF17A4">
        <w:rPr>
          <w:rFonts w:ascii="Times New Roman" w:hAnsi="Times New Roman" w:cs="Times New Roman"/>
          <w:sz w:val="24"/>
          <w:szCs w:val="24"/>
        </w:rPr>
        <w:t>apertando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mão os óculos sem estojo e assustando</w:t>
      </w:r>
      <w:r w:rsidR="00A13DA1">
        <w:rPr>
          <w:rFonts w:ascii="Times New Roman" w:hAnsi="Times New Roman" w:cs="Times New Roman"/>
          <w:sz w:val="24"/>
          <w:szCs w:val="24"/>
        </w:rPr>
        <w:t>, com seu rosto amarelo,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30492">
        <w:rPr>
          <w:rFonts w:ascii="Times New Roman" w:hAnsi="Times New Roman" w:cs="Times New Roman"/>
          <w:sz w:val="24"/>
          <w:szCs w:val="24"/>
        </w:rPr>
        <w:t>os passageiros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pacífic</w:t>
      </w:r>
      <w:r w:rsidR="00A13DA1">
        <w:rPr>
          <w:rFonts w:ascii="Times New Roman" w:hAnsi="Times New Roman" w:cs="Times New Roman"/>
          <w:sz w:val="24"/>
          <w:szCs w:val="24"/>
        </w:rPr>
        <w:t>os ao redor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E30492">
        <w:rPr>
          <w:rFonts w:ascii="Times New Roman" w:hAnsi="Times New Roman" w:cs="Times New Roman"/>
          <w:sz w:val="24"/>
          <w:szCs w:val="24"/>
        </w:rPr>
        <w:t>Descendo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parada final, </w:t>
      </w:r>
      <w:r w:rsidR="00A13DA1">
        <w:rPr>
          <w:rFonts w:ascii="Times New Roman" w:hAnsi="Times New Roman" w:cs="Times New Roman"/>
          <w:sz w:val="24"/>
          <w:szCs w:val="24"/>
        </w:rPr>
        <w:t>ele passou c</w:t>
      </w:r>
      <w:r w:rsidR="0024094F" w:rsidRPr="00C5704C">
        <w:rPr>
          <w:rFonts w:ascii="Times New Roman" w:hAnsi="Times New Roman" w:cs="Times New Roman"/>
          <w:sz w:val="24"/>
          <w:szCs w:val="24"/>
        </w:rPr>
        <w:t>amb</w:t>
      </w:r>
      <w:r w:rsidR="00A13DA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leando</w:t>
      </w:r>
      <w:r w:rsidR="00A13DA1">
        <w:rPr>
          <w:rFonts w:ascii="Times New Roman" w:hAnsi="Times New Roman" w:cs="Times New Roman"/>
          <w:sz w:val="24"/>
          <w:szCs w:val="24"/>
        </w:rPr>
        <w:t xml:space="preserve"> por entre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multidão, mas não chegou até a saída</w:t>
      </w:r>
      <w:r w:rsidR="00A13DA1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fit</w:t>
      </w:r>
      <w:r w:rsidR="00A13DA1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DA1">
        <w:rPr>
          <w:rFonts w:ascii="Times New Roman" w:hAnsi="Times New Roman" w:cs="Times New Roman"/>
          <w:sz w:val="24"/>
          <w:szCs w:val="24"/>
        </w:rPr>
        <w:t>feito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carneiro, </w:t>
      </w:r>
      <w:r w:rsidR="00571BEB">
        <w:rPr>
          <w:rFonts w:ascii="Times New Roman" w:hAnsi="Times New Roman" w:cs="Times New Roman"/>
          <w:sz w:val="24"/>
          <w:szCs w:val="24"/>
        </w:rPr>
        <w:t>arregalando</w:t>
      </w:r>
      <w:r w:rsidR="00571B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os olhos de cima a baixo</w:t>
      </w:r>
      <w:r w:rsidR="00A13DA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mulheres sentadas num dos bancos</w:t>
      </w:r>
      <w:r w:rsidR="00A13DA1">
        <w:rPr>
          <w:rFonts w:ascii="Times New Roman" w:hAnsi="Times New Roman" w:cs="Times New Roman"/>
          <w:sz w:val="24"/>
          <w:szCs w:val="24"/>
        </w:rPr>
        <w:t xml:space="preserve"> e acomodou-se ele mesmo</w:t>
      </w:r>
      <w:r w:rsidR="00571BE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DA1"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lado</w:t>
      </w:r>
      <w:r w:rsidR="00A13DA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num</w:t>
      </w:r>
      <w:r w:rsidR="00A13DA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DA1">
        <w:rPr>
          <w:rFonts w:ascii="Times New Roman" w:hAnsi="Times New Roman" w:cs="Times New Roman"/>
          <w:sz w:val="24"/>
          <w:szCs w:val="24"/>
        </w:rPr>
        <w:t>beirada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livre, </w:t>
      </w:r>
      <w:r w:rsidR="00A13DA1">
        <w:rPr>
          <w:rFonts w:ascii="Times New Roman" w:hAnsi="Times New Roman" w:cs="Times New Roman"/>
          <w:sz w:val="24"/>
          <w:szCs w:val="24"/>
        </w:rPr>
        <w:t>apoiando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3DA1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mão a cabeça pendente, prestes a cair do pescoço.</w:t>
      </w:r>
      <w:r w:rsidR="00B21A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B21A1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A13DA1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que </w:t>
      </w:r>
      <w:r w:rsidR="003B565F">
        <w:rPr>
          <w:rFonts w:ascii="Times New Roman" w:hAnsi="Times New Roman" w:cs="Times New Roman"/>
          <w:sz w:val="24"/>
          <w:szCs w:val="24"/>
        </w:rPr>
        <w:t>só despertara por um momento</w:t>
      </w:r>
      <w:r w:rsidRPr="00C5704C">
        <w:rPr>
          <w:rFonts w:ascii="Times New Roman" w:hAnsi="Times New Roman" w:cs="Times New Roman"/>
          <w:sz w:val="24"/>
          <w:szCs w:val="24"/>
        </w:rPr>
        <w:t>, caiu</w:t>
      </w:r>
      <w:r w:rsidR="003B565F">
        <w:rPr>
          <w:rFonts w:ascii="Times New Roman" w:hAnsi="Times New Roman" w:cs="Times New Roman"/>
          <w:sz w:val="24"/>
          <w:szCs w:val="24"/>
        </w:rPr>
        <w:t xml:space="preserve"> de novo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565F">
        <w:rPr>
          <w:rFonts w:ascii="Times New Roman" w:hAnsi="Times New Roman" w:cs="Times New Roman"/>
          <w:sz w:val="24"/>
          <w:szCs w:val="24"/>
        </w:rPr>
        <w:t>num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sono profundo. E teve um sonho </w:t>
      </w:r>
      <w:r w:rsidR="003B565F">
        <w:rPr>
          <w:rFonts w:ascii="Times New Roman" w:hAnsi="Times New Roman" w:cs="Times New Roman"/>
          <w:sz w:val="24"/>
          <w:szCs w:val="24"/>
        </w:rPr>
        <w:t xml:space="preserve">que foi, </w:t>
      </w:r>
      <w:r w:rsidRPr="00C5704C">
        <w:rPr>
          <w:rFonts w:ascii="Times New Roman" w:hAnsi="Times New Roman" w:cs="Times New Roman"/>
          <w:sz w:val="24"/>
          <w:szCs w:val="24"/>
        </w:rPr>
        <w:t>no começo</w:t>
      </w:r>
      <w:r w:rsidR="003B565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terrivelmente cômico</w:t>
      </w:r>
      <w:r w:rsidR="003B565F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simplesmente terrível. No início</w:t>
      </w:r>
      <w:r w:rsidR="003B565F">
        <w:rPr>
          <w:rFonts w:ascii="Times New Roman" w:hAnsi="Times New Roman" w:cs="Times New Roman"/>
          <w:sz w:val="24"/>
          <w:szCs w:val="24"/>
        </w:rPr>
        <w:t xml:space="preserve"> 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sonho</w:t>
      </w:r>
      <w:r w:rsidR="003B565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565F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andava por uma rua</w:t>
      </w:r>
      <w:del w:id="2780" w:author="Daniela Mountian" w:date="2017-08-13T18:11:00Z">
        <w:r w:rsidRPr="00C5704C" w:rsidDel="001D0CE3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21A13">
        <w:rPr>
          <w:rFonts w:ascii="Times New Roman" w:hAnsi="Times New Roman" w:cs="Times New Roman"/>
          <w:sz w:val="24"/>
          <w:szCs w:val="24"/>
        </w:rPr>
        <w:t xml:space="preserve">viu </w:t>
      </w:r>
      <w:r w:rsidR="003B565F">
        <w:rPr>
          <w:rFonts w:ascii="Times New Roman" w:hAnsi="Times New Roman" w:cs="Times New Roman"/>
          <w:sz w:val="24"/>
          <w:szCs w:val="24"/>
        </w:rPr>
        <w:t xml:space="preserve">sobre </w:t>
      </w:r>
      <w:r w:rsidR="001D0CE3">
        <w:rPr>
          <w:rFonts w:ascii="Times New Roman" w:hAnsi="Times New Roman" w:cs="Times New Roman"/>
          <w:sz w:val="24"/>
          <w:szCs w:val="24"/>
        </w:rPr>
        <w:t>um</w:t>
      </w:r>
      <w:r w:rsidR="003B565F">
        <w:rPr>
          <w:rFonts w:ascii="Times New Roman" w:hAnsi="Times New Roman" w:cs="Times New Roman"/>
          <w:sz w:val="24"/>
          <w:szCs w:val="24"/>
        </w:rPr>
        <w:t>a cerca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565F">
        <w:rPr>
          <w:rFonts w:ascii="Times New Roman" w:hAnsi="Times New Roman" w:cs="Times New Roman"/>
          <w:sz w:val="24"/>
          <w:szCs w:val="24"/>
        </w:rPr>
        <w:t>uma inscrição feita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giz: “</w:t>
      </w:r>
      <w:r w:rsidR="001D0CE3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0CE3">
        <w:rPr>
          <w:rFonts w:ascii="Times New Roman" w:hAnsi="Times New Roman" w:cs="Times New Roman"/>
          <w:sz w:val="24"/>
          <w:szCs w:val="24"/>
        </w:rPr>
        <w:t>irei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esfaque</w:t>
      </w:r>
      <w:r w:rsidR="001D0CE3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”. </w:t>
      </w:r>
      <w:r w:rsidR="00956F35">
        <w:rPr>
          <w:rFonts w:ascii="Times New Roman" w:hAnsi="Times New Roman" w:cs="Times New Roman"/>
          <w:sz w:val="24"/>
          <w:szCs w:val="24"/>
        </w:rPr>
        <w:t>Ele v</w:t>
      </w:r>
      <w:r w:rsidRPr="00C5704C">
        <w:rPr>
          <w:rFonts w:ascii="Times New Roman" w:hAnsi="Times New Roman" w:cs="Times New Roman"/>
          <w:sz w:val="24"/>
          <w:szCs w:val="24"/>
        </w:rPr>
        <w:t>ir</w:t>
      </w:r>
      <w:r w:rsidR="00956F35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esquina e </w:t>
      </w:r>
      <w:r w:rsidR="00956F35">
        <w:rPr>
          <w:rFonts w:ascii="Times New Roman" w:hAnsi="Times New Roman" w:cs="Times New Roman"/>
          <w:sz w:val="24"/>
          <w:szCs w:val="24"/>
        </w:rPr>
        <w:t>viu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novo </w:t>
      </w:r>
      <w:r w:rsidR="00D50C5D">
        <w:rPr>
          <w:rFonts w:ascii="Times New Roman" w:hAnsi="Times New Roman" w:cs="Times New Roman"/>
          <w:sz w:val="24"/>
          <w:szCs w:val="24"/>
        </w:rPr>
        <w:t>um</w:t>
      </w:r>
      <w:r w:rsidR="00956F35">
        <w:rPr>
          <w:rFonts w:ascii="Times New Roman" w:hAnsi="Times New Roman" w:cs="Times New Roman"/>
          <w:sz w:val="24"/>
          <w:szCs w:val="24"/>
        </w:rPr>
        <w:t>a inscrição</w:t>
      </w:r>
      <w:r w:rsidRPr="00C5704C">
        <w:rPr>
          <w:rFonts w:ascii="Times New Roman" w:hAnsi="Times New Roman" w:cs="Times New Roman"/>
          <w:sz w:val="24"/>
          <w:szCs w:val="24"/>
        </w:rPr>
        <w:t>: “</w:t>
      </w:r>
      <w:r w:rsidR="00956F3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credite, será esfaqueado”. </w:t>
      </w:r>
      <w:r w:rsidR="00956F35">
        <w:rPr>
          <w:rFonts w:ascii="Times New Roman" w:hAnsi="Times New Roman" w:cs="Times New Roman"/>
          <w:sz w:val="24"/>
          <w:szCs w:val="24"/>
        </w:rPr>
        <w:t>Em seguida, teve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outro sonho: sentia náuseas devido a </w:t>
      </w:r>
      <w:r w:rsidR="00B21A13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ma substância parecida com algodão, e partículas </w:t>
      </w:r>
      <w:r w:rsidR="004465D4" w:rsidRPr="00C5704C">
        <w:rPr>
          <w:rFonts w:ascii="Times New Roman" w:hAnsi="Times New Roman" w:cs="Times New Roman"/>
          <w:sz w:val="24"/>
          <w:szCs w:val="24"/>
        </w:rPr>
        <w:t>des</w:t>
      </w:r>
      <w:r w:rsidR="004465D4">
        <w:rPr>
          <w:rFonts w:ascii="Times New Roman" w:hAnsi="Times New Roman" w:cs="Times New Roman"/>
          <w:sz w:val="24"/>
          <w:szCs w:val="24"/>
        </w:rPr>
        <w:t>s</w:t>
      </w:r>
      <w:r w:rsidR="004F54BB">
        <w:rPr>
          <w:rFonts w:ascii="Times New Roman" w:hAnsi="Times New Roman" w:cs="Times New Roman"/>
          <w:sz w:val="24"/>
          <w:szCs w:val="24"/>
        </w:rPr>
        <w:t>a</w:t>
      </w:r>
      <w:r w:rsidR="004465D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F54BB">
        <w:rPr>
          <w:rFonts w:ascii="Times New Roman" w:hAnsi="Times New Roman" w:cs="Times New Roman"/>
          <w:sz w:val="24"/>
          <w:szCs w:val="24"/>
        </w:rPr>
        <w:t>substância pairavam ao redor 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C75D7">
        <w:rPr>
          <w:rFonts w:ascii="Times New Roman" w:hAnsi="Times New Roman" w:cs="Times New Roman"/>
          <w:sz w:val="24"/>
          <w:szCs w:val="24"/>
        </w:rPr>
        <w:t>Fazendo esforço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acordar</w:t>
      </w:r>
      <w:r w:rsidR="00BC75D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C75D7">
        <w:rPr>
          <w:rFonts w:ascii="Times New Roman" w:hAnsi="Times New Roman" w:cs="Times New Roman"/>
          <w:sz w:val="24"/>
          <w:szCs w:val="24"/>
        </w:rPr>
        <w:t>como faz uma pessoa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afogando para vir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à tona, Sav</w:t>
      </w:r>
      <w:r w:rsidR="00BC75D7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realmente sentiu </w:t>
      </w:r>
      <w:r w:rsidR="00BC75D7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náusea </w:t>
      </w:r>
      <w:r w:rsidR="00BC75D7">
        <w:rPr>
          <w:rFonts w:ascii="Times New Roman" w:hAnsi="Times New Roman" w:cs="Times New Roman"/>
          <w:sz w:val="24"/>
          <w:szCs w:val="24"/>
        </w:rPr>
        <w:t xml:space="preserve">subindo de </w:t>
      </w:r>
      <w:r w:rsidR="00B21A13">
        <w:rPr>
          <w:rFonts w:ascii="Times New Roman" w:hAnsi="Times New Roman" w:cs="Times New Roman"/>
          <w:sz w:val="24"/>
          <w:szCs w:val="24"/>
        </w:rPr>
        <w:t>seu estômago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Acendeu a </w:t>
      </w:r>
      <w:r w:rsidR="00D50C5D">
        <w:rPr>
          <w:rFonts w:ascii="Times New Roman" w:hAnsi="Times New Roman" w:cs="Times New Roman"/>
          <w:sz w:val="24"/>
          <w:szCs w:val="24"/>
        </w:rPr>
        <w:t>lâmpada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cabeceira, levantou-se e foi </w:t>
      </w:r>
      <w:r w:rsidR="00D50C5D">
        <w:rPr>
          <w:rFonts w:ascii="Times New Roman" w:hAnsi="Times New Roman" w:cs="Times New Roman"/>
          <w:sz w:val="24"/>
          <w:szCs w:val="24"/>
        </w:rPr>
        <w:t>ver depressa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matraz </w:t>
      </w:r>
      <w:r w:rsidR="00D50C5D">
        <w:rPr>
          <w:rFonts w:ascii="Times New Roman" w:hAnsi="Times New Roman" w:cs="Times New Roman"/>
          <w:sz w:val="24"/>
          <w:szCs w:val="24"/>
        </w:rPr>
        <w:t>em que se achava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7D4ADD" w:rsidRPr="00A75611">
        <w:rPr>
          <w:rFonts w:ascii="Times New Roman" w:hAnsi="Times New Roman" w:cs="Times New Roman"/>
          <w:sz w:val="24"/>
          <w:szCs w:val="24"/>
        </w:rPr>
        <w:t>mênstruo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 matraz </w:t>
      </w:r>
      <w:r w:rsidR="00D50C5D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82D8A">
        <w:rPr>
          <w:rFonts w:ascii="Times New Roman" w:hAnsi="Times New Roman" w:cs="Times New Roman"/>
          <w:sz w:val="24"/>
          <w:szCs w:val="24"/>
        </w:rPr>
        <w:t xml:space="preserve">colocara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partícula de ovo de galinha </w:t>
      </w:r>
      <w:r w:rsidR="00E82D8A">
        <w:rPr>
          <w:rFonts w:ascii="Times New Roman" w:hAnsi="Times New Roman" w:cs="Times New Roman"/>
          <w:sz w:val="24"/>
          <w:szCs w:val="24"/>
        </w:rPr>
        <w:t>borrifa</w:t>
      </w:r>
      <w:r w:rsidR="00850127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A13">
        <w:rPr>
          <w:rFonts w:ascii="Times New Roman" w:hAnsi="Times New Roman" w:cs="Times New Roman"/>
          <w:sz w:val="24"/>
          <w:szCs w:val="24"/>
        </w:rPr>
        <w:t xml:space="preserve">com o </w:t>
      </w:r>
      <w:r w:rsidR="007D4ADD" w:rsidRPr="00A75611">
        <w:rPr>
          <w:rFonts w:ascii="Times New Roman" w:hAnsi="Times New Roman" w:cs="Times New Roman"/>
          <w:sz w:val="24"/>
          <w:szCs w:val="24"/>
        </w:rPr>
        <w:t>mênstruo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5611">
        <w:rPr>
          <w:rFonts w:ascii="Times New Roman" w:hAnsi="Times New Roman" w:cs="Times New Roman"/>
          <w:sz w:val="24"/>
          <w:szCs w:val="24"/>
        </w:rPr>
        <w:t>produzido</w:t>
      </w:r>
      <w:r w:rsidR="00B21A1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sangue </w:t>
      </w:r>
      <w:r w:rsidR="00B21A13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orvalho. A bolha-embrião subira </w:t>
      </w:r>
      <w:r w:rsidR="00B21A13">
        <w:rPr>
          <w:rFonts w:ascii="Times New Roman" w:hAnsi="Times New Roman" w:cs="Times New Roman"/>
          <w:sz w:val="24"/>
          <w:szCs w:val="24"/>
        </w:rPr>
        <w:t>até</w:t>
      </w:r>
      <w:r w:rsidR="00B21A1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superfície, porém não era mais uma simples bolha, mas algo que se desenvolvera </w:t>
      </w:r>
      <w:r w:rsidR="00A75611">
        <w:rPr>
          <w:rFonts w:ascii="Times New Roman" w:hAnsi="Times New Roman" w:cs="Times New Roman"/>
          <w:sz w:val="24"/>
          <w:szCs w:val="24"/>
        </w:rPr>
        <w:t>durante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noite, com veias finas. Então, com as mãos trêmulas e os dedos en</w:t>
      </w:r>
      <w:r w:rsidR="00B21A13">
        <w:rPr>
          <w:rFonts w:ascii="Times New Roman" w:hAnsi="Times New Roman" w:cs="Times New Roman"/>
          <w:sz w:val="24"/>
          <w:szCs w:val="24"/>
        </w:rPr>
        <w:t>rij</w:t>
      </w:r>
      <w:r w:rsidRPr="00C5704C">
        <w:rPr>
          <w:rFonts w:ascii="Times New Roman" w:hAnsi="Times New Roman" w:cs="Times New Roman"/>
          <w:sz w:val="24"/>
          <w:szCs w:val="24"/>
        </w:rPr>
        <w:t xml:space="preserve">ecidos, </w:t>
      </w:r>
      <w:r w:rsidR="00B21A13">
        <w:rPr>
          <w:rFonts w:ascii="Times New Roman" w:hAnsi="Times New Roman" w:cs="Times New Roman"/>
          <w:sz w:val="24"/>
          <w:szCs w:val="24"/>
        </w:rPr>
        <w:t>morrendo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medo de deixar cair o matraz</w:t>
      </w:r>
      <w:ins w:id="2781" w:author="Daniela Mountian" w:date="2017-08-29T10:09:00Z">
        <w:r w:rsidR="000E1C71">
          <w:rPr>
            <w:rFonts w:ascii="Times New Roman" w:hAnsi="Times New Roman" w:cs="Times New Roman"/>
            <w:sz w:val="24"/>
            <w:szCs w:val="24"/>
          </w:rPr>
          <w:t xml:space="preserve"> com o mênstruo</w:t>
        </w:r>
      </w:ins>
      <w:r w:rsidRPr="00C5704C">
        <w:rPr>
          <w:rFonts w:ascii="Times New Roman" w:hAnsi="Times New Roman" w:cs="Times New Roman"/>
          <w:sz w:val="24"/>
          <w:szCs w:val="24"/>
        </w:rPr>
        <w:t>, Sav</w:t>
      </w:r>
      <w:r w:rsidR="00E62A1E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</w:t>
      </w:r>
      <w:ins w:id="2782" w:author="Daniela Mountian" w:date="2017-08-29T10:05:00Z">
        <w:r w:rsidR="00A75611">
          <w:rPr>
            <w:rFonts w:ascii="Times New Roman" w:hAnsi="Times New Roman" w:cs="Times New Roman"/>
            <w:sz w:val="24"/>
            <w:szCs w:val="24"/>
          </w:rPr>
          <w:t>re</w:t>
        </w:r>
      </w:ins>
      <w:r w:rsidR="00B21A13">
        <w:rPr>
          <w:rFonts w:ascii="Times New Roman" w:hAnsi="Times New Roman" w:cs="Times New Roman"/>
          <w:sz w:val="24"/>
          <w:szCs w:val="24"/>
        </w:rPr>
        <w:t>tirou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rolha e verteu</w:t>
      </w:r>
      <w:ins w:id="2783" w:author="Daniela Mountian" w:date="2017-08-13T20:15:00Z">
        <w:r w:rsidR="00B21A13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784" w:author="Daniela Mountian" w:date="2017-08-29T10:06:00Z">
        <w:r w:rsidR="00A75611">
          <w:rPr>
            <w:rFonts w:ascii="Times New Roman" w:hAnsi="Times New Roman" w:cs="Times New Roman"/>
            <w:sz w:val="24"/>
            <w:szCs w:val="24"/>
          </w:rPr>
          <w:t>no embrião</w:t>
        </w:r>
      </w:ins>
      <w:ins w:id="2785" w:author="Daniela Mountian" w:date="2017-08-29T10:10:00Z">
        <w:r w:rsidR="000E1C71">
          <w:rPr>
            <w:rFonts w:ascii="Times New Roman" w:hAnsi="Times New Roman" w:cs="Times New Roman"/>
            <w:sz w:val="24"/>
            <w:szCs w:val="24"/>
          </w:rPr>
          <w:t>, em outro matraz,</w:t>
        </w:r>
      </w:ins>
      <w:ins w:id="2786" w:author="Daniela Mountian" w:date="2017-08-29T10:06:00Z">
        <w:r w:rsidR="00A7561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787" w:author="Daniela Mountian" w:date="2017-08-13T20:15:00Z">
        <w:r w:rsidR="00B21A13">
          <w:rPr>
            <w:rFonts w:ascii="Times New Roman" w:hAnsi="Times New Roman" w:cs="Times New Roman"/>
            <w:sz w:val="24"/>
            <w:szCs w:val="24"/>
          </w:rPr>
          <w:t xml:space="preserve">um pouco de </w:t>
        </w:r>
      </w:ins>
      <w:ins w:id="2788" w:author="Daniela Mountian" w:date="2017-08-29T09:06:00Z">
        <w:r w:rsidR="007D4ADD" w:rsidRPr="00A75611">
          <w:rPr>
            <w:rFonts w:ascii="Times New Roman" w:hAnsi="Times New Roman" w:cs="Times New Roman"/>
            <w:sz w:val="24"/>
            <w:szCs w:val="24"/>
          </w:rPr>
          <w:t>mênstruo</w:t>
        </w:r>
      </w:ins>
      <w:ins w:id="2789" w:author="Daniela Mountian" w:date="2017-08-29T10:06:00Z">
        <w:r w:rsidR="00A75611">
          <w:rPr>
            <w:rFonts w:ascii="Times New Roman" w:hAnsi="Times New Roman" w:cs="Times New Roman"/>
            <w:sz w:val="24"/>
            <w:szCs w:val="24"/>
          </w:rPr>
          <w:t xml:space="preserve">, que </w:t>
        </w:r>
      </w:ins>
      <w:ins w:id="2790" w:author="Daniela Mountian" w:date="2017-08-29T10:07:00Z">
        <w:r w:rsidR="00A75611">
          <w:rPr>
            <w:rFonts w:ascii="Times New Roman" w:hAnsi="Times New Roman" w:cs="Times New Roman"/>
            <w:sz w:val="24"/>
            <w:szCs w:val="24"/>
          </w:rPr>
          <w:t>havia sido</w:t>
        </w:r>
      </w:ins>
      <w:ins w:id="2791" w:author="Daniela Mountian" w:date="2017-08-29T10:06:00Z">
        <w:r w:rsidR="00A75611">
          <w:rPr>
            <w:rFonts w:ascii="Times New Roman" w:hAnsi="Times New Roman" w:cs="Times New Roman"/>
            <w:sz w:val="24"/>
            <w:szCs w:val="24"/>
          </w:rPr>
          <w:t xml:space="preserve"> aquecido com uma espiriteira</w:t>
        </w:r>
      </w:ins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B21A13" w:rsidP="009A0A6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Desde então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para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BC75D7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>, a vida não tinha nenhum interesse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além da experiência. Obedecendo rigidamente </w:t>
      </w:r>
      <w:r w:rsidR="004465D4">
        <w:rPr>
          <w:rFonts w:ascii="Times New Roman" w:hAnsi="Times New Roman" w:cs="Times New Roman"/>
          <w:sz w:val="24"/>
          <w:szCs w:val="24"/>
        </w:rPr>
        <w:t>à</w:t>
      </w:r>
      <w:r w:rsidR="004465D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prescrição, esforçava-se </w:t>
      </w:r>
      <w:r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mexer no matraz bem </w:t>
      </w:r>
      <w:ins w:id="2792" w:author="Daniela Mountian" w:date="2017-08-29T10:11:00Z">
        <w:r w:rsidR="000E1C71">
          <w:rPr>
            <w:rFonts w:ascii="Times New Roman" w:hAnsi="Times New Roman" w:cs="Times New Roman"/>
            <w:sz w:val="24"/>
            <w:szCs w:val="24"/>
          </w:rPr>
          <w:t>fechado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Sem sair de casa, </w:t>
      </w:r>
      <w:r w:rsidR="00EF19BF">
        <w:rPr>
          <w:rFonts w:ascii="Times New Roman" w:hAnsi="Times New Roman" w:cs="Times New Roman"/>
          <w:sz w:val="24"/>
          <w:szCs w:val="24"/>
        </w:rPr>
        <w:t>pálido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>gordo p</w:t>
      </w:r>
      <w:r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vida sedentária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ele acompanhava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>
        <w:rPr>
          <w:rFonts w:ascii="Times New Roman" w:hAnsi="Times New Roman" w:cs="Times New Roman"/>
          <w:sz w:val="24"/>
          <w:szCs w:val="24"/>
        </w:rPr>
        <w:t xml:space="preserve">desenvolvimento da matéria </w:t>
      </w:r>
      <w:r w:rsidR="0024094F" w:rsidRPr="00C5704C">
        <w:rPr>
          <w:rFonts w:ascii="Times New Roman" w:hAnsi="Times New Roman" w:cs="Times New Roman"/>
          <w:sz w:val="24"/>
          <w:szCs w:val="24"/>
        </w:rPr>
        <w:t>concentrad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matraz, e o embrião ficava cada vez maior. Durante um mês, </w:t>
      </w:r>
      <w:r>
        <w:rPr>
          <w:rFonts w:ascii="Times New Roman" w:hAnsi="Times New Roman" w:cs="Times New Roman"/>
          <w:sz w:val="24"/>
          <w:szCs w:val="24"/>
        </w:rPr>
        <w:t>ele verteu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D4ADD" w:rsidRPr="000E1C71">
        <w:rPr>
          <w:rFonts w:ascii="Times New Roman" w:hAnsi="Times New Roman" w:cs="Times New Roman"/>
          <w:sz w:val="24"/>
          <w:szCs w:val="24"/>
        </w:rPr>
        <w:t>mênstruo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quatro vezes, aumentando </w:t>
      </w:r>
      <w:r>
        <w:rPr>
          <w:rFonts w:ascii="Times New Roman" w:hAnsi="Times New Roman" w:cs="Times New Roman"/>
          <w:sz w:val="24"/>
          <w:szCs w:val="24"/>
        </w:rPr>
        <w:t>a dose pouco a pouco</w:t>
      </w:r>
      <w:r w:rsidR="0024094F" w:rsidRPr="00C5704C">
        <w:rPr>
          <w:rFonts w:ascii="Times New Roman" w:hAnsi="Times New Roman" w:cs="Times New Roman"/>
          <w:sz w:val="24"/>
          <w:szCs w:val="24"/>
        </w:rPr>
        <w:t>. Eis que aconteceu o que fora previsto no livro de alquimia. “</w:t>
      </w:r>
      <w:r>
        <w:rPr>
          <w:rFonts w:ascii="Times New Roman" w:hAnsi="Times New Roman" w:cs="Times New Roman"/>
          <w:sz w:val="24"/>
          <w:szCs w:val="24"/>
        </w:rPr>
        <w:t xml:space="preserve">Após </w:t>
      </w:r>
      <w:r w:rsidR="004465D4">
        <w:rPr>
          <w:rFonts w:ascii="Times New Roman" w:hAnsi="Times New Roman" w:cs="Times New Roman"/>
          <w:sz w:val="24"/>
          <w:szCs w:val="24"/>
        </w:rPr>
        <w:t>esse</w:t>
      </w:r>
      <w:r w:rsidR="004465D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período, quando ouvir algo chiando e assobiando, aproxime-se do matraz e, para sua grande alegria e surpresa, verá duas criaturas</w:t>
      </w:r>
      <w:r>
        <w:rPr>
          <w:rFonts w:ascii="Times New Roman" w:hAnsi="Times New Roman" w:cs="Times New Roman"/>
          <w:sz w:val="24"/>
          <w:szCs w:val="24"/>
        </w:rPr>
        <w:t xml:space="preserve"> vivas</w:t>
      </w:r>
      <w:r w:rsidR="0024094F" w:rsidRPr="00C5704C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forem de sangue casto, você se alegrará com el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e </w:t>
      </w:r>
      <w:r>
        <w:rPr>
          <w:rFonts w:ascii="Times New Roman" w:hAnsi="Times New Roman" w:cs="Times New Roman"/>
          <w:sz w:val="24"/>
          <w:szCs w:val="24"/>
        </w:rPr>
        <w:t xml:space="preserve">as contemplará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uma </w:t>
      </w:r>
      <w:r>
        <w:rPr>
          <w:rFonts w:ascii="Times New Roman" w:hAnsi="Times New Roman" w:cs="Times New Roman"/>
          <w:sz w:val="24"/>
          <w:szCs w:val="24"/>
        </w:rPr>
        <w:t>felicidade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sincera. Mas el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não terão mais do que um palmo de altura, no entanto </w:t>
      </w:r>
      <w:r w:rsidR="004465D4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mexe</w:t>
      </w:r>
      <w:r>
        <w:rPr>
          <w:rFonts w:ascii="Times New Roman" w:hAnsi="Times New Roman" w:cs="Times New Roman"/>
          <w:sz w:val="24"/>
          <w:szCs w:val="24"/>
        </w:rPr>
        <w:t>rão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movendo-se </w:t>
      </w:r>
      <w:r>
        <w:rPr>
          <w:rFonts w:ascii="Times New Roman" w:hAnsi="Times New Roman" w:cs="Times New Roman"/>
          <w:sz w:val="24"/>
          <w:szCs w:val="24"/>
        </w:rPr>
        <w:t>de um lado para outro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dentro do matraz. </w:t>
      </w:r>
      <w:r>
        <w:rPr>
          <w:rFonts w:ascii="Times New Roman" w:hAnsi="Times New Roman" w:cs="Times New Roman"/>
          <w:sz w:val="24"/>
          <w:szCs w:val="24"/>
        </w:rPr>
        <w:t>Entre elas,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crescerá uma </w:t>
      </w:r>
      <w:r>
        <w:rPr>
          <w:rFonts w:ascii="Times New Roman" w:hAnsi="Times New Roman" w:cs="Times New Roman"/>
          <w:sz w:val="24"/>
          <w:szCs w:val="24"/>
        </w:rPr>
        <w:t xml:space="preserve">pequena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árvore </w:t>
      </w:r>
      <w:del w:id="2793" w:author="Daniela Mountian" w:date="2017-08-29T10:16:00Z">
        <w:r w:rsidDel="000E1C71">
          <w:rPr>
            <w:rFonts w:ascii="Times New Roman" w:hAnsi="Times New Roman" w:cs="Times New Roman"/>
            <w:sz w:val="24"/>
            <w:szCs w:val="24"/>
          </w:rPr>
          <w:delText>adornada por</w:delText>
        </w:r>
        <w:r w:rsidR="0024094F" w:rsidRPr="00C5704C" w:rsidDel="000E1C7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Del="000E1C71">
          <w:rPr>
            <w:rFonts w:ascii="Times New Roman" w:hAnsi="Times New Roman" w:cs="Times New Roman"/>
            <w:sz w:val="24"/>
            <w:szCs w:val="24"/>
          </w:rPr>
          <w:delText>vários</w:delText>
        </w:r>
      </w:del>
      <w:ins w:id="2794" w:author="Daniela Mountian" w:date="2017-08-29T10:16:00Z">
        <w:r w:rsidR="000E1C71">
          <w:rPr>
            <w:rFonts w:ascii="Times New Roman" w:hAnsi="Times New Roman" w:cs="Times New Roman"/>
            <w:sz w:val="24"/>
            <w:szCs w:val="24"/>
          </w:rPr>
          <w:t>repleta de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frutos</w:t>
      </w:r>
      <w:r w:rsidR="003C412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</w:p>
    <w:p w:rsidR="0024094F" w:rsidRPr="00C5704C" w:rsidRDefault="0024094F" w:rsidP="009A0A6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assim </w:t>
      </w:r>
      <w:r w:rsidR="00B21A13">
        <w:rPr>
          <w:rFonts w:ascii="Times New Roman" w:hAnsi="Times New Roman" w:cs="Times New Roman"/>
          <w:sz w:val="24"/>
          <w:szCs w:val="24"/>
        </w:rPr>
        <w:t>tudo se deu</w:t>
      </w:r>
      <w:r w:rsidRPr="00C5704C">
        <w:rPr>
          <w:rFonts w:ascii="Times New Roman" w:hAnsi="Times New Roman" w:cs="Times New Roman"/>
          <w:sz w:val="24"/>
          <w:szCs w:val="24"/>
        </w:rPr>
        <w:t>. Sav</w:t>
      </w:r>
      <w:r w:rsidR="00B21A13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B21A13">
        <w:rPr>
          <w:rFonts w:ascii="Times New Roman" w:hAnsi="Times New Roman" w:cs="Times New Roman"/>
          <w:sz w:val="24"/>
          <w:szCs w:val="24"/>
        </w:rPr>
        <w:t>vertia</w:t>
      </w:r>
      <w:r w:rsidR="00B21A1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7D4ADD" w:rsidRPr="000E1C71">
        <w:rPr>
          <w:rFonts w:ascii="Times New Roman" w:hAnsi="Times New Roman" w:cs="Times New Roman"/>
          <w:sz w:val="24"/>
          <w:szCs w:val="24"/>
        </w:rPr>
        <w:t>mênstruo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</w:t>
      </w:r>
      <w:r w:rsidR="004465D4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tubinho com um </w:t>
      </w:r>
      <w:r w:rsidR="00B21A13">
        <w:rPr>
          <w:rFonts w:ascii="Times New Roman" w:hAnsi="Times New Roman" w:cs="Times New Roman"/>
          <w:sz w:val="24"/>
          <w:szCs w:val="24"/>
        </w:rPr>
        <w:t>elástico</w:t>
      </w:r>
      <w:r w:rsidR="00B21A1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borracha, pois sabia que o ar que o homem comum respira é prejudicial ao homem e </w:t>
      </w:r>
      <w:r w:rsidR="00B21A13">
        <w:rPr>
          <w:rFonts w:ascii="Times New Roman" w:hAnsi="Times New Roman" w:cs="Times New Roman"/>
          <w:sz w:val="24"/>
          <w:szCs w:val="24"/>
        </w:rPr>
        <w:t xml:space="preserve">à </w:t>
      </w:r>
      <w:r w:rsidRPr="00C5704C">
        <w:rPr>
          <w:rFonts w:ascii="Times New Roman" w:hAnsi="Times New Roman" w:cs="Times New Roman"/>
          <w:sz w:val="24"/>
          <w:szCs w:val="24"/>
        </w:rPr>
        <w:t>mulher minúsculos que viviam no matraz. Em volta deles</w:t>
      </w:r>
      <w:r w:rsidR="00B21A1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cresceram muitas ervas e árvores que lhes serviam de alimento, e eles se relacionavam com Sav</w:t>
      </w:r>
      <w:r w:rsidR="00B21A13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com temor e respeito. Sav</w:t>
      </w:r>
      <w:r w:rsidR="00B21A13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decidiu se aproveitar </w:t>
      </w:r>
      <w:r w:rsidR="007760B5" w:rsidRPr="00C5704C">
        <w:rPr>
          <w:rFonts w:ascii="Times New Roman" w:hAnsi="Times New Roman" w:cs="Times New Roman"/>
          <w:sz w:val="24"/>
          <w:szCs w:val="24"/>
        </w:rPr>
        <w:t>des</w:t>
      </w:r>
      <w:r w:rsidR="007760B5">
        <w:rPr>
          <w:rFonts w:ascii="Times New Roman" w:hAnsi="Times New Roman" w:cs="Times New Roman"/>
          <w:sz w:val="24"/>
          <w:szCs w:val="24"/>
        </w:rPr>
        <w:t>s</w:t>
      </w:r>
      <w:r w:rsidR="007760B5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temor e </w:t>
      </w:r>
      <w:r w:rsidR="00B21A13">
        <w:rPr>
          <w:rFonts w:ascii="Times New Roman" w:hAnsi="Times New Roman" w:cs="Times New Roman"/>
          <w:sz w:val="24"/>
          <w:szCs w:val="24"/>
        </w:rPr>
        <w:t>tirar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A13">
        <w:rPr>
          <w:rFonts w:ascii="Times New Roman" w:hAnsi="Times New Roman" w:cs="Times New Roman"/>
          <w:sz w:val="24"/>
          <w:szCs w:val="24"/>
        </w:rPr>
        <w:t>desses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homúnculos filosóficos o que </w:t>
      </w:r>
      <w:r w:rsidR="00B21A13">
        <w:rPr>
          <w:rFonts w:ascii="Times New Roman" w:hAnsi="Times New Roman" w:cs="Times New Roman"/>
          <w:sz w:val="24"/>
          <w:szCs w:val="24"/>
        </w:rPr>
        <w:t>desejava saber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21A13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peguntou:</w:t>
      </w:r>
    </w:p>
    <w:p w:rsidR="0024094F" w:rsidRPr="00C5704C" w:rsidRDefault="007760B5" w:rsidP="000D040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Quais são as </w:t>
      </w:r>
      <w:r w:rsidR="0024094F" w:rsidRPr="00273C9B">
        <w:rPr>
          <w:rFonts w:ascii="Times New Roman" w:hAnsi="Times New Roman" w:cs="Times New Roman"/>
          <w:sz w:val="24"/>
          <w:szCs w:val="24"/>
          <w:highlight w:val="yellow"/>
          <w:rPrChange w:id="2795" w:author="Daniela Mountian" w:date="2017-08-14T08:19:00Z">
            <w:rPr>
              <w:rFonts w:ascii="Times New Roman" w:hAnsi="Times New Roman" w:cs="Times New Roman"/>
              <w:sz w:val="24"/>
              <w:szCs w:val="24"/>
            </w:rPr>
          </w:rPrChange>
        </w:rPr>
        <w:t>maiores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ideias do mundo?</w:t>
      </w:r>
    </w:p>
    <w:p w:rsidR="0024094F" w:rsidRPr="00C5704C" w:rsidRDefault="0024094F" w:rsidP="008E7F7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homem filosófico respondeu, </w:t>
      </w:r>
      <w:r w:rsidR="00B21A13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mulher filosófica</w:t>
      </w:r>
      <w:r w:rsidR="00B21A13">
        <w:rPr>
          <w:rFonts w:ascii="Times New Roman" w:hAnsi="Times New Roman" w:cs="Times New Roman"/>
          <w:sz w:val="24"/>
          <w:szCs w:val="24"/>
        </w:rPr>
        <w:t>, sentada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21A13">
        <w:rPr>
          <w:rFonts w:ascii="Times New Roman" w:hAnsi="Times New Roman" w:cs="Times New Roman"/>
          <w:sz w:val="24"/>
          <w:szCs w:val="24"/>
        </w:rPr>
        <w:t>ao lado 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matraz, acaricia</w:t>
      </w:r>
      <w:r w:rsidR="00B21A13">
        <w:rPr>
          <w:rFonts w:ascii="Times New Roman" w:hAnsi="Times New Roman" w:cs="Times New Roman"/>
          <w:sz w:val="24"/>
          <w:szCs w:val="24"/>
        </w:rPr>
        <w:t>va</w:t>
      </w:r>
      <w:r w:rsidRPr="00C5704C">
        <w:rPr>
          <w:rFonts w:ascii="Times New Roman" w:hAnsi="Times New Roman" w:cs="Times New Roman"/>
          <w:sz w:val="24"/>
          <w:szCs w:val="24"/>
        </w:rPr>
        <w:t>-o:</w:t>
      </w:r>
    </w:p>
    <w:p w:rsidR="0024094F" w:rsidRPr="00C5704C" w:rsidRDefault="007760B5" w:rsidP="00FD53A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</w:t>
      </w:r>
      <w:r w:rsidR="0040754A">
        <w:rPr>
          <w:rFonts w:ascii="Times New Roman" w:hAnsi="Times New Roman" w:cs="Times New Roman"/>
          <w:sz w:val="24"/>
          <w:szCs w:val="24"/>
        </w:rPr>
        <w:t xml:space="preserve">principais </w:t>
      </w:r>
      <w:r w:rsidR="0024094F" w:rsidRPr="00C5704C">
        <w:rPr>
          <w:rFonts w:ascii="Times New Roman" w:hAnsi="Times New Roman" w:cs="Times New Roman"/>
          <w:sz w:val="24"/>
          <w:szCs w:val="24"/>
        </w:rPr>
        <w:t>são a</w:t>
      </w:r>
      <w:r w:rsidR="00B21A13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ideia</w:t>
      </w:r>
      <w:r w:rsidR="00B21A13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Tempo e do Espaço. A ideia do Tempo é religiosa</w:t>
      </w:r>
      <w:r w:rsidR="00B21A13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do Espaço ateísta. A ideia do Espaço produziu a filosofia e a ciência</w:t>
      </w:r>
      <w:r w:rsidR="00273C9B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ideia do Tempo, a religião e a arte. No entanto, </w:t>
      </w:r>
      <w:r w:rsidR="00273C9B">
        <w:rPr>
          <w:rFonts w:ascii="Times New Roman" w:hAnsi="Times New Roman" w:cs="Times New Roman"/>
          <w:sz w:val="24"/>
          <w:szCs w:val="24"/>
        </w:rPr>
        <w:t>depois</w:t>
      </w:r>
      <w:r w:rsidR="00D23875">
        <w:rPr>
          <w:rFonts w:ascii="Times New Roman" w:hAnsi="Times New Roman" w:cs="Times New Roman"/>
          <w:sz w:val="24"/>
          <w:szCs w:val="24"/>
        </w:rPr>
        <w:t xml:space="preserve"> as ideias se cruzaram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ideia do Espaço é contemplativa e o homem é capaz de </w:t>
      </w:r>
      <w:r w:rsidR="001013F6">
        <w:rPr>
          <w:rFonts w:ascii="Times New Roman" w:hAnsi="Times New Roman" w:cs="Times New Roman"/>
          <w:sz w:val="24"/>
          <w:szCs w:val="24"/>
        </w:rPr>
        <w:t>alcançar com 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5208D7">
        <w:rPr>
          <w:rFonts w:ascii="Times New Roman" w:hAnsi="Times New Roman" w:cs="Times New Roman"/>
          <w:sz w:val="24"/>
          <w:szCs w:val="24"/>
        </w:rPr>
        <w:t xml:space="preserve"> ilusão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013F6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igualdade com Deus. A ideia do Tempo é </w:t>
      </w:r>
      <w:ins w:id="2796" w:author="Daniela Mountian" w:date="2017-08-14T08:39:00Z">
        <w:r w:rsidR="001013F6">
          <w:rPr>
            <w:rFonts w:ascii="Times New Roman" w:hAnsi="Times New Roman" w:cs="Times New Roman"/>
            <w:sz w:val="24"/>
            <w:szCs w:val="24"/>
          </w:rPr>
          <w:t>enérgica 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sente nela sua fraqueza </w:t>
      </w:r>
      <w:ins w:id="2797" w:author="Daniela Mountian" w:date="2017-08-29T10:24:00Z">
        <w:r w:rsidR="00BC030C">
          <w:rPr>
            <w:rFonts w:ascii="Times New Roman" w:hAnsi="Times New Roman" w:cs="Times New Roman"/>
            <w:sz w:val="24"/>
            <w:szCs w:val="24"/>
          </w:rPr>
          <w:t>diante do Futuro, sua</w:t>
        </w:r>
      </w:ins>
      <w:r w:rsidR="0040754A">
        <w:rPr>
          <w:rFonts w:ascii="Times New Roman" w:hAnsi="Times New Roman" w:cs="Times New Roman"/>
          <w:sz w:val="24"/>
          <w:szCs w:val="24"/>
        </w:rPr>
        <w:t xml:space="preserve"> dependência </w:t>
      </w:r>
      <w:r w:rsidR="0024094F" w:rsidRPr="00C5704C">
        <w:rPr>
          <w:rFonts w:ascii="Times New Roman" w:hAnsi="Times New Roman" w:cs="Times New Roman"/>
          <w:sz w:val="24"/>
          <w:szCs w:val="24"/>
        </w:rPr>
        <w:t>do Futuro</w:t>
      </w:r>
      <w:ins w:id="2798" w:author="Daniela Mountian" w:date="2017-08-29T10:24:00Z">
        <w:r w:rsidR="00BC030C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necessita da ajuda de Deus. O budismo e a Antiguidade são ideias do Espaço</w:t>
      </w:r>
      <w:r w:rsidR="00D23875">
        <w:rPr>
          <w:rFonts w:ascii="Times New Roman" w:hAnsi="Times New Roman" w:cs="Times New Roman"/>
          <w:sz w:val="24"/>
          <w:szCs w:val="24"/>
        </w:rPr>
        <w:t>, 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387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Bíblia</w:t>
      </w:r>
      <w:r w:rsidR="00D23875">
        <w:rPr>
          <w:rFonts w:ascii="Times New Roman" w:hAnsi="Times New Roman" w:cs="Times New Roman"/>
          <w:sz w:val="24"/>
          <w:szCs w:val="24"/>
        </w:rPr>
        <w:t xml:space="preserve"> 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ideia do Tempo. Quando </w:t>
      </w:r>
      <w:r w:rsidR="00D23875">
        <w:rPr>
          <w:rFonts w:ascii="Times New Roman" w:hAnsi="Times New Roman" w:cs="Times New Roman"/>
          <w:sz w:val="24"/>
          <w:szCs w:val="24"/>
        </w:rPr>
        <w:t>o Cálice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foi quebrad</w:t>
      </w:r>
      <w:r w:rsidR="00D23875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, o mundo cristão</w:t>
      </w:r>
      <w:del w:id="2799" w:author="Daniela Mountian" w:date="2017-08-29T10:26:00Z">
        <w:r w:rsidR="0024094F" w:rsidRPr="00C5704C" w:rsidDel="00BC030C">
          <w:rPr>
            <w:rFonts w:ascii="Times New Roman" w:hAnsi="Times New Roman" w:cs="Times New Roman"/>
            <w:sz w:val="24"/>
            <w:szCs w:val="24"/>
          </w:rPr>
          <w:delText>, de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temporal tornou-se cada vez mais </w:t>
      </w:r>
      <w:r w:rsidR="00D23875">
        <w:rPr>
          <w:rFonts w:ascii="Times New Roman" w:hAnsi="Times New Roman" w:cs="Times New Roman"/>
          <w:sz w:val="24"/>
          <w:szCs w:val="24"/>
        </w:rPr>
        <w:t>espacial</w:t>
      </w:r>
      <w:r w:rsidR="0024094F" w:rsidRPr="00C5704C">
        <w:rPr>
          <w:rFonts w:ascii="Times New Roman" w:hAnsi="Times New Roman" w:cs="Times New Roman"/>
          <w:sz w:val="24"/>
          <w:szCs w:val="24"/>
        </w:rPr>
        <w:t>. Apoiando-se na ideia do Espaço, na ideia do presente</w:t>
      </w:r>
      <w:r w:rsidR="00D23875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beleza</w:t>
      </w:r>
      <w:r w:rsidR="003D2AA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gênio </w:t>
      </w:r>
      <w:r w:rsidR="00D23875">
        <w:rPr>
          <w:rFonts w:ascii="Times New Roman" w:hAnsi="Times New Roman" w:cs="Times New Roman"/>
          <w:sz w:val="24"/>
          <w:szCs w:val="24"/>
        </w:rPr>
        <w:t xml:space="preserve">pode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atingir a grandeza, mas </w:t>
      </w:r>
      <w:r w:rsidR="00D23875">
        <w:rPr>
          <w:rFonts w:ascii="Times New Roman" w:hAnsi="Times New Roman" w:cs="Times New Roman"/>
          <w:sz w:val="24"/>
          <w:szCs w:val="24"/>
        </w:rPr>
        <w:t>o ponto máximo dessa grandeza,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0754A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só </w:t>
      </w:r>
      <w:r w:rsidR="00D23875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atingir</w:t>
      </w:r>
      <w:r w:rsidR="00AF3E60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23875">
        <w:rPr>
          <w:rFonts w:ascii="Times New Roman" w:hAnsi="Times New Roman" w:cs="Times New Roman"/>
          <w:sz w:val="24"/>
          <w:szCs w:val="24"/>
        </w:rPr>
        <w:t>com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ideia do Tempo</w:t>
      </w:r>
      <w:r w:rsidR="00BC030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Futuro.</w:t>
      </w:r>
    </w:p>
    <w:p w:rsidR="0024094F" w:rsidRPr="00C5704C" w:rsidRDefault="0024094F" w:rsidP="002C781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Sav</w:t>
      </w:r>
      <w:r w:rsidR="00D23875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perguntou:</w:t>
      </w:r>
    </w:p>
    <w:p w:rsidR="0024094F" w:rsidRPr="00C5704C" w:rsidRDefault="0040754A" w:rsidP="007338C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é o mundo filosófico e o que é o mundo religioso?</w:t>
      </w:r>
    </w:p>
    <w:p w:rsidR="0024094F" w:rsidRPr="00C5704C" w:rsidRDefault="0024094F" w:rsidP="007338C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homem respondeu do matraz:</w:t>
      </w:r>
    </w:p>
    <w:p w:rsidR="0024094F" w:rsidRPr="00C5704C" w:rsidRDefault="0040754A" w:rsidP="007338C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mundo filosófico é o mundo da União</w:t>
      </w:r>
      <w:r w:rsidR="00AF3E60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mundo religioso</w:t>
      </w:r>
      <w:r w:rsidR="00AF3E6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da Polari</w:t>
      </w:r>
      <w:r w:rsidR="00AF3E60">
        <w:rPr>
          <w:rFonts w:ascii="Times New Roman" w:hAnsi="Times New Roman" w:cs="Times New Roman"/>
          <w:sz w:val="24"/>
          <w:szCs w:val="24"/>
        </w:rPr>
        <w:t>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No mundo filosófico tudo </w:t>
      </w:r>
      <w:r w:rsidR="00AF3E60">
        <w:rPr>
          <w:rFonts w:ascii="Times New Roman" w:hAnsi="Times New Roman" w:cs="Times New Roman"/>
          <w:sz w:val="24"/>
          <w:szCs w:val="24"/>
        </w:rPr>
        <w:t>se origina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800" w:author="Daniela Mountian" w:date="2017-08-29T10:34:00Z">
        <w:r w:rsidR="00F51686">
          <w:rPr>
            <w:rFonts w:ascii="Times New Roman" w:hAnsi="Times New Roman" w:cs="Times New Roman"/>
            <w:sz w:val="24"/>
            <w:szCs w:val="24"/>
          </w:rPr>
          <w:t>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e retorna para o </w:t>
      </w:r>
      <w:ins w:id="2801" w:author="Daniela Mountian" w:date="2017-08-29T10:35:00Z">
        <w:r w:rsidR="00F51686">
          <w:rPr>
            <w:rFonts w:ascii="Times New Roman" w:hAnsi="Times New Roman" w:cs="Times New Roman"/>
            <w:sz w:val="24"/>
            <w:szCs w:val="24"/>
          </w:rPr>
          <w:t>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no.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o mundo do Homem-Deus. No mundo religioso, o </w:t>
      </w:r>
      <w:r w:rsidR="00AF3E60">
        <w:rPr>
          <w:rFonts w:ascii="Times New Roman" w:hAnsi="Times New Roman" w:cs="Times New Roman"/>
          <w:sz w:val="24"/>
          <w:szCs w:val="24"/>
        </w:rPr>
        <w:t>essencial</w:t>
      </w:r>
      <w:r w:rsidR="00AF3E6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está </w:t>
      </w:r>
      <w:r w:rsidR="00AF3E60">
        <w:rPr>
          <w:rFonts w:ascii="Times New Roman" w:hAnsi="Times New Roman" w:cs="Times New Roman"/>
          <w:sz w:val="24"/>
          <w:szCs w:val="24"/>
        </w:rPr>
        <w:t>permanentemente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separado </w:t>
      </w:r>
      <w:r w:rsidR="00AF3E60">
        <w:rPr>
          <w:rFonts w:ascii="Times New Roman" w:hAnsi="Times New Roman" w:cs="Times New Roman"/>
          <w:sz w:val="24"/>
          <w:szCs w:val="24"/>
        </w:rPr>
        <w:t>por um abismo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DC4052" w:rsidRPr="00C5704C">
        <w:rPr>
          <w:rFonts w:ascii="Times New Roman" w:hAnsi="Times New Roman" w:cs="Times New Roman"/>
          <w:sz w:val="24"/>
          <w:szCs w:val="24"/>
        </w:rPr>
        <w:t>Es</w:t>
      </w:r>
      <w:r w:rsidR="00DC4052">
        <w:rPr>
          <w:rFonts w:ascii="Times New Roman" w:hAnsi="Times New Roman" w:cs="Times New Roman"/>
          <w:sz w:val="24"/>
          <w:szCs w:val="24"/>
        </w:rPr>
        <w:t>s</w:t>
      </w:r>
      <w:r w:rsidR="00DC4052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o mundo de Deus. </w:t>
      </w:r>
      <w:r w:rsidR="00AF3E60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Céu e </w:t>
      </w:r>
      <w:r w:rsidR="00AF3E6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Terra, Deus e </w:t>
      </w:r>
      <w:r w:rsidR="00AF3E60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Homem, </w:t>
      </w:r>
      <w:r w:rsidR="00AF3E6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Vida e </w:t>
      </w:r>
      <w:r w:rsidR="00AF3E6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Morte... O que está </w:t>
      </w:r>
      <w:r>
        <w:rPr>
          <w:rFonts w:ascii="Times New Roman" w:hAnsi="Times New Roman" w:cs="Times New Roman"/>
          <w:sz w:val="24"/>
          <w:szCs w:val="24"/>
        </w:rPr>
        <w:t>de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lado do </w:t>
      </w:r>
      <w:r w:rsidR="0097240E">
        <w:rPr>
          <w:rFonts w:ascii="Times New Roman" w:hAnsi="Times New Roman" w:cs="Times New Roman"/>
          <w:sz w:val="24"/>
          <w:szCs w:val="24"/>
        </w:rPr>
        <w:t>abismo pode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 compreendido, o que está do outro lado </w:t>
      </w:r>
      <w:r>
        <w:rPr>
          <w:rFonts w:ascii="Times New Roman" w:hAnsi="Times New Roman" w:cs="Times New Roman"/>
          <w:sz w:val="24"/>
          <w:szCs w:val="24"/>
        </w:rPr>
        <w:t xml:space="preserve">só </w:t>
      </w:r>
      <w:r w:rsidR="0097240E">
        <w:rPr>
          <w:rFonts w:ascii="Times New Roman" w:hAnsi="Times New Roman" w:cs="Times New Roman"/>
          <w:sz w:val="24"/>
          <w:szCs w:val="24"/>
        </w:rPr>
        <w:t>pode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</w:t>
      </w:r>
      <w:ins w:id="2802" w:author="Daniela Mountian" w:date="2017-08-14T09:12:00Z">
        <w:r w:rsidR="0097240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803" w:author="Daniela Mountian" w:date="2017-08-14T09:11:00Z">
        <w:r w:rsidR="0097240E">
          <w:rPr>
            <w:rFonts w:ascii="Times New Roman" w:hAnsi="Times New Roman" w:cs="Times New Roman"/>
            <w:sz w:val="24"/>
            <w:szCs w:val="24"/>
          </w:rPr>
          <w:t>conjecturado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Mas as ligações entre Deus e </w:t>
      </w:r>
      <w:r w:rsidR="0097240E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Homem, </w:t>
      </w:r>
      <w:r w:rsidR="0097240E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Céu e </w:t>
      </w:r>
      <w:r w:rsidR="0097240E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Terra, </w:t>
      </w:r>
      <w:r w:rsidR="0097240E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Vida e </w:t>
      </w:r>
      <w:r w:rsidR="0097240E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Morte são inacessíveis</w:t>
      </w:r>
      <w:r w:rsidR="0097240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tanto </w:t>
      </w:r>
      <w:r w:rsidR="0097240E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entendimento quanto </w:t>
      </w:r>
      <w:r w:rsidR="0097240E">
        <w:rPr>
          <w:rFonts w:ascii="Times New Roman" w:hAnsi="Times New Roman" w:cs="Times New Roman"/>
          <w:sz w:val="24"/>
          <w:szCs w:val="24"/>
        </w:rPr>
        <w:t>à conjectura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</w:t>
      </w:r>
      <w:r w:rsidR="0097240E">
        <w:rPr>
          <w:rFonts w:ascii="Times New Roman" w:hAnsi="Times New Roman" w:cs="Times New Roman"/>
          <w:sz w:val="24"/>
          <w:szCs w:val="24"/>
        </w:rPr>
        <w:t>mistura</w:t>
      </w:r>
      <w:r w:rsidR="0097240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97240E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ideias religiosas e filosóficas consiste num método </w:t>
      </w:r>
      <w:commentRangeStart w:id="2804"/>
      <w:del w:id="2805" w:author="Daniela Mountian" w:date="2017-08-29T10:38:00Z">
        <w:r w:rsidR="0024094F" w:rsidRPr="00C5704C" w:rsidDel="00F51686">
          <w:rPr>
            <w:rFonts w:ascii="Times New Roman" w:hAnsi="Times New Roman" w:cs="Times New Roman"/>
            <w:sz w:val="24"/>
            <w:szCs w:val="24"/>
          </w:rPr>
          <w:delText>condicional</w:delText>
        </w:r>
      </w:del>
      <w:commentRangeEnd w:id="2804"/>
      <w:r w:rsidR="0097240E">
        <w:rPr>
          <w:rStyle w:val="Refdecomentrio"/>
          <w:rFonts w:cs="Times New Roman"/>
          <w:lang w:val="x-none"/>
        </w:rPr>
        <w:commentReference w:id="2804"/>
      </w:r>
      <w:ins w:id="2806" w:author="Daniela Mountian" w:date="2017-08-29T10:38:00Z">
        <w:r w:rsidR="00F51686">
          <w:rPr>
            <w:rFonts w:ascii="Times New Roman" w:hAnsi="Times New Roman" w:cs="Times New Roman"/>
            <w:sz w:val="24"/>
            <w:szCs w:val="24"/>
          </w:rPr>
          <w:t>convencional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científico, </w:t>
      </w:r>
      <w:r w:rsidR="0097240E">
        <w:rPr>
          <w:rFonts w:ascii="Times New Roman" w:hAnsi="Times New Roman" w:cs="Times New Roman"/>
          <w:sz w:val="24"/>
          <w:szCs w:val="24"/>
        </w:rPr>
        <w:t>fecundo no particular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que </w:t>
      </w:r>
      <w:r w:rsidR="0097240E">
        <w:rPr>
          <w:rFonts w:ascii="Times New Roman" w:hAnsi="Times New Roman" w:cs="Times New Roman"/>
          <w:sz w:val="24"/>
          <w:szCs w:val="24"/>
        </w:rPr>
        <w:t>obscurece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essência...</w:t>
      </w:r>
    </w:p>
    <w:p w:rsidR="0024094F" w:rsidRPr="00C5704C" w:rsidRDefault="0024094F" w:rsidP="0021291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Sav</w:t>
      </w:r>
      <w:r w:rsidR="0097240E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perguntou:</w:t>
      </w:r>
    </w:p>
    <w:p w:rsidR="0024094F" w:rsidRPr="00C5704C" w:rsidRDefault="002C44A8" w:rsidP="00434F7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Quais são os caminhos </w:t>
      </w:r>
      <w:r w:rsidR="0097240E">
        <w:rPr>
          <w:rFonts w:ascii="Times New Roman" w:hAnsi="Times New Roman" w:cs="Times New Roman"/>
          <w:sz w:val="24"/>
          <w:szCs w:val="24"/>
        </w:rPr>
        <w:t>que levam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Deus?</w:t>
      </w:r>
    </w:p>
    <w:p w:rsidR="0024094F" w:rsidRPr="00C5704C" w:rsidRDefault="0024094F" w:rsidP="0043267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homúnculo filosófico respondeu de dentro do matraz:</w:t>
      </w:r>
    </w:p>
    <w:p w:rsidR="0024094F" w:rsidRPr="00C5704C" w:rsidRDefault="002C44A8" w:rsidP="00FA718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Três caminhos </w:t>
      </w:r>
      <w:r w:rsidR="0097240E">
        <w:rPr>
          <w:rFonts w:ascii="Times New Roman" w:hAnsi="Times New Roman" w:cs="Times New Roman"/>
          <w:sz w:val="24"/>
          <w:szCs w:val="24"/>
        </w:rPr>
        <w:t>levam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Deus: </w:t>
      </w:r>
      <w:r w:rsidR="0097240E">
        <w:rPr>
          <w:rFonts w:ascii="Times New Roman" w:hAnsi="Times New Roman" w:cs="Times New Roman"/>
          <w:sz w:val="24"/>
          <w:szCs w:val="24"/>
        </w:rPr>
        <w:t>a Fé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7240E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Descrença e </w:t>
      </w:r>
      <w:r w:rsidR="0097240E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Dúvida. A </w:t>
      </w:r>
      <w:r w:rsidR="0097240E">
        <w:rPr>
          <w:rFonts w:ascii="Times New Roman" w:hAnsi="Times New Roman" w:cs="Times New Roman"/>
          <w:sz w:val="24"/>
          <w:szCs w:val="24"/>
        </w:rPr>
        <w:t>Fé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o caminho mais simples, </w:t>
      </w:r>
      <w:r w:rsidR="00EC3403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difundido e </w:t>
      </w:r>
      <w:r w:rsidR="00EC3403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frágil. </w:t>
      </w:r>
      <w:r w:rsidR="00746710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6710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caminho da Igreja. A Descrença é o caminho mais perigoso, apesar de </w:t>
      </w:r>
      <w:r w:rsidR="00EC3403">
        <w:rPr>
          <w:rFonts w:ascii="Times New Roman" w:hAnsi="Times New Roman" w:cs="Times New Roman"/>
          <w:sz w:val="24"/>
          <w:szCs w:val="24"/>
        </w:rPr>
        <w:t>fecundo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46710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caminho dos gênios terrenos que</w:t>
      </w:r>
      <w:r w:rsidR="0074671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1686">
        <w:rPr>
          <w:rFonts w:ascii="Times New Roman" w:hAnsi="Times New Roman" w:cs="Times New Roman"/>
          <w:sz w:val="24"/>
          <w:szCs w:val="24"/>
        </w:rPr>
        <w:t>trilhando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</w:t>
      </w:r>
      <w:r w:rsidR="00746710">
        <w:rPr>
          <w:rFonts w:ascii="Times New Roman" w:hAnsi="Times New Roman" w:cs="Times New Roman"/>
          <w:sz w:val="24"/>
          <w:szCs w:val="24"/>
        </w:rPr>
        <w:t xml:space="preserve">próprio </w:t>
      </w:r>
      <w:r w:rsidR="0024094F" w:rsidRPr="00C5704C">
        <w:rPr>
          <w:rFonts w:ascii="Times New Roman" w:hAnsi="Times New Roman" w:cs="Times New Roman"/>
          <w:sz w:val="24"/>
          <w:szCs w:val="24"/>
        </w:rPr>
        <w:t>caminho para Deus</w:t>
      </w:r>
      <w:r w:rsidR="0074671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semeiam o ateísmo entre os fracos. O caminho da Dúvida é o dos justos, o caminho de Jó. </w:t>
      </w:r>
      <w:r w:rsidR="00746710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746710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difícil </w:t>
      </w:r>
      <w:r w:rsidR="00746710">
        <w:rPr>
          <w:rFonts w:ascii="Times New Roman" w:hAnsi="Times New Roman" w:cs="Times New Roman"/>
          <w:sz w:val="24"/>
          <w:szCs w:val="24"/>
        </w:rPr>
        <w:t xml:space="preserve">e se dá </w:t>
      </w:r>
      <w:r w:rsidR="0024094F" w:rsidRPr="00C5704C">
        <w:rPr>
          <w:rFonts w:ascii="Times New Roman" w:hAnsi="Times New Roman" w:cs="Times New Roman"/>
          <w:sz w:val="24"/>
          <w:szCs w:val="24"/>
        </w:rPr>
        <w:t>através d</w:t>
      </w:r>
      <w:r w:rsidR="00746710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trabalho espiritual </w:t>
      </w:r>
      <w:r w:rsidR="00746710">
        <w:rPr>
          <w:rFonts w:ascii="Times New Roman" w:hAnsi="Times New Roman" w:cs="Times New Roman"/>
          <w:sz w:val="24"/>
          <w:szCs w:val="24"/>
        </w:rPr>
        <w:t>cotidiano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B134C">
        <w:rPr>
          <w:rFonts w:ascii="Times New Roman" w:hAnsi="Times New Roman" w:cs="Times New Roman"/>
          <w:sz w:val="24"/>
          <w:szCs w:val="24"/>
        </w:rPr>
        <w:t xml:space="preserve">Embora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lento, </w:t>
      </w:r>
      <w:r w:rsidR="002B134C">
        <w:rPr>
          <w:rFonts w:ascii="Times New Roman" w:hAnsi="Times New Roman" w:cs="Times New Roman"/>
          <w:sz w:val="24"/>
          <w:szCs w:val="24"/>
        </w:rPr>
        <w:t>é um caminho sólido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81497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Sav</w:t>
      </w:r>
      <w:r w:rsidR="00817A50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perguntou:</w:t>
      </w:r>
    </w:p>
    <w:p w:rsidR="0024094F" w:rsidRPr="00C5704C" w:rsidRDefault="00BA41EE" w:rsidP="00CB672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distinguir uma Boa ação de uma Má</w:t>
      </w:r>
      <w:r w:rsidR="00434E2F">
        <w:rPr>
          <w:rFonts w:ascii="Times New Roman" w:hAnsi="Times New Roman" w:cs="Times New Roman"/>
          <w:sz w:val="24"/>
          <w:szCs w:val="24"/>
        </w:rPr>
        <w:t xml:space="preserve"> 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</w:t>
      </w:r>
      <w:r w:rsidR="002B134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no mundo</w:t>
      </w:r>
      <w:r w:rsidR="002B134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807" w:author="Daniela Mountian" w:date="2017-08-29T10:47:00Z">
        <w:r w:rsidR="0024094F" w:rsidRPr="00C5704C" w:rsidDel="003A669D">
          <w:rPr>
            <w:rFonts w:ascii="Times New Roman" w:hAnsi="Times New Roman" w:cs="Times New Roman"/>
            <w:sz w:val="24"/>
            <w:szCs w:val="24"/>
          </w:rPr>
          <w:delText>o Mal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134C">
        <w:rPr>
          <w:rFonts w:ascii="Times New Roman" w:hAnsi="Times New Roman" w:cs="Times New Roman"/>
          <w:sz w:val="24"/>
          <w:szCs w:val="24"/>
        </w:rPr>
        <w:t>com frequência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808" w:author="Daniela Mountian" w:date="2017-08-29T10:47:00Z">
        <w:r w:rsidR="003A669D">
          <w:rPr>
            <w:rFonts w:ascii="Times New Roman" w:hAnsi="Times New Roman" w:cs="Times New Roman"/>
            <w:sz w:val="24"/>
            <w:szCs w:val="24"/>
          </w:rPr>
          <w:t xml:space="preserve">o Mal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traz a máscara do Bem</w:t>
      </w:r>
      <w:del w:id="2809" w:author="Daniela Mountian" w:date="2017-08-29T10:47:00Z">
        <w:r w:rsidR="0024094F" w:rsidRPr="00C5704C" w:rsidDel="003A669D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ins w:id="2810" w:author="Daniela Mountian" w:date="2017-08-29T10:47:00Z">
        <w:r w:rsidR="003A669D">
          <w:rPr>
            <w:rFonts w:ascii="Times New Roman" w:hAnsi="Times New Roman" w:cs="Times New Roman"/>
            <w:sz w:val="24"/>
            <w:szCs w:val="24"/>
          </w:rPr>
          <w:t>o Bem a máscara do Mal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24094F" w:rsidP="009102C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homem respondeu de dentro do matraz:</w:t>
      </w:r>
    </w:p>
    <w:p w:rsidR="0024094F" w:rsidRPr="00C5704C" w:rsidRDefault="00BA41EE" w:rsidP="000D2D9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o que você faz e ensina </w:t>
      </w:r>
      <w:r>
        <w:rPr>
          <w:rFonts w:ascii="Times New Roman" w:hAnsi="Times New Roman" w:cs="Times New Roman"/>
          <w:sz w:val="24"/>
          <w:szCs w:val="24"/>
        </w:rPr>
        <w:t xml:space="preserve">lhe é </w:t>
      </w:r>
      <w:r w:rsidR="0024094F" w:rsidRPr="00C5704C">
        <w:rPr>
          <w:rFonts w:ascii="Times New Roman" w:hAnsi="Times New Roman" w:cs="Times New Roman"/>
          <w:sz w:val="24"/>
          <w:szCs w:val="24"/>
        </w:rPr>
        <w:t>difícil, você faz e ensina o Bem. Mas</w:t>
      </w:r>
      <w:r w:rsidR="002B134C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2B134C">
        <w:rPr>
          <w:rFonts w:ascii="Times New Roman" w:hAnsi="Times New Roman" w:cs="Times New Roman"/>
          <w:sz w:val="24"/>
          <w:szCs w:val="24"/>
        </w:rPr>
        <w:t>seus ensi</w:t>
      </w:r>
      <w:r w:rsidR="00434E2F">
        <w:rPr>
          <w:rFonts w:ascii="Times New Roman" w:hAnsi="Times New Roman" w:cs="Times New Roman"/>
          <w:sz w:val="24"/>
          <w:szCs w:val="24"/>
        </w:rPr>
        <w:t>n</w:t>
      </w:r>
      <w:r w:rsidR="002B134C">
        <w:rPr>
          <w:rFonts w:ascii="Times New Roman" w:hAnsi="Times New Roman" w:cs="Times New Roman"/>
          <w:sz w:val="24"/>
          <w:szCs w:val="24"/>
        </w:rPr>
        <w:t>amentos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134C">
        <w:rPr>
          <w:rFonts w:ascii="Times New Roman" w:hAnsi="Times New Roman" w:cs="Times New Roman"/>
          <w:sz w:val="24"/>
          <w:szCs w:val="24"/>
        </w:rPr>
        <w:t>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facilmente assimilado</w:t>
      </w:r>
      <w:r w:rsidR="002B134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seus </w:t>
      </w:r>
      <w:r w:rsidR="002B134C">
        <w:rPr>
          <w:rFonts w:ascii="Times New Roman" w:hAnsi="Times New Roman" w:cs="Times New Roman"/>
          <w:sz w:val="24"/>
          <w:szCs w:val="24"/>
        </w:rPr>
        <w:t>atos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lhe são fáceis, você ensina e faz o Mal.</w:t>
      </w:r>
    </w:p>
    <w:p w:rsidR="0024094F" w:rsidRPr="00C5704C" w:rsidRDefault="0024094F" w:rsidP="0096502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Então Sav</w:t>
      </w:r>
      <w:r w:rsidR="00BA1345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perguntou:</w:t>
      </w:r>
    </w:p>
    <w:p w:rsidR="0024094F" w:rsidRPr="00C5704C" w:rsidRDefault="00BA41EE" w:rsidP="006951C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é a </w:t>
      </w:r>
      <w:ins w:id="2811" w:author="Daniela Mountian" w:date="2017-08-14T09:59:00Z">
        <w:r w:rsidR="002B134C">
          <w:rPr>
            <w:rFonts w:ascii="Times New Roman" w:hAnsi="Times New Roman" w:cs="Times New Roman"/>
            <w:sz w:val="24"/>
            <w:szCs w:val="24"/>
          </w:rPr>
          <w:t>V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erdade?</w:t>
      </w:r>
    </w:p>
    <w:p w:rsidR="0024094F" w:rsidRPr="00C5704C" w:rsidRDefault="0024094F" w:rsidP="006016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 homúnculo respondeu:</w:t>
      </w:r>
    </w:p>
    <w:p w:rsidR="0024094F" w:rsidRPr="00C5704C" w:rsidRDefault="00BA41EE" w:rsidP="007236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2B134C">
        <w:rPr>
          <w:rFonts w:ascii="Times New Roman" w:hAnsi="Times New Roman" w:cs="Times New Roman"/>
          <w:sz w:val="24"/>
          <w:szCs w:val="24"/>
        </w:rPr>
        <w:t>há 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Verdade para o homem, mas também não </w:t>
      </w:r>
      <w:r w:rsidR="002B134C">
        <w:rPr>
          <w:rFonts w:ascii="Times New Roman" w:hAnsi="Times New Roman" w:cs="Times New Roman"/>
          <w:sz w:val="24"/>
          <w:szCs w:val="24"/>
        </w:rPr>
        <w:t>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três. Existem duas Verdades: a autêntica e seu reflexo </w:t>
      </w:r>
      <w:r w:rsidR="002B134C">
        <w:rPr>
          <w:rFonts w:ascii="Times New Roman" w:hAnsi="Times New Roman" w:cs="Times New Roman"/>
          <w:sz w:val="24"/>
          <w:szCs w:val="24"/>
        </w:rPr>
        <w:t xml:space="preserve">no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espelho. Não </w:t>
      </w:r>
      <w:del w:id="2812" w:author="Daniela Mountian" w:date="2017-08-29T10:51:00Z">
        <w:r w:rsidR="0024094F" w:rsidRPr="00C5704C" w:rsidDel="003A669D">
          <w:rPr>
            <w:rFonts w:ascii="Times New Roman" w:hAnsi="Times New Roman" w:cs="Times New Roman"/>
            <w:sz w:val="24"/>
            <w:szCs w:val="24"/>
          </w:rPr>
          <w:delText>é dado</w:delText>
        </w:r>
      </w:del>
      <w:ins w:id="2813" w:author="Daniela Mountian" w:date="2017-08-29T10:51:00Z">
        <w:r w:rsidR="003A669D">
          <w:rPr>
            <w:rFonts w:ascii="Times New Roman" w:hAnsi="Times New Roman" w:cs="Times New Roman"/>
            <w:sz w:val="24"/>
            <w:szCs w:val="24"/>
          </w:rPr>
          <w:t>cabe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homem distinguir a Autêntica </w:t>
      </w:r>
      <w:r w:rsidR="002B134C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Lendária, no entanto </w:t>
      </w:r>
      <w:r w:rsidR="002B134C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deve fazer uma escolha</w:t>
      </w:r>
      <w:r w:rsidR="002B134C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134C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procura</w:t>
      </w:r>
      <w:r w:rsidR="002B134C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B134C">
        <w:rPr>
          <w:rFonts w:ascii="Times New Roman" w:hAnsi="Times New Roman" w:cs="Times New Roman"/>
          <w:sz w:val="24"/>
          <w:szCs w:val="24"/>
        </w:rPr>
        <w:t>pel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Autêntica, não </w:t>
      </w:r>
      <w:r w:rsidR="00850127">
        <w:rPr>
          <w:rFonts w:ascii="Times New Roman" w:hAnsi="Times New Roman" w:cs="Times New Roman"/>
          <w:sz w:val="24"/>
          <w:szCs w:val="24"/>
        </w:rPr>
        <w:t xml:space="preserve">deve </w:t>
      </w:r>
      <w:r w:rsidR="0024094F" w:rsidRPr="00C5704C">
        <w:rPr>
          <w:rFonts w:ascii="Times New Roman" w:hAnsi="Times New Roman" w:cs="Times New Roman"/>
          <w:sz w:val="24"/>
          <w:szCs w:val="24"/>
        </w:rPr>
        <w:t>pass</w:t>
      </w:r>
      <w:r w:rsidR="00850127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a Lendária</w:t>
      </w:r>
      <w:r w:rsidR="002B134C">
        <w:rPr>
          <w:rFonts w:ascii="Times New Roman" w:hAnsi="Times New Roman" w:cs="Times New Roman"/>
          <w:sz w:val="24"/>
          <w:szCs w:val="24"/>
        </w:rPr>
        <w:t xml:space="preserve">; ao procurar pela Lendária, não </w:t>
      </w:r>
      <w:r w:rsidR="00850127">
        <w:rPr>
          <w:rFonts w:ascii="Times New Roman" w:hAnsi="Times New Roman" w:cs="Times New Roman"/>
          <w:sz w:val="24"/>
          <w:szCs w:val="24"/>
        </w:rPr>
        <w:t xml:space="preserve">deve </w:t>
      </w:r>
      <w:r w:rsidR="002B134C">
        <w:rPr>
          <w:rFonts w:ascii="Times New Roman" w:hAnsi="Times New Roman" w:cs="Times New Roman"/>
          <w:sz w:val="24"/>
          <w:szCs w:val="24"/>
        </w:rPr>
        <w:t>pass</w:t>
      </w:r>
      <w:r w:rsidR="00850127">
        <w:rPr>
          <w:rFonts w:ascii="Times New Roman" w:hAnsi="Times New Roman" w:cs="Times New Roman"/>
          <w:sz w:val="24"/>
          <w:szCs w:val="24"/>
        </w:rPr>
        <w:t>ar</w:t>
      </w:r>
      <w:r w:rsidR="002B134C">
        <w:rPr>
          <w:rFonts w:ascii="Times New Roman" w:hAnsi="Times New Roman" w:cs="Times New Roman"/>
          <w:sz w:val="24"/>
          <w:szCs w:val="24"/>
        </w:rPr>
        <w:t xml:space="preserve"> para a Autêntica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Não </w:t>
      </w:r>
      <w:r w:rsidR="002B134C">
        <w:rPr>
          <w:rFonts w:ascii="Times New Roman" w:hAnsi="Times New Roman" w:cs="Times New Roman"/>
          <w:sz w:val="24"/>
          <w:szCs w:val="24"/>
        </w:rPr>
        <w:t>abdique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sua </w:t>
      </w:r>
      <w:commentRangeStart w:id="2814"/>
      <w:ins w:id="2815" w:author="Daniela Mountian" w:date="2017-08-14T10:09:00Z">
        <w:r w:rsidR="002B134C">
          <w:rPr>
            <w:rFonts w:ascii="Times New Roman" w:hAnsi="Times New Roman" w:cs="Times New Roman"/>
            <w:sz w:val="24"/>
            <w:szCs w:val="24"/>
          </w:rPr>
          <w:t>verdade</w:t>
        </w:r>
        <w:commentRangeEnd w:id="2814"/>
        <w:r w:rsidR="002B134C">
          <w:rPr>
            <w:rStyle w:val="Refdecomentrio"/>
            <w:rFonts w:cs="Times New Roman"/>
            <w:lang w:val="x-none"/>
          </w:rPr>
          <w:commentReference w:id="2814"/>
        </w:r>
        <w:r w:rsidR="002B13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nem procure </w:t>
      </w:r>
      <w:r w:rsidR="002B134C">
        <w:rPr>
          <w:rFonts w:ascii="Times New Roman" w:hAnsi="Times New Roman" w:cs="Times New Roman"/>
          <w:sz w:val="24"/>
          <w:szCs w:val="24"/>
        </w:rPr>
        <w:t>por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terceiro caminho, pois ele não existe...</w:t>
      </w:r>
    </w:p>
    <w:p w:rsidR="0024094F" w:rsidRPr="00C5704C" w:rsidRDefault="00BA41EE" w:rsidP="007236A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momento, a conversa </w:t>
      </w:r>
      <w:r w:rsidR="00491937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homem filosófico do matraz </w:t>
      </w:r>
      <w:r w:rsidR="00491937">
        <w:rPr>
          <w:rFonts w:ascii="Times New Roman" w:hAnsi="Times New Roman" w:cs="Times New Roman"/>
          <w:sz w:val="24"/>
          <w:szCs w:val="24"/>
        </w:rPr>
        <w:t xml:space="preserve">com Saviéli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foi interrompida, </w:t>
      </w:r>
      <w:r w:rsidR="00491937">
        <w:rPr>
          <w:rFonts w:ascii="Times New Roman" w:hAnsi="Times New Roman" w:cs="Times New Roman"/>
          <w:sz w:val="24"/>
          <w:szCs w:val="24"/>
        </w:rPr>
        <w:t>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7240E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chamou para almoçar e ele</w:t>
      </w:r>
      <w:r w:rsidR="00491937">
        <w:rPr>
          <w:rFonts w:ascii="Times New Roman" w:hAnsi="Times New Roman" w:cs="Times New Roman"/>
          <w:sz w:val="24"/>
          <w:szCs w:val="24"/>
        </w:rPr>
        <w:t>, sentido uma fome repentina,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p</w:t>
      </w:r>
      <w:r w:rsidR="00850127">
        <w:rPr>
          <w:rFonts w:ascii="Times New Roman" w:hAnsi="Times New Roman" w:cs="Times New Roman"/>
          <w:sz w:val="24"/>
          <w:szCs w:val="24"/>
        </w:rPr>
        <w:t>ô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49193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recusar. </w:t>
      </w:r>
      <w:r w:rsidR="00434E2F">
        <w:rPr>
          <w:rFonts w:ascii="Times New Roman" w:hAnsi="Times New Roman" w:cs="Times New Roman"/>
          <w:sz w:val="24"/>
          <w:szCs w:val="24"/>
        </w:rPr>
        <w:t>Ao s</w:t>
      </w:r>
      <w:r w:rsidR="0024094F" w:rsidRPr="00C5704C">
        <w:rPr>
          <w:rFonts w:ascii="Times New Roman" w:hAnsi="Times New Roman" w:cs="Times New Roman"/>
          <w:sz w:val="24"/>
          <w:szCs w:val="24"/>
        </w:rPr>
        <w:t>ai</w:t>
      </w:r>
      <w:r w:rsidR="00434E2F">
        <w:rPr>
          <w:rFonts w:ascii="Times New Roman" w:hAnsi="Times New Roman" w:cs="Times New Roman"/>
          <w:sz w:val="24"/>
          <w:szCs w:val="24"/>
        </w:rPr>
        <w:t>r do quarto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viu somente a mulher do matraz </w:t>
      </w:r>
      <w:r w:rsidR="00434E2F">
        <w:rPr>
          <w:rFonts w:ascii="Times New Roman" w:hAnsi="Times New Roman" w:cs="Times New Roman"/>
          <w:sz w:val="24"/>
          <w:szCs w:val="24"/>
        </w:rPr>
        <w:t>aconchega</w:t>
      </w:r>
      <w:r w:rsidR="00C105A9">
        <w:rPr>
          <w:rFonts w:ascii="Times New Roman" w:hAnsi="Times New Roman" w:cs="Times New Roman"/>
          <w:sz w:val="24"/>
          <w:szCs w:val="24"/>
        </w:rPr>
        <w:t>r</w:t>
      </w:r>
      <w:r w:rsidR="00434E2F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homem, cansado depois de sua fala, e começ</w:t>
      </w:r>
      <w:r w:rsidR="00C105A9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acariciá-lo. </w:t>
      </w:r>
    </w:p>
    <w:p w:rsidR="0024094F" w:rsidRPr="00C5704C" w:rsidRDefault="0024094F" w:rsidP="00593FB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Quando o </w:t>
      </w:r>
      <w:r w:rsidR="00434E2F">
        <w:rPr>
          <w:rFonts w:ascii="Times New Roman" w:hAnsi="Times New Roman" w:cs="Times New Roman"/>
          <w:sz w:val="24"/>
          <w:szCs w:val="24"/>
        </w:rPr>
        <w:t>crítico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4E2F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arte Ívolguin, Aleksei Ióssifovitch</w:t>
      </w:r>
      <w:del w:id="2816" w:author="Daniela Mountian" w:date="2017-08-29T10:53:00Z">
        <w:r w:rsidRPr="00C5704C" w:rsidDel="003A669D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 estava vivo e sua fotografia </w:t>
      </w:r>
      <w:r w:rsidR="00434E2F">
        <w:rPr>
          <w:rFonts w:ascii="Times New Roman" w:hAnsi="Times New Roman" w:cs="Times New Roman"/>
          <w:sz w:val="24"/>
          <w:szCs w:val="24"/>
        </w:rPr>
        <w:t>se achava sobre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escrivaninha (</w:t>
      </w:r>
      <w:r w:rsidR="00434E2F">
        <w:rPr>
          <w:rFonts w:ascii="Times New Roman" w:hAnsi="Times New Roman" w:cs="Times New Roman"/>
          <w:sz w:val="24"/>
          <w:szCs w:val="24"/>
        </w:rPr>
        <w:t xml:space="preserve">e não </w:t>
      </w:r>
      <w:r w:rsidRPr="00C5704C">
        <w:rPr>
          <w:rFonts w:ascii="Times New Roman" w:hAnsi="Times New Roman" w:cs="Times New Roman"/>
          <w:sz w:val="24"/>
          <w:szCs w:val="24"/>
        </w:rPr>
        <w:t>pendurada na parede</w:t>
      </w:r>
      <w:r w:rsidR="00434E2F">
        <w:rPr>
          <w:rFonts w:ascii="Times New Roman" w:hAnsi="Times New Roman" w:cs="Times New Roman"/>
          <w:sz w:val="24"/>
          <w:szCs w:val="24"/>
        </w:rPr>
        <w:t xml:space="preserve"> como 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), Klávdia </w:t>
      </w:r>
      <w:r w:rsidR="00434E2F">
        <w:rPr>
          <w:rFonts w:ascii="Times New Roman" w:hAnsi="Times New Roman" w:cs="Times New Roman"/>
          <w:sz w:val="24"/>
          <w:szCs w:val="24"/>
        </w:rPr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cozinhava bem. </w:t>
      </w:r>
      <w:r w:rsidR="00434E2F">
        <w:rPr>
          <w:rFonts w:ascii="Times New Roman" w:hAnsi="Times New Roman" w:cs="Times New Roman"/>
          <w:sz w:val="24"/>
          <w:szCs w:val="24"/>
        </w:rPr>
        <w:t xml:space="preserve">A bem da </w:t>
      </w:r>
      <w:r w:rsidRPr="00C5704C">
        <w:rPr>
          <w:rFonts w:ascii="Times New Roman" w:hAnsi="Times New Roman" w:cs="Times New Roman"/>
          <w:sz w:val="24"/>
          <w:szCs w:val="24"/>
        </w:rPr>
        <w:t>verdade</w:t>
      </w:r>
      <w:r w:rsidR="00434E2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34E2F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sabia fritar </w:t>
      </w:r>
      <w:r w:rsidR="00C105A9">
        <w:rPr>
          <w:rFonts w:ascii="Times New Roman" w:hAnsi="Times New Roman" w:cs="Times New Roman"/>
          <w:sz w:val="24"/>
          <w:szCs w:val="24"/>
        </w:rPr>
        <w:t>um bom bife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05A9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carne bovina, mas fazia </w:t>
      </w:r>
      <w:r w:rsidRPr="00C5704C">
        <w:rPr>
          <w:rFonts w:ascii="Times New Roman" w:hAnsi="Times New Roman" w:cs="Times New Roman"/>
          <w:i/>
          <w:iCs/>
          <w:sz w:val="24"/>
          <w:szCs w:val="24"/>
        </w:rPr>
        <w:t>borsch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no exército, com repolho duro, e</w:t>
      </w:r>
      <w:r w:rsidR="00434E2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segundo prato</w:t>
      </w:r>
      <w:r w:rsidR="00434E2F">
        <w:rPr>
          <w:rFonts w:ascii="Times New Roman" w:hAnsi="Times New Roman" w:cs="Times New Roman"/>
          <w:sz w:val="24"/>
          <w:szCs w:val="24"/>
        </w:rPr>
        <w:t>, costumava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prepara</w:t>
      </w:r>
      <w:r w:rsidR="00434E2F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salsich</w:t>
      </w:r>
      <w:r w:rsidR="00434E2F">
        <w:rPr>
          <w:rFonts w:ascii="Times New Roman" w:hAnsi="Times New Roman" w:cs="Times New Roman"/>
          <w:sz w:val="24"/>
          <w:szCs w:val="24"/>
        </w:rPr>
        <w:t>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</w:t>
      </w:r>
      <w:commentRangeStart w:id="2817"/>
      <w:r w:rsidR="00434E2F">
        <w:rPr>
          <w:rFonts w:ascii="Times New Roman" w:hAnsi="Times New Roman" w:cs="Times New Roman"/>
          <w:sz w:val="24"/>
          <w:szCs w:val="24"/>
        </w:rPr>
        <w:t>almôndegas</w:t>
      </w:r>
      <w:commentRangeEnd w:id="2817"/>
      <w:r w:rsidR="00434E2F">
        <w:rPr>
          <w:rStyle w:val="Refdecomentrio"/>
          <w:rFonts w:cs="Times New Roman"/>
          <w:lang w:val="x-none"/>
        </w:rPr>
        <w:commentReference w:id="2817"/>
      </w:r>
      <w:r w:rsidRPr="00C5704C">
        <w:rPr>
          <w:rFonts w:ascii="Times New Roman" w:hAnsi="Times New Roman" w:cs="Times New Roman"/>
          <w:sz w:val="24"/>
          <w:szCs w:val="24"/>
        </w:rPr>
        <w:t xml:space="preserve"> com macarrão. Já </w:t>
      </w:r>
      <w:r w:rsidR="00C105A9">
        <w:rPr>
          <w:rFonts w:ascii="Times New Roman" w:hAnsi="Times New Roman" w:cs="Times New Roman"/>
          <w:sz w:val="24"/>
          <w:szCs w:val="24"/>
        </w:rPr>
        <w:t xml:space="preserve">ela paparicava com pratos saborosos </w:t>
      </w:r>
      <w:r w:rsidRPr="00C5704C">
        <w:rPr>
          <w:rFonts w:ascii="Times New Roman" w:hAnsi="Times New Roman" w:cs="Times New Roman"/>
          <w:sz w:val="24"/>
          <w:szCs w:val="24"/>
        </w:rPr>
        <w:t>seu novo marido</w:t>
      </w:r>
      <w:r w:rsidR="00434E2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434E2F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iski, que adorava, apesar de se desentender</w:t>
      </w:r>
      <w:r w:rsidR="00C105A9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causa do </w:t>
      </w:r>
      <w:r w:rsidR="00434E2F">
        <w:rPr>
          <w:rFonts w:ascii="Times New Roman" w:hAnsi="Times New Roman" w:cs="Times New Roman"/>
          <w:sz w:val="24"/>
          <w:szCs w:val="24"/>
        </w:rPr>
        <w:t>gênio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05A9">
        <w:rPr>
          <w:rFonts w:ascii="Times New Roman" w:hAnsi="Times New Roman" w:cs="Times New Roman"/>
          <w:sz w:val="24"/>
          <w:szCs w:val="24"/>
        </w:rPr>
        <w:t>terrível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dele</w:t>
      </w:r>
      <w:r w:rsidR="00C105A9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05A9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diz</w:t>
      </w:r>
      <w:r w:rsidR="00C105A9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a voz </w:t>
      </w:r>
      <w:r w:rsidR="00C105A9">
        <w:rPr>
          <w:rFonts w:ascii="Times New Roman" w:hAnsi="Times New Roman" w:cs="Times New Roman"/>
          <w:sz w:val="24"/>
          <w:szCs w:val="24"/>
        </w:rPr>
        <w:t>tomada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lágrimas:</w:t>
      </w:r>
    </w:p>
    <w:p w:rsidR="0024094F" w:rsidRPr="00C5704C" w:rsidRDefault="00E478DE" w:rsidP="00612B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campo de concentração, ele </w:t>
      </w:r>
      <w:r w:rsidR="00C105A9">
        <w:rPr>
          <w:rFonts w:ascii="Times New Roman" w:hAnsi="Times New Roman" w:cs="Times New Roman"/>
          <w:sz w:val="24"/>
          <w:szCs w:val="24"/>
        </w:rPr>
        <w:t>só comia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peixe </w:t>
      </w:r>
      <w:r w:rsidR="00C105A9">
        <w:rPr>
          <w:rFonts w:ascii="Times New Roman" w:hAnsi="Times New Roman" w:cs="Times New Roman"/>
          <w:sz w:val="24"/>
          <w:szCs w:val="24"/>
        </w:rPr>
        <w:t>em conserva</w:t>
      </w:r>
      <w:r w:rsidR="0024094F" w:rsidRPr="00C5704C">
        <w:rPr>
          <w:rFonts w:ascii="Times New Roman" w:hAnsi="Times New Roman" w:cs="Times New Roman"/>
          <w:sz w:val="24"/>
          <w:szCs w:val="24"/>
        </w:rPr>
        <w:t>, passou muita fome.</w:t>
      </w:r>
    </w:p>
    <w:p w:rsidR="0024094F" w:rsidRPr="00C5704C" w:rsidRDefault="0024094F" w:rsidP="00CF22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Ela </w:t>
      </w:r>
      <w:r w:rsidR="00C105A9">
        <w:rPr>
          <w:rFonts w:ascii="Times New Roman" w:hAnsi="Times New Roman" w:cs="Times New Roman"/>
          <w:sz w:val="24"/>
          <w:szCs w:val="24"/>
        </w:rPr>
        <w:t>cercava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05A9">
        <w:rPr>
          <w:rFonts w:ascii="Times New Roman" w:hAnsi="Times New Roman" w:cs="Times New Roman"/>
          <w:sz w:val="24"/>
          <w:szCs w:val="24"/>
        </w:rPr>
        <w:t>o marido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105A9">
        <w:rPr>
          <w:rFonts w:ascii="Times New Roman" w:hAnsi="Times New Roman" w:cs="Times New Roman"/>
          <w:sz w:val="24"/>
          <w:szCs w:val="24"/>
        </w:rPr>
        <w:t>pratos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variad</w:t>
      </w:r>
      <w:r w:rsidR="00C105A9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C105A9">
        <w:rPr>
          <w:rFonts w:ascii="Times New Roman" w:hAnsi="Times New Roman" w:cs="Times New Roman"/>
          <w:sz w:val="24"/>
          <w:szCs w:val="24"/>
        </w:rPr>
        <w:t xml:space="preserve">saía-se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especialmente bem </w:t>
      </w:r>
      <w:r w:rsidR="00C105A9">
        <w:rPr>
          <w:rFonts w:ascii="Times New Roman" w:hAnsi="Times New Roman" w:cs="Times New Roman"/>
          <w:sz w:val="24"/>
          <w:szCs w:val="24"/>
        </w:rPr>
        <w:t>no preparo de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comida nacional, a bielorrussa. </w:t>
      </w:r>
      <w:r w:rsidR="00897458">
        <w:rPr>
          <w:rStyle w:val="Refdecomentrio"/>
          <w:rFonts w:cs="Times New Roman"/>
          <w:lang w:val="x-none"/>
        </w:rPr>
        <w:commentReference w:id="2818"/>
      </w:r>
      <w:r w:rsidR="00897458" w:rsidRPr="00897458">
        <w:rPr>
          <w:rFonts w:ascii="Times New Roman" w:hAnsi="Times New Roman" w:cs="Times New Roman"/>
          <w:i/>
          <w:iCs/>
          <w:sz w:val="24"/>
          <w:szCs w:val="24"/>
        </w:rPr>
        <w:t>Schi</w:t>
      </w:r>
      <w:r w:rsidR="0089745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azedo com cogumelos ou </w:t>
      </w:r>
      <w:r w:rsidR="00A22F87">
        <w:rPr>
          <w:rFonts w:ascii="Times New Roman" w:hAnsi="Times New Roman" w:cs="Times New Roman"/>
          <w:sz w:val="24"/>
          <w:szCs w:val="24"/>
        </w:rPr>
        <w:t xml:space="preserve">com </w:t>
      </w:r>
      <w:r w:rsidRPr="00C5704C">
        <w:rPr>
          <w:rFonts w:ascii="Times New Roman" w:hAnsi="Times New Roman" w:cs="Times New Roman"/>
          <w:sz w:val="24"/>
          <w:szCs w:val="24"/>
        </w:rPr>
        <w:t>trigo</w:t>
      </w:r>
      <w:r w:rsidR="00C105A9">
        <w:rPr>
          <w:rFonts w:ascii="Times New Roman" w:hAnsi="Times New Roman" w:cs="Times New Roman"/>
          <w:sz w:val="24"/>
          <w:szCs w:val="24"/>
        </w:rPr>
        <w:t>-</w:t>
      </w:r>
      <w:r w:rsidRPr="00C5704C">
        <w:rPr>
          <w:rFonts w:ascii="Times New Roman" w:hAnsi="Times New Roman" w:cs="Times New Roman"/>
          <w:sz w:val="24"/>
          <w:szCs w:val="24"/>
        </w:rPr>
        <w:t>sarraceno</w:t>
      </w:r>
      <w:r w:rsidR="00DE31F4">
        <w:rPr>
          <w:rFonts w:ascii="Times New Roman" w:hAnsi="Times New Roman" w:cs="Times New Roman"/>
          <w:sz w:val="24"/>
          <w:szCs w:val="24"/>
        </w:rPr>
        <w:t xml:space="preserve"> cozido</w:t>
      </w:r>
      <w:r w:rsidR="00541417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fígado </w:t>
      </w:r>
      <w:r w:rsidR="00541417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moda de Gómel</w:t>
      </w:r>
      <w:r w:rsidR="00541417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1417">
        <w:rPr>
          <w:rStyle w:val="Refdecomentrio"/>
          <w:rFonts w:cs="Times New Roman"/>
          <w:lang w:val="x-none"/>
        </w:rPr>
        <w:commentReference w:id="2819"/>
      </w:r>
      <w:r w:rsidR="00541417">
        <w:rPr>
          <w:rFonts w:ascii="Times New Roman" w:hAnsi="Times New Roman" w:cs="Times New Roman"/>
          <w:sz w:val="24"/>
          <w:szCs w:val="24"/>
        </w:rPr>
        <w:t>rocambole de carne estufado recheado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toucinho</w:t>
      </w:r>
      <w:r w:rsidR="00F75E8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cebola e cheiro verde, </w:t>
      </w:r>
      <w:r w:rsidR="003C70B6">
        <w:rPr>
          <w:rFonts w:ascii="Times New Roman" w:hAnsi="Times New Roman" w:cs="Times New Roman"/>
          <w:i/>
          <w:sz w:val="24"/>
          <w:szCs w:val="24"/>
        </w:rPr>
        <w:t>drotchiona</w:t>
      </w:r>
      <w:r w:rsidR="00CE0B54">
        <w:rPr>
          <w:rStyle w:val="Refdenotaderodap"/>
          <w:rFonts w:ascii="Times New Roman" w:hAnsi="Times New Roman" w:cs="Times New Roman"/>
          <w:sz w:val="24"/>
          <w:szCs w:val="24"/>
        </w:rPr>
        <w:footnoteReference w:id="223"/>
      </w:r>
      <w:r w:rsidR="00CE0B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70B6">
        <w:rPr>
          <w:rFonts w:ascii="Times New Roman" w:hAnsi="Times New Roman" w:cs="Times New Roman"/>
          <w:sz w:val="24"/>
          <w:szCs w:val="24"/>
        </w:rPr>
        <w:t xml:space="preserve">de batata </w:t>
      </w:r>
      <w:r w:rsidR="00682EBF">
        <w:rPr>
          <w:rFonts w:ascii="Times New Roman" w:hAnsi="Times New Roman" w:cs="Times New Roman"/>
          <w:sz w:val="24"/>
          <w:szCs w:val="24"/>
        </w:rPr>
        <w:t>com</w:t>
      </w:r>
      <w:r w:rsidR="003C70B6">
        <w:rPr>
          <w:rFonts w:ascii="Times New Roman" w:hAnsi="Times New Roman" w:cs="Times New Roman"/>
          <w:sz w:val="24"/>
          <w:szCs w:val="24"/>
        </w:rPr>
        <w:t xml:space="preserve"> porco</w:t>
      </w:r>
      <w:r w:rsidR="00F75E82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batata </w:t>
      </w:r>
      <w:commentRangeStart w:id="2820"/>
      <w:del w:id="2821" w:author="Daniela Mountian" w:date="2017-08-29T11:08:00Z">
        <w:r w:rsidRPr="00C5704C" w:rsidDel="000866B1">
          <w:rPr>
            <w:rFonts w:ascii="Times New Roman" w:hAnsi="Times New Roman" w:cs="Times New Roman"/>
            <w:sz w:val="24"/>
            <w:szCs w:val="24"/>
          </w:rPr>
          <w:delText>crua</w:delText>
        </w:r>
      </w:del>
      <w:commentRangeEnd w:id="2820"/>
      <w:r w:rsidR="00682EBF">
        <w:rPr>
          <w:rStyle w:val="Refdecomentrio"/>
          <w:rFonts w:cs="Times New Roman"/>
          <w:lang w:val="x-none"/>
        </w:rPr>
        <w:commentReference w:id="2820"/>
      </w:r>
      <w:ins w:id="2822" w:author="Daniela Mountian" w:date="2017-08-29T11:07:00Z">
        <w:r w:rsidR="00EB42C7">
          <w:rPr>
            <w:rFonts w:ascii="Times New Roman" w:hAnsi="Times New Roman" w:cs="Times New Roman"/>
            <w:sz w:val="24"/>
            <w:szCs w:val="24"/>
          </w:rPr>
          <w:t>cozida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com carne de porco</w:t>
      </w:r>
      <w:r w:rsidR="00ED561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823"/>
      <w:r w:rsidRPr="00C5704C">
        <w:rPr>
          <w:rFonts w:ascii="Times New Roman" w:hAnsi="Times New Roman" w:cs="Times New Roman"/>
          <w:sz w:val="24"/>
          <w:szCs w:val="24"/>
        </w:rPr>
        <w:t xml:space="preserve">farinha </w:t>
      </w:r>
      <w:r w:rsidR="00682EBF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cheiro verde assada.</w:t>
      </w:r>
      <w:commentRangeEnd w:id="2823"/>
      <w:r w:rsidR="00682EBF">
        <w:rPr>
          <w:rStyle w:val="Refdecomentrio"/>
          <w:rFonts w:cs="Times New Roman"/>
          <w:lang w:val="x-none"/>
        </w:rPr>
        <w:commentReference w:id="2823"/>
      </w:r>
    </w:p>
    <w:p w:rsidR="0024094F" w:rsidRPr="00C5704C" w:rsidRDefault="00E478DE" w:rsidP="008C49B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vez, a comida também estava </w:t>
      </w:r>
      <w:r w:rsidR="00682EBF">
        <w:rPr>
          <w:rFonts w:ascii="Times New Roman" w:hAnsi="Times New Roman" w:cs="Times New Roman"/>
          <w:sz w:val="24"/>
          <w:szCs w:val="24"/>
        </w:rPr>
        <w:t>boa</w:t>
      </w:r>
      <w:r w:rsidR="0024094F" w:rsidRPr="00C5704C">
        <w:rPr>
          <w:rFonts w:ascii="Times New Roman" w:hAnsi="Times New Roman" w:cs="Times New Roman"/>
          <w:sz w:val="24"/>
          <w:szCs w:val="24"/>
        </w:rPr>
        <w:t>, de modo que Sav</w:t>
      </w:r>
      <w:r w:rsidR="00682EBF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apesar do </w:t>
      </w:r>
      <w:r w:rsidR="007860BA">
        <w:rPr>
          <w:rFonts w:ascii="Times New Roman" w:hAnsi="Times New Roman" w:cs="Times New Roman"/>
          <w:sz w:val="24"/>
          <w:szCs w:val="24"/>
        </w:rPr>
        <w:t>esforço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mental, com</w:t>
      </w:r>
      <w:r w:rsidR="00F75E82">
        <w:rPr>
          <w:rFonts w:ascii="Times New Roman" w:hAnsi="Times New Roman" w:cs="Times New Roman"/>
          <w:sz w:val="24"/>
          <w:szCs w:val="24"/>
        </w:rPr>
        <w:t>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apetite e sua dor de cabeça diminuiu um pouco. No entanto, </w:t>
      </w:r>
      <w:r w:rsidR="00417C58">
        <w:rPr>
          <w:rFonts w:ascii="Times New Roman" w:hAnsi="Times New Roman" w:cs="Times New Roman"/>
          <w:sz w:val="24"/>
          <w:szCs w:val="24"/>
        </w:rPr>
        <w:t xml:space="preserve">ele se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lembrava de que não havia entendido </w:t>
      </w:r>
      <w:r w:rsidR="00417C58">
        <w:rPr>
          <w:rFonts w:ascii="Times New Roman" w:hAnsi="Times New Roman" w:cs="Times New Roman"/>
          <w:sz w:val="24"/>
          <w:szCs w:val="24"/>
        </w:rPr>
        <w:t>todas 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explicações do homem no matraz, nem lhe perguntado tudo. Por isso, Sav</w:t>
      </w:r>
      <w:r w:rsidR="00417C58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comeu apressadamente e, </w:t>
      </w:r>
      <w:r w:rsidR="00417C58">
        <w:rPr>
          <w:rFonts w:ascii="Times New Roman" w:hAnsi="Times New Roman" w:cs="Times New Roman"/>
          <w:sz w:val="24"/>
          <w:szCs w:val="24"/>
        </w:rPr>
        <w:t>aprumando-se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</w:t>
      </w:r>
      <w:r w:rsidR="00417C58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guardanapo após a</w:t>
      </w:r>
      <w:r w:rsidR="00417C58">
        <w:rPr>
          <w:rFonts w:ascii="Times New Roman" w:hAnsi="Times New Roman" w:cs="Times New Roman"/>
          <w:sz w:val="24"/>
          <w:szCs w:val="24"/>
        </w:rPr>
        <w:t xml:space="preserve"> ingestão dessa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comida pesada e gordurosa, retirou-se para seu quarto e se trancou.</w:t>
      </w:r>
    </w:p>
    <w:p w:rsidR="0024094F" w:rsidRPr="00C5704C" w:rsidRDefault="00E478DE" w:rsidP="00F8755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é um homem </w:t>
      </w:r>
      <w:r w:rsidR="00F75E82" w:rsidRPr="00C5704C">
        <w:rPr>
          <w:rFonts w:ascii="Times New Roman" w:hAnsi="Times New Roman" w:cs="Times New Roman"/>
          <w:sz w:val="24"/>
          <w:szCs w:val="24"/>
        </w:rPr>
        <w:t>bo</w:t>
      </w:r>
      <w:r w:rsidR="00F75E82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</w:t>
      </w:r>
      <w:r w:rsidR="00F75E8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homem no matraz.</w:t>
      </w:r>
    </w:p>
    <w:p w:rsidR="0024094F" w:rsidRPr="00C5704C" w:rsidRDefault="00E478DE" w:rsidP="00C3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homem bo</w:t>
      </w:r>
      <w:r w:rsidR="00F75E82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é um homem de Deus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o homem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bondade não </w:t>
      </w:r>
      <w:r w:rsidR="00F75E82">
        <w:rPr>
          <w:rFonts w:ascii="Times New Roman" w:hAnsi="Times New Roman" w:cs="Times New Roman"/>
          <w:sz w:val="24"/>
          <w:szCs w:val="24"/>
        </w:rPr>
        <w:t>é d</w:t>
      </w:r>
      <w:r w:rsidR="0024094F" w:rsidRPr="00C5704C">
        <w:rPr>
          <w:rFonts w:ascii="Times New Roman" w:hAnsi="Times New Roman" w:cs="Times New Roman"/>
          <w:sz w:val="24"/>
          <w:szCs w:val="24"/>
        </w:rPr>
        <w:t>ivin</w:t>
      </w:r>
      <w:r w:rsidR="00F75E8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é um sentimento </w:t>
      </w:r>
      <w:r w:rsidR="00EF19BF">
        <w:rPr>
          <w:rFonts w:ascii="Times New Roman" w:hAnsi="Times New Roman" w:cs="Times New Roman"/>
          <w:sz w:val="24"/>
          <w:szCs w:val="24"/>
        </w:rPr>
        <w:t xml:space="preserve">por demais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insignificante para Deus, mas necessário para </w:t>
      </w:r>
      <w:r w:rsidR="00F75E8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pequeno homem pecador. Muito mais necessária do que a Verdade é a Riqueza espiritual. O Bem e a Bondade são coisas diferentes. Um gênio não pode ser um</w:t>
      </w:r>
      <w:r w:rsidR="00CB437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37A">
        <w:rPr>
          <w:rFonts w:ascii="Times New Roman" w:hAnsi="Times New Roman" w:cs="Times New Roman"/>
          <w:sz w:val="24"/>
          <w:szCs w:val="24"/>
        </w:rPr>
        <w:t>pessoa</w:t>
      </w:r>
      <w:r w:rsidR="00CB437A" w:rsidRPr="00C5704C">
        <w:rPr>
          <w:rFonts w:ascii="Times New Roman" w:hAnsi="Times New Roman" w:cs="Times New Roman"/>
          <w:sz w:val="24"/>
          <w:szCs w:val="24"/>
        </w:rPr>
        <w:t xml:space="preserve"> bo</w:t>
      </w:r>
      <w:r w:rsidR="00CB437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ele serve a Deus, </w:t>
      </w:r>
      <w:r w:rsidR="00F75E82">
        <w:rPr>
          <w:rFonts w:ascii="Times New Roman" w:hAnsi="Times New Roman" w:cs="Times New Roman"/>
          <w:sz w:val="24"/>
          <w:szCs w:val="24"/>
        </w:rPr>
        <w:t xml:space="preserve">assim como </w:t>
      </w:r>
      <w:r w:rsidR="0024094F" w:rsidRPr="00C5704C">
        <w:rPr>
          <w:rFonts w:ascii="Times New Roman" w:hAnsi="Times New Roman" w:cs="Times New Roman"/>
          <w:sz w:val="24"/>
          <w:szCs w:val="24"/>
        </w:rPr>
        <w:t>um</w:t>
      </w:r>
      <w:r w:rsidR="00ED561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37A">
        <w:rPr>
          <w:rFonts w:ascii="Times New Roman" w:hAnsi="Times New Roman" w:cs="Times New Roman"/>
          <w:sz w:val="24"/>
          <w:szCs w:val="24"/>
        </w:rPr>
        <w:t>pessoa boa</w:t>
      </w:r>
      <w:r w:rsidR="00CB437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pode ser um gênio, pois el</w:t>
      </w:r>
      <w:r w:rsidR="00CB437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serve ao homem. Um homem bo</w:t>
      </w:r>
      <w:r w:rsidR="00F75E82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raramente traz </w:t>
      </w:r>
      <w:r w:rsidR="00F75E82">
        <w:rPr>
          <w:rFonts w:ascii="Times New Roman" w:hAnsi="Times New Roman" w:cs="Times New Roman"/>
          <w:sz w:val="24"/>
          <w:szCs w:val="24"/>
        </w:rPr>
        <w:t>bondade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mundo, pois ele </w:t>
      </w:r>
      <w:r w:rsidR="00CB437A">
        <w:rPr>
          <w:rFonts w:ascii="Times New Roman" w:hAnsi="Times New Roman" w:cs="Times New Roman"/>
          <w:sz w:val="24"/>
          <w:szCs w:val="24"/>
        </w:rPr>
        <w:t>atrai</w:t>
      </w:r>
      <w:r w:rsidR="00F75E82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pessoas ruins, que se </w:t>
      </w:r>
      <w:r w:rsidR="00CB437A">
        <w:rPr>
          <w:rFonts w:ascii="Times New Roman" w:hAnsi="Times New Roman" w:cs="Times New Roman"/>
          <w:sz w:val="24"/>
          <w:szCs w:val="24"/>
        </w:rPr>
        <w:t>estragaram</w:t>
      </w:r>
      <w:r w:rsidR="0024094F" w:rsidRPr="00C5704C">
        <w:rPr>
          <w:rFonts w:ascii="Times New Roman" w:hAnsi="Times New Roman" w:cs="Times New Roman"/>
          <w:sz w:val="24"/>
          <w:szCs w:val="24"/>
        </w:rPr>
        <w:t>, se perderam, caprichosas, ávidas, exigentes</w:t>
      </w:r>
      <w:r w:rsidR="00CB437A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um homem bo</w:t>
      </w:r>
      <w:r w:rsidR="00CB437A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é um curandeiro, </w:t>
      </w:r>
      <w:r w:rsidR="00CB437A">
        <w:rPr>
          <w:rFonts w:ascii="Times New Roman" w:hAnsi="Times New Roman" w:cs="Times New Roman"/>
          <w:sz w:val="24"/>
          <w:szCs w:val="24"/>
        </w:rPr>
        <w:t xml:space="preserve">mas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cuidador </w:t>
      </w:r>
      <w:r w:rsidR="00CB437A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37A">
        <w:rPr>
          <w:rFonts w:ascii="Times New Roman" w:hAnsi="Times New Roman" w:cs="Times New Roman"/>
          <w:sz w:val="24"/>
          <w:szCs w:val="24"/>
        </w:rPr>
        <w:t xml:space="preserve">doentes </w:t>
      </w:r>
      <w:r w:rsidR="0024094F" w:rsidRPr="00C5704C">
        <w:rPr>
          <w:rFonts w:ascii="Times New Roman" w:hAnsi="Times New Roman" w:cs="Times New Roman"/>
          <w:sz w:val="24"/>
          <w:szCs w:val="24"/>
        </w:rPr>
        <w:t>espiritualmente incuráveis. Um homem bo</w:t>
      </w:r>
      <w:r w:rsidR="00CB437A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um anônimo</w:t>
      </w:r>
      <w:r w:rsidR="00CB437A">
        <w:rPr>
          <w:rFonts w:ascii="Times New Roman" w:hAnsi="Times New Roman" w:cs="Times New Roman"/>
          <w:sz w:val="24"/>
          <w:szCs w:val="24"/>
        </w:rPr>
        <w:t xml:space="preserve"> justo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pronto para </w:t>
      </w:r>
      <w:ins w:id="2824" w:author="Daniela Mountian" w:date="2017-08-29T11:13:00Z">
        <w:r w:rsidR="000866B1">
          <w:rPr>
            <w:rFonts w:ascii="Times New Roman" w:hAnsi="Times New Roman" w:cs="Times New Roman"/>
            <w:sz w:val="24"/>
            <w:szCs w:val="24"/>
          </w:rPr>
          <w:t>renunciar a si mesmo</w:t>
        </w:r>
      </w:ins>
      <w:r w:rsidR="0047455F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</w:t>
      </w:r>
      <w:r w:rsidR="00CB437A">
        <w:rPr>
          <w:rFonts w:ascii="Times New Roman" w:hAnsi="Times New Roman" w:cs="Times New Roman"/>
          <w:sz w:val="24"/>
          <w:szCs w:val="24"/>
        </w:rPr>
        <w:t xml:space="preserve"> esse mo</w:t>
      </w:r>
      <w:r w:rsidR="00ED5619">
        <w:rPr>
          <w:rFonts w:ascii="Times New Roman" w:hAnsi="Times New Roman" w:cs="Times New Roman"/>
          <w:sz w:val="24"/>
          <w:szCs w:val="24"/>
        </w:rPr>
        <w:t>tivo</w:t>
      </w:r>
      <w:r w:rsidR="00CB437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gênio e um profeta não podem ser </w:t>
      </w:r>
      <w:r w:rsidR="00CB437A">
        <w:rPr>
          <w:rFonts w:ascii="Times New Roman" w:hAnsi="Times New Roman" w:cs="Times New Roman"/>
          <w:sz w:val="24"/>
          <w:szCs w:val="24"/>
        </w:rPr>
        <w:t>bons</w:t>
      </w:r>
      <w:r w:rsidR="0024094F" w:rsidRPr="00C5704C">
        <w:rPr>
          <w:rFonts w:ascii="Times New Roman" w:hAnsi="Times New Roman" w:cs="Times New Roman"/>
          <w:sz w:val="24"/>
          <w:szCs w:val="24"/>
        </w:rPr>
        <w:t>, pois</w:t>
      </w:r>
      <w:r w:rsidR="00CB437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caso</w:t>
      </w:r>
      <w:r w:rsidR="00CB437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pecariam contra Deus, re</w:t>
      </w:r>
      <w:r w:rsidR="00850127">
        <w:rPr>
          <w:rFonts w:ascii="Times New Roman" w:hAnsi="Times New Roman" w:cs="Times New Roman"/>
          <w:sz w:val="24"/>
          <w:szCs w:val="24"/>
        </w:rPr>
        <w:t>negando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0127">
        <w:rPr>
          <w:rFonts w:ascii="Times New Roman" w:hAnsi="Times New Roman" w:cs="Times New Roman"/>
          <w:sz w:val="24"/>
          <w:szCs w:val="24"/>
        </w:rPr>
        <w:t>o elemento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37A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ivin</w:t>
      </w:r>
      <w:r w:rsidR="0085012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CB437A">
        <w:rPr>
          <w:rFonts w:ascii="Times New Roman" w:hAnsi="Times New Roman" w:cs="Times New Roman"/>
          <w:sz w:val="24"/>
          <w:szCs w:val="24"/>
        </w:rPr>
        <w:t xml:space="preserve">lhes </w:t>
      </w:r>
      <w:r w:rsidR="0024094F" w:rsidRPr="00C5704C">
        <w:rPr>
          <w:rFonts w:ascii="Times New Roman" w:hAnsi="Times New Roman" w:cs="Times New Roman"/>
          <w:sz w:val="24"/>
          <w:szCs w:val="24"/>
        </w:rPr>
        <w:t>fo</w:t>
      </w:r>
      <w:r w:rsidR="007860BA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37A">
        <w:rPr>
          <w:rFonts w:ascii="Times New Roman" w:hAnsi="Times New Roman" w:cs="Times New Roman"/>
          <w:sz w:val="24"/>
          <w:szCs w:val="24"/>
        </w:rPr>
        <w:t>legad</w:t>
      </w:r>
      <w:r w:rsidR="0085012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CB437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437A">
        <w:rPr>
          <w:rFonts w:ascii="Times New Roman" w:hAnsi="Times New Roman" w:cs="Times New Roman"/>
          <w:sz w:val="24"/>
          <w:szCs w:val="24"/>
        </w:rPr>
        <w:t>alto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prol </w:t>
      </w:r>
      <w:r w:rsidR="00CB437A">
        <w:rPr>
          <w:rFonts w:ascii="Times New Roman" w:hAnsi="Times New Roman" w:cs="Times New Roman"/>
          <w:sz w:val="24"/>
          <w:szCs w:val="24"/>
        </w:rPr>
        <w:t>de homens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imperfeit</w:t>
      </w:r>
      <w:r w:rsidR="00CB437A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B437A">
        <w:rPr>
          <w:rFonts w:ascii="Times New Roman" w:hAnsi="Times New Roman" w:cs="Times New Roman"/>
          <w:sz w:val="24"/>
          <w:szCs w:val="24"/>
        </w:rPr>
        <w:t>efêmeros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Pois o bem que </w:t>
      </w:r>
      <w:r w:rsidR="00ED5619">
        <w:rPr>
          <w:rFonts w:ascii="Times New Roman" w:hAnsi="Times New Roman" w:cs="Times New Roman"/>
          <w:sz w:val="24"/>
          <w:szCs w:val="24"/>
        </w:rPr>
        <w:t>surgiu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mundo não </w:t>
      </w:r>
      <w:r w:rsidR="00722834">
        <w:rPr>
          <w:rFonts w:ascii="Times New Roman" w:hAnsi="Times New Roman" w:cs="Times New Roman"/>
          <w:sz w:val="24"/>
          <w:szCs w:val="24"/>
        </w:rPr>
        <w:t>veio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homens bons, mas </w:t>
      </w:r>
      <w:r w:rsidR="00722834">
        <w:rPr>
          <w:rFonts w:ascii="Times New Roman" w:hAnsi="Times New Roman" w:cs="Times New Roman"/>
          <w:sz w:val="24"/>
          <w:szCs w:val="24"/>
        </w:rPr>
        <w:t>d</w:t>
      </w:r>
      <w:r w:rsidR="0085012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profetas</w:t>
      </w:r>
      <w:r w:rsidR="004745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2834">
        <w:rPr>
          <w:rFonts w:ascii="Times New Roman" w:hAnsi="Times New Roman" w:cs="Times New Roman"/>
          <w:sz w:val="24"/>
          <w:szCs w:val="24"/>
        </w:rPr>
        <w:t>que cu</w:t>
      </w:r>
      <w:r w:rsidR="0047455F">
        <w:rPr>
          <w:rFonts w:ascii="Times New Roman" w:hAnsi="Times New Roman" w:cs="Times New Roman"/>
          <w:sz w:val="24"/>
          <w:szCs w:val="24"/>
        </w:rPr>
        <w:t>r</w:t>
      </w:r>
      <w:r w:rsidR="00722834">
        <w:rPr>
          <w:rFonts w:ascii="Times New Roman" w:hAnsi="Times New Roman" w:cs="Times New Roman"/>
          <w:sz w:val="24"/>
          <w:szCs w:val="24"/>
        </w:rPr>
        <w:t>am</w:t>
      </w:r>
      <w:r w:rsidR="004745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722834">
        <w:rPr>
          <w:rFonts w:ascii="Times New Roman" w:hAnsi="Times New Roman" w:cs="Times New Roman"/>
          <w:sz w:val="24"/>
          <w:szCs w:val="24"/>
        </w:rPr>
        <w:t>d</w:t>
      </w:r>
      <w:r w:rsidR="00850127">
        <w:rPr>
          <w:rFonts w:ascii="Times New Roman" w:hAnsi="Times New Roman" w:cs="Times New Roman"/>
          <w:sz w:val="24"/>
          <w:szCs w:val="24"/>
        </w:rPr>
        <w:t>e</w:t>
      </w:r>
      <w:r w:rsidR="00722834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gênios</w:t>
      </w:r>
      <w:r w:rsidR="0047455F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2834">
        <w:rPr>
          <w:rFonts w:ascii="Times New Roman" w:hAnsi="Times New Roman" w:cs="Times New Roman"/>
          <w:sz w:val="24"/>
          <w:szCs w:val="24"/>
        </w:rPr>
        <w:t>que criam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riquezas espirituais. </w:t>
      </w:r>
      <w:r>
        <w:rPr>
          <w:rFonts w:ascii="Times New Roman" w:hAnsi="Times New Roman" w:cs="Times New Roman"/>
          <w:sz w:val="24"/>
          <w:szCs w:val="24"/>
        </w:rPr>
        <w:t>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cura o mundo é </w:t>
      </w:r>
      <w:r w:rsidR="0072283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amarg</w:t>
      </w:r>
      <w:r w:rsidR="00722834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>r</w:t>
      </w:r>
      <w:r w:rsidR="0072283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verdade, </w:t>
      </w:r>
      <w:r w:rsidR="00722834">
        <w:rPr>
          <w:rFonts w:ascii="Times New Roman" w:hAnsi="Times New Roman" w:cs="Times New Roman"/>
          <w:sz w:val="24"/>
          <w:szCs w:val="24"/>
        </w:rPr>
        <w:t>a clarividência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2834" w:rsidRPr="00C5704C">
        <w:rPr>
          <w:rFonts w:ascii="Times New Roman" w:hAnsi="Times New Roman" w:cs="Times New Roman"/>
          <w:sz w:val="24"/>
          <w:szCs w:val="24"/>
        </w:rPr>
        <w:t xml:space="preserve">implacável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gênio, e não a bondade. A bondade não cura o mundo, mas o consola e salva o pecador da solidão, ou seja, fortalece o mundo decaído, não </w:t>
      </w:r>
      <w:r w:rsidR="00722834">
        <w:rPr>
          <w:rFonts w:ascii="Times New Roman" w:hAnsi="Times New Roman" w:cs="Times New Roman"/>
          <w:sz w:val="24"/>
          <w:szCs w:val="24"/>
        </w:rPr>
        <w:t>permite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2834">
        <w:rPr>
          <w:rFonts w:ascii="Times New Roman" w:hAnsi="Times New Roman" w:cs="Times New Roman"/>
          <w:sz w:val="24"/>
          <w:szCs w:val="24"/>
        </w:rPr>
        <w:t xml:space="preserve">que ele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47455F">
        <w:rPr>
          <w:rFonts w:ascii="Times New Roman" w:hAnsi="Times New Roman" w:cs="Times New Roman"/>
          <w:sz w:val="24"/>
          <w:szCs w:val="24"/>
        </w:rPr>
        <w:t>desfaça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fisicamente, pois a bondade </w:t>
      </w:r>
      <w:r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sentimento espiritual, mas material. Ela geme </w:t>
      </w:r>
      <w:r w:rsidR="00722834">
        <w:rPr>
          <w:rFonts w:ascii="Times New Roman" w:hAnsi="Times New Roman" w:cs="Times New Roman"/>
          <w:sz w:val="24"/>
          <w:szCs w:val="24"/>
        </w:rPr>
        <w:t>ao lado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22834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doente, </w:t>
      </w:r>
      <w:r w:rsidR="0047455F">
        <w:rPr>
          <w:rFonts w:ascii="Times New Roman" w:hAnsi="Times New Roman" w:cs="Times New Roman"/>
          <w:sz w:val="24"/>
          <w:szCs w:val="24"/>
        </w:rPr>
        <w:t>tem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sede </w:t>
      </w:r>
      <w:r w:rsidR="0047455F">
        <w:rPr>
          <w:rFonts w:ascii="Times New Roman" w:hAnsi="Times New Roman" w:cs="Times New Roman"/>
          <w:sz w:val="24"/>
          <w:szCs w:val="24"/>
        </w:rPr>
        <w:t>ao lado do sedento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7455F">
        <w:rPr>
          <w:rFonts w:ascii="Times New Roman" w:hAnsi="Times New Roman" w:cs="Times New Roman"/>
          <w:sz w:val="24"/>
          <w:szCs w:val="24"/>
        </w:rPr>
        <w:t>tem fome ao lado do faminto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7455F">
        <w:rPr>
          <w:rFonts w:ascii="Times New Roman" w:hAnsi="Times New Roman" w:cs="Times New Roman"/>
          <w:sz w:val="24"/>
          <w:szCs w:val="24"/>
        </w:rPr>
        <w:t>escuta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7455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 queix</w:t>
      </w:r>
      <w:r w:rsidR="0047455F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e </w:t>
      </w:r>
      <w:r w:rsidR="0047455F">
        <w:rPr>
          <w:rFonts w:ascii="Times New Roman" w:hAnsi="Times New Roman" w:cs="Times New Roman"/>
          <w:sz w:val="24"/>
          <w:szCs w:val="24"/>
        </w:rPr>
        <w:t>os infortúnios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47455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estranhos. </w:t>
      </w:r>
      <w:r w:rsidR="00C11D7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proxima</w:t>
      </w:r>
      <w:r w:rsidR="00C11D71">
        <w:rPr>
          <w:rFonts w:ascii="Times New Roman" w:hAnsi="Times New Roman" w:cs="Times New Roman"/>
          <w:sz w:val="24"/>
          <w:szCs w:val="24"/>
        </w:rPr>
        <w:t>m-se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dela e</w:t>
      </w:r>
      <w:r w:rsidR="00C11D71">
        <w:rPr>
          <w:rFonts w:ascii="Times New Roman" w:hAnsi="Times New Roman" w:cs="Times New Roman"/>
          <w:sz w:val="24"/>
          <w:szCs w:val="24"/>
        </w:rPr>
        <w:t>, quanto mais ela oferece,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exigem</w:t>
      </w:r>
      <w:r w:rsidR="00C11D71">
        <w:rPr>
          <w:rFonts w:ascii="Times New Roman" w:hAnsi="Times New Roman" w:cs="Times New Roman"/>
          <w:sz w:val="24"/>
          <w:szCs w:val="24"/>
        </w:rPr>
        <w:t xml:space="preserve">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sem </w:t>
      </w:r>
      <w:r w:rsidR="00C11D71">
        <w:rPr>
          <w:rFonts w:ascii="Times New Roman" w:hAnsi="Times New Roman" w:cs="Times New Roman"/>
          <w:sz w:val="24"/>
          <w:szCs w:val="24"/>
        </w:rPr>
        <w:t>dar</w:t>
      </w:r>
      <w:r w:rsidR="007860BA">
        <w:rPr>
          <w:rFonts w:ascii="Times New Roman" w:hAnsi="Times New Roman" w:cs="Times New Roman"/>
          <w:sz w:val="24"/>
          <w:szCs w:val="24"/>
        </w:rPr>
        <w:t>em</w:t>
      </w:r>
      <w:r w:rsidR="00C11D71">
        <w:rPr>
          <w:rFonts w:ascii="Times New Roman" w:hAnsi="Times New Roman" w:cs="Times New Roman"/>
          <w:sz w:val="24"/>
          <w:szCs w:val="24"/>
        </w:rPr>
        <w:t xml:space="preserve"> nada em troca nem agradecer</w:t>
      </w:r>
      <w:r w:rsidR="007860BA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>. O mundo permanece mau, mas</w:t>
      </w:r>
      <w:r w:rsidR="00C11D7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graças à bondade</w:t>
      </w:r>
      <w:r w:rsidR="00C11D71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existe e não </w:t>
      </w:r>
      <w:r w:rsidR="00CB005C">
        <w:rPr>
          <w:rFonts w:ascii="Times New Roman" w:hAnsi="Times New Roman" w:cs="Times New Roman"/>
          <w:sz w:val="24"/>
          <w:szCs w:val="24"/>
        </w:rPr>
        <w:t>irá sucumbir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005C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própria maldade. Um verdadeiro cristão é um homem bo</w:t>
      </w:r>
      <w:r w:rsidR="002A362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qualquer religião, mas um verdadeiro judeu</w:t>
      </w:r>
      <w:r w:rsidR="00C87C91">
        <w:rPr>
          <w:rFonts w:ascii="Times New Roman" w:hAnsi="Times New Roman" w:cs="Times New Roman"/>
          <w:sz w:val="24"/>
          <w:szCs w:val="24"/>
        </w:rPr>
        <w:t>, em qualquer religião,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um gênio e um profeta. </w:t>
      </w:r>
      <w:r w:rsidR="007860BA">
        <w:rPr>
          <w:rFonts w:ascii="Times New Roman" w:hAnsi="Times New Roman" w:cs="Times New Roman"/>
          <w:sz w:val="24"/>
          <w:szCs w:val="24"/>
        </w:rPr>
        <w:t>Analisem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>não importa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gênio, acharão nele </w:t>
      </w:r>
      <w:r w:rsidR="007860BA">
        <w:rPr>
          <w:rFonts w:ascii="Times New Roman" w:hAnsi="Times New Roman" w:cs="Times New Roman"/>
          <w:sz w:val="24"/>
          <w:szCs w:val="24"/>
        </w:rPr>
        <w:t>algum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princípio judaico, ainda que ele </w:t>
      </w:r>
      <w:r w:rsidR="007860BA">
        <w:rPr>
          <w:rFonts w:ascii="Times New Roman" w:hAnsi="Times New Roman" w:cs="Times New Roman"/>
          <w:sz w:val="24"/>
          <w:szCs w:val="24"/>
        </w:rPr>
        <w:t>renegue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judaísmo. O judaísmo está muito mais </w:t>
      </w:r>
      <w:r w:rsidR="007860BA">
        <w:rPr>
          <w:rFonts w:ascii="Times New Roman" w:hAnsi="Times New Roman" w:cs="Times New Roman"/>
          <w:sz w:val="24"/>
          <w:szCs w:val="24"/>
        </w:rPr>
        <w:t>próximo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Deus do que o cristianismo, </w:t>
      </w:r>
      <w:r w:rsidR="007860BA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está mais </w:t>
      </w:r>
      <w:r w:rsidR="007860BA">
        <w:rPr>
          <w:rFonts w:ascii="Times New Roman" w:hAnsi="Times New Roman" w:cs="Times New Roman"/>
          <w:sz w:val="24"/>
          <w:szCs w:val="24"/>
        </w:rPr>
        <w:t>próximo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homem. Mas um homem bo</w:t>
      </w:r>
      <w:r w:rsidR="007860BA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assim como um gênio, é um </w:t>
      </w:r>
      <w:r w:rsidR="007860BA">
        <w:rPr>
          <w:rFonts w:ascii="Times New Roman" w:hAnsi="Times New Roman" w:cs="Times New Roman"/>
          <w:sz w:val="24"/>
          <w:szCs w:val="24"/>
        </w:rPr>
        <w:t>fenômeno</w:t>
      </w:r>
      <w:r w:rsidR="007860B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raro, por isso </w:t>
      </w:r>
      <w:r w:rsidR="007860BA">
        <w:rPr>
          <w:rFonts w:ascii="Times New Roman" w:hAnsi="Times New Roman" w:cs="Times New Roman"/>
          <w:sz w:val="24"/>
          <w:szCs w:val="24"/>
        </w:rPr>
        <w:t>há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tão poucos cristãos </w:t>
      </w:r>
      <w:r w:rsidR="007860BA">
        <w:rPr>
          <w:rFonts w:ascii="Times New Roman" w:hAnsi="Times New Roman" w:cs="Times New Roman"/>
          <w:sz w:val="24"/>
          <w:szCs w:val="24"/>
        </w:rPr>
        <w:t>verdadeiros 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 xml:space="preserve">judeus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verdadeiros. </w:t>
      </w:r>
      <w:r w:rsidR="007860BA">
        <w:rPr>
          <w:rFonts w:ascii="Times New Roman" w:hAnsi="Times New Roman" w:cs="Times New Roman"/>
          <w:sz w:val="24"/>
          <w:szCs w:val="24"/>
        </w:rPr>
        <w:t>Os homens, em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maioria</w:t>
      </w:r>
      <w:r w:rsidR="007860B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some</w:t>
      </w:r>
      <w:r w:rsidR="00DC4052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 se </w:t>
      </w:r>
      <w:r w:rsidR="007860BA">
        <w:rPr>
          <w:rFonts w:ascii="Times New Roman" w:hAnsi="Times New Roman" w:cs="Times New Roman"/>
          <w:sz w:val="24"/>
          <w:szCs w:val="24"/>
        </w:rPr>
        <w:t>chamam judeus ou cristãos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860BA">
        <w:rPr>
          <w:rFonts w:ascii="Times New Roman" w:hAnsi="Times New Roman" w:cs="Times New Roman"/>
          <w:sz w:val="24"/>
          <w:szCs w:val="24"/>
        </w:rPr>
        <w:t>com frequência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força d</w:t>
      </w:r>
      <w:r w:rsidR="007860B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nascimento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, mais rar</w:t>
      </w:r>
      <w:r w:rsidR="007860BA">
        <w:rPr>
          <w:rFonts w:ascii="Times New Roman" w:hAnsi="Times New Roman" w:cs="Times New Roman"/>
          <w:sz w:val="24"/>
          <w:szCs w:val="24"/>
        </w:rPr>
        <w:t>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>, das circunstâncias. A principal inverdade cristã está na afirmação de</w:t>
      </w:r>
      <w:r w:rsidR="005C606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servindo ao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homem, </w:t>
      </w:r>
      <w:r w:rsidR="007860BA">
        <w:rPr>
          <w:rFonts w:ascii="Times New Roman" w:hAnsi="Times New Roman" w:cs="Times New Roman"/>
          <w:sz w:val="24"/>
          <w:szCs w:val="24"/>
        </w:rPr>
        <w:t>pode-se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servir a Deus. </w:t>
      </w:r>
      <w:r w:rsidR="00BD7F06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>oisa</w:t>
      </w:r>
      <w:r w:rsidR="00BD7F06">
        <w:rPr>
          <w:rFonts w:ascii="Times New Roman" w:hAnsi="Times New Roman" w:cs="Times New Roman"/>
          <w:sz w:val="24"/>
          <w:szCs w:val="24"/>
        </w:rPr>
        <w:t xml:space="preserve"> diferente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</w:t>
      </w:r>
      <w:r w:rsidR="007860BA">
        <w:rPr>
          <w:rFonts w:ascii="Times New Roman" w:hAnsi="Times New Roman" w:cs="Times New Roman"/>
          <w:sz w:val="24"/>
          <w:szCs w:val="24"/>
        </w:rPr>
        <w:t>o fato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Senhor, </w:t>
      </w:r>
      <w:r w:rsidR="007860BA">
        <w:rPr>
          <w:rFonts w:ascii="Times New Roman" w:hAnsi="Times New Roman" w:cs="Times New Roman"/>
          <w:sz w:val="24"/>
          <w:szCs w:val="24"/>
        </w:rPr>
        <w:t>em virtude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pecados </w:t>
      </w:r>
      <w:r w:rsidR="007860BA">
        <w:rPr>
          <w:rFonts w:ascii="Times New Roman" w:hAnsi="Times New Roman" w:cs="Times New Roman"/>
          <w:sz w:val="24"/>
          <w:szCs w:val="24"/>
        </w:rPr>
        <w:t>dos homens</w:t>
      </w:r>
      <w:r w:rsidR="0024094F" w:rsidRPr="00C5704C">
        <w:rPr>
          <w:rFonts w:ascii="Times New Roman" w:hAnsi="Times New Roman" w:cs="Times New Roman"/>
          <w:sz w:val="24"/>
          <w:szCs w:val="24"/>
        </w:rPr>
        <w:t>, aprova</w:t>
      </w:r>
      <w:r w:rsidR="007860BA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C606D" w:rsidRPr="00C5704C">
        <w:rPr>
          <w:rFonts w:ascii="Times New Roman" w:hAnsi="Times New Roman" w:cs="Times New Roman"/>
          <w:sz w:val="24"/>
          <w:szCs w:val="24"/>
        </w:rPr>
        <w:t>es</w:t>
      </w:r>
      <w:r w:rsidR="005C606D">
        <w:rPr>
          <w:rFonts w:ascii="Times New Roman" w:hAnsi="Times New Roman" w:cs="Times New Roman"/>
          <w:sz w:val="24"/>
          <w:szCs w:val="24"/>
        </w:rPr>
        <w:t>s</w:t>
      </w:r>
      <w:r w:rsidR="005C606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caminho, </w:t>
      </w:r>
      <w:r w:rsidR="007860BA">
        <w:rPr>
          <w:rFonts w:ascii="Times New Roman" w:hAnsi="Times New Roman" w:cs="Times New Roman"/>
          <w:sz w:val="24"/>
          <w:szCs w:val="24"/>
        </w:rPr>
        <w:t>embora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est</w:t>
      </w:r>
      <w:r w:rsidR="007860BA">
        <w:rPr>
          <w:rFonts w:ascii="Times New Roman" w:hAnsi="Times New Roman" w:cs="Times New Roman"/>
          <w:sz w:val="24"/>
          <w:szCs w:val="24"/>
        </w:rPr>
        <w:t>eja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longe </w:t>
      </w:r>
      <w:r w:rsidR="007860BA">
        <w:rPr>
          <w:rFonts w:ascii="Times New Roman" w:hAnsi="Times New Roman" w:cs="Times New Roman"/>
          <w:sz w:val="24"/>
          <w:szCs w:val="24"/>
        </w:rPr>
        <w:t>do divino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860B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Senhor também mudou </w:t>
      </w:r>
      <w:r w:rsidR="007860BA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uas decisões</w:t>
      </w:r>
      <w:r w:rsidR="007860BA">
        <w:rPr>
          <w:rFonts w:ascii="Times New Roman" w:hAnsi="Times New Roman" w:cs="Times New Roman"/>
          <w:sz w:val="24"/>
          <w:szCs w:val="24"/>
        </w:rPr>
        <w:t xml:space="preserve"> várias vezes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Ele criou o homem </w:t>
      </w:r>
      <w:r w:rsidR="005C606D">
        <w:rPr>
          <w:rFonts w:ascii="Times New Roman" w:hAnsi="Times New Roman" w:cs="Times New Roman"/>
          <w:sz w:val="24"/>
          <w:szCs w:val="24"/>
        </w:rPr>
        <w:t>sem prever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consequências. </w:t>
      </w:r>
      <w:r w:rsidR="007860BA">
        <w:rPr>
          <w:rFonts w:ascii="Times New Roman" w:hAnsi="Times New Roman" w:cs="Times New Roman"/>
          <w:sz w:val="24"/>
          <w:szCs w:val="24"/>
        </w:rPr>
        <w:t>Depois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</w:t>
      </w:r>
      <w:r w:rsidR="007860BA">
        <w:rPr>
          <w:rFonts w:ascii="Times New Roman" w:hAnsi="Times New Roman" w:cs="Times New Roman"/>
          <w:sz w:val="24"/>
          <w:szCs w:val="24"/>
        </w:rPr>
        <w:t>á-lo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7860BA">
        <w:rPr>
          <w:rFonts w:ascii="Times New Roman" w:hAnsi="Times New Roman" w:cs="Times New Roman"/>
          <w:sz w:val="24"/>
          <w:szCs w:val="24"/>
        </w:rPr>
        <w:t>de 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que resultou, resolveu aniquilar Sua criação. </w:t>
      </w:r>
      <w:r w:rsidR="007860BA">
        <w:rPr>
          <w:rFonts w:ascii="Times New Roman" w:hAnsi="Times New Roman" w:cs="Times New Roman"/>
          <w:sz w:val="24"/>
          <w:szCs w:val="24"/>
        </w:rPr>
        <w:t>Em p</w:t>
      </w:r>
      <w:r w:rsidR="0024094F" w:rsidRPr="00C5704C">
        <w:rPr>
          <w:rFonts w:ascii="Times New Roman" w:hAnsi="Times New Roman" w:cs="Times New Roman"/>
          <w:sz w:val="24"/>
          <w:szCs w:val="24"/>
        </w:rPr>
        <w:t>rimeir</w:t>
      </w:r>
      <w:r w:rsidR="007860BA">
        <w:rPr>
          <w:rFonts w:ascii="Times New Roman" w:hAnsi="Times New Roman" w:cs="Times New Roman"/>
          <w:sz w:val="24"/>
          <w:szCs w:val="24"/>
        </w:rPr>
        <w:t>o lugar,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expulsou </w:t>
      </w:r>
      <w:r w:rsidR="007860BA">
        <w:rPr>
          <w:rFonts w:ascii="Times New Roman" w:hAnsi="Times New Roman" w:cs="Times New Roman"/>
          <w:sz w:val="24"/>
          <w:szCs w:val="24"/>
        </w:rPr>
        <w:t xml:space="preserve">o homem </w:t>
      </w:r>
      <w:r w:rsidR="0024094F" w:rsidRPr="00C5704C">
        <w:rPr>
          <w:rFonts w:ascii="Times New Roman" w:hAnsi="Times New Roman" w:cs="Times New Roman"/>
          <w:sz w:val="24"/>
          <w:szCs w:val="24"/>
        </w:rPr>
        <w:t>do Paraíso</w:t>
      </w:r>
      <w:r w:rsidR="007860BA">
        <w:rPr>
          <w:rFonts w:ascii="Times New Roman" w:hAnsi="Times New Roman" w:cs="Times New Roman"/>
          <w:sz w:val="24"/>
          <w:szCs w:val="24"/>
        </w:rPr>
        <w:t xml:space="preserve">, 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Éden, depois viu que isso </w:t>
      </w:r>
      <w:r w:rsidR="007860BA">
        <w:rPr>
          <w:rFonts w:ascii="Times New Roman" w:hAnsi="Times New Roman" w:cs="Times New Roman"/>
          <w:sz w:val="24"/>
          <w:szCs w:val="24"/>
        </w:rPr>
        <w:t xml:space="preserve">só </w:t>
      </w:r>
      <w:r w:rsidR="0024094F" w:rsidRPr="00C5704C">
        <w:rPr>
          <w:rFonts w:ascii="Times New Roman" w:hAnsi="Times New Roman" w:cs="Times New Roman"/>
          <w:sz w:val="24"/>
          <w:szCs w:val="24"/>
        </w:rPr>
        <w:t>reforç</w:t>
      </w:r>
      <w:r w:rsidR="007860BA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pecado e resolveu destruir totalmente a vida. Mas</w:t>
      </w:r>
      <w:r w:rsidR="007860B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>após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primeiro justo, Noé</w:t>
      </w:r>
      <w:ins w:id="2825" w:author="Daniela Mountian" w:date="2017-08-29T11:26:00Z">
        <w:r w:rsidR="009047D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047D4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primeiro Salvador que Deus não </w:t>
      </w:r>
      <w:r w:rsidR="007860BA">
        <w:rPr>
          <w:rFonts w:ascii="Times New Roman" w:hAnsi="Times New Roman" w:cs="Times New Roman"/>
          <w:sz w:val="24"/>
          <w:szCs w:val="24"/>
        </w:rPr>
        <w:t>ous</w:t>
      </w:r>
      <w:r w:rsidR="00BD7F06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destruir e </w:t>
      </w:r>
      <w:r w:rsidR="007860BA">
        <w:rPr>
          <w:rFonts w:ascii="Times New Roman" w:hAnsi="Times New Roman" w:cs="Times New Roman"/>
          <w:sz w:val="24"/>
          <w:szCs w:val="24"/>
        </w:rPr>
        <w:t>graças 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qual salvou o</w:t>
      </w:r>
      <w:r w:rsidR="007860BA">
        <w:rPr>
          <w:rFonts w:ascii="Times New Roman" w:hAnsi="Times New Roman" w:cs="Times New Roman"/>
          <w:sz w:val="24"/>
          <w:szCs w:val="24"/>
        </w:rPr>
        <w:t xml:space="preserve"> rest</w:t>
      </w:r>
      <w:r w:rsidR="00CE0B54">
        <w:rPr>
          <w:rFonts w:ascii="Times New Roman" w:hAnsi="Times New Roman" w:cs="Times New Roman"/>
          <w:sz w:val="24"/>
          <w:szCs w:val="24"/>
        </w:rPr>
        <w:t>ante</w:t>
      </w:r>
      <w:r w:rsidR="007860BA">
        <w:rPr>
          <w:rFonts w:ascii="Times New Roman" w:hAnsi="Times New Roman" w:cs="Times New Roman"/>
          <w:sz w:val="24"/>
          <w:szCs w:val="24"/>
        </w:rPr>
        <w:t xml:space="preserve">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</w:t>
      </w:r>
      <w:ins w:id="2826" w:author="Daniela Mountian" w:date="2017-08-29T11:26:00Z">
        <w:r w:rsidR="009047D4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9047D4" w:rsidRPr="00621342">
          <w:rPr>
            <w:rFonts w:ascii="Times New Roman" w:hAnsi="Times New Roman" w:cs="Times New Roman"/>
            <w:sz w:val="24"/>
            <w:szCs w:val="24"/>
          </w:rPr>
          <w:t>—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Senhor compreendeu que o homem não é capaz </w:t>
      </w:r>
      <w:r w:rsidR="007860BA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amá-Lo</w:t>
      </w:r>
      <w:r w:rsidR="007860BA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por </w:t>
      </w:r>
      <w:r w:rsidR="007860BA">
        <w:rPr>
          <w:rFonts w:ascii="Times New Roman" w:hAnsi="Times New Roman" w:cs="Times New Roman"/>
          <w:sz w:val="24"/>
          <w:szCs w:val="24"/>
        </w:rPr>
        <w:t>causa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7860B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intento</w:t>
      </w:r>
      <w:r w:rsidR="007860BA">
        <w:rPr>
          <w:rFonts w:ascii="Times New Roman" w:hAnsi="Times New Roman" w:cs="Times New Roman"/>
          <w:sz w:val="24"/>
          <w:szCs w:val="24"/>
        </w:rPr>
        <w:t xml:space="preserve"> maldoso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7860BA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7860BA">
        <w:rPr>
          <w:rFonts w:ascii="Times New Roman" w:hAnsi="Times New Roman" w:cs="Times New Roman"/>
          <w:sz w:val="24"/>
          <w:szCs w:val="24"/>
        </w:rPr>
        <w:t xml:space="preserve">própria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insignificância. Só os gênios e </w:t>
      </w:r>
      <w:r w:rsidR="007860BA"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profetas são capazes disso. Então </w:t>
      </w:r>
      <w:ins w:id="2827" w:author="Daniela Mountian" w:date="2017-08-29T11:27:00Z">
        <w:r w:rsidR="009047D4">
          <w:rPr>
            <w:rFonts w:ascii="Times New Roman" w:hAnsi="Times New Roman" w:cs="Times New Roman"/>
            <w:sz w:val="24"/>
            <w:szCs w:val="24"/>
          </w:rPr>
          <w:t xml:space="preserve">Ele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resolveu enviar o Messias, o Cristo, para </w:t>
      </w:r>
      <w:r w:rsidR="007860BA">
        <w:rPr>
          <w:rFonts w:ascii="Times New Roman" w:hAnsi="Times New Roman" w:cs="Times New Roman"/>
          <w:sz w:val="24"/>
          <w:szCs w:val="24"/>
        </w:rPr>
        <w:t>mudar</w:t>
      </w:r>
      <w:r w:rsidR="007860B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ideal de Amor </w:t>
      </w:r>
      <w:r w:rsidR="00965946">
        <w:rPr>
          <w:rFonts w:ascii="Times New Roman" w:hAnsi="Times New Roman" w:cs="Times New Roman"/>
          <w:sz w:val="24"/>
          <w:szCs w:val="24"/>
        </w:rPr>
        <w:t>em prol 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pecador. Se não conseguem amar a Deus, </w:t>
      </w:r>
      <w:r w:rsidR="005C606D">
        <w:rPr>
          <w:rFonts w:ascii="Times New Roman" w:hAnsi="Times New Roman" w:cs="Times New Roman"/>
          <w:sz w:val="24"/>
          <w:szCs w:val="24"/>
        </w:rPr>
        <w:t xml:space="preserve">que </w:t>
      </w:r>
      <w:r w:rsidR="007860BA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menos amem uns aos outros. E </w:t>
      </w:r>
      <w:r w:rsidR="007860BA">
        <w:rPr>
          <w:rFonts w:ascii="Times New Roman" w:hAnsi="Times New Roman" w:cs="Times New Roman"/>
          <w:sz w:val="24"/>
          <w:szCs w:val="24"/>
        </w:rPr>
        <w:t>sob esse ideal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19BF">
        <w:rPr>
          <w:rFonts w:ascii="Times New Roman" w:hAnsi="Times New Roman" w:cs="Times New Roman"/>
          <w:sz w:val="24"/>
          <w:szCs w:val="24"/>
        </w:rPr>
        <w:t>um</w:t>
      </w:r>
      <w:r w:rsidR="007860BA">
        <w:rPr>
          <w:rFonts w:ascii="Times New Roman" w:hAnsi="Times New Roman" w:cs="Times New Roman"/>
          <w:sz w:val="24"/>
          <w:szCs w:val="24"/>
        </w:rPr>
        <w:t xml:space="preserve">a civilização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foi </w:t>
      </w:r>
      <w:r w:rsidR="007860BA">
        <w:rPr>
          <w:rFonts w:ascii="Times New Roman" w:hAnsi="Times New Roman" w:cs="Times New Roman"/>
          <w:sz w:val="24"/>
          <w:szCs w:val="24"/>
        </w:rPr>
        <w:t>erigida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860BA">
        <w:rPr>
          <w:rFonts w:ascii="Times New Roman" w:hAnsi="Times New Roman" w:cs="Times New Roman"/>
          <w:sz w:val="24"/>
          <w:szCs w:val="24"/>
        </w:rPr>
        <w:t>O papel principal não foi desempenhado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um gênio</w:t>
      </w:r>
      <w:r w:rsidR="007860BA">
        <w:rPr>
          <w:rFonts w:ascii="Times New Roman" w:hAnsi="Times New Roman" w:cs="Times New Roman"/>
          <w:sz w:val="24"/>
          <w:szCs w:val="24"/>
        </w:rPr>
        <w:t xml:space="preserve"> 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profeta, mas </w:t>
      </w:r>
      <w:r w:rsidR="005C606D">
        <w:rPr>
          <w:rFonts w:ascii="Times New Roman" w:hAnsi="Times New Roman" w:cs="Times New Roman"/>
          <w:sz w:val="24"/>
          <w:szCs w:val="24"/>
        </w:rPr>
        <w:t xml:space="preserve">por </w:t>
      </w:r>
      <w:r w:rsidR="0024094F" w:rsidRPr="00C5704C">
        <w:rPr>
          <w:rFonts w:ascii="Times New Roman" w:hAnsi="Times New Roman" w:cs="Times New Roman"/>
          <w:sz w:val="24"/>
          <w:szCs w:val="24"/>
        </w:rPr>
        <w:t>um homem bo</w:t>
      </w:r>
      <w:r w:rsidR="00EF19B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não estava a serviço de Deus. </w:t>
      </w:r>
      <w:r w:rsidR="007860BA">
        <w:rPr>
          <w:rFonts w:ascii="Times New Roman" w:hAnsi="Times New Roman" w:cs="Times New Roman"/>
          <w:sz w:val="24"/>
          <w:szCs w:val="24"/>
        </w:rPr>
        <w:t>C</w:t>
      </w:r>
      <w:r w:rsidR="005C606D" w:rsidRPr="00C5704C">
        <w:rPr>
          <w:rFonts w:ascii="Times New Roman" w:hAnsi="Times New Roman" w:cs="Times New Roman"/>
          <w:sz w:val="24"/>
          <w:szCs w:val="24"/>
        </w:rPr>
        <w:t xml:space="preserve">ego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insensato, </w:t>
      </w:r>
      <w:r w:rsidR="007860BA">
        <w:rPr>
          <w:rFonts w:ascii="Times New Roman" w:hAnsi="Times New Roman" w:cs="Times New Roman"/>
          <w:sz w:val="24"/>
          <w:szCs w:val="24"/>
        </w:rPr>
        <w:t xml:space="preserve">ele se deu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igualmente a todos, porém os </w:t>
      </w:r>
      <w:r w:rsidR="00BD7F06">
        <w:rPr>
          <w:rFonts w:ascii="Times New Roman" w:hAnsi="Times New Roman" w:cs="Times New Roman"/>
          <w:sz w:val="24"/>
          <w:szCs w:val="24"/>
        </w:rPr>
        <w:t xml:space="preserve">homens </w:t>
      </w:r>
      <w:r w:rsidR="0024094F" w:rsidRPr="00C5704C">
        <w:rPr>
          <w:rFonts w:ascii="Times New Roman" w:hAnsi="Times New Roman" w:cs="Times New Roman"/>
          <w:sz w:val="24"/>
          <w:szCs w:val="24"/>
        </w:rPr>
        <w:t>ma</w:t>
      </w:r>
      <w:r w:rsidR="007860BA">
        <w:rPr>
          <w:rFonts w:ascii="Times New Roman" w:hAnsi="Times New Roman" w:cs="Times New Roman"/>
          <w:sz w:val="24"/>
          <w:szCs w:val="24"/>
        </w:rPr>
        <w:t>ldosos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 xml:space="preserve">souberam </w:t>
      </w:r>
      <w:r w:rsidR="0024094F" w:rsidRPr="00C5704C">
        <w:rPr>
          <w:rFonts w:ascii="Times New Roman" w:hAnsi="Times New Roman" w:cs="Times New Roman"/>
          <w:sz w:val="24"/>
          <w:szCs w:val="24"/>
        </w:rPr>
        <w:t>se aproveitar</w:t>
      </w:r>
      <w:r w:rsidR="007860BA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com mai</w:t>
      </w:r>
      <w:r w:rsidR="007860BA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60BA">
        <w:rPr>
          <w:rFonts w:ascii="Times New Roman" w:hAnsi="Times New Roman" w:cs="Times New Roman"/>
          <w:sz w:val="24"/>
          <w:szCs w:val="24"/>
        </w:rPr>
        <w:t>habilidade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Então, a bondade </w:t>
      </w:r>
      <w:r w:rsidR="007860BA">
        <w:rPr>
          <w:rFonts w:ascii="Times New Roman" w:hAnsi="Times New Roman" w:cs="Times New Roman"/>
          <w:sz w:val="24"/>
          <w:szCs w:val="24"/>
        </w:rPr>
        <w:t>gera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maldade, pois </w:t>
      </w:r>
      <w:r w:rsidR="007860BA">
        <w:rPr>
          <w:rFonts w:ascii="Times New Roman" w:hAnsi="Times New Roman" w:cs="Times New Roman"/>
          <w:sz w:val="24"/>
          <w:szCs w:val="24"/>
        </w:rPr>
        <w:t>ela não escuta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vem de Deus, mas seu coração </w:t>
      </w:r>
      <w:r w:rsidR="0024094F" w:rsidRPr="00850127">
        <w:rPr>
          <w:rFonts w:ascii="Times New Roman" w:hAnsi="Times New Roman" w:cs="Times New Roman"/>
          <w:sz w:val="24"/>
          <w:szCs w:val="24"/>
          <w:highlight w:val="yellow"/>
          <w:rPrChange w:id="2828" w:author="Daniela Mountian" w:date="2017-08-14T22:31:00Z">
            <w:rPr>
              <w:rFonts w:ascii="Times New Roman" w:hAnsi="Times New Roman" w:cs="Times New Roman"/>
              <w:sz w:val="24"/>
              <w:szCs w:val="24"/>
            </w:rPr>
          </w:rPrChange>
        </w:rPr>
        <w:t>cego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7860BA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mais necessitam da bondade são os mais privados dela. O cristianismo construiu sua civilização por</w:t>
      </w:r>
      <w:r w:rsidR="00EF19BF">
        <w:rPr>
          <w:rFonts w:ascii="Times New Roman" w:hAnsi="Times New Roman" w:cs="Times New Roman"/>
          <w:sz w:val="24"/>
          <w:szCs w:val="24"/>
        </w:rPr>
        <w:t>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19BF">
        <w:rPr>
          <w:rFonts w:ascii="Times New Roman" w:hAnsi="Times New Roman" w:cs="Times New Roman"/>
          <w:sz w:val="24"/>
          <w:szCs w:val="24"/>
        </w:rPr>
        <w:t>foi o que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19BF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afast</w:t>
      </w:r>
      <w:r w:rsidR="00EF19BF">
        <w:rPr>
          <w:rFonts w:ascii="Times New Roman" w:hAnsi="Times New Roman" w:cs="Times New Roman"/>
          <w:sz w:val="24"/>
          <w:szCs w:val="24"/>
        </w:rPr>
        <w:t>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D7F06">
        <w:rPr>
          <w:rFonts w:ascii="Times New Roman" w:hAnsi="Times New Roman" w:cs="Times New Roman"/>
          <w:sz w:val="24"/>
          <w:szCs w:val="24"/>
        </w:rPr>
        <w:t>o divino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e, graças ao ide</w:t>
      </w:r>
      <w:r w:rsidR="007860BA">
        <w:rPr>
          <w:rFonts w:ascii="Times New Roman" w:hAnsi="Times New Roman" w:cs="Times New Roman"/>
          <w:sz w:val="24"/>
          <w:szCs w:val="24"/>
        </w:rPr>
        <w:t>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14226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bondade, </w:t>
      </w:r>
      <w:r w:rsidR="00EF19BF">
        <w:rPr>
          <w:rFonts w:ascii="Times New Roman" w:hAnsi="Times New Roman" w:cs="Times New Roman"/>
          <w:sz w:val="24"/>
          <w:szCs w:val="24"/>
        </w:rPr>
        <w:t>atraiu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si os mais tenazes, </w:t>
      </w:r>
      <w:r w:rsidR="00EF19BF">
        <w:rPr>
          <w:rFonts w:ascii="Times New Roman" w:hAnsi="Times New Roman" w:cs="Times New Roman"/>
          <w:sz w:val="24"/>
          <w:szCs w:val="24"/>
        </w:rPr>
        <w:t xml:space="preserve">os 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fortes, famintos e maus, ou seja, </w:t>
      </w:r>
      <w:r w:rsidR="00EF19B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que foram </w:t>
      </w:r>
      <w:r w:rsidR="00EF19BF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privados </w:t>
      </w:r>
      <w:r w:rsidR="00D54217" w:rsidRPr="00C5704C">
        <w:rPr>
          <w:rFonts w:ascii="Times New Roman" w:hAnsi="Times New Roman" w:cs="Times New Roman"/>
          <w:sz w:val="24"/>
          <w:szCs w:val="24"/>
        </w:rPr>
        <w:t>des</w:t>
      </w:r>
      <w:r w:rsidR="00D54217">
        <w:rPr>
          <w:rFonts w:ascii="Times New Roman" w:hAnsi="Times New Roman" w:cs="Times New Roman"/>
          <w:sz w:val="24"/>
          <w:szCs w:val="24"/>
        </w:rPr>
        <w:t>s</w:t>
      </w:r>
      <w:r w:rsidR="00D54217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ide</w:t>
      </w:r>
      <w:r w:rsidR="00EF19BF">
        <w:rPr>
          <w:rFonts w:ascii="Times New Roman" w:hAnsi="Times New Roman" w:cs="Times New Roman"/>
          <w:sz w:val="24"/>
          <w:szCs w:val="24"/>
        </w:rPr>
        <w:t>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Somente os gênios não </w:t>
      </w:r>
      <w:r w:rsidR="00EF19BF" w:rsidRPr="00C5704C">
        <w:rPr>
          <w:rFonts w:ascii="Times New Roman" w:hAnsi="Times New Roman" w:cs="Times New Roman"/>
          <w:sz w:val="24"/>
          <w:szCs w:val="24"/>
        </w:rPr>
        <w:t>participa</w:t>
      </w:r>
      <w:r w:rsidR="00EF19BF">
        <w:rPr>
          <w:rFonts w:ascii="Times New Roman" w:hAnsi="Times New Roman" w:cs="Times New Roman"/>
          <w:sz w:val="24"/>
          <w:szCs w:val="24"/>
        </w:rPr>
        <w:t>r</w:t>
      </w:r>
      <w:r w:rsidR="00EF19BF" w:rsidRPr="00C5704C">
        <w:rPr>
          <w:rFonts w:ascii="Times New Roman" w:hAnsi="Times New Roman" w:cs="Times New Roman"/>
          <w:sz w:val="24"/>
          <w:szCs w:val="24"/>
        </w:rPr>
        <w:t xml:space="preserve">am </w:t>
      </w:r>
      <w:r w:rsidR="00D54217" w:rsidRPr="00C5704C">
        <w:rPr>
          <w:rFonts w:ascii="Times New Roman" w:hAnsi="Times New Roman" w:cs="Times New Roman"/>
          <w:sz w:val="24"/>
          <w:szCs w:val="24"/>
        </w:rPr>
        <w:t>des</w:t>
      </w:r>
      <w:r w:rsidR="00D54217">
        <w:rPr>
          <w:rFonts w:ascii="Times New Roman" w:hAnsi="Times New Roman" w:cs="Times New Roman"/>
          <w:sz w:val="24"/>
          <w:szCs w:val="24"/>
        </w:rPr>
        <w:t>s</w:t>
      </w:r>
      <w:r w:rsidR="00D54217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jogo. </w:t>
      </w:r>
      <w:r w:rsidR="00EF19BF">
        <w:rPr>
          <w:rFonts w:ascii="Times New Roman" w:hAnsi="Times New Roman" w:cs="Times New Roman"/>
          <w:sz w:val="24"/>
          <w:szCs w:val="24"/>
        </w:rPr>
        <w:t>Um</w:t>
      </w:r>
      <w:r w:rsidR="00D5421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jogo baseado na mentira </w:t>
      </w:r>
      <w:r w:rsidR="00D54217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>que, servindo ao homem, serve</w:t>
      </w:r>
      <w:r w:rsidR="00D54217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Deus. Um homem que vive </w:t>
      </w:r>
      <w:r w:rsidR="00EF19BF">
        <w:rPr>
          <w:rFonts w:ascii="Times New Roman" w:hAnsi="Times New Roman" w:cs="Times New Roman"/>
          <w:sz w:val="24"/>
          <w:szCs w:val="24"/>
        </w:rPr>
        <w:t>sob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F19BF">
        <w:rPr>
          <w:rFonts w:ascii="Times New Roman" w:hAnsi="Times New Roman" w:cs="Times New Roman"/>
          <w:sz w:val="24"/>
          <w:szCs w:val="24"/>
        </w:rPr>
        <w:t>os Mandamentos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Deus, que são extremamente simples, não </w:t>
      </w:r>
      <w:r w:rsidR="00EF19BF">
        <w:rPr>
          <w:rFonts w:ascii="Times New Roman" w:hAnsi="Times New Roman" w:cs="Times New Roman"/>
          <w:sz w:val="24"/>
          <w:szCs w:val="24"/>
        </w:rPr>
        <w:t>precisa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EF19BF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cristianismo. </w:t>
      </w:r>
      <w:r w:rsidR="000E647C">
        <w:rPr>
          <w:rFonts w:ascii="Times New Roman" w:hAnsi="Times New Roman" w:cs="Times New Roman"/>
          <w:sz w:val="24"/>
          <w:szCs w:val="24"/>
        </w:rPr>
        <w:t>Visto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pecador não é capaz de cumprir</w:t>
      </w:r>
      <w:r w:rsidR="000E647C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“não matarás”, “não roubarás”</w:t>
      </w:r>
      <w:r w:rsidR="000E647C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“não cometerás adultério”, ele se salva nas </w:t>
      </w:r>
      <w:r w:rsidR="000E647C">
        <w:rPr>
          <w:rFonts w:ascii="Times New Roman" w:hAnsi="Times New Roman" w:cs="Times New Roman"/>
          <w:sz w:val="24"/>
          <w:szCs w:val="24"/>
        </w:rPr>
        <w:t>ambiguidades</w:t>
      </w:r>
      <w:r w:rsidR="000E64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cristãs. </w:t>
      </w:r>
      <w:r w:rsidR="000E647C">
        <w:rPr>
          <w:rFonts w:ascii="Times New Roman" w:hAnsi="Times New Roman" w:cs="Times New Roman"/>
          <w:sz w:val="24"/>
          <w:szCs w:val="24"/>
        </w:rPr>
        <w:t xml:space="preserve">Entre a massa e o indivíduo há sempre um abismo.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massa vive conforme o hábito e para </w:t>
      </w:r>
      <w:r w:rsidR="00F521AF">
        <w:rPr>
          <w:rFonts w:ascii="Times New Roman" w:hAnsi="Times New Roman" w:cs="Times New Roman"/>
          <w:sz w:val="24"/>
          <w:szCs w:val="24"/>
        </w:rPr>
        <w:t>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cristianismo é </w:t>
      </w:r>
      <w:r w:rsidR="000E647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bem. </w:t>
      </w:r>
      <w:r w:rsidR="000E647C">
        <w:rPr>
          <w:rFonts w:ascii="Times New Roman" w:hAnsi="Times New Roman" w:cs="Times New Roman"/>
          <w:sz w:val="24"/>
          <w:szCs w:val="24"/>
        </w:rPr>
        <w:t>No entanto, isso é uma tragédia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quem tenta ser um cristão consciente. </w:t>
      </w:r>
      <w:r w:rsidR="000E647C">
        <w:rPr>
          <w:rFonts w:ascii="Times New Roman" w:hAnsi="Times New Roman" w:cs="Times New Roman"/>
          <w:sz w:val="24"/>
          <w:szCs w:val="24"/>
        </w:rPr>
        <w:t>De fato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E647C">
        <w:rPr>
          <w:rFonts w:ascii="Times New Roman" w:hAnsi="Times New Roman" w:cs="Times New Roman"/>
          <w:sz w:val="24"/>
          <w:szCs w:val="24"/>
        </w:rPr>
        <w:t>mesmo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aqui os </w:t>
      </w:r>
      <w:r w:rsidR="000E647C">
        <w:rPr>
          <w:rFonts w:ascii="Times New Roman" w:hAnsi="Times New Roman" w:cs="Times New Roman"/>
          <w:sz w:val="24"/>
          <w:szCs w:val="24"/>
        </w:rPr>
        <w:t>ardilosos</w:t>
      </w:r>
      <w:r w:rsidR="000E647C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acharam </w:t>
      </w:r>
      <w:r w:rsidR="000E647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saída: “Eu </w:t>
      </w:r>
      <w:r w:rsidR="00BD48D4">
        <w:rPr>
          <w:rFonts w:ascii="Times New Roman" w:hAnsi="Times New Roman" w:cs="Times New Roman"/>
          <w:sz w:val="24"/>
          <w:szCs w:val="24"/>
        </w:rPr>
        <w:t>anseio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ainda não estou pronto”. O cristianismo</w:t>
      </w:r>
      <w:r w:rsidR="00850127">
        <w:rPr>
          <w:rFonts w:ascii="Times New Roman" w:hAnsi="Times New Roman" w:cs="Times New Roman"/>
          <w:sz w:val="24"/>
          <w:szCs w:val="24"/>
        </w:rPr>
        <w:t>, no limiar do ateísmo,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um jogo </w:t>
      </w:r>
      <w:r w:rsidR="00B90EE9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hábil. O judaísmo não é capaz de </w:t>
      </w:r>
      <w:r w:rsidR="00BD7F06">
        <w:rPr>
          <w:rFonts w:ascii="Times New Roman" w:hAnsi="Times New Roman" w:cs="Times New Roman"/>
          <w:sz w:val="24"/>
          <w:szCs w:val="24"/>
        </w:rPr>
        <w:t>criar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jogo tão flexível, é sério demais. </w:t>
      </w:r>
      <w:r w:rsidR="00B90EE9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 cristianismo</w:t>
      </w:r>
      <w:r w:rsidR="00B90EE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possível acreditar com </w:t>
      </w:r>
      <w:r w:rsidR="00110508">
        <w:rPr>
          <w:rFonts w:ascii="Times New Roman" w:hAnsi="Times New Roman" w:cs="Times New Roman"/>
          <w:sz w:val="24"/>
          <w:szCs w:val="24"/>
        </w:rPr>
        <w:t>ardor</w:t>
      </w:r>
      <w:r w:rsidR="00B90EE9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mesmo sendo </w:t>
      </w:r>
      <w:r w:rsidR="00B90EE9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incrédulo, e </w:t>
      </w:r>
      <w:r w:rsidR="00B90EE9">
        <w:rPr>
          <w:rFonts w:ascii="Times New Roman" w:hAnsi="Times New Roman" w:cs="Times New Roman"/>
          <w:sz w:val="24"/>
          <w:szCs w:val="24"/>
        </w:rPr>
        <w:t>usufruir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4694D">
        <w:rPr>
          <w:rFonts w:ascii="Times New Roman" w:hAnsi="Times New Roman" w:cs="Times New Roman"/>
          <w:sz w:val="24"/>
          <w:szCs w:val="24"/>
        </w:rPr>
        <w:t>d</w:t>
      </w:r>
      <w:r w:rsidR="00F4694D" w:rsidRPr="00C5704C">
        <w:rPr>
          <w:rFonts w:ascii="Times New Roman" w:hAnsi="Times New Roman" w:cs="Times New Roman"/>
          <w:sz w:val="24"/>
          <w:szCs w:val="24"/>
        </w:rPr>
        <w:t>es</w:t>
      </w:r>
      <w:r w:rsidR="00F4694D">
        <w:rPr>
          <w:rFonts w:ascii="Times New Roman" w:hAnsi="Times New Roman" w:cs="Times New Roman"/>
          <w:sz w:val="24"/>
          <w:szCs w:val="24"/>
        </w:rPr>
        <w:t>s</w:t>
      </w:r>
      <w:r w:rsidR="00F4694D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vantage</w:t>
      </w:r>
      <w:r w:rsidR="00B90EE9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pois a fé cristã é extremamente dialética. A luta e a </w:t>
      </w:r>
      <w:r w:rsidR="00110508">
        <w:rPr>
          <w:rFonts w:ascii="Times New Roman" w:hAnsi="Times New Roman" w:cs="Times New Roman"/>
          <w:sz w:val="24"/>
          <w:szCs w:val="24"/>
        </w:rPr>
        <w:t>busca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</w:t>
      </w:r>
      <w:r w:rsidR="00BD7F06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Etern</w:t>
      </w:r>
      <w:r w:rsidR="00B90EE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, pelo I</w:t>
      </w:r>
      <w:r w:rsidR="00B90EE9">
        <w:rPr>
          <w:rFonts w:ascii="Times New Roman" w:hAnsi="Times New Roman" w:cs="Times New Roman"/>
          <w:sz w:val="24"/>
          <w:szCs w:val="24"/>
        </w:rPr>
        <w:t>mutável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90EE9">
        <w:rPr>
          <w:rFonts w:ascii="Times New Roman" w:hAnsi="Times New Roman" w:cs="Times New Roman"/>
          <w:sz w:val="24"/>
          <w:szCs w:val="24"/>
        </w:rPr>
        <w:t>em que não deveria haver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nem luta nem </w:t>
      </w:r>
      <w:r w:rsidR="00110508">
        <w:rPr>
          <w:rFonts w:ascii="Times New Roman" w:hAnsi="Times New Roman" w:cs="Times New Roman"/>
          <w:sz w:val="24"/>
          <w:szCs w:val="24"/>
        </w:rPr>
        <w:t>busca</w:t>
      </w:r>
      <w:r w:rsidR="00606129">
        <w:rPr>
          <w:rFonts w:ascii="Times New Roman" w:hAnsi="Times New Roman" w:cs="Times New Roman"/>
          <w:sz w:val="24"/>
          <w:szCs w:val="24"/>
        </w:rPr>
        <w:t xml:space="preserve"> </w:t>
      </w:r>
      <w:r w:rsidR="00606129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7F06">
        <w:rPr>
          <w:rFonts w:ascii="Times New Roman" w:hAnsi="Times New Roman" w:cs="Times New Roman"/>
          <w:sz w:val="24"/>
          <w:szCs w:val="24"/>
        </w:rPr>
        <w:t xml:space="preserve">eis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dramaturgia da vida cristã. À primeira vista, o cristianismo pode parecer </w:t>
      </w:r>
      <w:r w:rsidR="00B90EE9">
        <w:rPr>
          <w:rFonts w:ascii="Times New Roman" w:hAnsi="Times New Roman" w:cs="Times New Roman"/>
          <w:sz w:val="24"/>
          <w:szCs w:val="24"/>
        </w:rPr>
        <w:t>uma doutrina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idealista que não </w:t>
      </w:r>
      <w:r w:rsidR="00B90EE9">
        <w:rPr>
          <w:rFonts w:ascii="Times New Roman" w:hAnsi="Times New Roman" w:cs="Times New Roman"/>
          <w:sz w:val="24"/>
          <w:szCs w:val="24"/>
        </w:rPr>
        <w:t xml:space="preserve">leva em </w:t>
      </w:r>
      <w:r w:rsidR="0024094F" w:rsidRPr="00C5704C">
        <w:rPr>
          <w:rFonts w:ascii="Times New Roman" w:hAnsi="Times New Roman" w:cs="Times New Roman"/>
          <w:sz w:val="24"/>
          <w:szCs w:val="24"/>
        </w:rPr>
        <w:t>considera</w:t>
      </w:r>
      <w:r w:rsidR="00B90EE9">
        <w:rPr>
          <w:rFonts w:ascii="Times New Roman" w:hAnsi="Times New Roman" w:cs="Times New Roman"/>
          <w:sz w:val="24"/>
          <w:szCs w:val="24"/>
        </w:rPr>
        <w:t>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natureza do homem. O homem é mau, mas ele prega </w:t>
      </w:r>
      <w:r w:rsidR="00B90EE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</w:t>
      </w:r>
      <w:r w:rsidR="00B90EE9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idealista.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Na realidade</w:t>
      </w:r>
      <w:r w:rsidR="00B90EE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é assim. </w:t>
      </w:r>
      <w:r w:rsidR="00B90EE9">
        <w:rPr>
          <w:rFonts w:ascii="Times New Roman" w:hAnsi="Times New Roman" w:cs="Times New Roman"/>
          <w:sz w:val="24"/>
          <w:szCs w:val="24"/>
        </w:rPr>
        <w:t>Uma doutrina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idealista é capaz de criar </w:t>
      </w:r>
      <w:r w:rsidR="00B90EE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religião ou </w:t>
      </w:r>
      <w:r w:rsidR="00B90EE9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cultura, mas não impérios poderosos nem civilizações terrenas. O cristianismo </w:t>
      </w:r>
      <w:r w:rsidR="00B90EE9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utilizou</w:t>
      </w:r>
      <w:r w:rsidR="00BD7F06" w:rsidRPr="00BD7F06">
        <w:rPr>
          <w:rFonts w:ascii="Times New Roman" w:hAnsi="Times New Roman" w:cs="Times New Roman"/>
          <w:sz w:val="24"/>
          <w:szCs w:val="24"/>
        </w:rPr>
        <w:t xml:space="preserve"> </w:t>
      </w:r>
      <w:r w:rsidR="00BD7F06" w:rsidRPr="00C5704C">
        <w:rPr>
          <w:rFonts w:ascii="Times New Roman" w:hAnsi="Times New Roman" w:cs="Times New Roman"/>
          <w:sz w:val="24"/>
          <w:szCs w:val="24"/>
        </w:rPr>
        <w:t>justamente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D7F06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bastante habilidade, </w:t>
      </w:r>
      <w:r w:rsidR="00BD7F06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verdadeira natureza do homem. Pois a essência do homem </w:t>
      </w:r>
      <w:r w:rsidR="00BD7F06">
        <w:rPr>
          <w:rFonts w:ascii="Times New Roman" w:hAnsi="Times New Roman" w:cs="Times New Roman"/>
          <w:sz w:val="24"/>
          <w:szCs w:val="24"/>
        </w:rPr>
        <w:t xml:space="preserve">pode não </w:t>
      </w:r>
      <w:r w:rsidR="0024094F" w:rsidRPr="00C5704C">
        <w:rPr>
          <w:rFonts w:ascii="Times New Roman" w:hAnsi="Times New Roman" w:cs="Times New Roman"/>
          <w:sz w:val="24"/>
          <w:szCs w:val="24"/>
        </w:rPr>
        <w:t>est</w:t>
      </w:r>
      <w:r w:rsidR="00BD7F06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baseada na maldade, mas </w:t>
      </w:r>
      <w:r w:rsidR="00BD7F06">
        <w:rPr>
          <w:rFonts w:ascii="Times New Roman" w:hAnsi="Times New Roman" w:cs="Times New Roman"/>
          <w:sz w:val="24"/>
          <w:szCs w:val="24"/>
        </w:rPr>
        <w:t xml:space="preserve">está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 </w:t>
      </w:r>
      <w:r w:rsidR="00BD7F06">
        <w:rPr>
          <w:rFonts w:ascii="Times New Roman" w:hAnsi="Times New Roman" w:cs="Times New Roman"/>
          <w:sz w:val="24"/>
          <w:szCs w:val="24"/>
        </w:rPr>
        <w:t>imprudência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</w:t>
      </w:r>
      <w:r w:rsidR="00BD7F06">
        <w:rPr>
          <w:rFonts w:ascii="Times New Roman" w:hAnsi="Times New Roman" w:cs="Times New Roman"/>
          <w:sz w:val="24"/>
          <w:szCs w:val="24"/>
        </w:rPr>
        <w:t>imprudência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extrema é a base do sentimento cristão e </w:t>
      </w:r>
      <w:r w:rsidR="00BD7F06">
        <w:rPr>
          <w:rFonts w:ascii="Times New Roman" w:hAnsi="Times New Roman" w:cs="Times New Roman"/>
          <w:sz w:val="24"/>
          <w:szCs w:val="24"/>
        </w:rPr>
        <w:t>corresponde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7F0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mundo decaído. </w:t>
      </w:r>
      <w:r w:rsidR="00BD7F06">
        <w:rPr>
          <w:rFonts w:ascii="Times New Roman" w:hAnsi="Times New Roman" w:cs="Times New Roman"/>
          <w:sz w:val="24"/>
          <w:szCs w:val="24"/>
        </w:rPr>
        <w:t>É evidente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Cristo não era </w:t>
      </w:r>
      <w:r w:rsidR="00BD7F06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cristão, </w:t>
      </w:r>
      <w:r w:rsidR="00BD7F06">
        <w:rPr>
          <w:rFonts w:ascii="Times New Roman" w:hAnsi="Times New Roman" w:cs="Times New Roman"/>
          <w:sz w:val="24"/>
          <w:szCs w:val="24"/>
        </w:rPr>
        <w:t xml:space="preserve">sequer </w:t>
      </w:r>
      <w:r w:rsidR="00F4694D" w:rsidRPr="00C5704C">
        <w:rPr>
          <w:rFonts w:ascii="Times New Roman" w:hAnsi="Times New Roman" w:cs="Times New Roman"/>
          <w:sz w:val="24"/>
          <w:szCs w:val="24"/>
        </w:rPr>
        <w:t>ouvi</w:t>
      </w:r>
      <w:r w:rsidR="00F4694D">
        <w:rPr>
          <w:rFonts w:ascii="Times New Roman" w:hAnsi="Times New Roman" w:cs="Times New Roman"/>
          <w:sz w:val="24"/>
          <w:szCs w:val="24"/>
        </w:rPr>
        <w:t>ra</w:t>
      </w:r>
      <w:r w:rsidR="00F469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falar </w:t>
      </w:r>
      <w:r w:rsidR="00F4694D" w:rsidRPr="00C5704C">
        <w:rPr>
          <w:rFonts w:ascii="Times New Roman" w:hAnsi="Times New Roman" w:cs="Times New Roman"/>
          <w:sz w:val="24"/>
          <w:szCs w:val="24"/>
        </w:rPr>
        <w:t>des</w:t>
      </w:r>
      <w:r w:rsidR="00F4694D">
        <w:rPr>
          <w:rFonts w:ascii="Times New Roman" w:hAnsi="Times New Roman" w:cs="Times New Roman"/>
          <w:sz w:val="24"/>
          <w:szCs w:val="24"/>
        </w:rPr>
        <w:t>s</w:t>
      </w:r>
      <w:r w:rsidR="00F4694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termo </w:t>
      </w:r>
      <w:r w:rsidR="00F4694D">
        <w:rPr>
          <w:rFonts w:ascii="Times New Roman" w:hAnsi="Times New Roman" w:cs="Times New Roman"/>
          <w:sz w:val="24"/>
          <w:szCs w:val="24"/>
        </w:rPr>
        <w:t>em</w:t>
      </w:r>
      <w:r w:rsidR="00F469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sua vida, mas </w:t>
      </w:r>
      <w:r w:rsidR="00BD7F06">
        <w:rPr>
          <w:rFonts w:ascii="Times New Roman" w:hAnsi="Times New Roman" w:cs="Times New Roman"/>
          <w:sz w:val="24"/>
          <w:szCs w:val="24"/>
        </w:rPr>
        <w:t xml:space="preserve">ele </w:t>
      </w:r>
      <w:r w:rsidR="0024094F" w:rsidRPr="00C5704C">
        <w:rPr>
          <w:rFonts w:ascii="Times New Roman" w:hAnsi="Times New Roman" w:cs="Times New Roman"/>
          <w:sz w:val="24"/>
          <w:szCs w:val="24"/>
        </w:rPr>
        <w:t>compreende</w:t>
      </w:r>
      <w:r w:rsidR="00BD7F06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a natureza </w:t>
      </w:r>
      <w:r w:rsidR="00BD7F06">
        <w:rPr>
          <w:rFonts w:ascii="Times New Roman" w:hAnsi="Times New Roman" w:cs="Times New Roman"/>
          <w:sz w:val="24"/>
          <w:szCs w:val="24"/>
        </w:rPr>
        <w:t>frívola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homem precisava. Não foi Cristo que construiu a civilização, mas o cristianismo. Cristo </w:t>
      </w:r>
      <w:r w:rsidR="00BD7F06">
        <w:rPr>
          <w:rFonts w:ascii="Times New Roman" w:hAnsi="Times New Roman" w:cs="Times New Roman"/>
          <w:sz w:val="24"/>
          <w:szCs w:val="24"/>
        </w:rPr>
        <w:t xml:space="preserve">mesmo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era um homem </w:t>
      </w:r>
      <w:r w:rsidR="00BD7F06">
        <w:rPr>
          <w:rFonts w:ascii="Times New Roman" w:hAnsi="Times New Roman" w:cs="Times New Roman"/>
          <w:sz w:val="24"/>
          <w:szCs w:val="24"/>
        </w:rPr>
        <w:t xml:space="preserve">profundo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espirituoso que se relacionava com Deus. </w:t>
      </w:r>
      <w:r w:rsidR="00BD7F06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considerava um judeu e era </w:t>
      </w:r>
      <w:r w:rsidR="00BD7F06">
        <w:rPr>
          <w:rFonts w:ascii="Times New Roman" w:hAnsi="Times New Roman" w:cs="Times New Roman"/>
          <w:sz w:val="24"/>
          <w:szCs w:val="24"/>
        </w:rPr>
        <w:t xml:space="preserve">de fato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judeu da seita dos fariseus. Mas o </w:t>
      </w:r>
      <w:r w:rsidR="00BD7F06">
        <w:rPr>
          <w:rFonts w:ascii="Times New Roman" w:hAnsi="Times New Roman" w:cs="Times New Roman"/>
          <w:sz w:val="24"/>
          <w:szCs w:val="24"/>
        </w:rPr>
        <w:t>grande</w:t>
      </w:r>
      <w:r w:rsidR="00BD7F0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mérito do cristianismo consiste em, sem mudar nada </w:t>
      </w:r>
      <w:r w:rsidR="00BD7F06">
        <w:rPr>
          <w:rFonts w:ascii="Times New Roman" w:hAnsi="Times New Roman" w:cs="Times New Roman"/>
          <w:sz w:val="24"/>
          <w:szCs w:val="24"/>
        </w:rPr>
        <w:t>em essência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mundo pagão </w:t>
      </w:r>
      <w:r w:rsidR="00965946">
        <w:rPr>
          <w:rFonts w:ascii="Times New Roman" w:hAnsi="Times New Roman" w:cs="Times New Roman"/>
          <w:sz w:val="24"/>
          <w:szCs w:val="24"/>
        </w:rPr>
        <w:t xml:space="preserve">que lhe era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odioso </w:t>
      </w:r>
      <w:r w:rsidR="00BD7F06">
        <w:rPr>
          <w:rFonts w:ascii="Times New Roman" w:hAnsi="Times New Roman" w:cs="Times New Roman"/>
          <w:sz w:val="24"/>
          <w:szCs w:val="24"/>
        </w:rPr>
        <w:t>e ruim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D7F06">
        <w:rPr>
          <w:rFonts w:ascii="Times New Roman" w:hAnsi="Times New Roman" w:cs="Times New Roman"/>
          <w:sz w:val="24"/>
          <w:szCs w:val="24"/>
        </w:rPr>
        <w:t>ter criado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aparência de </w:t>
      </w:r>
      <w:r w:rsidR="00BD7F06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mudança </w:t>
      </w:r>
      <w:r w:rsidR="00BD7F06">
        <w:rPr>
          <w:rFonts w:ascii="Times New Roman" w:hAnsi="Times New Roman" w:cs="Times New Roman"/>
          <w:sz w:val="24"/>
          <w:szCs w:val="24"/>
        </w:rPr>
        <w:t>completa</w:t>
      </w:r>
      <w:r w:rsidR="0024094F" w:rsidRPr="00C5704C">
        <w:rPr>
          <w:rFonts w:ascii="Times New Roman" w:hAnsi="Times New Roman" w:cs="Times New Roman"/>
          <w:sz w:val="24"/>
          <w:szCs w:val="24"/>
        </w:rPr>
        <w:t>. Por s</w:t>
      </w:r>
      <w:r w:rsidR="00BD7F06">
        <w:rPr>
          <w:rFonts w:ascii="Times New Roman" w:hAnsi="Times New Roman" w:cs="Times New Roman"/>
          <w:sz w:val="24"/>
          <w:szCs w:val="24"/>
        </w:rPr>
        <w:t>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7F06">
        <w:rPr>
          <w:rFonts w:ascii="Times New Roman" w:hAnsi="Times New Roman" w:cs="Times New Roman"/>
          <w:sz w:val="24"/>
          <w:szCs w:val="24"/>
        </w:rPr>
        <w:t>vez</w:t>
      </w:r>
      <w:r w:rsidR="0024094F" w:rsidRPr="00C5704C">
        <w:rPr>
          <w:rFonts w:ascii="Times New Roman" w:hAnsi="Times New Roman" w:cs="Times New Roman"/>
          <w:sz w:val="24"/>
          <w:szCs w:val="24"/>
        </w:rPr>
        <w:t>, o social-ateísmo</w:t>
      </w:r>
      <w:r w:rsidR="00BD7F06">
        <w:rPr>
          <w:rFonts w:ascii="Times New Roman" w:hAnsi="Times New Roman" w:cs="Times New Roman"/>
          <w:sz w:val="24"/>
          <w:szCs w:val="24"/>
        </w:rPr>
        <w:t>, em seu auge,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aprendeu isso com o cristianismo, conseguindo manter a ordem no mundo decaído</w:t>
      </w:r>
      <w:r w:rsidR="00BD7F06">
        <w:rPr>
          <w:rFonts w:ascii="Times New Roman" w:hAnsi="Times New Roman" w:cs="Times New Roman"/>
          <w:sz w:val="24"/>
          <w:szCs w:val="24"/>
        </w:rPr>
        <w:t>, muito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mudado na forma</w:t>
      </w:r>
      <w:r w:rsidR="00110508">
        <w:rPr>
          <w:rFonts w:ascii="Times New Roman" w:hAnsi="Times New Roman" w:cs="Times New Roman"/>
          <w:sz w:val="24"/>
          <w:szCs w:val="24"/>
        </w:rPr>
        <w:t xml:space="preserve"> </w:t>
      </w:r>
      <w:r w:rsidR="00BD7F06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nada </w:t>
      </w:r>
      <w:r w:rsidR="00BD7F06">
        <w:rPr>
          <w:rFonts w:ascii="Times New Roman" w:hAnsi="Times New Roman" w:cs="Times New Roman"/>
          <w:sz w:val="24"/>
          <w:szCs w:val="24"/>
        </w:rPr>
        <w:t xml:space="preserve">na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essência. O judaísmo não poderia ser assim, </w:t>
      </w:r>
      <w:r w:rsidR="003B545C">
        <w:rPr>
          <w:rFonts w:ascii="Times New Roman" w:hAnsi="Times New Roman" w:cs="Times New Roman"/>
          <w:sz w:val="24"/>
          <w:szCs w:val="24"/>
        </w:rPr>
        <w:t xml:space="preserve">pois </w:t>
      </w:r>
      <w:r w:rsidR="00965946">
        <w:rPr>
          <w:rFonts w:ascii="Times New Roman" w:hAnsi="Times New Roman" w:cs="Times New Roman"/>
          <w:sz w:val="24"/>
          <w:szCs w:val="24"/>
        </w:rPr>
        <w:t>era</w:t>
      </w:r>
      <w:r w:rsidR="003B545C">
        <w:rPr>
          <w:rFonts w:ascii="Times New Roman" w:hAnsi="Times New Roman" w:cs="Times New Roman"/>
          <w:sz w:val="24"/>
          <w:szCs w:val="24"/>
        </w:rPr>
        <w:t xml:space="preserve"> enorme a ruptura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entre ele e o paganismo, a idolatria, </w:t>
      </w:r>
      <w:r w:rsidR="003B545C">
        <w:rPr>
          <w:rFonts w:ascii="Times New Roman" w:hAnsi="Times New Roman" w:cs="Times New Roman"/>
          <w:sz w:val="24"/>
          <w:szCs w:val="24"/>
        </w:rPr>
        <w:t>assim como sua rejeição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mútu</w:t>
      </w:r>
      <w:r w:rsidR="003B545C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. Deus é grande</w:t>
      </w:r>
      <w:r w:rsidR="003B545C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homem pecador, eis por</w:t>
      </w:r>
      <w:r w:rsidR="00F4694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o judaísmo </w:t>
      </w:r>
      <w:r w:rsidR="00F4694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religião do gênio e do profeta </w:t>
      </w:r>
      <w:r w:rsidR="00F4694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preserva Deus </w:t>
      </w:r>
      <w:r w:rsidR="00ED2D2A">
        <w:rPr>
          <w:rFonts w:ascii="Times New Roman" w:hAnsi="Times New Roman" w:cs="Times New Roman"/>
          <w:sz w:val="24"/>
          <w:szCs w:val="24"/>
        </w:rPr>
        <w:t>p</w:t>
      </w:r>
      <w:r w:rsidR="00142267">
        <w:rPr>
          <w:rFonts w:ascii="Times New Roman" w:hAnsi="Times New Roman" w:cs="Times New Roman"/>
          <w:sz w:val="24"/>
          <w:szCs w:val="24"/>
        </w:rPr>
        <w:t>a</w:t>
      </w:r>
      <w:r w:rsidR="00ED2D2A">
        <w:rPr>
          <w:rFonts w:ascii="Times New Roman" w:hAnsi="Times New Roman" w:cs="Times New Roman"/>
          <w:sz w:val="24"/>
          <w:szCs w:val="24"/>
        </w:rPr>
        <w:t xml:space="preserve">ra </w:t>
      </w:r>
      <w:r w:rsidR="0024094F" w:rsidRPr="00C5704C">
        <w:rPr>
          <w:rFonts w:ascii="Times New Roman" w:hAnsi="Times New Roman" w:cs="Times New Roman"/>
          <w:sz w:val="24"/>
          <w:szCs w:val="24"/>
        </w:rPr>
        <w:t>o homem, e</w:t>
      </w:r>
      <w:r w:rsidR="003B545C">
        <w:rPr>
          <w:rFonts w:ascii="Times New Roman" w:hAnsi="Times New Roman" w:cs="Times New Roman"/>
          <w:sz w:val="24"/>
          <w:szCs w:val="24"/>
        </w:rPr>
        <w:t>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cristianismo </w:t>
      </w:r>
      <w:r w:rsidR="00F4694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religião do homem anônimo, </w:t>
      </w:r>
      <w:r w:rsidR="00850127">
        <w:rPr>
          <w:rFonts w:ascii="Times New Roman" w:hAnsi="Times New Roman" w:cs="Times New Roman"/>
          <w:sz w:val="24"/>
          <w:szCs w:val="24"/>
        </w:rPr>
        <w:t xml:space="preserve">bom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insensato, do mártir voluntário que </w:t>
      </w:r>
      <w:r w:rsidR="00850127">
        <w:rPr>
          <w:rFonts w:ascii="Times New Roman" w:hAnsi="Times New Roman" w:cs="Times New Roman"/>
          <w:sz w:val="24"/>
          <w:szCs w:val="24"/>
        </w:rPr>
        <w:t xml:space="preserve">se </w:t>
      </w:r>
      <w:r w:rsidR="00ED2D2A">
        <w:rPr>
          <w:rFonts w:ascii="Times New Roman" w:hAnsi="Times New Roman" w:cs="Times New Roman"/>
          <w:sz w:val="24"/>
          <w:szCs w:val="24"/>
        </w:rPr>
        <w:t>sacrifica</w:t>
      </w:r>
      <w:r w:rsidR="00850127">
        <w:rPr>
          <w:rFonts w:ascii="Times New Roman" w:hAnsi="Times New Roman" w:cs="Times New Roman"/>
          <w:sz w:val="24"/>
          <w:szCs w:val="24"/>
        </w:rPr>
        <w:t xml:space="preserve"> em nome dos</w:t>
      </w:r>
      <w:r w:rsidR="003B545C">
        <w:rPr>
          <w:rFonts w:ascii="Times New Roman" w:hAnsi="Times New Roman" w:cs="Times New Roman"/>
          <w:sz w:val="24"/>
          <w:szCs w:val="24"/>
        </w:rPr>
        <w:t xml:space="preserve"> outros, </w:t>
      </w:r>
      <w:r w:rsidR="00850127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ingratos </w:t>
      </w:r>
      <w:r w:rsidR="00F4694D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salva o homem </w:t>
      </w:r>
      <w:r w:rsidR="00ED2D2A">
        <w:rPr>
          <w:rFonts w:ascii="Times New Roman" w:hAnsi="Times New Roman" w:cs="Times New Roman"/>
          <w:sz w:val="24"/>
          <w:szCs w:val="24"/>
        </w:rPr>
        <w:t>par</w:t>
      </w:r>
      <w:r w:rsidR="0024094F" w:rsidRPr="00C5704C">
        <w:rPr>
          <w:rFonts w:ascii="Times New Roman" w:hAnsi="Times New Roman" w:cs="Times New Roman"/>
          <w:sz w:val="24"/>
          <w:szCs w:val="24"/>
        </w:rPr>
        <w:t>a Deus n</w:t>
      </w:r>
      <w:r w:rsidR="003B545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 leviano e decaído. </w:t>
      </w:r>
      <w:r w:rsidR="0085012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não </w:t>
      </w:r>
      <w:r w:rsidR="00850127">
        <w:rPr>
          <w:rFonts w:ascii="Times New Roman" w:hAnsi="Times New Roman" w:cs="Times New Roman"/>
          <w:sz w:val="24"/>
          <w:szCs w:val="24"/>
        </w:rPr>
        <w:t xml:space="preserve">o salva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espiritualmente, </w:t>
      </w:r>
      <w:r w:rsidR="00850127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menos </w:t>
      </w:r>
      <w:r w:rsidR="00850127">
        <w:rPr>
          <w:rFonts w:ascii="Times New Roman" w:hAnsi="Times New Roman" w:cs="Times New Roman"/>
          <w:sz w:val="24"/>
          <w:szCs w:val="24"/>
        </w:rPr>
        <w:t xml:space="preserve">o salva </w:t>
      </w:r>
      <w:r w:rsidR="0024094F" w:rsidRPr="000F753D">
        <w:rPr>
          <w:rFonts w:ascii="Times New Roman" w:hAnsi="Times New Roman" w:cs="Times New Roman"/>
          <w:sz w:val="24"/>
          <w:szCs w:val="24"/>
        </w:rPr>
        <w:t>materialmente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O mundo não </w:t>
      </w:r>
      <w:r w:rsidR="00850127">
        <w:rPr>
          <w:rFonts w:ascii="Times New Roman" w:hAnsi="Times New Roman" w:cs="Times New Roman"/>
          <w:sz w:val="24"/>
          <w:szCs w:val="24"/>
        </w:rPr>
        <w:t>apenas</w:t>
      </w:r>
      <w:r w:rsidR="0085012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850127">
        <w:rPr>
          <w:rFonts w:ascii="Times New Roman" w:hAnsi="Times New Roman" w:cs="Times New Roman"/>
          <w:sz w:val="24"/>
          <w:szCs w:val="24"/>
        </w:rPr>
        <w:t>habituou</w:t>
      </w:r>
      <w:r w:rsidR="0085012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50127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materialidade cristã </w:t>
      </w:r>
      <w:r w:rsidR="00850127">
        <w:rPr>
          <w:rFonts w:ascii="Times New Roman" w:hAnsi="Times New Roman" w:cs="Times New Roman"/>
          <w:sz w:val="24"/>
          <w:szCs w:val="24"/>
        </w:rPr>
        <w:t>como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0AD1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afeiçoou a ela. </w:t>
      </w:r>
      <w:r w:rsidR="00850127">
        <w:rPr>
          <w:rFonts w:ascii="Times New Roman" w:hAnsi="Times New Roman" w:cs="Times New Roman"/>
          <w:sz w:val="24"/>
          <w:szCs w:val="24"/>
        </w:rPr>
        <w:t>Esse caráter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material não deve ser </w:t>
      </w:r>
      <w:r w:rsidR="00850127">
        <w:rPr>
          <w:rFonts w:ascii="Times New Roman" w:hAnsi="Times New Roman" w:cs="Times New Roman"/>
          <w:sz w:val="24"/>
          <w:szCs w:val="24"/>
        </w:rPr>
        <w:t>mudado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CE0B54">
        <w:rPr>
          <w:rFonts w:ascii="Times New Roman" w:hAnsi="Times New Roman" w:cs="Times New Roman"/>
          <w:sz w:val="24"/>
          <w:szCs w:val="24"/>
        </w:rPr>
        <w:t xml:space="preserve">hoje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essência </w:t>
      </w:r>
      <w:r w:rsidR="00F4694D" w:rsidRPr="00C5704C">
        <w:rPr>
          <w:rFonts w:ascii="Times New Roman" w:hAnsi="Times New Roman" w:cs="Times New Roman"/>
          <w:sz w:val="24"/>
          <w:szCs w:val="24"/>
        </w:rPr>
        <w:t>d</w:t>
      </w:r>
      <w:r w:rsidR="00F4694D">
        <w:rPr>
          <w:rFonts w:ascii="Times New Roman" w:hAnsi="Times New Roman" w:cs="Times New Roman"/>
          <w:sz w:val="24"/>
          <w:szCs w:val="24"/>
        </w:rPr>
        <w:t>o</w:t>
      </w:r>
      <w:r w:rsidR="00F469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cristianismo deve ser compreendida</w:t>
      </w:r>
      <w:r w:rsidR="0085012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modificada. </w:t>
      </w:r>
      <w:r w:rsidR="00F4694D">
        <w:rPr>
          <w:rFonts w:ascii="Times New Roman" w:hAnsi="Times New Roman" w:cs="Times New Roman"/>
          <w:sz w:val="24"/>
          <w:szCs w:val="24"/>
        </w:rPr>
        <w:t>Sua</w:t>
      </w:r>
      <w:r w:rsidR="00F4694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essência consistiu, </w:t>
      </w:r>
      <w:r w:rsidR="00850127">
        <w:rPr>
          <w:rFonts w:ascii="Times New Roman" w:hAnsi="Times New Roman" w:cs="Times New Roman"/>
          <w:sz w:val="24"/>
          <w:szCs w:val="24"/>
        </w:rPr>
        <w:t>ao longo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quinze séculos, na luta contra sua</w:t>
      </w:r>
      <w:r w:rsidR="0085012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ra</w:t>
      </w:r>
      <w:r w:rsidR="00850127">
        <w:rPr>
          <w:rFonts w:ascii="Times New Roman" w:hAnsi="Times New Roman" w:cs="Times New Roman"/>
          <w:sz w:val="24"/>
          <w:szCs w:val="24"/>
        </w:rPr>
        <w:t>í</w:t>
      </w:r>
      <w:r w:rsidR="0024094F" w:rsidRPr="00C5704C">
        <w:rPr>
          <w:rFonts w:ascii="Times New Roman" w:hAnsi="Times New Roman" w:cs="Times New Roman"/>
          <w:sz w:val="24"/>
          <w:szCs w:val="24"/>
        </w:rPr>
        <w:t>z</w:t>
      </w:r>
      <w:r w:rsidR="00850127">
        <w:rPr>
          <w:rFonts w:ascii="Times New Roman" w:hAnsi="Times New Roman" w:cs="Times New Roman"/>
          <w:sz w:val="24"/>
          <w:szCs w:val="24"/>
        </w:rPr>
        <w:t>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bíblica</w:t>
      </w:r>
      <w:r w:rsidR="00850127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C3770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ED5619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percebeu que o homem no matraz estava esgotado, assim como ele mesmo. No entanto</w:t>
      </w:r>
      <w:r w:rsidR="0085012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sabia que o </w:t>
      </w:r>
      <w:r w:rsidR="00C87C91">
        <w:rPr>
          <w:rFonts w:ascii="Times New Roman" w:hAnsi="Times New Roman" w:cs="Times New Roman"/>
          <w:sz w:val="24"/>
          <w:szCs w:val="24"/>
        </w:rPr>
        <w:t>homúnculo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 submisso e o respeitava, por isso continuou </w:t>
      </w:r>
      <w:r w:rsidR="00047EFC">
        <w:rPr>
          <w:rFonts w:ascii="Times New Roman" w:hAnsi="Times New Roman" w:cs="Times New Roman"/>
          <w:sz w:val="24"/>
          <w:szCs w:val="24"/>
        </w:rPr>
        <w:t xml:space="preserve"> a questioná-lo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6D3177" w:rsidP="00B56BE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Diga-me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Sav</w:t>
      </w:r>
      <w:r w:rsidR="00C87C91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</w:t>
      </w:r>
      <w:r>
        <w:rPr>
          <w:rFonts w:ascii="Times New Roman" w:hAnsi="Times New Roman" w:cs="Times New Roman"/>
          <w:sz w:val="24"/>
          <w:szCs w:val="24"/>
        </w:rPr>
        <w:t>afundando-se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pesadamente na cadeira e fechando os olhos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por que eu não consigo crer em Deus racionalmente, apesar de ter lido muitos livros inteligentes que provavam a existência de Deus?</w:t>
      </w:r>
    </w:p>
    <w:p w:rsidR="0024094F" w:rsidRPr="00C5704C" w:rsidRDefault="006D3177" w:rsidP="0090651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Porque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o home</w:t>
      </w:r>
      <w:r w:rsidR="00047EFC">
        <w:rPr>
          <w:rFonts w:ascii="Times New Roman" w:hAnsi="Times New Roman" w:cs="Times New Roman"/>
          <w:sz w:val="24"/>
          <w:szCs w:val="24"/>
        </w:rPr>
        <w:t>nzinho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dentro do matraz, com voz </w:t>
      </w:r>
      <w:r w:rsidR="00047EFC">
        <w:rPr>
          <w:rFonts w:ascii="Times New Roman" w:hAnsi="Times New Roman" w:cs="Times New Roman"/>
          <w:sz w:val="24"/>
          <w:szCs w:val="24"/>
        </w:rPr>
        <w:t xml:space="preserve">baixa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cansada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Deus não está na inteligência, mas no instinto. O homem nasceu com o instinto de Deus do mesmo modo que nasceu com o instinto de comer, beber e se multiplicar. Mas </w:t>
      </w:r>
      <w:r>
        <w:rPr>
          <w:rFonts w:ascii="Times New Roman" w:hAnsi="Times New Roman" w:cs="Times New Roman"/>
          <w:sz w:val="24"/>
          <w:szCs w:val="24"/>
        </w:rPr>
        <w:t>esses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instintos são simples, concretos e acessíveis</w:t>
      </w:r>
      <w:r w:rsidR="002675E5">
        <w:rPr>
          <w:rFonts w:ascii="Times New Roman" w:hAnsi="Times New Roman" w:cs="Times New Roman"/>
          <w:sz w:val="24"/>
          <w:szCs w:val="24"/>
        </w:rPr>
        <w:t xml:space="preserve"> </w:t>
      </w:r>
      <w:r w:rsidR="00047EFC">
        <w:rPr>
          <w:rFonts w:ascii="Times New Roman" w:hAnsi="Times New Roman" w:cs="Times New Roman"/>
          <w:sz w:val="24"/>
          <w:szCs w:val="24"/>
        </w:rPr>
        <w:t xml:space="preserve">à </w:t>
      </w:r>
      <w:r w:rsidR="002675E5">
        <w:rPr>
          <w:rFonts w:ascii="Times New Roman" w:hAnsi="Times New Roman" w:cs="Times New Roman"/>
          <w:sz w:val="24"/>
          <w:szCs w:val="24"/>
        </w:rPr>
        <w:t>verificação</w:t>
      </w:r>
      <w:r w:rsidR="00047EFC">
        <w:rPr>
          <w:rFonts w:ascii="Times New Roman" w:hAnsi="Times New Roman" w:cs="Times New Roman"/>
          <w:sz w:val="24"/>
          <w:szCs w:val="24"/>
        </w:rPr>
        <w:t xml:space="preserve"> </w:t>
      </w:r>
      <w:r w:rsidR="002675E5">
        <w:rPr>
          <w:rFonts w:ascii="Times New Roman" w:hAnsi="Times New Roman" w:cs="Times New Roman"/>
          <w:sz w:val="24"/>
          <w:szCs w:val="24"/>
        </w:rPr>
        <w:t>empírica e racional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inteligência do selvagem não era capaz de compreender os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fenômenos </w:t>
      </w:r>
      <w:r w:rsidR="002675E5">
        <w:rPr>
          <w:rFonts w:ascii="Times New Roman" w:hAnsi="Times New Roman" w:cs="Times New Roman"/>
          <w:sz w:val="24"/>
          <w:szCs w:val="24"/>
        </w:rPr>
        <w:t xml:space="preserve">físicos </w:t>
      </w:r>
      <w:r w:rsidR="0024094F" w:rsidRPr="00C5704C">
        <w:rPr>
          <w:rFonts w:ascii="Times New Roman" w:hAnsi="Times New Roman" w:cs="Times New Roman"/>
          <w:sz w:val="24"/>
          <w:szCs w:val="24"/>
        </w:rPr>
        <w:t>científicos do céu</w:t>
      </w:r>
      <w:r w:rsidR="002675E5">
        <w:rPr>
          <w:rFonts w:ascii="Times New Roman" w:hAnsi="Times New Roman" w:cs="Times New Roman"/>
          <w:sz w:val="24"/>
          <w:szCs w:val="24"/>
        </w:rPr>
        <w:t xml:space="preserve"> e da terra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675E5">
        <w:rPr>
          <w:rFonts w:ascii="Times New Roman" w:hAnsi="Times New Roman" w:cs="Times New Roman"/>
          <w:sz w:val="24"/>
          <w:szCs w:val="24"/>
        </w:rPr>
        <w:t xml:space="preserve">que,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mesmo </w:t>
      </w:r>
      <w:r w:rsidR="002675E5">
        <w:rPr>
          <w:rFonts w:ascii="Times New Roman" w:hAnsi="Times New Roman" w:cs="Times New Roman"/>
          <w:sz w:val="24"/>
          <w:szCs w:val="24"/>
        </w:rPr>
        <w:t>atingíveis pela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razão, </w:t>
      </w:r>
      <w:r w:rsidR="002675E5">
        <w:rPr>
          <w:rFonts w:ascii="Times New Roman" w:hAnsi="Times New Roman" w:cs="Times New Roman"/>
          <w:sz w:val="24"/>
          <w:szCs w:val="24"/>
        </w:rPr>
        <w:t xml:space="preserve">estavam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fora </w:t>
      </w:r>
      <w:r w:rsidR="002675E5">
        <w:rPr>
          <w:rFonts w:ascii="Times New Roman" w:hAnsi="Times New Roman" w:cs="Times New Roman"/>
          <w:sz w:val="24"/>
          <w:szCs w:val="24"/>
        </w:rPr>
        <w:t xml:space="preserve">do alcance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experiência. Na mesma situação </w:t>
      </w:r>
      <w:r w:rsidR="002675E5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encontra a inteligência do homem civilizado em relação ao complexo instinto de Deus, que </w:t>
      </w:r>
      <w:r w:rsidR="002675E5">
        <w:rPr>
          <w:rFonts w:ascii="Times New Roman" w:hAnsi="Times New Roman" w:cs="Times New Roman"/>
          <w:sz w:val="24"/>
          <w:szCs w:val="24"/>
        </w:rPr>
        <w:t>também está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fora </w:t>
      </w:r>
      <w:r w:rsidR="002675E5">
        <w:rPr>
          <w:rFonts w:ascii="Times New Roman" w:hAnsi="Times New Roman" w:cs="Times New Roman"/>
          <w:sz w:val="24"/>
          <w:szCs w:val="24"/>
        </w:rPr>
        <w:t xml:space="preserve">do alcance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experiência. </w:t>
      </w:r>
      <w:r w:rsidR="00F267B0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magin</w:t>
      </w:r>
      <w:r w:rsidR="00F267B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>mos</w:t>
      </w:r>
      <w:r w:rsidR="00F267B0">
        <w:rPr>
          <w:rFonts w:ascii="Times New Roman" w:hAnsi="Times New Roman" w:cs="Times New Roman"/>
          <w:sz w:val="24"/>
          <w:szCs w:val="24"/>
        </w:rPr>
        <w:t xml:space="preserve"> um caso fantástico: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7B0">
        <w:rPr>
          <w:rFonts w:ascii="Times New Roman" w:hAnsi="Times New Roman" w:cs="Times New Roman"/>
          <w:sz w:val="24"/>
          <w:szCs w:val="24"/>
        </w:rPr>
        <w:t>se o desejo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beber não </w:t>
      </w:r>
      <w:r w:rsidR="00F267B0">
        <w:rPr>
          <w:rFonts w:ascii="Times New Roman" w:hAnsi="Times New Roman" w:cs="Times New Roman"/>
          <w:sz w:val="24"/>
          <w:szCs w:val="24"/>
        </w:rPr>
        <w:t>fosse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7B0">
        <w:rPr>
          <w:rFonts w:ascii="Times New Roman" w:hAnsi="Times New Roman" w:cs="Times New Roman"/>
          <w:sz w:val="24"/>
          <w:szCs w:val="24"/>
        </w:rPr>
        <w:t>amparado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pela </w:t>
      </w:r>
      <w:r w:rsidR="00F267B0">
        <w:rPr>
          <w:rFonts w:ascii="Times New Roman" w:hAnsi="Times New Roman" w:cs="Times New Roman"/>
          <w:sz w:val="24"/>
          <w:szCs w:val="24"/>
        </w:rPr>
        <w:t>presença acessível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F267B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7B0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líquido, a existência da água seria para a </w:t>
      </w:r>
      <w:r w:rsidR="00F267B0">
        <w:rPr>
          <w:rFonts w:ascii="Times New Roman" w:hAnsi="Times New Roman" w:cs="Times New Roman"/>
          <w:sz w:val="24"/>
          <w:szCs w:val="24"/>
        </w:rPr>
        <w:t>razão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problema análogo </w:t>
      </w:r>
      <w:r w:rsidR="00F267B0">
        <w:rPr>
          <w:rFonts w:ascii="Times New Roman" w:hAnsi="Times New Roman" w:cs="Times New Roman"/>
          <w:sz w:val="24"/>
          <w:szCs w:val="24"/>
        </w:rPr>
        <w:t>ao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existência de Deus. A sede obrigaria </w:t>
      </w:r>
      <w:r w:rsidR="00F267B0">
        <w:rPr>
          <w:rFonts w:ascii="Times New Roman" w:hAnsi="Times New Roman" w:cs="Times New Roman"/>
          <w:sz w:val="24"/>
          <w:szCs w:val="24"/>
        </w:rPr>
        <w:t xml:space="preserve">o homem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procurar e </w:t>
      </w:r>
      <w:r w:rsidR="00F267B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imaginar a água, mas </w:t>
      </w:r>
      <w:r w:rsidR="00F267B0">
        <w:rPr>
          <w:rFonts w:ascii="Times New Roman" w:hAnsi="Times New Roman" w:cs="Times New Roman"/>
          <w:sz w:val="24"/>
          <w:szCs w:val="24"/>
        </w:rPr>
        <w:t>a razão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provar</w:t>
      </w:r>
      <w:r w:rsidR="00F267B0">
        <w:rPr>
          <w:rFonts w:ascii="Times New Roman" w:hAnsi="Times New Roman" w:cs="Times New Roman"/>
          <w:sz w:val="24"/>
          <w:szCs w:val="24"/>
        </w:rPr>
        <w:t>ia com mais facilidade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sua </w:t>
      </w:r>
      <w:r w:rsidR="00F267B0">
        <w:rPr>
          <w:rFonts w:ascii="Times New Roman" w:hAnsi="Times New Roman" w:cs="Times New Roman"/>
          <w:sz w:val="24"/>
          <w:szCs w:val="24"/>
        </w:rPr>
        <w:t>ausência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que sua presença. </w:t>
      </w:r>
      <w:r w:rsidR="00F267B0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magin</w:t>
      </w:r>
      <w:r w:rsidR="00F267B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mos </w:t>
      </w:r>
      <w:ins w:id="2829" w:author="Daniela Mountian" w:date="2017-08-29T11:54:00Z">
        <w:r w:rsidR="00BF3DEF">
          <w:rPr>
            <w:rFonts w:ascii="Times New Roman" w:hAnsi="Times New Roman" w:cs="Times New Roman"/>
            <w:sz w:val="24"/>
            <w:szCs w:val="24"/>
          </w:rPr>
          <w:t xml:space="preserve">ainda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 homem que nunca </w:t>
      </w:r>
      <w:r w:rsidR="00F267B0">
        <w:rPr>
          <w:rFonts w:ascii="Times New Roman" w:hAnsi="Times New Roman" w:cs="Times New Roman"/>
          <w:sz w:val="24"/>
          <w:szCs w:val="24"/>
        </w:rPr>
        <w:t>tenha visto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mulher, um mundo sem mulheres, seu desejo e </w:t>
      </w:r>
      <w:r w:rsidR="00F267B0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luxúria </w:t>
      </w:r>
      <w:r>
        <w:rPr>
          <w:rFonts w:ascii="Times New Roman" w:hAnsi="Times New Roman" w:cs="Times New Roman"/>
          <w:sz w:val="24"/>
          <w:szCs w:val="24"/>
        </w:rPr>
        <w:t xml:space="preserve">o obrigariam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imaginar a mulher, no entanto </w:t>
      </w:r>
      <w:r w:rsidR="00F267B0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F267B0">
        <w:rPr>
          <w:rFonts w:ascii="Times New Roman" w:hAnsi="Times New Roman" w:cs="Times New Roman"/>
          <w:sz w:val="24"/>
          <w:szCs w:val="24"/>
        </w:rPr>
        <w:t>razão com mais facilidade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rejeitaria </w:t>
      </w:r>
      <w:r w:rsidR="00F267B0">
        <w:rPr>
          <w:rFonts w:ascii="Times New Roman" w:hAnsi="Times New Roman" w:cs="Times New Roman"/>
          <w:sz w:val="24"/>
          <w:szCs w:val="24"/>
        </w:rPr>
        <w:t xml:space="preserve">a existência dela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que </w:t>
      </w:r>
      <w:r w:rsidR="00F267B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provaria. O desejo seria forte e </w:t>
      </w:r>
      <w:r w:rsidR="00965946">
        <w:rPr>
          <w:rFonts w:ascii="Times New Roman" w:hAnsi="Times New Roman" w:cs="Times New Roman"/>
          <w:sz w:val="24"/>
          <w:szCs w:val="24"/>
        </w:rPr>
        <w:t xml:space="preserve">provavelmente </w:t>
      </w:r>
      <w:r w:rsidR="0024094F" w:rsidRPr="00C5704C">
        <w:rPr>
          <w:rFonts w:ascii="Times New Roman" w:hAnsi="Times New Roman" w:cs="Times New Roman"/>
          <w:sz w:val="24"/>
          <w:szCs w:val="24"/>
        </w:rPr>
        <w:t>torturar</w:t>
      </w:r>
      <w:r w:rsidR="00F267B0">
        <w:rPr>
          <w:rFonts w:ascii="Times New Roman" w:hAnsi="Times New Roman" w:cs="Times New Roman"/>
          <w:sz w:val="24"/>
          <w:szCs w:val="24"/>
        </w:rPr>
        <w:t>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67B0">
        <w:rPr>
          <w:rFonts w:ascii="Times New Roman" w:hAnsi="Times New Roman" w:cs="Times New Roman"/>
          <w:sz w:val="24"/>
          <w:szCs w:val="24"/>
        </w:rPr>
        <w:t xml:space="preserve">mais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F267B0">
        <w:rPr>
          <w:rFonts w:ascii="Times New Roman" w:hAnsi="Times New Roman" w:cs="Times New Roman"/>
          <w:sz w:val="24"/>
          <w:szCs w:val="24"/>
        </w:rPr>
        <w:t>sensatos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que os </w:t>
      </w:r>
      <w:r w:rsidR="00F267B0">
        <w:rPr>
          <w:rFonts w:ascii="Times New Roman" w:hAnsi="Times New Roman" w:cs="Times New Roman"/>
          <w:sz w:val="24"/>
          <w:szCs w:val="24"/>
        </w:rPr>
        <w:t>insensatos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de modo que seriam escritos muitos livros inteligentes sobre a existência da mulher. </w:t>
      </w:r>
      <w:r w:rsidR="00F267B0"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uando a inteligência ficasse </w:t>
      </w:r>
      <w:r w:rsidR="001D3FAE">
        <w:rPr>
          <w:rFonts w:ascii="Times New Roman" w:hAnsi="Times New Roman" w:cs="Times New Roman"/>
          <w:sz w:val="24"/>
          <w:szCs w:val="24"/>
        </w:rPr>
        <w:t>e</w:t>
      </w:r>
      <w:r w:rsidR="00F267B0">
        <w:rPr>
          <w:rFonts w:ascii="Times New Roman" w:hAnsi="Times New Roman" w:cs="Times New Roman"/>
          <w:sz w:val="24"/>
          <w:szCs w:val="24"/>
        </w:rPr>
        <w:t>xtenuada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tentativas de </w:t>
      </w:r>
      <w:r w:rsidR="00A16894">
        <w:rPr>
          <w:rFonts w:ascii="Times New Roman" w:hAnsi="Times New Roman" w:cs="Times New Roman"/>
          <w:sz w:val="24"/>
          <w:szCs w:val="24"/>
        </w:rPr>
        <w:t>encontrar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mulher através da análise, </w:t>
      </w:r>
      <w:r w:rsidR="00F267B0"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3FAE">
        <w:rPr>
          <w:rFonts w:ascii="Times New Roman" w:hAnsi="Times New Roman" w:cs="Times New Roman"/>
          <w:sz w:val="24"/>
          <w:szCs w:val="24"/>
        </w:rPr>
        <w:t xml:space="preserve">mais </w:t>
      </w:r>
      <w:r w:rsidR="00F267B0">
        <w:rPr>
          <w:rFonts w:ascii="Times New Roman" w:hAnsi="Times New Roman" w:cs="Times New Roman"/>
          <w:sz w:val="24"/>
          <w:szCs w:val="24"/>
        </w:rPr>
        <w:t>honestos e consequentes</w:t>
      </w:r>
      <w:r w:rsidR="001D3FAE">
        <w:rPr>
          <w:rFonts w:ascii="Times New Roman" w:hAnsi="Times New Roman" w:cs="Times New Roman"/>
          <w:sz w:val="24"/>
          <w:szCs w:val="24"/>
        </w:rPr>
        <w:t xml:space="preserve"> dos homens sensatos</w:t>
      </w:r>
      <w:r w:rsidR="00F267B0">
        <w:rPr>
          <w:rFonts w:ascii="Times New Roman" w:hAnsi="Times New Roman" w:cs="Times New Roman"/>
          <w:sz w:val="24"/>
          <w:szCs w:val="24"/>
        </w:rPr>
        <w:t xml:space="preserve">, </w:t>
      </w:r>
      <w:r w:rsidR="001D3FAE">
        <w:rPr>
          <w:rFonts w:ascii="Times New Roman" w:hAnsi="Times New Roman" w:cs="Times New Roman"/>
          <w:sz w:val="24"/>
          <w:szCs w:val="24"/>
        </w:rPr>
        <w:t xml:space="preserve">com dois ou três </w:t>
      </w:r>
      <w:r w:rsidR="0024094F" w:rsidRPr="00C5704C">
        <w:rPr>
          <w:rFonts w:ascii="Times New Roman" w:hAnsi="Times New Roman" w:cs="Times New Roman"/>
          <w:sz w:val="24"/>
          <w:szCs w:val="24"/>
        </w:rPr>
        <w:t>livros claros e inteligentes, provar</w:t>
      </w:r>
      <w:r w:rsidR="001D3FAE">
        <w:rPr>
          <w:rFonts w:ascii="Times New Roman" w:hAnsi="Times New Roman" w:cs="Times New Roman"/>
          <w:sz w:val="24"/>
          <w:szCs w:val="24"/>
        </w:rPr>
        <w:t>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3FAE">
        <w:rPr>
          <w:rFonts w:ascii="Times New Roman" w:hAnsi="Times New Roman" w:cs="Times New Roman"/>
          <w:sz w:val="24"/>
          <w:szCs w:val="24"/>
        </w:rPr>
        <w:t>que é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absurdo </w:t>
      </w:r>
      <w:r w:rsidR="001D3FAE">
        <w:rPr>
          <w:rFonts w:ascii="Times New Roman" w:hAnsi="Times New Roman" w:cs="Times New Roman"/>
          <w:sz w:val="24"/>
          <w:szCs w:val="24"/>
        </w:rPr>
        <w:t>condicionar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1D3FAE">
        <w:rPr>
          <w:rFonts w:ascii="Times New Roman" w:hAnsi="Times New Roman" w:cs="Times New Roman"/>
          <w:sz w:val="24"/>
          <w:szCs w:val="24"/>
        </w:rPr>
        <w:t xml:space="preserve">existência 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mulher </w:t>
      </w:r>
      <w:r w:rsidR="001D3FAE">
        <w:rPr>
          <w:rFonts w:ascii="Times New Roman" w:hAnsi="Times New Roman" w:cs="Times New Roman"/>
          <w:sz w:val="24"/>
          <w:szCs w:val="24"/>
        </w:rPr>
        <w:t>à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luxúria</w:t>
      </w:r>
      <w:r w:rsidR="001D3FAE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ou </w:t>
      </w:r>
      <w:r w:rsidR="001D3FAE">
        <w:rPr>
          <w:rFonts w:ascii="Times New Roman" w:hAnsi="Times New Roman" w:cs="Times New Roman"/>
          <w:sz w:val="24"/>
          <w:szCs w:val="24"/>
        </w:rPr>
        <w:t>a existência 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água </w:t>
      </w:r>
      <w:r w:rsidR="001D3FAE">
        <w:rPr>
          <w:rFonts w:ascii="Times New Roman" w:hAnsi="Times New Roman" w:cs="Times New Roman"/>
          <w:sz w:val="24"/>
          <w:szCs w:val="24"/>
        </w:rPr>
        <w:t xml:space="preserve">à </w:t>
      </w:r>
      <w:r w:rsidR="000F753D">
        <w:rPr>
          <w:rFonts w:ascii="Times New Roman" w:hAnsi="Times New Roman" w:cs="Times New Roman"/>
          <w:sz w:val="24"/>
          <w:szCs w:val="24"/>
        </w:rPr>
        <w:t xml:space="preserve">da </w:t>
      </w:r>
      <w:r w:rsidR="0024094F" w:rsidRPr="00C5704C">
        <w:rPr>
          <w:rFonts w:ascii="Times New Roman" w:hAnsi="Times New Roman" w:cs="Times New Roman"/>
          <w:sz w:val="24"/>
          <w:szCs w:val="24"/>
        </w:rPr>
        <w:t>sede. E</w:t>
      </w:r>
      <w:r w:rsidR="001D3FA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1D3FAE">
        <w:rPr>
          <w:rFonts w:ascii="Times New Roman" w:hAnsi="Times New Roman" w:cs="Times New Roman"/>
          <w:sz w:val="24"/>
          <w:szCs w:val="24"/>
        </w:rPr>
        <w:t>considerarmos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a sede e a luxúria surgiram </w:t>
      </w:r>
      <w:r w:rsidR="000F753D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tempos selvagens, elas poderiam facilmente </w:t>
      </w:r>
      <w:r w:rsidR="00BF3DEF">
        <w:rPr>
          <w:rFonts w:ascii="Times New Roman" w:hAnsi="Times New Roman" w:cs="Times New Roman"/>
          <w:sz w:val="24"/>
          <w:szCs w:val="24"/>
        </w:rPr>
        <w:t xml:space="preserve">ser </w:t>
      </w:r>
      <w:r w:rsidRPr="00C5704C">
        <w:rPr>
          <w:rFonts w:ascii="Times New Roman" w:hAnsi="Times New Roman" w:cs="Times New Roman"/>
          <w:sz w:val="24"/>
          <w:szCs w:val="24"/>
        </w:rPr>
        <w:t>explicad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resultado daqueles tempos </w:t>
      </w:r>
      <w:r w:rsidR="000F753D">
        <w:rPr>
          <w:rFonts w:ascii="Times New Roman" w:hAnsi="Times New Roman" w:cs="Times New Roman"/>
          <w:sz w:val="24"/>
          <w:szCs w:val="24"/>
        </w:rPr>
        <w:t>bárbaros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até hoje não </w:t>
      </w:r>
      <w:r w:rsidR="000F753D">
        <w:rPr>
          <w:rFonts w:ascii="Times New Roman" w:hAnsi="Times New Roman" w:cs="Times New Roman"/>
          <w:sz w:val="24"/>
          <w:szCs w:val="24"/>
        </w:rPr>
        <w:t xml:space="preserve">de todo </w:t>
      </w:r>
      <w:r w:rsidR="0024094F" w:rsidRPr="00C5704C">
        <w:rPr>
          <w:rFonts w:ascii="Times New Roman" w:hAnsi="Times New Roman" w:cs="Times New Roman"/>
          <w:sz w:val="24"/>
          <w:szCs w:val="24"/>
        </w:rPr>
        <w:t>superados. “Creio porque é um absurdo”</w:t>
      </w:r>
      <w:r w:rsidR="000F753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exclamou, </w:t>
      </w:r>
      <w:r w:rsidR="000F753D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desespero, Tertuliano, escritor do cristianismo</w:t>
      </w:r>
      <w:r w:rsidR="000F753D">
        <w:rPr>
          <w:rFonts w:ascii="Times New Roman" w:hAnsi="Times New Roman" w:cs="Times New Roman"/>
          <w:sz w:val="24"/>
          <w:szCs w:val="24"/>
        </w:rPr>
        <w:t xml:space="preserve"> primitivo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Ele teve inteligência para reconhecer a impotência da razão para compreender Deus, mas a inteligência não </w:t>
      </w:r>
      <w:r w:rsidR="000F753D">
        <w:rPr>
          <w:rFonts w:ascii="Times New Roman" w:hAnsi="Times New Roman" w:cs="Times New Roman"/>
          <w:sz w:val="24"/>
          <w:szCs w:val="24"/>
        </w:rPr>
        <w:t xml:space="preserve">lhe </w:t>
      </w:r>
      <w:r w:rsidR="0024094F" w:rsidRPr="00C5704C">
        <w:rPr>
          <w:rFonts w:ascii="Times New Roman" w:hAnsi="Times New Roman" w:cs="Times New Roman"/>
          <w:sz w:val="24"/>
          <w:szCs w:val="24"/>
        </w:rPr>
        <w:t>foi suficiente para rejeitar a razão, pois o absurdo é um</w:t>
      </w:r>
      <w:r w:rsidR="000F753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753D">
        <w:rPr>
          <w:rFonts w:ascii="Times New Roman" w:hAnsi="Times New Roman" w:cs="Times New Roman"/>
          <w:sz w:val="24"/>
          <w:szCs w:val="24"/>
        </w:rPr>
        <w:t>noção racional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científic</w:t>
      </w:r>
      <w:r w:rsidR="000F753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F753D">
        <w:rPr>
          <w:rFonts w:ascii="Times New Roman" w:hAnsi="Times New Roman" w:cs="Times New Roman"/>
          <w:sz w:val="24"/>
          <w:szCs w:val="24"/>
        </w:rPr>
        <w:t xml:space="preserve">Só um </w:t>
      </w:r>
      <w:del w:id="2830" w:author="Daniela Mountian" w:date="2017-08-29T12:07:00Z">
        <w:r w:rsidR="000F753D" w:rsidDel="00D72AEC">
          <w:rPr>
            <w:rFonts w:ascii="Times New Roman" w:hAnsi="Times New Roman" w:cs="Times New Roman"/>
            <w:sz w:val="24"/>
            <w:szCs w:val="24"/>
          </w:rPr>
          <w:delText xml:space="preserve">homem das artes </w:delText>
        </w:r>
      </w:del>
      <w:ins w:id="2831" w:author="Daniela Mountian" w:date="2017-08-29T12:08:00Z">
        <w:r w:rsidR="00D72AEC">
          <w:rPr>
            <w:rFonts w:ascii="Times New Roman" w:hAnsi="Times New Roman" w:cs="Times New Roman"/>
            <w:sz w:val="24"/>
            <w:szCs w:val="24"/>
          </w:rPr>
          <w:t xml:space="preserve">artista </w:t>
        </w:r>
      </w:ins>
      <w:r w:rsidR="000F753D">
        <w:rPr>
          <w:rFonts w:ascii="Times New Roman" w:hAnsi="Times New Roman" w:cs="Times New Roman"/>
          <w:sz w:val="24"/>
          <w:szCs w:val="24"/>
        </w:rPr>
        <w:t>pode</w:t>
      </w:r>
      <w:ins w:id="2832" w:author="Daniela Mountian" w:date="2017-08-29T12:05:00Z">
        <w:r w:rsidR="00D72AEC">
          <w:rPr>
            <w:rFonts w:ascii="Times New Roman" w:hAnsi="Times New Roman" w:cs="Times New Roman"/>
            <w:sz w:val="24"/>
            <w:szCs w:val="24"/>
          </w:rPr>
          <w:t>, como Moisés,</w:t>
        </w:r>
      </w:ins>
      <w:r w:rsidR="000F753D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>uvir Deus fala</w:t>
      </w:r>
      <w:r w:rsidR="000F753D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753D">
        <w:rPr>
          <w:rFonts w:ascii="Times New Roman" w:hAnsi="Times New Roman" w:cs="Times New Roman"/>
          <w:sz w:val="24"/>
          <w:szCs w:val="24"/>
        </w:rPr>
        <w:t xml:space="preserve">através </w:t>
      </w:r>
      <w:r w:rsidR="0024094F" w:rsidRPr="00C5704C">
        <w:rPr>
          <w:rFonts w:ascii="Times New Roman" w:hAnsi="Times New Roman" w:cs="Times New Roman"/>
          <w:sz w:val="24"/>
          <w:szCs w:val="24"/>
        </w:rPr>
        <w:t>de um</w:t>
      </w:r>
      <w:r w:rsidR="000F753D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sarça</w:t>
      </w:r>
      <w:r w:rsidR="000F753D">
        <w:rPr>
          <w:rFonts w:ascii="Times New Roman" w:hAnsi="Times New Roman" w:cs="Times New Roman"/>
          <w:sz w:val="24"/>
          <w:szCs w:val="24"/>
        </w:rPr>
        <w:t xml:space="preserve"> ardente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A </w:t>
      </w:r>
      <w:r w:rsidR="000F753D">
        <w:rPr>
          <w:rFonts w:ascii="Times New Roman" w:hAnsi="Times New Roman" w:cs="Times New Roman"/>
          <w:sz w:val="24"/>
          <w:szCs w:val="24"/>
        </w:rPr>
        <w:t>razão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exige uma prova </w:t>
      </w:r>
      <w:r w:rsidR="000F753D">
        <w:rPr>
          <w:rFonts w:ascii="Times New Roman" w:hAnsi="Times New Roman" w:cs="Times New Roman"/>
          <w:sz w:val="24"/>
          <w:szCs w:val="24"/>
        </w:rPr>
        <w:t>racional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a única prova do instinto é a necessidade. A necessidade de Deus é a única prova da presença de Deus, assim como a sede </w:t>
      </w:r>
      <w:r w:rsidR="000F753D">
        <w:rPr>
          <w:rFonts w:ascii="Times New Roman" w:hAnsi="Times New Roman" w:cs="Times New Roman"/>
          <w:sz w:val="24"/>
          <w:szCs w:val="24"/>
        </w:rPr>
        <w:t>seria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única prova da presença da água </w:t>
      </w:r>
      <w:r w:rsidR="000F753D">
        <w:rPr>
          <w:rFonts w:ascii="Times New Roman" w:hAnsi="Times New Roman" w:cs="Times New Roman"/>
          <w:sz w:val="24"/>
          <w:szCs w:val="24"/>
        </w:rPr>
        <w:t>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ela não existisse na terra, e a luxúria </w:t>
      </w:r>
      <w:r w:rsidR="000F753D">
        <w:rPr>
          <w:rFonts w:ascii="Times New Roman" w:hAnsi="Times New Roman" w:cs="Times New Roman"/>
          <w:sz w:val="24"/>
          <w:szCs w:val="24"/>
        </w:rPr>
        <w:t>a única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prova da presença da mulher, caso Deus, </w:t>
      </w:r>
      <w:r>
        <w:rPr>
          <w:rFonts w:ascii="Times New Roman" w:hAnsi="Times New Roman" w:cs="Times New Roman"/>
          <w:sz w:val="24"/>
          <w:szCs w:val="24"/>
        </w:rPr>
        <w:t xml:space="preserve">tendo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criado Adão, não </w:t>
      </w:r>
      <w:r w:rsidR="000F753D">
        <w:rPr>
          <w:rFonts w:ascii="Times New Roman" w:hAnsi="Times New Roman" w:cs="Times New Roman"/>
          <w:sz w:val="24"/>
          <w:szCs w:val="24"/>
        </w:rPr>
        <w:t xml:space="preserve">tivesse </w:t>
      </w:r>
      <w:r w:rsidR="0024094F" w:rsidRPr="00C5704C">
        <w:rPr>
          <w:rFonts w:ascii="Times New Roman" w:hAnsi="Times New Roman" w:cs="Times New Roman"/>
          <w:sz w:val="24"/>
          <w:szCs w:val="24"/>
        </w:rPr>
        <w:t>cria</w:t>
      </w:r>
      <w:r w:rsidR="000F753D">
        <w:rPr>
          <w:rFonts w:ascii="Times New Roman" w:hAnsi="Times New Roman" w:cs="Times New Roman"/>
          <w:sz w:val="24"/>
          <w:szCs w:val="24"/>
        </w:rPr>
        <w:t>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Eva...</w:t>
      </w:r>
    </w:p>
    <w:p w:rsidR="0024094F" w:rsidRPr="00C5704C" w:rsidRDefault="000F753D" w:rsidP="0090651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D3177" w:rsidRPr="00C5704C">
        <w:rPr>
          <w:rFonts w:ascii="Times New Roman" w:hAnsi="Times New Roman" w:cs="Times New Roman"/>
          <w:sz w:val="24"/>
          <w:szCs w:val="24"/>
        </w:rPr>
        <w:t>es</w:t>
      </w:r>
      <w:r w:rsidR="006D3177">
        <w:rPr>
          <w:rFonts w:ascii="Times New Roman" w:hAnsi="Times New Roman" w:cs="Times New Roman"/>
          <w:sz w:val="24"/>
          <w:szCs w:val="24"/>
        </w:rPr>
        <w:t>s</w:t>
      </w:r>
      <w:r w:rsidR="006D3177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palavras, o silêncio </w:t>
      </w:r>
      <w:r>
        <w:rPr>
          <w:rFonts w:ascii="Times New Roman" w:hAnsi="Times New Roman" w:cs="Times New Roman"/>
          <w:sz w:val="24"/>
          <w:szCs w:val="24"/>
        </w:rPr>
        <w:t>invadiu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quarto, e de repente Sav</w:t>
      </w:r>
      <w:r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 ouviu chiado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assobio</w:t>
      </w:r>
      <w:r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como no início da concepção</w:t>
      </w:r>
      <w:r>
        <w:rPr>
          <w:rFonts w:ascii="Times New Roman" w:hAnsi="Times New Roman" w:cs="Times New Roman"/>
          <w:sz w:val="24"/>
          <w:szCs w:val="24"/>
        </w:rPr>
        <w:t xml:space="preserve"> dos homúnculos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Assustado, ele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briu os olhos e viu que o homem e a mulher do matraz estavam provando os frutos da </w:t>
      </w:r>
      <w:r>
        <w:rPr>
          <w:rFonts w:ascii="Times New Roman" w:hAnsi="Times New Roman" w:cs="Times New Roman"/>
          <w:sz w:val="24"/>
          <w:szCs w:val="24"/>
        </w:rPr>
        <w:t xml:space="preserve">primeira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árvore que </w:t>
      </w:r>
      <w:r>
        <w:rPr>
          <w:rFonts w:ascii="Times New Roman" w:hAnsi="Times New Roman" w:cs="Times New Roman"/>
          <w:sz w:val="24"/>
          <w:szCs w:val="24"/>
        </w:rPr>
        <w:t>havia crescido e florescido</w:t>
      </w:r>
      <w:r w:rsidR="0024094F" w:rsidRPr="00C5704C">
        <w:rPr>
          <w:rFonts w:ascii="Times New Roman" w:hAnsi="Times New Roman" w:cs="Times New Roman"/>
          <w:sz w:val="24"/>
          <w:szCs w:val="24"/>
        </w:rPr>
        <w:t>. E</w:t>
      </w:r>
      <w:r w:rsidR="002E7D6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rolha do matraz</w:t>
      </w:r>
      <w:r w:rsidR="002E7D67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acumulou-se uma névoa </w:t>
      </w:r>
      <w:r>
        <w:rPr>
          <w:rFonts w:ascii="Times New Roman" w:hAnsi="Times New Roman" w:cs="Times New Roman"/>
          <w:sz w:val="24"/>
          <w:szCs w:val="24"/>
        </w:rPr>
        <w:t>que lembrava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nuvem. </w:t>
      </w:r>
      <w:r w:rsidR="002E7D67">
        <w:rPr>
          <w:rFonts w:ascii="Times New Roman" w:hAnsi="Times New Roman" w:cs="Times New Roman"/>
          <w:sz w:val="24"/>
          <w:szCs w:val="24"/>
        </w:rPr>
        <w:t>A</w:t>
      </w:r>
      <w:ins w:id="2833" w:author="Leila" w:date="2016-07-25T10:04:00Z">
        <w:r w:rsidR="006D3177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nuvem se condensa</w:t>
      </w:r>
      <w:r w:rsidR="002E7D67">
        <w:rPr>
          <w:rFonts w:ascii="Times New Roman" w:hAnsi="Times New Roman" w:cs="Times New Roman"/>
          <w:sz w:val="24"/>
          <w:szCs w:val="24"/>
        </w:rPr>
        <w:t>va a olhos vistos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E7D67">
        <w:rPr>
          <w:rFonts w:ascii="Times New Roman" w:hAnsi="Times New Roman" w:cs="Times New Roman"/>
          <w:sz w:val="24"/>
          <w:szCs w:val="24"/>
        </w:rPr>
        <w:t>até</w:t>
      </w:r>
      <w:r w:rsidR="006D317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torn</w:t>
      </w:r>
      <w:r w:rsidR="002E7D67">
        <w:rPr>
          <w:rFonts w:ascii="Times New Roman" w:hAnsi="Times New Roman" w:cs="Times New Roman"/>
          <w:sz w:val="24"/>
          <w:szCs w:val="24"/>
        </w:rPr>
        <w:t>ar-se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vermelha com</w:t>
      </w:r>
      <w:r w:rsidR="002E7D67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sangue. Sav</w:t>
      </w:r>
      <w:r w:rsidR="002E7D67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aqueceu rapidamente o </w:t>
      </w:r>
      <w:r w:rsidR="007D4ADD" w:rsidRPr="00FD0311">
        <w:rPr>
          <w:rFonts w:ascii="Times New Roman" w:hAnsi="Times New Roman" w:cs="Times New Roman"/>
          <w:sz w:val="24"/>
          <w:szCs w:val="24"/>
        </w:rPr>
        <w:t>mênstruo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 espiriteira, </w:t>
      </w:r>
      <w:r w:rsidR="006D3177">
        <w:rPr>
          <w:rFonts w:ascii="Times New Roman" w:hAnsi="Times New Roman" w:cs="Times New Roman"/>
          <w:sz w:val="24"/>
          <w:szCs w:val="24"/>
        </w:rPr>
        <w:t>ainda que</w:t>
      </w:r>
      <w:r w:rsidR="006D317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fosse </w:t>
      </w:r>
      <w:r w:rsidR="006D3177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hora de </w:t>
      </w:r>
      <w:r w:rsidR="002E7D67">
        <w:rPr>
          <w:rFonts w:ascii="Times New Roman" w:hAnsi="Times New Roman" w:cs="Times New Roman"/>
          <w:sz w:val="24"/>
          <w:szCs w:val="24"/>
        </w:rPr>
        <w:t>vertê-lo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E7D67">
        <w:rPr>
          <w:rFonts w:ascii="Times New Roman" w:hAnsi="Times New Roman" w:cs="Times New Roman"/>
          <w:sz w:val="24"/>
          <w:szCs w:val="24"/>
        </w:rPr>
        <w:t>No entanto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E7D67">
        <w:rPr>
          <w:rFonts w:ascii="Times New Roman" w:hAnsi="Times New Roman" w:cs="Times New Roman"/>
          <w:sz w:val="24"/>
          <w:szCs w:val="24"/>
        </w:rPr>
        <w:t>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2E7D67">
        <w:rPr>
          <w:rFonts w:ascii="Times New Roman" w:hAnsi="Times New Roman" w:cs="Times New Roman"/>
          <w:sz w:val="24"/>
          <w:szCs w:val="24"/>
        </w:rPr>
        <w:t>verteu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uma grande </w:t>
      </w:r>
      <w:r w:rsidR="002E7D67">
        <w:rPr>
          <w:rFonts w:ascii="Times New Roman" w:hAnsi="Times New Roman" w:cs="Times New Roman"/>
          <w:sz w:val="24"/>
          <w:szCs w:val="24"/>
        </w:rPr>
        <w:t>dose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7D4ADD" w:rsidRPr="00FD0311">
        <w:rPr>
          <w:rFonts w:ascii="Times New Roman" w:hAnsi="Times New Roman" w:cs="Times New Roman"/>
          <w:sz w:val="24"/>
          <w:szCs w:val="24"/>
        </w:rPr>
        <w:lastRenderedPageBreak/>
        <w:t>mênstruo</w:t>
      </w:r>
      <w:r w:rsidR="0024094F" w:rsidRPr="00FD031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conservava a vida dos homens minúsculos </w:t>
      </w:r>
      <w:r w:rsidR="002E7D67">
        <w:rPr>
          <w:rFonts w:ascii="Times New Roman" w:hAnsi="Times New Roman" w:cs="Times New Roman"/>
          <w:sz w:val="24"/>
          <w:szCs w:val="24"/>
        </w:rPr>
        <w:t>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matraz, </w:t>
      </w:r>
      <w:r w:rsidR="002E7D67">
        <w:rPr>
          <w:rFonts w:ascii="Times New Roman" w:hAnsi="Times New Roman" w:cs="Times New Roman"/>
          <w:sz w:val="24"/>
          <w:szCs w:val="24"/>
        </w:rPr>
        <w:t xml:space="preserve">uma chama ardente </w:t>
      </w:r>
      <w:r w:rsidR="00A16894">
        <w:rPr>
          <w:rFonts w:ascii="Times New Roman" w:hAnsi="Times New Roman" w:cs="Times New Roman"/>
          <w:sz w:val="24"/>
          <w:szCs w:val="24"/>
        </w:rPr>
        <w:t>exalou</w:t>
      </w:r>
      <w:r w:rsidR="002E7D67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nuvem </w:t>
      </w:r>
      <w:r w:rsidR="002E7D67">
        <w:rPr>
          <w:rFonts w:ascii="Times New Roman" w:hAnsi="Times New Roman" w:cs="Times New Roman"/>
          <w:sz w:val="24"/>
          <w:szCs w:val="24"/>
        </w:rPr>
        <w:t>cor de sangue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os </w:t>
      </w:r>
      <w:r w:rsidR="002E7D67">
        <w:rPr>
          <w:rFonts w:ascii="Times New Roman" w:hAnsi="Times New Roman" w:cs="Times New Roman"/>
          <w:sz w:val="24"/>
          <w:szCs w:val="24"/>
        </w:rPr>
        <w:t xml:space="preserve">dois </w:t>
      </w:r>
      <w:r w:rsidR="0024094F" w:rsidRPr="00C5704C">
        <w:rPr>
          <w:rFonts w:ascii="Times New Roman" w:hAnsi="Times New Roman" w:cs="Times New Roman"/>
          <w:sz w:val="24"/>
          <w:szCs w:val="24"/>
        </w:rPr>
        <w:t>homúnculos começaram a se arrastar, tentando esconder</w:t>
      </w:r>
      <w:r w:rsidR="002E7D67">
        <w:rPr>
          <w:rFonts w:ascii="Times New Roman" w:hAnsi="Times New Roman" w:cs="Times New Roman"/>
          <w:sz w:val="24"/>
          <w:szCs w:val="24"/>
        </w:rPr>
        <w:t>-se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7D67">
        <w:rPr>
          <w:rFonts w:ascii="Times New Roman" w:hAnsi="Times New Roman" w:cs="Times New Roman"/>
          <w:sz w:val="24"/>
          <w:szCs w:val="24"/>
        </w:rPr>
        <w:t>do fogo</w:t>
      </w:r>
      <w:r w:rsidR="0024094F" w:rsidRPr="00C5704C">
        <w:rPr>
          <w:rFonts w:ascii="Times New Roman" w:hAnsi="Times New Roman" w:cs="Times New Roman"/>
          <w:sz w:val="24"/>
          <w:szCs w:val="24"/>
        </w:rPr>
        <w:t>. Sav</w:t>
      </w:r>
      <w:r w:rsidR="002E7D67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 sentiu um</w:t>
      </w:r>
      <w:r w:rsidR="002E7D67">
        <w:rPr>
          <w:rFonts w:ascii="Times New Roman" w:hAnsi="Times New Roman" w:cs="Times New Roman"/>
          <w:sz w:val="24"/>
          <w:szCs w:val="24"/>
        </w:rPr>
        <w:t xml:space="preserve"> aperto no coração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E7D67">
        <w:rPr>
          <w:rFonts w:ascii="Times New Roman" w:hAnsi="Times New Roman" w:cs="Times New Roman"/>
          <w:sz w:val="24"/>
          <w:szCs w:val="24"/>
        </w:rPr>
        <w:t>Diante de seus olhos,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cores </w:t>
      </w:r>
      <w:r w:rsidR="002E7D67">
        <w:rPr>
          <w:rFonts w:ascii="Times New Roman" w:hAnsi="Times New Roman" w:cs="Times New Roman"/>
          <w:sz w:val="24"/>
          <w:szCs w:val="24"/>
        </w:rPr>
        <w:t>do matraz desbotaram</w:t>
      </w:r>
      <w:r w:rsidR="0024094F" w:rsidRPr="00C5704C">
        <w:rPr>
          <w:rFonts w:ascii="Times New Roman" w:hAnsi="Times New Roman" w:cs="Times New Roman"/>
          <w:sz w:val="24"/>
          <w:szCs w:val="24"/>
        </w:rPr>
        <w:t>, as ervas murcharam</w:t>
      </w:r>
      <w:r w:rsidR="00A16894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árvores secaram, como acontece durante </w:t>
      </w:r>
      <w:r w:rsidR="002E7D67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seca. A terra do matraz se abriu, </w:t>
      </w:r>
      <w:r w:rsidR="00A16894">
        <w:rPr>
          <w:rFonts w:ascii="Times New Roman" w:hAnsi="Times New Roman" w:cs="Times New Roman"/>
          <w:sz w:val="24"/>
          <w:szCs w:val="24"/>
        </w:rPr>
        <w:t>chamas ardiam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força, e os homúnculos, </w:t>
      </w:r>
      <w:r w:rsidR="002E7D67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home</w:t>
      </w:r>
      <w:r w:rsidR="002E7D67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2E7D67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mulher, caíram imóveis e foram engolidos pela erupção. Aterrorizado, Sav</w:t>
      </w:r>
      <w:r w:rsidR="00A16894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começou a soluçar, mas já não era </w:t>
      </w:r>
      <w:r w:rsidR="00A16894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coração que </w:t>
      </w:r>
      <w:r w:rsidR="00A16894">
        <w:rPr>
          <w:rFonts w:ascii="Times New Roman" w:hAnsi="Times New Roman" w:cs="Times New Roman"/>
          <w:sz w:val="24"/>
          <w:szCs w:val="24"/>
        </w:rPr>
        <w:t>doía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16894">
        <w:rPr>
          <w:rFonts w:ascii="Times New Roman" w:hAnsi="Times New Roman" w:cs="Times New Roman"/>
          <w:sz w:val="24"/>
          <w:szCs w:val="24"/>
        </w:rPr>
        <w:t>mas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alma, algo muito maior do que o coração e situado </w:t>
      </w:r>
      <w:r w:rsidR="00A16894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 peito</w:t>
      </w:r>
      <w:r w:rsidR="00A16894">
        <w:rPr>
          <w:rFonts w:ascii="Times New Roman" w:hAnsi="Times New Roman" w:cs="Times New Roman"/>
          <w:sz w:val="24"/>
          <w:szCs w:val="24"/>
        </w:rPr>
        <w:t xml:space="preserve"> inteiro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16894">
        <w:rPr>
          <w:rFonts w:ascii="Times New Roman" w:hAnsi="Times New Roman" w:cs="Times New Roman"/>
          <w:sz w:val="24"/>
          <w:szCs w:val="24"/>
        </w:rPr>
        <w:t>do ventre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até a garganta. Ele ouviu </w:t>
      </w:r>
      <w:r w:rsidR="00A16894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mãe e Ilov</w:t>
      </w:r>
      <w:r w:rsidR="00A16894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>iski bater</w:t>
      </w:r>
      <w:r w:rsidR="00A16894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 na porta, no entanto não </w:t>
      </w:r>
      <w:r w:rsidR="00A16894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abriu</w:t>
      </w:r>
      <w:r w:rsidR="00A16894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>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>ficou observando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no matraz se formaram quatro partes, uma </w:t>
      </w:r>
      <w:r w:rsidR="00A16894">
        <w:rPr>
          <w:rFonts w:ascii="Times New Roman" w:hAnsi="Times New Roman" w:cs="Times New Roman"/>
          <w:sz w:val="24"/>
          <w:szCs w:val="24"/>
        </w:rPr>
        <w:t xml:space="preserve">sobre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outra. </w:t>
      </w:r>
      <w:r w:rsidR="00A16894">
        <w:rPr>
          <w:rFonts w:ascii="Times New Roman" w:hAnsi="Times New Roman" w:cs="Times New Roman"/>
          <w:sz w:val="24"/>
          <w:szCs w:val="24"/>
        </w:rPr>
        <w:t xml:space="preserve">A parte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superior </w:t>
      </w:r>
      <w:r w:rsidR="00A16894">
        <w:rPr>
          <w:rFonts w:ascii="Times New Roman" w:hAnsi="Times New Roman" w:cs="Times New Roman"/>
          <w:sz w:val="24"/>
          <w:szCs w:val="24"/>
        </w:rPr>
        <w:t>tinha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brilho </w:t>
      </w:r>
      <w:r w:rsidR="00A16894">
        <w:rPr>
          <w:rFonts w:ascii="Times New Roman" w:hAnsi="Times New Roman" w:cs="Times New Roman"/>
          <w:sz w:val="24"/>
          <w:szCs w:val="24"/>
        </w:rPr>
        <w:t xml:space="preserve">tão </w:t>
      </w:r>
      <w:r w:rsidR="0024094F" w:rsidRPr="00C5704C">
        <w:rPr>
          <w:rFonts w:ascii="Times New Roman" w:hAnsi="Times New Roman" w:cs="Times New Roman"/>
          <w:sz w:val="24"/>
          <w:szCs w:val="24"/>
        </w:rPr>
        <w:t>intenso</w:t>
      </w:r>
      <w:r w:rsidR="00A16894">
        <w:rPr>
          <w:rFonts w:ascii="Times New Roman" w:hAnsi="Times New Roman" w:cs="Times New Roman"/>
          <w:sz w:val="24"/>
          <w:szCs w:val="24"/>
        </w:rPr>
        <w:t xml:space="preserve"> que </w:t>
      </w:r>
      <w:ins w:id="2834" w:author="Daniela Mountian" w:date="2017-08-29T12:14:00Z">
        <w:r w:rsidR="00FE1A8E">
          <w:rPr>
            <w:rFonts w:ascii="Times New Roman" w:hAnsi="Times New Roman" w:cs="Times New Roman"/>
            <w:sz w:val="24"/>
            <w:szCs w:val="24"/>
          </w:rPr>
          <w:t>ofuscava o</w:t>
        </w:r>
      </w:ins>
      <w:r w:rsidR="00A16894">
        <w:rPr>
          <w:rFonts w:ascii="Times New Roman" w:hAnsi="Times New Roman" w:cs="Times New Roman"/>
          <w:sz w:val="24"/>
          <w:szCs w:val="24"/>
        </w:rPr>
        <w:t xml:space="preserve"> olhar;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meio havia uma parte cristal</w:t>
      </w:r>
      <w:r w:rsidR="00A16894">
        <w:rPr>
          <w:rFonts w:ascii="Times New Roman" w:hAnsi="Times New Roman" w:cs="Times New Roman"/>
          <w:sz w:val="24"/>
          <w:szCs w:val="24"/>
        </w:rPr>
        <w:t>ina;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>depois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>uma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vermelha como sangue</w:t>
      </w:r>
      <w:r w:rsidR="00A16894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 parte mais baixa </w:t>
      </w:r>
      <w:r w:rsidR="00A16894">
        <w:rPr>
          <w:rFonts w:ascii="Times New Roman" w:hAnsi="Times New Roman" w:cs="Times New Roman"/>
          <w:sz w:val="24"/>
          <w:szCs w:val="24"/>
        </w:rPr>
        <w:t xml:space="preserve">era formada por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uma fumaça </w:t>
      </w:r>
      <w:r w:rsidR="00A16894">
        <w:rPr>
          <w:rFonts w:ascii="Times New Roman" w:hAnsi="Times New Roman" w:cs="Times New Roman"/>
          <w:sz w:val="24"/>
          <w:szCs w:val="24"/>
        </w:rPr>
        <w:t>negra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se </w:t>
      </w:r>
      <w:r w:rsidR="005749C0">
        <w:rPr>
          <w:rFonts w:ascii="Times New Roman" w:hAnsi="Times New Roman" w:cs="Times New Roman"/>
          <w:sz w:val="24"/>
          <w:szCs w:val="24"/>
        </w:rPr>
        <w:t>re</w:t>
      </w:r>
      <w:r w:rsidR="0024094F" w:rsidRPr="00C5704C">
        <w:rPr>
          <w:rFonts w:ascii="Times New Roman" w:hAnsi="Times New Roman" w:cs="Times New Roman"/>
          <w:sz w:val="24"/>
          <w:szCs w:val="24"/>
        </w:rPr>
        <w:t>produzi</w:t>
      </w:r>
      <w:r w:rsidR="00A16894">
        <w:rPr>
          <w:rFonts w:ascii="Times New Roman" w:hAnsi="Times New Roman" w:cs="Times New Roman"/>
          <w:sz w:val="24"/>
          <w:szCs w:val="24"/>
        </w:rPr>
        <w:t>a sem cessar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6D3177" w:rsidP="0090651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BA1345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gritava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abra</w:t>
      </w:r>
      <w:r w:rsidR="00A16894">
        <w:rPr>
          <w:rFonts w:ascii="Times New Roman" w:hAnsi="Times New Roman" w:cs="Times New Roman"/>
          <w:sz w:val="24"/>
          <w:szCs w:val="24"/>
        </w:rPr>
        <w:t xml:space="preserve"> a porta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menino, nós vamos </w:t>
      </w:r>
      <w:r w:rsidR="002637DD" w:rsidRPr="00C5704C">
        <w:rPr>
          <w:rFonts w:ascii="Times New Roman" w:hAnsi="Times New Roman" w:cs="Times New Roman"/>
          <w:sz w:val="24"/>
          <w:szCs w:val="24"/>
        </w:rPr>
        <w:t>ajud</w:t>
      </w:r>
      <w:r w:rsidR="002637DD">
        <w:rPr>
          <w:rFonts w:ascii="Times New Roman" w:hAnsi="Times New Roman" w:cs="Times New Roman"/>
          <w:sz w:val="24"/>
          <w:szCs w:val="24"/>
        </w:rPr>
        <w:t>á-lo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7361C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entanto, Sav</w:t>
      </w:r>
      <w:r w:rsidR="002E7D67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sabia que não deveria destrancar a porta até que tudo estivesse terminado.</w:t>
      </w:r>
    </w:p>
    <w:p w:rsidR="0024094F" w:rsidRPr="00C5704C" w:rsidRDefault="002637DD" w:rsidP="00F833A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vá faz</w:t>
      </w:r>
      <w:r>
        <w:rPr>
          <w:rFonts w:ascii="Times New Roman" w:hAnsi="Times New Roman" w:cs="Times New Roman"/>
          <w:sz w:val="24"/>
          <w:szCs w:val="24"/>
        </w:rPr>
        <w:t>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7D67">
        <w:rPr>
          <w:rFonts w:ascii="Times New Roman" w:hAnsi="Times New Roman" w:cs="Times New Roman"/>
          <w:sz w:val="24"/>
          <w:szCs w:val="24"/>
        </w:rPr>
        <w:t xml:space="preserve">uma </w:t>
      </w:r>
      <w:r w:rsidR="0024094F" w:rsidRPr="00C5704C">
        <w:rPr>
          <w:rFonts w:ascii="Times New Roman" w:hAnsi="Times New Roman" w:cs="Times New Roman"/>
          <w:sz w:val="24"/>
          <w:szCs w:val="24"/>
        </w:rPr>
        <w:t>bobag</w:t>
      </w:r>
      <w:r w:rsidR="002A5D49">
        <w:rPr>
          <w:rFonts w:ascii="Times New Roman" w:hAnsi="Times New Roman" w:cs="Times New Roman"/>
          <w:sz w:val="24"/>
          <w:szCs w:val="24"/>
        </w:rPr>
        <w:t>e</w:t>
      </w:r>
      <w:r w:rsidR="002E7D67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meu velho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ouviu a voz de Ilov</w:t>
      </w:r>
      <w:r w:rsidR="002E7D67">
        <w:rPr>
          <w:rFonts w:ascii="Times New Roman" w:hAnsi="Times New Roman" w:cs="Times New Roman"/>
          <w:sz w:val="24"/>
          <w:szCs w:val="24"/>
        </w:rPr>
        <w:t>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iski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só </w:t>
      </w:r>
      <w:r w:rsidR="00A16894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deve</w:t>
      </w:r>
      <w:r w:rsidR="005749C0">
        <w:rPr>
          <w:rFonts w:ascii="Times New Roman" w:hAnsi="Times New Roman" w:cs="Times New Roman"/>
          <w:sz w:val="24"/>
          <w:szCs w:val="24"/>
        </w:rPr>
        <w:t xml:space="preserve"> se </w:t>
      </w:r>
      <w:r w:rsidR="00A16894">
        <w:rPr>
          <w:rFonts w:ascii="Times New Roman" w:hAnsi="Times New Roman" w:cs="Times New Roman"/>
          <w:sz w:val="24"/>
          <w:szCs w:val="24"/>
        </w:rPr>
        <w:t>fingir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louco para seu </w:t>
      </w:r>
      <w:r w:rsidR="005749C0">
        <w:rPr>
          <w:rFonts w:ascii="Times New Roman" w:hAnsi="Times New Roman" w:cs="Times New Roman"/>
          <w:sz w:val="24"/>
          <w:szCs w:val="24"/>
        </w:rPr>
        <w:t>proveito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2637DD" w:rsidP="006D76C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Gavriil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a 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vá buscar o zelador, vamos arrombar a porta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7D67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16894">
        <w:rPr>
          <w:rFonts w:ascii="Times New Roman" w:hAnsi="Times New Roman" w:cs="Times New Roman"/>
          <w:sz w:val="24"/>
          <w:szCs w:val="24"/>
        </w:rPr>
        <w:t>ela se desfez em lágrimas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763C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Sav</w:t>
      </w:r>
      <w:r w:rsidR="00A16894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</w:t>
      </w:r>
      <w:r w:rsidR="00FF7DB2">
        <w:rPr>
          <w:rFonts w:ascii="Times New Roman" w:hAnsi="Times New Roman" w:cs="Times New Roman"/>
          <w:sz w:val="24"/>
          <w:szCs w:val="24"/>
        </w:rPr>
        <w:t>notou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atrás da porta havia muitas pessoas</w:t>
      </w:r>
      <w:r w:rsidR="00FF7DB2">
        <w:rPr>
          <w:rFonts w:ascii="Times New Roman" w:hAnsi="Times New Roman" w:cs="Times New Roman"/>
          <w:sz w:val="24"/>
          <w:szCs w:val="24"/>
        </w:rPr>
        <w:t xml:space="preserve"> aglomeradas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alguém </w:t>
      </w:r>
      <w:r w:rsidR="00965946">
        <w:rPr>
          <w:rFonts w:ascii="Times New Roman" w:hAnsi="Times New Roman" w:cs="Times New Roman"/>
          <w:sz w:val="24"/>
          <w:szCs w:val="24"/>
        </w:rPr>
        <w:t>aproximou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alguma coisa</w:t>
      </w:r>
      <w:r w:rsidR="005749C0">
        <w:rPr>
          <w:rFonts w:ascii="Times New Roman" w:hAnsi="Times New Roman" w:cs="Times New Roman"/>
          <w:sz w:val="24"/>
          <w:szCs w:val="24"/>
        </w:rPr>
        <w:t xml:space="preserve"> dela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65946">
        <w:rPr>
          <w:rFonts w:ascii="Times New Roman" w:hAnsi="Times New Roman" w:cs="Times New Roman"/>
          <w:sz w:val="24"/>
          <w:szCs w:val="24"/>
        </w:rPr>
        <w:t>pressionou-a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 ombro, </w:t>
      </w:r>
      <w:r w:rsidR="00965946">
        <w:rPr>
          <w:rFonts w:ascii="Times New Roman" w:hAnsi="Times New Roman" w:cs="Times New Roman"/>
          <w:sz w:val="24"/>
          <w:szCs w:val="24"/>
        </w:rPr>
        <w:t xml:space="preserve">e ouvi-se o </w:t>
      </w:r>
      <w:r w:rsidR="00942CC9">
        <w:rPr>
          <w:rFonts w:ascii="Times New Roman" w:hAnsi="Times New Roman" w:cs="Times New Roman"/>
          <w:sz w:val="24"/>
          <w:szCs w:val="24"/>
        </w:rPr>
        <w:t>ranger</w:t>
      </w:r>
      <w:r w:rsidR="00965946">
        <w:rPr>
          <w:rFonts w:ascii="Times New Roman" w:hAnsi="Times New Roman" w:cs="Times New Roman"/>
          <w:sz w:val="24"/>
          <w:szCs w:val="24"/>
        </w:rPr>
        <w:t xml:space="preserve"> 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objeto metálico. </w:t>
      </w:r>
      <w:r w:rsidR="00965946">
        <w:rPr>
          <w:rFonts w:ascii="Times New Roman" w:hAnsi="Times New Roman" w:cs="Times New Roman"/>
          <w:sz w:val="24"/>
          <w:szCs w:val="24"/>
        </w:rPr>
        <w:t>N</w:t>
      </w:r>
      <w:r w:rsidR="00DC0AD1" w:rsidRPr="00C5704C">
        <w:rPr>
          <w:rFonts w:ascii="Times New Roman" w:hAnsi="Times New Roman" w:cs="Times New Roman"/>
          <w:sz w:val="24"/>
          <w:szCs w:val="24"/>
        </w:rPr>
        <w:t>es</w:t>
      </w:r>
      <w:r w:rsidR="00DC0AD1">
        <w:rPr>
          <w:rFonts w:ascii="Times New Roman" w:hAnsi="Times New Roman" w:cs="Times New Roman"/>
          <w:sz w:val="24"/>
          <w:szCs w:val="24"/>
        </w:rPr>
        <w:t>s</w:t>
      </w:r>
      <w:r w:rsidR="00DC0AD1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momento</w:t>
      </w:r>
      <w:r w:rsidR="0096594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5946">
        <w:rPr>
          <w:rFonts w:ascii="Times New Roman" w:hAnsi="Times New Roman" w:cs="Times New Roman"/>
          <w:sz w:val="24"/>
          <w:szCs w:val="24"/>
        </w:rPr>
        <w:t>ocorreu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grande explosão, queimando Sav</w:t>
      </w:r>
      <w:r w:rsidR="00965946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li, e ele sentiu algo pontudo </w:t>
      </w:r>
      <w:r w:rsidR="00812988">
        <w:rPr>
          <w:rFonts w:ascii="Times New Roman" w:hAnsi="Times New Roman" w:cs="Times New Roman"/>
          <w:sz w:val="24"/>
          <w:szCs w:val="24"/>
        </w:rPr>
        <w:t>lacerando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bochecha e </w:t>
      </w:r>
      <w:r w:rsidR="00965946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mão esquerda, pois o matraz estava do seu lado esquerdo. </w:t>
      </w:r>
      <w:r w:rsidR="00965946">
        <w:rPr>
          <w:rFonts w:ascii="Times New Roman" w:hAnsi="Times New Roman" w:cs="Times New Roman"/>
          <w:sz w:val="24"/>
          <w:szCs w:val="24"/>
        </w:rPr>
        <w:t>Ele e</w:t>
      </w:r>
      <w:r w:rsidRPr="00C5704C">
        <w:rPr>
          <w:rFonts w:ascii="Times New Roman" w:hAnsi="Times New Roman" w:cs="Times New Roman"/>
          <w:sz w:val="24"/>
          <w:szCs w:val="24"/>
        </w:rPr>
        <w:t xml:space="preserve">stava em pé, sentindo uma dor dilacerante, </w:t>
      </w:r>
      <w:r w:rsidR="00812988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>, quando sangue começou a jorrar</w:t>
      </w:r>
      <w:r w:rsidR="0081298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812988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>um</w:t>
      </w:r>
      <w:ins w:id="2835" w:author="Daniela Mountian" w:date="2017-08-29T12:17:00Z">
        <w:r w:rsidR="00B75A7B">
          <w:rPr>
            <w:rFonts w:ascii="Times New Roman" w:hAnsi="Times New Roman" w:cs="Times New Roman"/>
            <w:sz w:val="24"/>
            <w:szCs w:val="24"/>
          </w:rPr>
          <w:t>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836" w:author="Daniela Mountian" w:date="2017-08-29T12:17:00Z">
        <w:r w:rsidR="00B75A7B">
          <w:rPr>
            <w:rFonts w:ascii="Times New Roman" w:hAnsi="Times New Roman" w:cs="Times New Roman"/>
            <w:sz w:val="24"/>
            <w:szCs w:val="24"/>
          </w:rPr>
          <w:t>torrente</w:t>
        </w:r>
      </w:ins>
      <w:ins w:id="2837" w:author="Daniela Mountian" w:date="2017-08-15T13:35:00Z">
        <w:r w:rsidR="00812988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812988">
        <w:rPr>
          <w:rFonts w:ascii="Times New Roman" w:hAnsi="Times New Roman" w:cs="Times New Roman"/>
          <w:sz w:val="24"/>
          <w:szCs w:val="24"/>
        </w:rPr>
        <w:t>e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bochecha e d</w:t>
      </w:r>
      <w:r w:rsidR="00812988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>a mão, ele caiu</w:t>
      </w:r>
      <w:r w:rsidR="00812988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perde</w:t>
      </w:r>
      <w:r w:rsidR="00812988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2988">
        <w:rPr>
          <w:rFonts w:ascii="Times New Roman" w:hAnsi="Times New Roman" w:cs="Times New Roman"/>
          <w:sz w:val="24"/>
          <w:szCs w:val="24"/>
        </w:rPr>
        <w:t>a consciência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Mas, no instante </w:t>
      </w:r>
      <w:r w:rsidR="00812988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perd</w:t>
      </w:r>
      <w:r w:rsidR="00942CC9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sentidos, ele compreendeu seu erro. A explosão fora consequência da </w:t>
      </w:r>
      <w:r w:rsidR="00812988">
        <w:rPr>
          <w:rFonts w:ascii="Times New Roman" w:hAnsi="Times New Roman" w:cs="Times New Roman"/>
          <w:sz w:val="24"/>
          <w:szCs w:val="24"/>
        </w:rPr>
        <w:t>falta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solidez do matraz e </w:t>
      </w:r>
      <w:r w:rsidR="005749C0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seu formato</w:t>
      </w:r>
      <w:r w:rsidR="005749C0">
        <w:rPr>
          <w:rFonts w:ascii="Times New Roman" w:hAnsi="Times New Roman" w:cs="Times New Roman"/>
          <w:sz w:val="24"/>
          <w:szCs w:val="24"/>
        </w:rPr>
        <w:t>,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fora escolhido adequadamente: </w:t>
      </w:r>
      <w:r w:rsidR="00812988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alongado, quando teria sido necessário usar um matraz </w:t>
      </w:r>
      <w:r w:rsidR="00812988">
        <w:rPr>
          <w:rFonts w:ascii="Times New Roman" w:hAnsi="Times New Roman" w:cs="Times New Roman"/>
          <w:sz w:val="24"/>
          <w:szCs w:val="24"/>
        </w:rPr>
        <w:t>redondo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42267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bola.</w:t>
      </w:r>
    </w:p>
    <w:p w:rsidR="0024094F" w:rsidRPr="00C5704C" w:rsidRDefault="0024094F" w:rsidP="009F66E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Quando no quarto</w:t>
      </w:r>
      <w:r w:rsidR="00812988">
        <w:rPr>
          <w:rFonts w:ascii="Times New Roman" w:hAnsi="Times New Roman" w:cs="Times New Roman"/>
          <w:sz w:val="24"/>
          <w:szCs w:val="24"/>
        </w:rPr>
        <w:t xml:space="preserve"> irromperam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Ilov</w:t>
      </w:r>
      <w:r w:rsidR="00812988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iski, Klávdia, um serralheiro da administração de moradias e a profetisa Pelágia, que estava substituindo seu pai, o zelador, viram uma cena terrível</w:t>
      </w:r>
      <w:r w:rsidR="00812988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2988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 xml:space="preserve">udo estava envolvido </w:t>
      </w:r>
      <w:r w:rsidR="00FA532E">
        <w:rPr>
          <w:rFonts w:ascii="Times New Roman" w:hAnsi="Times New Roman" w:cs="Times New Roman"/>
          <w:sz w:val="24"/>
          <w:szCs w:val="24"/>
        </w:rPr>
        <w:t xml:space="preserve">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fumaça </w:t>
      </w:r>
      <w:r w:rsidR="009B67B6">
        <w:rPr>
          <w:rFonts w:ascii="Times New Roman" w:hAnsi="Times New Roman" w:cs="Times New Roman"/>
          <w:sz w:val="24"/>
          <w:szCs w:val="24"/>
        </w:rPr>
        <w:t>tóxica</w:t>
      </w:r>
      <w:r w:rsidRPr="00C5704C">
        <w:rPr>
          <w:rFonts w:ascii="Times New Roman" w:hAnsi="Times New Roman" w:cs="Times New Roman"/>
          <w:sz w:val="24"/>
          <w:szCs w:val="24"/>
        </w:rPr>
        <w:t>, parte escura, parte amarela</w:t>
      </w:r>
      <w:r w:rsidR="009B67B6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chão estava </w:t>
      </w:r>
      <w:r w:rsidR="009B67B6">
        <w:rPr>
          <w:rFonts w:ascii="Times New Roman" w:hAnsi="Times New Roman" w:cs="Times New Roman"/>
          <w:sz w:val="24"/>
          <w:szCs w:val="24"/>
        </w:rPr>
        <w:t>inundado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uma </w:t>
      </w:r>
      <w:r w:rsidR="009B67B6">
        <w:rPr>
          <w:rFonts w:ascii="Times New Roman" w:hAnsi="Times New Roman" w:cs="Times New Roman"/>
          <w:sz w:val="24"/>
          <w:szCs w:val="24"/>
        </w:rPr>
        <w:t>solução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B67B6">
        <w:rPr>
          <w:rFonts w:ascii="Times New Roman" w:hAnsi="Times New Roman" w:cs="Times New Roman"/>
          <w:sz w:val="24"/>
          <w:szCs w:val="24"/>
        </w:rPr>
        <w:t>oleosa e escorregadia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cujos respingos </w:t>
      </w:r>
      <w:r w:rsidR="00191743">
        <w:rPr>
          <w:rFonts w:ascii="Times New Roman" w:hAnsi="Times New Roman" w:cs="Times New Roman"/>
          <w:sz w:val="24"/>
          <w:szCs w:val="24"/>
        </w:rPr>
        <w:t>salpicaram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mobília</w:t>
      </w:r>
      <w:r w:rsidR="0019174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estilhaços do matraz </w:t>
      </w:r>
      <w:r w:rsidR="00191743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explodi</w:t>
      </w:r>
      <w:del w:id="2838" w:author="Daniela Mountian" w:date="2017-08-29T12:21:00Z">
        <w:r w:rsidR="00191743" w:rsidDel="004A6791">
          <w:rPr>
            <w:rFonts w:ascii="Times New Roman" w:hAnsi="Times New Roman" w:cs="Times New Roman"/>
            <w:sz w:val="24"/>
            <w:szCs w:val="24"/>
          </w:rPr>
          <w:delText>u</w:delText>
        </w:r>
      </w:del>
      <w:ins w:id="2839" w:author="Daniela Mountian" w:date="2017-08-29T12:21:00Z">
        <w:r w:rsidR="004A6791">
          <w:rPr>
            <w:rFonts w:ascii="Times New Roman" w:hAnsi="Times New Roman" w:cs="Times New Roman"/>
            <w:sz w:val="24"/>
            <w:szCs w:val="24"/>
          </w:rPr>
          <w:t>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estalavam sob os pés</w:t>
      </w:r>
      <w:r w:rsidR="0019174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do matraz </w:t>
      </w:r>
      <w:r w:rsidR="001C4E3C">
        <w:rPr>
          <w:rFonts w:ascii="Times New Roman" w:hAnsi="Times New Roman" w:cs="Times New Roman"/>
          <w:sz w:val="24"/>
          <w:szCs w:val="24"/>
        </w:rPr>
        <w:t>saía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tipo de massa que lembrava lodo e cheirava a </w:t>
      </w:r>
      <w:r w:rsidR="001C4E3C">
        <w:rPr>
          <w:rFonts w:ascii="Times New Roman" w:hAnsi="Times New Roman" w:cs="Times New Roman"/>
          <w:sz w:val="24"/>
          <w:szCs w:val="24"/>
        </w:rPr>
        <w:t>charco</w:t>
      </w:r>
      <w:r w:rsidRPr="00C5704C">
        <w:rPr>
          <w:rFonts w:ascii="Times New Roman" w:hAnsi="Times New Roman" w:cs="Times New Roman"/>
          <w:sz w:val="24"/>
          <w:szCs w:val="24"/>
        </w:rPr>
        <w:t>. Sav</w:t>
      </w:r>
      <w:r w:rsidR="001C4E3C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estava deitado no chão, </w:t>
      </w:r>
      <w:r w:rsidR="001C4E3C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meio </w:t>
      </w:r>
      <w:r w:rsidR="001C4E3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C7A8D" w:rsidRPr="00C5704C">
        <w:rPr>
          <w:rFonts w:ascii="Times New Roman" w:hAnsi="Times New Roman" w:cs="Times New Roman"/>
          <w:sz w:val="24"/>
          <w:szCs w:val="24"/>
        </w:rPr>
        <w:t>es</w:t>
      </w:r>
      <w:r w:rsidR="008C7A8D">
        <w:rPr>
          <w:rFonts w:ascii="Times New Roman" w:hAnsi="Times New Roman" w:cs="Times New Roman"/>
          <w:sz w:val="24"/>
          <w:szCs w:val="24"/>
        </w:rPr>
        <w:t>s</w:t>
      </w:r>
      <w:r w:rsidR="008C7A8D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caos, ferido pelos estilhaços, ensanguentado.</w:t>
      </w:r>
    </w:p>
    <w:p w:rsidR="0024094F" w:rsidRPr="00C5704C" w:rsidRDefault="00F136EA" w:rsidP="009F66E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escusado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falar do sofrimento de Klávdia, a mãe do </w:t>
      </w:r>
      <w:r>
        <w:rPr>
          <w:rFonts w:ascii="Times New Roman" w:hAnsi="Times New Roman" w:cs="Times New Roman"/>
          <w:sz w:val="24"/>
          <w:szCs w:val="24"/>
        </w:rPr>
        <w:t>insensato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coberto de feridas, </w:t>
      </w:r>
      <w:r>
        <w:rPr>
          <w:rFonts w:ascii="Times New Roman" w:hAnsi="Times New Roman" w:cs="Times New Roman"/>
          <w:sz w:val="24"/>
          <w:szCs w:val="24"/>
        </w:rPr>
        <w:t xml:space="preserve">ou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da preocupação e perplexidade de todos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>presenciaram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acontecido. Por sorte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49C0">
        <w:rPr>
          <w:rFonts w:ascii="Times New Roman" w:hAnsi="Times New Roman" w:cs="Times New Roman"/>
          <w:sz w:val="24"/>
          <w:szCs w:val="24"/>
        </w:rPr>
        <w:t xml:space="preserve">os socorristas </w:t>
      </w:r>
      <w:r w:rsidR="0024094F" w:rsidRPr="00C5704C">
        <w:rPr>
          <w:rFonts w:ascii="Times New Roman" w:hAnsi="Times New Roman" w:cs="Times New Roman"/>
          <w:sz w:val="24"/>
          <w:szCs w:val="24"/>
        </w:rPr>
        <w:t>aparece</w:t>
      </w:r>
      <w:r w:rsidR="005749C0">
        <w:rPr>
          <w:rFonts w:ascii="Times New Roman" w:hAnsi="Times New Roman" w:cs="Times New Roman"/>
          <w:sz w:val="24"/>
          <w:szCs w:val="24"/>
        </w:rPr>
        <w:t>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tempo</w:t>
      </w:r>
      <w:r w:rsidR="005749C0">
        <w:rPr>
          <w:rFonts w:ascii="Times New Roman" w:hAnsi="Times New Roman" w:cs="Times New Roman"/>
          <w:sz w:val="24"/>
          <w:szCs w:val="24"/>
        </w:rPr>
        <w:t xml:space="preserve"> de prestar ajuda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Sav</w:t>
      </w:r>
      <w:r w:rsidR="005749C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li. Ele foi transferido para o divã da sala, as feridas foram tratadas e </w:t>
      </w:r>
      <w:r w:rsidR="005749C0">
        <w:rPr>
          <w:rFonts w:ascii="Times New Roman" w:hAnsi="Times New Roman" w:cs="Times New Roman"/>
          <w:sz w:val="24"/>
          <w:szCs w:val="24"/>
        </w:rPr>
        <w:t>se verificaram inofensivas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749C0">
        <w:rPr>
          <w:rFonts w:ascii="Times New Roman" w:hAnsi="Times New Roman" w:cs="Times New Roman"/>
          <w:sz w:val="24"/>
          <w:szCs w:val="24"/>
        </w:rPr>
        <w:t>embora sangrassem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27FA7">
        <w:rPr>
          <w:rFonts w:ascii="Times New Roman" w:hAnsi="Times New Roman" w:cs="Times New Roman"/>
          <w:sz w:val="24"/>
          <w:szCs w:val="24"/>
        </w:rPr>
        <w:t>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abundância. Sav</w:t>
      </w:r>
      <w:r w:rsidR="005749C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>li abriu os olhos.</w:t>
      </w:r>
    </w:p>
    <w:p w:rsidR="0024094F" w:rsidRPr="00C5704C" w:rsidRDefault="008C7A8D" w:rsidP="001A60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aconteceu com você, filhinho?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perguntou Klávdia, </w:t>
      </w:r>
      <w:r w:rsidR="005749C0">
        <w:rPr>
          <w:rFonts w:ascii="Times New Roman" w:hAnsi="Times New Roman" w:cs="Times New Roman"/>
          <w:sz w:val="24"/>
          <w:szCs w:val="24"/>
        </w:rPr>
        <w:t>ajoelhando-se diante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dele.</w:t>
      </w:r>
    </w:p>
    <w:p w:rsidR="0024094F" w:rsidRPr="00C5704C" w:rsidRDefault="008C7A8D" w:rsidP="00337E0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Mamãe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Sav</w:t>
      </w:r>
      <w:r w:rsidR="00BA1345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li, baixinho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5749C0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tenho a sensação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minha cabeça ficou </w:t>
      </w:r>
      <w:r w:rsidR="005749C0">
        <w:rPr>
          <w:rFonts w:ascii="Times New Roman" w:hAnsi="Times New Roman" w:cs="Times New Roman"/>
          <w:sz w:val="24"/>
          <w:szCs w:val="24"/>
        </w:rPr>
        <w:t xml:space="preserve">tão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pequena como a cabeça de um alfinete, e </w:t>
      </w:r>
      <w:r w:rsidR="005749C0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quere</w:t>
      </w:r>
      <w:r w:rsidR="005749C0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49C0">
        <w:rPr>
          <w:rFonts w:ascii="Times New Roman" w:hAnsi="Times New Roman" w:cs="Times New Roman"/>
          <w:sz w:val="24"/>
          <w:szCs w:val="24"/>
        </w:rPr>
        <w:t>enfiar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algo muito grande </w:t>
      </w:r>
      <w:r w:rsidR="005749C0">
        <w:rPr>
          <w:rFonts w:ascii="Times New Roman" w:hAnsi="Times New Roman" w:cs="Times New Roman"/>
          <w:sz w:val="24"/>
          <w:szCs w:val="24"/>
        </w:rPr>
        <w:t>nela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749C0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5749C0">
        <w:rPr>
          <w:rFonts w:ascii="Times New Roman" w:hAnsi="Times New Roman" w:cs="Times New Roman"/>
          <w:sz w:val="24"/>
          <w:szCs w:val="24"/>
        </w:rPr>
        <w:t>pressionou</w:t>
      </w:r>
      <w:r w:rsidR="005749C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mão enfaixada </w:t>
      </w:r>
      <w:r w:rsidR="005749C0">
        <w:rPr>
          <w:rFonts w:ascii="Times New Roman" w:hAnsi="Times New Roman" w:cs="Times New Roman"/>
          <w:sz w:val="24"/>
          <w:szCs w:val="24"/>
        </w:rPr>
        <w:t>contra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testa.</w:t>
      </w:r>
    </w:p>
    <w:p w:rsidR="0024094F" w:rsidRPr="00C5704C" w:rsidRDefault="005749C0" w:rsidP="000C305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Pouco tempo depois, levaram Saviéli. 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levaram, a profetisa Pelágia voltou a si, se ajoelhou e disse:</w:t>
      </w:r>
    </w:p>
    <w:p w:rsidR="0024094F" w:rsidRPr="00C5704C" w:rsidRDefault="008C7A8D" w:rsidP="00430AB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Eu pequei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Senhor, contra </w:t>
      </w:r>
      <w:r w:rsidR="0024094F" w:rsidRPr="004A6791">
        <w:rPr>
          <w:rFonts w:ascii="Times New Roman" w:hAnsi="Times New Roman" w:cs="Times New Roman"/>
          <w:sz w:val="24"/>
          <w:szCs w:val="24"/>
          <w:highlight w:val="yellow"/>
          <w:rPrChange w:id="2840" w:author="Daniela Mountian" w:date="2017-08-29T12:24:00Z">
            <w:rPr>
              <w:rFonts w:ascii="Times New Roman" w:hAnsi="Times New Roman" w:cs="Times New Roman"/>
              <w:sz w:val="24"/>
              <w:szCs w:val="24"/>
            </w:rPr>
          </w:rPrChange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eu escravo Sav</w:t>
      </w:r>
      <w:r w:rsidR="005749C0">
        <w:rPr>
          <w:rFonts w:ascii="Times New Roman" w:hAnsi="Times New Roman" w:cs="Times New Roman"/>
          <w:sz w:val="24"/>
          <w:szCs w:val="24"/>
        </w:rPr>
        <w:t>ié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li... Como posso me </w:t>
      </w:r>
      <w:r w:rsidR="005749C0">
        <w:rPr>
          <w:rFonts w:ascii="Times New Roman" w:hAnsi="Times New Roman" w:cs="Times New Roman"/>
          <w:sz w:val="24"/>
          <w:szCs w:val="24"/>
        </w:rPr>
        <w:t>redimir</w:t>
      </w:r>
      <w:r w:rsidR="0024094F" w:rsidRPr="00C5704C">
        <w:rPr>
          <w:rFonts w:ascii="Times New Roman" w:hAnsi="Times New Roman" w:cs="Times New Roman"/>
          <w:sz w:val="24"/>
          <w:szCs w:val="24"/>
        </w:rPr>
        <w:t>?</w:t>
      </w:r>
    </w:p>
    <w:p w:rsidR="0024094F" w:rsidRPr="00C5704C" w:rsidRDefault="0024094F" w:rsidP="008C336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a profetisa Pelágia entendeu que ela não teria feito </w:t>
      </w:r>
      <w:r w:rsidR="005749C0">
        <w:rPr>
          <w:rFonts w:ascii="Times New Roman" w:hAnsi="Times New Roman" w:cs="Times New Roman"/>
          <w:sz w:val="24"/>
          <w:szCs w:val="24"/>
        </w:rPr>
        <w:t>isso</w:t>
      </w:r>
      <w:r w:rsidR="005749C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 Satanás não estivesse a</w:t>
      </w:r>
      <w:r w:rsidR="00087DA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lado. Mas Satanás se aproximava apenas de sua femilinilidade, e </w:t>
      </w:r>
      <w:r w:rsidR="006E546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aparição</w:t>
      </w:r>
      <w:r w:rsidR="006E5464">
        <w:rPr>
          <w:rFonts w:ascii="Times New Roman" w:hAnsi="Times New Roman" w:cs="Times New Roman"/>
          <w:sz w:val="24"/>
          <w:szCs w:val="24"/>
        </w:rPr>
        <w:t xml:space="preserve"> dele 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fora </w:t>
      </w:r>
      <w:r w:rsidR="006E5464">
        <w:rPr>
          <w:rFonts w:ascii="Times New Roman" w:hAnsi="Times New Roman" w:cs="Times New Roman"/>
          <w:sz w:val="24"/>
          <w:szCs w:val="24"/>
        </w:rPr>
        <w:t>em vão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E5464">
        <w:rPr>
          <w:rFonts w:ascii="Times New Roman" w:hAnsi="Times New Roman" w:cs="Times New Roman"/>
          <w:sz w:val="24"/>
          <w:szCs w:val="24"/>
        </w:rPr>
        <w:t xml:space="preserve">De súbito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compreendeu </w:t>
      </w:r>
      <w:r w:rsidR="003A7E7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motivo </w:t>
      </w:r>
      <w:r w:rsidR="003A7E7E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Satanás </w:t>
      </w:r>
      <w:r w:rsidR="003A7E7E">
        <w:rPr>
          <w:rFonts w:ascii="Times New Roman" w:hAnsi="Times New Roman" w:cs="Times New Roman"/>
          <w:sz w:val="24"/>
          <w:szCs w:val="24"/>
        </w:rPr>
        <w:t>ter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aparecido e </w:t>
      </w:r>
      <w:r w:rsidR="003A7E7E">
        <w:rPr>
          <w:rFonts w:ascii="Times New Roman" w:hAnsi="Times New Roman" w:cs="Times New Roman"/>
          <w:sz w:val="24"/>
          <w:szCs w:val="24"/>
        </w:rPr>
        <w:t>teve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medo. </w:t>
      </w:r>
      <w:r w:rsidR="006E546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la se lembrou das filhas de L</w:t>
      </w:r>
      <w:r w:rsidR="006E5464">
        <w:rPr>
          <w:rFonts w:ascii="Times New Roman" w:hAnsi="Times New Roman" w:cs="Times New Roman"/>
          <w:sz w:val="24"/>
          <w:szCs w:val="24"/>
        </w:rPr>
        <w:t>ó</w:t>
      </w:r>
      <w:r w:rsidR="002A5D49">
        <w:rPr>
          <w:rFonts w:ascii="Times New Roman" w:hAnsi="Times New Roman" w:cs="Times New Roman"/>
          <w:sz w:val="24"/>
          <w:szCs w:val="24"/>
        </w:rPr>
        <w:t>,</w:t>
      </w:r>
      <w:r w:rsidR="00027FA7">
        <w:rPr>
          <w:rStyle w:val="Refdenotaderodap"/>
          <w:rFonts w:ascii="Times New Roman" w:hAnsi="Times New Roman" w:cs="Times New Roman"/>
          <w:sz w:val="24"/>
          <w:szCs w:val="24"/>
        </w:rPr>
        <w:footnoteReference w:id="224"/>
      </w:r>
      <w:r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831892">
        <w:rPr>
          <w:rFonts w:ascii="Times New Roman" w:hAnsi="Times New Roman" w:cs="Times New Roman"/>
          <w:sz w:val="24"/>
          <w:szCs w:val="24"/>
        </w:rPr>
        <w:t>em nome da</w:t>
      </w:r>
      <w:r w:rsidR="006E5464">
        <w:rPr>
          <w:rFonts w:ascii="Times New Roman" w:hAnsi="Times New Roman" w:cs="Times New Roman"/>
          <w:sz w:val="24"/>
          <w:szCs w:val="24"/>
        </w:rPr>
        <w:t xml:space="preserve"> </w:t>
      </w:r>
      <w:r w:rsidR="00831892">
        <w:rPr>
          <w:rFonts w:ascii="Times New Roman" w:hAnsi="Times New Roman" w:cs="Times New Roman"/>
          <w:sz w:val="24"/>
          <w:szCs w:val="24"/>
        </w:rPr>
        <w:t>continuidade de sua estirpe</w:t>
      </w:r>
      <w:r w:rsidR="006E5464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depois da </w:t>
      </w:r>
      <w:r w:rsidR="006E5464">
        <w:rPr>
          <w:rFonts w:ascii="Times New Roman" w:hAnsi="Times New Roman" w:cs="Times New Roman"/>
          <w:sz w:val="24"/>
          <w:szCs w:val="24"/>
        </w:rPr>
        <w:t>destruição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6E5464">
        <w:rPr>
          <w:rFonts w:ascii="Times New Roman" w:hAnsi="Times New Roman" w:cs="Times New Roman"/>
          <w:sz w:val="24"/>
          <w:szCs w:val="24"/>
        </w:rPr>
        <w:t xml:space="preserve">a </w:t>
      </w:r>
      <w:r w:rsidR="006E5464" w:rsidRPr="004E45EF">
        <w:rPr>
          <w:rFonts w:ascii="Times New Roman" w:hAnsi="Times New Roman" w:cs="Times New Roman"/>
          <w:sz w:val="24"/>
          <w:szCs w:val="24"/>
        </w:rPr>
        <w:t>peca</w:t>
      </w:r>
      <w:del w:id="2841" w:author="Daniela Mountian" w:date="2017-08-29T12:26:00Z">
        <w:r w:rsidR="006E5464" w:rsidRPr="004E45EF" w:rsidDel="004A6791">
          <w:rPr>
            <w:rFonts w:ascii="Times New Roman" w:hAnsi="Times New Roman" w:cs="Times New Roman"/>
            <w:sz w:val="24"/>
            <w:szCs w:val="24"/>
          </w:rPr>
          <w:delText>minosa</w:delText>
        </w:r>
      </w:del>
      <w:ins w:id="2842" w:author="Daniela Mountian" w:date="2017-08-29T12:26:00Z">
        <w:r w:rsidR="004A6791">
          <w:rPr>
            <w:rFonts w:ascii="Times New Roman" w:hAnsi="Times New Roman" w:cs="Times New Roman"/>
            <w:sz w:val="24"/>
            <w:szCs w:val="24"/>
          </w:rPr>
          <w:t>dora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Sodoma, embebedaram seu pai e se deitaram com ele, </w:t>
      </w:r>
      <w:r w:rsidR="00831892">
        <w:rPr>
          <w:rFonts w:ascii="Times New Roman" w:hAnsi="Times New Roman" w:cs="Times New Roman"/>
          <w:sz w:val="24"/>
          <w:szCs w:val="24"/>
        </w:rPr>
        <w:t>perpetuando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linhagem dos moabitas. Ela também se lembrou d</w:t>
      </w:r>
      <w:r w:rsidR="00831892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 moabita Tamar, </w:t>
      </w:r>
      <w:r w:rsidR="00831892">
        <w:rPr>
          <w:rFonts w:ascii="Times New Roman" w:hAnsi="Times New Roman" w:cs="Times New Roman"/>
          <w:sz w:val="24"/>
          <w:szCs w:val="24"/>
        </w:rPr>
        <w:t xml:space="preserve">que, </w:t>
      </w:r>
      <w:r w:rsidRPr="00C5704C">
        <w:rPr>
          <w:rFonts w:ascii="Times New Roman" w:hAnsi="Times New Roman" w:cs="Times New Roman"/>
          <w:sz w:val="24"/>
          <w:szCs w:val="24"/>
        </w:rPr>
        <w:t>disfarçando-se de meretriz, deitou-se com seu sogro</w:t>
      </w:r>
      <w:r w:rsidR="0083189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Judá, dando continu</w:t>
      </w:r>
      <w:r w:rsidR="00831892">
        <w:rPr>
          <w:rFonts w:ascii="Times New Roman" w:hAnsi="Times New Roman" w:cs="Times New Roman"/>
          <w:sz w:val="24"/>
          <w:szCs w:val="24"/>
        </w:rPr>
        <w:t>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tribo de Judá e fundando a Casa de Davi, de onde </w:t>
      </w:r>
      <w:r w:rsidR="00831892">
        <w:rPr>
          <w:rFonts w:ascii="Times New Roman" w:hAnsi="Times New Roman" w:cs="Times New Roman"/>
          <w:sz w:val="24"/>
          <w:szCs w:val="24"/>
        </w:rPr>
        <w:t>descend</w:t>
      </w:r>
      <w:r w:rsidR="00087DA9">
        <w:rPr>
          <w:rFonts w:ascii="Times New Roman" w:hAnsi="Times New Roman" w:cs="Times New Roman"/>
          <w:sz w:val="24"/>
          <w:szCs w:val="24"/>
        </w:rPr>
        <w:t>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sábio Salomão e </w:t>
      </w:r>
      <w:r w:rsidR="00831892">
        <w:rPr>
          <w:rFonts w:ascii="Times New Roman" w:hAnsi="Times New Roman" w:cs="Times New Roman"/>
          <w:sz w:val="24"/>
          <w:szCs w:val="24"/>
        </w:rPr>
        <w:t xml:space="preserve">Cristo,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Messias. Assim, </w:t>
      </w:r>
      <w:ins w:id="2843" w:author="Daniela Mountian" w:date="2017-08-29T12:29:00Z">
        <w:r w:rsidR="004A6791">
          <w:rPr>
            <w:rFonts w:ascii="Times New Roman" w:hAnsi="Times New Roman" w:cs="Times New Roman"/>
            <w:sz w:val="24"/>
            <w:szCs w:val="24"/>
          </w:rPr>
          <w:t xml:space="preserve">com a ajuda de Satanás, </w:t>
        </w:r>
      </w:ins>
      <w:r w:rsidR="00027FA7">
        <w:rPr>
          <w:rFonts w:ascii="Times New Roman" w:hAnsi="Times New Roman" w:cs="Times New Roman"/>
          <w:sz w:val="24"/>
          <w:szCs w:val="24"/>
        </w:rPr>
        <w:t>Pelágia</w:t>
      </w:r>
      <w:r w:rsidR="006C5239">
        <w:rPr>
          <w:rFonts w:ascii="Times New Roman" w:hAnsi="Times New Roman" w:cs="Times New Roman"/>
          <w:sz w:val="24"/>
          <w:szCs w:val="24"/>
        </w:rPr>
        <w:t xml:space="preserve"> teve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sinal </w:t>
      </w:r>
      <w:r w:rsidR="006C5239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realizar sua Ideia através da violência</w:t>
      </w:r>
      <w:del w:id="2844" w:author="Daniela Mountian" w:date="2017-08-29T12:29:00Z">
        <w:r w:rsidRPr="00C5704C" w:rsidDel="004A6791">
          <w:rPr>
            <w:rFonts w:ascii="Times New Roman" w:hAnsi="Times New Roman" w:cs="Times New Roman"/>
            <w:sz w:val="24"/>
            <w:szCs w:val="24"/>
          </w:rPr>
          <w:delText>, com a ajuda de Satanás</w:delText>
        </w:r>
      </w:del>
      <w:r w:rsidRPr="00C5704C">
        <w:rPr>
          <w:rFonts w:ascii="Times New Roman" w:hAnsi="Times New Roman" w:cs="Times New Roman"/>
          <w:sz w:val="24"/>
          <w:szCs w:val="24"/>
        </w:rPr>
        <w:t>, pois no amor d</w:t>
      </w:r>
      <w:r w:rsidR="006C5239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filha </w:t>
      </w:r>
      <w:r w:rsidR="006C5239">
        <w:rPr>
          <w:rFonts w:ascii="Times New Roman" w:hAnsi="Times New Roman" w:cs="Times New Roman"/>
          <w:sz w:val="24"/>
          <w:szCs w:val="24"/>
        </w:rPr>
        <w:t>por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há ternura, </w:t>
      </w:r>
      <w:r w:rsidR="00831892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paixão de uma mulher por um homem há crueldade, e o Senhor não pode ser cruel. </w:t>
      </w:r>
    </w:p>
    <w:p w:rsidR="0024094F" w:rsidRPr="00C5704C" w:rsidDel="00F913A7" w:rsidRDefault="0024094F" w:rsidP="00E556D0">
      <w:pPr>
        <w:tabs>
          <w:tab w:val="left" w:pos="1134"/>
        </w:tabs>
        <w:spacing w:after="0" w:line="360" w:lineRule="auto"/>
        <w:ind w:firstLine="709"/>
        <w:jc w:val="both"/>
        <w:rPr>
          <w:del w:id="2845" w:author="Daniela Mountian" w:date="2017-08-16T12:46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Eis que seu pai, Dã, </w:t>
      </w:r>
      <w:r w:rsidR="006C523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6C523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voltou </w:t>
      </w:r>
      <w:r w:rsidR="000079CB">
        <w:rPr>
          <w:rFonts w:ascii="Times New Roman" w:hAnsi="Times New Roman" w:cs="Times New Roman"/>
          <w:sz w:val="24"/>
          <w:szCs w:val="24"/>
        </w:rPr>
        <w:t>para casa</w:t>
      </w:r>
      <w:r w:rsidRPr="00C5704C">
        <w:rPr>
          <w:rFonts w:ascii="Times New Roman" w:hAnsi="Times New Roman" w:cs="Times New Roman"/>
          <w:sz w:val="24"/>
          <w:szCs w:val="24"/>
        </w:rPr>
        <w:t>, e eles se senta</w:t>
      </w:r>
      <w:r w:rsidR="007850E3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m para jantar. </w:t>
      </w:r>
      <w:del w:id="2846" w:author="Daniela Mountian" w:date="2017-08-29T12:31:00Z">
        <w:r w:rsidR="007850E3" w:rsidDel="00E52E27">
          <w:rPr>
            <w:rFonts w:ascii="Times New Roman" w:hAnsi="Times New Roman" w:cs="Times New Roman"/>
            <w:sz w:val="24"/>
            <w:szCs w:val="24"/>
          </w:rPr>
          <w:delText>Como</w:delText>
        </w:r>
      </w:del>
      <w:ins w:id="2847" w:author="Daniela Mountian" w:date="2017-08-29T12:31:00Z">
        <w:r w:rsidR="00E52E27">
          <w:rPr>
            <w:rFonts w:ascii="Times New Roman" w:hAnsi="Times New Roman" w:cs="Times New Roman"/>
            <w:sz w:val="24"/>
            <w:szCs w:val="24"/>
          </w:rPr>
          <w:t>A exemplo</w:t>
        </w:r>
      </w:ins>
      <w:r w:rsidR="007850E3">
        <w:rPr>
          <w:rFonts w:ascii="Times New Roman" w:hAnsi="Times New Roman" w:cs="Times New Roman"/>
          <w:sz w:val="24"/>
          <w:szCs w:val="24"/>
        </w:rPr>
        <w:t xml:space="preserve"> </w:t>
      </w:r>
      <w:ins w:id="2848" w:author="Daniela Mountian" w:date="2017-08-29T12:31:00Z">
        <w:r w:rsidR="00E52E27">
          <w:rPr>
            <w:rFonts w:ascii="Times New Roman" w:hAnsi="Times New Roman" w:cs="Times New Roman"/>
            <w:sz w:val="24"/>
            <w:szCs w:val="24"/>
          </w:rPr>
          <w:t>d</w:t>
        </w:r>
      </w:ins>
      <w:r w:rsidR="007850E3">
        <w:rPr>
          <w:rFonts w:ascii="Times New Roman" w:hAnsi="Times New Roman" w:cs="Times New Roman"/>
          <w:sz w:val="24"/>
          <w:szCs w:val="24"/>
        </w:rPr>
        <w:t>as filhas de Ló,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850E3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profetisa Pelágia </w:t>
      </w:r>
      <w:r w:rsidR="007850E3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prepar</w:t>
      </w:r>
      <w:ins w:id="2849" w:author="Daniela Mountian" w:date="2017-08-16T11:35:00Z">
        <w:r w:rsidR="007850E3">
          <w:rPr>
            <w:rFonts w:ascii="Times New Roman" w:hAnsi="Times New Roman" w:cs="Times New Roman"/>
            <w:sz w:val="24"/>
            <w:szCs w:val="24"/>
          </w:rPr>
          <w:t>ado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uma garrafa de </w:t>
      </w:r>
      <w:ins w:id="2850" w:author="Daniela Mountian" w:date="2017-08-29T12:31:00Z">
        <w:r w:rsidR="00E52E27">
          <w:rPr>
            <w:rFonts w:ascii="Times New Roman" w:hAnsi="Times New Roman" w:cs="Times New Roman"/>
            <w:sz w:val="24"/>
            <w:szCs w:val="24"/>
          </w:rPr>
          <w:t>aguardente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caseiro, envelhecido com</w:t>
      </w:r>
      <w:r w:rsidR="00087DA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ervas d</w:t>
      </w:r>
      <w:r w:rsidR="007850E3">
        <w:rPr>
          <w:rFonts w:ascii="Times New Roman" w:hAnsi="Times New Roman" w:cs="Times New Roman"/>
          <w:sz w:val="24"/>
          <w:szCs w:val="24"/>
        </w:rPr>
        <w:t>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B3B06">
        <w:rPr>
          <w:rFonts w:ascii="Times New Roman" w:hAnsi="Times New Roman" w:cs="Times New Roman"/>
          <w:sz w:val="24"/>
          <w:szCs w:val="24"/>
        </w:rPr>
        <w:t>a</w:t>
      </w:r>
      <w:r w:rsidR="007850E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</w:t>
      </w:r>
      <w:r w:rsidR="007850E3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Pr="007850E3">
        <w:rPr>
          <w:rFonts w:ascii="Times New Roman" w:hAnsi="Times New Roman" w:cs="Times New Roman"/>
          <w:i/>
          <w:sz w:val="24"/>
          <w:szCs w:val="24"/>
        </w:rPr>
        <w:t xml:space="preserve">velha </w:t>
      </w:r>
      <w:r w:rsidR="007850E3" w:rsidRPr="007850E3">
        <w:rPr>
          <w:rFonts w:ascii="Times New Roman" w:hAnsi="Times New Roman" w:cs="Times New Roman"/>
          <w:i/>
          <w:sz w:val="24"/>
          <w:szCs w:val="24"/>
        </w:rPr>
        <w:t>crente</w:t>
      </w:r>
      <w:r w:rsidR="007850E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Tchesnokova, da cidade de Bor, </w:t>
      </w:r>
      <w:r w:rsidR="002A5D49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região de Górki, </w:t>
      </w:r>
      <w:r w:rsidR="007850E3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enviara através de Vera. </w:t>
      </w:r>
      <w:r w:rsidR="007850E3">
        <w:rPr>
          <w:rFonts w:ascii="Times New Roman" w:hAnsi="Times New Roman" w:cs="Times New Roman"/>
          <w:sz w:val="24"/>
          <w:szCs w:val="24"/>
        </w:rPr>
        <w:t>Ela tinha pensado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</w:t>
      </w:r>
      <w:r w:rsidR="00227808">
        <w:rPr>
          <w:rFonts w:ascii="Times New Roman" w:hAnsi="Times New Roman" w:cs="Times New Roman"/>
          <w:sz w:val="24"/>
          <w:szCs w:val="24"/>
        </w:rPr>
        <w:t>guardar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</w:t>
      </w:r>
      <w:r w:rsidR="00087DA9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garrafa para a festa feliz de </w:t>
      </w:r>
      <w:r w:rsidRPr="007850E3">
        <w:rPr>
          <w:rFonts w:ascii="Times New Roman" w:hAnsi="Times New Roman" w:cs="Times New Roman"/>
          <w:i/>
          <w:sz w:val="24"/>
          <w:szCs w:val="24"/>
        </w:rPr>
        <w:t>Simchat-Torá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7850E3">
        <w:rPr>
          <w:rStyle w:val="Refdenotaderodap"/>
          <w:rFonts w:ascii="Times New Roman" w:hAnsi="Times New Roman" w:cs="Times New Roman"/>
          <w:sz w:val="24"/>
          <w:szCs w:val="24"/>
        </w:rPr>
        <w:footnoteReference w:id="225"/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7850E3">
        <w:rPr>
          <w:rFonts w:ascii="Times New Roman" w:hAnsi="Times New Roman" w:cs="Times New Roman"/>
          <w:sz w:val="24"/>
          <w:szCs w:val="24"/>
        </w:rPr>
        <w:t>alegria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leitura da Torá, mas compreendeu que </w:t>
      </w:r>
      <w:r w:rsidR="00C0710F">
        <w:rPr>
          <w:rFonts w:ascii="Times New Roman" w:hAnsi="Times New Roman" w:cs="Times New Roman"/>
          <w:sz w:val="24"/>
          <w:szCs w:val="24"/>
        </w:rPr>
        <w:t>o momento havia chegado</w:t>
      </w:r>
      <w:r w:rsidR="00087DA9">
        <w:rPr>
          <w:rFonts w:ascii="Times New Roman" w:hAnsi="Times New Roman" w:cs="Times New Roman"/>
          <w:sz w:val="24"/>
          <w:szCs w:val="24"/>
        </w:rPr>
        <w:t xml:space="preserve">: </w:t>
      </w:r>
      <w:r w:rsidR="00C0710F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deveria realizar a Ideia. </w:t>
      </w:r>
      <w:r w:rsidR="00087DA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Satanás já </w:t>
      </w:r>
      <w:r w:rsidR="00087DA9">
        <w:rPr>
          <w:rFonts w:ascii="Times New Roman" w:hAnsi="Times New Roman" w:cs="Times New Roman"/>
          <w:sz w:val="24"/>
          <w:szCs w:val="24"/>
        </w:rPr>
        <w:t>havia aparecido parcialmente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Satanás tem </w:t>
      </w:r>
      <w:r w:rsidR="00087DA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hábito </w:t>
      </w:r>
      <w:r w:rsidR="00087DA9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aparecer </w:t>
      </w:r>
      <w:r w:rsidR="00087DA9">
        <w:rPr>
          <w:rFonts w:ascii="Times New Roman" w:hAnsi="Times New Roman" w:cs="Times New Roman"/>
          <w:sz w:val="24"/>
          <w:szCs w:val="24"/>
        </w:rPr>
        <w:t>aos poucos;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7DA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se </w:t>
      </w:r>
      <w:r w:rsidR="00087DA9">
        <w:rPr>
          <w:rFonts w:ascii="Times New Roman" w:hAnsi="Times New Roman" w:cs="Times New Roman"/>
          <w:sz w:val="24"/>
          <w:szCs w:val="24"/>
        </w:rPr>
        <w:t>espiássemos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7DA9">
        <w:rPr>
          <w:rFonts w:ascii="Times New Roman" w:hAnsi="Times New Roman" w:cs="Times New Roman"/>
          <w:sz w:val="24"/>
          <w:szCs w:val="24"/>
        </w:rPr>
        <w:t xml:space="preserve">pelo vão de uma porta que se </w:t>
      </w:r>
      <w:r w:rsidRPr="00C5704C">
        <w:rPr>
          <w:rFonts w:ascii="Times New Roman" w:hAnsi="Times New Roman" w:cs="Times New Roman"/>
          <w:sz w:val="24"/>
          <w:szCs w:val="24"/>
        </w:rPr>
        <w:t>abr</w:t>
      </w:r>
      <w:r w:rsidR="00087DA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paulatinamente. </w:t>
      </w:r>
      <w:r w:rsidR="00F913A7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rimeiro</w:t>
      </w:r>
      <w:r w:rsidR="00F913A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aparecem os cascos, depois </w:t>
      </w:r>
      <w:r w:rsidR="00F913A7" w:rsidRPr="00C5704C">
        <w:rPr>
          <w:rFonts w:ascii="Times New Roman" w:hAnsi="Times New Roman" w:cs="Times New Roman"/>
          <w:sz w:val="24"/>
          <w:szCs w:val="24"/>
        </w:rPr>
        <w:t xml:space="preserve">a eles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junta </w:t>
      </w:r>
      <w:r w:rsidR="002A5D49">
        <w:rPr>
          <w:rFonts w:ascii="Times New Roman" w:hAnsi="Times New Roman" w:cs="Times New Roman"/>
          <w:sz w:val="24"/>
          <w:szCs w:val="24"/>
        </w:rPr>
        <w:t>o</w:t>
      </w:r>
      <w:r w:rsidR="00F913A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corpo hirsuto, </w:t>
      </w:r>
      <w:r w:rsidR="00F913A7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surge o rosto de bode </w:t>
      </w:r>
      <w:r w:rsidR="00F913A7">
        <w:rPr>
          <w:rFonts w:ascii="Times New Roman" w:hAnsi="Times New Roman" w:cs="Times New Roman"/>
          <w:sz w:val="24"/>
          <w:szCs w:val="24"/>
        </w:rPr>
        <w:t xml:space="preserve">com o ar de sabedoria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F913A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astuto pessimista.</w:t>
      </w:r>
      <w:r w:rsidR="002A5D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E556D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 aguardente da velha, envelhecida com </w:t>
      </w:r>
      <w:r w:rsidR="0023045C">
        <w:rPr>
          <w:rFonts w:ascii="Times New Roman" w:hAnsi="Times New Roman" w:cs="Times New Roman"/>
          <w:sz w:val="24"/>
          <w:szCs w:val="24"/>
        </w:rPr>
        <w:t>ervas da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era boa. O Anticristo </w:t>
      </w:r>
      <w:r w:rsidR="0023045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tomou, assim como L</w:t>
      </w:r>
      <w:r w:rsidR="0023045C"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Sodoma, e viu o corpo </w:t>
      </w:r>
      <w:r w:rsidR="00227808">
        <w:rPr>
          <w:rFonts w:ascii="Times New Roman" w:hAnsi="Times New Roman" w:cs="Times New Roman"/>
          <w:sz w:val="24"/>
          <w:szCs w:val="24"/>
        </w:rPr>
        <w:t>preservado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3045C">
        <w:rPr>
          <w:rFonts w:ascii="Times New Roman" w:hAnsi="Times New Roman" w:cs="Times New Roman"/>
          <w:sz w:val="24"/>
          <w:szCs w:val="24"/>
        </w:rPr>
        <w:t>robusto</w:t>
      </w:r>
      <w:r w:rsidR="00227808">
        <w:rPr>
          <w:rFonts w:ascii="Times New Roman" w:hAnsi="Times New Roman" w:cs="Times New Roman"/>
          <w:sz w:val="24"/>
          <w:szCs w:val="24"/>
        </w:rPr>
        <w:t xml:space="preserve">, </w:t>
      </w:r>
      <w:r w:rsidR="00B22B8A">
        <w:rPr>
          <w:rFonts w:ascii="Times New Roman" w:hAnsi="Times New Roman" w:cs="Times New Roman"/>
          <w:sz w:val="24"/>
          <w:szCs w:val="24"/>
        </w:rPr>
        <w:t>repleto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feminilidade</w:t>
      </w:r>
      <w:r w:rsidR="0022780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sua filha querida. </w:t>
      </w:r>
      <w:r w:rsidR="00227808">
        <w:rPr>
          <w:rFonts w:ascii="Times New Roman" w:hAnsi="Times New Roman" w:cs="Times New Roman"/>
          <w:sz w:val="24"/>
          <w:szCs w:val="24"/>
        </w:rPr>
        <w:t>Seus braços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eram redond</w:t>
      </w:r>
      <w:r w:rsidR="0022780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s, os ombros largos, mas não d</w:t>
      </w:r>
      <w:r w:rsidR="00071356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jeito masculino</w:t>
      </w:r>
      <w:r w:rsidR="00071356">
        <w:rPr>
          <w:rFonts w:ascii="Times New Roman" w:hAnsi="Times New Roman" w:cs="Times New Roman"/>
          <w:sz w:val="24"/>
          <w:szCs w:val="24"/>
        </w:rPr>
        <w:t xml:space="preserve"> </w:t>
      </w:r>
      <w:r w:rsidR="00071356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1356">
        <w:rPr>
          <w:rFonts w:ascii="Times New Roman" w:hAnsi="Times New Roman" w:cs="Times New Roman"/>
          <w:sz w:val="24"/>
          <w:szCs w:val="24"/>
        </w:rPr>
        <w:t>ela não tinha a ossatura máscula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1356">
        <w:rPr>
          <w:rFonts w:ascii="Times New Roman" w:hAnsi="Times New Roman" w:cs="Times New Roman"/>
          <w:sz w:val="24"/>
          <w:szCs w:val="24"/>
        </w:rPr>
        <w:t>de um homem</w:t>
      </w:r>
      <w:r w:rsidRPr="00C5704C">
        <w:rPr>
          <w:rFonts w:ascii="Times New Roman" w:hAnsi="Times New Roman" w:cs="Times New Roman"/>
          <w:sz w:val="24"/>
          <w:szCs w:val="24"/>
        </w:rPr>
        <w:t>, mas a força fem</w:t>
      </w:r>
      <w:r w:rsidR="00071356">
        <w:rPr>
          <w:rFonts w:ascii="Times New Roman" w:hAnsi="Times New Roman" w:cs="Times New Roman"/>
          <w:sz w:val="24"/>
          <w:szCs w:val="24"/>
        </w:rPr>
        <w:t>ínea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1356">
        <w:rPr>
          <w:rFonts w:ascii="Times New Roman" w:hAnsi="Times New Roman" w:cs="Times New Roman"/>
          <w:sz w:val="24"/>
          <w:szCs w:val="24"/>
        </w:rPr>
        <w:t xml:space="preserve">e tenaz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uma </w:t>
      </w:r>
      <w:r w:rsidR="00071356">
        <w:rPr>
          <w:rFonts w:ascii="Times New Roman" w:hAnsi="Times New Roman" w:cs="Times New Roman"/>
          <w:sz w:val="24"/>
          <w:szCs w:val="24"/>
        </w:rPr>
        <w:t>mulher fecunda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O Anticristo sabia que </w:t>
      </w:r>
      <w:r w:rsidR="00071356">
        <w:rPr>
          <w:rFonts w:ascii="Times New Roman" w:hAnsi="Times New Roman" w:cs="Times New Roman"/>
          <w:sz w:val="24"/>
          <w:szCs w:val="24"/>
        </w:rPr>
        <w:t>ela</w:t>
      </w:r>
      <w:r w:rsidR="0007135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1356">
        <w:rPr>
          <w:rFonts w:ascii="Times New Roman" w:hAnsi="Times New Roman" w:cs="Times New Roman"/>
          <w:sz w:val="24"/>
          <w:szCs w:val="24"/>
        </w:rPr>
        <w:t xml:space="preserve">era 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mulher </w:t>
      </w:r>
      <w:r w:rsidR="00071356">
        <w:rPr>
          <w:rFonts w:ascii="Times New Roman" w:hAnsi="Times New Roman" w:cs="Times New Roman"/>
          <w:sz w:val="24"/>
          <w:szCs w:val="24"/>
        </w:rPr>
        <w:t xml:space="preserve">de físico </w:t>
      </w:r>
      <w:r w:rsidR="002A5D49">
        <w:rPr>
          <w:rFonts w:ascii="Times New Roman" w:hAnsi="Times New Roman" w:cs="Times New Roman"/>
          <w:sz w:val="24"/>
          <w:szCs w:val="24"/>
        </w:rPr>
        <w:t>vigoroso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as belas camponesas do </w:t>
      </w:r>
      <w:commentRangeStart w:id="2851"/>
      <w:r w:rsidR="00071356">
        <w:rPr>
          <w:rFonts w:ascii="Times New Roman" w:hAnsi="Times New Roman" w:cs="Times New Roman"/>
          <w:sz w:val="24"/>
          <w:szCs w:val="24"/>
        </w:rPr>
        <w:t>N</w:t>
      </w:r>
      <w:r w:rsidR="00071356" w:rsidRPr="00C5704C">
        <w:rPr>
          <w:rFonts w:ascii="Times New Roman" w:hAnsi="Times New Roman" w:cs="Times New Roman"/>
          <w:sz w:val="24"/>
          <w:szCs w:val="24"/>
        </w:rPr>
        <w:t>orte</w:t>
      </w:r>
      <w:commentRangeEnd w:id="2851"/>
      <w:r w:rsidR="00071356">
        <w:rPr>
          <w:rStyle w:val="Refdecomentrio"/>
          <w:rFonts w:cs="Times New Roman"/>
          <w:lang w:val="x-none"/>
        </w:rPr>
        <w:commentReference w:id="2851"/>
      </w:r>
      <w:r w:rsidRPr="00C5704C">
        <w:rPr>
          <w:rFonts w:ascii="Times New Roman" w:hAnsi="Times New Roman" w:cs="Times New Roman"/>
          <w:sz w:val="24"/>
          <w:szCs w:val="24"/>
        </w:rPr>
        <w:t>. Para uma moça</w:t>
      </w:r>
      <w:r w:rsidR="00FB3B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já não era </w:t>
      </w:r>
      <w:r w:rsidR="00FB3B06">
        <w:rPr>
          <w:rFonts w:ascii="Times New Roman" w:hAnsi="Times New Roman" w:cs="Times New Roman"/>
          <w:sz w:val="24"/>
          <w:szCs w:val="24"/>
        </w:rPr>
        <w:t>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jovem</w:t>
      </w:r>
      <w:r w:rsidR="00FB3B0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e, como</w:t>
      </w:r>
      <w:r w:rsidR="00FB3B06">
        <w:rPr>
          <w:rFonts w:ascii="Times New Roman" w:hAnsi="Times New Roman" w:cs="Times New Roman"/>
          <w:sz w:val="24"/>
          <w:szCs w:val="24"/>
        </w:rPr>
        <w:t xml:space="preserve">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 querido </w:t>
      </w:r>
      <w:r w:rsidR="00FB3B06">
        <w:rPr>
          <w:rFonts w:ascii="Times New Roman" w:hAnsi="Times New Roman" w:cs="Times New Roman"/>
          <w:sz w:val="24"/>
          <w:szCs w:val="24"/>
        </w:rPr>
        <w:t>que amava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B3B06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filha em quem confia</w:t>
      </w:r>
      <w:r w:rsidR="00FB3B06">
        <w:rPr>
          <w:rFonts w:ascii="Times New Roman" w:hAnsi="Times New Roman" w:cs="Times New Roman"/>
          <w:sz w:val="24"/>
          <w:szCs w:val="24"/>
        </w:rPr>
        <w:t>va plenamente,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sabia que ela ainda não </w:t>
      </w:r>
      <w:r w:rsidR="00FB3B06">
        <w:rPr>
          <w:rFonts w:ascii="Times New Roman" w:hAnsi="Times New Roman" w:cs="Times New Roman"/>
          <w:sz w:val="24"/>
          <w:szCs w:val="24"/>
        </w:rPr>
        <w:t>tinha sido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tocada. </w:t>
      </w:r>
      <w:r w:rsidR="00FB3B06"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velhas </w:t>
      </w:r>
      <w:r w:rsidR="00FB3B06">
        <w:rPr>
          <w:rFonts w:ascii="Times New Roman" w:hAnsi="Times New Roman" w:cs="Times New Roman"/>
          <w:sz w:val="24"/>
          <w:szCs w:val="24"/>
        </w:rPr>
        <w:t>virgens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FB3B06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>não frutifica</w:t>
      </w:r>
      <w:r w:rsidR="00FB3B06">
        <w:rPr>
          <w:rFonts w:ascii="Times New Roman" w:hAnsi="Times New Roman" w:cs="Times New Roman"/>
          <w:sz w:val="24"/>
          <w:szCs w:val="24"/>
        </w:rPr>
        <w:t>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secam. </w:t>
      </w:r>
      <w:r w:rsidR="00FB3B06">
        <w:rPr>
          <w:rFonts w:ascii="Times New Roman" w:hAnsi="Times New Roman" w:cs="Times New Roman"/>
          <w:sz w:val="24"/>
          <w:szCs w:val="24"/>
        </w:rPr>
        <w:t>Mas Pelágia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secou, o que foi um milagre d</w:t>
      </w:r>
      <w:r w:rsidR="003E4789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floração longa, </w:t>
      </w:r>
      <w:r w:rsidR="003E4789">
        <w:rPr>
          <w:rFonts w:ascii="Times New Roman" w:hAnsi="Times New Roman" w:cs="Times New Roman"/>
          <w:sz w:val="24"/>
          <w:szCs w:val="24"/>
        </w:rPr>
        <w:t xml:space="preserve">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ins w:id="2852" w:author="Daniela Mountian" w:date="2017-08-29T12:58:00Z">
        <w:r w:rsidR="003C49B6">
          <w:rPr>
            <w:rFonts w:ascii="Times New Roman" w:hAnsi="Times New Roman" w:cs="Times New Roman"/>
            <w:sz w:val="24"/>
            <w:szCs w:val="24"/>
          </w:rPr>
          <w:t xml:space="preserve">é </w:t>
        </w:r>
      </w:ins>
      <w:r w:rsidR="003E478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milagre d</w:t>
      </w:r>
      <w:r w:rsidR="003E4789">
        <w:rPr>
          <w:rFonts w:ascii="Times New Roman" w:hAnsi="Times New Roman" w:cs="Times New Roman"/>
          <w:sz w:val="24"/>
          <w:szCs w:val="24"/>
        </w:rPr>
        <w:t>e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vida</w:t>
      </w:r>
      <w:r w:rsidR="003E4789">
        <w:rPr>
          <w:rFonts w:ascii="Times New Roman" w:hAnsi="Times New Roman" w:cs="Times New Roman"/>
          <w:sz w:val="24"/>
          <w:szCs w:val="24"/>
        </w:rPr>
        <w:t xml:space="preserve"> longa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até </w:t>
      </w:r>
      <w:r w:rsidR="003E4789">
        <w:rPr>
          <w:rFonts w:ascii="Times New Roman" w:hAnsi="Times New Roman" w:cs="Times New Roman"/>
          <w:sz w:val="24"/>
          <w:szCs w:val="24"/>
        </w:rPr>
        <w:t xml:space="preserve">pessoas </w:t>
      </w:r>
      <w:r w:rsidRPr="00C5704C">
        <w:rPr>
          <w:rFonts w:ascii="Times New Roman" w:hAnsi="Times New Roman" w:cs="Times New Roman"/>
          <w:sz w:val="24"/>
          <w:szCs w:val="24"/>
        </w:rPr>
        <w:t>longev</w:t>
      </w:r>
      <w:r w:rsidR="003E4789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s morrem</w:t>
      </w:r>
      <w:ins w:id="2853" w:author="Daniela Mountian" w:date="2017-08-29T13:00:00Z">
        <w:r w:rsidR="003C49B6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ins w:id="2854" w:author="Daniela Mountian" w:date="2017-08-16T16:24:00Z">
        <w:r w:rsidR="0025745C">
          <w:rPr>
            <w:rFonts w:ascii="Times New Roman" w:hAnsi="Times New Roman" w:cs="Times New Roman"/>
            <w:sz w:val="24"/>
            <w:szCs w:val="24"/>
          </w:rPr>
          <w:t>todo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milagre tem </w:t>
      </w:r>
      <w:r w:rsidR="003E4789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limite. Através de Satanás, </w:t>
      </w:r>
      <w:r w:rsidR="003E4789">
        <w:rPr>
          <w:rFonts w:ascii="Times New Roman" w:hAnsi="Times New Roman" w:cs="Times New Roman"/>
          <w:sz w:val="24"/>
          <w:szCs w:val="24"/>
        </w:rPr>
        <w:t xml:space="preserve">um </w:t>
      </w:r>
      <w:ins w:id="2855" w:author="Daniela Mountian" w:date="2017-08-29T13:01:00Z">
        <w:r w:rsidR="003C49B6">
          <w:rPr>
            <w:rFonts w:ascii="Times New Roman" w:hAnsi="Times New Roman" w:cs="Times New Roman"/>
            <w:sz w:val="24"/>
            <w:szCs w:val="24"/>
          </w:rPr>
          <w:t xml:space="preserve">pessimista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astuto, o Anticristo entendeu que ele, o pai, </w:t>
      </w:r>
      <w:r w:rsidR="003E4789">
        <w:rPr>
          <w:rFonts w:ascii="Times New Roman" w:hAnsi="Times New Roman" w:cs="Times New Roman"/>
          <w:sz w:val="24"/>
          <w:szCs w:val="24"/>
        </w:rPr>
        <w:t>estava fadad</w:t>
      </w:r>
      <w:r w:rsidR="000F58E4">
        <w:rPr>
          <w:rFonts w:ascii="Times New Roman" w:hAnsi="Times New Roman" w:cs="Times New Roman"/>
          <w:sz w:val="24"/>
          <w:szCs w:val="24"/>
        </w:rPr>
        <w:t>o</w:t>
      </w:r>
      <w:r w:rsidR="003E4789">
        <w:rPr>
          <w:rFonts w:ascii="Times New Roman" w:hAnsi="Times New Roman" w:cs="Times New Roman"/>
          <w:sz w:val="24"/>
          <w:szCs w:val="24"/>
        </w:rPr>
        <w:t xml:space="preserve">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E4789">
        <w:rPr>
          <w:rFonts w:ascii="Times New Roman" w:hAnsi="Times New Roman" w:cs="Times New Roman"/>
          <w:sz w:val="24"/>
          <w:szCs w:val="24"/>
        </w:rPr>
        <w:t>dar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limite </w:t>
      </w:r>
      <w:r w:rsidR="003E4789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floração</w:t>
      </w:r>
      <w:r w:rsidR="003E4789">
        <w:rPr>
          <w:rFonts w:ascii="Times New Roman" w:hAnsi="Times New Roman" w:cs="Times New Roman"/>
          <w:sz w:val="24"/>
          <w:szCs w:val="24"/>
        </w:rPr>
        <w:t xml:space="preserve"> infecunda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3E4789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filha. Ela não era sua filha de sangue, mas </w:t>
      </w:r>
      <w:r w:rsidR="000F58E4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>filha de alma</w:t>
      </w:r>
      <w:r w:rsidR="0025745C">
        <w:rPr>
          <w:rFonts w:ascii="Times New Roman" w:hAnsi="Times New Roman" w:cs="Times New Roman"/>
          <w:sz w:val="24"/>
          <w:szCs w:val="24"/>
        </w:rPr>
        <w:t xml:space="preserve"> </w:t>
      </w:r>
      <w:r w:rsidR="0025745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a pegara ainda bebê das mãos d</w:t>
      </w:r>
      <w:r w:rsidR="000F58E4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mãe, que estava </w:t>
      </w:r>
      <w:r w:rsidR="000F58E4">
        <w:rPr>
          <w:rFonts w:ascii="Times New Roman" w:hAnsi="Times New Roman" w:cs="Times New Roman"/>
          <w:sz w:val="24"/>
          <w:szCs w:val="24"/>
        </w:rPr>
        <w:t>prestes a morrer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F58E4">
        <w:rPr>
          <w:rFonts w:ascii="Times New Roman" w:hAnsi="Times New Roman" w:cs="Times New Roman"/>
          <w:sz w:val="24"/>
          <w:szCs w:val="24"/>
        </w:rPr>
        <w:t xml:space="preserve">e a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criara, e agora ele mesmo tinha o dever de realizar o que </w:t>
      </w:r>
      <w:r w:rsidR="000F58E4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a inconcebível sem a ajuda de Satanás. Ele não </w:t>
      </w:r>
      <w:r w:rsidR="000F58E4">
        <w:rPr>
          <w:rFonts w:ascii="Times New Roman" w:hAnsi="Times New Roman" w:cs="Times New Roman"/>
          <w:sz w:val="24"/>
          <w:szCs w:val="24"/>
        </w:rPr>
        <w:t>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Satanás, apenas </w:t>
      </w:r>
      <w:r w:rsidR="000F58E4">
        <w:rPr>
          <w:rFonts w:ascii="Times New Roman" w:hAnsi="Times New Roman" w:cs="Times New Roman"/>
          <w:sz w:val="24"/>
          <w:szCs w:val="24"/>
        </w:rPr>
        <w:t xml:space="preserve">sentia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cheiro acre de um corpo </w:t>
      </w:r>
      <w:r w:rsidR="000F58E4">
        <w:rPr>
          <w:rFonts w:ascii="Times New Roman" w:hAnsi="Times New Roman" w:cs="Times New Roman"/>
          <w:sz w:val="24"/>
          <w:szCs w:val="24"/>
        </w:rPr>
        <w:t>úmido e tépido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F58E4">
        <w:rPr>
          <w:rFonts w:ascii="Times New Roman" w:hAnsi="Times New Roman" w:cs="Times New Roman"/>
          <w:sz w:val="24"/>
          <w:szCs w:val="24"/>
        </w:rPr>
        <w:t xml:space="preserve">o cheiro maturado, desagradável e intenso do arenque,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cheiro </w:t>
      </w:r>
      <w:r w:rsidR="000F58E4">
        <w:rPr>
          <w:rFonts w:ascii="Times New Roman" w:hAnsi="Times New Roman" w:cs="Times New Roman"/>
          <w:sz w:val="24"/>
          <w:szCs w:val="24"/>
        </w:rPr>
        <w:t>de 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0F58E4">
        <w:rPr>
          <w:rFonts w:ascii="Times New Roman" w:hAnsi="Times New Roman" w:cs="Times New Roman"/>
          <w:sz w:val="24"/>
          <w:szCs w:val="24"/>
        </w:rPr>
        <w:t xml:space="preserve">esteve </w:t>
      </w:r>
      <w:r w:rsidRPr="00C5704C">
        <w:rPr>
          <w:rFonts w:ascii="Times New Roman" w:hAnsi="Times New Roman" w:cs="Times New Roman"/>
          <w:sz w:val="24"/>
          <w:szCs w:val="24"/>
        </w:rPr>
        <w:t>sempre escondido</w:t>
      </w:r>
      <w:r w:rsidR="000F58E4">
        <w:rPr>
          <w:rFonts w:ascii="Times New Roman" w:hAnsi="Times New Roman" w:cs="Times New Roman"/>
          <w:sz w:val="24"/>
          <w:szCs w:val="24"/>
        </w:rPr>
        <w:t xml:space="preserve"> bem fundo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F58E4">
        <w:rPr>
          <w:rFonts w:ascii="Times New Roman" w:hAnsi="Times New Roman" w:cs="Times New Roman"/>
          <w:sz w:val="24"/>
          <w:szCs w:val="24"/>
        </w:rPr>
        <w:t>decompondo no calor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D32A34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agora </w:t>
      </w:r>
      <w:r w:rsidR="000F58E4">
        <w:rPr>
          <w:rFonts w:ascii="Times New Roman" w:hAnsi="Times New Roman" w:cs="Times New Roman"/>
          <w:sz w:val="24"/>
          <w:szCs w:val="24"/>
        </w:rPr>
        <w:t>se revelava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... </w:t>
      </w:r>
      <w:r w:rsidR="000F58E4">
        <w:rPr>
          <w:rFonts w:ascii="Times New Roman" w:hAnsi="Times New Roman" w:cs="Times New Roman"/>
          <w:sz w:val="24"/>
          <w:szCs w:val="24"/>
        </w:rPr>
        <w:t>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cheiro da </w:t>
      </w:r>
      <w:r w:rsidR="000F58E4">
        <w:rPr>
          <w:rFonts w:ascii="Times New Roman" w:hAnsi="Times New Roman" w:cs="Times New Roman"/>
          <w:sz w:val="24"/>
          <w:szCs w:val="24"/>
        </w:rPr>
        <w:t>sedução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Satanás, </w:t>
      </w:r>
      <w:r w:rsidR="000F58E4">
        <w:rPr>
          <w:rFonts w:ascii="Times New Roman" w:hAnsi="Times New Roman" w:cs="Times New Roman"/>
          <w:sz w:val="24"/>
          <w:szCs w:val="24"/>
        </w:rPr>
        <w:t>que já havia mostrado</w:t>
      </w:r>
      <w:r w:rsidR="002A5D49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parte </w:t>
      </w:r>
      <w:r w:rsidR="000F58E4">
        <w:rPr>
          <w:rFonts w:ascii="Times New Roman" w:hAnsi="Times New Roman" w:cs="Times New Roman"/>
          <w:sz w:val="24"/>
          <w:szCs w:val="24"/>
        </w:rPr>
        <w:t>de seu corpo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 Satanás aparece </w:t>
      </w:r>
      <w:r w:rsidR="000F58E4">
        <w:rPr>
          <w:rFonts w:ascii="Times New Roman" w:hAnsi="Times New Roman" w:cs="Times New Roman"/>
          <w:sz w:val="24"/>
          <w:szCs w:val="24"/>
        </w:rPr>
        <w:t>aos poucos,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paulatinamente, para preparar </w:t>
      </w:r>
      <w:r w:rsidR="000F58E4">
        <w:rPr>
          <w:rFonts w:ascii="Times New Roman" w:hAnsi="Times New Roman" w:cs="Times New Roman"/>
          <w:sz w:val="24"/>
          <w:szCs w:val="24"/>
        </w:rPr>
        <w:t>o terreno e habituá-lo à sua presença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6666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0F58E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compreendeu que </w:t>
      </w:r>
      <w:r w:rsidR="003E6590">
        <w:rPr>
          <w:rFonts w:ascii="Times New Roman" w:hAnsi="Times New Roman" w:cs="Times New Roman"/>
          <w:sz w:val="24"/>
          <w:szCs w:val="24"/>
        </w:rPr>
        <w:t>era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caminho </w:t>
      </w:r>
      <w:r w:rsidR="003E6590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volta, que </w:t>
      </w:r>
      <w:r w:rsidR="003E659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trás </w:t>
      </w:r>
      <w:r w:rsidR="00D32A34">
        <w:rPr>
          <w:rFonts w:ascii="Times New Roman" w:hAnsi="Times New Roman" w:cs="Times New Roman"/>
          <w:sz w:val="24"/>
          <w:szCs w:val="24"/>
        </w:rPr>
        <w:t>havia</w:t>
      </w:r>
      <w:r w:rsidR="00D32A3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apenas a </w:t>
      </w:r>
      <w:r w:rsidR="003E6590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aldição, entendeu que arruinaria seu sonho se, </w:t>
      </w:r>
      <w:r w:rsidR="00D747CD">
        <w:rPr>
          <w:rFonts w:ascii="Times New Roman" w:hAnsi="Times New Roman" w:cs="Times New Roman"/>
          <w:sz w:val="24"/>
          <w:szCs w:val="24"/>
        </w:rPr>
        <w:t>nesse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instante, abraçasse Ruthina de forma </w:t>
      </w:r>
      <w:r w:rsidR="00093371">
        <w:rPr>
          <w:rFonts w:ascii="Times New Roman" w:hAnsi="Times New Roman" w:cs="Times New Roman"/>
          <w:sz w:val="24"/>
          <w:szCs w:val="24"/>
        </w:rPr>
        <w:t>afetuosa</w:t>
      </w:r>
      <w:r w:rsidR="002A5D49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paternal, em vez de agarrá-la com força, como um homem pronto para </w:t>
      </w:r>
      <w:r w:rsidR="00093371">
        <w:rPr>
          <w:rFonts w:ascii="Times New Roman" w:hAnsi="Times New Roman" w:cs="Times New Roman"/>
          <w:sz w:val="24"/>
          <w:szCs w:val="24"/>
        </w:rPr>
        <w:t>seu ato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se, </w:t>
      </w:r>
      <w:r w:rsidR="00093371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agarr</w:t>
      </w:r>
      <w:r w:rsidR="00093371">
        <w:rPr>
          <w:rFonts w:ascii="Times New Roman" w:hAnsi="Times New Roman" w:cs="Times New Roman"/>
          <w:sz w:val="24"/>
          <w:szCs w:val="24"/>
        </w:rPr>
        <w:t>á-la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93371">
        <w:rPr>
          <w:rFonts w:ascii="Times New Roman" w:hAnsi="Times New Roman" w:cs="Times New Roman"/>
          <w:sz w:val="24"/>
          <w:szCs w:val="24"/>
        </w:rPr>
        <w:t xml:space="preserve">ele </w:t>
      </w:r>
      <w:ins w:id="2856" w:author="Daniela Mountian" w:date="2017-08-29T13:10:00Z">
        <w:r w:rsidR="00A11C61">
          <w:rPr>
            <w:rFonts w:ascii="Times New Roman" w:hAnsi="Times New Roman" w:cs="Times New Roman"/>
            <w:sz w:val="24"/>
            <w:szCs w:val="24"/>
          </w:rPr>
          <w:t>hesitasse</w:t>
        </w:r>
      </w:ins>
      <w:ins w:id="2857" w:author="Daniela Mountian" w:date="2017-08-16T15:46:00Z">
        <w:r w:rsidR="0009337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858" w:author="Daniela Mountian" w:date="2017-08-29T13:10:00Z">
        <w:r w:rsidR="00A11C61">
          <w:rPr>
            <w:rFonts w:ascii="Times New Roman" w:hAnsi="Times New Roman" w:cs="Times New Roman"/>
            <w:sz w:val="24"/>
            <w:szCs w:val="24"/>
          </w:rPr>
          <w:t>em</w:t>
        </w:r>
      </w:ins>
      <w:ins w:id="2859" w:author="Daniela Mountian" w:date="2017-08-16T15:46:00Z">
        <w:r w:rsidR="0009337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860" w:author="Daniela Mountian" w:date="2017-08-29T13:10:00Z">
        <w:r w:rsidR="00A11C61">
          <w:rPr>
            <w:rFonts w:ascii="Times New Roman" w:hAnsi="Times New Roman" w:cs="Times New Roman"/>
            <w:sz w:val="24"/>
            <w:szCs w:val="24"/>
          </w:rPr>
          <w:t>derrubá-la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8375F" w:rsidRPr="00C5704C">
        <w:rPr>
          <w:rFonts w:ascii="Times New Roman" w:hAnsi="Times New Roman" w:cs="Times New Roman"/>
          <w:sz w:val="24"/>
          <w:szCs w:val="24"/>
        </w:rPr>
        <w:t>arruinar</w:t>
      </w:r>
      <w:r w:rsidR="0028375F">
        <w:rPr>
          <w:rFonts w:ascii="Times New Roman" w:hAnsi="Times New Roman" w:cs="Times New Roman"/>
          <w:sz w:val="24"/>
          <w:szCs w:val="24"/>
        </w:rPr>
        <w:t>ia</w:t>
      </w:r>
      <w:r w:rsidR="0028375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definitivamente sua esperança. Mas </w:t>
      </w:r>
      <w:r w:rsidR="00093371">
        <w:rPr>
          <w:rFonts w:ascii="Times New Roman" w:hAnsi="Times New Roman" w:cs="Times New Roman"/>
          <w:sz w:val="24"/>
          <w:szCs w:val="24"/>
        </w:rPr>
        <w:t>Dã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9337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era </w:t>
      </w:r>
      <w:r w:rsidR="00093371">
        <w:rPr>
          <w:rFonts w:ascii="Times New Roman" w:hAnsi="Times New Roman" w:cs="Times New Roman"/>
          <w:sz w:val="24"/>
          <w:szCs w:val="24"/>
        </w:rPr>
        <w:t>astuto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decidiu</w:t>
      </w:r>
      <w:r w:rsidR="00F61E4F">
        <w:rPr>
          <w:rFonts w:ascii="Times New Roman" w:hAnsi="Times New Roman" w:cs="Times New Roman"/>
          <w:sz w:val="24"/>
          <w:szCs w:val="24"/>
        </w:rPr>
        <w:t xml:space="preserve"> </w:t>
      </w:r>
      <w:r w:rsidR="00093371">
        <w:rPr>
          <w:rFonts w:ascii="Times New Roman" w:hAnsi="Times New Roman" w:cs="Times New Roman"/>
          <w:sz w:val="24"/>
          <w:szCs w:val="24"/>
        </w:rPr>
        <w:t>deix</w:t>
      </w:r>
      <w:r w:rsidR="00F61E4F">
        <w:rPr>
          <w:rFonts w:ascii="Times New Roman" w:hAnsi="Times New Roman" w:cs="Times New Roman"/>
          <w:sz w:val="24"/>
          <w:szCs w:val="24"/>
        </w:rPr>
        <w:t>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93371">
        <w:rPr>
          <w:rFonts w:ascii="Times New Roman" w:hAnsi="Times New Roman" w:cs="Times New Roman"/>
          <w:sz w:val="24"/>
          <w:szCs w:val="24"/>
        </w:rPr>
        <w:lastRenderedPageBreak/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61E4F">
        <w:rPr>
          <w:rFonts w:ascii="Times New Roman" w:hAnsi="Times New Roman" w:cs="Times New Roman"/>
          <w:sz w:val="24"/>
          <w:szCs w:val="24"/>
        </w:rPr>
        <w:t xml:space="preserve">sua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filha </w:t>
      </w:r>
      <w:r w:rsidR="00093371">
        <w:rPr>
          <w:rFonts w:ascii="Times New Roman" w:hAnsi="Times New Roman" w:cs="Times New Roman"/>
          <w:sz w:val="24"/>
          <w:szCs w:val="24"/>
        </w:rPr>
        <w:t>lhe desse 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costas para</w:t>
      </w:r>
      <w:r w:rsidR="00093371">
        <w:rPr>
          <w:rFonts w:ascii="Times New Roman" w:hAnsi="Times New Roman" w:cs="Times New Roman"/>
          <w:sz w:val="24"/>
          <w:szCs w:val="24"/>
        </w:rPr>
        <w:t>, então,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agarrá-la. Quando ela se virou para o bufê, </w:t>
      </w:r>
      <w:r w:rsidR="002A5D49">
        <w:rPr>
          <w:rFonts w:ascii="Times New Roman" w:hAnsi="Times New Roman" w:cs="Times New Roman"/>
          <w:sz w:val="24"/>
          <w:szCs w:val="24"/>
        </w:rPr>
        <w:t>criou-se</w:t>
      </w:r>
      <w:r w:rsidR="00F61E4F">
        <w:rPr>
          <w:rFonts w:ascii="Times New Roman" w:hAnsi="Times New Roman" w:cs="Times New Roman"/>
          <w:sz w:val="24"/>
          <w:szCs w:val="24"/>
        </w:rPr>
        <w:t xml:space="preserve"> </w:t>
      </w:r>
      <w:r w:rsidR="00740E8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momento </w:t>
      </w:r>
      <w:r w:rsidR="00F61E4F">
        <w:rPr>
          <w:rFonts w:ascii="Times New Roman" w:hAnsi="Times New Roman" w:cs="Times New Roman"/>
          <w:sz w:val="24"/>
          <w:szCs w:val="24"/>
        </w:rPr>
        <w:t>perfeito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61E4F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F61E4F">
        <w:rPr>
          <w:rFonts w:ascii="Times New Roman" w:hAnsi="Times New Roman" w:cs="Times New Roman"/>
          <w:sz w:val="24"/>
          <w:szCs w:val="24"/>
        </w:rPr>
        <w:t>hesitou</w:t>
      </w:r>
      <w:r w:rsidR="00F61E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ins w:id="2861" w:author="Daniela Mountian" w:date="2017-08-29T13:12:00Z">
        <w:r w:rsidR="00A11C61">
          <w:rPr>
            <w:rFonts w:ascii="Times New Roman" w:hAnsi="Times New Roman" w:cs="Times New Roman"/>
            <w:sz w:val="24"/>
            <w:szCs w:val="24"/>
          </w:rPr>
          <w:t>tomou</w:t>
        </w:r>
      </w:ins>
      <w:r w:rsidRPr="00C5704C">
        <w:rPr>
          <w:rFonts w:ascii="Times New Roman" w:hAnsi="Times New Roman" w:cs="Times New Roman"/>
          <w:sz w:val="24"/>
          <w:szCs w:val="24"/>
        </w:rPr>
        <w:t>-a num instante</w:t>
      </w:r>
      <w:r w:rsidR="0028375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inesperado para </w:t>
      </w:r>
      <w:r w:rsidR="00F61E4F">
        <w:rPr>
          <w:rFonts w:ascii="Times New Roman" w:hAnsi="Times New Roman" w:cs="Times New Roman"/>
          <w:sz w:val="24"/>
          <w:szCs w:val="24"/>
        </w:rPr>
        <w:t>si</w:t>
      </w:r>
      <w:r w:rsidR="00F61E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mesmo. Ela fora buscar alguma coisa </w:t>
      </w:r>
      <w:r w:rsidR="00F61E4F">
        <w:rPr>
          <w:rFonts w:ascii="Times New Roman" w:hAnsi="Times New Roman" w:cs="Times New Roman"/>
          <w:sz w:val="24"/>
          <w:szCs w:val="24"/>
        </w:rPr>
        <w:t>do outro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quarto e</w:t>
      </w:r>
      <w:r w:rsidR="0025745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C0AD1">
        <w:rPr>
          <w:rFonts w:ascii="Times New Roman" w:hAnsi="Times New Roman" w:cs="Times New Roman"/>
          <w:sz w:val="24"/>
          <w:szCs w:val="24"/>
        </w:rPr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>as camas</w:t>
      </w:r>
      <w:r w:rsidR="0025745C">
        <w:rPr>
          <w:rFonts w:ascii="Times New Roman" w:hAnsi="Times New Roman" w:cs="Times New Roman"/>
          <w:sz w:val="24"/>
          <w:szCs w:val="24"/>
        </w:rPr>
        <w:t xml:space="preserve"> </w:t>
      </w:r>
      <w:r w:rsidR="000F3D04">
        <w:rPr>
          <w:rFonts w:ascii="Times New Roman" w:hAnsi="Times New Roman" w:cs="Times New Roman"/>
          <w:sz w:val="24"/>
          <w:szCs w:val="24"/>
        </w:rPr>
        <w:t xml:space="preserve">ficavam longe dali </w:t>
      </w:r>
      <w:r w:rsidR="0025745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dela</w:t>
      </w:r>
      <w:r w:rsidR="000F3D0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moça, </w:t>
      </w:r>
      <w:r w:rsidR="000F3D04">
        <w:rPr>
          <w:rFonts w:ascii="Times New Roman" w:hAnsi="Times New Roman" w:cs="Times New Roman"/>
          <w:sz w:val="24"/>
          <w:szCs w:val="24"/>
        </w:rPr>
        <w:t xml:space="preserve">ficava </w:t>
      </w:r>
      <w:r w:rsidRPr="00C5704C">
        <w:rPr>
          <w:rFonts w:ascii="Times New Roman" w:hAnsi="Times New Roman" w:cs="Times New Roman"/>
          <w:sz w:val="24"/>
          <w:szCs w:val="24"/>
        </w:rPr>
        <w:t>atrás d</w:t>
      </w:r>
      <w:r w:rsidR="000F3D04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biombo, e a dele </w:t>
      </w:r>
      <w:r w:rsidR="000F3D04">
        <w:rPr>
          <w:rFonts w:ascii="Times New Roman" w:hAnsi="Times New Roman" w:cs="Times New Roman"/>
          <w:sz w:val="24"/>
          <w:szCs w:val="24"/>
        </w:rPr>
        <w:t>era dobrável</w:t>
      </w:r>
      <w:r w:rsidR="0025745C">
        <w:rPr>
          <w:rFonts w:ascii="Times New Roman" w:hAnsi="Times New Roman" w:cs="Times New Roman"/>
          <w:sz w:val="24"/>
          <w:szCs w:val="24"/>
        </w:rPr>
        <w:t xml:space="preserve"> </w:t>
      </w:r>
      <w:r w:rsidR="0025745C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>, ele a derrubou no chão</w:t>
      </w:r>
      <w:r w:rsidR="000F3D04">
        <w:rPr>
          <w:rFonts w:ascii="Times New Roman" w:hAnsi="Times New Roman" w:cs="Times New Roman"/>
          <w:sz w:val="24"/>
          <w:szCs w:val="24"/>
        </w:rPr>
        <w:t xml:space="preserve"> 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0F3D04">
        <w:rPr>
          <w:rFonts w:ascii="Times New Roman" w:hAnsi="Times New Roman" w:cs="Times New Roman"/>
          <w:sz w:val="24"/>
          <w:szCs w:val="24"/>
        </w:rPr>
        <w:t>em</w:t>
      </w:r>
      <w:r w:rsidR="000F3D0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segui</w:t>
      </w:r>
      <w:r w:rsidR="000F3D04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aconteceu </w:t>
      </w:r>
      <w:r w:rsidR="000F3D04">
        <w:rPr>
          <w:rFonts w:ascii="Times New Roman" w:hAnsi="Times New Roman" w:cs="Times New Roman"/>
          <w:sz w:val="24"/>
          <w:szCs w:val="24"/>
        </w:rPr>
        <w:t>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ele </w:t>
      </w:r>
      <w:r w:rsidR="000F3D04">
        <w:rPr>
          <w:rFonts w:ascii="Times New Roman" w:hAnsi="Times New Roman" w:cs="Times New Roman"/>
          <w:sz w:val="24"/>
          <w:szCs w:val="24"/>
        </w:rPr>
        <w:t xml:space="preserve">realmente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esperava. </w:t>
      </w:r>
      <w:r w:rsidR="000F3D04">
        <w:rPr>
          <w:rFonts w:ascii="Times New Roman" w:hAnsi="Times New Roman" w:cs="Times New Roman"/>
          <w:sz w:val="24"/>
          <w:szCs w:val="24"/>
        </w:rPr>
        <w:t>El</w:t>
      </w:r>
      <w:r w:rsidR="002A5D49">
        <w:rPr>
          <w:rFonts w:ascii="Times New Roman" w:hAnsi="Times New Roman" w:cs="Times New Roman"/>
          <w:sz w:val="24"/>
          <w:szCs w:val="24"/>
        </w:rPr>
        <w:t>e</w:t>
      </w:r>
      <w:r w:rsidR="000F3D04">
        <w:rPr>
          <w:rFonts w:ascii="Times New Roman" w:hAnsi="Times New Roman" w:cs="Times New Roman"/>
          <w:sz w:val="24"/>
          <w:szCs w:val="24"/>
        </w:rPr>
        <w:t xml:space="preserve"> p</w:t>
      </w:r>
      <w:r w:rsidRPr="00C5704C">
        <w:rPr>
          <w:rFonts w:ascii="Times New Roman" w:hAnsi="Times New Roman" w:cs="Times New Roman"/>
          <w:sz w:val="24"/>
          <w:szCs w:val="24"/>
        </w:rPr>
        <w:t xml:space="preserve">ensava que ela iria resistir com as mãos e </w:t>
      </w:r>
      <w:r w:rsidR="000F3D04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joelhos, mas ela </w:t>
      </w:r>
      <w:r w:rsidR="000F3D04">
        <w:rPr>
          <w:rFonts w:ascii="Times New Roman" w:hAnsi="Times New Roman" w:cs="Times New Roman"/>
          <w:sz w:val="24"/>
          <w:szCs w:val="24"/>
        </w:rPr>
        <w:t>cravou os dentes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 dele, mordendo-</w:t>
      </w:r>
      <w:r w:rsidR="000F3D04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como uma </w:t>
      </w:r>
      <w:r w:rsidR="000F3D04">
        <w:rPr>
          <w:rFonts w:ascii="Times New Roman" w:hAnsi="Times New Roman" w:cs="Times New Roman"/>
          <w:sz w:val="24"/>
          <w:szCs w:val="24"/>
        </w:rPr>
        <w:t>pessoa o faria</w:t>
      </w:r>
      <w:r w:rsidRPr="00C5704C">
        <w:rPr>
          <w:rFonts w:ascii="Times New Roman" w:hAnsi="Times New Roman" w:cs="Times New Roman"/>
          <w:sz w:val="24"/>
          <w:szCs w:val="24"/>
        </w:rPr>
        <w:t>, mas como um animal</w:t>
      </w:r>
      <w:r w:rsidR="000F3D04">
        <w:rPr>
          <w:rFonts w:ascii="Times New Roman" w:hAnsi="Times New Roman" w:cs="Times New Roman"/>
          <w:sz w:val="24"/>
          <w:szCs w:val="24"/>
        </w:rPr>
        <w:t xml:space="preserve"> selvagem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0F3D04">
        <w:rPr>
          <w:rFonts w:ascii="Times New Roman" w:hAnsi="Times New Roman" w:cs="Times New Roman"/>
          <w:sz w:val="24"/>
          <w:szCs w:val="24"/>
        </w:rPr>
        <w:t>de forma irracional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para </w:t>
      </w:r>
      <w:r w:rsidR="0028375F">
        <w:rPr>
          <w:rFonts w:ascii="Times New Roman" w:hAnsi="Times New Roman" w:cs="Times New Roman"/>
          <w:sz w:val="24"/>
          <w:szCs w:val="24"/>
        </w:rPr>
        <w:t>perfurar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desprezando a dor </w:t>
      </w:r>
      <w:r w:rsidR="000F3D04">
        <w:rPr>
          <w:rFonts w:ascii="Times New Roman" w:hAnsi="Times New Roman" w:cs="Times New Roman"/>
          <w:sz w:val="24"/>
          <w:szCs w:val="24"/>
        </w:rPr>
        <w:t>de sua vítima</w:t>
      </w:r>
      <w:r w:rsidRPr="00C5704C">
        <w:rPr>
          <w:rFonts w:ascii="Times New Roman" w:hAnsi="Times New Roman" w:cs="Times New Roman"/>
          <w:sz w:val="24"/>
          <w:szCs w:val="24"/>
        </w:rPr>
        <w:t>. O Anticristo gemeu d</w:t>
      </w:r>
      <w:r w:rsidR="000F3D0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dor e d</w:t>
      </w:r>
      <w:r w:rsidR="000F3D0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surpresa, </w:t>
      </w:r>
      <w:r w:rsidR="000F3D04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mão entorpeceu </w:t>
      </w:r>
      <w:r w:rsidR="00B666A1">
        <w:rPr>
          <w:rFonts w:ascii="Times New Roman" w:hAnsi="Times New Roman" w:cs="Times New Roman"/>
          <w:sz w:val="24"/>
          <w:szCs w:val="24"/>
        </w:rPr>
        <w:t xml:space="preserve">instantaneamente,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o antebraço, e </w:t>
      </w:r>
      <w:r w:rsidR="00B666A1">
        <w:rPr>
          <w:rFonts w:ascii="Times New Roman" w:hAnsi="Times New Roman" w:cs="Times New Roman"/>
          <w:sz w:val="24"/>
          <w:szCs w:val="24"/>
        </w:rPr>
        <w:t>ele só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9A0">
        <w:rPr>
          <w:rFonts w:ascii="Times New Roman" w:hAnsi="Times New Roman" w:cs="Times New Roman"/>
          <w:sz w:val="24"/>
          <w:szCs w:val="24"/>
        </w:rPr>
        <w:t xml:space="preserve">conseguia </w:t>
      </w:r>
      <w:r w:rsidRPr="00C5704C">
        <w:rPr>
          <w:rFonts w:ascii="Times New Roman" w:hAnsi="Times New Roman" w:cs="Times New Roman"/>
          <w:sz w:val="24"/>
          <w:szCs w:val="24"/>
        </w:rPr>
        <w:t>pensa</w:t>
      </w:r>
      <w:r w:rsidR="000439A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66A1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</w:t>
      </w:r>
      <w:r w:rsidR="00B22B8A">
        <w:rPr>
          <w:rFonts w:ascii="Times New Roman" w:hAnsi="Times New Roman" w:cs="Times New Roman"/>
          <w:sz w:val="24"/>
          <w:szCs w:val="24"/>
        </w:rPr>
        <w:t>á-la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666A1">
        <w:rPr>
          <w:rFonts w:ascii="Times New Roman" w:hAnsi="Times New Roman" w:cs="Times New Roman"/>
          <w:sz w:val="24"/>
          <w:szCs w:val="24"/>
        </w:rPr>
        <w:t>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666A1">
        <w:rPr>
          <w:rFonts w:ascii="Times New Roman" w:hAnsi="Times New Roman" w:cs="Times New Roman"/>
          <w:sz w:val="24"/>
          <w:szCs w:val="24"/>
        </w:rPr>
        <w:t>quando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862" w:author="Daniela Mountian" w:date="2017-08-29T13:17:00Z">
        <w:r w:rsidR="005E7520">
          <w:rPr>
            <w:rFonts w:ascii="Times New Roman" w:hAnsi="Times New Roman" w:cs="Times New Roman"/>
            <w:sz w:val="24"/>
            <w:szCs w:val="24"/>
          </w:rPr>
          <w:t>estava a ponto de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desistir, Satanás ajudou</w:t>
      </w:r>
      <w:r w:rsidR="0028375F">
        <w:rPr>
          <w:rFonts w:ascii="Times New Roman" w:hAnsi="Times New Roman" w:cs="Times New Roman"/>
          <w:sz w:val="24"/>
          <w:szCs w:val="24"/>
        </w:rPr>
        <w:t>-o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B666A1">
        <w:rPr>
          <w:rFonts w:ascii="Times New Roman" w:hAnsi="Times New Roman" w:cs="Times New Roman"/>
          <w:sz w:val="24"/>
          <w:szCs w:val="24"/>
        </w:rPr>
        <w:t>distrair-se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</w:t>
      </w:r>
      <w:r w:rsidR="00B666A1">
        <w:rPr>
          <w:rFonts w:ascii="Times New Roman" w:hAnsi="Times New Roman" w:cs="Times New Roman"/>
          <w:sz w:val="24"/>
          <w:szCs w:val="24"/>
        </w:rPr>
        <w:t xml:space="preserve">dor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terrível </w:t>
      </w:r>
      <w:r w:rsidR="00B666A1">
        <w:rPr>
          <w:rFonts w:ascii="Times New Roman" w:hAnsi="Times New Roman" w:cs="Times New Roman"/>
          <w:sz w:val="24"/>
          <w:szCs w:val="24"/>
        </w:rPr>
        <w:t>que sentia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B666A1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entender que a resistência de Ruthina </w:t>
      </w:r>
      <w:r w:rsidR="00B666A1">
        <w:rPr>
          <w:rFonts w:ascii="Times New Roman" w:hAnsi="Times New Roman" w:cs="Times New Roman"/>
          <w:sz w:val="24"/>
          <w:szCs w:val="24"/>
        </w:rPr>
        <w:t>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limita</w:t>
      </w:r>
      <w:r w:rsidR="00B666A1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666A1">
        <w:rPr>
          <w:rFonts w:ascii="Times New Roman" w:hAnsi="Times New Roman" w:cs="Times New Roman"/>
          <w:sz w:val="24"/>
          <w:szCs w:val="24"/>
        </w:rPr>
        <w:t>a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666A1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ela não poderia simplesmente </w:t>
      </w:r>
      <w:r w:rsidR="00B666A1">
        <w:rPr>
          <w:rFonts w:ascii="Times New Roman" w:hAnsi="Times New Roman" w:cs="Times New Roman"/>
          <w:sz w:val="24"/>
          <w:szCs w:val="24"/>
        </w:rPr>
        <w:t>se entregar a</w:t>
      </w:r>
      <w:r w:rsidR="002A5D49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querido pai. No entanto, seus joelhos fortes, a principal defesa d</w:t>
      </w:r>
      <w:r w:rsidR="00B666A1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>a mulher, fica</w:t>
      </w:r>
      <w:r w:rsidR="00B666A1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 imóveis e </w:t>
      </w:r>
      <w:r w:rsidR="00B666A1">
        <w:rPr>
          <w:rFonts w:ascii="Times New Roman" w:hAnsi="Times New Roman" w:cs="Times New Roman"/>
          <w:sz w:val="24"/>
          <w:szCs w:val="24"/>
        </w:rPr>
        <w:t>resignados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Então, </w:t>
      </w:r>
      <w:r w:rsidR="00B666A1">
        <w:rPr>
          <w:rFonts w:ascii="Times New Roman" w:hAnsi="Times New Roman" w:cs="Times New Roman"/>
          <w:sz w:val="24"/>
          <w:szCs w:val="24"/>
        </w:rPr>
        <w:t>ajudado pel</w:t>
      </w:r>
      <w:r w:rsidRPr="00C5704C">
        <w:rPr>
          <w:rFonts w:ascii="Times New Roman" w:hAnsi="Times New Roman" w:cs="Times New Roman"/>
          <w:sz w:val="24"/>
          <w:szCs w:val="24"/>
        </w:rPr>
        <w:t>a mão livre</w:t>
      </w:r>
      <w:r w:rsidR="00B666A1">
        <w:rPr>
          <w:rFonts w:ascii="Times New Roman" w:hAnsi="Times New Roman" w:cs="Times New Roman"/>
          <w:sz w:val="24"/>
          <w:szCs w:val="24"/>
        </w:rPr>
        <w:t xml:space="preserve"> de mordidas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Anticristo </w:t>
      </w:r>
      <w:r w:rsidR="00B666A1">
        <w:rPr>
          <w:rFonts w:ascii="Times New Roman" w:hAnsi="Times New Roman" w:cs="Times New Roman"/>
          <w:sz w:val="24"/>
          <w:szCs w:val="24"/>
        </w:rPr>
        <w:t>fez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o que queria e sonhava.</w:t>
      </w:r>
    </w:p>
    <w:p w:rsidR="0024094F" w:rsidRPr="00C5704C" w:rsidRDefault="0024094F" w:rsidP="0066660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</w:t>
      </w:r>
      <w:r w:rsidR="00A87FAA">
        <w:rPr>
          <w:rFonts w:ascii="Times New Roman" w:hAnsi="Times New Roman" w:cs="Times New Roman"/>
          <w:sz w:val="24"/>
          <w:szCs w:val="24"/>
        </w:rPr>
        <w:t xml:space="preserve">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A87FAA">
        <w:rPr>
          <w:rFonts w:ascii="Times New Roman" w:hAnsi="Times New Roman" w:cs="Times New Roman"/>
          <w:sz w:val="24"/>
          <w:szCs w:val="24"/>
        </w:rPr>
        <w:t>deu</w:t>
      </w:r>
      <w:r w:rsidR="00740E8F">
        <w:rPr>
          <w:rFonts w:ascii="Times New Roman" w:hAnsi="Times New Roman" w:cs="Times New Roman"/>
          <w:sz w:val="24"/>
          <w:szCs w:val="24"/>
        </w:rPr>
        <w:t>,</w:t>
      </w:r>
      <w:r w:rsidR="00A87FAA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87FAA">
        <w:rPr>
          <w:rFonts w:ascii="Times New Roman" w:hAnsi="Times New Roman" w:cs="Times New Roman"/>
          <w:sz w:val="24"/>
          <w:szCs w:val="24"/>
        </w:rPr>
        <w:t>chegou o momento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que Satanás </w:t>
      </w:r>
      <w:r w:rsidR="000439A0">
        <w:rPr>
          <w:rFonts w:ascii="Times New Roman" w:hAnsi="Times New Roman" w:cs="Times New Roman"/>
          <w:sz w:val="24"/>
          <w:szCs w:val="24"/>
        </w:rPr>
        <w:t>se mostrou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inteir</w:t>
      </w:r>
      <w:r w:rsidR="00A87FAA">
        <w:rPr>
          <w:rFonts w:ascii="Times New Roman" w:hAnsi="Times New Roman" w:cs="Times New Roman"/>
          <w:sz w:val="24"/>
          <w:szCs w:val="24"/>
        </w:rPr>
        <w:t>amente</w:t>
      </w:r>
      <w:r w:rsidRPr="00C5704C">
        <w:rPr>
          <w:rFonts w:ascii="Times New Roman" w:hAnsi="Times New Roman" w:cs="Times New Roman"/>
          <w:sz w:val="24"/>
          <w:szCs w:val="24"/>
        </w:rPr>
        <w:t>, parte</w:t>
      </w:r>
      <w:r w:rsidR="00A87FAA">
        <w:rPr>
          <w:rFonts w:ascii="Times New Roman" w:hAnsi="Times New Roman" w:cs="Times New Roman"/>
          <w:sz w:val="24"/>
          <w:szCs w:val="24"/>
        </w:rPr>
        <w:t xml:space="preserve"> por parte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o </w:t>
      </w:r>
      <w:r w:rsidR="00A87FAA">
        <w:rPr>
          <w:rFonts w:ascii="Times New Roman" w:hAnsi="Times New Roman" w:cs="Times New Roman"/>
          <w:sz w:val="24"/>
          <w:szCs w:val="24"/>
        </w:rPr>
        <w:t xml:space="preserve">prazer </w:t>
      </w:r>
      <w:r w:rsidRPr="00C5704C">
        <w:rPr>
          <w:rFonts w:ascii="Times New Roman" w:hAnsi="Times New Roman" w:cs="Times New Roman"/>
          <w:sz w:val="24"/>
          <w:szCs w:val="24"/>
        </w:rPr>
        <w:t xml:space="preserve">cruel da </w:t>
      </w:r>
      <w:r w:rsidR="000439A0">
        <w:rPr>
          <w:rFonts w:ascii="Times New Roman" w:hAnsi="Times New Roman" w:cs="Times New Roman"/>
          <w:sz w:val="24"/>
          <w:szCs w:val="24"/>
        </w:rPr>
        <w:t>queda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9A0">
        <w:rPr>
          <w:rFonts w:ascii="Times New Roman" w:hAnsi="Times New Roman" w:cs="Times New Roman"/>
          <w:sz w:val="24"/>
          <w:szCs w:val="24"/>
        </w:rPr>
        <w:t>trans</w:t>
      </w:r>
      <w:r w:rsidRPr="00C5704C">
        <w:rPr>
          <w:rFonts w:ascii="Times New Roman" w:hAnsi="Times New Roman" w:cs="Times New Roman"/>
          <w:sz w:val="24"/>
          <w:szCs w:val="24"/>
        </w:rPr>
        <w:t xml:space="preserve">passou como uma onda </w:t>
      </w:r>
      <w:r w:rsidR="000439A0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corpos, </w:t>
      </w:r>
      <w:del w:id="2863" w:author="Daniela Mountian" w:date="2017-08-29T13:21:00Z">
        <w:r w:rsidRPr="00C5704C" w:rsidDel="00A601A7">
          <w:rPr>
            <w:rFonts w:ascii="Times New Roman" w:hAnsi="Times New Roman" w:cs="Times New Roman"/>
            <w:sz w:val="24"/>
            <w:szCs w:val="24"/>
          </w:rPr>
          <w:delText>n</w:delText>
        </w:r>
      </w:del>
      <w:ins w:id="2864" w:author="Daniela Mountian" w:date="2017-08-29T13:21:00Z">
        <w:r w:rsidR="00A601A7">
          <w:rPr>
            <w:rFonts w:ascii="Times New Roman" w:hAnsi="Times New Roman" w:cs="Times New Roman"/>
            <w:sz w:val="24"/>
            <w:szCs w:val="24"/>
          </w:rPr>
          <w:t xml:space="preserve">com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a esperança de que seus corações parassem </w:t>
      </w:r>
      <w:r w:rsidR="000439A0">
        <w:rPr>
          <w:rFonts w:ascii="Times New Roman" w:hAnsi="Times New Roman" w:cs="Times New Roman"/>
          <w:sz w:val="24"/>
          <w:szCs w:val="24"/>
        </w:rPr>
        <w:t>ao mesmo tempo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439A0">
        <w:rPr>
          <w:rFonts w:ascii="Times New Roman" w:hAnsi="Times New Roman" w:cs="Times New Roman"/>
          <w:sz w:val="24"/>
          <w:szCs w:val="24"/>
        </w:rPr>
        <w:t xml:space="preserve">de que </w:t>
      </w:r>
      <w:r w:rsidRPr="00C5704C">
        <w:rPr>
          <w:rFonts w:ascii="Times New Roman" w:hAnsi="Times New Roman" w:cs="Times New Roman"/>
          <w:sz w:val="24"/>
          <w:szCs w:val="24"/>
        </w:rPr>
        <w:t>ambos morre</w:t>
      </w:r>
      <w:r w:rsidR="000439A0">
        <w:rPr>
          <w:rFonts w:ascii="Times New Roman" w:hAnsi="Times New Roman" w:cs="Times New Roman"/>
          <w:sz w:val="24"/>
          <w:szCs w:val="24"/>
        </w:rPr>
        <w:t>ss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0439A0">
        <w:rPr>
          <w:rFonts w:ascii="Times New Roman" w:hAnsi="Times New Roman" w:cs="Times New Roman"/>
          <w:sz w:val="24"/>
          <w:szCs w:val="24"/>
        </w:rPr>
        <w:t>em felicidade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Porém, por mais que </w:t>
      </w:r>
      <w:r w:rsidR="000439A0">
        <w:rPr>
          <w:rFonts w:ascii="Times New Roman" w:hAnsi="Times New Roman" w:cs="Times New Roman"/>
          <w:sz w:val="24"/>
          <w:szCs w:val="24"/>
        </w:rPr>
        <w:t xml:space="preserve">os dois se esforçassem para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permanecer </w:t>
      </w:r>
      <w:r w:rsidR="000439A0">
        <w:rPr>
          <w:rFonts w:ascii="Times New Roman" w:hAnsi="Times New Roman" w:cs="Times New Roman"/>
          <w:sz w:val="24"/>
          <w:szCs w:val="24"/>
        </w:rPr>
        <w:t>nesse prazer fatal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mesma força que os </w:t>
      </w:r>
      <w:r w:rsidR="000439A0">
        <w:rPr>
          <w:rFonts w:ascii="Times New Roman" w:hAnsi="Times New Roman" w:cs="Times New Roman"/>
          <w:sz w:val="24"/>
          <w:szCs w:val="24"/>
        </w:rPr>
        <w:t>fazia mergulhar 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inumanidade </w:t>
      </w:r>
      <w:r w:rsidR="000439A0">
        <w:rPr>
          <w:rFonts w:ascii="Times New Roman" w:hAnsi="Times New Roman" w:cs="Times New Roman"/>
          <w:sz w:val="24"/>
          <w:szCs w:val="24"/>
        </w:rPr>
        <w:t>os trouxe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volta</w:t>
      </w:r>
      <w:r w:rsidR="000439A0">
        <w:rPr>
          <w:rFonts w:ascii="Times New Roman" w:hAnsi="Times New Roman" w:cs="Times New Roman"/>
          <w:sz w:val="24"/>
          <w:szCs w:val="24"/>
        </w:rPr>
        <w:t>, de volta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 vida, à dor e ao medo da morte, e seus corações </w:t>
      </w:r>
      <w:r w:rsidRPr="00302E77">
        <w:rPr>
          <w:rFonts w:ascii="Times New Roman" w:hAnsi="Times New Roman" w:cs="Times New Roman"/>
          <w:sz w:val="24"/>
          <w:szCs w:val="24"/>
        </w:rPr>
        <w:t>deram uma guinada brusca, superando o deleite do Sono Eterno...</w:t>
      </w:r>
    </w:p>
    <w:p w:rsidR="0024094F" w:rsidRPr="00C5704C" w:rsidRDefault="0024094F" w:rsidP="00137D0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Alguma coisa </w:t>
      </w:r>
      <w:r w:rsidR="00F8624A">
        <w:rPr>
          <w:rFonts w:ascii="Times New Roman" w:hAnsi="Times New Roman" w:cs="Times New Roman"/>
          <w:sz w:val="24"/>
          <w:szCs w:val="24"/>
        </w:rPr>
        <w:t>cintilou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quarto ainda escuro</w:t>
      </w:r>
      <w:ins w:id="2865" w:author="Daniela Mountian" w:date="2017-08-16T18:31:00Z">
        <w:r w:rsidR="00F8624A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era a face d</w:t>
      </w:r>
      <w:r w:rsidR="00F8624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Satanás que </w:t>
      </w:r>
      <w:r w:rsidR="001A26F0">
        <w:rPr>
          <w:rFonts w:ascii="Times New Roman" w:hAnsi="Times New Roman" w:cs="Times New Roman"/>
          <w:sz w:val="24"/>
          <w:szCs w:val="24"/>
        </w:rPr>
        <w:t>desaparecia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8624A">
        <w:rPr>
          <w:rFonts w:ascii="Times New Roman" w:hAnsi="Times New Roman" w:cs="Times New Roman"/>
          <w:sz w:val="24"/>
          <w:szCs w:val="24"/>
        </w:rPr>
        <w:t>bela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triste, </w:t>
      </w:r>
      <w:r w:rsidR="0025584F">
        <w:rPr>
          <w:rFonts w:ascii="Times New Roman" w:hAnsi="Times New Roman" w:cs="Times New Roman"/>
          <w:sz w:val="24"/>
          <w:szCs w:val="24"/>
        </w:rPr>
        <w:t>e não com a</w:t>
      </w:r>
      <w:r w:rsidR="00F8624A">
        <w:rPr>
          <w:rFonts w:ascii="Times New Roman" w:hAnsi="Times New Roman" w:cs="Times New Roman"/>
          <w:sz w:val="24"/>
          <w:szCs w:val="24"/>
        </w:rPr>
        <w:t xml:space="preserve"> expressão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raivosa </w:t>
      </w:r>
      <w:r w:rsidR="00F8624A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5584F">
        <w:rPr>
          <w:rFonts w:ascii="Times New Roman" w:hAnsi="Times New Roman" w:cs="Times New Roman"/>
          <w:sz w:val="24"/>
          <w:szCs w:val="24"/>
        </w:rPr>
        <w:t>sarcástica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8624A">
        <w:rPr>
          <w:rFonts w:ascii="Times New Roman" w:hAnsi="Times New Roman" w:cs="Times New Roman"/>
          <w:sz w:val="24"/>
          <w:szCs w:val="24"/>
        </w:rPr>
        <w:t xml:space="preserve">que surge </w:t>
      </w:r>
      <w:ins w:id="2866" w:author="Daniela Mountian" w:date="2017-08-29T13:23:00Z">
        <w:r w:rsidR="00D456A9">
          <w:rPr>
            <w:rFonts w:ascii="Times New Roman" w:hAnsi="Times New Roman" w:cs="Times New Roman"/>
            <w:sz w:val="24"/>
            <w:szCs w:val="24"/>
          </w:rPr>
          <w:t>em seu rosto durantes as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tentações, quando o homem luta contra ele.</w:t>
      </w:r>
    </w:p>
    <w:p w:rsidR="0024094F" w:rsidRPr="00C5704C" w:rsidRDefault="0024094F" w:rsidP="00137D0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O relógio </w:t>
      </w:r>
      <w:r w:rsidR="002A5D49">
        <w:rPr>
          <w:rFonts w:ascii="Times New Roman" w:hAnsi="Times New Roman" w:cs="Times New Roman"/>
          <w:sz w:val="24"/>
          <w:szCs w:val="24"/>
        </w:rPr>
        <w:t>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duas horas da </w:t>
      </w:r>
      <w:r w:rsidR="0025584F">
        <w:rPr>
          <w:rFonts w:ascii="Times New Roman" w:hAnsi="Times New Roman" w:cs="Times New Roman"/>
          <w:sz w:val="24"/>
          <w:szCs w:val="24"/>
        </w:rPr>
        <w:t>madrugada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044565">
        <w:rPr>
          <w:rFonts w:ascii="Times New Roman" w:hAnsi="Times New Roman" w:cs="Times New Roman"/>
          <w:sz w:val="24"/>
          <w:szCs w:val="24"/>
        </w:rPr>
        <w:t>Os dois</w:t>
      </w:r>
      <w:r w:rsidR="0004456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1331">
        <w:rPr>
          <w:rFonts w:ascii="Times New Roman" w:hAnsi="Times New Roman" w:cs="Times New Roman"/>
          <w:sz w:val="24"/>
          <w:szCs w:val="24"/>
        </w:rPr>
        <w:t>sentiam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21331">
        <w:rPr>
          <w:rFonts w:ascii="Times New Roman" w:hAnsi="Times New Roman" w:cs="Times New Roman"/>
          <w:sz w:val="24"/>
          <w:szCs w:val="24"/>
        </w:rPr>
        <w:t xml:space="preserve">muita </w:t>
      </w:r>
      <w:r w:rsidRPr="00C5704C">
        <w:rPr>
          <w:rFonts w:ascii="Times New Roman" w:hAnsi="Times New Roman" w:cs="Times New Roman"/>
          <w:sz w:val="24"/>
          <w:szCs w:val="24"/>
        </w:rPr>
        <w:t>sede</w:t>
      </w:r>
      <w:r w:rsidR="00921331">
        <w:rPr>
          <w:rFonts w:ascii="Times New Roman" w:hAnsi="Times New Roman" w:cs="Times New Roman"/>
          <w:sz w:val="24"/>
          <w:szCs w:val="24"/>
        </w:rPr>
        <w:t>, 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doentes</w:t>
      </w:r>
      <w:r w:rsidR="00921331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boca</w:t>
      </w:r>
      <w:r w:rsidR="00921331">
        <w:rPr>
          <w:rFonts w:ascii="Times New Roman" w:hAnsi="Times New Roman" w:cs="Times New Roman"/>
          <w:sz w:val="24"/>
          <w:szCs w:val="24"/>
        </w:rPr>
        <w:t>, quase sem saliva,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estava viscosa. Ruthina se levantou da cama e, sem acender a luz, farfalhou na escuridão com a roupa que fora amar</w:t>
      </w:r>
      <w:r w:rsidR="00780B07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otada</w:t>
      </w:r>
      <w:r w:rsidR="00921331">
        <w:rPr>
          <w:rFonts w:ascii="Times New Roman" w:hAnsi="Times New Roman" w:cs="Times New Roman"/>
          <w:sz w:val="24"/>
          <w:szCs w:val="24"/>
        </w:rPr>
        <w:t xml:space="preserve"> e até rasgada em alguns lugares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Anticristo. </w:t>
      </w:r>
      <w:r w:rsidR="00921331">
        <w:rPr>
          <w:rFonts w:ascii="Times New Roman" w:hAnsi="Times New Roman" w:cs="Times New Roman"/>
          <w:sz w:val="24"/>
          <w:szCs w:val="24"/>
        </w:rPr>
        <w:t xml:space="preserve">Ela </w:t>
      </w:r>
      <w:r w:rsidR="00B22B8A">
        <w:rPr>
          <w:rFonts w:ascii="Times New Roman" w:hAnsi="Times New Roman" w:cs="Times New Roman"/>
          <w:sz w:val="24"/>
          <w:szCs w:val="24"/>
        </w:rPr>
        <w:t xml:space="preserve">se </w:t>
      </w:r>
      <w:r w:rsidR="00921331">
        <w:rPr>
          <w:rFonts w:ascii="Times New Roman" w:hAnsi="Times New Roman" w:cs="Times New Roman"/>
          <w:sz w:val="24"/>
          <w:szCs w:val="24"/>
        </w:rPr>
        <w:t>despiu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780B07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deitou. O Anticristo também tirou a camisa e </w:t>
      </w:r>
      <w:r w:rsidR="00780B07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deitou </w:t>
      </w:r>
      <w:r w:rsidR="0092133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lado.</w:t>
      </w:r>
    </w:p>
    <w:p w:rsidR="0024094F" w:rsidRPr="00C5704C" w:rsidRDefault="00780B07" w:rsidP="00FF149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vai acontecer agora?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ele perguntou, aflito.</w:t>
      </w:r>
    </w:p>
    <w:p w:rsidR="0024094F" w:rsidRPr="00C5704C" w:rsidRDefault="00C00C1A" w:rsidP="0020561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diga nada,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Ruthina, pois, mesmo se tornando sua </w:t>
      </w:r>
      <w:r w:rsidR="00921331">
        <w:rPr>
          <w:rFonts w:ascii="Times New Roman" w:hAnsi="Times New Roman" w:cs="Times New Roman"/>
          <w:sz w:val="24"/>
          <w:szCs w:val="24"/>
        </w:rPr>
        <w:t>mulher</w:t>
      </w:r>
      <w:r w:rsidR="0024094F" w:rsidRPr="00C5704C">
        <w:rPr>
          <w:rFonts w:ascii="Times New Roman" w:hAnsi="Times New Roman" w:cs="Times New Roman"/>
          <w:sz w:val="24"/>
          <w:szCs w:val="24"/>
        </w:rPr>
        <w:t>, continuava a chamá-lo de pai.</w:t>
      </w:r>
    </w:p>
    <w:p w:rsidR="0024094F" w:rsidRPr="00C5704C" w:rsidRDefault="0024094F" w:rsidP="00F807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O Anticristo obedeceu à filha que violara, pois não </w:t>
      </w:r>
      <w:r w:rsidR="00591AE0">
        <w:rPr>
          <w:rFonts w:ascii="Times New Roman" w:hAnsi="Times New Roman" w:cs="Times New Roman"/>
          <w:sz w:val="24"/>
          <w:szCs w:val="24"/>
        </w:rPr>
        <w:t>havia</w:t>
      </w:r>
      <w:r w:rsidR="00591AE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outro caminho para alcançar a Ideia. Eles estavam deitados, mas a noite, como </w:t>
      </w:r>
      <w:r w:rsidR="00C60DF4">
        <w:rPr>
          <w:rFonts w:ascii="Times New Roman" w:hAnsi="Times New Roman" w:cs="Times New Roman"/>
          <w:sz w:val="24"/>
          <w:szCs w:val="24"/>
        </w:rPr>
        <w:t>de hábito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vivia e trabalhava, </w:t>
      </w:r>
      <w:r w:rsidR="00532B0D">
        <w:rPr>
          <w:rFonts w:ascii="Times New Roman" w:hAnsi="Times New Roman" w:cs="Times New Roman"/>
          <w:sz w:val="24"/>
          <w:szCs w:val="24"/>
        </w:rPr>
        <w:t>busca</w:t>
      </w:r>
      <w:r w:rsidR="00D456A9">
        <w:rPr>
          <w:rFonts w:ascii="Times New Roman" w:hAnsi="Times New Roman" w:cs="Times New Roman"/>
          <w:sz w:val="24"/>
          <w:szCs w:val="24"/>
        </w:rPr>
        <w:t>va</w:t>
      </w:r>
      <w:r w:rsidR="00FB13B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fim. No início, a noite </w:t>
      </w:r>
      <w:r w:rsidR="00532B0D">
        <w:rPr>
          <w:rFonts w:ascii="Times New Roman" w:hAnsi="Times New Roman" w:cs="Times New Roman"/>
          <w:sz w:val="24"/>
          <w:szCs w:val="24"/>
        </w:rPr>
        <w:t>o buscava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="00532B0D">
        <w:rPr>
          <w:rFonts w:ascii="Times New Roman" w:hAnsi="Times New Roman" w:cs="Times New Roman"/>
          <w:sz w:val="24"/>
          <w:szCs w:val="24"/>
        </w:rPr>
        <w:t>modo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invisível, imperceptível, </w:t>
      </w:r>
      <w:r w:rsidR="00532B0D">
        <w:rPr>
          <w:rFonts w:ascii="Times New Roman" w:hAnsi="Times New Roman" w:cs="Times New Roman"/>
          <w:sz w:val="24"/>
          <w:szCs w:val="24"/>
        </w:rPr>
        <w:t>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2B0D">
        <w:rPr>
          <w:rFonts w:ascii="Times New Roman" w:hAnsi="Times New Roman" w:cs="Times New Roman"/>
          <w:sz w:val="24"/>
          <w:szCs w:val="24"/>
        </w:rPr>
        <w:t xml:space="preserve">nenhuma </w:t>
      </w:r>
      <w:r w:rsidRPr="00C5704C">
        <w:rPr>
          <w:rFonts w:ascii="Times New Roman" w:hAnsi="Times New Roman" w:cs="Times New Roman"/>
          <w:sz w:val="24"/>
          <w:szCs w:val="24"/>
        </w:rPr>
        <w:t>mudan</w:t>
      </w:r>
      <w:r w:rsidR="00532B0D">
        <w:rPr>
          <w:rFonts w:ascii="Times New Roman" w:hAnsi="Times New Roman" w:cs="Times New Roman"/>
          <w:sz w:val="24"/>
          <w:szCs w:val="24"/>
        </w:rPr>
        <w:t>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depois </w:t>
      </w:r>
      <w:r w:rsidR="00532B0D">
        <w:rPr>
          <w:rFonts w:ascii="Times New Roman" w:hAnsi="Times New Roman" w:cs="Times New Roman"/>
          <w:sz w:val="24"/>
          <w:szCs w:val="24"/>
        </w:rPr>
        <w:t xml:space="preserve">o fazia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empalidecendo, </w:t>
      </w:r>
      <w:r w:rsidR="00C00C1A" w:rsidRPr="00C5704C">
        <w:rPr>
          <w:rFonts w:ascii="Times New Roman" w:hAnsi="Times New Roman" w:cs="Times New Roman"/>
          <w:sz w:val="24"/>
          <w:szCs w:val="24"/>
        </w:rPr>
        <w:t>e</w:t>
      </w:r>
      <w:r w:rsidR="00C00C1A">
        <w:rPr>
          <w:rFonts w:ascii="Times New Roman" w:hAnsi="Times New Roman" w:cs="Times New Roman"/>
          <w:sz w:val="24"/>
          <w:szCs w:val="24"/>
        </w:rPr>
        <w:t>m</w:t>
      </w:r>
      <w:r w:rsidR="00C00C1A" w:rsidRPr="00C5704C">
        <w:rPr>
          <w:rFonts w:ascii="Times New Roman" w:hAnsi="Times New Roman" w:cs="Times New Roman"/>
          <w:sz w:val="24"/>
          <w:szCs w:val="24"/>
        </w:rPr>
        <w:t>bra</w:t>
      </w:r>
      <w:r w:rsidR="00532B0D">
        <w:rPr>
          <w:rFonts w:ascii="Times New Roman" w:hAnsi="Times New Roman" w:cs="Times New Roman"/>
          <w:sz w:val="24"/>
          <w:szCs w:val="24"/>
        </w:rPr>
        <w:t>n</w:t>
      </w:r>
      <w:r w:rsidR="00C00C1A" w:rsidRPr="00C5704C">
        <w:rPr>
          <w:rFonts w:ascii="Times New Roman" w:hAnsi="Times New Roman" w:cs="Times New Roman"/>
          <w:sz w:val="24"/>
          <w:szCs w:val="24"/>
        </w:rPr>
        <w:t>quecendo</w:t>
      </w:r>
      <w:r w:rsidR="00532B0D">
        <w:rPr>
          <w:rFonts w:ascii="Times New Roman" w:hAnsi="Times New Roman" w:cs="Times New Roman"/>
          <w:sz w:val="24"/>
          <w:szCs w:val="24"/>
        </w:rPr>
        <w:t>,</w:t>
      </w:r>
      <w:r w:rsidR="00C00C1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E8F">
        <w:rPr>
          <w:rFonts w:ascii="Times New Roman" w:hAnsi="Times New Roman" w:cs="Times New Roman"/>
          <w:sz w:val="24"/>
          <w:szCs w:val="24"/>
        </w:rPr>
        <w:t>movendo-se devagar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C00C1A" w:rsidP="00F807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vai acontecer agora?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voltou a dizer o Anticristo quando </w:t>
      </w:r>
      <w:r w:rsidR="00532B0D">
        <w:rPr>
          <w:rFonts w:ascii="Times New Roman" w:hAnsi="Times New Roman" w:cs="Times New Roman"/>
          <w:sz w:val="24"/>
          <w:szCs w:val="24"/>
        </w:rPr>
        <w:t>surgiu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reflexo avermelhado</w:t>
      </w:r>
      <w:r w:rsidR="00532B0D">
        <w:rPr>
          <w:rFonts w:ascii="Times New Roman" w:hAnsi="Times New Roman" w:cs="Times New Roman"/>
          <w:sz w:val="24"/>
          <w:szCs w:val="24"/>
        </w:rPr>
        <w:t xml:space="preserve"> e nervoso no céu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32B0D">
        <w:rPr>
          <w:rFonts w:ascii="Times New Roman" w:hAnsi="Times New Roman" w:cs="Times New Roman"/>
          <w:sz w:val="24"/>
          <w:szCs w:val="24"/>
        </w:rPr>
        <w:t>estranho</w:t>
      </w:r>
      <w:r w:rsidR="00532B0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à tranquilidade noturna. </w:t>
      </w:r>
      <w:r w:rsidR="00532B0D">
        <w:rPr>
          <w:rFonts w:ascii="Times New Roman" w:hAnsi="Times New Roman" w:cs="Times New Roman"/>
          <w:sz w:val="24"/>
          <w:szCs w:val="24"/>
        </w:rPr>
        <w:t>J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 não era a noite, mas a aurora. </w:t>
      </w:r>
    </w:p>
    <w:p w:rsidR="0024094F" w:rsidRPr="00C5704C" w:rsidRDefault="00C00C1A" w:rsidP="007141D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diga nada,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voltou a ordenar </w:t>
      </w:r>
      <w:r w:rsidR="00532B0D">
        <w:rPr>
          <w:rFonts w:ascii="Times New Roman" w:hAnsi="Times New Roman" w:cs="Times New Roman"/>
          <w:sz w:val="24"/>
          <w:szCs w:val="24"/>
        </w:rPr>
        <w:t>su</w:t>
      </w:r>
      <w:r w:rsidR="0024094F" w:rsidRPr="00C5704C">
        <w:rPr>
          <w:rFonts w:ascii="Times New Roman" w:hAnsi="Times New Roman" w:cs="Times New Roman"/>
          <w:sz w:val="24"/>
          <w:szCs w:val="24"/>
        </w:rPr>
        <w:t>a filha</w:t>
      </w:r>
      <w:r w:rsidR="00532B0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se tornara </w:t>
      </w:r>
      <w:r w:rsidR="00532B0D">
        <w:rPr>
          <w:rFonts w:ascii="Times New Roman" w:hAnsi="Times New Roman" w:cs="Times New Roman"/>
          <w:sz w:val="24"/>
          <w:szCs w:val="24"/>
        </w:rPr>
        <w:t>sua mulher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532B0D" w:rsidP="003B7BB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gora eles estavam deitados em meio </w:t>
      </w:r>
      <w:r>
        <w:rPr>
          <w:rFonts w:ascii="Times New Roman" w:hAnsi="Times New Roman" w:cs="Times New Roman"/>
          <w:sz w:val="24"/>
          <w:szCs w:val="24"/>
        </w:rPr>
        <w:t xml:space="preserve">ao labor </w:t>
      </w:r>
      <w:r w:rsidR="0024094F" w:rsidRPr="00C5704C">
        <w:rPr>
          <w:rFonts w:ascii="Times New Roman" w:hAnsi="Times New Roman" w:cs="Times New Roman"/>
          <w:sz w:val="24"/>
          <w:szCs w:val="24"/>
        </w:rPr>
        <w:t>frenétic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apressad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das forças matinais que limpavam o céu e a terra sob o </w:t>
      </w:r>
      <w:r>
        <w:rPr>
          <w:rFonts w:ascii="Times New Roman" w:hAnsi="Times New Roman" w:cs="Times New Roman"/>
          <w:sz w:val="24"/>
          <w:szCs w:val="24"/>
        </w:rPr>
        <w:t xml:space="preserve">pipilar </w:t>
      </w:r>
      <w:r w:rsidR="0024094F" w:rsidRPr="00C5704C">
        <w:rPr>
          <w:rFonts w:ascii="Times New Roman" w:hAnsi="Times New Roman" w:cs="Times New Roman"/>
          <w:sz w:val="24"/>
          <w:szCs w:val="24"/>
        </w:rPr>
        <w:t>renovado dos pássaros. Quando tudo se tornara claro</w:t>
      </w:r>
      <w:r>
        <w:rPr>
          <w:rFonts w:ascii="Times New Roman" w:hAnsi="Times New Roman" w:cs="Times New Roman"/>
          <w:sz w:val="24"/>
          <w:szCs w:val="24"/>
        </w:rPr>
        <w:t xml:space="preserve"> e radiante</w:t>
      </w:r>
      <w:ins w:id="2867" w:author="Daniela Mountian" w:date="2017-08-29T13:28:00Z">
        <w:r w:rsidR="00D456A9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740E8F">
        <w:rPr>
          <w:rFonts w:ascii="Times New Roman" w:hAnsi="Times New Roman" w:cs="Times New Roman"/>
          <w:sz w:val="24"/>
          <w:szCs w:val="24"/>
        </w:rPr>
        <w:t xml:space="preserve">nada se ocultava </w:t>
      </w:r>
      <w:r w:rsidR="0024094F" w:rsidRPr="00C5704C">
        <w:rPr>
          <w:rFonts w:ascii="Times New Roman" w:hAnsi="Times New Roman" w:cs="Times New Roman"/>
          <w:sz w:val="24"/>
          <w:szCs w:val="24"/>
        </w:rPr>
        <w:t>da luz, ele perguntou pela terceira vez:</w:t>
      </w:r>
    </w:p>
    <w:p w:rsidR="0024094F" w:rsidRPr="00C5704C" w:rsidRDefault="00C00C1A" w:rsidP="003B7BB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vai acontecer agora?</w:t>
      </w:r>
    </w:p>
    <w:p w:rsidR="0024094F" w:rsidRPr="00C5704C" w:rsidRDefault="0024094F" w:rsidP="003540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Ela não respondeu. </w:t>
      </w:r>
      <w:r w:rsidR="00740E8F">
        <w:rPr>
          <w:rFonts w:ascii="Times New Roman" w:hAnsi="Times New Roman" w:cs="Times New Roman"/>
          <w:sz w:val="24"/>
          <w:szCs w:val="24"/>
        </w:rPr>
        <w:t>Ela d</w:t>
      </w:r>
      <w:r w:rsidRPr="00C5704C">
        <w:rPr>
          <w:rFonts w:ascii="Times New Roman" w:hAnsi="Times New Roman" w:cs="Times New Roman"/>
          <w:sz w:val="24"/>
          <w:szCs w:val="24"/>
        </w:rPr>
        <w:t>ormi</w:t>
      </w:r>
      <w:r w:rsidR="00740E8F">
        <w:rPr>
          <w:rFonts w:ascii="Times New Roman" w:hAnsi="Times New Roman" w:cs="Times New Roman"/>
          <w:sz w:val="24"/>
          <w:szCs w:val="24"/>
        </w:rPr>
        <w:t>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40E8F">
        <w:rPr>
          <w:rFonts w:ascii="Times New Roman" w:hAnsi="Times New Roman" w:cs="Times New Roman"/>
          <w:sz w:val="24"/>
          <w:szCs w:val="24"/>
        </w:rPr>
        <w:t xml:space="preserve">e o frescor </w:t>
      </w:r>
      <w:r w:rsidR="00D456A9">
        <w:rPr>
          <w:rFonts w:ascii="Times New Roman" w:hAnsi="Times New Roman" w:cs="Times New Roman"/>
          <w:sz w:val="24"/>
          <w:szCs w:val="24"/>
        </w:rPr>
        <w:t xml:space="preserve">e </w:t>
      </w:r>
      <w:r w:rsidR="00740E8F">
        <w:rPr>
          <w:rFonts w:ascii="Times New Roman" w:hAnsi="Times New Roman" w:cs="Times New Roman"/>
          <w:sz w:val="24"/>
          <w:szCs w:val="24"/>
        </w:rPr>
        <w:t xml:space="preserve">a pureza da manhã </w:t>
      </w:r>
      <w:r w:rsidR="001D5A95">
        <w:rPr>
          <w:rFonts w:ascii="Times New Roman" w:hAnsi="Times New Roman" w:cs="Times New Roman"/>
          <w:sz w:val="24"/>
          <w:szCs w:val="24"/>
        </w:rPr>
        <w:t>ilumina</w:t>
      </w:r>
      <w:r w:rsidR="00700A85">
        <w:rPr>
          <w:rFonts w:ascii="Times New Roman" w:hAnsi="Times New Roman" w:cs="Times New Roman"/>
          <w:sz w:val="24"/>
          <w:szCs w:val="24"/>
        </w:rPr>
        <w:t>v</w:t>
      </w:r>
      <w:r w:rsidR="001D5A95">
        <w:rPr>
          <w:rFonts w:ascii="Times New Roman" w:hAnsi="Times New Roman" w:cs="Times New Roman"/>
          <w:sz w:val="24"/>
          <w:szCs w:val="24"/>
        </w:rPr>
        <w:t>am</w:t>
      </w:r>
      <w:r w:rsidR="00740E8F">
        <w:rPr>
          <w:rFonts w:ascii="Times New Roman" w:hAnsi="Times New Roman" w:cs="Times New Roman"/>
          <w:sz w:val="24"/>
          <w:szCs w:val="24"/>
        </w:rPr>
        <w:t xml:space="preserve">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rosto b</w:t>
      </w:r>
      <w:r w:rsidR="00740E8F">
        <w:rPr>
          <w:rFonts w:ascii="Times New Roman" w:hAnsi="Times New Roman" w:cs="Times New Roman"/>
          <w:sz w:val="24"/>
          <w:szCs w:val="24"/>
        </w:rPr>
        <w:t>elo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bondoso. Apenas </w:t>
      </w:r>
      <w:r w:rsidR="00532B0D">
        <w:rPr>
          <w:rFonts w:ascii="Times New Roman" w:hAnsi="Times New Roman" w:cs="Times New Roman"/>
          <w:sz w:val="24"/>
          <w:szCs w:val="24"/>
        </w:rPr>
        <w:t>nesse instante</w:t>
      </w:r>
      <w:r w:rsidR="00532B0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Anticristo soube do Senhor que sua filha Ruthina </w:t>
      </w:r>
      <w:r w:rsidR="00532B0D">
        <w:rPr>
          <w:rFonts w:ascii="Times New Roman" w:hAnsi="Times New Roman" w:cs="Times New Roman"/>
          <w:sz w:val="24"/>
          <w:szCs w:val="24"/>
        </w:rPr>
        <w:t xml:space="preserve">era </w:t>
      </w:r>
      <w:r w:rsidRPr="00C5704C">
        <w:rPr>
          <w:rFonts w:ascii="Times New Roman" w:hAnsi="Times New Roman" w:cs="Times New Roman"/>
          <w:sz w:val="24"/>
          <w:szCs w:val="24"/>
        </w:rPr>
        <w:t>na realidade a profetisa Pelágia, da vila de Brussi</w:t>
      </w:r>
      <w:r w:rsidR="00532B0D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ny, da região de Rj</w:t>
      </w:r>
      <w:r w:rsidR="00532B0D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v.</w:t>
      </w:r>
    </w:p>
    <w:p w:rsidR="0024094F" w:rsidRPr="00C5704C" w:rsidRDefault="009E4BEA" w:rsidP="003540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mesma forma que o Senhor entregara à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mãos </w:t>
      </w:r>
      <w:r w:rsidR="003C2FCB">
        <w:rPr>
          <w:rFonts w:ascii="Times New Roman" w:hAnsi="Times New Roman" w:cs="Times New Roman"/>
          <w:sz w:val="24"/>
          <w:szCs w:val="24"/>
        </w:rPr>
        <w:t>de</w:t>
      </w:r>
      <w:r w:rsidR="003C2FC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Satanás </w:t>
      </w:r>
      <w:r>
        <w:rPr>
          <w:rFonts w:ascii="Times New Roman" w:hAnsi="Times New Roman" w:cs="Times New Roman"/>
          <w:sz w:val="24"/>
          <w:szCs w:val="24"/>
        </w:rPr>
        <w:t xml:space="preserve">o justo Jó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que, </w:t>
      </w:r>
      <w:r>
        <w:rPr>
          <w:rFonts w:ascii="Times New Roman" w:hAnsi="Times New Roman" w:cs="Times New Roman"/>
          <w:sz w:val="24"/>
          <w:szCs w:val="24"/>
        </w:rPr>
        <w:t>passando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sofrimentos, </w:t>
      </w:r>
      <w:r>
        <w:rPr>
          <w:rFonts w:ascii="Times New Roman" w:hAnsi="Times New Roman" w:cs="Times New Roman"/>
          <w:sz w:val="24"/>
          <w:szCs w:val="24"/>
        </w:rPr>
        <w:t xml:space="preserve">sua fé </w:t>
      </w:r>
      <w:r w:rsidR="0024094F" w:rsidRPr="00C5704C">
        <w:rPr>
          <w:rFonts w:ascii="Times New Roman" w:hAnsi="Times New Roman" w:cs="Times New Roman"/>
          <w:sz w:val="24"/>
          <w:szCs w:val="24"/>
        </w:rPr>
        <w:t>se fortalecesse, pai e filha</w:t>
      </w:r>
      <w:r w:rsidR="00560B60">
        <w:rPr>
          <w:rFonts w:ascii="Times New Roman" w:hAnsi="Times New Roman" w:cs="Times New Roman"/>
          <w:sz w:val="24"/>
          <w:szCs w:val="24"/>
        </w:rPr>
        <w:t>, para o bem de Deus,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foram entregues </w:t>
      </w:r>
      <w:r w:rsidR="00142267">
        <w:rPr>
          <w:rFonts w:ascii="Times New Roman" w:hAnsi="Times New Roman" w:cs="Times New Roman"/>
          <w:sz w:val="24"/>
          <w:szCs w:val="24"/>
        </w:rPr>
        <w:t xml:space="preserve">às mãos </w:t>
      </w:r>
      <w:r w:rsidR="00560B60">
        <w:rPr>
          <w:rFonts w:ascii="Times New Roman" w:hAnsi="Times New Roman" w:cs="Times New Roman"/>
          <w:sz w:val="24"/>
          <w:szCs w:val="24"/>
        </w:rPr>
        <w:t xml:space="preserve">de Satanás, </w:t>
      </w:r>
      <w:r w:rsidR="0024094F" w:rsidRPr="00C5704C">
        <w:rPr>
          <w:rFonts w:ascii="Times New Roman" w:hAnsi="Times New Roman" w:cs="Times New Roman"/>
          <w:sz w:val="24"/>
          <w:szCs w:val="24"/>
        </w:rPr>
        <w:t>part</w:t>
      </w:r>
      <w:r w:rsidR="00465626">
        <w:rPr>
          <w:rFonts w:ascii="Times New Roman" w:hAnsi="Times New Roman" w:cs="Times New Roman"/>
          <w:sz w:val="24"/>
          <w:szCs w:val="24"/>
        </w:rPr>
        <w:t>i</w:t>
      </w:r>
      <w:r w:rsidR="0024094F" w:rsidRPr="00C5704C">
        <w:rPr>
          <w:rFonts w:ascii="Times New Roman" w:hAnsi="Times New Roman" w:cs="Times New Roman"/>
          <w:sz w:val="24"/>
          <w:szCs w:val="24"/>
        </w:rPr>
        <w:t>cip</w:t>
      </w:r>
      <w:r w:rsidR="00465626">
        <w:rPr>
          <w:rFonts w:ascii="Times New Roman" w:hAnsi="Times New Roman" w:cs="Times New Roman"/>
          <w:sz w:val="24"/>
          <w:szCs w:val="24"/>
        </w:rPr>
        <w:t>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permanente e </w:t>
      </w:r>
      <w:r w:rsidR="00465626">
        <w:rPr>
          <w:rFonts w:ascii="Times New Roman" w:hAnsi="Times New Roman" w:cs="Times New Roman"/>
          <w:sz w:val="24"/>
          <w:szCs w:val="24"/>
        </w:rPr>
        <w:t>indispensável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dramaturgia </w:t>
      </w:r>
      <w:r w:rsidR="00465626">
        <w:rPr>
          <w:rFonts w:ascii="Times New Roman" w:hAnsi="Times New Roman" w:cs="Times New Roman"/>
          <w:sz w:val="24"/>
          <w:szCs w:val="24"/>
        </w:rPr>
        <w:t xml:space="preserve">trágica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Senhor. Dã, </w:t>
      </w:r>
      <w:r w:rsidR="00465626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Áspide, o Anticristo, se lembrou do profeta Isaías</w:t>
      </w:r>
      <w:r w:rsidR="001C6958">
        <w:rPr>
          <w:rFonts w:ascii="Times New Roman" w:hAnsi="Times New Roman" w:cs="Times New Roman"/>
          <w:sz w:val="24"/>
          <w:szCs w:val="24"/>
        </w:rPr>
        <w:t>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“Então Isaías disse: </w:t>
      </w:r>
      <w:r w:rsidR="001C6958">
        <w:rPr>
          <w:rFonts w:ascii="Times New Roman" w:hAnsi="Times New Roman" w:cs="Times New Roman"/>
          <w:sz w:val="24"/>
          <w:szCs w:val="24"/>
        </w:rPr>
        <w:t>‘Escutai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agora, Casa de Davi! </w:t>
      </w:r>
      <w:r w:rsidR="001C6958">
        <w:rPr>
          <w:rFonts w:ascii="Times New Roman" w:hAnsi="Times New Roman" w:cs="Times New Roman"/>
          <w:sz w:val="24"/>
          <w:szCs w:val="24"/>
        </w:rPr>
        <w:t>Será que vós não embaraçastes</w:t>
      </w:r>
      <w:r w:rsidR="00E51AA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os home</w:t>
      </w:r>
      <w:r w:rsidR="00E51AA4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s</w:t>
      </w:r>
      <w:r w:rsidR="001C6958">
        <w:rPr>
          <w:rFonts w:ascii="Times New Roman" w:hAnsi="Times New Roman" w:cs="Times New Roman"/>
          <w:sz w:val="24"/>
          <w:szCs w:val="24"/>
        </w:rPr>
        <w:t xml:space="preserve"> o suficiente</w:t>
      </w:r>
      <w:r w:rsidR="000C1F32">
        <w:rPr>
          <w:rFonts w:ascii="Times New Roman" w:hAnsi="Times New Roman" w:cs="Times New Roman"/>
          <w:sz w:val="24"/>
          <w:szCs w:val="24"/>
        </w:rPr>
        <w:t>,</w:t>
      </w:r>
      <w:r w:rsidR="001C6958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ainda </w:t>
      </w:r>
      <w:r w:rsidR="001C6958">
        <w:rPr>
          <w:rFonts w:ascii="Times New Roman" w:hAnsi="Times New Roman" w:cs="Times New Roman"/>
          <w:sz w:val="24"/>
          <w:szCs w:val="24"/>
        </w:rPr>
        <w:t>quereis embaraçar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Deus? </w:t>
      </w:r>
      <w:r w:rsidR="000C1F32">
        <w:rPr>
          <w:rFonts w:ascii="Times New Roman" w:hAnsi="Times New Roman" w:cs="Times New Roman"/>
          <w:sz w:val="24"/>
          <w:szCs w:val="24"/>
        </w:rPr>
        <w:t>Pois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Senhor mesmo vos dará um sinal: a Virgem conceberá e dará à luz um Filho </w:t>
      </w:r>
      <w:r w:rsidR="000C1F32">
        <w:rPr>
          <w:rFonts w:ascii="Times New Roman" w:hAnsi="Times New Roman" w:cs="Times New Roman"/>
          <w:sz w:val="24"/>
          <w:szCs w:val="24"/>
        </w:rPr>
        <w:t>que receberá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nome de Emanuel. Ele se alimenta</w:t>
      </w:r>
      <w:r w:rsidR="000C1F32">
        <w:rPr>
          <w:rFonts w:ascii="Times New Roman" w:hAnsi="Times New Roman" w:cs="Times New Roman"/>
          <w:sz w:val="24"/>
          <w:szCs w:val="24"/>
        </w:rPr>
        <w:t>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C1F32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leite e </w:t>
      </w:r>
      <w:r w:rsidR="002C2FEA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mel, até </w:t>
      </w:r>
      <w:r w:rsidR="000C1F32">
        <w:rPr>
          <w:rFonts w:ascii="Times New Roman" w:hAnsi="Times New Roman" w:cs="Times New Roman"/>
          <w:sz w:val="24"/>
          <w:szCs w:val="24"/>
        </w:rPr>
        <w:t>que aprenda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rejeitar o mal e </w:t>
      </w:r>
      <w:r w:rsidR="000C1F32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escolher o bem</w:t>
      </w:r>
      <w:r w:rsidR="002C2FEA">
        <w:rPr>
          <w:rFonts w:ascii="Times New Roman" w:hAnsi="Times New Roman" w:cs="Times New Roman"/>
          <w:sz w:val="24"/>
          <w:szCs w:val="24"/>
        </w:rPr>
        <w:t>’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  <w:r w:rsidR="002C2FEA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2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2FEA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Isaías disse</w:t>
      </w:r>
      <w:r w:rsidR="002C2FEA">
        <w:rPr>
          <w:rFonts w:ascii="Times New Roman" w:hAnsi="Times New Roman" w:cs="Times New Roman"/>
          <w:sz w:val="24"/>
          <w:szCs w:val="24"/>
        </w:rPr>
        <w:t xml:space="preserve"> adiante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“E </w:t>
      </w:r>
      <w:r w:rsidR="002C2FEA">
        <w:rPr>
          <w:rFonts w:ascii="Times New Roman" w:hAnsi="Times New Roman" w:cs="Times New Roman"/>
          <w:sz w:val="24"/>
          <w:szCs w:val="24"/>
        </w:rPr>
        <w:t>eu me aproximei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C2FEA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560B60">
        <w:rPr>
          <w:rFonts w:ascii="Times New Roman" w:hAnsi="Times New Roman" w:cs="Times New Roman"/>
          <w:sz w:val="24"/>
          <w:szCs w:val="24"/>
        </w:rPr>
        <w:t>profetisa</w:t>
      </w:r>
      <w:r w:rsidR="0024094F" w:rsidRPr="00C5704C">
        <w:rPr>
          <w:rFonts w:ascii="Times New Roman" w:hAnsi="Times New Roman" w:cs="Times New Roman"/>
          <w:sz w:val="24"/>
          <w:szCs w:val="24"/>
        </w:rPr>
        <w:t>, e ela concebeu e deu à luz um filho”</w:t>
      </w:r>
      <w:r w:rsidR="002A5D4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2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Sendo um judeu </w:t>
      </w:r>
      <w:r w:rsidR="002C2FEA">
        <w:rPr>
          <w:rFonts w:ascii="Times New Roman" w:hAnsi="Times New Roman" w:cs="Times New Roman"/>
          <w:sz w:val="24"/>
          <w:szCs w:val="24"/>
        </w:rPr>
        <w:t xml:space="preserve">instruído </w:t>
      </w:r>
      <w:r w:rsidR="00BA7FAB" w:rsidRPr="00621342">
        <w:rPr>
          <w:rFonts w:ascii="Times New Roman" w:hAnsi="Times New Roman" w:cs="Times New Roman"/>
          <w:sz w:val="24"/>
          <w:szCs w:val="24"/>
        </w:rPr>
        <w:t>—</w:t>
      </w:r>
      <w:r w:rsidR="00BA7FAB">
        <w:rPr>
          <w:rFonts w:ascii="Times New Roman" w:hAnsi="Times New Roman" w:cs="Times New Roman"/>
          <w:sz w:val="24"/>
          <w:szCs w:val="24"/>
        </w:rPr>
        <w:t xml:space="preserve"> </w:t>
      </w:r>
      <w:r w:rsidR="002C2FEA">
        <w:rPr>
          <w:rFonts w:ascii="Times New Roman" w:hAnsi="Times New Roman" w:cs="Times New Roman"/>
          <w:sz w:val="24"/>
          <w:szCs w:val="24"/>
        </w:rPr>
        <w:t>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seu Irmão</w:t>
      </w:r>
      <w:r w:rsidR="00BA7FAB">
        <w:rPr>
          <w:rFonts w:ascii="Times New Roman" w:hAnsi="Times New Roman" w:cs="Times New Roman"/>
          <w:sz w:val="24"/>
          <w:szCs w:val="24"/>
        </w:rPr>
        <w:t xml:space="preserve"> </w:t>
      </w:r>
      <w:r w:rsidR="00BA7FA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o Anticristo sabia que </w:t>
      </w:r>
      <w:r w:rsidR="00E51AA4" w:rsidRPr="00C5704C">
        <w:rPr>
          <w:rFonts w:ascii="Times New Roman" w:hAnsi="Times New Roman" w:cs="Times New Roman"/>
          <w:sz w:val="24"/>
          <w:szCs w:val="24"/>
        </w:rPr>
        <w:t>es</w:t>
      </w:r>
      <w:r w:rsidR="00E51AA4">
        <w:rPr>
          <w:rFonts w:ascii="Times New Roman" w:hAnsi="Times New Roman" w:cs="Times New Roman"/>
          <w:sz w:val="24"/>
          <w:szCs w:val="24"/>
        </w:rPr>
        <w:t>s</w:t>
      </w:r>
      <w:r w:rsidR="00E51AA4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era ainda </w:t>
      </w:r>
      <w:r w:rsidR="002C2FEA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Filho, mas </w:t>
      </w:r>
      <w:r w:rsidR="002C2FEA">
        <w:rPr>
          <w:rFonts w:ascii="Times New Roman" w:hAnsi="Times New Roman" w:cs="Times New Roman"/>
          <w:sz w:val="24"/>
          <w:szCs w:val="24"/>
        </w:rPr>
        <w:t>um filho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-sinal. </w:t>
      </w:r>
      <w:r w:rsidR="00741E25">
        <w:rPr>
          <w:rFonts w:ascii="Times New Roman" w:hAnsi="Times New Roman" w:cs="Times New Roman"/>
          <w:sz w:val="24"/>
          <w:szCs w:val="24"/>
        </w:rPr>
        <w:t>Pois, 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</w:t>
      </w:r>
      <w:r w:rsidR="00741E25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sinal</w:t>
      </w:r>
      <w:r w:rsidR="00741E25">
        <w:rPr>
          <w:rFonts w:ascii="Times New Roman" w:hAnsi="Times New Roman" w:cs="Times New Roman"/>
          <w:sz w:val="24"/>
          <w:szCs w:val="24"/>
        </w:rPr>
        <w:t>, nada de divino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pode acontecer. </w:t>
      </w:r>
      <w:r w:rsidR="00741E25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epois da Casa de Davi, foi concedido à Casa de Dã cobrir-se </w:t>
      </w:r>
      <w:r w:rsidR="00741E25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glória, </w:t>
      </w:r>
      <w:r w:rsidR="00741E25">
        <w:rPr>
          <w:rFonts w:ascii="Times New Roman" w:hAnsi="Times New Roman" w:cs="Times New Roman"/>
          <w:sz w:val="24"/>
          <w:szCs w:val="24"/>
        </w:rPr>
        <w:t>que se anunciou</w:t>
      </w:r>
      <w:r w:rsidR="0024094F" w:rsidRPr="00C5704C">
        <w:rPr>
          <w:rFonts w:ascii="Times New Roman" w:hAnsi="Times New Roman" w:cs="Times New Roman"/>
          <w:sz w:val="24"/>
          <w:szCs w:val="24"/>
        </w:rPr>
        <w:t>: “</w:t>
      </w:r>
      <w:r w:rsidR="00741E25">
        <w:rPr>
          <w:rFonts w:ascii="Times New Roman" w:hAnsi="Times New Roman" w:cs="Times New Roman"/>
          <w:sz w:val="24"/>
          <w:szCs w:val="24"/>
        </w:rPr>
        <w:t>U</w:t>
      </w:r>
      <w:r w:rsidR="0024094F" w:rsidRPr="00C5704C">
        <w:rPr>
          <w:rFonts w:ascii="Times New Roman" w:hAnsi="Times New Roman" w:cs="Times New Roman"/>
          <w:sz w:val="24"/>
          <w:szCs w:val="24"/>
        </w:rPr>
        <w:t>m menino nasceu</w:t>
      </w:r>
      <w:r w:rsidR="00741E25">
        <w:rPr>
          <w:rFonts w:ascii="Times New Roman" w:hAnsi="Times New Roman" w:cs="Times New Roman"/>
          <w:sz w:val="24"/>
          <w:szCs w:val="24"/>
        </w:rPr>
        <w:t xml:space="preserve"> para nós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um Filho </w:t>
      </w:r>
      <w:r w:rsidR="00591AE0">
        <w:rPr>
          <w:rFonts w:ascii="Times New Roman" w:hAnsi="Times New Roman" w:cs="Times New Roman"/>
          <w:sz w:val="24"/>
          <w:szCs w:val="24"/>
        </w:rPr>
        <w:t>nos foi dado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  <w:r w:rsidR="00741E25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2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35409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Logo que o Anticristo </w:t>
      </w:r>
      <w:r w:rsidR="00741E25">
        <w:rPr>
          <w:rFonts w:ascii="Times New Roman" w:hAnsi="Times New Roman" w:cs="Times New Roman"/>
          <w:sz w:val="24"/>
          <w:szCs w:val="24"/>
        </w:rPr>
        <w:t>compreendeu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isso e tudo se realizou, </w:t>
      </w:r>
      <w:r w:rsidR="00741E25">
        <w:rPr>
          <w:rFonts w:ascii="Times New Roman" w:hAnsi="Times New Roman" w:cs="Times New Roman"/>
          <w:sz w:val="24"/>
          <w:szCs w:val="24"/>
        </w:rPr>
        <w:t>sentiu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saudade d</w:t>
      </w:r>
      <w:r w:rsidR="00741E2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passado e d</w:t>
      </w:r>
      <w:r w:rsidR="00741E2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terra. Assim </w:t>
      </w:r>
      <w:r w:rsidR="001368D5">
        <w:rPr>
          <w:rFonts w:ascii="Times New Roman" w:hAnsi="Times New Roman" w:cs="Times New Roman"/>
          <w:sz w:val="24"/>
          <w:szCs w:val="24"/>
        </w:rPr>
        <w:t>ele se afligira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início</w:t>
      </w:r>
      <w:r w:rsidR="001368D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quando, </w:t>
      </w:r>
      <w:r w:rsidR="00A25DEE">
        <w:rPr>
          <w:rFonts w:ascii="Times New Roman" w:hAnsi="Times New Roman" w:cs="Times New Roman"/>
          <w:sz w:val="24"/>
          <w:szCs w:val="24"/>
        </w:rPr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adolescente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judeu, quase um garoto, aparecera</w:t>
      </w:r>
      <w:r w:rsidR="00CA386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68D5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1933</w:t>
      </w:r>
      <w:ins w:id="2868" w:author="Daniela Mountian" w:date="2017-08-18T09:33:00Z">
        <w:r w:rsidR="001368D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869" w:author="Daniela Mountian" w:date="2017-08-29T13:48:00Z">
        <w:r w:rsidR="00CA3865">
          <w:rPr>
            <w:rFonts w:ascii="Times New Roman" w:hAnsi="Times New Roman" w:cs="Times New Roman"/>
            <w:sz w:val="24"/>
            <w:szCs w:val="24"/>
          </w:rPr>
          <w:t>trazendo</w:t>
        </w:r>
        <w:r w:rsidR="00CA3865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1368D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1368D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68D5">
        <w:rPr>
          <w:rFonts w:ascii="Times New Roman" w:hAnsi="Times New Roman" w:cs="Times New Roman"/>
          <w:sz w:val="24"/>
          <w:szCs w:val="24"/>
        </w:rPr>
        <w:t>flagelo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</w:t>
      </w:r>
      <w:r w:rsidR="00BA7FAB">
        <w:rPr>
          <w:rFonts w:ascii="Times New Roman" w:hAnsi="Times New Roman" w:cs="Times New Roman"/>
          <w:sz w:val="24"/>
          <w:szCs w:val="24"/>
        </w:rPr>
        <w:t xml:space="preserve"> </w:t>
      </w:r>
      <w:r w:rsidR="00BA7FA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fome</w:t>
      </w:r>
      <w:r w:rsidR="00BA7FAB">
        <w:rPr>
          <w:rFonts w:ascii="Times New Roman" w:hAnsi="Times New Roman" w:cs="Times New Roman"/>
          <w:sz w:val="24"/>
          <w:szCs w:val="24"/>
        </w:rPr>
        <w:t xml:space="preserve"> </w:t>
      </w:r>
      <w:r w:rsidR="00BA7FA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870" w:author="Daniela Mountian" w:date="2017-08-29T13:49:00Z">
        <w:r w:rsidR="00CA3865">
          <w:rPr>
            <w:rFonts w:ascii="Times New Roman" w:hAnsi="Times New Roman" w:cs="Times New Roman"/>
            <w:sz w:val="24"/>
            <w:szCs w:val="24"/>
          </w:rPr>
          <w:t>na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região de Khárkov, </w:t>
      </w:r>
      <w:r w:rsidR="001368D5">
        <w:rPr>
          <w:rFonts w:ascii="Times New Roman" w:hAnsi="Times New Roman" w:cs="Times New Roman"/>
          <w:sz w:val="24"/>
          <w:szCs w:val="24"/>
        </w:rPr>
        <w:t>distrito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Dimítrov, vila de Chagaro-</w:t>
      </w:r>
      <w:r w:rsidR="00E51AA4" w:rsidRPr="00C5704C">
        <w:rPr>
          <w:rFonts w:ascii="Times New Roman" w:hAnsi="Times New Roman" w:cs="Times New Roman"/>
          <w:sz w:val="24"/>
          <w:szCs w:val="24"/>
        </w:rPr>
        <w:t>Petróvskoie</w:t>
      </w:r>
      <w:r w:rsidRPr="00C5704C">
        <w:rPr>
          <w:rFonts w:ascii="Times New Roman" w:hAnsi="Times New Roman" w:cs="Times New Roman"/>
          <w:sz w:val="24"/>
          <w:szCs w:val="24"/>
        </w:rPr>
        <w:t>. Naquel</w:t>
      </w:r>
      <w:r w:rsidR="001368D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68D5">
        <w:rPr>
          <w:rFonts w:ascii="Times New Roman" w:hAnsi="Times New Roman" w:cs="Times New Roman"/>
          <w:sz w:val="24"/>
          <w:szCs w:val="24"/>
        </w:rPr>
        <w:t>época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1368D5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sussurrava com frequência o juramento secular, a maldição de sua Cidade Santa: “Se eu me esquecer de Ti, </w:t>
      </w:r>
      <w:r w:rsidR="00E22924">
        <w:rPr>
          <w:rFonts w:ascii="Times New Roman" w:hAnsi="Times New Roman" w:cs="Times New Roman"/>
          <w:sz w:val="24"/>
          <w:szCs w:val="24"/>
        </w:rPr>
        <w:t xml:space="preserve">que minha língua se grude </w:t>
      </w:r>
      <w:r w:rsidR="00A25DEE">
        <w:rPr>
          <w:rFonts w:ascii="Times New Roman" w:hAnsi="Times New Roman" w:cs="Times New Roman"/>
          <w:sz w:val="24"/>
          <w:szCs w:val="24"/>
        </w:rPr>
        <w:t>na</w:t>
      </w:r>
      <w:r w:rsidR="00E22924">
        <w:rPr>
          <w:rFonts w:ascii="Times New Roman" w:hAnsi="Times New Roman" w:cs="Times New Roman"/>
          <w:sz w:val="24"/>
          <w:szCs w:val="24"/>
        </w:rPr>
        <w:t xml:space="preserve"> goela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BA1345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29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FB45E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 verdadeira pátria do homem não é a terra em que vive, mas a nação a que pertence. Não existe terra russa, judia, inglesa, turca</w:t>
      </w:r>
      <w:ins w:id="2872" w:author="Daniela Mountian" w:date="2017-08-29T13:52:00Z">
        <w:r w:rsidR="00CA3865">
          <w:rPr>
            <w:rFonts w:ascii="Times New Roman" w:hAnsi="Times New Roman" w:cs="Times New Roman"/>
            <w:sz w:val="24"/>
            <w:szCs w:val="24"/>
          </w:rPr>
          <w:t>,</w:t>
        </w:r>
      </w:ins>
      <w:r w:rsidR="00A25DEE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61FAD">
        <w:rPr>
          <w:rFonts w:ascii="Times New Roman" w:hAnsi="Times New Roman" w:cs="Times New Roman"/>
          <w:sz w:val="24"/>
          <w:szCs w:val="24"/>
        </w:rPr>
        <w:t>seja qual for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Toda a terra é do Senhor, e o Senhor é </w:t>
      </w:r>
      <w:r w:rsidR="005B37C2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único </w:t>
      </w:r>
      <w:r w:rsidR="001965E6">
        <w:rPr>
          <w:rFonts w:ascii="Times New Roman" w:hAnsi="Times New Roman" w:cs="Times New Roman"/>
          <w:sz w:val="24"/>
          <w:szCs w:val="24"/>
        </w:rPr>
        <w:t>habitante originário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o direito </w:t>
      </w:r>
      <w:r w:rsidR="001965E6">
        <w:rPr>
          <w:rFonts w:ascii="Times New Roman" w:hAnsi="Times New Roman" w:cs="Times New Roman"/>
          <w:sz w:val="24"/>
          <w:szCs w:val="24"/>
        </w:rPr>
        <w:t>legítimo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1965E6">
        <w:rPr>
          <w:rFonts w:ascii="Times New Roman" w:hAnsi="Times New Roman" w:cs="Times New Roman"/>
          <w:sz w:val="24"/>
          <w:szCs w:val="24"/>
        </w:rPr>
        <w:t>um</w:t>
      </w:r>
      <w:r w:rsidR="00D730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 </w:t>
      </w:r>
      <w:r w:rsidR="00142267">
        <w:rPr>
          <w:rFonts w:ascii="Times New Roman" w:hAnsi="Times New Roman" w:cs="Times New Roman"/>
          <w:sz w:val="24"/>
          <w:szCs w:val="24"/>
        </w:rPr>
        <w:t xml:space="preserve">a </w:t>
      </w:r>
      <w:r w:rsidR="001965E6">
        <w:rPr>
          <w:rFonts w:ascii="Times New Roman" w:hAnsi="Times New Roman" w:cs="Times New Roman"/>
          <w:sz w:val="24"/>
          <w:szCs w:val="24"/>
        </w:rPr>
        <w:t>outro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pedaço da terra do Senhor </w:t>
      </w:r>
      <w:r w:rsidR="001965E6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é dado </w:t>
      </w:r>
      <w:r w:rsidR="001965E6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conquistas </w:t>
      </w:r>
      <w:r w:rsidR="001965E6">
        <w:rPr>
          <w:rFonts w:ascii="Times New Roman" w:hAnsi="Times New Roman" w:cs="Times New Roman"/>
          <w:sz w:val="24"/>
          <w:szCs w:val="24"/>
        </w:rPr>
        <w:t>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deslocamentos históricos, n</w:t>
      </w:r>
      <w:r w:rsidR="00961FAD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5E6">
        <w:rPr>
          <w:rFonts w:ascii="Times New Roman" w:hAnsi="Times New Roman" w:cs="Times New Roman"/>
          <w:sz w:val="24"/>
          <w:szCs w:val="24"/>
        </w:rPr>
        <w:t>por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domínio </w:t>
      </w:r>
      <w:r w:rsidR="001965E6">
        <w:rPr>
          <w:rFonts w:ascii="Times New Roman" w:hAnsi="Times New Roman" w:cs="Times New Roman"/>
          <w:sz w:val="24"/>
          <w:szCs w:val="24"/>
        </w:rPr>
        <w:t>secular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965E6">
        <w:rPr>
          <w:rFonts w:ascii="Times New Roman" w:hAnsi="Times New Roman" w:cs="Times New Roman"/>
          <w:sz w:val="24"/>
          <w:szCs w:val="24"/>
        </w:rPr>
        <w:t>é dado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5E6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nação </w:t>
      </w:r>
      <w:r w:rsidR="00961FAD">
        <w:rPr>
          <w:rFonts w:ascii="Times New Roman" w:hAnsi="Times New Roman" w:cs="Times New Roman"/>
          <w:sz w:val="24"/>
          <w:szCs w:val="24"/>
        </w:rPr>
        <w:t>que tornou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303D" w:rsidRPr="00C5704C">
        <w:rPr>
          <w:rFonts w:ascii="Times New Roman" w:hAnsi="Times New Roman" w:cs="Times New Roman"/>
          <w:sz w:val="24"/>
          <w:szCs w:val="24"/>
        </w:rPr>
        <w:t>es</w:t>
      </w:r>
      <w:r w:rsidR="00D7303D">
        <w:rPr>
          <w:rFonts w:ascii="Times New Roman" w:hAnsi="Times New Roman" w:cs="Times New Roman"/>
          <w:sz w:val="24"/>
          <w:szCs w:val="24"/>
        </w:rPr>
        <w:t>s</w:t>
      </w:r>
      <w:r w:rsidR="001965E6">
        <w:rPr>
          <w:rFonts w:ascii="Times New Roman" w:hAnsi="Times New Roman" w:cs="Times New Roman"/>
          <w:sz w:val="24"/>
          <w:szCs w:val="24"/>
        </w:rPr>
        <w:t>a</w:t>
      </w:r>
      <w:r w:rsidR="00D7303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965E6">
        <w:rPr>
          <w:rFonts w:ascii="Times New Roman" w:hAnsi="Times New Roman" w:cs="Times New Roman"/>
          <w:sz w:val="24"/>
          <w:szCs w:val="24"/>
        </w:rPr>
        <w:t>porção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1965E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 do Senhor frutífer</w:t>
      </w:r>
      <w:r w:rsidR="00961F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estabeleceu </w:t>
      </w:r>
      <w:r w:rsidR="00961FAD">
        <w:rPr>
          <w:rFonts w:ascii="Times New Roman" w:hAnsi="Times New Roman" w:cs="Times New Roman"/>
          <w:sz w:val="24"/>
          <w:szCs w:val="24"/>
        </w:rPr>
        <w:t>nela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ordem justa, ou, à semelhança d</w:t>
      </w:r>
      <w:r w:rsidR="0005738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Pli</w:t>
      </w:r>
      <w:r w:rsidR="00961FAD">
        <w:rPr>
          <w:rFonts w:ascii="Times New Roman" w:hAnsi="Times New Roman" w:cs="Times New Roman"/>
          <w:sz w:val="24"/>
          <w:szCs w:val="24"/>
        </w:rPr>
        <w:t>ú</w:t>
      </w:r>
      <w:r w:rsidRPr="00C5704C">
        <w:rPr>
          <w:rFonts w:ascii="Times New Roman" w:hAnsi="Times New Roman" w:cs="Times New Roman"/>
          <w:sz w:val="24"/>
          <w:szCs w:val="24"/>
        </w:rPr>
        <w:t>chkin</w:t>
      </w:r>
      <w:r w:rsidR="00961FAD">
        <w:rPr>
          <w:rStyle w:val="Refdenotaderodap"/>
          <w:rFonts w:ascii="Times New Roman" w:hAnsi="Times New Roman" w:cs="Times New Roman"/>
          <w:sz w:val="24"/>
          <w:szCs w:val="24"/>
        </w:rPr>
        <w:footnoteReference w:id="230"/>
      </w:r>
      <w:r w:rsidRPr="00C5704C">
        <w:rPr>
          <w:rFonts w:ascii="Times New Roman" w:hAnsi="Times New Roman" w:cs="Times New Roman"/>
          <w:sz w:val="24"/>
          <w:szCs w:val="24"/>
        </w:rPr>
        <w:t xml:space="preserve"> de Gógol, </w:t>
      </w:r>
      <w:ins w:id="2873" w:author="Daniela Mountian" w:date="2017-08-29T13:55:00Z">
        <w:r w:rsidR="00693B45">
          <w:rPr>
            <w:rFonts w:ascii="Times New Roman" w:hAnsi="Times New Roman" w:cs="Times New Roman"/>
            <w:sz w:val="24"/>
            <w:szCs w:val="24"/>
          </w:rPr>
          <w:t xml:space="preserve">a uma nação </w:t>
        </w:r>
      </w:ins>
      <w:r w:rsidR="00961FAD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73813">
        <w:rPr>
          <w:rFonts w:ascii="Times New Roman" w:hAnsi="Times New Roman" w:cs="Times New Roman"/>
          <w:sz w:val="24"/>
          <w:szCs w:val="24"/>
        </w:rPr>
        <w:t>ocupou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avidamente os vastos espaços do Senhor que </w:t>
      </w:r>
      <w:r w:rsidR="00961FAD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caíram </w:t>
      </w:r>
      <w:r w:rsidR="00961FAD">
        <w:rPr>
          <w:rFonts w:ascii="Times New Roman" w:hAnsi="Times New Roman" w:cs="Times New Roman"/>
          <w:sz w:val="24"/>
          <w:szCs w:val="24"/>
        </w:rPr>
        <w:t>nas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mãos. </w:t>
      </w:r>
      <w:r w:rsidR="00A004D5">
        <w:rPr>
          <w:rFonts w:ascii="Times New Roman" w:hAnsi="Times New Roman" w:cs="Times New Roman"/>
          <w:sz w:val="24"/>
          <w:szCs w:val="24"/>
        </w:rPr>
        <w:t>De</w:t>
      </w:r>
      <w:r w:rsidR="00D101D4">
        <w:rPr>
          <w:rFonts w:ascii="Times New Roman" w:hAnsi="Times New Roman" w:cs="Times New Roman"/>
          <w:sz w:val="24"/>
          <w:szCs w:val="24"/>
        </w:rPr>
        <w:t xml:space="preserve"> uma</w:t>
      </w:r>
      <w:r w:rsidR="00A004D5">
        <w:rPr>
          <w:rFonts w:ascii="Times New Roman" w:hAnsi="Times New Roman" w:cs="Times New Roman"/>
          <w:sz w:val="24"/>
          <w:szCs w:val="24"/>
        </w:rPr>
        <w:t xml:space="preserve"> nação</w:t>
      </w:r>
      <w:r w:rsidR="00D101D4">
        <w:rPr>
          <w:rFonts w:ascii="Times New Roman" w:hAnsi="Times New Roman" w:cs="Times New Roman"/>
          <w:sz w:val="24"/>
          <w:szCs w:val="24"/>
        </w:rPr>
        <w:t xml:space="preserve"> como essa</w:t>
      </w:r>
      <w:r w:rsidR="00A004D5">
        <w:rPr>
          <w:rFonts w:ascii="Times New Roman" w:hAnsi="Times New Roman" w:cs="Times New Roman"/>
          <w:sz w:val="24"/>
          <w:szCs w:val="24"/>
        </w:rPr>
        <w:t xml:space="preserve">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Senhor cobrará </w:t>
      </w:r>
      <w:r w:rsidR="00E96BD0" w:rsidRPr="00C5704C">
        <w:rPr>
          <w:rFonts w:ascii="Times New Roman" w:hAnsi="Times New Roman" w:cs="Times New Roman"/>
          <w:sz w:val="24"/>
          <w:szCs w:val="24"/>
        </w:rPr>
        <w:t>Seu Be</w:t>
      </w:r>
      <w:r w:rsidR="00E96BD0">
        <w:rPr>
          <w:rFonts w:ascii="Times New Roman" w:hAnsi="Times New Roman" w:cs="Times New Roman"/>
          <w:sz w:val="24"/>
          <w:szCs w:val="24"/>
        </w:rPr>
        <w:t>m</w:t>
      </w:r>
      <w:r w:rsidR="00E96BD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96BD0">
        <w:rPr>
          <w:rFonts w:ascii="Times New Roman" w:hAnsi="Times New Roman" w:cs="Times New Roman"/>
          <w:sz w:val="24"/>
          <w:szCs w:val="24"/>
        </w:rPr>
        <w:t>com crueldade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a nação que </w:t>
      </w:r>
      <w:r w:rsidR="003F4F71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preserva</w:t>
      </w:r>
      <w:r w:rsidR="00E96BD0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7303D">
        <w:rPr>
          <w:rFonts w:ascii="Times New Roman" w:hAnsi="Times New Roman" w:cs="Times New Roman"/>
          <w:sz w:val="24"/>
          <w:szCs w:val="24"/>
        </w:rPr>
        <w:t xml:space="preserve">será </w:t>
      </w:r>
      <w:r w:rsidR="00E96BD0">
        <w:rPr>
          <w:rFonts w:ascii="Times New Roman" w:hAnsi="Times New Roman" w:cs="Times New Roman"/>
          <w:sz w:val="24"/>
          <w:szCs w:val="24"/>
        </w:rPr>
        <w:t xml:space="preserve">por Ele </w:t>
      </w:r>
      <w:r w:rsidR="00D7303D">
        <w:rPr>
          <w:rFonts w:ascii="Times New Roman" w:hAnsi="Times New Roman" w:cs="Times New Roman"/>
          <w:sz w:val="24"/>
          <w:szCs w:val="24"/>
        </w:rPr>
        <w:t>recompensada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24094F" w:rsidP="00B5539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3F4F71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Anticristo avistou a Cidade, </w:t>
      </w:r>
      <w:r w:rsidR="003F4F71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3F4F71">
        <w:rPr>
          <w:rFonts w:ascii="Times New Roman" w:hAnsi="Times New Roman" w:cs="Times New Roman"/>
          <w:sz w:val="24"/>
          <w:szCs w:val="24"/>
        </w:rPr>
        <w:t>estava cobert</w:t>
      </w:r>
      <w:r w:rsidR="00D101D4">
        <w:rPr>
          <w:rFonts w:ascii="Times New Roman" w:hAnsi="Times New Roman" w:cs="Times New Roman"/>
          <w:sz w:val="24"/>
          <w:szCs w:val="24"/>
        </w:rPr>
        <w:t>a</w:t>
      </w:r>
      <w:r w:rsidR="003F4F71">
        <w:rPr>
          <w:rFonts w:ascii="Times New Roman" w:hAnsi="Times New Roman" w:cs="Times New Roman"/>
          <w:sz w:val="24"/>
          <w:szCs w:val="24"/>
        </w:rPr>
        <w:t xml:space="preserve"> de </w:t>
      </w:r>
      <w:r w:rsidRPr="00C5704C">
        <w:rPr>
          <w:rFonts w:ascii="Times New Roman" w:hAnsi="Times New Roman" w:cs="Times New Roman"/>
          <w:sz w:val="24"/>
          <w:szCs w:val="24"/>
        </w:rPr>
        <w:t>flor</w:t>
      </w:r>
      <w:r w:rsidR="003F4F71">
        <w:rPr>
          <w:rFonts w:ascii="Times New Roman" w:hAnsi="Times New Roman" w:cs="Times New Roman"/>
          <w:sz w:val="24"/>
          <w:szCs w:val="24"/>
        </w:rPr>
        <w:t>es</w:t>
      </w:r>
      <w:r w:rsidRPr="00C5704C">
        <w:rPr>
          <w:rFonts w:ascii="Times New Roman" w:hAnsi="Times New Roman" w:cs="Times New Roman"/>
          <w:sz w:val="24"/>
          <w:szCs w:val="24"/>
        </w:rPr>
        <w:t>, mas renasc</w:t>
      </w:r>
      <w:r w:rsidR="003F4F71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depois d</w:t>
      </w:r>
      <w:r w:rsidR="003F4F7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quatro </w:t>
      </w:r>
      <w:r w:rsidR="003F4F71">
        <w:rPr>
          <w:rFonts w:ascii="Times New Roman" w:hAnsi="Times New Roman" w:cs="Times New Roman"/>
          <w:sz w:val="24"/>
          <w:szCs w:val="24"/>
        </w:rPr>
        <w:t>flagelos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F4F71">
        <w:rPr>
          <w:rFonts w:ascii="Times New Roman" w:hAnsi="Times New Roman" w:cs="Times New Roman"/>
          <w:sz w:val="24"/>
          <w:szCs w:val="24"/>
        </w:rPr>
        <w:t>enviado</w:t>
      </w:r>
      <w:r w:rsidR="00D101D4">
        <w:rPr>
          <w:rFonts w:ascii="Times New Roman" w:hAnsi="Times New Roman" w:cs="Times New Roman"/>
          <w:sz w:val="24"/>
          <w:szCs w:val="24"/>
        </w:rPr>
        <w:t>s</w:t>
      </w:r>
      <w:r w:rsidR="003F4F71">
        <w:rPr>
          <w:rFonts w:ascii="Times New Roman" w:hAnsi="Times New Roman" w:cs="Times New Roman"/>
          <w:sz w:val="24"/>
          <w:szCs w:val="24"/>
        </w:rPr>
        <w:t xml:space="preserve"> 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Senhor. Assim </w:t>
      </w:r>
      <w:r w:rsidR="003F4F71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ficou depois d</w:t>
      </w:r>
      <w:r w:rsidR="00D101D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874"/>
      <w:r w:rsidR="00D101D4">
        <w:rPr>
          <w:rFonts w:ascii="Times New Roman" w:hAnsi="Times New Roman" w:cs="Times New Roman"/>
          <w:sz w:val="24"/>
          <w:szCs w:val="24"/>
        </w:rPr>
        <w:t>jugo</w:t>
      </w:r>
      <w:commentRangeEnd w:id="2874"/>
      <w:r w:rsidR="00D101D4">
        <w:rPr>
          <w:rStyle w:val="Refdecomentrio"/>
          <w:rFonts w:cs="Times New Roman"/>
          <w:lang w:val="x-none"/>
        </w:rPr>
        <w:commentReference w:id="2874"/>
      </w:r>
      <w:r w:rsidRPr="00C5704C">
        <w:rPr>
          <w:rFonts w:ascii="Times New Roman" w:hAnsi="Times New Roman" w:cs="Times New Roman"/>
          <w:sz w:val="24"/>
          <w:szCs w:val="24"/>
        </w:rPr>
        <w:t xml:space="preserve"> babilônic</w:t>
      </w:r>
      <w:r w:rsidR="00D101D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, conforme o Livro de Neemias, pois</w:t>
      </w:r>
      <w:r w:rsidR="00D101D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01D4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renasc</w:t>
      </w:r>
      <w:r w:rsidR="00142267">
        <w:rPr>
          <w:rFonts w:ascii="Times New Roman" w:hAnsi="Times New Roman" w:cs="Times New Roman"/>
          <w:sz w:val="24"/>
          <w:szCs w:val="24"/>
        </w:rPr>
        <w:t>e</w:t>
      </w:r>
      <w:r w:rsidR="00D101D4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não </w:t>
      </w:r>
      <w:r w:rsidR="00D101D4">
        <w:rPr>
          <w:rFonts w:ascii="Times New Roman" w:hAnsi="Times New Roman" w:cs="Times New Roman"/>
          <w:sz w:val="24"/>
          <w:szCs w:val="24"/>
        </w:rPr>
        <w:t>houve</w:t>
      </w:r>
      <w:ins w:id="2875" w:author="Daniela Mountian" w:date="2017-08-29T14:03:00Z">
        <w:r w:rsidR="00CC5AE6">
          <w:rPr>
            <w:rFonts w:ascii="Times New Roman" w:hAnsi="Times New Roman" w:cs="Times New Roman"/>
            <w:sz w:val="24"/>
            <w:szCs w:val="24"/>
          </w:rPr>
          <w:t xml:space="preserve"> um único Moisés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D101D4">
        <w:rPr>
          <w:rFonts w:ascii="Times New Roman" w:hAnsi="Times New Roman" w:cs="Times New Roman"/>
          <w:sz w:val="24"/>
          <w:szCs w:val="24"/>
        </w:rPr>
        <w:t>se dera após o jugo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egípci</w:t>
      </w:r>
      <w:r w:rsidR="00D101D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del w:id="2876" w:author="Daniela Mountian" w:date="2017-08-29T14:03:00Z">
        <w:r w:rsidRPr="00C5704C" w:rsidDel="00CC5AE6">
          <w:rPr>
            <w:rFonts w:ascii="Times New Roman" w:hAnsi="Times New Roman" w:cs="Times New Roman"/>
            <w:sz w:val="24"/>
            <w:szCs w:val="24"/>
          </w:rPr>
          <w:delText xml:space="preserve">um único Moisés,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mas </w:t>
      </w:r>
      <w:r w:rsidR="00D101D4">
        <w:rPr>
          <w:rFonts w:ascii="Times New Roman" w:hAnsi="Times New Roman" w:cs="Times New Roman"/>
          <w:sz w:val="24"/>
          <w:szCs w:val="24"/>
        </w:rPr>
        <w:t>houve</w:t>
      </w:r>
      <w:r w:rsidR="00D101D4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Neemias, que </w:t>
      </w:r>
      <w:r w:rsidR="00D101D4">
        <w:rPr>
          <w:rFonts w:ascii="Times New Roman" w:hAnsi="Times New Roman" w:cs="Times New Roman"/>
          <w:sz w:val="24"/>
          <w:szCs w:val="24"/>
        </w:rPr>
        <w:t>retirou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01D4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 da Babilônia, e Esdras, que </w:t>
      </w:r>
      <w:r w:rsidR="00D101D4">
        <w:rPr>
          <w:rFonts w:ascii="Times New Roman" w:hAnsi="Times New Roman" w:cs="Times New Roman"/>
          <w:sz w:val="24"/>
          <w:szCs w:val="24"/>
        </w:rPr>
        <w:t xml:space="preserve">lhe </w:t>
      </w:r>
      <w:r w:rsidR="00E50BA8" w:rsidRPr="00C5704C">
        <w:rPr>
          <w:rFonts w:ascii="Times New Roman" w:hAnsi="Times New Roman" w:cs="Times New Roman"/>
          <w:sz w:val="24"/>
          <w:szCs w:val="24"/>
        </w:rPr>
        <w:t>ensin</w:t>
      </w:r>
      <w:r w:rsidR="00D101D4">
        <w:rPr>
          <w:rFonts w:ascii="Times New Roman" w:hAnsi="Times New Roman" w:cs="Times New Roman"/>
          <w:sz w:val="24"/>
          <w:szCs w:val="24"/>
        </w:rPr>
        <w:t>ou</w:t>
      </w:r>
      <w:r w:rsidR="00E50BA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Lei. </w:t>
      </w:r>
    </w:p>
    <w:p w:rsidR="0024094F" w:rsidRPr="00C5704C" w:rsidRDefault="0024094F" w:rsidP="009C278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“E </w:t>
      </w:r>
      <w:r w:rsidR="009D13A7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levantou Eliasib, o sumo sacerdote, com seus irmãos, os sacerdotes, e </w:t>
      </w:r>
      <w:r w:rsidR="009D13A7">
        <w:rPr>
          <w:rFonts w:ascii="Times New Roman" w:hAnsi="Times New Roman" w:cs="Times New Roman"/>
          <w:sz w:val="24"/>
          <w:szCs w:val="24"/>
        </w:rPr>
        <w:t>juntos construíram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9D13A7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orta das Ovelhas. Eles a consagraram e </w:t>
      </w:r>
      <w:r w:rsidR="00FE6F05">
        <w:rPr>
          <w:rFonts w:ascii="Times New Roman" w:hAnsi="Times New Roman" w:cs="Times New Roman"/>
          <w:sz w:val="24"/>
          <w:szCs w:val="24"/>
        </w:rPr>
        <w:t>colocaram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6F05">
        <w:rPr>
          <w:rFonts w:ascii="Times New Roman" w:hAnsi="Times New Roman" w:cs="Times New Roman"/>
          <w:sz w:val="24"/>
          <w:szCs w:val="24"/>
        </w:rPr>
        <w:t xml:space="preserve">as </w:t>
      </w:r>
      <w:r w:rsidR="009D13A7">
        <w:rPr>
          <w:rFonts w:ascii="Times New Roman" w:hAnsi="Times New Roman" w:cs="Times New Roman"/>
          <w:sz w:val="24"/>
          <w:szCs w:val="24"/>
        </w:rPr>
        <w:t>vigas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9D13A7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consagraram da torre de Meá até a torre de Hanane</w:t>
      </w:r>
      <w:r w:rsidR="009D13A7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l. E</w:t>
      </w:r>
      <w:r w:rsidR="009D13A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D13A7">
        <w:rPr>
          <w:rFonts w:ascii="Times New Roman" w:hAnsi="Times New Roman" w:cs="Times New Roman"/>
          <w:sz w:val="24"/>
          <w:szCs w:val="24"/>
        </w:rPr>
        <w:t xml:space="preserve">ao lado deles, </w:t>
      </w:r>
      <w:r w:rsidRPr="00C5704C">
        <w:rPr>
          <w:rFonts w:ascii="Times New Roman" w:hAnsi="Times New Roman" w:cs="Times New Roman"/>
          <w:sz w:val="24"/>
          <w:szCs w:val="24"/>
        </w:rPr>
        <w:t>os homens de Jericó</w:t>
      </w:r>
      <w:r w:rsidR="009D13A7">
        <w:rPr>
          <w:rFonts w:ascii="Times New Roman" w:hAnsi="Times New Roman" w:cs="Times New Roman"/>
          <w:sz w:val="24"/>
          <w:szCs w:val="24"/>
        </w:rPr>
        <w:t xml:space="preserve"> construíram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; </w:t>
      </w:r>
      <w:r w:rsidR="009D13A7">
        <w:rPr>
          <w:rFonts w:ascii="Times New Roman" w:hAnsi="Times New Roman" w:cs="Times New Roman"/>
          <w:sz w:val="24"/>
          <w:szCs w:val="24"/>
        </w:rPr>
        <w:t xml:space="preserve">e, </w:t>
      </w:r>
      <w:r w:rsidRPr="00C5704C">
        <w:rPr>
          <w:rFonts w:ascii="Times New Roman" w:hAnsi="Times New Roman" w:cs="Times New Roman"/>
          <w:sz w:val="24"/>
          <w:szCs w:val="24"/>
        </w:rPr>
        <w:t>a</w:t>
      </w:r>
      <w:r w:rsidR="009D13A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 </w:t>
      </w:r>
      <w:r w:rsidR="009D13A7">
        <w:rPr>
          <w:rFonts w:ascii="Times New Roman" w:hAnsi="Times New Roman" w:cs="Times New Roman"/>
          <w:sz w:val="24"/>
          <w:szCs w:val="24"/>
        </w:rPr>
        <w:t xml:space="preserve">deles, </w:t>
      </w:r>
      <w:r w:rsidRPr="00C5704C">
        <w:rPr>
          <w:rFonts w:ascii="Times New Roman" w:hAnsi="Times New Roman" w:cs="Times New Roman"/>
          <w:sz w:val="24"/>
          <w:szCs w:val="24"/>
        </w:rPr>
        <w:t>Zacur, filho de I</w:t>
      </w:r>
      <w:r w:rsidR="009D13A7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ri. E </w:t>
      </w:r>
      <w:r w:rsidR="009D13A7">
        <w:rPr>
          <w:rFonts w:ascii="Times New Roman" w:hAnsi="Times New Roman" w:cs="Times New Roman"/>
          <w:sz w:val="24"/>
          <w:szCs w:val="24"/>
        </w:rPr>
        <w:t xml:space="preserve">os filhos de Asená construíram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9D13A7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orta do</w:t>
      </w:r>
      <w:r w:rsidR="009D13A7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Peixe</w:t>
      </w:r>
      <w:r w:rsidR="009D13A7">
        <w:rPr>
          <w:rFonts w:ascii="Times New Roman" w:hAnsi="Times New Roman" w:cs="Times New Roman"/>
          <w:sz w:val="24"/>
          <w:szCs w:val="24"/>
        </w:rPr>
        <w:t>s</w:t>
      </w:r>
      <w:r w:rsidR="00FE6F05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colocaram as vigas e </w:t>
      </w:r>
      <w:r w:rsidR="009D13A7">
        <w:rPr>
          <w:rFonts w:ascii="Times New Roman" w:hAnsi="Times New Roman" w:cs="Times New Roman"/>
          <w:sz w:val="24"/>
          <w:szCs w:val="24"/>
        </w:rPr>
        <w:t>fixaram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batentes, </w:t>
      </w:r>
      <w:r w:rsidR="009D13A7">
        <w:rPr>
          <w:rFonts w:ascii="Times New Roman" w:hAnsi="Times New Roman" w:cs="Times New Roman"/>
          <w:sz w:val="24"/>
          <w:szCs w:val="24"/>
        </w:rPr>
        <w:t>as fechaduras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as trancas. Ao lado</w:t>
      </w:r>
      <w:r w:rsidR="009D13A7">
        <w:rPr>
          <w:rFonts w:ascii="Times New Roman" w:hAnsi="Times New Roman" w:cs="Times New Roman"/>
          <w:sz w:val="24"/>
          <w:szCs w:val="24"/>
        </w:rPr>
        <w:t xml:space="preserve"> deles,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fez </w:t>
      </w:r>
      <w:r w:rsidR="009D13A7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reparos Meremot, filho de Urias, filho de </w:t>
      </w:r>
      <w:r w:rsidR="009D13A7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c</w:t>
      </w:r>
      <w:r w:rsidR="009D13A7">
        <w:rPr>
          <w:rFonts w:ascii="Times New Roman" w:hAnsi="Times New Roman" w:cs="Times New Roman"/>
          <w:sz w:val="24"/>
          <w:szCs w:val="24"/>
        </w:rPr>
        <w:t>us</w:t>
      </w:r>
      <w:r w:rsidRPr="00C5704C">
        <w:rPr>
          <w:rFonts w:ascii="Times New Roman" w:hAnsi="Times New Roman" w:cs="Times New Roman"/>
          <w:sz w:val="24"/>
          <w:szCs w:val="24"/>
        </w:rPr>
        <w:t>; ao lado</w:t>
      </w:r>
      <w:r w:rsidR="00FE6F05">
        <w:rPr>
          <w:rFonts w:ascii="Times New Roman" w:hAnsi="Times New Roman" w:cs="Times New Roman"/>
          <w:sz w:val="24"/>
          <w:szCs w:val="24"/>
        </w:rPr>
        <w:t xml:space="preserve"> dele,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6F05">
        <w:rPr>
          <w:rFonts w:ascii="Times New Roman" w:hAnsi="Times New Roman" w:cs="Times New Roman"/>
          <w:sz w:val="24"/>
          <w:szCs w:val="24"/>
        </w:rPr>
        <w:t>Masolam</w:t>
      </w:r>
      <w:r w:rsidRPr="00C5704C">
        <w:rPr>
          <w:rFonts w:ascii="Times New Roman" w:hAnsi="Times New Roman" w:cs="Times New Roman"/>
          <w:sz w:val="24"/>
          <w:szCs w:val="24"/>
        </w:rPr>
        <w:t>, filho de B</w:t>
      </w:r>
      <w:r w:rsidR="00FE6F0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r</w:t>
      </w:r>
      <w:r w:rsidR="00FE6F0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quias, filho de Mesez</w:t>
      </w:r>
      <w:r w:rsidR="00FE6F0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bel; ao lado </w:t>
      </w:r>
      <w:r w:rsidR="00FE6F05">
        <w:rPr>
          <w:rFonts w:ascii="Times New Roman" w:hAnsi="Times New Roman" w:cs="Times New Roman"/>
          <w:sz w:val="24"/>
          <w:szCs w:val="24"/>
        </w:rPr>
        <w:t>dele, S</w:t>
      </w:r>
      <w:r w:rsidRPr="00C5704C">
        <w:rPr>
          <w:rFonts w:ascii="Times New Roman" w:hAnsi="Times New Roman" w:cs="Times New Roman"/>
          <w:sz w:val="24"/>
          <w:szCs w:val="24"/>
        </w:rPr>
        <w:t>ado</w:t>
      </w:r>
      <w:r w:rsidR="00FE6F05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>, filho de Baan</w:t>
      </w:r>
      <w:r w:rsidR="00FE6F0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. E</w:t>
      </w:r>
      <w:r w:rsidR="00FE6F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lado</w:t>
      </w:r>
      <w:r w:rsidR="00FE6F05">
        <w:rPr>
          <w:rFonts w:ascii="Times New Roman" w:hAnsi="Times New Roman" w:cs="Times New Roman"/>
          <w:sz w:val="24"/>
          <w:szCs w:val="24"/>
        </w:rPr>
        <w:t xml:space="preserve"> deles,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6F05">
        <w:rPr>
          <w:rFonts w:ascii="Times New Roman" w:hAnsi="Times New Roman" w:cs="Times New Roman"/>
          <w:sz w:val="24"/>
          <w:szCs w:val="24"/>
        </w:rPr>
        <w:t>fizeram os reparos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FE6F05">
        <w:rPr>
          <w:rFonts w:ascii="Times New Roman" w:hAnsi="Times New Roman" w:cs="Times New Roman"/>
          <w:sz w:val="24"/>
          <w:szCs w:val="24"/>
        </w:rPr>
        <w:t xml:space="preserve">homens de </w:t>
      </w:r>
      <w:commentRangeStart w:id="2877"/>
      <w:r w:rsidR="00FE6F05">
        <w:rPr>
          <w:rFonts w:ascii="Times New Roman" w:hAnsi="Times New Roman" w:cs="Times New Roman"/>
          <w:sz w:val="24"/>
          <w:szCs w:val="24"/>
        </w:rPr>
        <w:t>Técua</w:t>
      </w:r>
      <w:commentRangeEnd w:id="2877"/>
      <w:r w:rsidR="00FE6F05">
        <w:rPr>
          <w:rStyle w:val="Refdecomentrio"/>
          <w:rFonts w:cs="Times New Roman"/>
          <w:lang w:val="x-none"/>
        </w:rPr>
        <w:commentReference w:id="2877"/>
      </w:r>
      <w:r w:rsidRPr="00C5704C">
        <w:rPr>
          <w:rFonts w:ascii="Times New Roman" w:hAnsi="Times New Roman" w:cs="Times New Roman"/>
          <w:sz w:val="24"/>
          <w:szCs w:val="24"/>
        </w:rPr>
        <w:t xml:space="preserve">, porém seus nobres não baixaram </w:t>
      </w:r>
      <w:r w:rsidR="00FE6F05">
        <w:rPr>
          <w:rFonts w:ascii="Times New Roman" w:hAnsi="Times New Roman" w:cs="Times New Roman"/>
          <w:sz w:val="24"/>
          <w:szCs w:val="24"/>
        </w:rPr>
        <w:t>a nuca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</w:t>
      </w:r>
      <w:r w:rsidR="005376B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serviço do Senhor. E a porta </w:t>
      </w:r>
      <w:r w:rsidR="00FE6F05">
        <w:rPr>
          <w:rFonts w:ascii="Times New Roman" w:hAnsi="Times New Roman" w:cs="Times New Roman"/>
          <w:sz w:val="24"/>
          <w:szCs w:val="24"/>
        </w:rPr>
        <w:t>V</w:t>
      </w:r>
      <w:r w:rsidRPr="00C5704C">
        <w:rPr>
          <w:rFonts w:ascii="Times New Roman" w:hAnsi="Times New Roman" w:cs="Times New Roman"/>
          <w:sz w:val="24"/>
          <w:szCs w:val="24"/>
        </w:rPr>
        <w:t xml:space="preserve">elha </w:t>
      </w:r>
      <w:r w:rsidR="00FE6F05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>reparara</w:t>
      </w:r>
      <w:r w:rsidR="00FE6F05">
        <w:rPr>
          <w:rFonts w:ascii="Times New Roman" w:hAnsi="Times New Roman" w:cs="Times New Roman"/>
          <w:sz w:val="24"/>
          <w:szCs w:val="24"/>
        </w:rPr>
        <w:t>da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Joiada, filho de </w:t>
      </w:r>
      <w:r w:rsidR="00FE6F05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>asea, e Mes</w:t>
      </w:r>
      <w:r w:rsidR="00FE6F0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FE6F05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>, filho de Besodias</w:t>
      </w:r>
      <w:r w:rsidR="00FE6F05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colocaram as vigas e </w:t>
      </w:r>
      <w:r w:rsidR="00FE6F05">
        <w:rPr>
          <w:rFonts w:ascii="Times New Roman" w:hAnsi="Times New Roman" w:cs="Times New Roman"/>
          <w:sz w:val="24"/>
          <w:szCs w:val="24"/>
        </w:rPr>
        <w:t>fixaram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batentes</w:t>
      </w:r>
      <w:r w:rsidR="00FE6F05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6F05">
        <w:rPr>
          <w:rFonts w:ascii="Times New Roman" w:hAnsi="Times New Roman" w:cs="Times New Roman"/>
          <w:sz w:val="24"/>
          <w:szCs w:val="24"/>
        </w:rPr>
        <w:t>as fechaduras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E6F05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trancas</w:t>
      </w:r>
      <w:r w:rsidR="00B22B8A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B22B8A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3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C3479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Assim, com </w:t>
      </w:r>
      <w:r w:rsidR="00937F4C">
        <w:rPr>
          <w:rFonts w:ascii="Times New Roman" w:hAnsi="Times New Roman" w:cs="Times New Roman"/>
          <w:sz w:val="24"/>
          <w:szCs w:val="24"/>
        </w:rPr>
        <w:t>a obstinação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formiga</w:t>
      </w:r>
      <w:r w:rsidR="00937F4C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reconstruíam o Eterno </w:t>
      </w:r>
      <w:r w:rsidR="00F61D30">
        <w:rPr>
          <w:rFonts w:ascii="Times New Roman" w:hAnsi="Times New Roman" w:cs="Times New Roman"/>
          <w:sz w:val="24"/>
          <w:szCs w:val="24"/>
        </w:rPr>
        <w:t xml:space="preserve">com suas </w:t>
      </w:r>
      <w:r w:rsidRPr="00C5704C">
        <w:rPr>
          <w:rFonts w:ascii="Times New Roman" w:hAnsi="Times New Roman" w:cs="Times New Roman"/>
          <w:sz w:val="24"/>
          <w:szCs w:val="24"/>
        </w:rPr>
        <w:t>mãos</w:t>
      </w:r>
      <w:r w:rsidR="00F61D30">
        <w:rPr>
          <w:rFonts w:ascii="Times New Roman" w:hAnsi="Times New Roman" w:cs="Times New Roman"/>
          <w:sz w:val="24"/>
          <w:szCs w:val="24"/>
        </w:rPr>
        <w:t xml:space="preserve"> frágeis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humanas.</w:t>
      </w:r>
    </w:p>
    <w:p w:rsidR="0024094F" w:rsidRPr="00C5704C" w:rsidRDefault="0024094F" w:rsidP="0092398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>“M</w:t>
      </w:r>
      <w:r w:rsidR="00F61D3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lquias, filho de H</w:t>
      </w:r>
      <w:r w:rsidR="00F61D3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r</w:t>
      </w:r>
      <w:r w:rsidR="00F61D3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m, e Hasub, filho de </w:t>
      </w:r>
      <w:r w:rsidR="00F61D30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 xml:space="preserve">aat-Moab, </w:t>
      </w:r>
      <w:r w:rsidR="00F61D30">
        <w:rPr>
          <w:rFonts w:ascii="Times New Roman" w:hAnsi="Times New Roman" w:cs="Times New Roman"/>
          <w:sz w:val="24"/>
          <w:szCs w:val="24"/>
        </w:rPr>
        <w:t xml:space="preserve">repararam o segundo setor, assim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como a </w:t>
      </w:r>
      <w:r w:rsidR="00F61D30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orre dos Fornos</w:t>
      </w:r>
      <w:r w:rsidR="00F61D3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F61D3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F61D30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orta do Vale</w:t>
      </w:r>
      <w:r w:rsidR="00F61D30">
        <w:rPr>
          <w:rFonts w:ascii="Times New Roman" w:hAnsi="Times New Roman" w:cs="Times New Roman"/>
          <w:sz w:val="24"/>
          <w:szCs w:val="24"/>
        </w:rPr>
        <w:t xml:space="preserve"> 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repara</w:t>
      </w:r>
      <w:r w:rsidR="00F61D30">
        <w:rPr>
          <w:rFonts w:ascii="Times New Roman" w:hAnsi="Times New Roman" w:cs="Times New Roman"/>
          <w:sz w:val="24"/>
          <w:szCs w:val="24"/>
        </w:rPr>
        <w:t>da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Hanu</w:t>
      </w:r>
      <w:r w:rsidR="00F61D30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os </w:t>
      </w:r>
      <w:r w:rsidR="00F61D30">
        <w:rPr>
          <w:rFonts w:ascii="Times New Roman" w:hAnsi="Times New Roman" w:cs="Times New Roman"/>
          <w:sz w:val="24"/>
          <w:szCs w:val="24"/>
        </w:rPr>
        <w:t>habitantes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Zanoa</w:t>
      </w:r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ainda </w:t>
      </w:r>
      <w:r w:rsidR="00142267">
        <w:rPr>
          <w:rFonts w:ascii="Times New Roman" w:hAnsi="Times New Roman" w:cs="Times New Roman"/>
          <w:sz w:val="24"/>
          <w:szCs w:val="24"/>
        </w:rPr>
        <w:t>restauraram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mil côvados do muro, até a </w:t>
      </w:r>
      <w:r w:rsidR="005615C0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orta do </w:t>
      </w:r>
      <w:r w:rsidR="005615C0">
        <w:rPr>
          <w:rFonts w:ascii="Times New Roman" w:hAnsi="Times New Roman" w:cs="Times New Roman"/>
          <w:sz w:val="24"/>
          <w:szCs w:val="24"/>
        </w:rPr>
        <w:t>Esterco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a </w:t>
      </w:r>
      <w:r w:rsidR="005615C0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orta do </w:t>
      </w:r>
      <w:r w:rsidR="005615C0">
        <w:rPr>
          <w:rFonts w:ascii="Times New Roman" w:hAnsi="Times New Roman" w:cs="Times New Roman"/>
          <w:sz w:val="24"/>
          <w:szCs w:val="24"/>
        </w:rPr>
        <w:t>Esterco</w:t>
      </w:r>
      <w:r w:rsidR="005615C0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foi reparada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Malquias</w:t>
      </w:r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 </w:t>
      </w:r>
      <w:r w:rsidR="005615C0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orta da Fonte </w:t>
      </w:r>
      <w:r w:rsidR="005376BB">
        <w:rPr>
          <w:rFonts w:ascii="Times New Roman" w:hAnsi="Times New Roman" w:cs="Times New Roman"/>
          <w:sz w:val="24"/>
          <w:szCs w:val="24"/>
        </w:rPr>
        <w:t>restaurou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Salum</w:t>
      </w:r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 xml:space="preserve">]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Ele mesmo </w:t>
      </w:r>
      <w:r w:rsidR="005376BB">
        <w:rPr>
          <w:rFonts w:ascii="Times New Roman" w:hAnsi="Times New Roman" w:cs="Times New Roman"/>
          <w:sz w:val="24"/>
          <w:szCs w:val="24"/>
        </w:rPr>
        <w:t>fez os reparos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376BB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muro </w:t>
      </w:r>
      <w:r w:rsidR="005615C0">
        <w:rPr>
          <w:rFonts w:ascii="Times New Roman" w:hAnsi="Times New Roman" w:cs="Times New Roman"/>
          <w:sz w:val="24"/>
          <w:szCs w:val="24"/>
        </w:rPr>
        <w:t>do reservatório de Siloé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615C0">
        <w:rPr>
          <w:rFonts w:ascii="Times New Roman" w:hAnsi="Times New Roman" w:cs="Times New Roman"/>
          <w:sz w:val="24"/>
          <w:szCs w:val="24"/>
        </w:rPr>
        <w:t>em frente 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j</w:t>
      </w:r>
      <w:r w:rsidRPr="00C5704C">
        <w:rPr>
          <w:rFonts w:ascii="Times New Roman" w:hAnsi="Times New Roman" w:cs="Times New Roman"/>
          <w:sz w:val="24"/>
          <w:szCs w:val="24"/>
        </w:rPr>
        <w:t xml:space="preserve">ardim do Rei, até </w:t>
      </w:r>
      <w:r w:rsidR="003B7635">
        <w:rPr>
          <w:rFonts w:ascii="Times New Roman" w:hAnsi="Times New Roman" w:cs="Times New Roman"/>
          <w:sz w:val="24"/>
          <w:szCs w:val="24"/>
        </w:rPr>
        <w:t>a</w:t>
      </w:r>
      <w:r w:rsidR="005615C0">
        <w:rPr>
          <w:rFonts w:ascii="Times New Roman" w:hAnsi="Times New Roman" w:cs="Times New Roman"/>
          <w:sz w:val="24"/>
          <w:szCs w:val="24"/>
        </w:rPr>
        <w:t xml:space="preserve"> escadaria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desce da </w:t>
      </w:r>
      <w:r w:rsidR="005615C0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idade de Davi. </w:t>
      </w:r>
      <w:r w:rsidR="005615C0">
        <w:rPr>
          <w:rFonts w:ascii="Times New Roman" w:hAnsi="Times New Roman" w:cs="Times New Roman"/>
          <w:sz w:val="24"/>
          <w:szCs w:val="24"/>
        </w:rPr>
        <w:t>Ao 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dele</w:t>
      </w:r>
      <w:r w:rsidR="005615C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restaurou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Neemias, filho de A</w:t>
      </w:r>
      <w:r w:rsidR="005615C0">
        <w:rPr>
          <w:rFonts w:ascii="Times New Roman" w:hAnsi="Times New Roman" w:cs="Times New Roman"/>
          <w:sz w:val="24"/>
          <w:szCs w:val="24"/>
        </w:rPr>
        <w:t>z</w:t>
      </w:r>
      <w:r w:rsidRPr="00C5704C">
        <w:rPr>
          <w:rFonts w:ascii="Times New Roman" w:hAnsi="Times New Roman" w:cs="Times New Roman"/>
          <w:sz w:val="24"/>
          <w:szCs w:val="24"/>
        </w:rPr>
        <w:t>b</w:t>
      </w:r>
      <w:r w:rsidR="005615C0">
        <w:rPr>
          <w:rFonts w:ascii="Times New Roman" w:hAnsi="Times New Roman" w:cs="Times New Roman"/>
          <w:sz w:val="24"/>
          <w:szCs w:val="24"/>
        </w:rPr>
        <w:t>oc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="00E50BA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os </w:t>
      </w:r>
      <w:r w:rsidR="005615C0">
        <w:rPr>
          <w:rFonts w:ascii="Times New Roman" w:hAnsi="Times New Roman" w:cs="Times New Roman"/>
          <w:sz w:val="24"/>
          <w:szCs w:val="24"/>
        </w:rPr>
        <w:t>túmulos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Davi, até </w:t>
      </w:r>
      <w:r w:rsidR="005615C0">
        <w:rPr>
          <w:rFonts w:ascii="Times New Roman" w:hAnsi="Times New Roman" w:cs="Times New Roman"/>
          <w:sz w:val="24"/>
          <w:szCs w:val="24"/>
        </w:rPr>
        <w:t>a cisterna construída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até a </w:t>
      </w:r>
      <w:r w:rsidR="005615C0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>asa dos Valentes</w:t>
      </w:r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lado</w:t>
      </w:r>
      <w:r w:rsidR="005615C0">
        <w:rPr>
          <w:rFonts w:ascii="Times New Roman" w:hAnsi="Times New Roman" w:cs="Times New Roman"/>
          <w:sz w:val="24"/>
          <w:szCs w:val="24"/>
        </w:rPr>
        <w:t xml:space="preserve"> dele,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2267">
        <w:rPr>
          <w:rFonts w:ascii="Times New Roman" w:hAnsi="Times New Roman" w:cs="Times New Roman"/>
          <w:sz w:val="24"/>
          <w:szCs w:val="24"/>
        </w:rPr>
        <w:t>fez os reparos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zer, filho de Jesu</w:t>
      </w:r>
      <w:r w:rsidR="005615C0">
        <w:rPr>
          <w:rFonts w:ascii="Times New Roman" w:hAnsi="Times New Roman" w:cs="Times New Roman"/>
          <w:sz w:val="24"/>
          <w:szCs w:val="24"/>
        </w:rPr>
        <w:t>a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="00E50BA8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em frente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subida </w:t>
      </w:r>
      <w:r w:rsidR="005615C0">
        <w:rPr>
          <w:rFonts w:ascii="Times New Roman" w:hAnsi="Times New Roman" w:cs="Times New Roman"/>
          <w:sz w:val="24"/>
          <w:szCs w:val="24"/>
        </w:rPr>
        <w:t>do Arsenal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na </w:t>
      </w:r>
      <w:r w:rsidR="005615C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squina</w:t>
      </w:r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Ao lado dele,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F</w:t>
      </w:r>
      <w:r w:rsidRPr="00C5704C">
        <w:rPr>
          <w:rFonts w:ascii="Times New Roman" w:hAnsi="Times New Roman" w:cs="Times New Roman"/>
          <w:sz w:val="24"/>
          <w:szCs w:val="24"/>
        </w:rPr>
        <w:t>al</w:t>
      </w:r>
      <w:r w:rsidR="005615C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</w:t>
      </w:r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="00E50BA8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diante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</w:t>
      </w:r>
      <w:r w:rsidR="005615C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squina e </w:t>
      </w:r>
      <w:r w:rsidR="005615C0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torre que </w:t>
      </w:r>
      <w:r w:rsidR="005615C0">
        <w:rPr>
          <w:rFonts w:ascii="Times New Roman" w:hAnsi="Times New Roman" w:cs="Times New Roman"/>
          <w:sz w:val="24"/>
          <w:szCs w:val="24"/>
        </w:rPr>
        <w:t>sobressai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 xml:space="preserve">na </w:t>
      </w:r>
      <w:r w:rsidRPr="00C5704C">
        <w:rPr>
          <w:rFonts w:ascii="Times New Roman" w:hAnsi="Times New Roman" w:cs="Times New Roman"/>
          <w:sz w:val="24"/>
          <w:szCs w:val="24"/>
        </w:rPr>
        <w:t>casa</w:t>
      </w:r>
      <w:r w:rsidR="005615C0">
        <w:rPr>
          <w:rFonts w:ascii="Times New Roman" w:hAnsi="Times New Roman" w:cs="Times New Roman"/>
          <w:sz w:val="24"/>
          <w:szCs w:val="24"/>
        </w:rPr>
        <w:t xml:space="preserve"> do Rei,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361A">
        <w:rPr>
          <w:rFonts w:ascii="Times New Roman" w:hAnsi="Times New Roman" w:cs="Times New Roman"/>
          <w:sz w:val="24"/>
          <w:szCs w:val="24"/>
        </w:rPr>
        <w:t xml:space="preserve">que fica </w:t>
      </w:r>
      <w:r w:rsidR="005615C0">
        <w:rPr>
          <w:rFonts w:ascii="Times New Roman" w:hAnsi="Times New Roman" w:cs="Times New Roman"/>
          <w:sz w:val="24"/>
          <w:szCs w:val="24"/>
        </w:rPr>
        <w:t>no alto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615C0">
        <w:rPr>
          <w:rFonts w:ascii="Times New Roman" w:hAnsi="Times New Roman" w:cs="Times New Roman"/>
          <w:sz w:val="24"/>
          <w:szCs w:val="24"/>
        </w:rPr>
        <w:t>perto d</w:t>
      </w:r>
      <w:r w:rsidRPr="00C5704C">
        <w:rPr>
          <w:rFonts w:ascii="Times New Roman" w:hAnsi="Times New Roman" w:cs="Times New Roman"/>
          <w:sz w:val="24"/>
          <w:szCs w:val="24"/>
        </w:rPr>
        <w:t>o pátio d</w:t>
      </w:r>
      <w:r w:rsidR="005615C0">
        <w:rPr>
          <w:rFonts w:ascii="Times New Roman" w:hAnsi="Times New Roman" w:cs="Times New Roman"/>
          <w:sz w:val="24"/>
          <w:szCs w:val="24"/>
        </w:rPr>
        <w:t>o cárcere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878"/>
      <w:del w:id="2879" w:author="Daniela Mountian" w:date="2017-08-29T14:16:00Z">
        <w:r w:rsidRPr="00C5704C" w:rsidDel="00FB6FD8">
          <w:rPr>
            <w:rFonts w:ascii="Times New Roman" w:hAnsi="Times New Roman" w:cs="Times New Roman"/>
            <w:sz w:val="24"/>
            <w:szCs w:val="24"/>
          </w:rPr>
          <w:delText>Netineus</w:delText>
        </w:r>
      </w:del>
      <w:commentRangeEnd w:id="2878"/>
      <w:r w:rsidR="005615C0">
        <w:rPr>
          <w:rStyle w:val="Refdecomentrio"/>
          <w:rFonts w:cs="Times New Roman"/>
          <w:lang w:val="x-none"/>
        </w:rPr>
        <w:commentReference w:id="2878"/>
      </w:r>
      <w:ins w:id="2880" w:author="Daniela Mountian" w:date="2017-08-29T14:16:00Z">
        <w:r w:rsidR="00FB6FD8">
          <w:rPr>
            <w:rFonts w:ascii="Times New Roman" w:hAnsi="Times New Roman" w:cs="Times New Roman"/>
            <w:sz w:val="24"/>
            <w:szCs w:val="24"/>
          </w:rPr>
          <w:t>Fadaías</w:t>
        </w:r>
      </w:ins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</w:t>
      </w:r>
      <w:r w:rsidR="005615C0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orta das Águas</w:t>
      </w:r>
      <w:r w:rsidR="005615C0">
        <w:rPr>
          <w:rFonts w:ascii="Times New Roman" w:hAnsi="Times New Roman" w:cs="Times New Roman"/>
          <w:sz w:val="24"/>
          <w:szCs w:val="24"/>
        </w:rPr>
        <w:t xml:space="preserve"> 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 O sacerdotes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 xml:space="preserve">fizeram os reparos a partir </w:t>
      </w:r>
      <w:r w:rsidRPr="00C5704C">
        <w:rPr>
          <w:rFonts w:ascii="Times New Roman" w:hAnsi="Times New Roman" w:cs="Times New Roman"/>
          <w:sz w:val="24"/>
          <w:szCs w:val="24"/>
        </w:rPr>
        <w:t>da Porta dos Cavalos</w:t>
      </w:r>
      <w:r w:rsidR="001332CC">
        <w:rPr>
          <w:rFonts w:ascii="Times New Roman" w:hAnsi="Times New Roman" w:cs="Times New Roman"/>
          <w:sz w:val="24"/>
          <w:szCs w:val="24"/>
        </w:rPr>
        <w:t xml:space="preserve"> </w:t>
      </w:r>
      <w:r w:rsidR="005615C0">
        <w:rPr>
          <w:rFonts w:ascii="Times New Roman" w:hAnsi="Times New Roman" w:cs="Times New Roman"/>
          <w:sz w:val="24"/>
          <w:szCs w:val="24"/>
        </w:rPr>
        <w:t>[</w:t>
      </w:r>
      <w:r w:rsidRPr="00C5704C">
        <w:rPr>
          <w:rFonts w:ascii="Times New Roman" w:hAnsi="Times New Roman" w:cs="Times New Roman"/>
          <w:sz w:val="24"/>
          <w:szCs w:val="24"/>
        </w:rPr>
        <w:t>...</w:t>
      </w:r>
      <w:r w:rsidR="005615C0">
        <w:rPr>
          <w:rFonts w:ascii="Times New Roman" w:hAnsi="Times New Roman" w:cs="Times New Roman"/>
          <w:sz w:val="24"/>
          <w:szCs w:val="24"/>
        </w:rPr>
        <w:t>].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32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7635" w:rsidRDefault="0024094F" w:rsidP="00D832E6">
      <w:pPr>
        <w:tabs>
          <w:tab w:val="left" w:pos="1134"/>
        </w:tabs>
        <w:spacing w:after="0" w:line="360" w:lineRule="auto"/>
        <w:ind w:firstLine="709"/>
        <w:jc w:val="both"/>
        <w:rPr>
          <w:ins w:id="2886" w:author="Daniela Mountian" w:date="2017-08-18T17:37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entanto, em um mundo decaído, ao lado dos Construtores</w:t>
      </w:r>
      <w:ins w:id="2887" w:author="Daniela Mountian" w:date="2017-08-18T17:12:00Z">
        <w:r w:rsidR="003B7635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sempre há os Destruidores, e eles também devem ser compreendidos. Hoje em dia, um liberal e humanista sempre compreenderá melhor a </w:t>
      </w:r>
      <w:ins w:id="2888" w:author="Daniela Mountian" w:date="2017-08-18T17:27:00Z">
        <w:r w:rsidR="003B7635">
          <w:rPr>
            <w:rFonts w:ascii="Times New Roman" w:hAnsi="Times New Roman" w:cs="Times New Roman"/>
            <w:sz w:val="24"/>
            <w:szCs w:val="24"/>
          </w:rPr>
          <w:t>grande</w:t>
        </w:r>
        <w:r w:rsidR="003B7635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verdade do Destruidor do que a </w:t>
      </w:r>
      <w:ins w:id="2889" w:author="Daniela Mountian" w:date="2017-08-29T14:18:00Z">
        <w:r w:rsidR="00FB6FD8">
          <w:rPr>
            <w:rFonts w:ascii="Times New Roman" w:hAnsi="Times New Roman" w:cs="Times New Roman"/>
            <w:sz w:val="24"/>
            <w:szCs w:val="24"/>
          </w:rPr>
          <w:t>fina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verdade do Construtor. Não é à toa que, desde o fim do século XIX, as palavras </w:t>
      </w:r>
      <w:r w:rsidR="00FE0BAD">
        <w:rPr>
          <w:rFonts w:ascii="Times New Roman" w:hAnsi="Times New Roman" w:cs="Times New Roman"/>
          <w:sz w:val="24"/>
          <w:szCs w:val="24"/>
        </w:rPr>
        <w:t>de ouro</w:t>
      </w:r>
      <w:r w:rsidR="00FE0B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liberal sempre </w:t>
      </w:r>
      <w:r w:rsidR="003B7635">
        <w:rPr>
          <w:rFonts w:ascii="Times New Roman" w:hAnsi="Times New Roman" w:cs="Times New Roman"/>
          <w:sz w:val="24"/>
          <w:szCs w:val="24"/>
        </w:rPr>
        <w:t xml:space="preserve">precedem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faca de um assassino. De fato, enquanto o Construtor </w:t>
      </w:r>
      <w:r w:rsidR="003B7635">
        <w:rPr>
          <w:rFonts w:ascii="Times New Roman" w:hAnsi="Times New Roman" w:cs="Times New Roman"/>
          <w:sz w:val="24"/>
          <w:szCs w:val="24"/>
        </w:rPr>
        <w:t>trabalha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egoisticamente p</w:t>
      </w:r>
      <w:r w:rsidR="003B7635">
        <w:rPr>
          <w:rFonts w:ascii="Times New Roman" w:hAnsi="Times New Roman" w:cs="Times New Roman"/>
          <w:sz w:val="24"/>
          <w:szCs w:val="24"/>
        </w:rPr>
        <w:t>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 mesmo, o Destruidor se esforça abnegadamente para todos. O Destruidor sempre parece </w:t>
      </w:r>
      <w:r w:rsidR="003B7635">
        <w:rPr>
          <w:rFonts w:ascii="Times New Roman" w:hAnsi="Times New Roman" w:cs="Times New Roman"/>
          <w:sz w:val="24"/>
          <w:szCs w:val="24"/>
        </w:rPr>
        <w:t>desprendido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B7635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B7635">
        <w:rPr>
          <w:rFonts w:ascii="Times New Roman" w:hAnsi="Times New Roman" w:cs="Times New Roman"/>
          <w:sz w:val="24"/>
          <w:szCs w:val="24"/>
        </w:rPr>
        <w:t xml:space="preserve">viva </w:t>
      </w:r>
      <w:r w:rsidR="00FB6FD8">
        <w:rPr>
          <w:rFonts w:ascii="Times New Roman" w:hAnsi="Times New Roman" w:cs="Times New Roman"/>
          <w:sz w:val="24"/>
          <w:szCs w:val="24"/>
        </w:rPr>
        <w:t>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abundância. Ele sempre provoca piedade, sempre perde alguma coisa. Pois, no mundo decaído, não achar significa perder.</w:t>
      </w:r>
      <w:r w:rsidR="00E50BA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D832E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Os Destruidores que viviam nas redondezas d</w:t>
      </w:r>
      <w:r w:rsidR="003B7635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grandes espaços disseram</w:t>
      </w:r>
      <w:r w:rsidR="00142267">
        <w:rPr>
          <w:rFonts w:ascii="Times New Roman" w:hAnsi="Times New Roman" w:cs="Times New Roman"/>
          <w:sz w:val="24"/>
          <w:szCs w:val="24"/>
        </w:rPr>
        <w:t xml:space="preserve"> </w:t>
      </w:r>
      <w:r w:rsidR="00B85863">
        <w:rPr>
          <w:rFonts w:ascii="Times New Roman" w:hAnsi="Times New Roman" w:cs="Times New Roman"/>
          <w:sz w:val="24"/>
          <w:szCs w:val="24"/>
        </w:rPr>
        <w:t xml:space="preserve">com </w:t>
      </w:r>
      <w:r w:rsidR="005A1F99">
        <w:rPr>
          <w:rFonts w:ascii="Times New Roman" w:hAnsi="Times New Roman" w:cs="Times New Roman"/>
          <w:sz w:val="24"/>
          <w:szCs w:val="24"/>
        </w:rPr>
        <w:t>suas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habitua</w:t>
      </w:r>
      <w:r w:rsidR="00B85863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queix</w:t>
      </w:r>
      <w:r w:rsidR="00B85863">
        <w:rPr>
          <w:rFonts w:ascii="Times New Roman" w:hAnsi="Times New Roman" w:cs="Times New Roman"/>
          <w:sz w:val="24"/>
          <w:szCs w:val="24"/>
        </w:rPr>
        <w:t>as</w:t>
      </w:r>
      <w:r w:rsidRPr="00C5704C">
        <w:rPr>
          <w:rFonts w:ascii="Times New Roman" w:hAnsi="Times New Roman" w:cs="Times New Roman"/>
          <w:sz w:val="24"/>
          <w:szCs w:val="24"/>
        </w:rPr>
        <w:t>, invariáve</w:t>
      </w:r>
      <w:r w:rsidR="00B85863">
        <w:rPr>
          <w:rFonts w:ascii="Times New Roman" w:hAnsi="Times New Roman" w:cs="Times New Roman"/>
          <w:sz w:val="24"/>
          <w:szCs w:val="24"/>
        </w:rPr>
        <w:t>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desde os tempos babilônicos:</w:t>
      </w:r>
    </w:p>
    <w:p w:rsidR="0024094F" w:rsidRPr="00C5704C" w:rsidRDefault="003A593A" w:rsidP="00D832E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Acabarão a obra </w:t>
      </w:r>
      <w:r w:rsidR="00AB02A6">
        <w:rPr>
          <w:rFonts w:ascii="Times New Roman" w:hAnsi="Times New Roman" w:cs="Times New Roman"/>
          <w:sz w:val="24"/>
          <w:szCs w:val="24"/>
        </w:rPr>
        <w:t>algum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dia? </w:t>
      </w:r>
      <w:r w:rsidR="00AB02A6">
        <w:rPr>
          <w:rFonts w:ascii="Times New Roman" w:hAnsi="Times New Roman" w:cs="Times New Roman"/>
          <w:sz w:val="24"/>
          <w:szCs w:val="24"/>
        </w:rPr>
        <w:t>Farão reviver dos escombros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B02A6">
        <w:rPr>
          <w:rFonts w:ascii="Times New Roman" w:hAnsi="Times New Roman" w:cs="Times New Roman"/>
          <w:sz w:val="24"/>
          <w:szCs w:val="24"/>
        </w:rPr>
        <w:t>cheios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pó as pedras queimadas?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33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090A95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entanto, o experiente Construtor sabe o que deve esperar dos sofrimentos do Destruidor e </w:t>
      </w:r>
      <w:r w:rsidR="005A1F99">
        <w:rPr>
          <w:rFonts w:ascii="Times New Roman" w:hAnsi="Times New Roman" w:cs="Times New Roman"/>
          <w:sz w:val="24"/>
          <w:szCs w:val="24"/>
        </w:rPr>
        <w:t>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 xml:space="preserve">é difícil, </w:t>
      </w:r>
      <w:r w:rsidRPr="00C5704C">
        <w:rPr>
          <w:rFonts w:ascii="Times New Roman" w:hAnsi="Times New Roman" w:cs="Times New Roman"/>
          <w:sz w:val="24"/>
          <w:szCs w:val="24"/>
        </w:rPr>
        <w:t>para o Destruidor</w:t>
      </w:r>
      <w:r w:rsidR="005A1F9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 os bens dos outros. Naquele tempo, os Destruidores eram </w:t>
      </w:r>
      <w:r w:rsidR="005A1F99">
        <w:rPr>
          <w:rFonts w:ascii="Times New Roman" w:hAnsi="Times New Roman" w:cs="Times New Roman"/>
          <w:sz w:val="24"/>
          <w:szCs w:val="24"/>
        </w:rPr>
        <w:t>Sanabalat</w:t>
      </w:r>
      <w:r w:rsidRPr="00C5704C">
        <w:rPr>
          <w:rFonts w:ascii="Times New Roman" w:hAnsi="Times New Roman" w:cs="Times New Roman"/>
          <w:sz w:val="24"/>
          <w:szCs w:val="24"/>
        </w:rPr>
        <w:t>, o horonita</w:t>
      </w:r>
      <w:r w:rsidR="00C26BC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Tobias, o amonita, que viviam </w:t>
      </w:r>
      <w:r w:rsidR="005A1F99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2267">
        <w:rPr>
          <w:rFonts w:ascii="Times New Roman" w:hAnsi="Times New Roman" w:cs="Times New Roman"/>
          <w:sz w:val="24"/>
          <w:szCs w:val="24"/>
        </w:rPr>
        <w:t>vastos espaços</w:t>
      </w:r>
      <w:ins w:id="2893" w:author="Daniela Mountian" w:date="2017-08-29T14:24:00Z">
        <w:r w:rsidR="00FB6FD8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42267">
        <w:rPr>
          <w:rFonts w:ascii="Times New Roman" w:hAnsi="Times New Roman" w:cs="Times New Roman"/>
          <w:sz w:val="24"/>
          <w:szCs w:val="24"/>
        </w:rPr>
        <w:t>recebido</w:t>
      </w:r>
      <w:r w:rsidR="005A1F99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>gratuitamente após a invasão babilônica</w:t>
      </w:r>
      <w:ins w:id="2894" w:author="Daniela Mountian" w:date="2017-08-18T18:43:00Z">
        <w:r w:rsidR="00B1631C">
          <w:rPr>
            <w:rFonts w:ascii="Times New Roman" w:hAnsi="Times New Roman" w:cs="Times New Roman"/>
            <w:sz w:val="24"/>
            <w:szCs w:val="24"/>
          </w:rPr>
          <w:t>.</w:t>
        </w:r>
      </w:ins>
      <w:commentRangeStart w:id="2895"/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34"/>
      </w:r>
      <w:commentRangeEnd w:id="2895"/>
      <w:r w:rsidR="005A1F99">
        <w:rPr>
          <w:rStyle w:val="Refdecomentrio"/>
          <w:rFonts w:cs="Times New Roman"/>
          <w:lang w:val="x-none"/>
        </w:rPr>
        <w:commentReference w:id="2895"/>
      </w:r>
      <w:r w:rsidRPr="00C5704C">
        <w:rPr>
          <w:rFonts w:ascii="Times New Roman" w:hAnsi="Times New Roman" w:cs="Times New Roman"/>
          <w:sz w:val="24"/>
          <w:szCs w:val="24"/>
        </w:rPr>
        <w:t xml:space="preserve"> Eis as palavras de Neemias, filho de Hacalias, antigo copeiro do rei persa Artaxerxes </w:t>
      </w:r>
      <w:ins w:id="2900" w:author="Daniela Mountian" w:date="2017-08-29T14:25:00Z">
        <w:r w:rsidR="000B2024">
          <w:rPr>
            <w:rFonts w:ascii="Times New Roman" w:hAnsi="Times New Roman" w:cs="Times New Roman"/>
            <w:sz w:val="24"/>
            <w:szCs w:val="24"/>
          </w:rPr>
          <w:t xml:space="preserve">e </w:t>
        </w:r>
      </w:ins>
      <w:r w:rsidRPr="00C5704C">
        <w:rPr>
          <w:rFonts w:ascii="Times New Roman" w:hAnsi="Times New Roman" w:cs="Times New Roman"/>
          <w:sz w:val="24"/>
          <w:szCs w:val="24"/>
        </w:rPr>
        <w:t>que</w:t>
      </w:r>
      <w:ins w:id="2901" w:author="Daniela Mountian" w:date="2017-08-29T14:25:00Z">
        <w:r w:rsidR="000B2024">
          <w:rPr>
            <w:rFonts w:ascii="Times New Roman" w:hAnsi="Times New Roman" w:cs="Times New Roman"/>
            <w:sz w:val="24"/>
            <w:szCs w:val="24"/>
          </w:rPr>
          <w:t>m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liderou os que </w:t>
      </w:r>
      <w:r w:rsidR="005A1F99">
        <w:rPr>
          <w:rFonts w:ascii="Times New Roman" w:hAnsi="Times New Roman" w:cs="Times New Roman"/>
          <w:sz w:val="24"/>
          <w:szCs w:val="24"/>
        </w:rPr>
        <w:t>participavam da construção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4094F" w:rsidRPr="00C5704C" w:rsidRDefault="00C26BCE" w:rsidP="00B96E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>Nós constru</w:t>
      </w:r>
      <w:r w:rsidR="00522F60">
        <w:rPr>
          <w:rFonts w:ascii="Times New Roman" w:hAnsi="Times New Roman" w:cs="Times New Roman"/>
          <w:sz w:val="24"/>
          <w:szCs w:val="24"/>
        </w:rPr>
        <w:t>íamos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muro, </w:t>
      </w:r>
      <w:r w:rsidR="005A1F99">
        <w:rPr>
          <w:rFonts w:ascii="Times New Roman" w:hAnsi="Times New Roman" w:cs="Times New Roman"/>
          <w:sz w:val="24"/>
          <w:szCs w:val="24"/>
        </w:rPr>
        <w:t>e do muro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>se ergueu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metade</w:t>
      </w:r>
      <w:r w:rsidR="005A1F99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orque o povo trabalha</w:t>
      </w:r>
      <w:r w:rsidR="00522F60">
        <w:rPr>
          <w:rFonts w:ascii="Times New Roman" w:hAnsi="Times New Roman" w:cs="Times New Roman"/>
          <w:sz w:val="24"/>
          <w:szCs w:val="24"/>
        </w:rPr>
        <w:t>va</w:t>
      </w:r>
      <w:r w:rsidR="005A1F99">
        <w:rPr>
          <w:rFonts w:ascii="Times New Roman" w:hAnsi="Times New Roman" w:cs="Times New Roman"/>
          <w:sz w:val="24"/>
          <w:szCs w:val="24"/>
        </w:rPr>
        <w:t xml:space="preserve"> com afinco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5A1F99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ossos inimigos</w:t>
      </w:r>
      <w:r w:rsidR="005A1F99">
        <w:rPr>
          <w:rFonts w:ascii="Times New Roman" w:hAnsi="Times New Roman" w:cs="Times New Roman"/>
          <w:sz w:val="24"/>
          <w:szCs w:val="24"/>
        </w:rPr>
        <w:t>, porém, disseram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5A1F99">
        <w:rPr>
          <w:rFonts w:ascii="Times New Roman" w:hAnsi="Times New Roman" w:cs="Times New Roman"/>
          <w:sz w:val="24"/>
          <w:szCs w:val="24"/>
        </w:rPr>
        <w:t xml:space="preserve">“Eles 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saberão nem verão </w:t>
      </w:r>
      <w:r w:rsidR="005A1F99">
        <w:rPr>
          <w:rFonts w:ascii="Times New Roman" w:hAnsi="Times New Roman" w:cs="Times New Roman"/>
          <w:sz w:val="24"/>
          <w:szCs w:val="24"/>
        </w:rPr>
        <w:t xml:space="preserve">nada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até </w:t>
      </w:r>
      <w:r w:rsidR="005A1F99">
        <w:rPr>
          <w:rFonts w:ascii="Times New Roman" w:hAnsi="Times New Roman" w:cs="Times New Roman"/>
          <w:sz w:val="24"/>
          <w:szCs w:val="24"/>
        </w:rPr>
        <w:t>aparecermos entre 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os mat</w:t>
      </w:r>
      <w:r w:rsidR="005A1F99">
        <w:rPr>
          <w:rFonts w:ascii="Times New Roman" w:hAnsi="Times New Roman" w:cs="Times New Roman"/>
          <w:sz w:val="24"/>
          <w:szCs w:val="24"/>
        </w:rPr>
        <w:t>ar</w:t>
      </w:r>
      <w:r w:rsidR="0024094F" w:rsidRPr="00C5704C">
        <w:rPr>
          <w:rFonts w:ascii="Times New Roman" w:hAnsi="Times New Roman" w:cs="Times New Roman"/>
          <w:sz w:val="24"/>
          <w:szCs w:val="24"/>
        </w:rPr>
        <w:t>mos, e</w:t>
      </w:r>
      <w:r w:rsidR="005A1F99">
        <w:rPr>
          <w:rFonts w:ascii="Times New Roman" w:hAnsi="Times New Roman" w:cs="Times New Roman"/>
          <w:sz w:val="24"/>
          <w:szCs w:val="24"/>
        </w:rPr>
        <w:t>ntão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>faremos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cessar a obra. </w:t>
      </w:r>
      <w:r w:rsidR="005A1F99">
        <w:rPr>
          <w:rFonts w:ascii="Times New Roman" w:hAnsi="Times New Roman" w:cs="Times New Roman"/>
          <w:sz w:val="24"/>
          <w:szCs w:val="24"/>
        </w:rPr>
        <w:t xml:space="preserve">[...] </w:t>
      </w:r>
      <w:r w:rsidR="0024094F" w:rsidRPr="00C5704C">
        <w:rPr>
          <w:rFonts w:ascii="Times New Roman" w:hAnsi="Times New Roman" w:cs="Times New Roman"/>
          <w:sz w:val="24"/>
          <w:szCs w:val="24"/>
        </w:rPr>
        <w:t>Olhei</w:t>
      </w:r>
      <w:r w:rsidR="005A1F99">
        <w:rPr>
          <w:rFonts w:ascii="Times New Roman" w:hAnsi="Times New Roman" w:cs="Times New Roman"/>
          <w:sz w:val="24"/>
          <w:szCs w:val="24"/>
        </w:rPr>
        <w:t xml:space="preserve"> ao redor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levantei-me e disse aos nobres, aos magistrados e ao resto do povo: </w:t>
      </w:r>
      <w:r w:rsidR="005A1F99">
        <w:rPr>
          <w:rFonts w:ascii="Times New Roman" w:hAnsi="Times New Roman" w:cs="Times New Roman"/>
          <w:sz w:val="24"/>
          <w:szCs w:val="24"/>
        </w:rPr>
        <w:t>“N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="005A1F99">
        <w:rPr>
          <w:rFonts w:ascii="Times New Roman" w:hAnsi="Times New Roman" w:cs="Times New Roman"/>
          <w:sz w:val="24"/>
          <w:szCs w:val="24"/>
        </w:rPr>
        <w:t>tenhais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>medo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A1F99">
        <w:rPr>
          <w:rFonts w:ascii="Times New Roman" w:hAnsi="Times New Roman" w:cs="Times New Roman"/>
          <w:sz w:val="24"/>
          <w:szCs w:val="24"/>
        </w:rPr>
        <w:t xml:space="preserve">devei vos </w:t>
      </w:r>
      <w:r w:rsidR="0024094F" w:rsidRPr="00C5704C">
        <w:rPr>
          <w:rFonts w:ascii="Times New Roman" w:hAnsi="Times New Roman" w:cs="Times New Roman"/>
          <w:sz w:val="24"/>
          <w:szCs w:val="24"/>
        </w:rPr>
        <w:t>lembra</w:t>
      </w:r>
      <w:r w:rsidR="005A1F99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Senhor, grande e terrível, e </w:t>
      </w:r>
      <w:r w:rsidR="005A1F99">
        <w:rPr>
          <w:rFonts w:ascii="Times New Roman" w:hAnsi="Times New Roman" w:cs="Times New Roman"/>
          <w:sz w:val="24"/>
          <w:szCs w:val="24"/>
        </w:rPr>
        <w:t>combater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5A1F99">
        <w:rPr>
          <w:rFonts w:ascii="Times New Roman" w:hAnsi="Times New Roman" w:cs="Times New Roman"/>
          <w:sz w:val="24"/>
          <w:szCs w:val="24"/>
        </w:rPr>
        <w:t>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vossos irmãos, </w:t>
      </w:r>
      <w:r w:rsidR="005A1F99">
        <w:rPr>
          <w:rFonts w:ascii="Times New Roman" w:hAnsi="Times New Roman" w:cs="Times New Roman"/>
          <w:sz w:val="24"/>
          <w:szCs w:val="24"/>
        </w:rPr>
        <w:t>v</w:t>
      </w:r>
      <w:r w:rsidR="00CB01A5">
        <w:rPr>
          <w:rFonts w:ascii="Times New Roman" w:hAnsi="Times New Roman" w:cs="Times New Roman"/>
          <w:sz w:val="24"/>
          <w:szCs w:val="24"/>
        </w:rPr>
        <w:t>osso</w:t>
      </w:r>
      <w:r w:rsidR="005A1F99">
        <w:rPr>
          <w:rFonts w:ascii="Times New Roman" w:hAnsi="Times New Roman" w:cs="Times New Roman"/>
          <w:sz w:val="24"/>
          <w:szCs w:val="24"/>
        </w:rPr>
        <w:t xml:space="preserve">s filhos e </w:t>
      </w:r>
      <w:r w:rsidR="0024094F" w:rsidRPr="00C5704C">
        <w:rPr>
          <w:rFonts w:ascii="Times New Roman" w:hAnsi="Times New Roman" w:cs="Times New Roman"/>
          <w:sz w:val="24"/>
          <w:szCs w:val="24"/>
        </w:rPr>
        <w:t>vossas filhas, vossas mulheres e vossas casas</w:t>
      </w:r>
      <w:r w:rsidR="005A1F99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5A1F99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1F99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esde </w:t>
      </w:r>
      <w:r w:rsidR="005A1F99">
        <w:rPr>
          <w:rFonts w:ascii="Times New Roman" w:hAnsi="Times New Roman" w:cs="Times New Roman"/>
          <w:sz w:val="24"/>
          <w:szCs w:val="24"/>
        </w:rPr>
        <w:t>esse</w:t>
      </w:r>
      <w:r w:rsidR="005A1F9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dia, metade dos meus </w:t>
      </w:r>
      <w:r w:rsidR="00CB01A5">
        <w:rPr>
          <w:rFonts w:ascii="Times New Roman" w:hAnsi="Times New Roman" w:cs="Times New Roman"/>
          <w:sz w:val="24"/>
          <w:szCs w:val="24"/>
        </w:rPr>
        <w:t>homens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trabalhava na obra e a outra metade empunhava lanças, escudos, arcos e couraças</w:t>
      </w:r>
      <w:r w:rsidR="005A1F99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5A1F99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que </w:t>
      </w:r>
      <w:r w:rsidR="00CB01A5">
        <w:rPr>
          <w:rFonts w:ascii="Times New Roman" w:hAnsi="Times New Roman" w:cs="Times New Roman"/>
          <w:sz w:val="24"/>
          <w:szCs w:val="24"/>
        </w:rPr>
        <w:t>edificavam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muro e os </w:t>
      </w:r>
      <w:r w:rsidR="00CB01A5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>carrega</w:t>
      </w:r>
      <w:r w:rsidR="00CB01A5">
        <w:rPr>
          <w:rFonts w:ascii="Times New Roman" w:hAnsi="Times New Roman" w:cs="Times New Roman"/>
          <w:sz w:val="24"/>
          <w:szCs w:val="24"/>
        </w:rPr>
        <w:t>vam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cargas</w:t>
      </w:r>
      <w:r w:rsidR="00CB01A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uma mão</w:t>
      </w:r>
      <w:r w:rsidR="00CB01A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01A5">
        <w:rPr>
          <w:rFonts w:ascii="Times New Roman" w:hAnsi="Times New Roman" w:cs="Times New Roman"/>
          <w:sz w:val="24"/>
          <w:szCs w:val="24"/>
        </w:rPr>
        <w:t>cuidavam 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obra e</w:t>
      </w:r>
      <w:r w:rsidR="00CB01A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 a outra</w:t>
      </w:r>
      <w:r w:rsidR="00CB01A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seguravam a lança</w:t>
      </w:r>
      <w:r w:rsidR="005A1F99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r w:rsidR="005A1F99">
        <w:rPr>
          <w:rFonts w:ascii="Times New Roman" w:hAnsi="Times New Roman" w:cs="Times New Roman"/>
          <w:sz w:val="24"/>
          <w:szCs w:val="24"/>
        </w:rPr>
        <w:t>]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B01A5">
        <w:rPr>
          <w:rFonts w:ascii="Times New Roman" w:hAnsi="Times New Roman" w:cs="Times New Roman"/>
          <w:sz w:val="24"/>
          <w:szCs w:val="24"/>
        </w:rPr>
        <w:t>Mas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em eu, nem meus irmãos, nem meus </w:t>
      </w:r>
      <w:r w:rsidR="00CB01A5">
        <w:rPr>
          <w:rFonts w:ascii="Times New Roman" w:hAnsi="Times New Roman" w:cs="Times New Roman"/>
          <w:sz w:val="24"/>
          <w:szCs w:val="24"/>
        </w:rPr>
        <w:t>homens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nem os guardas que me acompanhavam </w:t>
      </w:r>
      <w:r w:rsidR="00CB01A5">
        <w:rPr>
          <w:rFonts w:ascii="Times New Roman" w:hAnsi="Times New Roman" w:cs="Times New Roman"/>
          <w:sz w:val="24"/>
          <w:szCs w:val="24"/>
        </w:rPr>
        <w:t>tiramos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nossas vestes; cada um </w:t>
      </w:r>
      <w:r w:rsidR="00C17AFE">
        <w:rPr>
          <w:rFonts w:ascii="Times New Roman" w:hAnsi="Times New Roman" w:cs="Times New Roman"/>
          <w:sz w:val="24"/>
          <w:szCs w:val="24"/>
        </w:rPr>
        <w:t>man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tinha </w:t>
      </w:r>
      <w:r w:rsidR="00522F60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espada e água</w:t>
      </w:r>
      <w:r w:rsidR="00C17AFE">
        <w:rPr>
          <w:rFonts w:ascii="Times New Roman" w:hAnsi="Times New Roman" w:cs="Times New Roman"/>
          <w:sz w:val="24"/>
          <w:szCs w:val="24"/>
        </w:rPr>
        <w:t xml:space="preserve"> ao alcance da mão</w:t>
      </w:r>
      <w:r w:rsidR="005A1F9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35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2497A" w:rsidP="00B96E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Anticristo se lembrava </w:t>
      </w:r>
      <w:r>
        <w:rPr>
          <w:rFonts w:ascii="Times New Roman" w:hAnsi="Times New Roman" w:cs="Times New Roman"/>
          <w:sz w:val="24"/>
          <w:szCs w:val="24"/>
        </w:rPr>
        <w:t xml:space="preserve">de tudo isso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frequência e </w:t>
      </w:r>
      <w:r>
        <w:rPr>
          <w:rFonts w:ascii="Times New Roman" w:hAnsi="Times New Roman" w:cs="Times New Roman"/>
          <w:sz w:val="24"/>
          <w:szCs w:val="24"/>
        </w:rPr>
        <w:t>caía 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medita</w:t>
      </w:r>
      <w:r>
        <w:rPr>
          <w:rFonts w:ascii="Times New Roman" w:hAnsi="Times New Roman" w:cs="Times New Roman"/>
          <w:sz w:val="24"/>
          <w:szCs w:val="24"/>
        </w:rPr>
        <w:t>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ins w:id="2917" w:author="Daniela Mountian" w:date="2017-08-29T14:39:00Z">
        <w:r w:rsidR="00A8297F">
          <w:rPr>
            <w:rFonts w:ascii="Times New Roman" w:hAnsi="Times New Roman" w:cs="Times New Roman"/>
            <w:sz w:val="24"/>
            <w:szCs w:val="24"/>
          </w:rPr>
          <w:t xml:space="preserve">O amor filial da profetisa Pelágia não diminuiu </w:t>
        </w:r>
      </w:ins>
      <w:ins w:id="2918" w:author="Daniela Mountian" w:date="2017-08-29T14:40:00Z">
        <w:r w:rsidR="00A8297F">
          <w:rPr>
            <w:rFonts w:ascii="Times New Roman" w:hAnsi="Times New Roman" w:cs="Times New Roman"/>
            <w:sz w:val="24"/>
            <w:szCs w:val="24"/>
          </w:rPr>
          <w:t>d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esde o dia em que</w:t>
      </w:r>
      <w:ins w:id="2919" w:author="Daniela Mountian" w:date="2017-08-29T14:40:00Z">
        <w:r w:rsidR="00A8297F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920" w:author="Daniela Mountian" w:date="2017-08-29T14:41:00Z">
        <w:r w:rsidR="00A8297F">
          <w:rPr>
            <w:rFonts w:ascii="Times New Roman" w:hAnsi="Times New Roman" w:cs="Times New Roman"/>
            <w:sz w:val="24"/>
            <w:szCs w:val="24"/>
          </w:rPr>
          <w:t>seu pai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através de Satanás, tornara-se </w:t>
      </w:r>
      <w:ins w:id="2921" w:author="Daniela Mountian" w:date="2017-08-29T14:41:00Z">
        <w:r w:rsidR="00A8297F">
          <w:rPr>
            <w:rFonts w:ascii="Times New Roman" w:hAnsi="Times New Roman" w:cs="Times New Roman"/>
            <w:sz w:val="24"/>
            <w:szCs w:val="24"/>
          </w:rPr>
          <w:t xml:space="preserve">também </w:t>
        </w:r>
      </w:ins>
      <w:ins w:id="2922" w:author="Daniela Mountian" w:date="2017-08-29T14:40:00Z">
        <w:r w:rsidR="00A8297F">
          <w:rPr>
            <w:rFonts w:ascii="Times New Roman" w:hAnsi="Times New Roman" w:cs="Times New Roman"/>
            <w:sz w:val="24"/>
            <w:szCs w:val="24"/>
          </w:rPr>
          <w:t>seu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marido. Mas</w:t>
      </w:r>
      <w:r>
        <w:rPr>
          <w:rFonts w:ascii="Times New Roman" w:hAnsi="Times New Roman" w:cs="Times New Roman"/>
          <w:sz w:val="24"/>
          <w:szCs w:val="24"/>
        </w:rPr>
        <w:t>, durante a noite,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aparecia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também a paixão </w:t>
      </w:r>
      <w:r>
        <w:rPr>
          <w:rFonts w:ascii="Times New Roman" w:hAnsi="Times New Roman" w:cs="Times New Roman"/>
          <w:sz w:val="24"/>
          <w:szCs w:val="24"/>
        </w:rPr>
        <w:t>por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marido. </w:t>
      </w:r>
      <w:r w:rsidR="00A8297F">
        <w:rPr>
          <w:rFonts w:ascii="Times New Roman" w:hAnsi="Times New Roman" w:cs="Times New Roman"/>
          <w:sz w:val="24"/>
          <w:szCs w:val="24"/>
        </w:rPr>
        <w:t xml:space="preserve">Assim,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Pelágia </w:t>
      </w:r>
      <w:r>
        <w:rPr>
          <w:rFonts w:ascii="Times New Roman" w:hAnsi="Times New Roman" w:cs="Times New Roman"/>
          <w:sz w:val="24"/>
          <w:szCs w:val="24"/>
        </w:rPr>
        <w:t>engravidou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conforme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seus</w:t>
      </w:r>
      <w:r w:rsidR="00723171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cálculos, </w:t>
      </w:r>
      <w:r>
        <w:rPr>
          <w:rFonts w:ascii="Times New Roman" w:hAnsi="Times New Roman" w:cs="Times New Roman"/>
          <w:sz w:val="24"/>
          <w:szCs w:val="24"/>
        </w:rPr>
        <w:t>teria</w:t>
      </w:r>
      <w:r w:rsidR="0072317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bebê no início da primavera, </w:t>
      </w:r>
      <w:r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época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22497A">
        <w:rPr>
          <w:rFonts w:ascii="Times New Roman" w:hAnsi="Times New Roman" w:cs="Times New Roman"/>
          <w:i/>
          <w:sz w:val="24"/>
          <w:szCs w:val="24"/>
        </w:rPr>
        <w:t>Purim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uma festa alegre. Desde que engravidou, </w:t>
      </w:r>
      <w:r w:rsidR="00FE0BAD">
        <w:rPr>
          <w:rFonts w:ascii="Times New Roman" w:hAnsi="Times New Roman" w:cs="Times New Roman"/>
          <w:sz w:val="24"/>
          <w:szCs w:val="24"/>
        </w:rPr>
        <w:t>ela passou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</w:t>
      </w:r>
      <w:r w:rsidR="00FE0BAD">
        <w:rPr>
          <w:rFonts w:ascii="Times New Roman" w:hAnsi="Times New Roman" w:cs="Times New Roman"/>
          <w:sz w:val="24"/>
          <w:szCs w:val="24"/>
        </w:rPr>
        <w:t>estar</w:t>
      </w:r>
      <w:r w:rsidR="00FE0B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sempre </w:t>
      </w:r>
      <w:r w:rsidR="00FE0BAD">
        <w:rPr>
          <w:rFonts w:ascii="Times New Roman" w:hAnsi="Times New Roman" w:cs="Times New Roman"/>
          <w:sz w:val="24"/>
          <w:szCs w:val="24"/>
        </w:rPr>
        <w:t>em companhia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pai, pois sabia que ele não estaria com ela para sempre. </w:t>
      </w:r>
      <w:r w:rsidR="00FE0BAD">
        <w:rPr>
          <w:rFonts w:ascii="Times New Roman" w:hAnsi="Times New Roman" w:cs="Times New Roman"/>
          <w:sz w:val="24"/>
          <w:szCs w:val="24"/>
        </w:rPr>
        <w:t>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cuidava </w:t>
      </w:r>
      <w:r w:rsidR="00FE0BAD">
        <w:rPr>
          <w:rFonts w:ascii="Times New Roman" w:hAnsi="Times New Roman" w:cs="Times New Roman"/>
          <w:sz w:val="24"/>
          <w:szCs w:val="24"/>
        </w:rPr>
        <w:t xml:space="preserve">bem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dela e, sabendo </w:t>
      </w:r>
      <w:r w:rsidR="00FE0BAD">
        <w:rPr>
          <w:rFonts w:ascii="Times New Roman" w:hAnsi="Times New Roman" w:cs="Times New Roman"/>
          <w:sz w:val="24"/>
          <w:szCs w:val="24"/>
        </w:rPr>
        <w:t>que uma grávida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28C6" w:rsidRPr="00C5704C">
        <w:rPr>
          <w:rFonts w:ascii="Times New Roman" w:hAnsi="Times New Roman" w:cs="Times New Roman"/>
          <w:sz w:val="24"/>
          <w:szCs w:val="24"/>
        </w:rPr>
        <w:t xml:space="preserve">precisa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ar </w:t>
      </w:r>
      <w:r w:rsidR="00FE0BAD">
        <w:rPr>
          <w:rFonts w:ascii="Times New Roman" w:hAnsi="Times New Roman" w:cs="Times New Roman"/>
          <w:sz w:val="24"/>
          <w:szCs w:val="24"/>
        </w:rPr>
        <w:t>puro do campo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E0BAD">
        <w:rPr>
          <w:rFonts w:ascii="Times New Roman" w:hAnsi="Times New Roman" w:cs="Times New Roman"/>
          <w:sz w:val="24"/>
          <w:szCs w:val="24"/>
        </w:rPr>
        <w:t xml:space="preserve">saía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frequentemente com ela da cidade, </w:t>
      </w:r>
      <w:r w:rsidR="00FE0BAD">
        <w:rPr>
          <w:rFonts w:ascii="Times New Roman" w:hAnsi="Times New Roman" w:cs="Times New Roman"/>
          <w:sz w:val="24"/>
          <w:szCs w:val="24"/>
        </w:rPr>
        <w:t xml:space="preserve">indo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as florestas outonais dos subúrbios, pois o outono já havia chegado. </w:t>
      </w:r>
    </w:p>
    <w:p w:rsidR="0024094F" w:rsidRPr="00C5704C" w:rsidRDefault="0024094F" w:rsidP="00B96E8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Certa vez, </w:t>
      </w:r>
      <w:r w:rsidR="00FE0BAD">
        <w:rPr>
          <w:rFonts w:ascii="Times New Roman" w:hAnsi="Times New Roman" w:cs="Times New Roman"/>
          <w:sz w:val="24"/>
          <w:szCs w:val="24"/>
        </w:rPr>
        <w:t xml:space="preserve">eles foram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uma região </w:t>
      </w:r>
      <w:r w:rsidR="00FE0BAD">
        <w:rPr>
          <w:rFonts w:ascii="Times New Roman" w:hAnsi="Times New Roman" w:cs="Times New Roman"/>
          <w:sz w:val="24"/>
          <w:szCs w:val="24"/>
        </w:rPr>
        <w:t>pouco habitada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E0BAD">
        <w:rPr>
          <w:rFonts w:ascii="Times New Roman" w:hAnsi="Times New Roman" w:cs="Times New Roman"/>
          <w:sz w:val="24"/>
          <w:szCs w:val="24"/>
        </w:rPr>
        <w:t>cheia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ravinas e com uma </w:t>
      </w:r>
      <w:r w:rsidR="00FE0BAD">
        <w:rPr>
          <w:rFonts w:ascii="Times New Roman" w:hAnsi="Times New Roman" w:cs="Times New Roman"/>
          <w:sz w:val="24"/>
          <w:szCs w:val="24"/>
        </w:rPr>
        <w:t>colina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coberta </w:t>
      </w:r>
      <w:r w:rsidR="00FE0BAD">
        <w:rPr>
          <w:rFonts w:ascii="Times New Roman" w:hAnsi="Times New Roman" w:cs="Times New Roman"/>
          <w:sz w:val="24"/>
          <w:szCs w:val="24"/>
        </w:rPr>
        <w:t>pela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E0BAD">
        <w:rPr>
          <w:rFonts w:ascii="Times New Roman" w:hAnsi="Times New Roman" w:cs="Times New Roman"/>
          <w:sz w:val="24"/>
          <w:szCs w:val="24"/>
        </w:rPr>
        <w:t>C</w:t>
      </w:r>
      <w:r w:rsidRPr="00C5704C">
        <w:rPr>
          <w:rFonts w:ascii="Times New Roman" w:hAnsi="Times New Roman" w:cs="Times New Roman"/>
          <w:sz w:val="24"/>
          <w:szCs w:val="24"/>
        </w:rPr>
        <w:t xml:space="preserve">om eles </w:t>
      </w:r>
      <w:r w:rsidR="00FE0BAD">
        <w:rPr>
          <w:rFonts w:ascii="Times New Roman" w:hAnsi="Times New Roman" w:cs="Times New Roman"/>
          <w:sz w:val="24"/>
          <w:szCs w:val="24"/>
        </w:rPr>
        <w:t xml:space="preserve">estava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Andrei Kopóssov, que também já sabia quem </w:t>
      </w:r>
      <w:r w:rsidR="00FE0BAD">
        <w:rPr>
          <w:rFonts w:ascii="Times New Roman" w:hAnsi="Times New Roman" w:cs="Times New Roman"/>
          <w:sz w:val="24"/>
          <w:szCs w:val="24"/>
        </w:rPr>
        <w:t>era</w:t>
      </w:r>
      <w:r w:rsidR="00CD6078">
        <w:rPr>
          <w:rFonts w:ascii="Times New Roman" w:hAnsi="Times New Roman" w:cs="Times New Roman"/>
          <w:sz w:val="24"/>
          <w:szCs w:val="24"/>
        </w:rPr>
        <w:t>m</w:t>
      </w:r>
      <w:r w:rsidR="00FE0BA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na realidade seu pai e sua irmã, </w:t>
      </w:r>
      <w:r w:rsidR="00FE0BAD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qu</w:t>
      </w:r>
      <w:r w:rsidR="00FE0BAD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tornou para </w:t>
      </w:r>
      <w:r w:rsidR="00FE0BAD">
        <w:rPr>
          <w:rFonts w:ascii="Times New Roman" w:hAnsi="Times New Roman" w:cs="Times New Roman"/>
          <w:sz w:val="24"/>
          <w:szCs w:val="24"/>
        </w:rPr>
        <w:t>Andrei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</w:t>
      </w:r>
      <w:r w:rsidR="00FE0BAD">
        <w:rPr>
          <w:rFonts w:ascii="Times New Roman" w:hAnsi="Times New Roman" w:cs="Times New Roman"/>
          <w:sz w:val="24"/>
          <w:szCs w:val="24"/>
        </w:rPr>
        <w:t xml:space="preserve"> espécie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 adotiva e </w:t>
      </w:r>
      <w:r w:rsidR="00FE0BAD">
        <w:rPr>
          <w:rFonts w:ascii="Times New Roman" w:hAnsi="Times New Roman" w:cs="Times New Roman"/>
          <w:sz w:val="24"/>
          <w:szCs w:val="24"/>
        </w:rPr>
        <w:t xml:space="preserve">esperava um filho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FE0BAD">
        <w:rPr>
          <w:rFonts w:ascii="Times New Roman" w:hAnsi="Times New Roman" w:cs="Times New Roman"/>
          <w:sz w:val="24"/>
          <w:szCs w:val="24"/>
        </w:rPr>
        <w:t>e 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pai. </w:t>
      </w:r>
      <w:r w:rsidR="00FE0BAD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subiam </w:t>
      </w:r>
      <w:r w:rsidR="00FE0BAD">
        <w:rPr>
          <w:rFonts w:ascii="Times New Roman" w:hAnsi="Times New Roman" w:cs="Times New Roman"/>
          <w:sz w:val="24"/>
          <w:szCs w:val="24"/>
        </w:rPr>
        <w:t>a colina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Dã, </w:t>
      </w:r>
      <w:r w:rsidR="00FE0B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o enviado do Senhor, </w:t>
      </w:r>
      <w:r w:rsidR="00FE0BAD">
        <w:rPr>
          <w:rFonts w:ascii="Times New Roman" w:hAnsi="Times New Roman" w:cs="Times New Roman"/>
          <w:sz w:val="24"/>
          <w:szCs w:val="24"/>
        </w:rPr>
        <w:t xml:space="preserve">disse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através </w:t>
      </w:r>
      <w:r w:rsidR="00723171" w:rsidRPr="00C5704C">
        <w:rPr>
          <w:rFonts w:ascii="Times New Roman" w:hAnsi="Times New Roman" w:cs="Times New Roman"/>
          <w:sz w:val="24"/>
          <w:szCs w:val="24"/>
        </w:rPr>
        <w:t>d</w:t>
      </w:r>
      <w:r w:rsidR="00723171">
        <w:rPr>
          <w:rFonts w:ascii="Times New Roman" w:hAnsi="Times New Roman" w:cs="Times New Roman"/>
          <w:sz w:val="24"/>
          <w:szCs w:val="24"/>
        </w:rPr>
        <w:t>e</w:t>
      </w:r>
      <w:r w:rsidR="00723171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Mateus, o evangelista mais confiável, usando as palavras de seu Irmão da tribo de Judá:</w:t>
      </w:r>
    </w:p>
    <w:p w:rsidR="0024094F" w:rsidRPr="00C5704C" w:rsidRDefault="00723171" w:rsidP="00F24D6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FE0BAD">
        <w:rPr>
          <w:rFonts w:ascii="Times New Roman" w:hAnsi="Times New Roman" w:cs="Times New Roman"/>
          <w:sz w:val="24"/>
          <w:szCs w:val="24"/>
        </w:rPr>
        <w:t>penseis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FE0BAD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vim abolir a Lei ou os profetas; </w:t>
      </w:r>
      <w:r w:rsidR="00FE0BAD"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vim </w:t>
      </w:r>
      <w:r w:rsidR="00FE0BAD">
        <w:rPr>
          <w:rFonts w:ascii="Times New Roman" w:hAnsi="Times New Roman" w:cs="Times New Roman"/>
          <w:sz w:val="24"/>
          <w:szCs w:val="24"/>
        </w:rPr>
        <w:t xml:space="preserve">para </w:t>
      </w:r>
      <w:r w:rsidR="0024094F" w:rsidRPr="00C5704C">
        <w:rPr>
          <w:rFonts w:ascii="Times New Roman" w:hAnsi="Times New Roman" w:cs="Times New Roman"/>
          <w:sz w:val="24"/>
          <w:szCs w:val="24"/>
        </w:rPr>
        <w:t>destru</w:t>
      </w:r>
      <w:r w:rsidR="00FE0BAD">
        <w:rPr>
          <w:rFonts w:ascii="Times New Roman" w:hAnsi="Times New Roman" w:cs="Times New Roman"/>
          <w:sz w:val="24"/>
          <w:szCs w:val="24"/>
        </w:rPr>
        <w:t>í-los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para </w:t>
      </w:r>
      <w:r w:rsidR="00FE0BAD">
        <w:rPr>
          <w:rFonts w:ascii="Times New Roman" w:hAnsi="Times New Roman" w:cs="Times New Roman"/>
          <w:sz w:val="24"/>
          <w:szCs w:val="24"/>
        </w:rPr>
        <w:t>realizá-los, pois,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em verdade</w:t>
      </w:r>
      <w:r w:rsidR="00FE0BAD">
        <w:rPr>
          <w:rFonts w:ascii="Times New Roman" w:hAnsi="Times New Roman" w:cs="Times New Roman"/>
          <w:sz w:val="24"/>
          <w:szCs w:val="24"/>
        </w:rPr>
        <w:t>, 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 digo: </w:t>
      </w:r>
      <w:r w:rsidR="00FE0BAD"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 xml:space="preserve">houver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céu e a terra, </w:t>
      </w:r>
      <w:r w:rsidR="00FE0BAD">
        <w:rPr>
          <w:rFonts w:ascii="Times New Roman" w:hAnsi="Times New Roman" w:cs="Times New Roman"/>
          <w:sz w:val="24"/>
          <w:szCs w:val="24"/>
        </w:rPr>
        <w:t xml:space="preserve">nem um iota, nem uma linha se ocultarão </w:t>
      </w:r>
      <w:r w:rsidR="0024094F" w:rsidRPr="00C5704C">
        <w:rPr>
          <w:rFonts w:ascii="Times New Roman" w:hAnsi="Times New Roman" w:cs="Times New Roman"/>
          <w:sz w:val="24"/>
          <w:szCs w:val="24"/>
        </w:rPr>
        <w:t>da Lei</w:t>
      </w:r>
      <w:ins w:id="2923" w:author="Daniela Mountian" w:date="2017-08-29T14:54:00Z">
        <w:r w:rsidR="00A32E6B">
          <w:rPr>
            <w:rFonts w:ascii="Times New Roman" w:hAnsi="Times New Roman" w:cs="Times New Roman"/>
            <w:sz w:val="24"/>
            <w:szCs w:val="24"/>
          </w:rPr>
          <w:t>,</w:t>
        </w:r>
      </w:ins>
      <w:r w:rsidR="00FE0BAD">
        <w:rPr>
          <w:rFonts w:ascii="Times New Roman" w:hAnsi="Times New Roman" w:cs="Times New Roman"/>
          <w:sz w:val="24"/>
          <w:szCs w:val="24"/>
        </w:rPr>
        <w:t xml:space="preserve"> até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tudo seja cumprido</w:t>
      </w:r>
      <w:r w:rsidR="00BA1345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3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F24D6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Então Andrei Kopóssov, que ia a Deus pelo caminho mais difícil, pelo terceiro caminho </w:t>
      </w:r>
      <w:r w:rsidR="00FE0BAD" w:rsidRPr="00621342">
        <w:rPr>
          <w:rFonts w:ascii="Times New Roman" w:hAnsi="Times New Roman" w:cs="Times New Roman"/>
          <w:sz w:val="24"/>
          <w:szCs w:val="24"/>
        </w:rPr>
        <w:t>—</w:t>
      </w:r>
      <w:r w:rsidR="00FE0BA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FE0BAD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>Fé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>ou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escrença, mas </w:t>
      </w:r>
      <w:r w:rsidR="00FE0BAD">
        <w:rPr>
          <w:rFonts w:ascii="Times New Roman" w:hAnsi="Times New Roman" w:cs="Times New Roman"/>
          <w:sz w:val="24"/>
          <w:szCs w:val="24"/>
        </w:rPr>
        <w:t>pela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>úvida, como o profeta Jó</w:t>
      </w:r>
      <w:r w:rsidR="00FE0BAD">
        <w:rPr>
          <w:rFonts w:ascii="Times New Roman" w:hAnsi="Times New Roman" w:cs="Times New Roman"/>
          <w:sz w:val="24"/>
          <w:szCs w:val="24"/>
        </w:rPr>
        <w:t xml:space="preserve"> </w:t>
      </w:r>
      <w:r w:rsidR="00FE0BAD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perguntou, abrindo o pequeno Evangelho de bolso </w:t>
      </w:r>
      <w:r w:rsidR="00FE0BAD">
        <w:rPr>
          <w:rFonts w:ascii="Times New Roman" w:hAnsi="Times New Roman" w:cs="Times New Roman"/>
          <w:sz w:val="24"/>
          <w:szCs w:val="24"/>
        </w:rPr>
        <w:t>do qual não se separava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F95BE6" w:rsidP="00117A1A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Pai, por que seu Irmão Jesus, da tribo de Judá, diz </w:t>
      </w:r>
      <w:r w:rsidR="00FE0BAD">
        <w:rPr>
          <w:rFonts w:ascii="Times New Roman" w:hAnsi="Times New Roman" w:cs="Times New Roman"/>
          <w:sz w:val="24"/>
          <w:szCs w:val="24"/>
        </w:rPr>
        <w:t>claramente</w:t>
      </w:r>
      <w:r w:rsidR="00FE0B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nos versículos </w:t>
      </w:r>
      <w:r w:rsidR="00FE0BAD">
        <w:rPr>
          <w:rFonts w:ascii="Times New Roman" w:hAnsi="Times New Roman" w:cs="Times New Roman"/>
          <w:sz w:val="24"/>
          <w:szCs w:val="24"/>
        </w:rPr>
        <w:t>17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E0BAD">
        <w:rPr>
          <w:rFonts w:ascii="Times New Roman" w:hAnsi="Times New Roman" w:cs="Times New Roman"/>
          <w:sz w:val="24"/>
          <w:szCs w:val="24"/>
        </w:rPr>
        <w:t>18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capítulo </w:t>
      </w:r>
      <w:r w:rsidR="00FE0BAD">
        <w:rPr>
          <w:rFonts w:ascii="Times New Roman" w:hAnsi="Times New Roman" w:cs="Times New Roman"/>
          <w:sz w:val="24"/>
          <w:szCs w:val="24"/>
        </w:rPr>
        <w:t>5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o Evangelho de Mateus que veio para executar a Lei de Moisés, mas</w:t>
      </w:r>
      <w:r w:rsidR="00FE0BAD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partir do versículo </w:t>
      </w:r>
      <w:r w:rsidR="00FE0BAD">
        <w:rPr>
          <w:rFonts w:ascii="Times New Roman" w:hAnsi="Times New Roman" w:cs="Times New Roman"/>
          <w:sz w:val="24"/>
          <w:szCs w:val="24"/>
        </w:rPr>
        <w:t xml:space="preserve">21,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começa a </w:t>
      </w:r>
      <w:r>
        <w:rPr>
          <w:rFonts w:ascii="Times New Roman" w:hAnsi="Times New Roman" w:cs="Times New Roman"/>
          <w:sz w:val="24"/>
          <w:szCs w:val="24"/>
        </w:rPr>
        <w:t>falar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 xml:space="preserve">coisa </w:t>
      </w:r>
      <w:r w:rsidR="0024094F" w:rsidRPr="00C5704C">
        <w:rPr>
          <w:rFonts w:ascii="Times New Roman" w:hAnsi="Times New Roman" w:cs="Times New Roman"/>
          <w:sz w:val="24"/>
          <w:szCs w:val="24"/>
        </w:rPr>
        <w:t>diferente e no</w:t>
      </w:r>
      <w:r w:rsidR="00FE0BAD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versículo</w:t>
      </w:r>
      <w:r w:rsidR="00FE0BAD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E0BAD">
        <w:rPr>
          <w:rFonts w:ascii="Times New Roman" w:hAnsi="Times New Roman" w:cs="Times New Roman"/>
          <w:sz w:val="24"/>
          <w:szCs w:val="24"/>
        </w:rPr>
        <w:t>38 e 39 diz</w:t>
      </w:r>
      <w:r w:rsidR="0024094F" w:rsidRPr="00C5704C">
        <w:rPr>
          <w:rFonts w:ascii="Times New Roman" w:hAnsi="Times New Roman" w:cs="Times New Roman"/>
          <w:sz w:val="24"/>
          <w:szCs w:val="24"/>
        </w:rPr>
        <w:t>: “</w:t>
      </w:r>
      <w:r w:rsidR="00FE0BAD">
        <w:rPr>
          <w:rFonts w:ascii="Times New Roman" w:hAnsi="Times New Roman" w:cs="Times New Roman"/>
          <w:sz w:val="24"/>
          <w:szCs w:val="24"/>
        </w:rPr>
        <w:t>Vós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uvistes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foi dito: olho por olho, dente por dente</w:t>
      </w:r>
      <w:r w:rsidR="00FE0BAD">
        <w:rPr>
          <w:rFonts w:ascii="Times New Roman" w:hAnsi="Times New Roman" w:cs="Times New Roman"/>
          <w:sz w:val="24"/>
          <w:szCs w:val="24"/>
        </w:rPr>
        <w:t>, mas e</w:t>
      </w:r>
      <w:r w:rsidR="0024094F" w:rsidRPr="00C5704C">
        <w:rPr>
          <w:rFonts w:ascii="Times New Roman" w:hAnsi="Times New Roman" w:cs="Times New Roman"/>
          <w:sz w:val="24"/>
          <w:szCs w:val="24"/>
        </w:rPr>
        <w:t>u vos digo: não resistais ao mau; se alguém ferir</w:t>
      </w:r>
      <w:r w:rsidR="00FE0BAD">
        <w:rPr>
          <w:rFonts w:ascii="Times New Roman" w:hAnsi="Times New Roman" w:cs="Times New Roman"/>
          <w:sz w:val="24"/>
          <w:szCs w:val="24"/>
        </w:rPr>
        <w:t>-te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face direita, </w:t>
      </w:r>
      <w:r w:rsidR="00FE0BAD">
        <w:rPr>
          <w:rFonts w:ascii="Times New Roman" w:hAnsi="Times New Roman" w:cs="Times New Roman"/>
          <w:sz w:val="24"/>
          <w:szCs w:val="24"/>
        </w:rPr>
        <w:t>estenda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-lhe também a outra”. </w:t>
      </w:r>
      <w:r w:rsidR="00FE0BAD">
        <w:rPr>
          <w:rFonts w:ascii="Times New Roman" w:hAnsi="Times New Roman" w:cs="Times New Roman"/>
          <w:sz w:val="24"/>
          <w:szCs w:val="24"/>
        </w:rPr>
        <w:t>E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versículos </w:t>
      </w:r>
      <w:r w:rsidR="00FE0BAD">
        <w:rPr>
          <w:rFonts w:ascii="Times New Roman" w:hAnsi="Times New Roman" w:cs="Times New Roman"/>
          <w:sz w:val="24"/>
          <w:szCs w:val="24"/>
        </w:rPr>
        <w:t>43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FE0BAD">
        <w:rPr>
          <w:rFonts w:ascii="Times New Roman" w:hAnsi="Times New Roman" w:cs="Times New Roman"/>
          <w:sz w:val="24"/>
          <w:szCs w:val="24"/>
        </w:rPr>
        <w:t>44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diz: “</w:t>
      </w:r>
      <w:r w:rsidR="00FE0BAD">
        <w:rPr>
          <w:rFonts w:ascii="Times New Roman" w:hAnsi="Times New Roman" w:cs="Times New Roman"/>
          <w:sz w:val="24"/>
          <w:szCs w:val="24"/>
        </w:rPr>
        <w:t>Vós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uvistes </w:t>
      </w:r>
      <w:r w:rsidR="004E37FA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 foi dito: amarás o teu próximo e </w:t>
      </w:r>
      <w:r w:rsidR="00FE0BAD">
        <w:rPr>
          <w:rFonts w:ascii="Times New Roman" w:hAnsi="Times New Roman" w:cs="Times New Roman"/>
          <w:sz w:val="24"/>
          <w:szCs w:val="24"/>
        </w:rPr>
        <w:t>odiarás</w:t>
      </w:r>
      <w:r w:rsidR="00FE0B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teu inimigo. </w:t>
      </w:r>
      <w:r w:rsidR="00FE0BAD">
        <w:rPr>
          <w:rFonts w:ascii="Times New Roman" w:hAnsi="Times New Roman" w:cs="Times New Roman"/>
          <w:sz w:val="24"/>
          <w:szCs w:val="24"/>
        </w:rPr>
        <w:t>Mas 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 digo: amai os vossos inimigos, fazei</w:t>
      </w:r>
      <w:r w:rsidR="00FE0BAD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bem aos que vos odeiam e orai pelos que vos </w:t>
      </w:r>
      <w:r w:rsidR="00FE0BAD">
        <w:rPr>
          <w:rFonts w:ascii="Times New Roman" w:hAnsi="Times New Roman" w:cs="Times New Roman"/>
          <w:sz w:val="24"/>
          <w:szCs w:val="24"/>
        </w:rPr>
        <w:t>ofendem</w:t>
      </w:r>
      <w:r w:rsidR="00FE0BAD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e vos perseguem”.</w:t>
      </w:r>
    </w:p>
    <w:p w:rsidR="0024094F" w:rsidRPr="00C5704C" w:rsidRDefault="0024094F" w:rsidP="00B20D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FE0BAD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Anticristo, o enviado do Senhor, respondeu:</w:t>
      </w:r>
    </w:p>
    <w:p w:rsidR="0024094F" w:rsidRPr="00C5704C" w:rsidRDefault="004E37FA" w:rsidP="00B20D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Tudo foi dito corretamente e não há aqui nenhuma contradição. Como um judeu crente, como um gênio que </w:t>
      </w:r>
      <w:r w:rsidR="00CD6078">
        <w:rPr>
          <w:rFonts w:ascii="Times New Roman" w:hAnsi="Times New Roman" w:cs="Times New Roman"/>
          <w:sz w:val="24"/>
          <w:szCs w:val="24"/>
        </w:rPr>
        <w:t>se dirige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Deus, ele preserva e executa a Lei </w:t>
      </w:r>
      <w:r w:rsidR="00CD6078">
        <w:rPr>
          <w:rFonts w:ascii="Times New Roman" w:hAnsi="Times New Roman" w:cs="Times New Roman"/>
          <w:sz w:val="24"/>
          <w:szCs w:val="24"/>
        </w:rPr>
        <w:t>divina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para </w:t>
      </w:r>
      <w:r>
        <w:rPr>
          <w:rFonts w:ascii="Times New Roman" w:hAnsi="Times New Roman" w:cs="Times New Roman"/>
          <w:sz w:val="24"/>
          <w:szCs w:val="24"/>
        </w:rPr>
        <w:t>guardar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Deus </w:t>
      </w:r>
      <w:r w:rsidR="00CD607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homem</w:t>
      </w:r>
      <w:r w:rsidR="00CD6078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6078">
        <w:rPr>
          <w:rFonts w:ascii="Times New Roman" w:hAnsi="Times New Roman" w:cs="Times New Roman"/>
          <w:sz w:val="24"/>
          <w:szCs w:val="24"/>
        </w:rPr>
        <w:t xml:space="preserve">é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do que </w:t>
      </w:r>
      <w:r w:rsidR="00CD6078">
        <w:rPr>
          <w:rFonts w:ascii="Times New Roman" w:hAnsi="Times New Roman" w:cs="Times New Roman"/>
          <w:sz w:val="24"/>
          <w:szCs w:val="24"/>
        </w:rPr>
        <w:t xml:space="preserve">se </w:t>
      </w:r>
      <w:r w:rsidR="0024094F" w:rsidRPr="00C5704C">
        <w:rPr>
          <w:rFonts w:ascii="Times New Roman" w:hAnsi="Times New Roman" w:cs="Times New Roman"/>
          <w:sz w:val="24"/>
          <w:szCs w:val="24"/>
        </w:rPr>
        <w:t>fala nos versícu</w:t>
      </w:r>
      <w:r w:rsidR="00FE28C6">
        <w:rPr>
          <w:rFonts w:ascii="Times New Roman" w:hAnsi="Times New Roman" w:cs="Times New Roman"/>
          <w:sz w:val="24"/>
          <w:szCs w:val="24"/>
        </w:rPr>
        <w:t>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CD6078">
        <w:rPr>
          <w:rFonts w:ascii="Times New Roman" w:hAnsi="Times New Roman" w:cs="Times New Roman"/>
          <w:sz w:val="24"/>
          <w:szCs w:val="24"/>
        </w:rPr>
        <w:t>17</w:t>
      </w:r>
      <w:r w:rsidR="00CD607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CD6078">
        <w:rPr>
          <w:rFonts w:ascii="Times New Roman" w:hAnsi="Times New Roman" w:cs="Times New Roman"/>
          <w:sz w:val="24"/>
          <w:szCs w:val="24"/>
        </w:rPr>
        <w:t>18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é a primeira Verdade, a de Moisés. Mas</w:t>
      </w:r>
      <w:r w:rsidR="00CD6078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sábio, Salvador e Messias, Ele sabe que o pecador </w:t>
      </w:r>
      <w:r w:rsidR="00CD6078">
        <w:rPr>
          <w:rFonts w:ascii="Times New Roman" w:hAnsi="Times New Roman" w:cs="Times New Roman"/>
          <w:sz w:val="24"/>
          <w:szCs w:val="24"/>
        </w:rPr>
        <w:t>neste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 decaído não é capaz de amar </w:t>
      </w:r>
      <w:r w:rsidR="00CD6078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Deus conforme os Mandamentos </w:t>
      </w:r>
      <w:r w:rsidR="00CD6078">
        <w:rPr>
          <w:rFonts w:ascii="Times New Roman" w:hAnsi="Times New Roman" w:cs="Times New Roman"/>
          <w:sz w:val="24"/>
          <w:szCs w:val="24"/>
        </w:rPr>
        <w:t xml:space="preserve">da Lei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 Moisés, não é capaz de </w:t>
      </w:r>
      <w:r w:rsidR="00CD6078">
        <w:rPr>
          <w:rFonts w:ascii="Times New Roman" w:hAnsi="Times New Roman" w:cs="Times New Roman"/>
          <w:sz w:val="24"/>
          <w:szCs w:val="24"/>
        </w:rPr>
        <w:t>cumprir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mais simples </w:t>
      </w:r>
      <w:r w:rsidR="005B37C2">
        <w:rPr>
          <w:rFonts w:ascii="Times New Roman" w:hAnsi="Times New Roman" w:cs="Times New Roman"/>
          <w:sz w:val="24"/>
          <w:szCs w:val="24"/>
        </w:rPr>
        <w:t xml:space="preserve">preceitos </w:t>
      </w:r>
      <w:r w:rsidR="00CD6078">
        <w:rPr>
          <w:rFonts w:ascii="Times New Roman" w:hAnsi="Times New Roman" w:cs="Times New Roman"/>
          <w:sz w:val="24"/>
          <w:szCs w:val="24"/>
        </w:rPr>
        <w:t>divinos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B8361A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mat</w:t>
      </w:r>
      <w:r w:rsidR="00CD6078">
        <w:rPr>
          <w:rFonts w:ascii="Times New Roman" w:hAnsi="Times New Roman" w:cs="Times New Roman"/>
          <w:sz w:val="24"/>
          <w:szCs w:val="24"/>
        </w:rPr>
        <w:t>arás</w:t>
      </w:r>
      <w:r w:rsidR="00B8361A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8361A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>não roub</w:t>
      </w:r>
      <w:r w:rsidR="00CD6078">
        <w:rPr>
          <w:rFonts w:ascii="Times New Roman" w:hAnsi="Times New Roman" w:cs="Times New Roman"/>
          <w:sz w:val="24"/>
          <w:szCs w:val="24"/>
        </w:rPr>
        <w:t>arás</w:t>
      </w:r>
      <w:r w:rsidR="00B8361A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8361A">
        <w:rPr>
          <w:rFonts w:ascii="Times New Roman" w:hAnsi="Times New Roman" w:cs="Times New Roman"/>
          <w:sz w:val="24"/>
          <w:szCs w:val="24"/>
        </w:rPr>
        <w:t>“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CD6078">
        <w:rPr>
          <w:rFonts w:ascii="Times New Roman" w:hAnsi="Times New Roman" w:cs="Times New Roman"/>
          <w:sz w:val="24"/>
          <w:szCs w:val="24"/>
        </w:rPr>
        <w:t>cometarás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adultério</w:t>
      </w:r>
      <w:r w:rsidR="00B8361A">
        <w:rPr>
          <w:rFonts w:ascii="Times New Roman" w:hAnsi="Times New Roman" w:cs="Times New Roman"/>
          <w:sz w:val="24"/>
          <w:szCs w:val="24"/>
        </w:rPr>
        <w:t>”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D6078">
        <w:rPr>
          <w:rFonts w:ascii="Times New Roman" w:hAnsi="Times New Roman" w:cs="Times New Roman"/>
          <w:sz w:val="24"/>
          <w:szCs w:val="24"/>
        </w:rPr>
        <w:t>Os pecadores não serão conven</w:t>
      </w:r>
      <w:r w:rsidR="005B37C2">
        <w:rPr>
          <w:rFonts w:ascii="Times New Roman" w:hAnsi="Times New Roman" w:cs="Times New Roman"/>
          <w:sz w:val="24"/>
          <w:szCs w:val="24"/>
        </w:rPr>
        <w:t>c</w:t>
      </w:r>
      <w:r w:rsidR="00CD6078">
        <w:rPr>
          <w:rFonts w:ascii="Times New Roman" w:hAnsi="Times New Roman" w:cs="Times New Roman"/>
          <w:sz w:val="24"/>
          <w:szCs w:val="24"/>
        </w:rPr>
        <w:t>idos nem mesmo pelos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profetas de Deus, cujas vozes clamam no deserto. Por isso, para a salvação do mundo decaído, </w:t>
      </w:r>
      <w:r w:rsidR="00D00C35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 </w:t>
      </w:r>
      <w:r w:rsidR="00CD6078">
        <w:rPr>
          <w:rFonts w:ascii="Times New Roman" w:hAnsi="Times New Roman" w:cs="Times New Roman"/>
          <w:sz w:val="24"/>
          <w:szCs w:val="24"/>
        </w:rPr>
        <w:t>não se apoiou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D6078">
        <w:rPr>
          <w:rFonts w:ascii="Times New Roman" w:hAnsi="Times New Roman" w:cs="Times New Roman"/>
          <w:sz w:val="24"/>
          <w:szCs w:val="24"/>
        </w:rPr>
        <w:t>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Lei </w:t>
      </w:r>
      <w:r w:rsidR="00CD6078">
        <w:rPr>
          <w:rFonts w:ascii="Times New Roman" w:hAnsi="Times New Roman" w:cs="Times New Roman"/>
          <w:sz w:val="24"/>
          <w:szCs w:val="24"/>
        </w:rPr>
        <w:t>divina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profetas, </w:t>
      </w:r>
      <w:r w:rsidR="00CD6078">
        <w:rPr>
          <w:rFonts w:ascii="Times New Roman" w:hAnsi="Times New Roman" w:cs="Times New Roman"/>
          <w:sz w:val="24"/>
          <w:szCs w:val="24"/>
        </w:rPr>
        <w:t>estranha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ao mundo, mas </w:t>
      </w:r>
      <w:r w:rsidR="00CD6078">
        <w:rPr>
          <w:rFonts w:ascii="Times New Roman" w:hAnsi="Times New Roman" w:cs="Times New Roman"/>
          <w:sz w:val="24"/>
          <w:szCs w:val="24"/>
        </w:rPr>
        <w:t>nos preceitos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3ADA" w:rsidRPr="00C5704C">
        <w:rPr>
          <w:rFonts w:ascii="Times New Roman" w:hAnsi="Times New Roman" w:cs="Times New Roman"/>
          <w:sz w:val="24"/>
          <w:szCs w:val="24"/>
        </w:rPr>
        <w:t>d</w:t>
      </w:r>
      <w:r w:rsidR="002A3ADA">
        <w:rPr>
          <w:rFonts w:ascii="Times New Roman" w:hAnsi="Times New Roman" w:cs="Times New Roman"/>
          <w:sz w:val="24"/>
          <w:szCs w:val="24"/>
        </w:rPr>
        <w:t>o</w:t>
      </w:r>
      <w:r w:rsidR="002A3AD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homem bo</w:t>
      </w:r>
      <w:r w:rsidR="00CD6078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D6078">
        <w:rPr>
          <w:rFonts w:ascii="Times New Roman" w:hAnsi="Times New Roman" w:cs="Times New Roman"/>
          <w:sz w:val="24"/>
          <w:szCs w:val="24"/>
        </w:rPr>
        <w:t>compreensíveis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qualquer pecador que vive d</w:t>
      </w:r>
      <w:r w:rsidR="00CD6078">
        <w:rPr>
          <w:rFonts w:ascii="Times New Roman" w:hAnsi="Times New Roman" w:cs="Times New Roman"/>
          <w:sz w:val="24"/>
          <w:szCs w:val="24"/>
        </w:rPr>
        <w:t>e su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abnegação </w:t>
      </w:r>
      <w:r w:rsidR="00142267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CD6078">
        <w:rPr>
          <w:rFonts w:ascii="Times New Roman" w:hAnsi="Times New Roman" w:cs="Times New Roman"/>
          <w:sz w:val="24"/>
          <w:szCs w:val="24"/>
        </w:rPr>
        <w:t>e seu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sacrifício</w:t>
      </w:r>
      <w:r w:rsidR="00CD6078">
        <w:rPr>
          <w:rFonts w:ascii="Times New Roman" w:hAnsi="Times New Roman" w:cs="Times New Roman"/>
          <w:sz w:val="24"/>
          <w:szCs w:val="24"/>
        </w:rPr>
        <w:t>, 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CD6078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verme vive d</w:t>
      </w:r>
      <w:r w:rsidR="00CD6078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maçã. </w:t>
      </w:r>
      <w:r w:rsidR="00CD6078">
        <w:rPr>
          <w:rFonts w:ascii="Times New Roman" w:hAnsi="Times New Roman" w:cs="Times New Roman"/>
          <w:sz w:val="24"/>
          <w:szCs w:val="24"/>
        </w:rPr>
        <w:t>Dessa maneira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CD6078">
        <w:rPr>
          <w:rFonts w:ascii="Times New Roman" w:hAnsi="Times New Roman" w:cs="Times New Roman"/>
          <w:sz w:val="24"/>
          <w:szCs w:val="24"/>
        </w:rPr>
        <w:t>é através do humano</w:t>
      </w:r>
      <w:ins w:id="2925" w:author="Daniela Mountian" w:date="2017-08-29T15:03:00Z">
        <w:r w:rsidR="00A32E6B">
          <w:rPr>
            <w:rFonts w:ascii="Times New Roman" w:hAnsi="Times New Roman" w:cs="Times New Roman"/>
            <w:sz w:val="24"/>
            <w:szCs w:val="24"/>
          </w:rPr>
          <w:t>, e não do divino,</w:t>
        </w:r>
      </w:ins>
      <w:r w:rsidR="00CD6078">
        <w:rPr>
          <w:rFonts w:ascii="Times New Roman" w:hAnsi="Times New Roman" w:cs="Times New Roman"/>
          <w:sz w:val="24"/>
          <w:szCs w:val="24"/>
        </w:rPr>
        <w:t xml:space="preserve"> que </w:t>
      </w:r>
      <w:r w:rsidR="0024094F" w:rsidRPr="00C5704C">
        <w:rPr>
          <w:rFonts w:ascii="Times New Roman" w:hAnsi="Times New Roman" w:cs="Times New Roman"/>
          <w:sz w:val="24"/>
          <w:szCs w:val="24"/>
        </w:rPr>
        <w:t>o mundo decaído se salva</w:t>
      </w:r>
      <w:ins w:id="2926" w:author="Daniela Mountian" w:date="2017-08-29T15:03:00Z">
        <w:r w:rsidR="00A32E6B">
          <w:rPr>
            <w:rFonts w:ascii="Times New Roman" w:hAnsi="Times New Roman" w:cs="Times New Roman"/>
            <w:sz w:val="24"/>
            <w:szCs w:val="24"/>
          </w:rPr>
          <w:t xml:space="preserve"> para Deus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D6078">
        <w:rPr>
          <w:rFonts w:ascii="Times New Roman" w:hAnsi="Times New Roman" w:cs="Times New Roman"/>
          <w:sz w:val="24"/>
          <w:szCs w:val="24"/>
        </w:rPr>
        <w:t>É justamente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disso </w:t>
      </w:r>
      <w:r w:rsidR="00D00C35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fala meu Irmão Jesus, da tribo de Judá. </w:t>
      </w:r>
      <w:r w:rsidR="002A3ADA" w:rsidRPr="00C5704C">
        <w:rPr>
          <w:rFonts w:ascii="Times New Roman" w:hAnsi="Times New Roman" w:cs="Times New Roman"/>
          <w:sz w:val="24"/>
          <w:szCs w:val="24"/>
        </w:rPr>
        <w:t>Es</w:t>
      </w:r>
      <w:r w:rsidR="002A3ADA">
        <w:rPr>
          <w:rFonts w:ascii="Times New Roman" w:hAnsi="Times New Roman" w:cs="Times New Roman"/>
          <w:sz w:val="24"/>
          <w:szCs w:val="24"/>
        </w:rPr>
        <w:t>s</w:t>
      </w:r>
      <w:r w:rsidR="002A3ADA" w:rsidRPr="00C5704C">
        <w:rPr>
          <w:rFonts w:ascii="Times New Roman" w:hAnsi="Times New Roman" w:cs="Times New Roman"/>
          <w:sz w:val="24"/>
          <w:szCs w:val="24"/>
        </w:rPr>
        <w:t xml:space="preserve">es </w:t>
      </w:r>
      <w:ins w:id="2927" w:author="Daniela Mountian" w:date="2017-08-19T08:40:00Z">
        <w:r w:rsidR="005B37C2">
          <w:rPr>
            <w:rFonts w:ascii="Times New Roman" w:hAnsi="Times New Roman" w:cs="Times New Roman"/>
            <w:sz w:val="24"/>
            <w:szCs w:val="24"/>
          </w:rPr>
          <w:t>preceitos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928" w:author="Daniela Mountian" w:date="2017-08-19T00:35:00Z">
        <w:r w:rsidR="0024094F" w:rsidRPr="00C5704C" w:rsidDel="00D00C35">
          <w:rPr>
            <w:rFonts w:ascii="Times New Roman" w:hAnsi="Times New Roman" w:cs="Times New Roman"/>
            <w:sz w:val="24"/>
            <w:szCs w:val="24"/>
          </w:rPr>
          <w:delText xml:space="preserve">não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são para </w:t>
      </w:r>
      <w:r w:rsidR="00D00C35">
        <w:rPr>
          <w:rFonts w:ascii="Times New Roman" w:hAnsi="Times New Roman" w:cs="Times New Roman"/>
          <w:sz w:val="24"/>
          <w:szCs w:val="24"/>
        </w:rPr>
        <w:t>poucos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salvam muitos. </w:t>
      </w:r>
      <w:r w:rsidR="002A3ADA" w:rsidRPr="00C5704C">
        <w:rPr>
          <w:rFonts w:ascii="Times New Roman" w:hAnsi="Times New Roman" w:cs="Times New Roman"/>
          <w:sz w:val="24"/>
          <w:szCs w:val="24"/>
        </w:rPr>
        <w:t>Es</w:t>
      </w:r>
      <w:r w:rsidR="002A3ADA">
        <w:rPr>
          <w:rFonts w:ascii="Times New Roman" w:hAnsi="Times New Roman" w:cs="Times New Roman"/>
          <w:sz w:val="24"/>
          <w:szCs w:val="24"/>
        </w:rPr>
        <w:t>s</w:t>
      </w:r>
      <w:r w:rsidR="002A3ADA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é a segunda Verdade</w:t>
      </w:r>
      <w:r w:rsidR="00D00C35">
        <w:rPr>
          <w:rFonts w:ascii="Times New Roman" w:hAnsi="Times New Roman" w:cs="Times New Roman"/>
          <w:sz w:val="24"/>
          <w:szCs w:val="24"/>
        </w:rPr>
        <w:t>.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0C35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terceira não pode existir... E </w:t>
      </w:r>
      <w:r w:rsidR="00D00C35">
        <w:rPr>
          <w:rFonts w:ascii="Times New Roman" w:hAnsi="Times New Roman" w:cs="Times New Roman"/>
          <w:sz w:val="24"/>
          <w:szCs w:val="24"/>
        </w:rPr>
        <w:t>meu irmão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Jesus</w:t>
      </w:r>
      <w:r w:rsidR="00D00C35">
        <w:rPr>
          <w:rFonts w:ascii="Times New Roman" w:hAnsi="Times New Roman" w:cs="Times New Roman"/>
          <w:sz w:val="24"/>
          <w:szCs w:val="24"/>
        </w:rPr>
        <w:t xml:space="preserve"> disse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00C35">
        <w:rPr>
          <w:rFonts w:ascii="Times New Roman" w:hAnsi="Times New Roman" w:cs="Times New Roman"/>
          <w:sz w:val="24"/>
          <w:szCs w:val="24"/>
        </w:rPr>
        <w:t>concluindo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Sermão </w:t>
      </w:r>
      <w:r w:rsidR="00D00C35">
        <w:rPr>
          <w:rFonts w:ascii="Times New Roman" w:hAnsi="Times New Roman" w:cs="Times New Roman"/>
          <w:sz w:val="24"/>
          <w:szCs w:val="24"/>
        </w:rPr>
        <w:t xml:space="preserve">sobre </w:t>
      </w:r>
      <w:r w:rsidR="00D00C35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Montanha: “</w:t>
      </w:r>
      <w:r w:rsidR="005B37C2">
        <w:rPr>
          <w:rFonts w:ascii="Times New Roman" w:hAnsi="Times New Roman" w:cs="Times New Roman"/>
          <w:sz w:val="24"/>
          <w:szCs w:val="24"/>
        </w:rPr>
        <w:t>Vós d</w:t>
      </w:r>
      <w:r w:rsidR="00D00C35">
        <w:rPr>
          <w:rFonts w:ascii="Times New Roman" w:hAnsi="Times New Roman" w:cs="Times New Roman"/>
          <w:sz w:val="24"/>
          <w:szCs w:val="24"/>
        </w:rPr>
        <w:t xml:space="preserve">eveis ser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perfeitos como </w:t>
      </w:r>
      <w:r w:rsidR="00D00C35">
        <w:rPr>
          <w:rFonts w:ascii="Times New Roman" w:hAnsi="Times New Roman" w:cs="Times New Roman"/>
          <w:sz w:val="24"/>
          <w:szCs w:val="24"/>
        </w:rPr>
        <w:t>voss</w:t>
      </w:r>
      <w:r w:rsidR="0024094F" w:rsidRPr="00C5704C">
        <w:rPr>
          <w:rFonts w:ascii="Times New Roman" w:hAnsi="Times New Roman" w:cs="Times New Roman"/>
          <w:sz w:val="24"/>
          <w:szCs w:val="24"/>
        </w:rPr>
        <w:t>o Pai celestial...</w:t>
      </w:r>
      <w:r w:rsidR="00DF0FFF">
        <w:rPr>
          <w:rFonts w:ascii="Times New Roman" w:hAnsi="Times New Roman" w:cs="Times New Roman"/>
          <w:sz w:val="24"/>
          <w:szCs w:val="24"/>
        </w:rPr>
        <w:t>”</w:t>
      </w:r>
      <w:r w:rsidR="00D00C35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3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0C35">
        <w:rPr>
          <w:rFonts w:ascii="Times New Roman" w:hAnsi="Times New Roman" w:cs="Times New Roman"/>
          <w:sz w:val="24"/>
          <w:szCs w:val="24"/>
        </w:rPr>
        <w:t>São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palavras de que</w:t>
      </w:r>
      <w:r w:rsidR="00D00C35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compreendeu Deus, ditas </w:t>
      </w:r>
      <w:r w:rsidR="00D00C35">
        <w:rPr>
          <w:rFonts w:ascii="Times New Roman" w:hAnsi="Times New Roman" w:cs="Times New Roman"/>
          <w:sz w:val="24"/>
          <w:szCs w:val="24"/>
        </w:rPr>
        <w:t>à</w:t>
      </w:r>
      <w:r w:rsidR="0024094F" w:rsidRPr="00C5704C">
        <w:rPr>
          <w:rFonts w:ascii="Times New Roman" w:hAnsi="Times New Roman" w:cs="Times New Roman"/>
          <w:sz w:val="24"/>
          <w:szCs w:val="24"/>
        </w:rPr>
        <w:t>queles que</w:t>
      </w:r>
      <w:r w:rsidR="00843A9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0C35">
        <w:rPr>
          <w:rFonts w:ascii="Times New Roman" w:hAnsi="Times New Roman" w:cs="Times New Roman"/>
          <w:sz w:val="24"/>
          <w:szCs w:val="24"/>
        </w:rPr>
        <w:t>em virtude 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seus pecados, são </w:t>
      </w:r>
      <w:r w:rsidR="00D00C35">
        <w:rPr>
          <w:rFonts w:ascii="Times New Roman" w:hAnsi="Times New Roman" w:cs="Times New Roman"/>
          <w:sz w:val="24"/>
          <w:szCs w:val="24"/>
        </w:rPr>
        <w:t>in</w:t>
      </w:r>
      <w:r w:rsidR="0024094F" w:rsidRPr="00C5704C">
        <w:rPr>
          <w:rFonts w:ascii="Times New Roman" w:hAnsi="Times New Roman" w:cs="Times New Roman"/>
          <w:sz w:val="24"/>
          <w:szCs w:val="24"/>
        </w:rPr>
        <w:t>capazes de compreend</w:t>
      </w:r>
      <w:r w:rsidR="00D00C35">
        <w:rPr>
          <w:rFonts w:ascii="Times New Roman" w:hAnsi="Times New Roman" w:cs="Times New Roman"/>
          <w:sz w:val="24"/>
          <w:szCs w:val="24"/>
        </w:rPr>
        <w:t>ê-Lo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devem se salvar </w:t>
      </w:r>
      <w:ins w:id="2929" w:author="Daniela Mountian" w:date="2017-08-19T00:50:00Z">
        <w:r w:rsidR="00D00C35">
          <w:rPr>
            <w:rFonts w:ascii="Times New Roman" w:hAnsi="Times New Roman" w:cs="Times New Roman"/>
            <w:sz w:val="24"/>
            <w:szCs w:val="24"/>
          </w:rPr>
          <w:t xml:space="preserve">por </w:t>
        </w:r>
      </w:ins>
      <w:ins w:id="2930" w:author="Daniela Mountian" w:date="2017-08-29T15:06:00Z">
        <w:r w:rsidR="003D0C20">
          <w:rPr>
            <w:rFonts w:ascii="Times New Roman" w:hAnsi="Times New Roman" w:cs="Times New Roman"/>
            <w:sz w:val="24"/>
            <w:szCs w:val="24"/>
          </w:rPr>
          <w:t xml:space="preserve">meio de </w:t>
        </w:r>
      </w:ins>
      <w:ins w:id="2931" w:author="Daniela Mountian" w:date="2017-08-19T00:50:00Z">
        <w:r w:rsidR="00D00C35">
          <w:rPr>
            <w:rFonts w:ascii="Times New Roman" w:hAnsi="Times New Roman" w:cs="Times New Roman"/>
            <w:sz w:val="24"/>
            <w:szCs w:val="24"/>
          </w:rPr>
          <w:t>outr</w:t>
        </w:r>
      </w:ins>
      <w:ins w:id="2932" w:author="Daniela Mountian" w:date="2017-08-19T00:53:00Z">
        <w:r w:rsidR="00D00C35">
          <w:rPr>
            <w:rFonts w:ascii="Times New Roman" w:hAnsi="Times New Roman" w:cs="Times New Roman"/>
            <w:sz w:val="24"/>
            <w:szCs w:val="24"/>
          </w:rPr>
          <w:t>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perfeição</w:t>
      </w:r>
      <w:r w:rsidR="00D00C35">
        <w:rPr>
          <w:rFonts w:ascii="Times New Roman" w:hAnsi="Times New Roman" w:cs="Times New Roman"/>
          <w:sz w:val="24"/>
          <w:szCs w:val="24"/>
        </w:rPr>
        <w:t>,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humana, pois a bondade é também </w:t>
      </w:r>
      <w:r w:rsidR="00D00C35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>a perfeição.</w:t>
      </w:r>
    </w:p>
    <w:p w:rsidR="0024094F" w:rsidRPr="00C5704C" w:rsidRDefault="00D00C35" w:rsidP="00B20D8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essa altura,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profetisa Pelágia, filha adotiva</w:t>
      </w:r>
      <w:r w:rsidR="005376BB">
        <w:rPr>
          <w:rFonts w:ascii="Times New Roman" w:hAnsi="Times New Roman" w:cs="Times New Roman"/>
          <w:sz w:val="24"/>
          <w:szCs w:val="24"/>
        </w:rPr>
        <w:t xml:space="preserve"> e mulher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Dã, o Anticristo, perguntou:</w:t>
      </w:r>
    </w:p>
    <w:p w:rsidR="0024094F" w:rsidRPr="00C5704C" w:rsidRDefault="00B06DCF" w:rsidP="000E20FD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Pai, então a quem seu Irmão Jesus Cristo trouxe a salvação: </w:t>
      </w:r>
      <w:r w:rsidR="00D00C3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perseguidos ou </w:t>
      </w:r>
      <w:r w:rsidR="00D00C3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perseguidores, </w:t>
      </w:r>
      <w:r w:rsidR="00D00C3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odiados ou </w:t>
      </w:r>
      <w:r w:rsidR="00D00C3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os que odeiam?</w:t>
      </w:r>
    </w:p>
    <w:p w:rsidR="0024094F" w:rsidRPr="00C5704C" w:rsidRDefault="0024094F" w:rsidP="006C1AB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Dã, o Anticristo, respondeu:</w:t>
      </w:r>
    </w:p>
    <w:p w:rsidR="0024094F" w:rsidRPr="00C5704C" w:rsidRDefault="00B06DCF" w:rsidP="00C4610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Claro que Cristo trouxe a salvação </w:t>
      </w:r>
      <w:r w:rsidR="00D00C3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perseguidores e </w:t>
      </w:r>
      <w:r w:rsidR="00D00C35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que odeiam, pois </w:t>
      </w:r>
      <w:r w:rsidR="00D00C35">
        <w:rPr>
          <w:rFonts w:ascii="Times New Roman" w:hAnsi="Times New Roman" w:cs="Times New Roman"/>
          <w:sz w:val="24"/>
          <w:szCs w:val="24"/>
        </w:rPr>
        <w:t>seus tormentos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são terríveis. São terríveis os sofrimentos d</w:t>
      </w:r>
      <w:r w:rsidR="00D00C35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perseguidor</w:t>
      </w:r>
      <w:r w:rsidR="00D00C35">
        <w:rPr>
          <w:rFonts w:ascii="Times New Roman" w:hAnsi="Times New Roman" w:cs="Times New Roman"/>
          <w:sz w:val="24"/>
          <w:szCs w:val="24"/>
        </w:rPr>
        <w:t xml:space="preserve"> miserável</w:t>
      </w:r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B06DCF" w:rsidP="001B37F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Pai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0C35">
        <w:rPr>
          <w:rFonts w:ascii="Times New Roman" w:hAnsi="Times New Roman" w:cs="Times New Roman"/>
          <w:sz w:val="24"/>
          <w:szCs w:val="24"/>
        </w:rPr>
        <w:t>replicou</w:t>
      </w:r>
      <w:r w:rsidR="00D00C3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profetisa Pelágia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mas como podem se salvar os perseguidos</w:t>
      </w:r>
      <w:r w:rsidR="00D00C35">
        <w:rPr>
          <w:rFonts w:ascii="Times New Roman" w:hAnsi="Times New Roman" w:cs="Times New Roman"/>
          <w:sz w:val="24"/>
          <w:szCs w:val="24"/>
        </w:rPr>
        <w:t xml:space="preserve"> e 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odiados?</w:t>
      </w:r>
    </w:p>
    <w:p w:rsidR="0024094F" w:rsidRPr="00C5704C" w:rsidRDefault="0024094F" w:rsidP="009D4D78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Dã, o Anticristo respondeu:</w:t>
      </w:r>
    </w:p>
    <w:p w:rsidR="0024094F" w:rsidRPr="00C5704C" w:rsidRDefault="00B06DCF" w:rsidP="000F437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os perseguidores, Cristo é o Salvador</w:t>
      </w:r>
      <w:r w:rsidR="0069448F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para os perseguidos, o Anticristo. </w:t>
      </w:r>
      <w:r w:rsidR="0069448F">
        <w:rPr>
          <w:rFonts w:ascii="Times New Roman" w:hAnsi="Times New Roman" w:cs="Times New Roman"/>
          <w:sz w:val="24"/>
          <w:szCs w:val="24"/>
        </w:rPr>
        <w:t>Foi p</w:t>
      </w:r>
      <w:r w:rsidR="0024094F" w:rsidRPr="00C5704C">
        <w:rPr>
          <w:rFonts w:ascii="Times New Roman" w:hAnsi="Times New Roman" w:cs="Times New Roman"/>
          <w:sz w:val="24"/>
          <w:szCs w:val="24"/>
        </w:rPr>
        <w:t>ara isso que fui enviado pelo Senhor. Vocês ouviram o que foi dito: amem os seus inimigos, abençoem que</w:t>
      </w:r>
      <w:r w:rsidR="0069448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amaldiçoa, façam o bem </w:t>
      </w:r>
      <w:r w:rsidR="001C2DDB">
        <w:rPr>
          <w:rFonts w:ascii="Times New Roman" w:hAnsi="Times New Roman" w:cs="Times New Roman"/>
          <w:sz w:val="24"/>
          <w:szCs w:val="24"/>
        </w:rPr>
        <w:t>a</w:t>
      </w:r>
      <w:r w:rsidR="001C2DD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</w:t>
      </w:r>
      <w:r w:rsidR="0069448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odeia e orem </w:t>
      </w:r>
      <w:r w:rsidR="0069448F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69448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69448F">
        <w:rPr>
          <w:rFonts w:ascii="Times New Roman" w:hAnsi="Times New Roman" w:cs="Times New Roman"/>
          <w:sz w:val="24"/>
          <w:szCs w:val="24"/>
        </w:rPr>
        <w:t>ofende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os persegue. Mas eu lhes digo: </w:t>
      </w:r>
      <w:r w:rsidR="0069448F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>amem seus inimigos, mas o ódio d</w:t>
      </w:r>
      <w:r w:rsidR="0069448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seus inimigos</w:t>
      </w:r>
      <w:r w:rsidR="00802ADC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448F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>abençoem que</w:t>
      </w:r>
      <w:r w:rsidR="0069448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amaldiçoa, mas as maldições </w:t>
      </w:r>
      <w:r w:rsidR="00802ADC">
        <w:rPr>
          <w:rFonts w:ascii="Times New Roman" w:hAnsi="Times New Roman" w:cs="Times New Roman"/>
          <w:sz w:val="24"/>
          <w:szCs w:val="24"/>
        </w:rPr>
        <w:t>que lhes foram l</w:t>
      </w:r>
      <w:r w:rsidR="00A920A1">
        <w:rPr>
          <w:rFonts w:ascii="Times New Roman" w:hAnsi="Times New Roman" w:cs="Times New Roman"/>
          <w:sz w:val="24"/>
          <w:szCs w:val="24"/>
        </w:rPr>
        <w:t>ançadas</w:t>
      </w:r>
      <w:r w:rsidR="00802ADC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9448F">
        <w:rPr>
          <w:rFonts w:ascii="Times New Roman" w:hAnsi="Times New Roman" w:cs="Times New Roman"/>
          <w:sz w:val="24"/>
          <w:szCs w:val="24"/>
        </w:rPr>
        <w:t xml:space="preserve">não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orem </w:t>
      </w:r>
      <w:r w:rsidR="0069448F"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69448F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69448F">
        <w:rPr>
          <w:rFonts w:ascii="Times New Roman" w:hAnsi="Times New Roman" w:cs="Times New Roman"/>
          <w:sz w:val="24"/>
          <w:szCs w:val="24"/>
        </w:rPr>
        <w:t>ofende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os persegue, mas p</w:t>
      </w:r>
      <w:r w:rsidR="009F4356">
        <w:rPr>
          <w:rFonts w:ascii="Times New Roman" w:hAnsi="Times New Roman" w:cs="Times New Roman"/>
          <w:sz w:val="24"/>
          <w:szCs w:val="24"/>
        </w:rPr>
        <w:t>or suas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F4356">
        <w:rPr>
          <w:rFonts w:ascii="Times New Roman" w:hAnsi="Times New Roman" w:cs="Times New Roman"/>
          <w:sz w:val="24"/>
          <w:szCs w:val="24"/>
        </w:rPr>
        <w:t>ofensas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perseguições. Pois o ódio d</w:t>
      </w:r>
      <w:r w:rsidR="009F4356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seus inimigos é a Marca </w:t>
      </w:r>
      <w:r w:rsidR="009F4356">
        <w:rPr>
          <w:rFonts w:ascii="Times New Roman" w:hAnsi="Times New Roman" w:cs="Times New Roman"/>
          <w:sz w:val="24"/>
          <w:szCs w:val="24"/>
        </w:rPr>
        <w:t xml:space="preserve">da bêncão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Divina. Se o ódio é secular e universal, se a </w:t>
      </w:r>
      <w:r w:rsidR="009F4356">
        <w:rPr>
          <w:rFonts w:ascii="Times New Roman" w:hAnsi="Times New Roman" w:cs="Times New Roman"/>
          <w:sz w:val="24"/>
          <w:szCs w:val="24"/>
        </w:rPr>
        <w:t>paixão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 w:rsidR="001C2DDB" w:rsidRPr="00C5704C">
        <w:rPr>
          <w:rFonts w:ascii="Times New Roman" w:hAnsi="Times New Roman" w:cs="Times New Roman"/>
          <w:sz w:val="24"/>
          <w:szCs w:val="24"/>
        </w:rPr>
        <w:t>es</w:t>
      </w:r>
      <w:r w:rsidR="001C2DDB">
        <w:rPr>
          <w:rFonts w:ascii="Times New Roman" w:hAnsi="Times New Roman" w:cs="Times New Roman"/>
          <w:sz w:val="24"/>
          <w:szCs w:val="24"/>
        </w:rPr>
        <w:t>s</w:t>
      </w:r>
      <w:r w:rsidR="001C2DD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ódio é sincera, se </w:t>
      </w:r>
      <w:r w:rsidR="009F4356">
        <w:rPr>
          <w:rFonts w:ascii="Times New Roman" w:hAnsi="Times New Roman" w:cs="Times New Roman"/>
          <w:sz w:val="24"/>
          <w:szCs w:val="24"/>
        </w:rPr>
        <w:t>o homem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odeia não </w:t>
      </w:r>
      <w:r w:rsidR="009F4356">
        <w:rPr>
          <w:rFonts w:ascii="Times New Roman" w:hAnsi="Times New Roman" w:cs="Times New Roman"/>
          <w:sz w:val="24"/>
          <w:szCs w:val="24"/>
        </w:rPr>
        <w:t xml:space="preserve">odeia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 vontade própria, mas como se algo dentro dele </w:t>
      </w:r>
      <w:r w:rsidR="009F4356">
        <w:rPr>
          <w:rFonts w:ascii="Times New Roman" w:hAnsi="Times New Roman" w:cs="Times New Roman"/>
          <w:sz w:val="24"/>
          <w:szCs w:val="24"/>
        </w:rPr>
        <w:t>odiasse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 às vezes nem a razão </w:t>
      </w:r>
      <w:r w:rsidR="009F4356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9F4356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odeia consegue dominar seu ódio, se ao redor </w:t>
      </w:r>
      <w:r w:rsidR="001C2DDB" w:rsidRPr="00C5704C">
        <w:rPr>
          <w:rFonts w:ascii="Times New Roman" w:hAnsi="Times New Roman" w:cs="Times New Roman"/>
          <w:sz w:val="24"/>
          <w:szCs w:val="24"/>
        </w:rPr>
        <w:t>des</w:t>
      </w:r>
      <w:r w:rsidR="001C2DDB">
        <w:rPr>
          <w:rFonts w:ascii="Times New Roman" w:hAnsi="Times New Roman" w:cs="Times New Roman"/>
          <w:sz w:val="24"/>
          <w:szCs w:val="24"/>
        </w:rPr>
        <w:t>s</w:t>
      </w:r>
      <w:r w:rsidR="001C2DD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ódio </w:t>
      </w:r>
      <w:r w:rsidR="009F4356">
        <w:rPr>
          <w:rFonts w:ascii="Times New Roman" w:hAnsi="Times New Roman" w:cs="Times New Roman"/>
          <w:sz w:val="24"/>
          <w:szCs w:val="24"/>
        </w:rPr>
        <w:t>se erigem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ideologias e impérios </w:t>
      </w:r>
      <w:r w:rsidR="009F4356" w:rsidRPr="00621342">
        <w:rPr>
          <w:rFonts w:ascii="Times New Roman" w:hAnsi="Times New Roman" w:cs="Times New Roman"/>
          <w:sz w:val="24"/>
          <w:szCs w:val="24"/>
        </w:rPr>
        <w:t>—</w:t>
      </w:r>
      <w:r w:rsidR="009F4356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Senhor, através </w:t>
      </w:r>
      <w:r w:rsidR="001C2DDB" w:rsidRPr="00C5704C">
        <w:rPr>
          <w:rFonts w:ascii="Times New Roman" w:hAnsi="Times New Roman" w:cs="Times New Roman"/>
          <w:sz w:val="24"/>
          <w:szCs w:val="24"/>
        </w:rPr>
        <w:t>des</w:t>
      </w:r>
      <w:r w:rsidR="001C2DDB">
        <w:rPr>
          <w:rFonts w:ascii="Times New Roman" w:hAnsi="Times New Roman" w:cs="Times New Roman"/>
          <w:sz w:val="24"/>
          <w:szCs w:val="24"/>
        </w:rPr>
        <w:t>s</w:t>
      </w:r>
      <w:r w:rsidR="001C2DD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ódio, envia um </w:t>
      </w:r>
      <w:r w:rsidR="009F4356">
        <w:rPr>
          <w:rFonts w:ascii="Times New Roman" w:hAnsi="Times New Roman" w:cs="Times New Roman"/>
          <w:sz w:val="24"/>
          <w:szCs w:val="24"/>
        </w:rPr>
        <w:t>sinal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quem é odiado. O ódio d</w:t>
      </w:r>
      <w:r w:rsidR="008F1C65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1C65">
        <w:rPr>
          <w:rFonts w:ascii="Times New Roman" w:hAnsi="Times New Roman" w:cs="Times New Roman"/>
          <w:sz w:val="24"/>
          <w:szCs w:val="24"/>
        </w:rPr>
        <w:t>um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1C65">
        <w:rPr>
          <w:rFonts w:ascii="Times New Roman" w:hAnsi="Times New Roman" w:cs="Times New Roman"/>
          <w:sz w:val="24"/>
          <w:szCs w:val="24"/>
        </w:rPr>
        <w:t>contra outro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D0C20">
        <w:rPr>
          <w:rFonts w:ascii="Times New Roman" w:hAnsi="Times New Roman" w:cs="Times New Roman"/>
          <w:sz w:val="24"/>
          <w:szCs w:val="24"/>
        </w:rPr>
        <w:t xml:space="preserve">homem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é </w:t>
      </w:r>
      <w:del w:id="2933" w:author="Daniela Mountian" w:date="2017-08-29T15:13:00Z">
        <w:r w:rsidR="0024094F" w:rsidRPr="00C5704C" w:rsidDel="003D0C20">
          <w:rPr>
            <w:rFonts w:ascii="Times New Roman" w:hAnsi="Times New Roman" w:cs="Times New Roman"/>
            <w:sz w:val="24"/>
            <w:szCs w:val="24"/>
          </w:rPr>
          <w:delText xml:space="preserve">tão </w:delText>
        </w:r>
      </w:del>
      <w:r w:rsidR="0024094F" w:rsidRPr="00C5704C">
        <w:rPr>
          <w:rFonts w:ascii="Times New Roman" w:hAnsi="Times New Roman" w:cs="Times New Roman"/>
          <w:sz w:val="24"/>
          <w:szCs w:val="24"/>
        </w:rPr>
        <w:t xml:space="preserve">raro no mundo decaído e com frequência </w:t>
      </w:r>
      <w:ins w:id="2934" w:author="Daniela Mountian" w:date="2017-08-29T15:14:00Z">
        <w:r w:rsidR="003D0C20">
          <w:rPr>
            <w:rFonts w:ascii="Times New Roman" w:hAnsi="Times New Roman" w:cs="Times New Roman"/>
            <w:sz w:val="24"/>
            <w:szCs w:val="24"/>
          </w:rPr>
          <w:t xml:space="preserve">este ódio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é tão mesquinho como </w:t>
      </w:r>
      <w:r w:rsidR="008F1C65">
        <w:rPr>
          <w:rFonts w:ascii="Times New Roman" w:hAnsi="Times New Roman" w:cs="Times New Roman"/>
          <w:sz w:val="24"/>
          <w:szCs w:val="24"/>
        </w:rPr>
        <w:t>este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mundo. Mas somente o povo do Senhor </w:t>
      </w:r>
      <w:r w:rsidR="008F1C65">
        <w:rPr>
          <w:rFonts w:ascii="Times New Roman" w:hAnsi="Times New Roman" w:cs="Times New Roman"/>
          <w:sz w:val="24"/>
          <w:szCs w:val="24"/>
        </w:rPr>
        <w:t>mereceu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honra de ser odiado invariavelmente</w:t>
      </w:r>
      <w:ins w:id="2935" w:author="Daniela Mountian" w:date="2017-08-29T15:17:00Z">
        <w:r w:rsidR="00382E2A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</w:t>
      </w:r>
      <w:r w:rsidR="008F1C65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1C65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ódio </w:t>
      </w:r>
      <w:r w:rsidR="008F1C65">
        <w:rPr>
          <w:rFonts w:ascii="Times New Roman" w:hAnsi="Times New Roman" w:cs="Times New Roman"/>
          <w:sz w:val="24"/>
          <w:szCs w:val="24"/>
        </w:rPr>
        <w:t>universal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F1C65">
        <w:rPr>
          <w:rFonts w:ascii="Times New Roman" w:hAnsi="Times New Roman" w:cs="Times New Roman"/>
          <w:sz w:val="24"/>
          <w:szCs w:val="24"/>
        </w:rPr>
        <w:t>e fecundo</w:t>
      </w:r>
      <w:ins w:id="2936" w:author="Daniela Mountian" w:date="2017-08-29T15:17:00Z">
        <w:r w:rsidR="00382E2A">
          <w:rPr>
            <w:rFonts w:ascii="Times New Roman" w:hAnsi="Times New Roman" w:cs="Times New Roman"/>
            <w:sz w:val="24"/>
            <w:szCs w:val="24"/>
          </w:rPr>
          <w:t>,</w:t>
        </w:r>
      </w:ins>
      <w:r w:rsidR="008F1C65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por mais de dois mil anos e </w:t>
      </w:r>
      <w:r w:rsidR="008F1C65">
        <w:rPr>
          <w:rFonts w:ascii="Times New Roman" w:hAnsi="Times New Roman" w:cs="Times New Roman"/>
          <w:sz w:val="24"/>
          <w:szCs w:val="24"/>
        </w:rPr>
        <w:t>ao longo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mais de dez impérios </w:t>
      </w:r>
      <w:r w:rsidR="001C2DDB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Torres de Babel. </w:t>
      </w:r>
      <w:r w:rsidR="001C2DDB" w:rsidRPr="00C5704C">
        <w:rPr>
          <w:rFonts w:ascii="Times New Roman" w:hAnsi="Times New Roman" w:cs="Times New Roman"/>
          <w:sz w:val="24"/>
          <w:szCs w:val="24"/>
        </w:rPr>
        <w:t>Es</w:t>
      </w:r>
      <w:r w:rsidR="001C2DDB">
        <w:rPr>
          <w:rFonts w:ascii="Times New Roman" w:hAnsi="Times New Roman" w:cs="Times New Roman"/>
          <w:sz w:val="24"/>
          <w:szCs w:val="24"/>
        </w:rPr>
        <w:t>s</w:t>
      </w:r>
      <w:r w:rsidR="001C2DD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povo </w:t>
      </w:r>
      <w:r w:rsidR="008F1C65">
        <w:rPr>
          <w:rFonts w:ascii="Times New Roman" w:hAnsi="Times New Roman" w:cs="Times New Roman"/>
          <w:sz w:val="24"/>
          <w:szCs w:val="24"/>
        </w:rPr>
        <w:t>em nada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 destaca </w:t>
      </w:r>
      <w:r w:rsidR="008F1C65">
        <w:rPr>
          <w:rFonts w:ascii="Times New Roman" w:hAnsi="Times New Roman" w:cs="Times New Roman"/>
          <w:sz w:val="24"/>
          <w:szCs w:val="24"/>
        </w:rPr>
        <w:t>dos outros</w:t>
      </w:r>
      <w:r w:rsidR="0024094F" w:rsidRPr="00C5704C">
        <w:rPr>
          <w:rFonts w:ascii="Times New Roman" w:hAnsi="Times New Roman" w:cs="Times New Roman"/>
          <w:sz w:val="24"/>
          <w:szCs w:val="24"/>
        </w:rPr>
        <w:t>, em nada é melhor</w:t>
      </w:r>
      <w:r w:rsidR="008F1C65">
        <w:rPr>
          <w:rFonts w:ascii="Times New Roman" w:hAnsi="Times New Roman" w:cs="Times New Roman"/>
          <w:sz w:val="24"/>
          <w:szCs w:val="24"/>
        </w:rPr>
        <w:t xml:space="preserve"> que os outros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8F1C65">
        <w:rPr>
          <w:rFonts w:ascii="Times New Roman" w:hAnsi="Times New Roman" w:cs="Times New Roman"/>
          <w:sz w:val="24"/>
          <w:szCs w:val="24"/>
        </w:rPr>
        <w:t xml:space="preserve">por </w:t>
      </w:r>
      <w:r w:rsidR="001C2DDB" w:rsidRPr="00C5704C">
        <w:rPr>
          <w:rFonts w:ascii="Times New Roman" w:hAnsi="Times New Roman" w:cs="Times New Roman"/>
          <w:sz w:val="24"/>
          <w:szCs w:val="24"/>
        </w:rPr>
        <w:t>es</w:t>
      </w:r>
      <w:r w:rsidR="001C2DDB">
        <w:rPr>
          <w:rFonts w:ascii="Times New Roman" w:hAnsi="Times New Roman" w:cs="Times New Roman"/>
          <w:sz w:val="24"/>
          <w:szCs w:val="24"/>
        </w:rPr>
        <w:t>s</w:t>
      </w:r>
      <w:r w:rsidR="001C2DDB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ódio invariável ele se destaca e </w:t>
      </w:r>
      <w:r w:rsidR="008F1C65">
        <w:rPr>
          <w:rFonts w:ascii="Times New Roman" w:hAnsi="Times New Roman" w:cs="Times New Roman"/>
          <w:sz w:val="24"/>
          <w:szCs w:val="24"/>
        </w:rPr>
        <w:t>nisso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é melhor.</w:t>
      </w:r>
    </w:p>
    <w:p w:rsidR="0024094F" w:rsidRPr="00C5704C" w:rsidRDefault="0024094F" w:rsidP="000F437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terminou </w:t>
      </w:r>
      <w:r w:rsidR="008F1C65">
        <w:rPr>
          <w:rFonts w:ascii="Times New Roman" w:hAnsi="Times New Roman" w:cs="Times New Roman"/>
          <w:sz w:val="24"/>
          <w:szCs w:val="24"/>
        </w:rPr>
        <w:t>de falar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Dã, o Anticristo, o enviado pelo Senhor, que já sabia que não ficaria </w:t>
      </w:r>
      <w:r w:rsidR="008F1C65">
        <w:rPr>
          <w:rFonts w:ascii="Times New Roman" w:hAnsi="Times New Roman" w:cs="Times New Roman"/>
          <w:sz w:val="24"/>
          <w:szCs w:val="24"/>
        </w:rPr>
        <w:t>aqui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muito tempo, pois </w:t>
      </w:r>
      <w:r w:rsidR="008F1C65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quatro </w:t>
      </w:r>
      <w:r w:rsidR="008F1C65">
        <w:rPr>
          <w:rFonts w:ascii="Times New Roman" w:hAnsi="Times New Roman" w:cs="Times New Roman"/>
          <w:sz w:val="24"/>
          <w:szCs w:val="24"/>
        </w:rPr>
        <w:t>flagelos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Start w:id="2937"/>
      <w:r w:rsidRPr="00C5704C">
        <w:rPr>
          <w:rFonts w:ascii="Times New Roman" w:hAnsi="Times New Roman" w:cs="Times New Roman"/>
          <w:sz w:val="24"/>
          <w:szCs w:val="24"/>
        </w:rPr>
        <w:t>atuais</w:t>
      </w:r>
      <w:commentRangeEnd w:id="2937"/>
      <w:r w:rsidR="008F1C65">
        <w:rPr>
          <w:rStyle w:val="Refdecomentrio"/>
          <w:rFonts w:cs="Times New Roman"/>
          <w:lang w:val="x-none"/>
        </w:rPr>
        <w:commentReference w:id="2937"/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 </w:t>
      </w:r>
      <w:r w:rsidR="008F1C65">
        <w:rPr>
          <w:rFonts w:ascii="Times New Roman" w:hAnsi="Times New Roman" w:cs="Times New Roman"/>
          <w:sz w:val="24"/>
          <w:szCs w:val="24"/>
        </w:rPr>
        <w:t>terminaram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quando novos sofrimentos </w:t>
      </w:r>
      <w:r w:rsidR="008F1C65">
        <w:rPr>
          <w:rFonts w:ascii="Times New Roman" w:hAnsi="Times New Roman" w:cs="Times New Roman"/>
          <w:sz w:val="24"/>
          <w:szCs w:val="24"/>
        </w:rPr>
        <w:t>serão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enviados, isso só o Senhor sabe. Claro que </w:t>
      </w:r>
      <w:r w:rsidR="00C3784E">
        <w:rPr>
          <w:rFonts w:ascii="Times New Roman" w:hAnsi="Times New Roman" w:cs="Times New Roman"/>
          <w:sz w:val="24"/>
          <w:szCs w:val="24"/>
        </w:rPr>
        <w:t>essas</w:t>
      </w:r>
      <w:r w:rsidR="00C3784E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punições nunca abandonam o mundo decaído, mas </w:t>
      </w:r>
      <w:r w:rsidR="004E45EF">
        <w:rPr>
          <w:rFonts w:ascii="Times New Roman" w:hAnsi="Times New Roman" w:cs="Times New Roman"/>
          <w:sz w:val="24"/>
          <w:szCs w:val="24"/>
        </w:rPr>
        <w:t>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períodos </w:t>
      </w:r>
      <w:r w:rsidRPr="00802ADC">
        <w:rPr>
          <w:rFonts w:ascii="Times New Roman" w:hAnsi="Times New Roman" w:cs="Times New Roman"/>
          <w:sz w:val="24"/>
          <w:szCs w:val="24"/>
          <w:highlight w:val="yellow"/>
          <w:rPrChange w:id="2938" w:author="Daniela Mountian" w:date="2017-08-19T22:39:00Z">
            <w:rPr>
              <w:rFonts w:ascii="Times New Roman" w:hAnsi="Times New Roman" w:cs="Times New Roman"/>
              <w:sz w:val="24"/>
              <w:szCs w:val="24"/>
            </w:rPr>
          </w:rPrChange>
        </w:rPr>
        <w:t>pecadores</w:t>
      </w:r>
      <w:r w:rsidR="004E45EF">
        <w:rPr>
          <w:rFonts w:ascii="Times New Roman" w:hAnsi="Times New Roman" w:cs="Times New Roman"/>
          <w:sz w:val="24"/>
          <w:szCs w:val="24"/>
        </w:rPr>
        <w:t xml:space="preserve">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E45EF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elas se renovam e adquirem força </w:t>
      </w:r>
      <w:r w:rsidR="004E45EF">
        <w:rPr>
          <w:rFonts w:ascii="Times New Roman" w:hAnsi="Times New Roman" w:cs="Times New Roman"/>
          <w:sz w:val="24"/>
          <w:szCs w:val="24"/>
        </w:rPr>
        <w:t>incomum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E45EF">
        <w:rPr>
          <w:rFonts w:ascii="Times New Roman" w:hAnsi="Times New Roman" w:cs="Times New Roman"/>
          <w:sz w:val="24"/>
          <w:szCs w:val="24"/>
        </w:rPr>
        <w:t>Então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4CB5">
        <w:rPr>
          <w:rFonts w:ascii="Times New Roman" w:hAnsi="Times New Roman" w:cs="Times New Roman"/>
          <w:sz w:val="24"/>
          <w:szCs w:val="24"/>
        </w:rPr>
        <w:t xml:space="preserve">o Anticristo </w:t>
      </w:r>
      <w:r w:rsidR="004E45EF">
        <w:rPr>
          <w:rFonts w:ascii="Times New Roman" w:hAnsi="Times New Roman" w:cs="Times New Roman"/>
          <w:sz w:val="24"/>
          <w:szCs w:val="24"/>
        </w:rPr>
        <w:t xml:space="preserve">pode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aparecer </w:t>
      </w:r>
      <w:r w:rsidR="004E45EF">
        <w:rPr>
          <w:rFonts w:ascii="Times New Roman" w:hAnsi="Times New Roman" w:cs="Times New Roman"/>
          <w:sz w:val="24"/>
          <w:szCs w:val="24"/>
        </w:rPr>
        <w:t>de novo</w:t>
      </w:r>
      <w:r w:rsidR="00C41F42">
        <w:rPr>
          <w:rFonts w:ascii="Times New Roman" w:hAnsi="Times New Roman" w:cs="Times New Roman"/>
          <w:sz w:val="24"/>
          <w:szCs w:val="24"/>
        </w:rPr>
        <w:t xml:space="preserve"> ou não</w:t>
      </w:r>
      <w:r w:rsidR="00802A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939" w:author="Daniela Mountian" w:date="2017-08-29T15:20:00Z">
        <w:r w:rsidR="00382E2A">
          <w:rPr>
            <w:rFonts w:ascii="Times New Roman" w:hAnsi="Times New Roman" w:cs="Times New Roman"/>
            <w:sz w:val="24"/>
            <w:szCs w:val="24"/>
          </w:rPr>
          <w:t xml:space="preserve">pois </w:t>
        </w:r>
      </w:ins>
      <w:r w:rsidR="000F2892">
        <w:rPr>
          <w:rFonts w:ascii="Times New Roman" w:hAnsi="Times New Roman" w:cs="Times New Roman"/>
          <w:sz w:val="24"/>
          <w:szCs w:val="24"/>
        </w:rPr>
        <w:t>isso</w:t>
      </w:r>
      <w:r w:rsidR="004E45EF">
        <w:rPr>
          <w:rFonts w:ascii="Times New Roman" w:hAnsi="Times New Roman" w:cs="Times New Roman"/>
          <w:sz w:val="24"/>
          <w:szCs w:val="24"/>
        </w:rPr>
        <w:t xml:space="preserve"> depende d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4E45EF">
        <w:rPr>
          <w:rFonts w:ascii="Times New Roman" w:hAnsi="Times New Roman" w:cs="Times New Roman"/>
          <w:sz w:val="24"/>
          <w:szCs w:val="24"/>
        </w:rPr>
        <w:t>plano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Senhor. </w:t>
      </w:r>
      <w:r w:rsidR="004E45EF">
        <w:rPr>
          <w:rFonts w:ascii="Times New Roman" w:hAnsi="Times New Roman" w:cs="Times New Roman"/>
          <w:sz w:val="24"/>
          <w:szCs w:val="24"/>
        </w:rPr>
        <w:t>Desse modo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profetisa Pelágia sabia que teria </w:t>
      </w:r>
      <w:r w:rsidR="004E45EF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E45EF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separar d</w:t>
      </w:r>
      <w:r w:rsidR="004E45E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pai e marido por longo tempo, </w:t>
      </w:r>
      <w:r w:rsidRPr="00264CB5">
        <w:rPr>
          <w:rFonts w:ascii="Times New Roman" w:hAnsi="Times New Roman" w:cs="Times New Roman"/>
          <w:sz w:val="24"/>
          <w:szCs w:val="24"/>
        </w:rPr>
        <w:t xml:space="preserve">se </w:t>
      </w:r>
      <w:r w:rsidRPr="00264CB5">
        <w:rPr>
          <w:rFonts w:ascii="Times New Roman" w:hAnsi="Times New Roman" w:cs="Times New Roman"/>
          <w:sz w:val="24"/>
          <w:szCs w:val="24"/>
        </w:rPr>
        <w:lastRenderedPageBreak/>
        <w:t>não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sempre. No entanto, </w:t>
      </w:r>
      <w:r w:rsidR="004E45EF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sabia quando </w:t>
      </w:r>
      <w:r w:rsidR="004E45EF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4E45EF">
        <w:rPr>
          <w:rFonts w:ascii="Times New Roman" w:hAnsi="Times New Roman" w:cs="Times New Roman"/>
          <w:sz w:val="24"/>
          <w:szCs w:val="24"/>
        </w:rPr>
        <w:t xml:space="preserve">essa separação </w:t>
      </w:r>
      <w:r w:rsidRPr="00C5704C">
        <w:rPr>
          <w:rFonts w:ascii="Times New Roman" w:hAnsi="Times New Roman" w:cs="Times New Roman"/>
          <w:sz w:val="24"/>
          <w:szCs w:val="24"/>
        </w:rPr>
        <w:t xml:space="preserve">aconteceria, e rezava ao Senhor que </w:t>
      </w:r>
      <w:r w:rsidR="004E45E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menos </w:t>
      </w:r>
      <w:r w:rsidR="004E45EF">
        <w:rPr>
          <w:rFonts w:ascii="Times New Roman" w:hAnsi="Times New Roman" w:cs="Times New Roman"/>
          <w:sz w:val="24"/>
          <w:szCs w:val="24"/>
        </w:rPr>
        <w:t xml:space="preserve">se desse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após o nascimento do bebê. </w:t>
      </w:r>
      <w:r w:rsidR="00A221A5">
        <w:rPr>
          <w:rFonts w:ascii="Times New Roman" w:hAnsi="Times New Roman" w:cs="Times New Roman"/>
          <w:sz w:val="24"/>
          <w:szCs w:val="24"/>
        </w:rPr>
        <w:t>Com isso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64CB5">
        <w:rPr>
          <w:rFonts w:ascii="Times New Roman" w:hAnsi="Times New Roman" w:cs="Times New Roman"/>
          <w:sz w:val="24"/>
          <w:szCs w:val="24"/>
        </w:rPr>
        <w:t>ele</w:t>
      </w:r>
      <w:r w:rsidR="002A74D3">
        <w:rPr>
          <w:rFonts w:ascii="Times New Roman" w:hAnsi="Times New Roman" w:cs="Times New Roman"/>
          <w:sz w:val="24"/>
          <w:szCs w:val="24"/>
        </w:rPr>
        <w:t>s</w:t>
      </w:r>
      <w:r w:rsidR="00264CB5">
        <w:rPr>
          <w:rFonts w:ascii="Times New Roman" w:hAnsi="Times New Roman" w:cs="Times New Roman"/>
          <w:sz w:val="24"/>
          <w:szCs w:val="24"/>
        </w:rPr>
        <w:t xml:space="preserve"> </w:t>
      </w:r>
      <w:r w:rsidR="004E45EF">
        <w:rPr>
          <w:rFonts w:ascii="Times New Roman" w:hAnsi="Times New Roman" w:cs="Times New Roman"/>
          <w:sz w:val="24"/>
          <w:szCs w:val="24"/>
        </w:rPr>
        <w:t xml:space="preserve">passaram os dias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até o Natal com amor e </w:t>
      </w:r>
      <w:r w:rsidR="004E45EF">
        <w:rPr>
          <w:rFonts w:ascii="Times New Roman" w:hAnsi="Times New Roman" w:cs="Times New Roman"/>
          <w:sz w:val="24"/>
          <w:szCs w:val="24"/>
        </w:rPr>
        <w:t>inquietação</w:t>
      </w:r>
      <w:r w:rsidRPr="00C5704C">
        <w:rPr>
          <w:rFonts w:ascii="Times New Roman" w:hAnsi="Times New Roman" w:cs="Times New Roman"/>
          <w:sz w:val="24"/>
          <w:szCs w:val="24"/>
        </w:rPr>
        <w:t>.</w:t>
      </w:r>
    </w:p>
    <w:p w:rsidR="0024094F" w:rsidRPr="00C5704C" w:rsidRDefault="004E45EF" w:rsidP="000F437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Nesse ano,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Natal não foi </w:t>
      </w:r>
      <w:r w:rsidR="00802ADC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>o</w:t>
      </w:r>
      <w:r w:rsidR="00802ADC">
        <w:rPr>
          <w:rFonts w:ascii="Times New Roman" w:hAnsi="Times New Roman" w:cs="Times New Roman"/>
          <w:sz w:val="24"/>
          <w:szCs w:val="24"/>
        </w:rPr>
        <w:t>s mais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frio</w:t>
      </w:r>
      <w:r w:rsidR="00802ADC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>
        <w:rPr>
          <w:rFonts w:ascii="Times New Roman" w:hAnsi="Times New Roman" w:cs="Times New Roman"/>
          <w:sz w:val="24"/>
          <w:szCs w:val="24"/>
        </w:rPr>
        <w:t xml:space="preserve">cheio 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vento e </w:t>
      </w:r>
      <w:r w:rsidR="00264CB5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preocupaç</w:t>
      </w:r>
      <w:r w:rsidR="00264CB5">
        <w:rPr>
          <w:rFonts w:ascii="Times New Roman" w:hAnsi="Times New Roman" w:cs="Times New Roman"/>
          <w:sz w:val="24"/>
          <w:szCs w:val="24"/>
        </w:rPr>
        <w:t>ões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Dã, o Anticristo, comemorou modestamente o aniversário de seu Irmão, </w:t>
      </w:r>
      <w:r w:rsidR="00264CB5">
        <w:rPr>
          <w:rFonts w:ascii="Times New Roman" w:hAnsi="Times New Roman" w:cs="Times New Roman"/>
          <w:sz w:val="24"/>
          <w:szCs w:val="24"/>
        </w:rPr>
        <w:t>apenas na companhia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4CB5"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profetisa Pelágia, sua filha e </w:t>
      </w:r>
      <w:r w:rsidR="00264CB5">
        <w:rPr>
          <w:rFonts w:ascii="Times New Roman" w:hAnsi="Times New Roman" w:cs="Times New Roman"/>
          <w:sz w:val="24"/>
          <w:szCs w:val="24"/>
        </w:rPr>
        <w:t>mulher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64CB5">
        <w:rPr>
          <w:rFonts w:ascii="Times New Roman" w:hAnsi="Times New Roman" w:cs="Times New Roman"/>
          <w:sz w:val="24"/>
          <w:szCs w:val="24"/>
        </w:rPr>
        <w:t>Ele celebrou</w:t>
      </w:r>
      <w:r w:rsidR="003F6BDA">
        <w:rPr>
          <w:rFonts w:ascii="Times New Roman" w:hAnsi="Times New Roman" w:cs="Times New Roman"/>
          <w:sz w:val="24"/>
          <w:szCs w:val="24"/>
        </w:rPr>
        <w:t xml:space="preserve"> a data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pensando no seu Irmão e conversando com sua filha, que </w:t>
      </w:r>
      <w:r w:rsidR="00264CB5">
        <w:rPr>
          <w:rFonts w:ascii="Times New Roman" w:hAnsi="Times New Roman" w:cs="Times New Roman"/>
          <w:sz w:val="24"/>
          <w:szCs w:val="24"/>
        </w:rPr>
        <w:t>lhe daria um filho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64CB5">
        <w:rPr>
          <w:rFonts w:ascii="Times New Roman" w:hAnsi="Times New Roman" w:cs="Times New Roman"/>
          <w:sz w:val="24"/>
          <w:szCs w:val="24"/>
        </w:rPr>
        <w:t>Ele d</w:t>
      </w:r>
      <w:r w:rsidR="0024094F" w:rsidRPr="00C5704C">
        <w:rPr>
          <w:rFonts w:ascii="Times New Roman" w:hAnsi="Times New Roman" w:cs="Times New Roman"/>
          <w:sz w:val="24"/>
          <w:szCs w:val="24"/>
        </w:rPr>
        <w:t>isse:</w:t>
      </w:r>
    </w:p>
    <w:p w:rsidR="0024094F" w:rsidRPr="00C5704C" w:rsidRDefault="003C6E82" w:rsidP="0058546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4CB5">
        <w:rPr>
          <w:rFonts w:ascii="Times New Roman" w:hAnsi="Times New Roman" w:cs="Times New Roman"/>
          <w:sz w:val="24"/>
          <w:szCs w:val="24"/>
        </w:rPr>
        <w:t>Todo homem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nasce espiritualmente miserável, tolo e mau. Mas</w:t>
      </w:r>
      <w:r w:rsidR="00264CB5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enquanto </w:t>
      </w:r>
      <w:r w:rsidR="003F6BDA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64CB5">
        <w:rPr>
          <w:rFonts w:ascii="Times New Roman" w:hAnsi="Times New Roman" w:cs="Times New Roman"/>
          <w:sz w:val="24"/>
          <w:szCs w:val="24"/>
        </w:rPr>
        <w:t xml:space="preserve">um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bebê insensato, vive no paraíso </w:t>
      </w:r>
      <w:r w:rsidR="003F6BDA">
        <w:rPr>
          <w:rFonts w:ascii="Times New Roman" w:hAnsi="Times New Roman" w:cs="Times New Roman"/>
          <w:sz w:val="24"/>
          <w:szCs w:val="24"/>
        </w:rPr>
        <w:t>divino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F6BDA">
        <w:rPr>
          <w:rFonts w:ascii="Times New Roman" w:hAnsi="Times New Roman" w:cs="Times New Roman"/>
          <w:sz w:val="24"/>
          <w:szCs w:val="24"/>
        </w:rPr>
        <w:t>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uando aparecem os </w:t>
      </w:r>
      <w:r w:rsidR="003F6BDA">
        <w:rPr>
          <w:rFonts w:ascii="Times New Roman" w:hAnsi="Times New Roman" w:cs="Times New Roman"/>
          <w:sz w:val="24"/>
          <w:szCs w:val="24"/>
        </w:rPr>
        <w:t>germes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 consciênc</w:t>
      </w:r>
      <w:r w:rsidR="0024094F" w:rsidRPr="00A867CB">
        <w:rPr>
          <w:rFonts w:ascii="Times New Roman" w:hAnsi="Times New Roman" w:cs="Times New Roman"/>
          <w:sz w:val="24"/>
          <w:szCs w:val="24"/>
        </w:rPr>
        <w:t>ia, ele é imediatamente expulso do paraíso</w:t>
      </w:r>
      <w:r w:rsidR="003F6BDA">
        <w:rPr>
          <w:rFonts w:ascii="Times New Roman" w:hAnsi="Times New Roman" w:cs="Times New Roman"/>
          <w:sz w:val="24"/>
          <w:szCs w:val="24"/>
        </w:rPr>
        <w:t>,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</w:t>
      </w:r>
      <w:r w:rsidR="00C41F42">
        <w:rPr>
          <w:rFonts w:ascii="Times New Roman" w:hAnsi="Times New Roman" w:cs="Times New Roman"/>
          <w:sz w:val="24"/>
          <w:szCs w:val="24"/>
        </w:rPr>
        <w:t>entregue à própria sorte</w:t>
      </w:r>
      <w:r w:rsidR="0024094F" w:rsidRPr="00A867CB">
        <w:rPr>
          <w:rFonts w:ascii="Times New Roman" w:hAnsi="Times New Roman" w:cs="Times New Roman"/>
          <w:sz w:val="24"/>
          <w:szCs w:val="24"/>
        </w:rPr>
        <w:t>, e</w:t>
      </w:r>
      <w:r w:rsidR="003F6BDA">
        <w:rPr>
          <w:rFonts w:ascii="Times New Roman" w:hAnsi="Times New Roman" w:cs="Times New Roman"/>
          <w:sz w:val="24"/>
          <w:szCs w:val="24"/>
        </w:rPr>
        <w:t>ntão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 a miséria, a tolice e a maldade </w:t>
      </w:r>
      <w:r w:rsidR="003F6BDA">
        <w:rPr>
          <w:rFonts w:ascii="Times New Roman" w:hAnsi="Times New Roman" w:cs="Times New Roman"/>
          <w:sz w:val="24"/>
          <w:szCs w:val="24"/>
        </w:rPr>
        <w:t>o espreitam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. Como retornar a Deus vivendo com </w:t>
      </w:r>
      <w:r w:rsidR="00C41F42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A867CB">
        <w:rPr>
          <w:rFonts w:ascii="Times New Roman" w:hAnsi="Times New Roman" w:cs="Times New Roman"/>
          <w:sz w:val="24"/>
          <w:szCs w:val="24"/>
        </w:rPr>
        <w:t xml:space="preserve">consciência e </w:t>
      </w:r>
      <w:r w:rsidR="00C41F42">
        <w:rPr>
          <w:rFonts w:ascii="Times New Roman" w:hAnsi="Times New Roman" w:cs="Times New Roman"/>
          <w:sz w:val="24"/>
          <w:szCs w:val="24"/>
        </w:rPr>
        <w:t>entregue à própria sorte</w:t>
      </w:r>
      <w:r w:rsidR="0024094F" w:rsidRPr="00A867CB">
        <w:rPr>
          <w:rFonts w:ascii="Times New Roman" w:hAnsi="Times New Roman" w:cs="Times New Roman"/>
          <w:sz w:val="24"/>
          <w:szCs w:val="24"/>
        </w:rPr>
        <w:t>? Contra a miséria há os gêni</w:t>
      </w:r>
      <w:r w:rsidR="0024094F" w:rsidRPr="00C5704C">
        <w:rPr>
          <w:rFonts w:ascii="Times New Roman" w:hAnsi="Times New Roman" w:cs="Times New Roman"/>
          <w:sz w:val="24"/>
          <w:szCs w:val="24"/>
        </w:rPr>
        <w:t>os</w:t>
      </w:r>
      <w:r w:rsidR="00B84412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contra a tolice, os profetas e os sábios</w:t>
      </w:r>
      <w:r w:rsidR="00B84412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contra a maldade, pessoas boas, anônimas. Púchkin</w:t>
      </w:r>
      <w:r w:rsidR="00B84412">
        <w:rPr>
          <w:rFonts w:ascii="Times New Roman" w:hAnsi="Times New Roman" w:cs="Times New Roman"/>
          <w:sz w:val="24"/>
          <w:szCs w:val="24"/>
        </w:rPr>
        <w:t xml:space="preserve"> não é um gênio terreno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nem Shakespeare, nem o </w:t>
      </w:r>
      <w:r w:rsidR="00B84412">
        <w:rPr>
          <w:rFonts w:ascii="Times New Roman" w:hAnsi="Times New Roman" w:cs="Times New Roman"/>
          <w:sz w:val="24"/>
          <w:szCs w:val="24"/>
        </w:rPr>
        <w:t xml:space="preserve">divino </w:t>
      </w:r>
      <w:r w:rsidR="0024094F" w:rsidRPr="00C5704C">
        <w:rPr>
          <w:rFonts w:ascii="Times New Roman" w:hAnsi="Times New Roman" w:cs="Times New Roman"/>
          <w:sz w:val="24"/>
          <w:szCs w:val="24"/>
        </w:rPr>
        <w:t>Moisés, nem o</w:t>
      </w:r>
      <w:r w:rsidR="00B8441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profeta</w:t>
      </w:r>
      <w:r w:rsidR="00B8441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Jeremias</w:t>
      </w:r>
      <w:r w:rsidR="00B84412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Isaías. </w:t>
      </w:r>
      <w:r w:rsidR="00B84412">
        <w:rPr>
          <w:rFonts w:ascii="Times New Roman" w:hAnsi="Times New Roman" w:cs="Times New Roman"/>
          <w:sz w:val="24"/>
          <w:szCs w:val="24"/>
        </w:rPr>
        <w:t>Só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84412">
        <w:rPr>
          <w:rFonts w:ascii="Times New Roman" w:hAnsi="Times New Roman" w:cs="Times New Roman"/>
          <w:sz w:val="24"/>
          <w:szCs w:val="24"/>
        </w:rPr>
        <w:t xml:space="preserve">são terrenos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aqueles que se entregam totalmente </w:t>
      </w:r>
      <w:r w:rsidR="00B8441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presente e dos quais</w:t>
      </w:r>
      <w:r w:rsidR="00B84412">
        <w:rPr>
          <w:rFonts w:ascii="Times New Roman" w:hAnsi="Times New Roman" w:cs="Times New Roman"/>
          <w:sz w:val="24"/>
          <w:szCs w:val="24"/>
        </w:rPr>
        <w:t>, no futuro,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nada </w:t>
      </w:r>
      <w:r w:rsidR="00382E2A">
        <w:rPr>
          <w:rFonts w:ascii="Times New Roman" w:hAnsi="Times New Roman" w:cs="Times New Roman"/>
          <w:sz w:val="24"/>
          <w:szCs w:val="24"/>
        </w:rPr>
        <w:t>sobrará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B84412">
        <w:rPr>
          <w:rFonts w:ascii="Times New Roman" w:hAnsi="Times New Roman" w:cs="Times New Roman"/>
          <w:sz w:val="24"/>
          <w:szCs w:val="24"/>
        </w:rPr>
        <w:t>S</w:t>
      </w:r>
      <w:r w:rsidR="0024094F" w:rsidRPr="00C5704C">
        <w:rPr>
          <w:rFonts w:ascii="Times New Roman" w:hAnsi="Times New Roman" w:cs="Times New Roman"/>
          <w:sz w:val="24"/>
          <w:szCs w:val="24"/>
        </w:rPr>
        <w:t>e um homem bo</w:t>
      </w:r>
      <w:r w:rsidR="00B84412">
        <w:rPr>
          <w:rFonts w:ascii="Times New Roman" w:hAnsi="Times New Roman" w:cs="Times New Roman"/>
          <w:sz w:val="24"/>
          <w:szCs w:val="24"/>
        </w:rPr>
        <w:t>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deixar </w:t>
      </w:r>
      <w:r w:rsidR="002E7B7C">
        <w:rPr>
          <w:rFonts w:ascii="Times New Roman" w:hAnsi="Times New Roman" w:cs="Times New Roman"/>
          <w:sz w:val="24"/>
          <w:szCs w:val="24"/>
        </w:rPr>
        <w:t>rastros atrás de si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se </w:t>
      </w:r>
      <w:r w:rsidR="002E7B7C">
        <w:rPr>
          <w:rFonts w:ascii="Times New Roman" w:hAnsi="Times New Roman" w:cs="Times New Roman"/>
          <w:sz w:val="24"/>
          <w:szCs w:val="24"/>
        </w:rPr>
        <w:t>ele se tornar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conhecido</w:t>
      </w:r>
      <w:r w:rsidR="002E7B7C"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7B7C">
        <w:rPr>
          <w:rFonts w:ascii="Times New Roman" w:hAnsi="Times New Roman" w:cs="Times New Roman"/>
          <w:sz w:val="24"/>
          <w:szCs w:val="24"/>
        </w:rPr>
        <w:t>for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cob</w:t>
      </w:r>
      <w:r w:rsidR="002E7B7C">
        <w:rPr>
          <w:rFonts w:ascii="Times New Roman" w:hAnsi="Times New Roman" w:cs="Times New Roman"/>
          <w:sz w:val="24"/>
          <w:szCs w:val="24"/>
        </w:rPr>
        <w:t>erto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de </w:t>
      </w:r>
      <w:r w:rsidRPr="00C5704C">
        <w:rPr>
          <w:rFonts w:ascii="Times New Roman" w:hAnsi="Times New Roman" w:cs="Times New Roman"/>
          <w:sz w:val="24"/>
          <w:szCs w:val="24"/>
        </w:rPr>
        <w:t>gl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C5704C">
        <w:rPr>
          <w:rFonts w:ascii="Times New Roman" w:hAnsi="Times New Roman" w:cs="Times New Roman"/>
          <w:sz w:val="24"/>
          <w:szCs w:val="24"/>
        </w:rPr>
        <w:t>ria</w:t>
      </w:r>
      <w:r w:rsidR="0097073F">
        <w:rPr>
          <w:rFonts w:ascii="Times New Roman" w:hAnsi="Times New Roman" w:cs="Times New Roman"/>
          <w:sz w:val="24"/>
          <w:szCs w:val="24"/>
        </w:rPr>
        <w:t>s</w:t>
      </w:r>
      <w:r w:rsidR="002E7B7C">
        <w:rPr>
          <w:rFonts w:ascii="Times New Roman" w:hAnsi="Times New Roman" w:cs="Times New Roman"/>
          <w:sz w:val="24"/>
          <w:szCs w:val="24"/>
        </w:rPr>
        <w:t xml:space="preserve"> </w:t>
      </w:r>
      <w:r w:rsidR="002E7B7C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ele não </w:t>
      </w:r>
      <w:r w:rsidR="0097073F">
        <w:rPr>
          <w:rFonts w:ascii="Times New Roman" w:hAnsi="Times New Roman" w:cs="Times New Roman"/>
          <w:sz w:val="24"/>
          <w:szCs w:val="24"/>
        </w:rPr>
        <w:t>ofereceu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verdadeira bondade,</w:t>
      </w:r>
      <w:r w:rsidR="0097073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realizou até o </w:t>
      </w:r>
      <w:r w:rsidR="0097073F">
        <w:rPr>
          <w:rFonts w:ascii="Times New Roman" w:hAnsi="Times New Roman" w:cs="Times New Roman"/>
          <w:sz w:val="24"/>
          <w:szCs w:val="24"/>
        </w:rPr>
        <w:t>fim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fo</w:t>
      </w:r>
      <w:r w:rsidR="0097073F">
        <w:rPr>
          <w:rFonts w:ascii="Times New Roman" w:hAnsi="Times New Roman" w:cs="Times New Roman"/>
          <w:sz w:val="24"/>
          <w:szCs w:val="24"/>
        </w:rPr>
        <w:t>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04382">
        <w:rPr>
          <w:rFonts w:ascii="Times New Roman" w:hAnsi="Times New Roman" w:cs="Times New Roman"/>
          <w:sz w:val="24"/>
          <w:szCs w:val="24"/>
        </w:rPr>
        <w:t>idealizado</w:t>
      </w:r>
      <w:r w:rsidR="0097073F">
        <w:rPr>
          <w:rFonts w:ascii="Times New Roman" w:hAnsi="Times New Roman" w:cs="Times New Roman"/>
          <w:sz w:val="24"/>
          <w:szCs w:val="24"/>
        </w:rPr>
        <w:t xml:space="preserve">, mesmo se disserem que ele era </w:t>
      </w:r>
      <w:r w:rsidR="00604382">
        <w:rPr>
          <w:rFonts w:ascii="Times New Roman" w:hAnsi="Times New Roman" w:cs="Times New Roman"/>
          <w:sz w:val="24"/>
          <w:szCs w:val="24"/>
        </w:rPr>
        <w:t>uma pessoa</w:t>
      </w:r>
      <w:r w:rsidR="008F2D82">
        <w:rPr>
          <w:rFonts w:ascii="Times New Roman" w:hAnsi="Times New Roman" w:cs="Times New Roman"/>
          <w:sz w:val="24"/>
          <w:szCs w:val="24"/>
        </w:rPr>
        <w:t xml:space="preserve"> boa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55D7A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um justo anônimo, </w:t>
      </w:r>
      <w:r w:rsidR="00604382">
        <w:rPr>
          <w:rFonts w:ascii="Times New Roman" w:hAnsi="Times New Roman" w:cs="Times New Roman"/>
          <w:sz w:val="24"/>
          <w:szCs w:val="24"/>
        </w:rPr>
        <w:t xml:space="preserve">que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nunca </w:t>
      </w:r>
      <w:r w:rsidR="00604382">
        <w:rPr>
          <w:rFonts w:ascii="Times New Roman" w:hAnsi="Times New Roman" w:cs="Times New Roman"/>
          <w:sz w:val="24"/>
          <w:szCs w:val="24"/>
        </w:rPr>
        <w:t>recebe nada em troca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84412">
        <w:rPr>
          <w:rFonts w:ascii="Times New Roman" w:hAnsi="Times New Roman" w:cs="Times New Roman"/>
          <w:sz w:val="24"/>
          <w:szCs w:val="24"/>
        </w:rPr>
        <w:t>realiza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bondade </w:t>
      </w:r>
      <w:r w:rsidR="002A74D3">
        <w:rPr>
          <w:rFonts w:ascii="Times New Roman" w:hAnsi="Times New Roman" w:cs="Times New Roman"/>
          <w:sz w:val="24"/>
          <w:szCs w:val="24"/>
        </w:rPr>
        <w:t>em completude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Eis para que foi </w:t>
      </w:r>
      <w:r w:rsidR="00137F94">
        <w:rPr>
          <w:rFonts w:ascii="Times New Roman" w:hAnsi="Times New Roman" w:cs="Times New Roman"/>
          <w:sz w:val="24"/>
          <w:szCs w:val="24"/>
        </w:rPr>
        <w:t>concebido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meu Irmão da tribo de Judá, pois Ele é </w:t>
      </w:r>
      <w:r w:rsidR="00137F94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único consolo e </w:t>
      </w:r>
      <w:r w:rsidR="00137F94">
        <w:rPr>
          <w:rFonts w:ascii="Times New Roman" w:hAnsi="Times New Roman" w:cs="Times New Roman"/>
          <w:sz w:val="24"/>
          <w:szCs w:val="24"/>
        </w:rPr>
        <w:t xml:space="preserve">a </w:t>
      </w:r>
      <w:r w:rsidR="0024094F" w:rsidRPr="00C5704C">
        <w:rPr>
          <w:rFonts w:ascii="Times New Roman" w:hAnsi="Times New Roman" w:cs="Times New Roman"/>
          <w:sz w:val="24"/>
          <w:szCs w:val="24"/>
        </w:rPr>
        <w:t>únic</w:t>
      </w:r>
      <w:r w:rsidR="00137F94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37F94">
        <w:rPr>
          <w:rFonts w:ascii="Times New Roman" w:hAnsi="Times New Roman" w:cs="Times New Roman"/>
          <w:sz w:val="24"/>
          <w:szCs w:val="24"/>
        </w:rPr>
        <w:t>recompensa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dos justos anônimos que vivem para a salvação dos perseguidores. Já eu vim para </w:t>
      </w:r>
      <w:r w:rsidR="00B94794">
        <w:rPr>
          <w:rFonts w:ascii="Times New Roman" w:hAnsi="Times New Roman" w:cs="Times New Roman"/>
          <w:sz w:val="24"/>
          <w:szCs w:val="24"/>
        </w:rPr>
        <w:t>recompensar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salvar os perseguidos.</w:t>
      </w:r>
    </w:p>
    <w:p w:rsidR="0024094F" w:rsidRPr="00C5704C" w:rsidRDefault="0024094F" w:rsidP="0058546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Anticristo </w:t>
      </w:r>
      <w:r w:rsidR="00B94794">
        <w:rPr>
          <w:rFonts w:ascii="Times New Roman" w:hAnsi="Times New Roman" w:cs="Times New Roman"/>
          <w:sz w:val="24"/>
          <w:szCs w:val="24"/>
        </w:rPr>
        <w:t>despertou no meio da noite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soergueu-se sobre </w:t>
      </w:r>
      <w:r w:rsidR="00B94794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cotovelo, lembrou-se das palavras sobre si que o Senhor colocara em seus lábios, sorriu, olhou para </w:t>
      </w:r>
      <w:r w:rsidR="00D63FA4">
        <w:rPr>
          <w:rFonts w:ascii="Times New Roman" w:hAnsi="Times New Roman" w:cs="Times New Roman"/>
          <w:sz w:val="24"/>
          <w:szCs w:val="24"/>
        </w:rPr>
        <w:t>su</w:t>
      </w:r>
      <w:r w:rsidRPr="00C5704C">
        <w:rPr>
          <w:rFonts w:ascii="Times New Roman" w:hAnsi="Times New Roman" w:cs="Times New Roman"/>
          <w:sz w:val="24"/>
          <w:szCs w:val="24"/>
        </w:rPr>
        <w:t>a filha</w:t>
      </w:r>
      <w:r w:rsidR="00BD085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dormi</w:t>
      </w:r>
      <w:r w:rsidR="00C47F0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 lado, quente, </w:t>
      </w:r>
      <w:r w:rsidR="00802ADC">
        <w:rPr>
          <w:rFonts w:ascii="Times New Roman" w:hAnsi="Times New Roman" w:cs="Times New Roman"/>
          <w:sz w:val="24"/>
          <w:szCs w:val="24"/>
        </w:rPr>
        <w:t>volumosa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 bonitas manchas amarelas </w:t>
      </w:r>
      <w:r w:rsidR="00BD0854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gravidez, olhou pela janela </w:t>
      </w:r>
      <w:r w:rsidR="00BD0854">
        <w:rPr>
          <w:rFonts w:ascii="Times New Roman" w:hAnsi="Times New Roman" w:cs="Times New Roman"/>
          <w:sz w:val="24"/>
          <w:szCs w:val="24"/>
        </w:rPr>
        <w:t>noturna e viu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brilha</w:t>
      </w:r>
      <w:r w:rsidR="00BD0854">
        <w:rPr>
          <w:rFonts w:ascii="Times New Roman" w:hAnsi="Times New Roman" w:cs="Times New Roman"/>
          <w:sz w:val="24"/>
          <w:szCs w:val="24"/>
        </w:rPr>
        <w:t>re</w:t>
      </w:r>
      <w:r w:rsidRPr="00C5704C">
        <w:rPr>
          <w:rFonts w:ascii="Times New Roman" w:hAnsi="Times New Roman" w:cs="Times New Roman"/>
          <w:sz w:val="24"/>
          <w:szCs w:val="24"/>
        </w:rPr>
        <w:t>m as estrelas natalinas</w:t>
      </w:r>
      <w:r w:rsidR="00BD0854">
        <w:rPr>
          <w:rFonts w:ascii="Times New Roman" w:hAnsi="Times New Roman" w:cs="Times New Roman"/>
          <w:sz w:val="24"/>
          <w:szCs w:val="24"/>
        </w:rPr>
        <w:t xml:space="preserve"> </w:t>
      </w:r>
      <w:r w:rsidR="00BD0854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uma </w:t>
      </w:r>
      <w:r w:rsidR="00BD0854">
        <w:rPr>
          <w:rFonts w:ascii="Times New Roman" w:hAnsi="Times New Roman" w:cs="Times New Roman"/>
          <w:sz w:val="24"/>
          <w:szCs w:val="24"/>
        </w:rPr>
        <w:t xml:space="preserve">delas brilhava mais que todas </w:t>
      </w:r>
      <w:r w:rsidR="00BD0854" w:rsidRPr="00621342">
        <w:rPr>
          <w:rFonts w:ascii="Times New Roman" w:hAnsi="Times New Roman" w:cs="Times New Roman"/>
          <w:sz w:val="24"/>
          <w:szCs w:val="24"/>
        </w:rPr>
        <w:t>—</w:t>
      </w:r>
      <w:r w:rsidR="00BD0854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D0854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olhou </w:t>
      </w:r>
      <w:r w:rsidR="00D63FA4">
        <w:rPr>
          <w:rFonts w:ascii="Times New Roman" w:hAnsi="Times New Roman" w:cs="Times New Roman"/>
          <w:sz w:val="24"/>
          <w:szCs w:val="24"/>
        </w:rPr>
        <w:t xml:space="preserve">ao redor </w:t>
      </w:r>
      <w:r w:rsidRPr="00C5704C">
        <w:rPr>
          <w:rFonts w:ascii="Times New Roman" w:hAnsi="Times New Roman" w:cs="Times New Roman"/>
          <w:sz w:val="24"/>
          <w:szCs w:val="24"/>
        </w:rPr>
        <w:t>e se despediu suavemente do mundo de Deus</w:t>
      </w:r>
      <w:r w:rsidR="00D63FA4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63FA4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>de sua filha, roçando-</w:t>
      </w:r>
      <w:r w:rsidR="00BD0854">
        <w:rPr>
          <w:rFonts w:ascii="Times New Roman" w:hAnsi="Times New Roman" w:cs="Times New Roman"/>
          <w:sz w:val="24"/>
          <w:szCs w:val="24"/>
        </w:rPr>
        <w:t>lhe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cuidadosamente os lábios para não a acordar. Depois</w:t>
      </w:r>
      <w:r w:rsidR="00D63FA4">
        <w:rPr>
          <w:rFonts w:ascii="Times New Roman" w:hAnsi="Times New Roman" w:cs="Times New Roman"/>
          <w:sz w:val="24"/>
          <w:szCs w:val="24"/>
        </w:rPr>
        <w:t xml:space="preserve"> disso,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C47F0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Áspide, o Anticristo</w:t>
      </w:r>
      <w:r w:rsidR="00D63FA4">
        <w:rPr>
          <w:rFonts w:ascii="Times New Roman" w:hAnsi="Times New Roman" w:cs="Times New Roman"/>
          <w:sz w:val="24"/>
          <w:szCs w:val="24"/>
        </w:rPr>
        <w:t xml:space="preserve"> adormeceu</w:t>
      </w:r>
      <w:r w:rsidR="007F5ADE">
        <w:rPr>
          <w:rFonts w:ascii="Times New Roman" w:hAnsi="Times New Roman" w:cs="Times New Roman"/>
          <w:sz w:val="24"/>
          <w:szCs w:val="24"/>
        </w:rPr>
        <w:t>; 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viveu ainda por três horas e morreu </w:t>
      </w:r>
      <w:r w:rsidR="007F5ADE">
        <w:rPr>
          <w:rFonts w:ascii="Times New Roman" w:hAnsi="Times New Roman" w:cs="Times New Roman"/>
          <w:sz w:val="24"/>
          <w:szCs w:val="24"/>
        </w:rPr>
        <w:t>dormindo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amanhecer, esquecendo </w:t>
      </w:r>
      <w:r w:rsidR="007F5ADE">
        <w:rPr>
          <w:rFonts w:ascii="Times New Roman" w:hAnsi="Times New Roman" w:cs="Times New Roman"/>
          <w:sz w:val="24"/>
          <w:szCs w:val="24"/>
        </w:rPr>
        <w:t>instantaneamente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5CDE">
        <w:rPr>
          <w:rFonts w:ascii="Times New Roman" w:hAnsi="Times New Roman" w:cs="Times New Roman"/>
          <w:sz w:val="24"/>
          <w:szCs w:val="24"/>
        </w:rPr>
        <w:t xml:space="preserve">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que havia </w:t>
      </w:r>
      <w:r w:rsidR="007F5ADE">
        <w:rPr>
          <w:rFonts w:ascii="Times New Roman" w:hAnsi="Times New Roman" w:cs="Times New Roman"/>
          <w:sz w:val="24"/>
          <w:szCs w:val="24"/>
        </w:rPr>
        <w:t>de terreno em si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02ADC">
        <w:rPr>
          <w:rFonts w:ascii="Times New Roman" w:hAnsi="Times New Roman" w:cs="Times New Roman"/>
          <w:sz w:val="24"/>
          <w:szCs w:val="24"/>
        </w:rPr>
        <w:t>da mesma forma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às vezes </w:t>
      </w:r>
      <w:r w:rsidR="007F5ADE">
        <w:rPr>
          <w:rFonts w:ascii="Times New Roman" w:hAnsi="Times New Roman" w:cs="Times New Roman"/>
          <w:sz w:val="24"/>
          <w:szCs w:val="24"/>
        </w:rPr>
        <w:t>nos</w:t>
      </w:r>
      <w:r w:rsidR="003C6E82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esquece</w:t>
      </w:r>
      <w:r w:rsidR="007F5ADE">
        <w:rPr>
          <w:rFonts w:ascii="Times New Roman" w:hAnsi="Times New Roman" w:cs="Times New Roman"/>
          <w:sz w:val="24"/>
          <w:szCs w:val="24"/>
        </w:rPr>
        <w:t>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completo d</w:t>
      </w:r>
      <w:r w:rsidR="007F5ADE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sonho noturno </w:t>
      </w:r>
      <w:r w:rsidR="002A74D3">
        <w:rPr>
          <w:rFonts w:ascii="Times New Roman" w:hAnsi="Times New Roman" w:cs="Times New Roman"/>
          <w:sz w:val="24"/>
          <w:szCs w:val="24"/>
        </w:rPr>
        <w:t>no despertar da manhã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094F" w:rsidRPr="00C5704C" w:rsidRDefault="00802ADC" w:rsidP="007533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profetisa Pelágia, mesmo depois </w:t>
      </w:r>
      <w:r w:rsidR="007F5ADE"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seu pai </w:t>
      </w:r>
      <w:r w:rsidR="007F5ADE">
        <w:rPr>
          <w:rFonts w:ascii="Times New Roman" w:hAnsi="Times New Roman" w:cs="Times New Roman"/>
          <w:sz w:val="24"/>
          <w:szCs w:val="24"/>
        </w:rPr>
        <w:t xml:space="preserve">ter </w:t>
      </w:r>
      <w:r w:rsidR="0024094F" w:rsidRPr="00C5704C">
        <w:rPr>
          <w:rFonts w:ascii="Times New Roman" w:hAnsi="Times New Roman" w:cs="Times New Roman"/>
          <w:sz w:val="24"/>
          <w:szCs w:val="24"/>
        </w:rPr>
        <w:t>despert</w:t>
      </w:r>
      <w:r w:rsidR="007F5ADE">
        <w:rPr>
          <w:rFonts w:ascii="Times New Roman" w:hAnsi="Times New Roman" w:cs="Times New Roman"/>
          <w:sz w:val="24"/>
          <w:szCs w:val="24"/>
        </w:rPr>
        <w:t>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sonho terreno, </w:t>
      </w:r>
      <w:r w:rsidR="008E2D04">
        <w:rPr>
          <w:rFonts w:ascii="Times New Roman" w:hAnsi="Times New Roman" w:cs="Times New Roman"/>
          <w:sz w:val="24"/>
          <w:szCs w:val="24"/>
        </w:rPr>
        <w:t xml:space="preserve">continuou a dormir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ao lado do corpo já frio que pertencera </w:t>
      </w:r>
      <w:r w:rsidR="008E2D04">
        <w:rPr>
          <w:rFonts w:ascii="Times New Roman" w:hAnsi="Times New Roman" w:cs="Times New Roman"/>
          <w:sz w:val="24"/>
          <w:szCs w:val="24"/>
        </w:rPr>
        <w:t>a ele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E2D04">
        <w:rPr>
          <w:rFonts w:ascii="Times New Roman" w:hAnsi="Times New Roman" w:cs="Times New Roman"/>
          <w:sz w:val="24"/>
          <w:szCs w:val="24"/>
        </w:rPr>
        <w:t xml:space="preserve">Ela </w:t>
      </w:r>
      <w:r w:rsidR="00B337FC">
        <w:rPr>
          <w:rFonts w:ascii="Times New Roman" w:hAnsi="Times New Roman" w:cs="Times New Roman"/>
          <w:sz w:val="24"/>
          <w:szCs w:val="24"/>
        </w:rPr>
        <w:t>s</w:t>
      </w:r>
      <w:r w:rsidR="003C6E82" w:rsidRPr="00C5704C">
        <w:rPr>
          <w:rFonts w:ascii="Times New Roman" w:hAnsi="Times New Roman" w:cs="Times New Roman"/>
          <w:sz w:val="24"/>
          <w:szCs w:val="24"/>
        </w:rPr>
        <w:t>onh</w:t>
      </w:r>
      <w:r>
        <w:rPr>
          <w:rFonts w:ascii="Times New Roman" w:hAnsi="Times New Roman" w:cs="Times New Roman"/>
          <w:sz w:val="24"/>
          <w:szCs w:val="24"/>
        </w:rPr>
        <w:t>ou</w:t>
      </w:r>
      <w:r w:rsidR="003C6E8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 </w:t>
      </w:r>
      <w:r w:rsidR="00B337FC">
        <w:rPr>
          <w:rFonts w:ascii="Times New Roman" w:hAnsi="Times New Roman" w:cs="Times New Roman"/>
          <w:sz w:val="24"/>
          <w:szCs w:val="24"/>
        </w:rPr>
        <w:t>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>funeral</w:t>
      </w:r>
      <w:r w:rsidR="00B337FC">
        <w:rPr>
          <w:rFonts w:ascii="Times New Roman" w:hAnsi="Times New Roman" w:cs="Times New Roman"/>
          <w:sz w:val="24"/>
          <w:szCs w:val="24"/>
        </w:rPr>
        <w:t>, assim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com</w:t>
      </w:r>
      <w:r w:rsidR="00B337FC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sonhara Ánnuchka Emeliánova, a </w:t>
      </w:r>
      <w:r w:rsidR="00B337FC">
        <w:rPr>
          <w:rFonts w:ascii="Times New Roman" w:hAnsi="Times New Roman" w:cs="Times New Roman"/>
          <w:sz w:val="24"/>
          <w:szCs w:val="24"/>
        </w:rPr>
        <w:t>mártir ímpia</w:t>
      </w:r>
      <w:r w:rsidR="0024094F" w:rsidRPr="00C5704C">
        <w:rPr>
          <w:rFonts w:ascii="Times New Roman" w:hAnsi="Times New Roman" w:cs="Times New Roman"/>
          <w:sz w:val="24"/>
          <w:szCs w:val="24"/>
        </w:rPr>
        <w:t>, num chiqueiro alemão. No entanto, Ánnuchka Emeliánova sonhara com o caixão d</w:t>
      </w:r>
      <w:r w:rsidR="00B337FC">
        <w:rPr>
          <w:rFonts w:ascii="Times New Roman" w:hAnsi="Times New Roman" w:cs="Times New Roman"/>
          <w:sz w:val="24"/>
          <w:szCs w:val="24"/>
        </w:rPr>
        <w:t>e sua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mãe, </w:t>
      </w:r>
      <w:r w:rsidR="003C6E82">
        <w:rPr>
          <w:rFonts w:ascii="Times New Roman" w:hAnsi="Times New Roman" w:cs="Times New Roman"/>
          <w:sz w:val="24"/>
          <w:szCs w:val="24"/>
        </w:rPr>
        <w:t>sob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337FC">
        <w:rPr>
          <w:rFonts w:ascii="Times New Roman" w:hAnsi="Times New Roman" w:cs="Times New Roman"/>
          <w:sz w:val="24"/>
          <w:szCs w:val="24"/>
        </w:rPr>
        <w:t>um temporal</w:t>
      </w:r>
      <w:r w:rsidR="0024094F" w:rsidRPr="00C5704C">
        <w:rPr>
          <w:rFonts w:ascii="Times New Roman" w:hAnsi="Times New Roman" w:cs="Times New Roman"/>
          <w:sz w:val="24"/>
          <w:szCs w:val="24"/>
        </w:rPr>
        <w:t>, no meio d</w:t>
      </w:r>
      <w:r w:rsidR="00B337FC">
        <w:rPr>
          <w:rFonts w:ascii="Times New Roman" w:hAnsi="Times New Roman" w:cs="Times New Roman"/>
          <w:sz w:val="24"/>
          <w:szCs w:val="24"/>
        </w:rPr>
        <w:t>e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pátio</w:t>
      </w:r>
      <w:r w:rsidR="00B337FC">
        <w:rPr>
          <w:rFonts w:ascii="Times New Roman" w:hAnsi="Times New Roman" w:cs="Times New Roman"/>
          <w:sz w:val="24"/>
          <w:szCs w:val="24"/>
        </w:rPr>
        <w:t xml:space="preserve"> localizado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11C7">
        <w:rPr>
          <w:rFonts w:ascii="Times New Roman" w:hAnsi="Times New Roman" w:cs="Times New Roman"/>
          <w:sz w:val="24"/>
          <w:szCs w:val="24"/>
        </w:rPr>
        <w:t xml:space="preserve">na </w:t>
      </w:r>
      <w:r w:rsidR="0024094F" w:rsidRPr="00C5704C">
        <w:rPr>
          <w:rFonts w:ascii="Times New Roman" w:hAnsi="Times New Roman" w:cs="Times New Roman"/>
          <w:sz w:val="24"/>
          <w:szCs w:val="24"/>
        </w:rPr>
        <w:t>cidade de Rj</w:t>
      </w:r>
      <w:r w:rsidR="00B337FC">
        <w:rPr>
          <w:rFonts w:ascii="Times New Roman" w:hAnsi="Times New Roman" w:cs="Times New Roman"/>
          <w:sz w:val="24"/>
          <w:szCs w:val="24"/>
        </w:rPr>
        <w:t>é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v, </w:t>
      </w:r>
      <w:r w:rsidR="00B337FC">
        <w:rPr>
          <w:rFonts w:ascii="Times New Roman" w:hAnsi="Times New Roman" w:cs="Times New Roman"/>
          <w:sz w:val="24"/>
          <w:szCs w:val="24"/>
        </w:rPr>
        <w:t xml:space="preserve">3º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setor, barracão </w:t>
      </w:r>
      <w:r w:rsidR="00B337FC">
        <w:rPr>
          <w:rFonts w:ascii="Times New Roman" w:hAnsi="Times New Roman" w:cs="Times New Roman"/>
          <w:sz w:val="24"/>
          <w:szCs w:val="24"/>
        </w:rPr>
        <w:t>n</w:t>
      </w:r>
      <w:r w:rsidR="00B337FC" w:rsidRPr="00B337FC">
        <w:rPr>
          <w:rFonts w:ascii="Times New Roman" w:hAnsi="Times New Roman" w:cs="Times New Roman"/>
          <w:sz w:val="24"/>
          <w:szCs w:val="24"/>
          <w:vertAlign w:val="superscript"/>
        </w:rPr>
        <w:t>o</w:t>
      </w:r>
      <w:r w:rsidR="00B337FC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337FC">
        <w:rPr>
          <w:rFonts w:ascii="Times New Roman" w:hAnsi="Times New Roman" w:cs="Times New Roman"/>
          <w:sz w:val="24"/>
          <w:szCs w:val="24"/>
        </w:rPr>
        <w:t>3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24094F" w:rsidP="00A077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Já no </w:t>
      </w:r>
      <w:r w:rsidR="007311C7">
        <w:rPr>
          <w:rFonts w:ascii="Times New Roman" w:hAnsi="Times New Roman" w:cs="Times New Roman"/>
          <w:sz w:val="24"/>
          <w:szCs w:val="24"/>
        </w:rPr>
        <w:t>sonho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profetisa </w:t>
      </w:r>
      <w:r w:rsidR="00990833" w:rsidRPr="00C5704C">
        <w:rPr>
          <w:rFonts w:ascii="Times New Roman" w:hAnsi="Times New Roman" w:cs="Times New Roman"/>
          <w:sz w:val="24"/>
          <w:szCs w:val="24"/>
        </w:rPr>
        <w:t>Pel</w:t>
      </w:r>
      <w:r w:rsidR="00990833">
        <w:rPr>
          <w:rFonts w:ascii="Times New Roman" w:hAnsi="Times New Roman" w:cs="Times New Roman"/>
          <w:sz w:val="24"/>
          <w:szCs w:val="24"/>
        </w:rPr>
        <w:t>á</w:t>
      </w:r>
      <w:r w:rsidR="00990833" w:rsidRPr="00C5704C">
        <w:rPr>
          <w:rFonts w:ascii="Times New Roman" w:hAnsi="Times New Roman" w:cs="Times New Roman"/>
          <w:sz w:val="24"/>
          <w:szCs w:val="24"/>
        </w:rPr>
        <w:t xml:space="preserve">gia </w:t>
      </w:r>
      <w:r w:rsidRPr="00C5704C">
        <w:rPr>
          <w:rFonts w:ascii="Times New Roman" w:hAnsi="Times New Roman" w:cs="Times New Roman"/>
          <w:sz w:val="24"/>
          <w:szCs w:val="24"/>
        </w:rPr>
        <w:t>o lugar não foi indicado</w:t>
      </w:r>
      <w:r w:rsidR="00A920A1">
        <w:rPr>
          <w:rFonts w:ascii="Times New Roman" w:hAnsi="Times New Roman" w:cs="Times New Roman"/>
          <w:sz w:val="24"/>
          <w:szCs w:val="24"/>
        </w:rPr>
        <w:t xml:space="preserve"> com precisão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apesar de </w:t>
      </w:r>
      <w:r w:rsidR="00D313DB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ser quase conterrânea de Ánnuchka Emeliánova, pois a vila de Brussi</w:t>
      </w:r>
      <w:r w:rsidR="00D313DB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 ficava perto de Rj</w:t>
      </w:r>
      <w:r w:rsidR="00D313DB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v. </w:t>
      </w:r>
      <w:r w:rsidR="00D313DB">
        <w:rPr>
          <w:rFonts w:ascii="Times New Roman" w:hAnsi="Times New Roman" w:cs="Times New Roman"/>
          <w:sz w:val="24"/>
          <w:szCs w:val="24"/>
        </w:rPr>
        <w:t xml:space="preserve">Além disso,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D313DB">
        <w:rPr>
          <w:rFonts w:ascii="Times New Roman" w:hAnsi="Times New Roman" w:cs="Times New Roman"/>
          <w:sz w:val="24"/>
          <w:szCs w:val="24"/>
        </w:rPr>
        <w:t>chovia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da profetisa Pelágia, mas </w:t>
      </w:r>
      <w:r w:rsidR="00D313DB">
        <w:rPr>
          <w:rFonts w:ascii="Times New Roman" w:hAnsi="Times New Roman" w:cs="Times New Roman"/>
          <w:sz w:val="24"/>
          <w:szCs w:val="24"/>
        </w:rPr>
        <w:t xml:space="preserve">fazia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dia ensolarado. Eis que </w:t>
      </w:r>
      <w:r w:rsidR="00990833">
        <w:rPr>
          <w:rFonts w:ascii="Times New Roman" w:hAnsi="Times New Roman" w:cs="Times New Roman"/>
          <w:sz w:val="24"/>
          <w:szCs w:val="24"/>
        </w:rPr>
        <w:t>passava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densa multidão de pessoas carregando quatro caixões. A multidão </w:t>
      </w:r>
      <w:r w:rsidR="002A74D3">
        <w:rPr>
          <w:rFonts w:ascii="Times New Roman" w:hAnsi="Times New Roman" w:cs="Times New Roman"/>
          <w:sz w:val="24"/>
          <w:szCs w:val="24"/>
        </w:rPr>
        <w:t>embrenhou-se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ponte </w:t>
      </w:r>
      <w:r w:rsidR="00D313DB">
        <w:rPr>
          <w:rFonts w:ascii="Times New Roman" w:hAnsi="Times New Roman" w:cs="Times New Roman"/>
          <w:sz w:val="24"/>
          <w:szCs w:val="24"/>
        </w:rPr>
        <w:t xml:space="preserve">estreita, mas </w:t>
      </w:r>
      <w:r w:rsidRPr="00C5704C">
        <w:rPr>
          <w:rFonts w:ascii="Times New Roman" w:hAnsi="Times New Roman" w:cs="Times New Roman"/>
          <w:sz w:val="24"/>
          <w:szCs w:val="24"/>
        </w:rPr>
        <w:t>comprida. Andou um pouco</w:t>
      </w:r>
      <w:r w:rsidR="00D313D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deix</w:t>
      </w:r>
      <w:r w:rsidR="00D313DB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caixão na ponte, andou mais </w:t>
      </w:r>
      <w:r w:rsidR="00D313DB">
        <w:rPr>
          <w:rFonts w:ascii="Times New Roman" w:hAnsi="Times New Roman" w:cs="Times New Roman"/>
          <w:sz w:val="24"/>
          <w:szCs w:val="24"/>
        </w:rPr>
        <w:t>um pouco</w:t>
      </w:r>
      <w:r w:rsidRPr="00C5704C">
        <w:rPr>
          <w:rFonts w:ascii="Times New Roman" w:hAnsi="Times New Roman" w:cs="Times New Roman"/>
          <w:sz w:val="24"/>
          <w:szCs w:val="24"/>
        </w:rPr>
        <w:t>, deix</w:t>
      </w:r>
      <w:r w:rsidR="00D313DB">
        <w:rPr>
          <w:rFonts w:ascii="Times New Roman" w:hAnsi="Times New Roman" w:cs="Times New Roman"/>
          <w:sz w:val="24"/>
          <w:szCs w:val="24"/>
        </w:rPr>
        <w:t>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segundo. Quando atravessaram a ponte, </w:t>
      </w:r>
      <w:r w:rsidR="00D313DB">
        <w:rPr>
          <w:rFonts w:ascii="Times New Roman" w:hAnsi="Times New Roman" w:cs="Times New Roman"/>
          <w:sz w:val="24"/>
          <w:szCs w:val="24"/>
        </w:rPr>
        <w:t>colocaram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terceiro caixão na água e</w:t>
      </w:r>
      <w:r w:rsidR="00D313DB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pouco </w:t>
      </w:r>
      <w:r w:rsidR="00D313DB">
        <w:rPr>
          <w:rFonts w:ascii="Times New Roman" w:hAnsi="Times New Roman" w:cs="Times New Roman"/>
          <w:sz w:val="24"/>
          <w:szCs w:val="24"/>
        </w:rPr>
        <w:t>adiante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7E5F95">
        <w:rPr>
          <w:rFonts w:ascii="Times New Roman" w:hAnsi="Times New Roman" w:cs="Times New Roman"/>
          <w:sz w:val="24"/>
          <w:szCs w:val="24"/>
        </w:rPr>
        <w:t>caminhando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 </w:t>
      </w:r>
      <w:r w:rsidR="00D313DB">
        <w:rPr>
          <w:rFonts w:ascii="Times New Roman" w:hAnsi="Times New Roman" w:cs="Times New Roman"/>
          <w:sz w:val="24"/>
          <w:szCs w:val="24"/>
        </w:rPr>
        <w:t>margem do 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313DB">
        <w:rPr>
          <w:rFonts w:ascii="Times New Roman" w:hAnsi="Times New Roman" w:cs="Times New Roman"/>
          <w:sz w:val="24"/>
          <w:szCs w:val="24"/>
        </w:rPr>
        <w:t xml:space="preserve">colocaram </w:t>
      </w:r>
      <w:r w:rsidRPr="00C5704C">
        <w:rPr>
          <w:rFonts w:ascii="Times New Roman" w:hAnsi="Times New Roman" w:cs="Times New Roman"/>
          <w:sz w:val="24"/>
          <w:szCs w:val="24"/>
        </w:rPr>
        <w:t xml:space="preserve">também o quarto. Só que </w:t>
      </w:r>
      <w:r w:rsidR="00D313DB">
        <w:rPr>
          <w:rFonts w:ascii="Times New Roman" w:hAnsi="Times New Roman" w:cs="Times New Roman"/>
          <w:sz w:val="24"/>
          <w:szCs w:val="24"/>
        </w:rPr>
        <w:t>os</w:t>
      </w:r>
      <w:r w:rsidR="007C67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caixões não foram levados pela corrente, mas </w:t>
      </w:r>
      <w:r w:rsidR="002A74D3">
        <w:rPr>
          <w:rFonts w:ascii="Times New Roman" w:hAnsi="Times New Roman" w:cs="Times New Roman"/>
          <w:sz w:val="24"/>
          <w:szCs w:val="24"/>
        </w:rPr>
        <w:t>se agitavam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perto da </w:t>
      </w:r>
      <w:r w:rsidR="00D313DB">
        <w:rPr>
          <w:rFonts w:ascii="Times New Roman" w:hAnsi="Times New Roman" w:cs="Times New Roman"/>
          <w:sz w:val="24"/>
          <w:szCs w:val="24"/>
        </w:rPr>
        <w:t>margem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De repente, do caixão que </w:t>
      </w:r>
      <w:r w:rsidR="007E5F95">
        <w:rPr>
          <w:rFonts w:ascii="Times New Roman" w:hAnsi="Times New Roman" w:cs="Times New Roman"/>
          <w:sz w:val="24"/>
          <w:szCs w:val="24"/>
        </w:rPr>
        <w:t>se achava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mais perto da </w:t>
      </w:r>
      <w:r w:rsidR="007E5F95">
        <w:rPr>
          <w:rFonts w:ascii="Times New Roman" w:hAnsi="Times New Roman" w:cs="Times New Roman"/>
          <w:sz w:val="24"/>
          <w:szCs w:val="24"/>
        </w:rPr>
        <w:t>margem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E5F95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levantou uma moça forte e saudável</w:t>
      </w:r>
      <w:r w:rsidR="002A74D3">
        <w:rPr>
          <w:rFonts w:ascii="Times New Roman" w:hAnsi="Times New Roman" w:cs="Times New Roman"/>
          <w:sz w:val="24"/>
          <w:szCs w:val="24"/>
        </w:rPr>
        <w:t xml:space="preserve"> e caiu, ficando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água até o pescoço. Então, do caixão que </w:t>
      </w:r>
      <w:r w:rsidR="002A74D3">
        <w:rPr>
          <w:rFonts w:ascii="Times New Roman" w:hAnsi="Times New Roman" w:cs="Times New Roman"/>
          <w:sz w:val="24"/>
          <w:szCs w:val="24"/>
        </w:rPr>
        <w:t xml:space="preserve">estava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pouco mais </w:t>
      </w:r>
      <w:r w:rsidR="002A74D3">
        <w:rPr>
          <w:rFonts w:ascii="Times New Roman" w:hAnsi="Times New Roman" w:cs="Times New Roman"/>
          <w:sz w:val="24"/>
          <w:szCs w:val="24"/>
        </w:rPr>
        <w:t>distante</w:t>
      </w:r>
      <w:r w:rsidR="00802AD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um jovem</w:t>
      </w:r>
      <w:r w:rsidR="00802ADC">
        <w:rPr>
          <w:rFonts w:ascii="Times New Roman" w:hAnsi="Times New Roman" w:cs="Times New Roman"/>
          <w:sz w:val="24"/>
          <w:szCs w:val="24"/>
        </w:rPr>
        <w:t xml:space="preserve"> se ergueu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A74D3">
        <w:rPr>
          <w:rFonts w:ascii="Times New Roman" w:hAnsi="Times New Roman" w:cs="Times New Roman"/>
          <w:sz w:val="24"/>
          <w:szCs w:val="24"/>
        </w:rPr>
        <w:t>precipitou-se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água</w:t>
      </w:r>
      <w:r w:rsidR="002A74D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andou </w:t>
      </w:r>
      <w:r w:rsidR="002A74D3">
        <w:rPr>
          <w:rFonts w:ascii="Times New Roman" w:hAnsi="Times New Roman" w:cs="Times New Roman"/>
          <w:sz w:val="24"/>
          <w:szCs w:val="24"/>
        </w:rPr>
        <w:t>em direção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4D3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moça</w:t>
      </w:r>
      <w:r w:rsidR="002A74D3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4D3">
        <w:rPr>
          <w:rFonts w:ascii="Times New Roman" w:hAnsi="Times New Roman" w:cs="Times New Roman"/>
          <w:sz w:val="24"/>
          <w:szCs w:val="24"/>
        </w:rPr>
        <w:t>ele a conduziu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</w:t>
      </w:r>
      <w:r w:rsidR="002A74D3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4D3">
        <w:rPr>
          <w:rFonts w:ascii="Times New Roman" w:hAnsi="Times New Roman" w:cs="Times New Roman"/>
          <w:sz w:val="24"/>
          <w:szCs w:val="24"/>
        </w:rPr>
        <w:t>mão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</w:t>
      </w:r>
      <w:r w:rsidR="002A74D3">
        <w:rPr>
          <w:rFonts w:ascii="Times New Roman" w:hAnsi="Times New Roman" w:cs="Times New Roman"/>
          <w:sz w:val="24"/>
          <w:szCs w:val="24"/>
        </w:rPr>
        <w:t>margem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onde estava a multidão e, </w:t>
      </w:r>
      <w:r w:rsidR="002A74D3">
        <w:rPr>
          <w:rFonts w:ascii="Times New Roman" w:hAnsi="Times New Roman" w:cs="Times New Roman"/>
          <w:sz w:val="24"/>
          <w:szCs w:val="24"/>
        </w:rPr>
        <w:t xml:space="preserve">ao </w:t>
      </w:r>
      <w:r w:rsidRPr="00C5704C">
        <w:rPr>
          <w:rFonts w:ascii="Times New Roman" w:hAnsi="Times New Roman" w:cs="Times New Roman"/>
          <w:sz w:val="24"/>
          <w:szCs w:val="24"/>
        </w:rPr>
        <w:t>volta</w:t>
      </w:r>
      <w:r w:rsidR="002A74D3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deitou-se de novo </w:t>
      </w:r>
      <w:r w:rsidR="002A74D3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caixão, que começou lentamente </w:t>
      </w:r>
      <w:r w:rsidR="007C671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afastar. </w:t>
      </w:r>
      <w:r w:rsidR="002A74D3">
        <w:rPr>
          <w:rFonts w:ascii="Times New Roman" w:hAnsi="Times New Roman" w:cs="Times New Roman"/>
          <w:sz w:val="24"/>
          <w:szCs w:val="24"/>
        </w:rPr>
        <w:t>Quanto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moça</w:t>
      </w:r>
      <w:r w:rsidR="00802AD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4D3">
        <w:rPr>
          <w:rFonts w:ascii="Times New Roman" w:hAnsi="Times New Roman" w:cs="Times New Roman"/>
          <w:sz w:val="24"/>
          <w:szCs w:val="24"/>
        </w:rPr>
        <w:t>encharcada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assim que </w:t>
      </w:r>
      <w:r w:rsidR="002A74D3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pisou </w:t>
      </w:r>
      <w:r w:rsidR="0008516F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08516F">
        <w:rPr>
          <w:rFonts w:ascii="Times New Roman" w:hAnsi="Times New Roman" w:cs="Times New Roman"/>
          <w:sz w:val="24"/>
          <w:szCs w:val="24"/>
        </w:rPr>
        <w:t>margem,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começou a falar com uma voz muito alta, como uma </w:t>
      </w:r>
      <w:r w:rsidR="00802ADC">
        <w:rPr>
          <w:rFonts w:ascii="Times New Roman" w:hAnsi="Times New Roman" w:cs="Times New Roman"/>
          <w:sz w:val="24"/>
          <w:szCs w:val="24"/>
        </w:rPr>
        <w:t>lunática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não na língua que </w:t>
      </w:r>
      <w:r w:rsidR="00802ADC">
        <w:rPr>
          <w:rFonts w:ascii="Times New Roman" w:hAnsi="Times New Roman" w:cs="Times New Roman"/>
          <w:sz w:val="24"/>
          <w:szCs w:val="24"/>
        </w:rPr>
        <w:t>havia falado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4D3">
        <w:rPr>
          <w:rFonts w:ascii="Times New Roman" w:hAnsi="Times New Roman" w:cs="Times New Roman"/>
          <w:sz w:val="24"/>
          <w:szCs w:val="24"/>
        </w:rPr>
        <w:t>até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mor</w:t>
      </w:r>
      <w:r w:rsidR="00205CDE">
        <w:rPr>
          <w:rFonts w:ascii="Times New Roman" w:hAnsi="Times New Roman" w:cs="Times New Roman"/>
          <w:sz w:val="24"/>
          <w:szCs w:val="24"/>
        </w:rPr>
        <w:t>r</w:t>
      </w:r>
      <w:r w:rsidR="002A74D3">
        <w:rPr>
          <w:rFonts w:ascii="Times New Roman" w:hAnsi="Times New Roman" w:cs="Times New Roman"/>
          <w:sz w:val="24"/>
          <w:szCs w:val="24"/>
        </w:rPr>
        <w:t>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A74D3">
        <w:rPr>
          <w:rFonts w:ascii="Times New Roman" w:hAnsi="Times New Roman" w:cs="Times New Roman"/>
          <w:sz w:val="24"/>
          <w:szCs w:val="24"/>
        </w:rPr>
        <w:t xml:space="preserve">ou seja,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</w:t>
      </w:r>
      <w:r w:rsidR="002A74D3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russ</w:t>
      </w:r>
      <w:r w:rsidR="002A74D3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ela também havia </w:t>
      </w:r>
      <w:r w:rsidR="002A74D3">
        <w:rPr>
          <w:rFonts w:ascii="Times New Roman" w:hAnsi="Times New Roman" w:cs="Times New Roman"/>
          <w:sz w:val="24"/>
          <w:szCs w:val="24"/>
        </w:rPr>
        <w:t>mudado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A74D3">
        <w:rPr>
          <w:rFonts w:ascii="Times New Roman" w:hAnsi="Times New Roman" w:cs="Times New Roman"/>
          <w:sz w:val="24"/>
          <w:szCs w:val="24"/>
        </w:rPr>
        <w:t xml:space="preserve">seu rosto </w:t>
      </w:r>
      <w:r w:rsidRPr="00C5704C">
        <w:rPr>
          <w:rFonts w:ascii="Times New Roman" w:hAnsi="Times New Roman" w:cs="Times New Roman"/>
          <w:sz w:val="24"/>
          <w:szCs w:val="24"/>
        </w:rPr>
        <w:t>escure</w:t>
      </w:r>
      <w:r w:rsidR="002A74D3">
        <w:rPr>
          <w:rFonts w:ascii="Times New Roman" w:hAnsi="Times New Roman" w:cs="Times New Roman"/>
          <w:sz w:val="24"/>
          <w:szCs w:val="24"/>
        </w:rPr>
        <w:t>cera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A74D3">
        <w:rPr>
          <w:rFonts w:ascii="Times New Roman" w:hAnsi="Times New Roman" w:cs="Times New Roman"/>
          <w:sz w:val="24"/>
          <w:szCs w:val="24"/>
        </w:rPr>
        <w:t>assim como 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cabelos</w:t>
      </w:r>
      <w:del w:id="2940" w:author="Daniela Mountian" w:date="2017-08-29T15:42:00Z">
        <w:r w:rsidRPr="00C5704C" w:rsidDel="00CD428D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2941" w:author="Daniela Mountian" w:date="2017-08-29T15:42:00Z">
        <w:r w:rsidR="00CD428D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A74D3">
        <w:rPr>
          <w:rFonts w:ascii="Times New Roman" w:hAnsi="Times New Roman" w:cs="Times New Roman"/>
          <w:sz w:val="24"/>
          <w:szCs w:val="24"/>
        </w:rPr>
        <w:t xml:space="preserve">a forma </w:t>
      </w:r>
      <w:r w:rsidRPr="00C5704C">
        <w:rPr>
          <w:rFonts w:ascii="Times New Roman" w:hAnsi="Times New Roman" w:cs="Times New Roman"/>
          <w:sz w:val="24"/>
          <w:szCs w:val="24"/>
        </w:rPr>
        <w:t>redonda do corpo desaparecera</w:t>
      </w:r>
      <w:del w:id="2942" w:author="Daniela Mountian" w:date="2017-08-29T15:42:00Z">
        <w:r w:rsidRPr="00C5704C" w:rsidDel="00CD428D">
          <w:rPr>
            <w:rFonts w:ascii="Times New Roman" w:hAnsi="Times New Roman" w:cs="Times New Roman"/>
            <w:sz w:val="24"/>
            <w:szCs w:val="24"/>
          </w:rPr>
          <w:delText>,</w:delText>
        </w:r>
      </w:del>
      <w:ins w:id="2943" w:author="Daniela Mountian" w:date="2017-08-29T15:42:00Z">
        <w:r w:rsidR="00CD428D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 seus gestos </w:t>
      </w:r>
      <w:r w:rsidR="002A74D3">
        <w:rPr>
          <w:rFonts w:ascii="Times New Roman" w:hAnsi="Times New Roman" w:cs="Times New Roman"/>
          <w:sz w:val="24"/>
          <w:szCs w:val="24"/>
        </w:rPr>
        <w:t>tornaram-se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rápidos, </w:t>
      </w:r>
      <w:r w:rsidR="002A74D3">
        <w:rPr>
          <w:rFonts w:ascii="Times New Roman" w:hAnsi="Times New Roman" w:cs="Times New Roman"/>
          <w:sz w:val="24"/>
          <w:szCs w:val="24"/>
        </w:rPr>
        <w:t>como das pessoas do Sul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A74D3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estavam na </w:t>
      </w:r>
      <w:r w:rsidR="002A74D3">
        <w:rPr>
          <w:rFonts w:ascii="Times New Roman" w:hAnsi="Times New Roman" w:cs="Times New Roman"/>
          <w:sz w:val="24"/>
          <w:szCs w:val="24"/>
        </w:rPr>
        <w:t>margem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516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pegaram pelas mãos molhadas, com cuidado e respeito, e levaram-na a um </w:t>
      </w:r>
      <w:r w:rsidR="002203DB">
        <w:rPr>
          <w:rFonts w:ascii="Times New Roman" w:hAnsi="Times New Roman" w:cs="Times New Roman"/>
          <w:sz w:val="24"/>
          <w:szCs w:val="24"/>
        </w:rPr>
        <w:t>quarto</w:t>
      </w:r>
      <w:r w:rsidRPr="00C5704C">
        <w:rPr>
          <w:rFonts w:ascii="Times New Roman" w:hAnsi="Times New Roman" w:cs="Times New Roman"/>
          <w:sz w:val="24"/>
          <w:szCs w:val="24"/>
        </w:rPr>
        <w:t>. Lá a moça colocou</w:t>
      </w:r>
      <w:r w:rsidR="007C671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roupas secas, que </w:t>
      </w:r>
      <w:r w:rsidR="002A74D3">
        <w:rPr>
          <w:rFonts w:ascii="Times New Roman" w:hAnsi="Times New Roman" w:cs="Times New Roman"/>
          <w:sz w:val="24"/>
          <w:szCs w:val="24"/>
        </w:rPr>
        <w:t>deixa</w:t>
      </w:r>
      <w:r w:rsidR="00A411F9">
        <w:rPr>
          <w:rFonts w:ascii="Times New Roman" w:hAnsi="Times New Roman" w:cs="Times New Roman"/>
          <w:sz w:val="24"/>
          <w:szCs w:val="24"/>
        </w:rPr>
        <w:t>r</w:t>
      </w:r>
      <w:r w:rsidR="002A74D3">
        <w:rPr>
          <w:rFonts w:ascii="Times New Roman" w:hAnsi="Times New Roman" w:cs="Times New Roman"/>
          <w:sz w:val="24"/>
          <w:szCs w:val="24"/>
        </w:rPr>
        <w:t>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joelhos</w:t>
      </w:r>
      <w:r w:rsidR="002A74D3">
        <w:rPr>
          <w:rFonts w:ascii="Times New Roman" w:hAnsi="Times New Roman" w:cs="Times New Roman"/>
          <w:sz w:val="24"/>
          <w:szCs w:val="24"/>
        </w:rPr>
        <w:t xml:space="preserve"> visíveis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2A74D3">
        <w:rPr>
          <w:rFonts w:ascii="Times New Roman" w:hAnsi="Times New Roman" w:cs="Times New Roman"/>
          <w:sz w:val="24"/>
          <w:szCs w:val="24"/>
        </w:rPr>
        <w:t xml:space="preserve">pegou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uma bolsinha branca, bordada </w:t>
      </w:r>
      <w:r w:rsidR="0008516F">
        <w:rPr>
          <w:rFonts w:ascii="Times New Roman" w:hAnsi="Times New Roman" w:cs="Times New Roman"/>
          <w:sz w:val="24"/>
          <w:szCs w:val="24"/>
        </w:rPr>
        <w:t>de</w:t>
      </w:r>
      <w:r w:rsidR="0008516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miçangas. </w:t>
      </w:r>
      <w:r w:rsidR="002A74D3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monólogo, porém, continuava, apesar de </w:t>
      </w:r>
      <w:r w:rsidR="002A74D3">
        <w:rPr>
          <w:rFonts w:ascii="Times New Roman" w:hAnsi="Times New Roman" w:cs="Times New Roman"/>
          <w:sz w:val="24"/>
          <w:szCs w:val="24"/>
        </w:rPr>
        <w:t xml:space="preserve">já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parecer tão </w:t>
      </w:r>
      <w:r w:rsidR="00802ADC">
        <w:rPr>
          <w:rFonts w:ascii="Times New Roman" w:hAnsi="Times New Roman" w:cs="Times New Roman"/>
          <w:sz w:val="24"/>
          <w:szCs w:val="24"/>
        </w:rPr>
        <w:t>desproprositado</w:t>
      </w:r>
      <w:r w:rsidR="002A74D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nem tão </w:t>
      </w:r>
      <w:r w:rsidR="002203DB">
        <w:rPr>
          <w:rFonts w:ascii="Times New Roman" w:hAnsi="Times New Roman" w:cs="Times New Roman"/>
          <w:sz w:val="24"/>
          <w:szCs w:val="24"/>
        </w:rPr>
        <w:t>ruidoso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A74D3">
        <w:rPr>
          <w:rFonts w:ascii="Times New Roman" w:hAnsi="Times New Roman" w:cs="Times New Roman"/>
          <w:sz w:val="24"/>
          <w:szCs w:val="24"/>
        </w:rPr>
        <w:t>Ela falava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numa língua incompreensível, primitiva, selvagem, </w:t>
      </w:r>
      <w:r w:rsidR="002A74D3">
        <w:rPr>
          <w:rFonts w:ascii="Times New Roman" w:hAnsi="Times New Roman" w:cs="Times New Roman"/>
          <w:sz w:val="24"/>
          <w:szCs w:val="24"/>
        </w:rPr>
        <w:t xml:space="preserve">talvez </w:t>
      </w:r>
      <w:r w:rsidRPr="00C5704C">
        <w:rPr>
          <w:rFonts w:ascii="Times New Roman" w:hAnsi="Times New Roman" w:cs="Times New Roman"/>
          <w:sz w:val="24"/>
          <w:szCs w:val="24"/>
        </w:rPr>
        <w:t xml:space="preserve">das cavernas, </w:t>
      </w:r>
      <w:r w:rsidR="002A74D3">
        <w:rPr>
          <w:rFonts w:ascii="Times New Roman" w:hAnsi="Times New Roman" w:cs="Times New Roman"/>
          <w:sz w:val="24"/>
          <w:szCs w:val="24"/>
        </w:rPr>
        <w:t>que não lembrava nenhuma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outra. </w:t>
      </w:r>
      <w:r w:rsidR="002A74D3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esmo assim, </w:t>
      </w:r>
      <w:r w:rsidR="002203DB">
        <w:rPr>
          <w:rFonts w:ascii="Times New Roman" w:hAnsi="Times New Roman" w:cs="Times New Roman"/>
          <w:sz w:val="24"/>
          <w:szCs w:val="24"/>
        </w:rPr>
        <w:t>d</w:t>
      </w:r>
      <w:r w:rsidR="00872093" w:rsidRPr="00C5704C">
        <w:rPr>
          <w:rFonts w:ascii="Times New Roman" w:hAnsi="Times New Roman" w:cs="Times New Roman"/>
          <w:sz w:val="24"/>
          <w:szCs w:val="24"/>
        </w:rPr>
        <w:t>es</w:t>
      </w:r>
      <w:r w:rsidR="00872093">
        <w:rPr>
          <w:rFonts w:ascii="Times New Roman" w:hAnsi="Times New Roman" w:cs="Times New Roman"/>
          <w:sz w:val="24"/>
          <w:szCs w:val="24"/>
        </w:rPr>
        <w:t>s</w:t>
      </w:r>
      <w:r w:rsidR="0008516F">
        <w:rPr>
          <w:rFonts w:ascii="Times New Roman" w:hAnsi="Times New Roman" w:cs="Times New Roman"/>
          <w:sz w:val="24"/>
          <w:szCs w:val="24"/>
        </w:rPr>
        <w:t>a</w:t>
      </w:r>
      <w:r w:rsidR="008720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8516F">
        <w:rPr>
          <w:rFonts w:ascii="Times New Roman" w:hAnsi="Times New Roman" w:cs="Times New Roman"/>
          <w:sz w:val="24"/>
          <w:szCs w:val="24"/>
        </w:rPr>
        <w:t>torrente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palavras guturais </w:t>
      </w:r>
      <w:r w:rsidR="0008516F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>in</w:t>
      </w:r>
      <w:r w:rsidR="0008516F">
        <w:rPr>
          <w:rFonts w:ascii="Times New Roman" w:hAnsi="Times New Roman" w:cs="Times New Roman"/>
          <w:sz w:val="24"/>
          <w:szCs w:val="24"/>
        </w:rPr>
        <w:t>inteligíveis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203DB">
        <w:rPr>
          <w:rFonts w:ascii="Times New Roman" w:hAnsi="Times New Roman" w:cs="Times New Roman"/>
          <w:sz w:val="24"/>
          <w:szCs w:val="24"/>
        </w:rPr>
        <w:t>surgia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03DB">
        <w:rPr>
          <w:rFonts w:ascii="Times New Roman" w:hAnsi="Times New Roman" w:cs="Times New Roman"/>
          <w:sz w:val="24"/>
          <w:szCs w:val="24"/>
        </w:rPr>
        <w:t>vez</w:t>
      </w:r>
      <w:r w:rsidRPr="00C5704C">
        <w:rPr>
          <w:rFonts w:ascii="Times New Roman" w:hAnsi="Times New Roman" w:cs="Times New Roman"/>
          <w:sz w:val="24"/>
          <w:szCs w:val="24"/>
        </w:rPr>
        <w:t xml:space="preserve"> ou outra </w:t>
      </w:r>
      <w:r w:rsidR="002203DB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palavra russa habitual. No entanto, </w:t>
      </w:r>
      <w:r w:rsidR="002203DB">
        <w:rPr>
          <w:rFonts w:ascii="Times New Roman" w:hAnsi="Times New Roman" w:cs="Times New Roman"/>
          <w:sz w:val="24"/>
          <w:szCs w:val="24"/>
        </w:rPr>
        <w:t>a</w:t>
      </w:r>
      <w:r w:rsidR="008720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palavra </w:t>
      </w:r>
      <w:r w:rsidR="002203DB">
        <w:rPr>
          <w:rFonts w:ascii="Times New Roman" w:hAnsi="Times New Roman" w:cs="Times New Roman"/>
          <w:sz w:val="24"/>
          <w:szCs w:val="24"/>
        </w:rPr>
        <w:t>solta não possibilitava nenhuma interpretação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02ADC">
        <w:rPr>
          <w:rFonts w:ascii="Times New Roman" w:hAnsi="Times New Roman" w:cs="Times New Roman"/>
          <w:sz w:val="24"/>
          <w:szCs w:val="24"/>
        </w:rPr>
        <w:t>Em todo caso,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pessoas ouviam avidamente</w:t>
      </w:r>
      <w:r w:rsidR="002203DB">
        <w:rPr>
          <w:rFonts w:ascii="Times New Roman" w:hAnsi="Times New Roman" w:cs="Times New Roman"/>
          <w:sz w:val="24"/>
          <w:szCs w:val="24"/>
        </w:rPr>
        <w:t xml:space="preserve"> a moça, da mesma forma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observavam </w:t>
      </w:r>
      <w:r w:rsidR="002203DB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gestos. </w:t>
      </w:r>
      <w:r w:rsidR="002203DB">
        <w:rPr>
          <w:rFonts w:ascii="Times New Roman" w:hAnsi="Times New Roman" w:cs="Times New Roman"/>
          <w:sz w:val="24"/>
          <w:szCs w:val="24"/>
        </w:rPr>
        <w:t>Os q</w:t>
      </w:r>
      <w:r w:rsidRPr="00C5704C">
        <w:rPr>
          <w:rFonts w:ascii="Times New Roman" w:hAnsi="Times New Roman" w:cs="Times New Roman"/>
          <w:sz w:val="24"/>
          <w:szCs w:val="24"/>
        </w:rPr>
        <w:t>ue não consegu</w:t>
      </w:r>
      <w:r w:rsidR="002203DB">
        <w:rPr>
          <w:rFonts w:ascii="Times New Roman" w:hAnsi="Times New Roman" w:cs="Times New Roman"/>
          <w:sz w:val="24"/>
          <w:szCs w:val="24"/>
        </w:rPr>
        <w:t>iam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03DB">
        <w:rPr>
          <w:rFonts w:ascii="Times New Roman" w:hAnsi="Times New Roman" w:cs="Times New Roman"/>
          <w:sz w:val="24"/>
          <w:szCs w:val="24"/>
        </w:rPr>
        <w:t xml:space="preserve">achar um lugar </w:t>
      </w:r>
      <w:r w:rsidRPr="00C5704C">
        <w:rPr>
          <w:rFonts w:ascii="Times New Roman" w:hAnsi="Times New Roman" w:cs="Times New Roman"/>
          <w:sz w:val="24"/>
          <w:szCs w:val="24"/>
        </w:rPr>
        <w:t>no quarto, olhava</w:t>
      </w:r>
      <w:r w:rsidR="002203DB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pelas janelas</w:t>
      </w:r>
      <w:r w:rsidR="002203DB">
        <w:rPr>
          <w:rFonts w:ascii="Times New Roman" w:hAnsi="Times New Roman" w:cs="Times New Roman"/>
          <w:sz w:val="24"/>
          <w:szCs w:val="24"/>
        </w:rPr>
        <w:t xml:space="preserve"> 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</w:t>
      </w:r>
      <w:r w:rsidR="002203D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03DB">
        <w:rPr>
          <w:rFonts w:ascii="Times New Roman" w:hAnsi="Times New Roman" w:cs="Times New Roman"/>
          <w:sz w:val="24"/>
          <w:szCs w:val="24"/>
        </w:rPr>
        <w:t>vão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porta </w:t>
      </w:r>
      <w:r w:rsidR="002203DB">
        <w:rPr>
          <w:rFonts w:ascii="Times New Roman" w:hAnsi="Times New Roman" w:cs="Times New Roman"/>
          <w:sz w:val="24"/>
          <w:szCs w:val="24"/>
        </w:rPr>
        <w:t>e também se aglomeravam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 entrada. Ouviram</w:t>
      </w:r>
      <w:r w:rsidR="002203DB">
        <w:rPr>
          <w:rFonts w:ascii="Times New Roman" w:hAnsi="Times New Roman" w:cs="Times New Roman"/>
          <w:sz w:val="24"/>
          <w:szCs w:val="24"/>
        </w:rPr>
        <w:t>-na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horas, </w:t>
      </w:r>
      <w:r w:rsidR="002203DB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 w:rsidR="002203DB">
        <w:rPr>
          <w:rFonts w:ascii="Times New Roman" w:hAnsi="Times New Roman" w:cs="Times New Roman"/>
          <w:sz w:val="24"/>
          <w:szCs w:val="24"/>
        </w:rPr>
        <w:t>a compreendessem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2203DB">
        <w:rPr>
          <w:rFonts w:ascii="Times New Roman" w:hAnsi="Times New Roman" w:cs="Times New Roman"/>
          <w:sz w:val="24"/>
          <w:szCs w:val="24"/>
        </w:rPr>
        <w:t>No início, 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profetisa Pelágia </w:t>
      </w:r>
      <w:r w:rsidR="00205CDE">
        <w:rPr>
          <w:rFonts w:ascii="Times New Roman" w:hAnsi="Times New Roman" w:cs="Times New Roman"/>
          <w:sz w:val="24"/>
          <w:szCs w:val="24"/>
        </w:rPr>
        <w:t>receou</w:t>
      </w:r>
      <w:r w:rsidR="00872093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entrar no quarto, mas depois pensou: “Que mal ela poderia me fazer?” </w:t>
      </w:r>
      <w:r w:rsidR="00872093" w:rsidRPr="00621342">
        <w:rPr>
          <w:rFonts w:ascii="Times New Roman" w:hAnsi="Times New Roman" w:cs="Times New Roman"/>
          <w:sz w:val="24"/>
          <w:szCs w:val="24"/>
        </w:rPr>
        <w:t>—</w:t>
      </w:r>
      <w:r w:rsidR="00872093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e entrou</w:t>
      </w:r>
      <w:r w:rsidR="002203DB">
        <w:rPr>
          <w:rFonts w:ascii="Times New Roman" w:hAnsi="Times New Roman" w:cs="Times New Roman"/>
          <w:sz w:val="24"/>
          <w:szCs w:val="24"/>
        </w:rPr>
        <w:t>, dizendo à morta</w:t>
      </w:r>
      <w:r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762134" w:rsidP="00A077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lastRenderedPageBreak/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5CDE">
        <w:rPr>
          <w:rFonts w:ascii="Times New Roman" w:hAnsi="Times New Roman" w:cs="Times New Roman"/>
          <w:sz w:val="24"/>
          <w:szCs w:val="24"/>
        </w:rPr>
        <w:t>Bom dia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</w:p>
    <w:p w:rsidR="0024094F" w:rsidRPr="00C5704C" w:rsidRDefault="00762134" w:rsidP="00A077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05CDE">
        <w:rPr>
          <w:rFonts w:ascii="Times New Roman" w:hAnsi="Times New Roman" w:cs="Times New Roman"/>
          <w:sz w:val="24"/>
          <w:szCs w:val="24"/>
        </w:rPr>
        <w:t>Bom dia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Pelágia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respondeu em russo </w:t>
      </w:r>
      <w:r w:rsidR="002203DB">
        <w:rPr>
          <w:rFonts w:ascii="Times New Roman" w:hAnsi="Times New Roman" w:cs="Times New Roman"/>
          <w:sz w:val="24"/>
          <w:szCs w:val="24"/>
        </w:rPr>
        <w:t>a morta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2203DB">
        <w:rPr>
          <w:rFonts w:ascii="Times New Roman" w:hAnsi="Times New Roman" w:cs="Times New Roman"/>
          <w:sz w:val="24"/>
          <w:szCs w:val="24"/>
        </w:rPr>
        <w:t>retomando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203DB">
        <w:rPr>
          <w:rFonts w:ascii="Times New Roman" w:hAnsi="Times New Roman" w:cs="Times New Roman"/>
          <w:sz w:val="24"/>
          <w:szCs w:val="24"/>
        </w:rPr>
        <w:t xml:space="preserve">sua fala </w:t>
      </w:r>
      <w:r w:rsidR="00205CDE">
        <w:rPr>
          <w:rFonts w:ascii="Times New Roman" w:hAnsi="Times New Roman" w:cs="Times New Roman"/>
          <w:sz w:val="24"/>
          <w:szCs w:val="24"/>
        </w:rPr>
        <w:t>desconhecida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da qual ocasionalmente </w:t>
      </w:r>
      <w:r w:rsidR="00205CDE">
        <w:rPr>
          <w:rFonts w:ascii="Times New Roman" w:hAnsi="Times New Roman" w:cs="Times New Roman"/>
          <w:sz w:val="24"/>
          <w:szCs w:val="24"/>
        </w:rPr>
        <w:t xml:space="preserve">brotava </w:t>
      </w:r>
      <w:r w:rsidR="0024094F" w:rsidRPr="00C5704C">
        <w:rPr>
          <w:rFonts w:ascii="Times New Roman" w:hAnsi="Times New Roman" w:cs="Times New Roman"/>
          <w:sz w:val="24"/>
          <w:szCs w:val="24"/>
        </w:rPr>
        <w:t>uma palavra russa.</w:t>
      </w:r>
    </w:p>
    <w:p w:rsidR="0024094F" w:rsidRPr="00C5704C" w:rsidRDefault="0024094F" w:rsidP="006960B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Entretanto, quanto mais as pessoas ouviam a moça </w:t>
      </w:r>
      <w:r w:rsidR="00A920A1">
        <w:rPr>
          <w:rFonts w:ascii="Times New Roman" w:hAnsi="Times New Roman" w:cs="Times New Roman"/>
          <w:sz w:val="24"/>
          <w:szCs w:val="24"/>
        </w:rPr>
        <w:t>morta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920A1">
        <w:rPr>
          <w:rFonts w:ascii="Times New Roman" w:hAnsi="Times New Roman" w:cs="Times New Roman"/>
          <w:sz w:val="24"/>
          <w:szCs w:val="24"/>
        </w:rPr>
        <w:t xml:space="preserve">menos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entendiam, embora </w:t>
      </w:r>
      <w:r w:rsidR="00A920A1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aprovassem com vontade.</w:t>
      </w:r>
    </w:p>
    <w:p w:rsidR="00802ADC" w:rsidRDefault="00BA107F" w:rsidP="007A1C5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Sim... </w:t>
      </w:r>
      <w:r w:rsidR="00A920A1">
        <w:rPr>
          <w:rFonts w:ascii="Times New Roman" w:hAnsi="Times New Roman" w:cs="Times New Roman"/>
          <w:sz w:val="24"/>
          <w:szCs w:val="24"/>
        </w:rPr>
        <w:t>Ora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essa... Cada coisa...</w:t>
      </w:r>
      <w:r w:rsidR="00A920A1">
        <w:rPr>
          <w:rFonts w:ascii="Times New Roman" w:hAnsi="Times New Roman" w:cs="Times New Roman"/>
          <w:sz w:val="24"/>
          <w:szCs w:val="24"/>
        </w:rPr>
        <w:t xml:space="preserve"> É preciso... </w:t>
      </w:r>
    </w:p>
    <w:p w:rsidR="0024094F" w:rsidRPr="00C5704C" w:rsidRDefault="00A920A1" w:rsidP="007A1C5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o redor</w:t>
      </w:r>
      <w:r>
        <w:rPr>
          <w:rFonts w:ascii="Times New Roman" w:hAnsi="Times New Roman" w:cs="Times New Roman"/>
          <w:sz w:val="24"/>
          <w:szCs w:val="24"/>
        </w:rPr>
        <w:t>, o público estava diferente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as pessoas já não pareciam de luto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num enterro</w:t>
      </w:r>
      <w:r w:rsidR="0024094F" w:rsidRPr="00C5704C">
        <w:rPr>
          <w:rFonts w:ascii="Times New Roman" w:hAnsi="Times New Roman" w:cs="Times New Roman"/>
          <w:sz w:val="24"/>
          <w:szCs w:val="24"/>
        </w:rPr>
        <w:t>. Havia muit</w:t>
      </w:r>
      <w:r>
        <w:rPr>
          <w:rFonts w:ascii="Times New Roman" w:hAnsi="Times New Roman" w:cs="Times New Roman"/>
          <w:sz w:val="24"/>
          <w:szCs w:val="24"/>
        </w:rPr>
        <w:t>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jovens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com roupas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multi</w:t>
      </w:r>
      <w:r w:rsidR="0024094F" w:rsidRPr="00C5704C">
        <w:rPr>
          <w:rFonts w:ascii="Times New Roman" w:hAnsi="Times New Roman" w:cs="Times New Roman"/>
          <w:sz w:val="24"/>
          <w:szCs w:val="24"/>
        </w:rPr>
        <w:t>colorid</w:t>
      </w:r>
      <w:r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rostos que não eram </w:t>
      </w:r>
      <w:r>
        <w:rPr>
          <w:rFonts w:ascii="Times New Roman" w:hAnsi="Times New Roman" w:cs="Times New Roman"/>
          <w:sz w:val="24"/>
          <w:szCs w:val="24"/>
        </w:rPr>
        <w:t>sombrios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nem pensativos...</w:t>
      </w:r>
    </w:p>
    <w:p w:rsidR="00A221A5" w:rsidRDefault="0024094F" w:rsidP="00E478DE">
      <w:pPr>
        <w:tabs>
          <w:tab w:val="left" w:pos="1134"/>
        </w:tabs>
        <w:spacing w:after="0" w:line="360" w:lineRule="auto"/>
        <w:ind w:firstLine="709"/>
        <w:jc w:val="both"/>
        <w:rPr>
          <w:ins w:id="2944" w:author="Daniela Mountian" w:date="2017-08-19T23:02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Assim, depois d</w:t>
      </w:r>
      <w:r w:rsidR="00A920A1">
        <w:rPr>
          <w:rFonts w:ascii="Times New Roman" w:hAnsi="Times New Roman" w:cs="Times New Roman"/>
          <w:sz w:val="24"/>
          <w:szCs w:val="24"/>
        </w:rPr>
        <w:t>esse pesadelo</w:t>
      </w:r>
      <w:r w:rsidR="00A67C61">
        <w:rPr>
          <w:rFonts w:ascii="Times New Roman" w:hAnsi="Times New Roman" w:cs="Times New Roman"/>
          <w:sz w:val="24"/>
          <w:szCs w:val="24"/>
        </w:rPr>
        <w:t>, Pelágia acordou, sentindo a alma aliviada,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viu pela janela a manhã </w:t>
      </w:r>
      <w:r w:rsidR="00A920A1">
        <w:rPr>
          <w:rFonts w:ascii="Times New Roman" w:hAnsi="Times New Roman" w:cs="Times New Roman"/>
          <w:sz w:val="24"/>
          <w:szCs w:val="24"/>
        </w:rPr>
        <w:t>gélida</w:t>
      </w:r>
      <w:r w:rsidRPr="00C5704C">
        <w:rPr>
          <w:rFonts w:ascii="Times New Roman" w:hAnsi="Times New Roman" w:cs="Times New Roman"/>
          <w:sz w:val="24"/>
          <w:szCs w:val="24"/>
        </w:rPr>
        <w:t>, ensolarada</w:t>
      </w:r>
      <w:r w:rsidR="00A920A1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alegre</w:t>
      </w:r>
      <w:r w:rsidR="00A920A1">
        <w:rPr>
          <w:rFonts w:ascii="Times New Roman" w:hAnsi="Times New Roman" w:cs="Times New Roman"/>
          <w:sz w:val="24"/>
          <w:szCs w:val="24"/>
        </w:rPr>
        <w:t xml:space="preserve"> de Natal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Abraçou o pai para acordá-lo e </w:t>
      </w:r>
      <w:r w:rsidR="00A920A1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contar o</w:t>
      </w:r>
      <w:r w:rsidR="00BA107F">
        <w:rPr>
          <w:rFonts w:ascii="Times New Roman" w:hAnsi="Times New Roman" w:cs="Times New Roman"/>
          <w:sz w:val="24"/>
          <w:szCs w:val="24"/>
        </w:rPr>
        <w:t xml:space="preserve"> </w:t>
      </w:r>
      <w:r w:rsidR="00A920A1">
        <w:rPr>
          <w:rFonts w:ascii="Times New Roman" w:hAnsi="Times New Roman" w:cs="Times New Roman"/>
          <w:sz w:val="24"/>
          <w:szCs w:val="24"/>
        </w:rPr>
        <w:t xml:space="preserve">sonho </w:t>
      </w:r>
      <w:r w:rsidRPr="00C5704C">
        <w:rPr>
          <w:rFonts w:ascii="Times New Roman" w:hAnsi="Times New Roman" w:cs="Times New Roman"/>
          <w:sz w:val="24"/>
          <w:szCs w:val="24"/>
        </w:rPr>
        <w:t>terrível</w:t>
      </w:r>
      <w:r w:rsidR="00A67C61">
        <w:rPr>
          <w:rFonts w:ascii="Times New Roman" w:hAnsi="Times New Roman" w:cs="Times New Roman"/>
          <w:sz w:val="24"/>
          <w:szCs w:val="24"/>
        </w:rPr>
        <w:t xml:space="preserve"> que tivera</w:t>
      </w:r>
      <w:r w:rsidRPr="00C5704C">
        <w:rPr>
          <w:rFonts w:ascii="Times New Roman" w:hAnsi="Times New Roman" w:cs="Times New Roman"/>
          <w:sz w:val="24"/>
          <w:szCs w:val="24"/>
        </w:rPr>
        <w:t>, no entanto se afastou</w:t>
      </w:r>
      <w:r w:rsidR="00A920A1">
        <w:rPr>
          <w:rFonts w:ascii="Times New Roman" w:hAnsi="Times New Roman" w:cs="Times New Roman"/>
          <w:sz w:val="24"/>
          <w:szCs w:val="24"/>
        </w:rPr>
        <w:t xml:space="preserve"> subitamente</w:t>
      </w:r>
      <w:r w:rsidR="00A67C61">
        <w:rPr>
          <w:rFonts w:ascii="Times New Roman" w:hAnsi="Times New Roman" w:cs="Times New Roman"/>
          <w:sz w:val="24"/>
          <w:szCs w:val="24"/>
        </w:rPr>
        <w:t xml:space="preserve"> 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920A1">
        <w:rPr>
          <w:rFonts w:ascii="Times New Roman" w:hAnsi="Times New Roman" w:cs="Times New Roman"/>
          <w:sz w:val="24"/>
          <w:szCs w:val="24"/>
        </w:rPr>
        <w:t>sentindo aversão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Um instante antes de </w:t>
      </w:r>
      <w:r w:rsidR="00A67C61">
        <w:rPr>
          <w:rFonts w:ascii="Times New Roman" w:hAnsi="Times New Roman" w:cs="Times New Roman"/>
          <w:sz w:val="24"/>
          <w:szCs w:val="24"/>
        </w:rPr>
        <w:t>sua consciência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 surpreendida </w:t>
      </w:r>
      <w:r w:rsidR="00A67C61">
        <w:rPr>
          <w:rFonts w:ascii="Times New Roman" w:hAnsi="Times New Roman" w:cs="Times New Roman"/>
          <w:sz w:val="24"/>
          <w:szCs w:val="24"/>
        </w:rPr>
        <w:t>por uma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7C61">
        <w:rPr>
          <w:rFonts w:ascii="Times New Roman" w:hAnsi="Times New Roman" w:cs="Times New Roman"/>
          <w:sz w:val="24"/>
          <w:szCs w:val="24"/>
        </w:rPr>
        <w:t>mágoa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humana, a morte d</w:t>
      </w:r>
      <w:r w:rsidR="00A67C61">
        <w:rPr>
          <w:rFonts w:ascii="Times New Roman" w:hAnsi="Times New Roman" w:cs="Times New Roman"/>
          <w:sz w:val="24"/>
          <w:szCs w:val="24"/>
        </w:rPr>
        <w:t>e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ente querido, </w:t>
      </w:r>
      <w:r w:rsidR="00A67C61">
        <w:rPr>
          <w:rFonts w:ascii="Times New Roman" w:hAnsi="Times New Roman" w:cs="Times New Roman"/>
          <w:sz w:val="24"/>
          <w:szCs w:val="24"/>
        </w:rPr>
        <w:t>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7C61">
        <w:rPr>
          <w:rFonts w:ascii="Times New Roman" w:hAnsi="Times New Roman" w:cs="Times New Roman"/>
          <w:sz w:val="24"/>
          <w:szCs w:val="24"/>
        </w:rPr>
        <w:t>sentiu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</w:t>
      </w:r>
      <w:r w:rsidR="00A67C6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7C61">
        <w:rPr>
          <w:rFonts w:ascii="Times New Roman" w:hAnsi="Times New Roman" w:cs="Times New Roman"/>
          <w:sz w:val="24"/>
          <w:szCs w:val="24"/>
        </w:rPr>
        <w:t>aversão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verdadeiramente bíblic</w:t>
      </w:r>
      <w:r w:rsidR="00A67C6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7C61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67C61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 morto. Ela sabia </w:t>
      </w:r>
      <w:r w:rsidR="00A67C61">
        <w:rPr>
          <w:rFonts w:ascii="Times New Roman" w:hAnsi="Times New Roman" w:cs="Times New Roman"/>
          <w:sz w:val="24"/>
          <w:szCs w:val="24"/>
        </w:rPr>
        <w:t xml:space="preserve">que havia mais de seu pai </w:t>
      </w:r>
      <w:r w:rsidRPr="00C5704C">
        <w:rPr>
          <w:rFonts w:ascii="Times New Roman" w:hAnsi="Times New Roman" w:cs="Times New Roman"/>
          <w:sz w:val="24"/>
          <w:szCs w:val="24"/>
        </w:rPr>
        <w:t xml:space="preserve">em cada palavra que </w:t>
      </w:r>
      <w:r w:rsidR="00A67C61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dissera e </w:t>
      </w:r>
      <w:r w:rsidR="004B0AEA" w:rsidRPr="00C5704C">
        <w:rPr>
          <w:rFonts w:ascii="Times New Roman" w:hAnsi="Times New Roman" w:cs="Times New Roman"/>
          <w:sz w:val="24"/>
          <w:szCs w:val="24"/>
        </w:rPr>
        <w:t>ela memorizara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A67C61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em qualquer objeto que </w:t>
      </w:r>
      <w:r w:rsidR="00A67C61">
        <w:rPr>
          <w:rFonts w:ascii="Times New Roman" w:hAnsi="Times New Roman" w:cs="Times New Roman"/>
          <w:sz w:val="24"/>
          <w:szCs w:val="24"/>
        </w:rPr>
        <w:t>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vira e tocara do que n</w:t>
      </w:r>
      <w:r w:rsidR="00A67C61">
        <w:rPr>
          <w:rFonts w:ascii="Times New Roman" w:hAnsi="Times New Roman" w:cs="Times New Roman"/>
          <w:sz w:val="24"/>
          <w:szCs w:val="24"/>
        </w:rPr>
        <w:t>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corpo </w:t>
      </w:r>
      <w:r w:rsidR="00A67C61">
        <w:rPr>
          <w:rFonts w:ascii="Times New Roman" w:hAnsi="Times New Roman" w:cs="Times New Roman"/>
          <w:sz w:val="24"/>
          <w:szCs w:val="24"/>
        </w:rPr>
        <w:t>inexpressivo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</w:t>
      </w:r>
      <w:r w:rsidR="00A67C61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abandonara para sempre. Não é à toa que</w:t>
      </w:r>
      <w:r w:rsidR="00A724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nos antigos tempos bíblicos</w:t>
      </w:r>
      <w:r w:rsidR="00A724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72478">
        <w:rPr>
          <w:rFonts w:ascii="Times New Roman" w:hAnsi="Times New Roman" w:cs="Times New Roman"/>
          <w:sz w:val="24"/>
          <w:szCs w:val="24"/>
        </w:rPr>
        <w:t>os homens de Nazaré,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dedica</w:t>
      </w:r>
      <w:r w:rsidR="00A72478">
        <w:rPr>
          <w:rFonts w:ascii="Times New Roman" w:hAnsi="Times New Roman" w:cs="Times New Roman"/>
          <w:sz w:val="24"/>
          <w:szCs w:val="24"/>
        </w:rPr>
        <w:t>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Deus</w:t>
      </w:r>
      <w:r w:rsidR="00A72478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eram proibid</w:t>
      </w:r>
      <w:r w:rsidR="00A7247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de tocar </w:t>
      </w:r>
      <w:r w:rsidR="00E434B1">
        <w:rPr>
          <w:rFonts w:ascii="Times New Roman" w:hAnsi="Times New Roman" w:cs="Times New Roman"/>
          <w:sz w:val="24"/>
          <w:szCs w:val="24"/>
        </w:rPr>
        <w:t>n</w:t>
      </w:r>
      <w:r w:rsidR="00F94F45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4F45">
        <w:rPr>
          <w:rFonts w:ascii="Times New Roman" w:hAnsi="Times New Roman" w:cs="Times New Roman"/>
          <w:sz w:val="24"/>
          <w:szCs w:val="24"/>
        </w:rPr>
        <w:t>cadáver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Enquanto o corpo estivesse </w:t>
      </w:r>
      <w:r w:rsidR="00A72478">
        <w:rPr>
          <w:rFonts w:ascii="Times New Roman" w:hAnsi="Times New Roman" w:cs="Times New Roman"/>
          <w:sz w:val="24"/>
          <w:szCs w:val="24"/>
        </w:rPr>
        <w:t>insepulto,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pod</w:t>
      </w:r>
      <w:r w:rsidR="00A72478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haver lembrança viva do </w:t>
      </w:r>
      <w:r w:rsidR="00A72478">
        <w:rPr>
          <w:rFonts w:ascii="Times New Roman" w:hAnsi="Times New Roman" w:cs="Times New Roman"/>
          <w:sz w:val="24"/>
          <w:szCs w:val="24"/>
        </w:rPr>
        <w:t>morto</w:t>
      </w:r>
      <w:r w:rsidRPr="00C5704C">
        <w:rPr>
          <w:rFonts w:ascii="Times New Roman" w:hAnsi="Times New Roman" w:cs="Times New Roman"/>
          <w:sz w:val="24"/>
          <w:szCs w:val="24"/>
        </w:rPr>
        <w:t>. O corpo dev</w:t>
      </w:r>
      <w:r w:rsidR="00F94F45">
        <w:rPr>
          <w:rFonts w:ascii="Times New Roman" w:hAnsi="Times New Roman" w:cs="Times New Roman"/>
          <w:sz w:val="24"/>
          <w:szCs w:val="24"/>
        </w:rPr>
        <w:t>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 entregue</w:t>
      </w:r>
      <w:r w:rsidR="00F94F45">
        <w:rPr>
          <w:rFonts w:ascii="Times New Roman" w:hAnsi="Times New Roman" w:cs="Times New Roman"/>
          <w:sz w:val="24"/>
          <w:szCs w:val="24"/>
        </w:rPr>
        <w:t>, sem demora,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94F45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terra, para </w:t>
      </w:r>
      <w:r w:rsidR="00F94F45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="00F94F45">
        <w:rPr>
          <w:rFonts w:ascii="Times New Roman" w:hAnsi="Times New Roman" w:cs="Times New Roman"/>
          <w:sz w:val="24"/>
          <w:szCs w:val="24"/>
        </w:rPr>
        <w:t>ente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querido </w:t>
      </w:r>
      <w:r w:rsidR="00F94F45">
        <w:rPr>
          <w:rFonts w:ascii="Times New Roman" w:hAnsi="Times New Roman" w:cs="Times New Roman"/>
          <w:sz w:val="24"/>
          <w:szCs w:val="24"/>
        </w:rPr>
        <w:t xml:space="preserve">pudesse </w:t>
      </w:r>
      <w:r w:rsidRPr="00C5704C">
        <w:rPr>
          <w:rFonts w:ascii="Times New Roman" w:hAnsi="Times New Roman" w:cs="Times New Roman"/>
          <w:sz w:val="24"/>
          <w:szCs w:val="24"/>
        </w:rPr>
        <w:t>renascer.</w:t>
      </w:r>
      <w:r w:rsidR="00BA10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397" w:rsidRDefault="0024094F" w:rsidP="001E66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ela </w:t>
      </w:r>
      <w:r w:rsidR="00A221A5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fez, </w:t>
      </w:r>
      <w:r w:rsidR="00A221A5">
        <w:rPr>
          <w:rFonts w:ascii="Times New Roman" w:hAnsi="Times New Roman" w:cs="Times New Roman"/>
          <w:sz w:val="24"/>
          <w:szCs w:val="24"/>
        </w:rPr>
        <w:t xml:space="preserve">de maneira </w:t>
      </w:r>
      <w:r w:rsidRPr="00C5704C">
        <w:rPr>
          <w:rFonts w:ascii="Times New Roman" w:hAnsi="Times New Roman" w:cs="Times New Roman"/>
          <w:sz w:val="24"/>
          <w:szCs w:val="24"/>
        </w:rPr>
        <w:t>modesta e discreta, com a ajuda de seu irmão</w:t>
      </w:r>
      <w:r w:rsidR="00632D9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Andrei Kopóssov. </w:t>
      </w:r>
      <w:r w:rsidR="00A221A5">
        <w:rPr>
          <w:rFonts w:ascii="Times New Roman" w:hAnsi="Times New Roman" w:cs="Times New Roman"/>
          <w:sz w:val="24"/>
          <w:szCs w:val="24"/>
        </w:rPr>
        <w:t>Seus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filhos, </w:t>
      </w:r>
      <w:r w:rsidR="00A221A5">
        <w:rPr>
          <w:rFonts w:ascii="Times New Roman" w:hAnsi="Times New Roman" w:cs="Times New Roman"/>
          <w:sz w:val="24"/>
          <w:szCs w:val="24"/>
        </w:rPr>
        <w:t>com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coração mortificado, enterraram o pai num caixão modesto e </w:t>
      </w:r>
      <w:r w:rsidR="00A411F9">
        <w:rPr>
          <w:rFonts w:ascii="Times New Roman" w:hAnsi="Times New Roman" w:cs="Times New Roman"/>
          <w:sz w:val="24"/>
          <w:szCs w:val="24"/>
        </w:rPr>
        <w:t>barato</w:t>
      </w:r>
      <w:r w:rsidRPr="00C5704C">
        <w:rPr>
          <w:rFonts w:ascii="Times New Roman" w:hAnsi="Times New Roman" w:cs="Times New Roman"/>
          <w:sz w:val="24"/>
          <w:szCs w:val="24"/>
        </w:rPr>
        <w:t>, num cemitério acessível a</w:t>
      </w:r>
      <w:r w:rsidR="00A221A5">
        <w:rPr>
          <w:rFonts w:ascii="Times New Roman" w:hAnsi="Times New Roman" w:cs="Times New Roman"/>
          <w:sz w:val="24"/>
          <w:szCs w:val="24"/>
        </w:rPr>
        <w:t xml:space="preserve"> todos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221A5">
        <w:rPr>
          <w:rFonts w:ascii="Times New Roman" w:hAnsi="Times New Roman" w:cs="Times New Roman"/>
          <w:sz w:val="24"/>
          <w:szCs w:val="24"/>
        </w:rPr>
        <w:t>e de grande consumo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No entanto, </w:t>
      </w:r>
      <w:r w:rsidR="00A221A5">
        <w:rPr>
          <w:rFonts w:ascii="Times New Roman" w:hAnsi="Times New Roman" w:cs="Times New Roman"/>
          <w:sz w:val="24"/>
          <w:szCs w:val="24"/>
        </w:rPr>
        <w:t>en</w:t>
      </w:r>
      <w:r w:rsidRPr="00C5704C">
        <w:rPr>
          <w:rFonts w:ascii="Times New Roman" w:hAnsi="Times New Roman" w:cs="Times New Roman"/>
          <w:sz w:val="24"/>
          <w:szCs w:val="24"/>
        </w:rPr>
        <w:t>quan</w:t>
      </w:r>
      <w:r w:rsidR="00A221A5">
        <w:rPr>
          <w:rFonts w:ascii="Times New Roman" w:hAnsi="Times New Roman" w:cs="Times New Roman"/>
          <w:sz w:val="24"/>
          <w:szCs w:val="24"/>
        </w:rPr>
        <w:t>t</w:t>
      </w:r>
      <w:r w:rsidRPr="00C5704C">
        <w:rPr>
          <w:rFonts w:ascii="Times New Roman" w:hAnsi="Times New Roman" w:cs="Times New Roman"/>
          <w:sz w:val="24"/>
          <w:szCs w:val="24"/>
        </w:rPr>
        <w:t>o volta</w:t>
      </w:r>
      <w:r w:rsidR="00A221A5">
        <w:rPr>
          <w:rFonts w:ascii="Times New Roman" w:hAnsi="Times New Roman" w:cs="Times New Roman"/>
          <w:sz w:val="24"/>
          <w:szCs w:val="24"/>
        </w:rPr>
        <w:t>vam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cemitério, seus corações renasceram. </w:t>
      </w:r>
      <w:r w:rsidR="00A221A5">
        <w:rPr>
          <w:rFonts w:ascii="Times New Roman" w:hAnsi="Times New Roman" w:cs="Times New Roman"/>
          <w:sz w:val="24"/>
          <w:szCs w:val="24"/>
        </w:rPr>
        <w:t>Seu</w:t>
      </w:r>
      <w:r w:rsidR="00A221A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pai estava </w:t>
      </w:r>
      <w:r w:rsidR="00A221A5">
        <w:rPr>
          <w:rFonts w:ascii="Times New Roman" w:hAnsi="Times New Roman" w:cs="Times New Roman"/>
          <w:sz w:val="24"/>
          <w:szCs w:val="24"/>
        </w:rPr>
        <w:t xml:space="preserve">de novo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eles. Desde então, raramente </w:t>
      </w:r>
      <w:r w:rsidR="00A221A5">
        <w:rPr>
          <w:rFonts w:ascii="Times New Roman" w:hAnsi="Times New Roman" w:cs="Times New Roman"/>
          <w:sz w:val="24"/>
          <w:szCs w:val="24"/>
        </w:rPr>
        <w:t xml:space="preserve">eles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separavam </w:t>
      </w:r>
      <w:r w:rsidR="00A221A5">
        <w:rPr>
          <w:rFonts w:ascii="Times New Roman" w:hAnsi="Times New Roman" w:cs="Times New Roman"/>
          <w:sz w:val="24"/>
          <w:szCs w:val="24"/>
        </w:rPr>
        <w:t xml:space="preserve">do pai </w:t>
      </w:r>
      <w:r w:rsidR="00A411F9">
        <w:rPr>
          <w:rFonts w:ascii="Times New Roman" w:hAnsi="Times New Roman" w:cs="Times New Roman"/>
          <w:sz w:val="24"/>
          <w:szCs w:val="24"/>
        </w:rPr>
        <w:t>ou</w:t>
      </w:r>
      <w:r w:rsidR="00A221A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do outro, mas isso não </w:t>
      </w:r>
      <w:r w:rsidR="00A221A5">
        <w:rPr>
          <w:rFonts w:ascii="Times New Roman" w:hAnsi="Times New Roman" w:cs="Times New Roman"/>
          <w:sz w:val="24"/>
          <w:szCs w:val="24"/>
        </w:rPr>
        <w:t xml:space="preserve">se tornou </w:t>
      </w:r>
      <w:r w:rsidRPr="00C5704C">
        <w:rPr>
          <w:rFonts w:ascii="Times New Roman" w:hAnsi="Times New Roman" w:cs="Times New Roman"/>
          <w:sz w:val="24"/>
          <w:szCs w:val="24"/>
        </w:rPr>
        <w:t>um peso</w:t>
      </w:r>
      <w:r w:rsidR="00A221A5">
        <w:rPr>
          <w:rFonts w:ascii="Times New Roman" w:hAnsi="Times New Roman" w:cs="Times New Roman"/>
          <w:sz w:val="24"/>
          <w:szCs w:val="24"/>
        </w:rPr>
        <w:t xml:space="preserve"> para eles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26A92">
        <w:rPr>
          <w:rFonts w:ascii="Times New Roman" w:hAnsi="Times New Roman" w:cs="Times New Roman"/>
          <w:sz w:val="24"/>
          <w:szCs w:val="24"/>
        </w:rPr>
        <w:t>pois</w:t>
      </w:r>
      <w:r w:rsidR="00A221A5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</w:t>
      </w:r>
      <w:r w:rsidR="00A221A5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Pr="008C3766">
        <w:rPr>
          <w:rFonts w:ascii="Times New Roman" w:hAnsi="Times New Roman" w:cs="Times New Roman"/>
          <w:sz w:val="24"/>
          <w:szCs w:val="24"/>
        </w:rPr>
        <w:t xml:space="preserve">cansavam </w:t>
      </w:r>
      <w:r w:rsidR="00A411F9" w:rsidRPr="008C3766">
        <w:rPr>
          <w:rFonts w:ascii="Times New Roman" w:hAnsi="Times New Roman" w:cs="Times New Roman"/>
          <w:sz w:val="24"/>
          <w:szCs w:val="24"/>
        </w:rPr>
        <w:t>de ficarem juntos</w:t>
      </w:r>
      <w:r w:rsidRPr="008C3766">
        <w:rPr>
          <w:rFonts w:ascii="Times New Roman" w:hAnsi="Times New Roman" w:cs="Times New Roman"/>
          <w:sz w:val="24"/>
          <w:szCs w:val="24"/>
        </w:rPr>
        <w:t>.</w:t>
      </w:r>
      <w:r w:rsidR="006F33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1E66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Pelágia </w:t>
      </w:r>
      <w:r w:rsidR="00A221A5">
        <w:rPr>
          <w:rFonts w:ascii="Times New Roman" w:hAnsi="Times New Roman" w:cs="Times New Roman"/>
          <w:sz w:val="24"/>
          <w:szCs w:val="24"/>
        </w:rPr>
        <w:t>teve seu 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início de março, exatamente na festa de </w:t>
      </w:r>
      <w:r w:rsidRPr="008B1EE9">
        <w:rPr>
          <w:rFonts w:ascii="Times New Roman" w:hAnsi="Times New Roman" w:cs="Times New Roman"/>
          <w:i/>
          <w:sz w:val="24"/>
          <w:szCs w:val="24"/>
          <w:highlight w:val="yellow"/>
        </w:rPr>
        <w:t>Chuchan</w:t>
      </w:r>
      <w:r w:rsidR="00326A92" w:rsidRPr="00326A92">
        <w:rPr>
          <w:rFonts w:ascii="Times New Roman" w:hAnsi="Times New Roman" w:cs="Times New Roman"/>
          <w:i/>
          <w:sz w:val="24"/>
          <w:szCs w:val="24"/>
        </w:rPr>
        <w:t xml:space="preserve"> Purim</w:t>
      </w:r>
      <w:r w:rsidRPr="00C5704C">
        <w:rPr>
          <w:rFonts w:ascii="Times New Roman" w:hAnsi="Times New Roman" w:cs="Times New Roman"/>
          <w:sz w:val="24"/>
          <w:szCs w:val="24"/>
        </w:rPr>
        <w:t>,</w:t>
      </w:r>
      <w:r w:rsidR="006F3397">
        <w:rPr>
          <w:rStyle w:val="Refdenotaderodap"/>
          <w:rFonts w:ascii="Times New Roman" w:hAnsi="Times New Roman" w:cs="Times New Roman"/>
          <w:sz w:val="24"/>
          <w:szCs w:val="24"/>
        </w:rPr>
        <w:footnoteReference w:id="238"/>
      </w:r>
      <w:r w:rsidRPr="00C5704C">
        <w:rPr>
          <w:rFonts w:ascii="Times New Roman" w:hAnsi="Times New Roman" w:cs="Times New Roman"/>
          <w:sz w:val="24"/>
          <w:szCs w:val="24"/>
        </w:rPr>
        <w:t xml:space="preserve"> no dia </w:t>
      </w:r>
      <w:r w:rsidR="00326A92">
        <w:rPr>
          <w:rFonts w:ascii="Times New Roman" w:hAnsi="Times New Roman" w:cs="Times New Roman"/>
          <w:sz w:val="24"/>
          <w:szCs w:val="24"/>
        </w:rPr>
        <w:t>15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Adar, </w:t>
      </w:r>
      <w:r w:rsidR="00326A92">
        <w:rPr>
          <w:rFonts w:ascii="Times New Roman" w:hAnsi="Times New Roman" w:cs="Times New Roman"/>
          <w:sz w:val="24"/>
          <w:szCs w:val="24"/>
        </w:rPr>
        <w:t>segundo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calendário judaico. </w:t>
      </w:r>
      <w:r w:rsidR="00BA107F" w:rsidRPr="00C5704C">
        <w:rPr>
          <w:rFonts w:ascii="Times New Roman" w:hAnsi="Times New Roman" w:cs="Times New Roman"/>
          <w:sz w:val="24"/>
          <w:szCs w:val="24"/>
        </w:rPr>
        <w:t>Es</w:t>
      </w:r>
      <w:r w:rsidR="00BA107F">
        <w:rPr>
          <w:rFonts w:ascii="Times New Roman" w:hAnsi="Times New Roman" w:cs="Times New Roman"/>
          <w:sz w:val="24"/>
          <w:szCs w:val="24"/>
        </w:rPr>
        <w:t>s</w:t>
      </w:r>
      <w:r w:rsidR="00BA107F"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festa </w:t>
      </w:r>
      <w:r w:rsidR="00326A92">
        <w:rPr>
          <w:rFonts w:ascii="Times New Roman" w:hAnsi="Times New Roman" w:cs="Times New Roman"/>
          <w:sz w:val="24"/>
          <w:szCs w:val="24"/>
        </w:rPr>
        <w:t>celebra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libertação dos judeus da ameaça d</w:t>
      </w:r>
      <w:r w:rsidR="008B1EE9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extermínio total </w:t>
      </w:r>
      <w:r w:rsidR="00326A92">
        <w:rPr>
          <w:rFonts w:ascii="Times New Roman" w:hAnsi="Times New Roman" w:cs="Times New Roman"/>
          <w:sz w:val="24"/>
          <w:szCs w:val="24"/>
        </w:rPr>
        <w:t>tramada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</w:t>
      </w:r>
      <w:r w:rsidR="00326A92">
        <w:rPr>
          <w:rFonts w:ascii="Times New Roman" w:hAnsi="Times New Roman" w:cs="Times New Roman"/>
          <w:sz w:val="24"/>
          <w:szCs w:val="24"/>
        </w:rPr>
        <w:t>elo grego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B1EE9">
        <w:rPr>
          <w:rFonts w:ascii="Times New Roman" w:hAnsi="Times New Roman" w:cs="Times New Roman"/>
          <w:sz w:val="24"/>
          <w:szCs w:val="24"/>
        </w:rPr>
        <w:t>Amã</w:t>
      </w:r>
      <w:r w:rsidRPr="00C5704C">
        <w:rPr>
          <w:rFonts w:ascii="Times New Roman" w:hAnsi="Times New Roman" w:cs="Times New Roman"/>
          <w:sz w:val="24"/>
          <w:szCs w:val="24"/>
        </w:rPr>
        <w:t xml:space="preserve">, um estrangeiro no império </w:t>
      </w:r>
      <w:r w:rsidR="008B1EE9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 xml:space="preserve">ersa, que trezentos e cinquenta </w:t>
      </w:r>
      <w:r w:rsidR="008B1EE9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sete anos antes do Nascimento de Cristo tentara resolver definitivamente a </w:t>
      </w:r>
      <w:commentRangeStart w:id="2945"/>
      <w:r w:rsidRPr="008B1EE9">
        <w:rPr>
          <w:rFonts w:ascii="Times New Roman" w:hAnsi="Times New Roman" w:cs="Times New Roman"/>
          <w:sz w:val="24"/>
          <w:szCs w:val="24"/>
          <w:highlight w:val="yellow"/>
        </w:rPr>
        <w:t>questão judaica</w:t>
      </w:r>
      <w:commentRangeEnd w:id="2945"/>
      <w:r w:rsidR="008B1EE9">
        <w:rPr>
          <w:rStyle w:val="Refdecomentrio"/>
          <w:rFonts w:cs="Times New Roman"/>
          <w:lang w:val="x-none"/>
        </w:rPr>
        <w:commentReference w:id="2945"/>
      </w:r>
      <w:r w:rsidR="006F3397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salvar a humanidade dos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>judeus e</w:t>
      </w:r>
      <w:r w:rsidR="006F3397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F3397">
        <w:rPr>
          <w:rFonts w:ascii="Times New Roman" w:hAnsi="Times New Roman" w:cs="Times New Roman"/>
          <w:sz w:val="24"/>
          <w:szCs w:val="24"/>
        </w:rPr>
        <w:t>ao mesmo tempo,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Nascimento d</w:t>
      </w:r>
      <w:r w:rsidR="004E5D00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Cristo, </w:t>
      </w:r>
      <w:r w:rsidR="006F3397">
        <w:rPr>
          <w:rFonts w:ascii="Times New Roman" w:hAnsi="Times New Roman" w:cs="Times New Roman"/>
          <w:sz w:val="24"/>
          <w:szCs w:val="24"/>
        </w:rPr>
        <w:t>de modo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dito no </w:t>
      </w:r>
      <w:r w:rsidR="006F3397">
        <w:rPr>
          <w:rFonts w:ascii="Times New Roman" w:hAnsi="Times New Roman" w:cs="Times New Roman"/>
          <w:sz w:val="24"/>
          <w:szCs w:val="24"/>
        </w:rPr>
        <w:t>decreto</w:t>
      </w:r>
      <w:r w:rsidRPr="00C5704C">
        <w:rPr>
          <w:rFonts w:ascii="Times New Roman" w:hAnsi="Times New Roman" w:cs="Times New Roman"/>
          <w:sz w:val="24"/>
          <w:szCs w:val="24"/>
        </w:rPr>
        <w:t>: “</w:t>
      </w:r>
      <w:r w:rsidR="006F3397">
        <w:rPr>
          <w:rFonts w:ascii="Times New Roman" w:hAnsi="Times New Roman" w:cs="Times New Roman"/>
          <w:sz w:val="24"/>
          <w:szCs w:val="24"/>
        </w:rPr>
        <w:t>[...] p</w:t>
      </w:r>
      <w:r w:rsidRPr="00C5704C">
        <w:rPr>
          <w:rFonts w:ascii="Times New Roman" w:hAnsi="Times New Roman" w:cs="Times New Roman"/>
          <w:sz w:val="24"/>
          <w:szCs w:val="24"/>
        </w:rPr>
        <w:t xml:space="preserve">ara que </w:t>
      </w:r>
      <w:r w:rsidR="00BA107F" w:rsidRPr="00C5704C">
        <w:rPr>
          <w:rFonts w:ascii="Times New Roman" w:hAnsi="Times New Roman" w:cs="Times New Roman"/>
          <w:sz w:val="24"/>
          <w:szCs w:val="24"/>
        </w:rPr>
        <w:t>es</w:t>
      </w:r>
      <w:r w:rsidR="00BA107F">
        <w:rPr>
          <w:rFonts w:ascii="Times New Roman" w:hAnsi="Times New Roman" w:cs="Times New Roman"/>
          <w:sz w:val="24"/>
          <w:szCs w:val="24"/>
        </w:rPr>
        <w:t>s</w:t>
      </w:r>
      <w:r w:rsidR="00BA107F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pessoas não nos </w:t>
      </w:r>
      <w:r w:rsidR="004B0AEA" w:rsidRPr="00C5704C">
        <w:rPr>
          <w:rFonts w:ascii="Times New Roman" w:hAnsi="Times New Roman" w:cs="Times New Roman"/>
          <w:sz w:val="24"/>
          <w:szCs w:val="24"/>
        </w:rPr>
        <w:t>impeçam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F339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tempos </w:t>
      </w:r>
      <w:r w:rsidR="006F3397">
        <w:rPr>
          <w:rFonts w:ascii="Times New Roman" w:hAnsi="Times New Roman" w:cs="Times New Roman"/>
          <w:sz w:val="24"/>
          <w:szCs w:val="24"/>
        </w:rPr>
        <w:t>futuros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 </w:t>
      </w:r>
      <w:r w:rsidR="006F3397">
        <w:rPr>
          <w:rFonts w:ascii="Times New Roman" w:hAnsi="Times New Roman" w:cs="Times New Roman"/>
          <w:sz w:val="24"/>
          <w:szCs w:val="24"/>
        </w:rPr>
        <w:t xml:space="preserve">seguir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vida </w:t>
      </w:r>
      <w:r w:rsidR="006F3397">
        <w:rPr>
          <w:rFonts w:ascii="Times New Roman" w:hAnsi="Times New Roman" w:cs="Times New Roman"/>
          <w:sz w:val="24"/>
          <w:szCs w:val="24"/>
        </w:rPr>
        <w:t xml:space="preserve"> com tranquilidade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sem preocupações</w:t>
      </w:r>
      <w:r w:rsidR="006F3397">
        <w:rPr>
          <w:rFonts w:ascii="Times New Roman" w:hAnsi="Times New Roman" w:cs="Times New Roman"/>
          <w:sz w:val="24"/>
          <w:szCs w:val="24"/>
        </w:rPr>
        <w:t xml:space="preserve"> até o fim</w:t>
      </w:r>
      <w:r w:rsidRPr="00C5704C">
        <w:rPr>
          <w:rFonts w:ascii="Times New Roman" w:hAnsi="Times New Roman" w:cs="Times New Roman"/>
          <w:sz w:val="24"/>
          <w:szCs w:val="24"/>
        </w:rPr>
        <w:t>”.</w:t>
      </w:r>
      <w:commentRangeStart w:id="2946"/>
      <w:ins w:id="2947" w:author="Daniela Mountian" w:date="2017-08-19T23:56:00Z">
        <w:r w:rsidR="008B1EE9">
          <w:rPr>
            <w:rStyle w:val="Refdenotaderodap"/>
            <w:rFonts w:ascii="Times New Roman" w:hAnsi="Times New Roman" w:cs="Times New Roman"/>
            <w:sz w:val="24"/>
            <w:szCs w:val="24"/>
          </w:rPr>
          <w:footnoteReference w:id="239"/>
        </w:r>
      </w:ins>
      <w:commentRangeEnd w:id="2946"/>
      <w:ins w:id="2948" w:author="Daniela Mountian" w:date="2017-08-19T23:57:00Z">
        <w:r w:rsidR="008B1EE9">
          <w:rPr>
            <w:rStyle w:val="Refdecomentrio"/>
            <w:rFonts w:cs="Times New Roman"/>
            <w:lang w:val="x-none"/>
          </w:rPr>
          <w:commentReference w:id="2946"/>
        </w:r>
      </w:ins>
    </w:p>
    <w:p w:rsidR="0024094F" w:rsidRPr="00C5704C" w:rsidRDefault="0024094F" w:rsidP="0014023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No entanto, graças aos esforços d</w:t>
      </w:r>
      <w:r w:rsidR="006F3397">
        <w:rPr>
          <w:rFonts w:ascii="Times New Roman" w:hAnsi="Times New Roman" w:cs="Times New Roman"/>
          <w:sz w:val="24"/>
          <w:szCs w:val="24"/>
        </w:rPr>
        <w:t>a judia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Ester,</w:t>
      </w:r>
      <w:r w:rsidR="006F3397">
        <w:rPr>
          <w:rStyle w:val="Refdenotaderodap"/>
          <w:rFonts w:ascii="Times New Roman" w:hAnsi="Times New Roman" w:cs="Times New Roman"/>
          <w:sz w:val="24"/>
          <w:szCs w:val="24"/>
        </w:rPr>
        <w:footnoteReference w:id="240"/>
      </w:r>
      <w:r w:rsidRPr="00C5704C">
        <w:rPr>
          <w:rFonts w:ascii="Times New Roman" w:hAnsi="Times New Roman" w:cs="Times New Roman"/>
          <w:sz w:val="24"/>
          <w:szCs w:val="24"/>
        </w:rPr>
        <w:t xml:space="preserve"> a humanidade pacífica não se </w:t>
      </w:r>
      <w:r w:rsidR="006F3397">
        <w:rPr>
          <w:rFonts w:ascii="Times New Roman" w:hAnsi="Times New Roman" w:cs="Times New Roman"/>
          <w:sz w:val="24"/>
          <w:szCs w:val="24"/>
        </w:rPr>
        <w:t>livrou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0638F3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ascimento de Cristo. </w:t>
      </w:r>
      <w:r w:rsidR="00EC04C1">
        <w:rPr>
          <w:rFonts w:ascii="Times New Roman" w:hAnsi="Times New Roman" w:cs="Times New Roman"/>
          <w:sz w:val="24"/>
          <w:szCs w:val="24"/>
        </w:rPr>
        <w:t>Quanto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próprio </w:t>
      </w:r>
      <w:r w:rsidR="006F3397">
        <w:rPr>
          <w:rFonts w:ascii="Times New Roman" w:hAnsi="Times New Roman" w:cs="Times New Roman"/>
          <w:sz w:val="24"/>
          <w:szCs w:val="24"/>
        </w:rPr>
        <w:t>Amã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grego libertador, </w:t>
      </w:r>
      <w:r w:rsidR="00EC04C1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foi enforcado por ordem do rei. Assim fracass</w:t>
      </w:r>
      <w:r w:rsidR="00EC04C1">
        <w:rPr>
          <w:rFonts w:ascii="Times New Roman" w:hAnsi="Times New Roman" w:cs="Times New Roman"/>
          <w:sz w:val="24"/>
          <w:szCs w:val="24"/>
        </w:rPr>
        <w:t>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primeira conspiração grega contra o Cristo</w:t>
      </w:r>
      <w:r w:rsidR="00EC04C1">
        <w:rPr>
          <w:rFonts w:ascii="Times New Roman" w:hAnsi="Times New Roman" w:cs="Times New Roman"/>
          <w:sz w:val="24"/>
          <w:szCs w:val="24"/>
        </w:rPr>
        <w:t>,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ainda não </w:t>
      </w:r>
      <w:r w:rsidR="00EC04C1">
        <w:rPr>
          <w:rFonts w:ascii="Times New Roman" w:hAnsi="Times New Roman" w:cs="Times New Roman"/>
          <w:sz w:val="24"/>
          <w:szCs w:val="24"/>
        </w:rPr>
        <w:t xml:space="preserve">havia </w:t>
      </w:r>
      <w:r w:rsidRPr="00C5704C">
        <w:rPr>
          <w:rFonts w:ascii="Times New Roman" w:hAnsi="Times New Roman" w:cs="Times New Roman"/>
          <w:sz w:val="24"/>
          <w:szCs w:val="24"/>
        </w:rPr>
        <w:t>nascido. Mas a segunda conspiração grega, realizada depois da morte de Cristo, foi em parte</w:t>
      </w:r>
      <w:r w:rsidR="00EC04C1">
        <w:rPr>
          <w:rFonts w:ascii="Times New Roman" w:hAnsi="Times New Roman" w:cs="Times New Roman"/>
          <w:sz w:val="24"/>
          <w:szCs w:val="24"/>
        </w:rPr>
        <w:t xml:space="preserve"> </w:t>
      </w:r>
      <w:r w:rsidR="0086529E">
        <w:rPr>
          <w:rFonts w:ascii="Times New Roman" w:hAnsi="Times New Roman" w:cs="Times New Roman"/>
          <w:sz w:val="24"/>
          <w:szCs w:val="24"/>
        </w:rPr>
        <w:t>cumprida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F3397">
        <w:rPr>
          <w:rFonts w:ascii="Times New Roman" w:hAnsi="Times New Roman" w:cs="Times New Roman"/>
          <w:sz w:val="24"/>
          <w:szCs w:val="24"/>
        </w:rPr>
        <w:t>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foi quebrad</w:t>
      </w:r>
      <w:r w:rsidR="006F339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EC04C1">
        <w:rPr>
          <w:rFonts w:ascii="Times New Roman" w:hAnsi="Times New Roman" w:cs="Times New Roman"/>
          <w:sz w:val="24"/>
          <w:szCs w:val="24"/>
        </w:rPr>
        <w:t>agora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C04C1">
        <w:rPr>
          <w:rFonts w:ascii="Times New Roman" w:hAnsi="Times New Roman" w:cs="Times New Roman"/>
          <w:sz w:val="24"/>
          <w:szCs w:val="24"/>
        </w:rPr>
        <w:t>após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04C1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quatro </w:t>
      </w:r>
      <w:r w:rsidR="00EC04C1">
        <w:rPr>
          <w:rFonts w:ascii="Times New Roman" w:hAnsi="Times New Roman" w:cs="Times New Roman"/>
          <w:sz w:val="24"/>
          <w:szCs w:val="24"/>
        </w:rPr>
        <w:t>flagelos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</w:t>
      </w:r>
      <w:r w:rsidR="00EC04C1">
        <w:rPr>
          <w:rFonts w:ascii="Times New Roman" w:hAnsi="Times New Roman" w:cs="Times New Roman"/>
          <w:sz w:val="24"/>
          <w:szCs w:val="24"/>
        </w:rPr>
        <w:t xml:space="preserve"> terem </w:t>
      </w:r>
      <w:r w:rsidR="000F2892">
        <w:rPr>
          <w:rFonts w:ascii="Times New Roman" w:hAnsi="Times New Roman" w:cs="Times New Roman"/>
          <w:sz w:val="24"/>
          <w:szCs w:val="24"/>
        </w:rPr>
        <w:t>terminado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C04C1">
        <w:rPr>
          <w:rFonts w:ascii="Times New Roman" w:hAnsi="Times New Roman" w:cs="Times New Roman"/>
          <w:sz w:val="24"/>
          <w:szCs w:val="24"/>
        </w:rPr>
        <w:t xml:space="preserve">foi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novo uma mulher </w:t>
      </w:r>
      <w:r w:rsidR="00EC04C1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</w:t>
      </w:r>
      <w:r w:rsidR="00EC04C1">
        <w:rPr>
          <w:rFonts w:ascii="Times New Roman" w:hAnsi="Times New Roman" w:cs="Times New Roman"/>
          <w:sz w:val="24"/>
          <w:szCs w:val="24"/>
        </w:rPr>
        <w:t>op</w:t>
      </w:r>
      <w:r w:rsidR="000F2892">
        <w:rPr>
          <w:rFonts w:ascii="Times New Roman" w:hAnsi="Times New Roman" w:cs="Times New Roman"/>
          <w:sz w:val="24"/>
          <w:szCs w:val="24"/>
        </w:rPr>
        <w:t>ô</w:t>
      </w:r>
      <w:r w:rsidR="00EC04C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es</w:t>
      </w:r>
      <w:r w:rsidR="00EC04C1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>a conspiração: a profetisa Pelágia, da vila de Brussi</w:t>
      </w:r>
      <w:r w:rsidR="00EC04C1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>ny, perto da Rj</w:t>
      </w:r>
      <w:r w:rsidR="00EC04C1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>v, que deu à luz um</w:t>
      </w:r>
      <w:r w:rsidR="00EC04C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04C1">
        <w:rPr>
          <w:rFonts w:ascii="Times New Roman" w:hAnsi="Times New Roman" w:cs="Times New Roman"/>
          <w:sz w:val="24"/>
          <w:szCs w:val="24"/>
        </w:rPr>
        <w:t>criança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-sinal, </w:t>
      </w:r>
      <w:r w:rsidR="00EC04C1">
        <w:rPr>
          <w:rFonts w:ascii="Times New Roman" w:hAnsi="Times New Roman" w:cs="Times New Roman"/>
          <w:sz w:val="24"/>
          <w:szCs w:val="24"/>
        </w:rPr>
        <w:t>concebid</w:t>
      </w:r>
      <w:r w:rsidR="000F289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F2892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pai, o Anticristo, irmão de Jesus Cristo. </w:t>
      </w:r>
    </w:p>
    <w:p w:rsidR="0024094F" w:rsidRPr="00C5704C" w:rsidRDefault="00087DA0" w:rsidP="008B1E9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="00EC04C1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C04C1">
        <w:rPr>
          <w:rFonts w:ascii="Times New Roman" w:hAnsi="Times New Roman" w:cs="Times New Roman"/>
          <w:sz w:val="24"/>
          <w:szCs w:val="24"/>
        </w:rPr>
        <w:t>criança</w:t>
      </w:r>
      <w:r w:rsidR="0024094F" w:rsidRPr="00C5704C">
        <w:rPr>
          <w:rFonts w:ascii="Times New Roman" w:hAnsi="Times New Roman" w:cs="Times New Roman"/>
          <w:sz w:val="24"/>
          <w:szCs w:val="24"/>
        </w:rPr>
        <w:t>, chamad</w:t>
      </w:r>
      <w:r w:rsidR="00EC04C1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Dã em homenagem ao pai, </w:t>
      </w:r>
      <w:r w:rsidR="0046512F">
        <w:rPr>
          <w:rFonts w:ascii="Times New Roman" w:hAnsi="Times New Roman" w:cs="Times New Roman"/>
          <w:sz w:val="24"/>
          <w:szCs w:val="24"/>
        </w:rPr>
        <w:t>tinha os traços judeus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3C38">
        <w:rPr>
          <w:rFonts w:ascii="Times New Roman" w:hAnsi="Times New Roman" w:cs="Times New Roman"/>
          <w:sz w:val="24"/>
          <w:szCs w:val="24"/>
        </w:rPr>
        <w:t>do lado paterno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os olhos </w:t>
      </w:r>
      <w:r w:rsidR="0046512F">
        <w:rPr>
          <w:rFonts w:ascii="Times New Roman" w:hAnsi="Times New Roman" w:cs="Times New Roman"/>
          <w:sz w:val="24"/>
          <w:szCs w:val="24"/>
        </w:rPr>
        <w:t xml:space="preserve">nórdicos de Rjév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46512F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6512F">
        <w:rPr>
          <w:rFonts w:ascii="Times New Roman" w:hAnsi="Times New Roman" w:cs="Times New Roman"/>
          <w:sz w:val="24"/>
          <w:szCs w:val="24"/>
        </w:rPr>
        <w:t xml:space="preserve">sua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mãe. </w:t>
      </w:r>
      <w:r w:rsidR="0046512F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omo todos 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bebês saudáveis, ele </w:t>
      </w:r>
      <w:r w:rsidR="00163C38">
        <w:rPr>
          <w:rFonts w:ascii="Times New Roman" w:hAnsi="Times New Roman" w:cs="Times New Roman"/>
          <w:sz w:val="24"/>
          <w:szCs w:val="24"/>
        </w:rPr>
        <w:t xml:space="preserve">estava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no paraíso </w:t>
      </w:r>
      <w:r w:rsidR="00163C38">
        <w:rPr>
          <w:rFonts w:ascii="Times New Roman" w:hAnsi="Times New Roman" w:cs="Times New Roman"/>
          <w:sz w:val="24"/>
          <w:szCs w:val="24"/>
        </w:rPr>
        <w:t>divino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no entanto já </w:t>
      </w:r>
      <w:r w:rsidR="00163C38">
        <w:rPr>
          <w:rFonts w:ascii="Times New Roman" w:hAnsi="Times New Roman" w:cs="Times New Roman"/>
          <w:sz w:val="24"/>
          <w:szCs w:val="24"/>
        </w:rPr>
        <w:t>se revelavam pequenos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sinais</w:t>
      </w:r>
      <w:r w:rsidR="00770866">
        <w:rPr>
          <w:rFonts w:ascii="Times New Roman" w:hAnsi="Times New Roman" w:cs="Times New Roman"/>
          <w:sz w:val="24"/>
          <w:szCs w:val="24"/>
        </w:rPr>
        <w:t xml:space="preserve"> </w:t>
      </w:r>
      <w:r w:rsidR="00770866" w:rsidRPr="000F2892">
        <w:rPr>
          <w:rFonts w:ascii="Times New Roman" w:hAnsi="Times New Roman" w:cs="Times New Roman"/>
          <w:sz w:val="24"/>
          <w:szCs w:val="24"/>
        </w:rPr>
        <w:t>—</w:t>
      </w:r>
      <w:r w:rsidR="00163C38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perceptíveis </w:t>
      </w:r>
      <w:r w:rsidR="00163C38">
        <w:rPr>
          <w:rFonts w:ascii="Times New Roman" w:hAnsi="Times New Roman" w:cs="Times New Roman"/>
          <w:sz w:val="24"/>
          <w:szCs w:val="24"/>
        </w:rPr>
        <w:t>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Pelágia, sua mãe-profetisa</w:t>
      </w:r>
      <w:r w:rsidR="00770866">
        <w:rPr>
          <w:rFonts w:ascii="Times New Roman" w:hAnsi="Times New Roman" w:cs="Times New Roman"/>
          <w:sz w:val="24"/>
          <w:szCs w:val="24"/>
        </w:rPr>
        <w:t xml:space="preserve"> </w:t>
      </w:r>
      <w:r w:rsidR="00770866" w:rsidRPr="000F289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70866">
        <w:rPr>
          <w:rFonts w:ascii="Times New Roman" w:hAnsi="Times New Roman" w:cs="Times New Roman"/>
          <w:sz w:val="24"/>
          <w:szCs w:val="24"/>
        </w:rPr>
        <w:t xml:space="preserve">de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que, </w:t>
      </w:r>
      <w:r w:rsidR="00684A48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abandona</w:t>
      </w:r>
      <w:r w:rsidR="00684A48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paraíso </w:t>
      </w:r>
      <w:r w:rsidR="00684A48">
        <w:rPr>
          <w:rFonts w:ascii="Times New Roman" w:hAnsi="Times New Roman" w:cs="Times New Roman"/>
          <w:sz w:val="24"/>
          <w:szCs w:val="24"/>
        </w:rPr>
        <w:t>na infância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Dã se destacaria de muitos e, </w:t>
      </w:r>
      <w:r w:rsidR="00684A48">
        <w:rPr>
          <w:rFonts w:ascii="Times New Roman" w:hAnsi="Times New Roman" w:cs="Times New Roman"/>
          <w:sz w:val="24"/>
          <w:szCs w:val="24"/>
        </w:rPr>
        <w:t xml:space="preserve">ao </w:t>
      </w:r>
      <w:r w:rsidR="0024094F" w:rsidRPr="00C5704C">
        <w:rPr>
          <w:rFonts w:ascii="Times New Roman" w:hAnsi="Times New Roman" w:cs="Times New Roman"/>
          <w:sz w:val="24"/>
          <w:szCs w:val="24"/>
        </w:rPr>
        <w:t>torna</w:t>
      </w:r>
      <w:r w:rsidR="00684A48">
        <w:rPr>
          <w:rFonts w:ascii="Times New Roman" w:hAnsi="Times New Roman" w:cs="Times New Roman"/>
          <w:sz w:val="24"/>
          <w:szCs w:val="24"/>
        </w:rPr>
        <w:t>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-se um adolescente, se destacaria de todos. </w:t>
      </w:r>
      <w:r w:rsidR="00684A48">
        <w:rPr>
          <w:rFonts w:ascii="Times New Roman" w:hAnsi="Times New Roman" w:cs="Times New Roman"/>
          <w:sz w:val="24"/>
          <w:szCs w:val="24"/>
        </w:rPr>
        <w:t>Ele p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assará rapidamente pela </w:t>
      </w:r>
      <w:r w:rsidR="00684A48">
        <w:rPr>
          <w:rFonts w:ascii="Times New Roman" w:hAnsi="Times New Roman" w:cs="Times New Roman"/>
          <w:sz w:val="24"/>
          <w:szCs w:val="24"/>
        </w:rPr>
        <w:t>fase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ins w:id="2949" w:author="Daniela Mountian" w:date="2017-08-29T16:05:00Z">
        <w:r w:rsidR="008C3766">
          <w:rPr>
            <w:rFonts w:ascii="Times New Roman" w:hAnsi="Times New Roman" w:cs="Times New Roman"/>
            <w:sz w:val="24"/>
            <w:szCs w:val="24"/>
          </w:rPr>
          <w:t>os questionamentos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acreditará </w:t>
      </w:r>
      <w:ins w:id="2950" w:author="Daniela Mountian" w:date="2017-08-29T16:08:00Z">
        <w:r w:rsidR="00C24C9C">
          <w:rPr>
            <w:rFonts w:ascii="Times New Roman" w:hAnsi="Times New Roman" w:cs="Times New Roman"/>
            <w:sz w:val="24"/>
            <w:szCs w:val="24"/>
          </w:rPr>
          <w:t>em seu achado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4A48">
        <w:rPr>
          <w:rFonts w:ascii="Times New Roman" w:hAnsi="Times New Roman" w:cs="Times New Roman"/>
          <w:sz w:val="24"/>
          <w:szCs w:val="24"/>
        </w:rPr>
        <w:t>assim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ins w:id="2951" w:author="Daniela Mountian" w:date="2017-08-29T16:08:00Z">
        <w:r w:rsidR="00C24C9C">
          <w:rPr>
            <w:rFonts w:ascii="Times New Roman" w:hAnsi="Times New Roman" w:cs="Times New Roman"/>
            <w:sz w:val="24"/>
            <w:szCs w:val="24"/>
          </w:rPr>
          <w:t>o</w:t>
        </w:r>
      </w:ins>
      <w:r>
        <w:rPr>
          <w:rFonts w:ascii="Times New Roman" w:hAnsi="Times New Roman" w:cs="Times New Roman"/>
          <w:sz w:val="24"/>
          <w:szCs w:val="24"/>
        </w:rPr>
        <w:t xml:space="preserve"> encontrar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684A48">
        <w:rPr>
          <w:rFonts w:ascii="Times New Roman" w:hAnsi="Times New Roman" w:cs="Times New Roman"/>
          <w:sz w:val="24"/>
          <w:szCs w:val="24"/>
        </w:rPr>
        <w:t>Ele 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mará </w:t>
      </w:r>
      <w:r w:rsidR="00684A48">
        <w:rPr>
          <w:rFonts w:ascii="Times New Roman" w:hAnsi="Times New Roman" w:cs="Times New Roman"/>
          <w:sz w:val="24"/>
          <w:szCs w:val="24"/>
        </w:rPr>
        <w:t>do fundo d</w:t>
      </w:r>
      <w:r w:rsidR="00770866">
        <w:rPr>
          <w:rFonts w:ascii="Times New Roman" w:hAnsi="Times New Roman" w:cs="Times New Roman"/>
          <w:sz w:val="24"/>
          <w:szCs w:val="24"/>
        </w:rPr>
        <w:t>o coração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84A48">
        <w:rPr>
          <w:rFonts w:ascii="Times New Roman" w:hAnsi="Times New Roman" w:cs="Times New Roman"/>
          <w:sz w:val="24"/>
          <w:szCs w:val="24"/>
        </w:rPr>
        <w:t xml:space="preserve">todos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profetas bíblicos, mas </w:t>
      </w:r>
      <w:r w:rsidR="00684A48">
        <w:rPr>
          <w:rFonts w:ascii="Times New Roman" w:hAnsi="Times New Roman" w:cs="Times New Roman"/>
          <w:sz w:val="24"/>
          <w:szCs w:val="24"/>
        </w:rPr>
        <w:t>principalmente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profeta que ficou </w:t>
      </w:r>
      <w:r w:rsidR="00684A48">
        <w:rPr>
          <w:rFonts w:ascii="Times New Roman" w:hAnsi="Times New Roman" w:cs="Times New Roman"/>
          <w:sz w:val="24"/>
          <w:szCs w:val="24"/>
        </w:rPr>
        <w:t xml:space="preserve">para sempre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desconhecido, </w:t>
      </w:r>
      <w:r w:rsidR="0024094F" w:rsidRPr="001D497E">
        <w:rPr>
          <w:rFonts w:ascii="Times New Roman" w:hAnsi="Times New Roman" w:cs="Times New Roman"/>
          <w:sz w:val="24"/>
          <w:szCs w:val="24"/>
        </w:rPr>
        <w:t>condicionalmente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incluído no livro do profeta Isaías e chamado Segundo Isaías.</w:t>
      </w:r>
      <w:r w:rsidR="0085506A">
        <w:rPr>
          <w:rStyle w:val="Refdenotaderodap"/>
          <w:rFonts w:ascii="Times New Roman" w:hAnsi="Times New Roman" w:cs="Times New Roman"/>
          <w:sz w:val="24"/>
          <w:szCs w:val="24"/>
        </w:rPr>
        <w:footnoteReference w:id="241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isso, a profetisa Pelágia agora lia com frequência o Segundo Isaías, </w:t>
      </w:r>
      <w:r w:rsidR="001D497E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profeta </w:t>
      </w:r>
      <w:r w:rsidR="007A76FD" w:rsidRPr="00C5704C">
        <w:rPr>
          <w:rFonts w:ascii="Times New Roman" w:hAnsi="Times New Roman" w:cs="Times New Roman"/>
          <w:sz w:val="24"/>
          <w:szCs w:val="24"/>
        </w:rPr>
        <w:t>desconhecid</w:t>
      </w:r>
      <w:r w:rsidR="007A76FD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ins w:id="2952" w:author="Daniela Mountian" w:date="2017-08-29T16:13:00Z">
        <w:r w:rsidR="00C24C9C">
          <w:rPr>
            <w:rFonts w:ascii="Times New Roman" w:hAnsi="Times New Roman" w:cs="Times New Roman"/>
            <w:sz w:val="24"/>
            <w:szCs w:val="24"/>
          </w:rPr>
          <w:t>e</w:t>
        </w:r>
      </w:ins>
      <w:r w:rsidR="007A76FD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cada palavra</w:t>
      </w:r>
      <w:ins w:id="2953" w:author="Daniela Mountian" w:date="2017-08-29T16:13:00Z">
        <w:r w:rsidR="00C24C9C" w:rsidRPr="00C24C9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C24C9C" w:rsidRPr="00C5704C">
          <w:rPr>
            <w:rFonts w:ascii="Times New Roman" w:hAnsi="Times New Roman" w:cs="Times New Roman"/>
            <w:sz w:val="24"/>
            <w:szCs w:val="24"/>
          </w:rPr>
          <w:t xml:space="preserve">ardia sem </w:t>
        </w:r>
        <w:r w:rsidR="00C24C9C">
          <w:rPr>
            <w:rFonts w:ascii="Times New Roman" w:hAnsi="Times New Roman" w:cs="Times New Roman"/>
            <w:sz w:val="24"/>
            <w:szCs w:val="24"/>
          </w:rPr>
          <w:t xml:space="preserve">se </w:t>
        </w:r>
        <w:r w:rsidR="00C24C9C" w:rsidRPr="00C5704C">
          <w:rPr>
            <w:rFonts w:ascii="Times New Roman" w:hAnsi="Times New Roman" w:cs="Times New Roman"/>
            <w:sz w:val="24"/>
            <w:szCs w:val="24"/>
          </w:rPr>
          <w:t xml:space="preserve">consumir, semelhante </w:t>
        </w:r>
        <w:r w:rsidR="00C24C9C">
          <w:rPr>
            <w:rFonts w:ascii="Times New Roman" w:hAnsi="Times New Roman" w:cs="Times New Roman"/>
            <w:sz w:val="24"/>
            <w:szCs w:val="24"/>
          </w:rPr>
          <w:t>à</w:t>
        </w:r>
        <w:r w:rsidR="00C24C9C" w:rsidRPr="00C5704C">
          <w:rPr>
            <w:rFonts w:ascii="Times New Roman" w:hAnsi="Times New Roman" w:cs="Times New Roman"/>
            <w:sz w:val="24"/>
            <w:szCs w:val="24"/>
          </w:rPr>
          <w:t xml:space="preserve"> sarça de Moisés</w:t>
        </w:r>
      </w:ins>
      <w:r w:rsidR="001D497E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954" w:author="Daniela Mountian" w:date="2017-08-29T16:11:00Z">
        <w:r w:rsidR="00C24C9C">
          <w:rPr>
            <w:rFonts w:ascii="Times New Roman" w:hAnsi="Times New Roman" w:cs="Times New Roman"/>
            <w:sz w:val="24"/>
            <w:szCs w:val="24"/>
          </w:rPr>
          <w:t xml:space="preserve">como que 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assinala</w:t>
      </w:r>
      <w:r w:rsidR="001D497E">
        <w:rPr>
          <w:rFonts w:ascii="Times New Roman" w:hAnsi="Times New Roman" w:cs="Times New Roman"/>
          <w:sz w:val="24"/>
          <w:szCs w:val="24"/>
        </w:rPr>
        <w:t>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Divindade d</w:t>
      </w:r>
      <w:r w:rsidR="001D497E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497E">
        <w:rPr>
          <w:rFonts w:ascii="Times New Roman" w:hAnsi="Times New Roman" w:cs="Times New Roman"/>
          <w:sz w:val="24"/>
          <w:szCs w:val="24"/>
        </w:rPr>
        <w:t>sentido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955" w:author="Daniela Mountian" w:date="2017-08-29T16:12:00Z">
        <w:r w:rsidR="00C24C9C">
          <w:rPr>
            <w:rFonts w:ascii="Times New Roman" w:hAnsi="Times New Roman" w:cs="Times New Roman"/>
            <w:sz w:val="24"/>
            <w:szCs w:val="24"/>
          </w:rPr>
          <w:t xml:space="preserve">que ela </w:t>
        </w:r>
      </w:ins>
      <w:ins w:id="2956" w:author="Daniela Mountian" w:date="2017-08-29T16:14:00Z">
        <w:r w:rsidR="00C24C9C">
          <w:rPr>
            <w:rFonts w:ascii="Times New Roman" w:hAnsi="Times New Roman" w:cs="Times New Roman"/>
            <w:sz w:val="24"/>
            <w:szCs w:val="24"/>
          </w:rPr>
          <w:t>continha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>.</w:t>
      </w:r>
    </w:p>
    <w:p w:rsidR="00F557F4" w:rsidRDefault="0024094F" w:rsidP="008B1E9C">
      <w:pPr>
        <w:tabs>
          <w:tab w:val="left" w:pos="1134"/>
        </w:tabs>
        <w:spacing w:after="0" w:line="360" w:lineRule="auto"/>
        <w:ind w:firstLine="709"/>
        <w:jc w:val="both"/>
        <w:rPr>
          <w:ins w:id="2957" w:author="Daniela Mountian" w:date="2017-08-20T11:41:00Z"/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“Eis meu Servo que </w:t>
      </w:r>
      <w:r w:rsidR="001D497E">
        <w:rPr>
          <w:rFonts w:ascii="Times New Roman" w:hAnsi="Times New Roman" w:cs="Times New Roman"/>
          <w:sz w:val="24"/>
          <w:szCs w:val="24"/>
        </w:rPr>
        <w:t>eu levo pela mão</w:t>
      </w:r>
      <w:r w:rsidRPr="00C5704C">
        <w:rPr>
          <w:rFonts w:ascii="Times New Roman" w:hAnsi="Times New Roman" w:cs="Times New Roman"/>
          <w:sz w:val="24"/>
          <w:szCs w:val="24"/>
        </w:rPr>
        <w:t>, eleito</w:t>
      </w:r>
      <w:r w:rsidR="009420FF">
        <w:rPr>
          <w:rFonts w:ascii="Times New Roman" w:hAnsi="Times New Roman" w:cs="Times New Roman"/>
          <w:sz w:val="24"/>
          <w:szCs w:val="24"/>
        </w:rPr>
        <w:t xml:space="preserve"> por mim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9420FF">
        <w:rPr>
          <w:rFonts w:ascii="Times New Roman" w:hAnsi="Times New Roman" w:cs="Times New Roman"/>
          <w:sz w:val="24"/>
          <w:szCs w:val="24"/>
        </w:rPr>
        <w:t>e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20FF">
        <w:rPr>
          <w:rFonts w:ascii="Times New Roman" w:hAnsi="Times New Roman" w:cs="Times New Roman"/>
          <w:sz w:val="24"/>
          <w:szCs w:val="24"/>
        </w:rPr>
        <w:t>é simpático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9420FF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minha alma. </w:t>
      </w:r>
      <w:r w:rsidR="00C85FA4">
        <w:rPr>
          <w:rFonts w:ascii="Times New Roman" w:hAnsi="Times New Roman" w:cs="Times New Roman"/>
          <w:sz w:val="24"/>
          <w:szCs w:val="24"/>
        </w:rPr>
        <w:t>Eu p</w:t>
      </w:r>
      <w:r w:rsidRPr="00C5704C">
        <w:rPr>
          <w:rFonts w:ascii="Times New Roman" w:hAnsi="Times New Roman" w:cs="Times New Roman"/>
          <w:sz w:val="24"/>
          <w:szCs w:val="24"/>
        </w:rPr>
        <w:t>us meu espírito sobre Ele,</w:t>
      </w:r>
      <w:r w:rsidR="00D05803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D05803">
        <w:rPr>
          <w:rFonts w:ascii="Times New Roman" w:hAnsi="Times New Roman" w:cs="Times New Roman"/>
          <w:sz w:val="24"/>
          <w:szCs w:val="24"/>
        </w:rPr>
        <w:t>anunciará o julgamento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803">
        <w:rPr>
          <w:rFonts w:ascii="Times New Roman" w:hAnsi="Times New Roman" w:cs="Times New Roman"/>
          <w:sz w:val="24"/>
          <w:szCs w:val="24"/>
        </w:rPr>
        <w:t>aos povos</w:t>
      </w:r>
      <w:r w:rsidR="001D497E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2"/>
      </w:r>
      <w:r w:rsidRPr="00C5704C">
        <w:rPr>
          <w:rFonts w:ascii="Times New Roman" w:hAnsi="Times New Roman" w:cs="Times New Roman"/>
          <w:sz w:val="24"/>
          <w:szCs w:val="24"/>
        </w:rPr>
        <w:t xml:space="preserve"> assim lia a profetisa Pelágia, </w:t>
      </w:r>
      <w:r w:rsidR="00770866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mãe do bebê Dã. </w:t>
      </w:r>
      <w:r w:rsidR="001D497E">
        <w:rPr>
          <w:rFonts w:ascii="Times New Roman" w:hAnsi="Times New Roman" w:cs="Times New Roman"/>
          <w:sz w:val="24"/>
          <w:szCs w:val="24"/>
        </w:rPr>
        <w:t>“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muito tempo </w:t>
      </w:r>
      <w:r w:rsidR="00D05803">
        <w:rPr>
          <w:rFonts w:ascii="Times New Roman" w:hAnsi="Times New Roman" w:cs="Times New Roman"/>
          <w:sz w:val="24"/>
          <w:szCs w:val="24"/>
        </w:rPr>
        <w:t xml:space="preserve">eu </w:t>
      </w:r>
      <w:r w:rsidRPr="00C5704C">
        <w:rPr>
          <w:rFonts w:ascii="Times New Roman" w:hAnsi="Times New Roman" w:cs="Times New Roman"/>
          <w:sz w:val="24"/>
          <w:szCs w:val="24"/>
        </w:rPr>
        <w:t>me calei</w:t>
      </w:r>
      <w:r w:rsidR="00D05803">
        <w:rPr>
          <w:rFonts w:ascii="Times New Roman" w:hAnsi="Times New Roman" w:cs="Times New Roman"/>
          <w:sz w:val="24"/>
          <w:szCs w:val="24"/>
        </w:rPr>
        <w:t>,”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803">
        <w:rPr>
          <w:rFonts w:ascii="Times New Roman" w:hAnsi="Times New Roman" w:cs="Times New Roman"/>
          <w:sz w:val="24"/>
          <w:szCs w:val="24"/>
        </w:rPr>
        <w:t xml:space="preserve">ela </w:t>
      </w:r>
      <w:r w:rsidRPr="00C5704C">
        <w:rPr>
          <w:rFonts w:ascii="Times New Roman" w:hAnsi="Times New Roman" w:cs="Times New Roman"/>
          <w:sz w:val="24"/>
          <w:szCs w:val="24"/>
        </w:rPr>
        <w:t>lia</w:t>
      </w:r>
      <w:r w:rsidR="00D0580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803">
        <w:rPr>
          <w:rFonts w:ascii="Times New Roman" w:hAnsi="Times New Roman" w:cs="Times New Roman"/>
          <w:sz w:val="24"/>
          <w:szCs w:val="24"/>
        </w:rPr>
        <w:t>“tive paciência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me contive, mas agora </w:t>
      </w:r>
      <w:r w:rsidR="00D05803">
        <w:rPr>
          <w:rFonts w:ascii="Times New Roman" w:hAnsi="Times New Roman" w:cs="Times New Roman"/>
          <w:sz w:val="24"/>
          <w:szCs w:val="24"/>
        </w:rPr>
        <w:t>irei gritar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D05803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</w:t>
      </w:r>
      <w:r w:rsidR="00D05803">
        <w:rPr>
          <w:rFonts w:ascii="Times New Roman" w:hAnsi="Times New Roman" w:cs="Times New Roman"/>
          <w:sz w:val="24"/>
          <w:szCs w:val="24"/>
        </w:rPr>
        <w:t xml:space="preserve">mulher </w:t>
      </w:r>
      <w:r w:rsidR="0043525C">
        <w:rPr>
          <w:rFonts w:ascii="Times New Roman" w:hAnsi="Times New Roman" w:cs="Times New Roman"/>
          <w:sz w:val="24"/>
          <w:szCs w:val="24"/>
        </w:rPr>
        <w:t>em trabalho 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parto, </w:t>
      </w:r>
      <w:r w:rsidR="00D05803">
        <w:rPr>
          <w:rFonts w:ascii="Times New Roman" w:hAnsi="Times New Roman" w:cs="Times New Roman"/>
          <w:sz w:val="24"/>
          <w:szCs w:val="24"/>
        </w:rPr>
        <w:lastRenderedPageBreak/>
        <w:t>irei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todos </w:t>
      </w:r>
      <w:r w:rsidR="00D05803">
        <w:rPr>
          <w:rFonts w:ascii="Times New Roman" w:hAnsi="Times New Roman" w:cs="Times New Roman"/>
          <w:sz w:val="24"/>
          <w:szCs w:val="24"/>
        </w:rPr>
        <w:t>destruir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3525C">
        <w:rPr>
          <w:rFonts w:ascii="Times New Roman" w:hAnsi="Times New Roman" w:cs="Times New Roman"/>
          <w:sz w:val="24"/>
          <w:szCs w:val="24"/>
        </w:rPr>
        <w:t>engolir</w:t>
      </w:r>
      <w:r w:rsidR="001D497E">
        <w:rPr>
          <w:rFonts w:ascii="Times New Roman" w:hAnsi="Times New Roman" w:cs="Times New Roman"/>
          <w:sz w:val="24"/>
          <w:szCs w:val="24"/>
        </w:rPr>
        <w:t>.</w:t>
      </w:r>
      <w:r w:rsidR="00D05803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3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05803">
        <w:rPr>
          <w:rFonts w:ascii="Times New Roman" w:hAnsi="Times New Roman" w:cs="Times New Roman"/>
          <w:sz w:val="24"/>
          <w:szCs w:val="24"/>
        </w:rPr>
        <w:t>“</w:t>
      </w:r>
      <w:r w:rsidR="00040B3F">
        <w:rPr>
          <w:rFonts w:ascii="Times New Roman" w:hAnsi="Times New Roman" w:cs="Times New Roman"/>
          <w:sz w:val="24"/>
          <w:szCs w:val="24"/>
        </w:rPr>
        <w:t>Eu o</w:t>
      </w:r>
      <w:r w:rsidRPr="00C5704C">
        <w:rPr>
          <w:rFonts w:ascii="Times New Roman" w:hAnsi="Times New Roman" w:cs="Times New Roman"/>
          <w:sz w:val="24"/>
          <w:szCs w:val="24"/>
        </w:rPr>
        <w:t xml:space="preserve">fereci </w:t>
      </w:r>
      <w:r w:rsidR="00040B3F">
        <w:rPr>
          <w:rFonts w:ascii="Times New Roman" w:hAnsi="Times New Roman" w:cs="Times New Roman"/>
          <w:sz w:val="24"/>
          <w:szCs w:val="24"/>
        </w:rPr>
        <w:t>Meu dorso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aos que me feri</w:t>
      </w:r>
      <w:r w:rsidR="00770866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>am e Minhas faces aos que me golpea</w:t>
      </w:r>
      <w:r w:rsidR="00040B3F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am, e não </w:t>
      </w:r>
      <w:r w:rsidR="00040B3F">
        <w:rPr>
          <w:rFonts w:ascii="Times New Roman" w:hAnsi="Times New Roman" w:cs="Times New Roman"/>
          <w:sz w:val="24"/>
          <w:szCs w:val="24"/>
        </w:rPr>
        <w:t>ocultei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Meu rosto dos </w:t>
      </w:r>
      <w:r w:rsidR="00040B3F">
        <w:rPr>
          <w:rFonts w:ascii="Times New Roman" w:hAnsi="Times New Roman" w:cs="Times New Roman"/>
          <w:sz w:val="24"/>
          <w:szCs w:val="24"/>
        </w:rPr>
        <w:t>insultos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d</w:t>
      </w:r>
      <w:r w:rsidR="00040B3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040B3F">
        <w:rPr>
          <w:rFonts w:ascii="Times New Roman" w:hAnsi="Times New Roman" w:cs="Times New Roman"/>
          <w:sz w:val="24"/>
          <w:szCs w:val="24"/>
        </w:rPr>
        <w:t>escarros</w:t>
      </w:r>
      <w:r w:rsidR="00D05803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4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8B1E9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Assim </w:t>
      </w:r>
      <w:r w:rsidR="00F557F4">
        <w:rPr>
          <w:rFonts w:ascii="Times New Roman" w:hAnsi="Times New Roman" w:cs="Times New Roman"/>
          <w:sz w:val="24"/>
          <w:szCs w:val="24"/>
        </w:rPr>
        <w:t>falava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557F4">
        <w:rPr>
          <w:rFonts w:ascii="Times New Roman" w:hAnsi="Times New Roman" w:cs="Times New Roman"/>
          <w:sz w:val="24"/>
          <w:szCs w:val="24"/>
        </w:rPr>
        <w:t>o profeta desconhecido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Segundo Isaías</w:t>
      </w:r>
      <w:ins w:id="2958" w:author="Daniela Mountian" w:date="2017-08-29T16:18:00Z">
        <w:r w:rsidR="00C93F4A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quinhentos anos antes da estrela de Belém. Foi </w:t>
      </w:r>
      <w:r w:rsidR="0086529E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>dito: “</w:t>
      </w:r>
      <w:r w:rsidR="0086529E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Senhor Deus </w:t>
      </w:r>
      <w:r w:rsidR="0086529E">
        <w:rPr>
          <w:rFonts w:ascii="Times New Roman" w:hAnsi="Times New Roman" w:cs="Times New Roman"/>
          <w:sz w:val="24"/>
          <w:szCs w:val="24"/>
        </w:rPr>
        <w:t xml:space="preserve">irá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 </w:t>
      </w:r>
      <w:r w:rsidR="0086529E">
        <w:rPr>
          <w:rFonts w:ascii="Times New Roman" w:hAnsi="Times New Roman" w:cs="Times New Roman"/>
          <w:sz w:val="24"/>
          <w:szCs w:val="24"/>
        </w:rPr>
        <w:t>socorrer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6529E">
        <w:rPr>
          <w:rFonts w:ascii="Times New Roman" w:hAnsi="Times New Roman" w:cs="Times New Roman"/>
          <w:sz w:val="24"/>
          <w:szCs w:val="24"/>
        </w:rPr>
        <w:t xml:space="preserve">por isso Eu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Me </w:t>
      </w:r>
      <w:r w:rsidR="0086529E">
        <w:rPr>
          <w:rFonts w:ascii="Times New Roman" w:hAnsi="Times New Roman" w:cs="Times New Roman"/>
          <w:sz w:val="24"/>
          <w:szCs w:val="24"/>
        </w:rPr>
        <w:t>sinto intimidado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por isso </w:t>
      </w:r>
      <w:r w:rsidR="0086529E">
        <w:rPr>
          <w:rFonts w:ascii="Times New Roman" w:hAnsi="Times New Roman" w:cs="Times New Roman"/>
          <w:sz w:val="24"/>
          <w:szCs w:val="24"/>
        </w:rPr>
        <w:t>fiz do M</w:t>
      </w:r>
      <w:r w:rsidRPr="00C5704C">
        <w:rPr>
          <w:rFonts w:ascii="Times New Roman" w:hAnsi="Times New Roman" w:cs="Times New Roman"/>
          <w:sz w:val="24"/>
          <w:szCs w:val="24"/>
        </w:rPr>
        <w:t>eu rosto um</w:t>
      </w:r>
      <w:r w:rsidR="0086529E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6529E">
        <w:rPr>
          <w:rFonts w:ascii="Times New Roman" w:hAnsi="Times New Roman" w:cs="Times New Roman"/>
          <w:sz w:val="24"/>
          <w:szCs w:val="24"/>
        </w:rPr>
        <w:t>rocha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sei que não serei </w:t>
      </w:r>
      <w:r w:rsidR="0045590F">
        <w:rPr>
          <w:rFonts w:ascii="Times New Roman" w:hAnsi="Times New Roman" w:cs="Times New Roman"/>
          <w:sz w:val="24"/>
          <w:szCs w:val="24"/>
        </w:rPr>
        <w:t>humilhado</w:t>
      </w:r>
      <w:r w:rsidRPr="00C5704C">
        <w:rPr>
          <w:rFonts w:ascii="Times New Roman" w:hAnsi="Times New Roman" w:cs="Times New Roman"/>
          <w:sz w:val="24"/>
          <w:szCs w:val="24"/>
        </w:rPr>
        <w:t>. Perto está que</w:t>
      </w:r>
      <w:r w:rsidR="0086529E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 justifica. Quem </w:t>
      </w:r>
      <w:r w:rsidR="0086529E">
        <w:rPr>
          <w:rFonts w:ascii="Times New Roman" w:hAnsi="Times New Roman" w:cs="Times New Roman"/>
          <w:sz w:val="24"/>
          <w:szCs w:val="24"/>
        </w:rPr>
        <w:t>quer disputar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comigo? </w:t>
      </w:r>
      <w:r w:rsidR="0086529E">
        <w:rPr>
          <w:rFonts w:ascii="Times New Roman" w:hAnsi="Times New Roman" w:cs="Times New Roman"/>
          <w:sz w:val="24"/>
          <w:szCs w:val="24"/>
        </w:rPr>
        <w:t xml:space="preserve">Compareçamos juntos! Quem quer me questionar em juízo? </w:t>
      </w:r>
      <w:r w:rsidR="00A2598E">
        <w:rPr>
          <w:rFonts w:ascii="Times New Roman" w:hAnsi="Times New Roman" w:cs="Times New Roman"/>
          <w:sz w:val="24"/>
          <w:szCs w:val="24"/>
        </w:rPr>
        <w:t xml:space="preserve">Que </w:t>
      </w:r>
      <w:r w:rsidR="0086529E">
        <w:rPr>
          <w:rFonts w:ascii="Times New Roman" w:hAnsi="Times New Roman" w:cs="Times New Roman"/>
          <w:sz w:val="24"/>
          <w:szCs w:val="24"/>
        </w:rPr>
        <w:t>venha até</w:t>
      </w:r>
      <w:ins w:id="2959" w:author="Leila" w:date="2016-07-25T11:59:00Z">
        <w:r w:rsidR="00A2598E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>Mim</w:t>
      </w:r>
      <w:r w:rsidR="004E0FEE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F557F4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5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A757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</w:t>
      </w:r>
      <w:r w:rsidR="00A411F9">
        <w:rPr>
          <w:rFonts w:ascii="Times New Roman" w:hAnsi="Times New Roman" w:cs="Times New Roman"/>
          <w:sz w:val="24"/>
          <w:szCs w:val="24"/>
        </w:rPr>
        <w:t xml:space="preserve"> há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14178B">
        <w:rPr>
          <w:rFonts w:ascii="Times New Roman" w:hAnsi="Times New Roman" w:cs="Times New Roman"/>
          <w:sz w:val="24"/>
          <w:szCs w:val="24"/>
        </w:rPr>
        <w:t xml:space="preserve">curto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capítulo </w:t>
      </w:r>
      <w:r w:rsidR="0086529E">
        <w:rPr>
          <w:rFonts w:ascii="Times New Roman" w:hAnsi="Times New Roman" w:cs="Times New Roman"/>
          <w:sz w:val="24"/>
          <w:szCs w:val="24"/>
        </w:rPr>
        <w:t>53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Segundo Isaías, </w:t>
      </w:r>
      <w:r w:rsidR="00274A7E">
        <w:rPr>
          <w:rFonts w:ascii="Times New Roman" w:hAnsi="Times New Roman" w:cs="Times New Roman"/>
          <w:sz w:val="24"/>
          <w:szCs w:val="24"/>
        </w:rPr>
        <w:t>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apenas doze versículos. Todo o espírito do Evangelho </w:t>
      </w:r>
      <w:r w:rsidR="00274A7E" w:rsidRPr="000F2892">
        <w:rPr>
          <w:rFonts w:ascii="Times New Roman" w:hAnsi="Times New Roman" w:cs="Times New Roman"/>
          <w:sz w:val="24"/>
          <w:szCs w:val="24"/>
        </w:rPr>
        <w:t>—</w:t>
      </w:r>
      <w:r w:rsidR="00274A7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dramaturgia </w:t>
      </w:r>
      <w:r w:rsidR="00274A7E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>Evang</w:t>
      </w:r>
      <w:r w:rsidR="00274A7E">
        <w:rPr>
          <w:rFonts w:ascii="Times New Roman" w:hAnsi="Times New Roman" w:cs="Times New Roman"/>
          <w:sz w:val="24"/>
          <w:szCs w:val="24"/>
        </w:rPr>
        <w:t>elho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mesmo </w:t>
      </w:r>
      <w:r w:rsidR="00274A7E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enredo </w:t>
      </w:r>
      <w:r w:rsidR="00274A7E">
        <w:rPr>
          <w:rFonts w:ascii="Times New Roman" w:hAnsi="Times New Roman" w:cs="Times New Roman"/>
          <w:sz w:val="24"/>
          <w:szCs w:val="24"/>
        </w:rPr>
        <w:t>principal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74A7E" w:rsidRPr="000F2892">
        <w:rPr>
          <w:rFonts w:ascii="Times New Roman" w:hAnsi="Times New Roman" w:cs="Times New Roman"/>
          <w:sz w:val="24"/>
          <w:szCs w:val="24"/>
        </w:rPr>
        <w:t>—</w:t>
      </w:r>
      <w:r w:rsidR="00274A7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está </w:t>
      </w:r>
      <w:r w:rsidR="00274A7E">
        <w:rPr>
          <w:rFonts w:ascii="Times New Roman" w:hAnsi="Times New Roman" w:cs="Times New Roman"/>
          <w:sz w:val="24"/>
          <w:szCs w:val="24"/>
        </w:rPr>
        <w:t xml:space="preserve">contido </w:t>
      </w:r>
      <w:r w:rsidR="00345ED7" w:rsidRPr="00C5704C">
        <w:rPr>
          <w:rFonts w:ascii="Times New Roman" w:hAnsi="Times New Roman" w:cs="Times New Roman"/>
          <w:sz w:val="24"/>
          <w:szCs w:val="24"/>
        </w:rPr>
        <w:t>nes</w:t>
      </w:r>
      <w:r w:rsidR="00345ED7">
        <w:rPr>
          <w:rFonts w:ascii="Times New Roman" w:hAnsi="Times New Roman" w:cs="Times New Roman"/>
          <w:sz w:val="24"/>
          <w:szCs w:val="24"/>
        </w:rPr>
        <w:t>s</w:t>
      </w:r>
      <w:r w:rsidR="00345ED7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pequeno capítulo escrito pelo Segundo Isaías quinhentos anos antes do Natal. Tudo </w:t>
      </w:r>
      <w:r w:rsidR="00274A7E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há de criativo no Evangelho </w:t>
      </w:r>
      <w:r w:rsidR="00A411F9">
        <w:rPr>
          <w:rFonts w:ascii="Times New Roman" w:hAnsi="Times New Roman" w:cs="Times New Roman"/>
          <w:sz w:val="24"/>
          <w:szCs w:val="24"/>
        </w:rPr>
        <w:t>se acha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45ED7" w:rsidRPr="00C5704C">
        <w:rPr>
          <w:rFonts w:ascii="Times New Roman" w:hAnsi="Times New Roman" w:cs="Times New Roman"/>
          <w:sz w:val="24"/>
          <w:szCs w:val="24"/>
        </w:rPr>
        <w:t>nes</w:t>
      </w:r>
      <w:r w:rsidR="00345ED7">
        <w:rPr>
          <w:rFonts w:ascii="Times New Roman" w:hAnsi="Times New Roman" w:cs="Times New Roman"/>
          <w:sz w:val="24"/>
          <w:szCs w:val="24"/>
        </w:rPr>
        <w:t>s</w:t>
      </w:r>
      <w:r w:rsidR="00345ED7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capítulo. </w:t>
      </w:r>
      <w:r w:rsidR="00274A7E">
        <w:rPr>
          <w:rFonts w:ascii="Times New Roman" w:hAnsi="Times New Roman" w:cs="Times New Roman"/>
          <w:sz w:val="24"/>
          <w:szCs w:val="24"/>
        </w:rPr>
        <w:t xml:space="preserve">Ele só </w:t>
      </w:r>
      <w:r w:rsidR="002419CE">
        <w:rPr>
          <w:rFonts w:ascii="Times New Roman" w:hAnsi="Times New Roman" w:cs="Times New Roman"/>
          <w:sz w:val="24"/>
          <w:szCs w:val="24"/>
        </w:rPr>
        <w:t>omite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os </w:t>
      </w:r>
      <w:r w:rsidR="0011472A">
        <w:rPr>
          <w:rFonts w:ascii="Times New Roman" w:hAnsi="Times New Roman" w:cs="Times New Roman"/>
          <w:sz w:val="24"/>
          <w:szCs w:val="24"/>
        </w:rPr>
        <w:t>adornos</w:t>
      </w:r>
      <w:r w:rsidR="00274A7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e o sentido pagão </w:t>
      </w:r>
      <w:r w:rsidR="00274A7E">
        <w:rPr>
          <w:rFonts w:ascii="Times New Roman" w:hAnsi="Times New Roman" w:cs="Times New Roman"/>
          <w:sz w:val="24"/>
          <w:szCs w:val="24"/>
        </w:rPr>
        <w:t>que</w:t>
      </w:r>
      <w:r w:rsidR="0011472A">
        <w:rPr>
          <w:rFonts w:ascii="Times New Roman" w:hAnsi="Times New Roman" w:cs="Times New Roman"/>
          <w:sz w:val="24"/>
          <w:szCs w:val="24"/>
        </w:rPr>
        <w:t xml:space="preserve">, </w:t>
      </w:r>
      <w:r w:rsidR="00274A7E">
        <w:rPr>
          <w:rFonts w:ascii="Times New Roman" w:hAnsi="Times New Roman" w:cs="Times New Roman"/>
          <w:sz w:val="24"/>
          <w:szCs w:val="24"/>
        </w:rPr>
        <w:t>mais tarde,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do tutor grego, </w:t>
      </w:r>
      <w:r w:rsidR="00274A7E">
        <w:rPr>
          <w:rFonts w:ascii="Times New Roman" w:hAnsi="Times New Roman" w:cs="Times New Roman"/>
          <w:sz w:val="24"/>
          <w:szCs w:val="24"/>
        </w:rPr>
        <w:t>foram usados para rebaixar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Evangelho. </w:t>
      </w:r>
      <w:r w:rsidR="0011472A">
        <w:rPr>
          <w:rFonts w:ascii="Times New Roman" w:hAnsi="Times New Roman" w:cs="Times New Roman"/>
          <w:sz w:val="24"/>
          <w:szCs w:val="24"/>
        </w:rPr>
        <w:t>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Evangelho do Segundo Isaías, o mais antigo, o </w:t>
      </w:r>
      <w:r w:rsidR="0011472A">
        <w:rPr>
          <w:rFonts w:ascii="Times New Roman" w:hAnsi="Times New Roman" w:cs="Times New Roman"/>
          <w:sz w:val="24"/>
          <w:szCs w:val="24"/>
        </w:rPr>
        <w:t>principal</w:t>
      </w:r>
      <w:r w:rsidRPr="00C5704C">
        <w:rPr>
          <w:rFonts w:ascii="Times New Roman" w:hAnsi="Times New Roman" w:cs="Times New Roman"/>
          <w:sz w:val="24"/>
          <w:szCs w:val="24"/>
        </w:rPr>
        <w:t>, o mais poético</w:t>
      </w:r>
      <w:r w:rsidR="0011472A">
        <w:rPr>
          <w:rFonts w:ascii="Times New Roman" w:hAnsi="Times New Roman" w:cs="Times New Roman"/>
          <w:sz w:val="24"/>
          <w:szCs w:val="24"/>
        </w:rPr>
        <w:t xml:space="preserve"> </w:t>
      </w:r>
      <w:r w:rsidR="0011472A" w:rsidRPr="000F289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1472A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 w:rsidR="0011472A">
        <w:rPr>
          <w:rFonts w:ascii="Times New Roman" w:hAnsi="Times New Roman" w:cs="Times New Roman"/>
          <w:sz w:val="24"/>
          <w:szCs w:val="24"/>
        </w:rPr>
        <w:t>é 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Evangelho-crônica, como todos os outros, mas </w:t>
      </w:r>
      <w:r w:rsidR="0011472A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Evangelho-profecia</w:t>
      </w:r>
      <w:r w:rsidR="0011472A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24094F" w:rsidP="008A4E1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“Senhor! Quem </w:t>
      </w:r>
      <w:r w:rsidR="00FF6E3D">
        <w:rPr>
          <w:rFonts w:ascii="Times New Roman" w:hAnsi="Times New Roman" w:cs="Times New Roman"/>
          <w:sz w:val="24"/>
          <w:szCs w:val="24"/>
        </w:rPr>
        <w:t>acreditará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6E3D">
        <w:rPr>
          <w:rFonts w:ascii="Times New Roman" w:hAnsi="Times New Roman" w:cs="Times New Roman"/>
          <w:sz w:val="24"/>
          <w:szCs w:val="24"/>
        </w:rPr>
        <w:t>no que ouvimos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a quem se </w:t>
      </w:r>
      <w:r w:rsidR="00FF6E3D">
        <w:rPr>
          <w:rFonts w:ascii="Times New Roman" w:hAnsi="Times New Roman" w:cs="Times New Roman"/>
          <w:sz w:val="24"/>
          <w:szCs w:val="24"/>
        </w:rPr>
        <w:t>revelou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braço do Senhor? </w:t>
      </w:r>
      <w:r w:rsidR="002419CE">
        <w:rPr>
          <w:rFonts w:ascii="Times New Roman" w:hAnsi="Times New Roman" w:cs="Times New Roman"/>
          <w:sz w:val="24"/>
          <w:szCs w:val="24"/>
        </w:rPr>
        <w:t xml:space="preserve">Ele </w:t>
      </w:r>
      <w:r w:rsidR="00FF6E3D">
        <w:rPr>
          <w:rFonts w:ascii="Times New Roman" w:hAnsi="Times New Roman" w:cs="Times New Roman"/>
          <w:sz w:val="24"/>
          <w:szCs w:val="24"/>
        </w:rPr>
        <w:t>cresceu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FF6E3D">
        <w:rPr>
          <w:rFonts w:ascii="Times New Roman" w:hAnsi="Times New Roman" w:cs="Times New Roman"/>
          <w:sz w:val="24"/>
          <w:szCs w:val="24"/>
        </w:rPr>
        <w:t xml:space="preserve">um </w:t>
      </w:r>
      <w:r w:rsidR="00032A7E">
        <w:rPr>
          <w:rFonts w:ascii="Times New Roman" w:hAnsi="Times New Roman" w:cs="Times New Roman"/>
          <w:sz w:val="24"/>
          <w:szCs w:val="24"/>
        </w:rPr>
        <w:t>rebento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F67AC">
        <w:rPr>
          <w:rFonts w:ascii="Times New Roman" w:hAnsi="Times New Roman" w:cs="Times New Roman"/>
          <w:sz w:val="24"/>
          <w:szCs w:val="24"/>
        </w:rPr>
        <w:t>diante De</w:t>
      </w:r>
      <w:r w:rsidRPr="00C5704C">
        <w:rPr>
          <w:rFonts w:ascii="Times New Roman" w:hAnsi="Times New Roman" w:cs="Times New Roman"/>
          <w:sz w:val="24"/>
          <w:szCs w:val="24"/>
        </w:rPr>
        <w:t>le</w:t>
      </w:r>
      <w:r w:rsidR="002419C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</w:t>
      </w:r>
      <w:r w:rsidR="002419CE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>raiz</w:t>
      </w:r>
      <w:r w:rsidR="002419CE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terra </w:t>
      </w:r>
      <w:r w:rsidR="002419CE">
        <w:rPr>
          <w:rFonts w:ascii="Times New Roman" w:hAnsi="Times New Roman" w:cs="Times New Roman"/>
          <w:sz w:val="24"/>
          <w:szCs w:val="24"/>
        </w:rPr>
        <w:t>árida</w:t>
      </w:r>
      <w:r w:rsidRPr="00C5704C">
        <w:rPr>
          <w:rFonts w:ascii="Times New Roman" w:hAnsi="Times New Roman" w:cs="Times New Roman"/>
          <w:sz w:val="24"/>
          <w:szCs w:val="24"/>
        </w:rPr>
        <w:t xml:space="preserve">; </w:t>
      </w:r>
      <w:r w:rsidR="002419CE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não tinha </w:t>
      </w:r>
      <w:r w:rsidR="002419CE">
        <w:rPr>
          <w:rFonts w:ascii="Times New Roman" w:hAnsi="Times New Roman" w:cs="Times New Roman"/>
          <w:sz w:val="24"/>
          <w:szCs w:val="24"/>
        </w:rPr>
        <w:t>aparência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nem </w:t>
      </w:r>
      <w:r w:rsidR="002419CE">
        <w:rPr>
          <w:rFonts w:ascii="Times New Roman" w:hAnsi="Times New Roman" w:cs="Times New Roman"/>
          <w:sz w:val="24"/>
          <w:szCs w:val="24"/>
        </w:rPr>
        <w:t>brilho para atrair nosso olhar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 era desprezado e rejeitado </w:t>
      </w:r>
      <w:r w:rsidR="00DE2532">
        <w:rPr>
          <w:rFonts w:ascii="Times New Roman" w:hAnsi="Times New Roman" w:cs="Times New Roman"/>
          <w:sz w:val="24"/>
          <w:szCs w:val="24"/>
        </w:rPr>
        <w:t>pelos</w:t>
      </w:r>
      <w:r w:rsidR="00DE253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homens, </w:t>
      </w:r>
      <w:r w:rsidR="002419CE">
        <w:rPr>
          <w:rFonts w:ascii="Times New Roman" w:hAnsi="Times New Roman" w:cs="Times New Roman"/>
          <w:sz w:val="24"/>
          <w:szCs w:val="24"/>
        </w:rPr>
        <w:t xml:space="preserve">um </w:t>
      </w:r>
      <w:r w:rsidRPr="00C5704C">
        <w:rPr>
          <w:rFonts w:ascii="Times New Roman" w:hAnsi="Times New Roman" w:cs="Times New Roman"/>
          <w:sz w:val="24"/>
          <w:szCs w:val="24"/>
        </w:rPr>
        <w:t xml:space="preserve">homem de dor e </w:t>
      </w:r>
      <w:r w:rsidR="002419CE">
        <w:rPr>
          <w:rFonts w:ascii="Times New Roman" w:hAnsi="Times New Roman" w:cs="Times New Roman"/>
          <w:sz w:val="24"/>
          <w:szCs w:val="24"/>
        </w:rPr>
        <w:t xml:space="preserve">conhecedor 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sofrimento, </w:t>
      </w:r>
      <w:r w:rsidR="002419CE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nós </w:t>
      </w:r>
      <w:r w:rsidR="00DE2532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viramos o rosto. </w:t>
      </w:r>
      <w:r w:rsidR="002419CE">
        <w:rPr>
          <w:rFonts w:ascii="Times New Roman" w:hAnsi="Times New Roman" w:cs="Times New Roman"/>
          <w:sz w:val="24"/>
          <w:szCs w:val="24"/>
        </w:rPr>
        <w:t>Ele 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desprezado, e </w:t>
      </w:r>
      <w:r w:rsidR="002419CE">
        <w:rPr>
          <w:rFonts w:ascii="Times New Roman" w:hAnsi="Times New Roman" w:cs="Times New Roman"/>
          <w:sz w:val="24"/>
          <w:szCs w:val="24"/>
        </w:rPr>
        <w:t xml:space="preserve">nós </w:t>
      </w:r>
      <w:r w:rsidRPr="00C5704C">
        <w:rPr>
          <w:rFonts w:ascii="Times New Roman" w:hAnsi="Times New Roman" w:cs="Times New Roman"/>
          <w:sz w:val="24"/>
          <w:szCs w:val="24"/>
        </w:rPr>
        <w:t xml:space="preserve">fizemos </w:t>
      </w:r>
      <w:r w:rsidR="002419CE">
        <w:rPr>
          <w:rFonts w:ascii="Times New Roman" w:hAnsi="Times New Roman" w:cs="Times New Roman"/>
          <w:sz w:val="24"/>
          <w:szCs w:val="24"/>
        </w:rPr>
        <w:t>pouco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caso </w:t>
      </w:r>
      <w:r w:rsidR="002419CE">
        <w:rPr>
          <w:rFonts w:ascii="Times New Roman" w:hAnsi="Times New Roman" w:cs="Times New Roman"/>
          <w:sz w:val="24"/>
          <w:szCs w:val="24"/>
        </w:rPr>
        <w:t>Dele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Ele tomou </w:t>
      </w:r>
      <w:r w:rsidR="002419CE">
        <w:rPr>
          <w:rFonts w:ascii="Times New Roman" w:hAnsi="Times New Roman" w:cs="Times New Roman"/>
          <w:sz w:val="24"/>
          <w:szCs w:val="24"/>
        </w:rPr>
        <w:t>para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Si nossas dores e </w:t>
      </w:r>
      <w:r w:rsidR="00127D6B">
        <w:rPr>
          <w:rFonts w:ascii="Times New Roman" w:hAnsi="Times New Roman" w:cs="Times New Roman"/>
          <w:sz w:val="24"/>
          <w:szCs w:val="24"/>
        </w:rPr>
        <w:t>carregou</w:t>
      </w:r>
      <w:r w:rsidR="00127D6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7D6B">
        <w:rPr>
          <w:rFonts w:ascii="Times New Roman" w:hAnsi="Times New Roman" w:cs="Times New Roman"/>
          <w:sz w:val="24"/>
          <w:szCs w:val="24"/>
        </w:rPr>
        <w:t>Consigo</w:t>
      </w:r>
      <w:r w:rsidR="00BC432A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nossas doenças, e nós O </w:t>
      </w:r>
      <w:r w:rsidR="00127D6B">
        <w:rPr>
          <w:rFonts w:ascii="Times New Roman" w:hAnsi="Times New Roman" w:cs="Times New Roman"/>
          <w:sz w:val="24"/>
          <w:szCs w:val="24"/>
        </w:rPr>
        <w:t>considerávamos</w:t>
      </w:r>
      <w:r w:rsidR="00127D6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27D6B">
        <w:rPr>
          <w:rFonts w:ascii="Times New Roman" w:hAnsi="Times New Roman" w:cs="Times New Roman"/>
          <w:sz w:val="24"/>
          <w:szCs w:val="24"/>
        </w:rPr>
        <w:t>derrotado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ferido </w:t>
      </w:r>
      <w:r w:rsidR="00127D6B">
        <w:rPr>
          <w:rFonts w:ascii="Times New Roman" w:hAnsi="Times New Roman" w:cs="Times New Roman"/>
          <w:sz w:val="24"/>
          <w:szCs w:val="24"/>
        </w:rPr>
        <w:t>e humilhado 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Deus. Mas Ele foi ferido por nossas transgressões e </w:t>
      </w:r>
      <w:r w:rsidR="00127D6B">
        <w:rPr>
          <w:rFonts w:ascii="Times New Roman" w:hAnsi="Times New Roman" w:cs="Times New Roman"/>
          <w:sz w:val="24"/>
          <w:szCs w:val="24"/>
        </w:rPr>
        <w:t>torturado</w:t>
      </w:r>
      <w:r w:rsidR="00127D6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por nossas iniquidades; o castigo que nos tra</w:t>
      </w:r>
      <w:r w:rsidR="00127D6B">
        <w:rPr>
          <w:rFonts w:ascii="Times New Roman" w:hAnsi="Times New Roman" w:cs="Times New Roman"/>
          <w:sz w:val="24"/>
          <w:szCs w:val="24"/>
        </w:rPr>
        <w:t>ria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paz </w:t>
      </w:r>
      <w:r w:rsidR="00127D6B">
        <w:rPr>
          <w:rFonts w:ascii="Times New Roman" w:hAnsi="Times New Roman" w:cs="Times New Roman"/>
          <w:sz w:val="24"/>
          <w:szCs w:val="24"/>
        </w:rPr>
        <w:t>caíra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Ele</w:t>
      </w:r>
      <w:r w:rsidR="00A411F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fomos </w:t>
      </w:r>
      <w:r w:rsidR="00BC432A">
        <w:rPr>
          <w:rFonts w:ascii="Times New Roman" w:hAnsi="Times New Roman" w:cs="Times New Roman"/>
          <w:sz w:val="24"/>
          <w:szCs w:val="24"/>
        </w:rPr>
        <w:t>curados</w:t>
      </w:r>
      <w:r w:rsidR="00127D6B">
        <w:rPr>
          <w:rFonts w:ascii="Times New Roman" w:hAnsi="Times New Roman" w:cs="Times New Roman"/>
          <w:sz w:val="24"/>
          <w:szCs w:val="24"/>
        </w:rPr>
        <w:t xml:space="preserve"> por </w:t>
      </w:r>
      <w:r w:rsidR="0045590F">
        <w:rPr>
          <w:rFonts w:ascii="Times New Roman" w:hAnsi="Times New Roman" w:cs="Times New Roman"/>
          <w:sz w:val="24"/>
          <w:szCs w:val="24"/>
        </w:rPr>
        <w:t>S</w:t>
      </w:r>
      <w:r w:rsidR="00127D6B">
        <w:rPr>
          <w:rFonts w:ascii="Times New Roman" w:hAnsi="Times New Roman" w:cs="Times New Roman"/>
          <w:sz w:val="24"/>
          <w:szCs w:val="24"/>
        </w:rPr>
        <w:t>uas feridas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Todos nós </w:t>
      </w:r>
      <w:r w:rsidR="00127D6B">
        <w:rPr>
          <w:rFonts w:ascii="Times New Roman" w:hAnsi="Times New Roman" w:cs="Times New Roman"/>
          <w:sz w:val="24"/>
          <w:szCs w:val="24"/>
        </w:rPr>
        <w:t>andávamos sem rumo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ovelhas, cada um </w:t>
      </w:r>
      <w:r w:rsidR="00127D6B">
        <w:rPr>
          <w:rFonts w:ascii="Times New Roman" w:hAnsi="Times New Roman" w:cs="Times New Roman"/>
          <w:sz w:val="24"/>
          <w:szCs w:val="24"/>
        </w:rPr>
        <w:t>seguia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</w:t>
      </w:r>
      <w:r w:rsidR="00127D6B">
        <w:rPr>
          <w:rFonts w:ascii="Times New Roman" w:hAnsi="Times New Roman" w:cs="Times New Roman"/>
          <w:sz w:val="24"/>
          <w:szCs w:val="24"/>
        </w:rPr>
        <w:t xml:space="preserve">próprio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caminho; mas o Senhor fez cair sobre Ele a iniquidade de todos nós. Ele foi </w:t>
      </w:r>
      <w:r w:rsidR="00853C05">
        <w:rPr>
          <w:rFonts w:ascii="Times New Roman" w:hAnsi="Times New Roman" w:cs="Times New Roman"/>
          <w:sz w:val="24"/>
          <w:szCs w:val="24"/>
        </w:rPr>
        <w:t>maltratado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sofria voluntariamente e não abria a boca; como um cordeiro foi </w:t>
      </w:r>
      <w:r w:rsidR="00853C05">
        <w:rPr>
          <w:rFonts w:ascii="Times New Roman" w:hAnsi="Times New Roman" w:cs="Times New Roman"/>
          <w:sz w:val="24"/>
          <w:szCs w:val="24"/>
        </w:rPr>
        <w:t>conduzido</w:t>
      </w:r>
      <w:r w:rsidR="00853C05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ao matadouro e</w:t>
      </w:r>
      <w:r w:rsidR="009E096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como uma ovelha</w:t>
      </w:r>
      <w:r w:rsidR="00C8369D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369D">
        <w:rPr>
          <w:rFonts w:ascii="Times New Roman" w:hAnsi="Times New Roman" w:cs="Times New Roman"/>
          <w:sz w:val="24"/>
          <w:szCs w:val="24"/>
        </w:rPr>
        <w:t xml:space="preserve">ficou </w:t>
      </w:r>
      <w:r w:rsidRPr="00C5704C">
        <w:rPr>
          <w:rFonts w:ascii="Times New Roman" w:hAnsi="Times New Roman" w:cs="Times New Roman"/>
          <w:sz w:val="24"/>
          <w:szCs w:val="24"/>
        </w:rPr>
        <w:t>mud</w:t>
      </w:r>
      <w:r w:rsidR="00C8369D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diante dos tosquiadores</w:t>
      </w:r>
      <w:r w:rsidR="00A411F9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não </w:t>
      </w:r>
      <w:r w:rsidR="009E0969">
        <w:rPr>
          <w:rFonts w:ascii="Times New Roman" w:hAnsi="Times New Roman" w:cs="Times New Roman"/>
          <w:sz w:val="24"/>
          <w:szCs w:val="24"/>
        </w:rPr>
        <w:t>abriu a boca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9E0969">
        <w:rPr>
          <w:rFonts w:ascii="Times New Roman" w:hAnsi="Times New Roman" w:cs="Times New Roman"/>
          <w:sz w:val="24"/>
          <w:szCs w:val="24"/>
        </w:rPr>
        <w:t>Foi preso depois de detido e julgado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quem </w:t>
      </w:r>
      <w:r w:rsidR="009E0969">
        <w:rPr>
          <w:rFonts w:ascii="Times New Roman" w:hAnsi="Times New Roman" w:cs="Times New Roman"/>
          <w:sz w:val="24"/>
          <w:szCs w:val="24"/>
        </w:rPr>
        <w:t xml:space="preserve">se preocupará com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9E0969">
        <w:rPr>
          <w:rFonts w:ascii="Times New Roman" w:hAnsi="Times New Roman" w:cs="Times New Roman"/>
          <w:sz w:val="24"/>
          <w:szCs w:val="24"/>
        </w:rPr>
        <w:t>sina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? Ele foi </w:t>
      </w:r>
      <w:r w:rsidR="009E0969">
        <w:rPr>
          <w:rFonts w:ascii="Times New Roman" w:hAnsi="Times New Roman" w:cs="Times New Roman"/>
          <w:sz w:val="24"/>
          <w:szCs w:val="24"/>
        </w:rPr>
        <w:t>separado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terra dos vivos, </w:t>
      </w:r>
      <w:r w:rsidR="009E0969">
        <w:rPr>
          <w:rFonts w:ascii="Times New Roman" w:hAnsi="Times New Roman" w:cs="Times New Roman"/>
          <w:sz w:val="24"/>
          <w:szCs w:val="24"/>
        </w:rPr>
        <w:t>foi punido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pelos crimes de </w:t>
      </w:r>
      <w:r w:rsidR="0045590F">
        <w:rPr>
          <w:rFonts w:ascii="Times New Roman" w:hAnsi="Times New Roman" w:cs="Times New Roman"/>
          <w:sz w:val="24"/>
          <w:szCs w:val="24"/>
        </w:rPr>
        <w:t>S</w:t>
      </w:r>
      <w:r w:rsidR="009E0969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povo. </w:t>
      </w:r>
      <w:r w:rsidR="00032F87">
        <w:rPr>
          <w:rFonts w:ascii="Times New Roman" w:hAnsi="Times New Roman" w:cs="Times New Roman"/>
          <w:sz w:val="24"/>
          <w:szCs w:val="24"/>
        </w:rPr>
        <w:t>Colocaram</w:t>
      </w:r>
      <w:r w:rsidR="00C8369D">
        <w:rPr>
          <w:rFonts w:ascii="Times New Roman" w:hAnsi="Times New Roman" w:cs="Times New Roman"/>
          <w:sz w:val="24"/>
          <w:szCs w:val="24"/>
        </w:rPr>
        <w:t xml:space="preserve"> S</w:t>
      </w:r>
      <w:r w:rsidR="00032F87">
        <w:rPr>
          <w:rFonts w:ascii="Times New Roman" w:hAnsi="Times New Roman" w:cs="Times New Roman"/>
          <w:sz w:val="24"/>
          <w:szCs w:val="24"/>
        </w:rPr>
        <w:t>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32F87">
        <w:rPr>
          <w:rFonts w:ascii="Times New Roman" w:hAnsi="Times New Roman" w:cs="Times New Roman"/>
          <w:sz w:val="24"/>
          <w:szCs w:val="24"/>
        </w:rPr>
        <w:t>caixão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os ímpios e </w:t>
      </w:r>
      <w:r w:rsidR="00C8369D">
        <w:rPr>
          <w:rFonts w:ascii="Times New Roman" w:hAnsi="Times New Roman" w:cs="Times New Roman"/>
          <w:sz w:val="24"/>
          <w:szCs w:val="24"/>
        </w:rPr>
        <w:t xml:space="preserve">Seu </w:t>
      </w:r>
      <w:r w:rsidR="00032F87">
        <w:rPr>
          <w:rFonts w:ascii="Times New Roman" w:hAnsi="Times New Roman" w:cs="Times New Roman"/>
          <w:sz w:val="24"/>
          <w:szCs w:val="24"/>
        </w:rPr>
        <w:t>sepulcro</w:t>
      </w:r>
      <w:r w:rsidR="00C8369D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com o</w:t>
      </w:r>
      <w:r w:rsidR="00C8369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rico</w:t>
      </w:r>
      <w:r w:rsidR="00C8369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ainda que </w:t>
      </w:r>
      <w:r w:rsidR="00032F87">
        <w:rPr>
          <w:rFonts w:ascii="Times New Roman" w:hAnsi="Times New Roman" w:cs="Times New Roman"/>
          <w:sz w:val="24"/>
          <w:szCs w:val="24"/>
        </w:rPr>
        <w:t xml:space="preserve">não </w:t>
      </w:r>
      <w:r w:rsidR="00C40082">
        <w:rPr>
          <w:rFonts w:ascii="Times New Roman" w:hAnsi="Times New Roman" w:cs="Times New Roman"/>
          <w:sz w:val="24"/>
          <w:szCs w:val="24"/>
        </w:rPr>
        <w:t xml:space="preserve">tivesse </w:t>
      </w:r>
      <w:r w:rsidR="00032F87">
        <w:rPr>
          <w:rFonts w:ascii="Times New Roman" w:hAnsi="Times New Roman" w:cs="Times New Roman"/>
          <w:sz w:val="24"/>
          <w:szCs w:val="24"/>
        </w:rPr>
        <w:t>pecado</w:t>
      </w:r>
      <w:r w:rsidRPr="00C5704C">
        <w:rPr>
          <w:rFonts w:ascii="Times New Roman" w:hAnsi="Times New Roman" w:cs="Times New Roman"/>
          <w:sz w:val="24"/>
          <w:szCs w:val="24"/>
        </w:rPr>
        <w:t>, nem houve</w:t>
      </w:r>
      <w:r w:rsidR="00C40082">
        <w:rPr>
          <w:rFonts w:ascii="Times New Roman" w:hAnsi="Times New Roman" w:cs="Times New Roman"/>
          <w:sz w:val="24"/>
          <w:szCs w:val="24"/>
        </w:rPr>
        <w:t>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32F87">
        <w:rPr>
          <w:rFonts w:ascii="Times New Roman" w:hAnsi="Times New Roman" w:cs="Times New Roman"/>
          <w:sz w:val="24"/>
          <w:szCs w:val="24"/>
        </w:rPr>
        <w:t>mentira</w:t>
      </w:r>
      <w:r w:rsidR="0045590F">
        <w:rPr>
          <w:rFonts w:ascii="Times New Roman" w:hAnsi="Times New Roman" w:cs="Times New Roman"/>
          <w:sz w:val="24"/>
          <w:szCs w:val="24"/>
        </w:rPr>
        <w:t>s</w:t>
      </w:r>
      <w:r w:rsidR="00032F87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32F87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Sua boca. </w:t>
      </w:r>
      <w:r w:rsidR="00032F87">
        <w:rPr>
          <w:rFonts w:ascii="Times New Roman" w:hAnsi="Times New Roman" w:cs="Times New Roman"/>
          <w:sz w:val="24"/>
          <w:szCs w:val="24"/>
        </w:rPr>
        <w:t xml:space="preserve">Mas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Senhor </w:t>
      </w:r>
      <w:r w:rsidR="00277564">
        <w:rPr>
          <w:rFonts w:ascii="Times New Roman" w:hAnsi="Times New Roman" w:cs="Times New Roman"/>
          <w:sz w:val="24"/>
          <w:szCs w:val="24"/>
        </w:rPr>
        <w:t xml:space="preserve">quis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esmagá-lo </w:t>
      </w:r>
      <w:r w:rsidR="00277564">
        <w:rPr>
          <w:rFonts w:ascii="Times New Roman" w:hAnsi="Times New Roman" w:cs="Times New Roman"/>
          <w:sz w:val="24"/>
          <w:szCs w:val="24"/>
        </w:rPr>
        <w:t xml:space="preserve">e entregou-o ao </w:t>
      </w:r>
      <w:r w:rsidR="00277564">
        <w:rPr>
          <w:rFonts w:ascii="Times New Roman" w:hAnsi="Times New Roman" w:cs="Times New Roman"/>
          <w:sz w:val="24"/>
          <w:szCs w:val="24"/>
        </w:rPr>
        <w:lastRenderedPageBreak/>
        <w:t>sofrimento</w:t>
      </w:r>
      <w:r w:rsidR="0045590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51C2">
        <w:rPr>
          <w:rFonts w:ascii="Times New Roman" w:hAnsi="Times New Roman" w:cs="Times New Roman"/>
          <w:sz w:val="24"/>
          <w:szCs w:val="24"/>
        </w:rPr>
        <w:t>Quando</w:t>
      </w:r>
      <w:r w:rsidR="0045590F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B051C2">
        <w:rPr>
          <w:rFonts w:ascii="Times New Roman" w:hAnsi="Times New Roman" w:cs="Times New Roman"/>
          <w:sz w:val="24"/>
          <w:szCs w:val="24"/>
        </w:rPr>
        <w:t>vida se fizer expiação do pecado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5590F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 xml:space="preserve">verá </w:t>
      </w:r>
      <w:r w:rsidR="0045590F">
        <w:rPr>
          <w:rFonts w:ascii="Times New Roman" w:hAnsi="Times New Roman" w:cs="Times New Roman"/>
          <w:sz w:val="24"/>
          <w:szCs w:val="24"/>
        </w:rPr>
        <w:t>descendentes, prolongará seus dias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 </w:t>
      </w:r>
      <w:r w:rsidR="0045590F">
        <w:rPr>
          <w:rFonts w:ascii="Times New Roman" w:hAnsi="Times New Roman" w:cs="Times New Roman"/>
          <w:sz w:val="24"/>
          <w:szCs w:val="24"/>
        </w:rPr>
        <w:t xml:space="preserve">por Suas mãos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vontade do Senhor </w:t>
      </w:r>
      <w:r w:rsidR="0045590F">
        <w:rPr>
          <w:rFonts w:ascii="Times New Roman" w:hAnsi="Times New Roman" w:cs="Times New Roman"/>
          <w:sz w:val="24"/>
          <w:szCs w:val="24"/>
        </w:rPr>
        <w:t>se realizará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5590F">
        <w:rPr>
          <w:rFonts w:ascii="Times New Roman" w:hAnsi="Times New Roman" w:cs="Times New Roman"/>
          <w:sz w:val="24"/>
          <w:szCs w:val="24"/>
        </w:rPr>
        <w:t xml:space="preserve">Graças aos esforços de </w:t>
      </w:r>
      <w:r w:rsidR="003F67AC">
        <w:rPr>
          <w:rFonts w:ascii="Times New Roman" w:hAnsi="Times New Roman" w:cs="Times New Roman"/>
          <w:sz w:val="24"/>
          <w:szCs w:val="24"/>
        </w:rPr>
        <w:t>S</w:t>
      </w:r>
      <w:r w:rsidR="0045590F">
        <w:rPr>
          <w:rFonts w:ascii="Times New Roman" w:hAnsi="Times New Roman" w:cs="Times New Roman"/>
          <w:sz w:val="24"/>
          <w:szCs w:val="24"/>
        </w:rPr>
        <w:t>ua alma, Ele verá a luz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5590F">
        <w:rPr>
          <w:rFonts w:ascii="Times New Roman" w:hAnsi="Times New Roman" w:cs="Times New Roman"/>
          <w:sz w:val="24"/>
          <w:szCs w:val="24"/>
        </w:rPr>
        <w:t>se sentirá</w:t>
      </w:r>
      <w:r w:rsidR="0045590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satisfeito; </w:t>
      </w:r>
      <w:r w:rsidR="0045590F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conhecimento</w:t>
      </w:r>
      <w:r w:rsidR="0045590F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590F">
        <w:rPr>
          <w:rFonts w:ascii="Times New Roman" w:hAnsi="Times New Roman" w:cs="Times New Roman"/>
          <w:sz w:val="24"/>
          <w:szCs w:val="24"/>
        </w:rPr>
        <w:t>Ele,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Meu Servo, o Justo, justificará </w:t>
      </w:r>
      <w:r w:rsidR="0045590F">
        <w:rPr>
          <w:rFonts w:ascii="Times New Roman" w:hAnsi="Times New Roman" w:cs="Times New Roman"/>
          <w:sz w:val="24"/>
          <w:szCs w:val="24"/>
        </w:rPr>
        <w:t>multidões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5590F">
        <w:rPr>
          <w:rFonts w:ascii="Times New Roman" w:hAnsi="Times New Roman" w:cs="Times New Roman"/>
          <w:sz w:val="24"/>
          <w:szCs w:val="24"/>
        </w:rPr>
        <w:t>tomará para Si suas transgressões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Eu Lhe darei </w:t>
      </w:r>
      <w:r w:rsidR="0045590F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quinhão </w:t>
      </w:r>
      <w:r w:rsidR="0045590F">
        <w:rPr>
          <w:rFonts w:ascii="Times New Roman" w:hAnsi="Times New Roman" w:cs="Times New Roman"/>
          <w:sz w:val="24"/>
          <w:szCs w:val="24"/>
        </w:rPr>
        <w:t>entre 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grandes e </w:t>
      </w:r>
      <w:r w:rsidR="0045590F">
        <w:rPr>
          <w:rFonts w:ascii="Times New Roman" w:hAnsi="Times New Roman" w:cs="Times New Roman"/>
          <w:sz w:val="24"/>
          <w:szCs w:val="24"/>
        </w:rPr>
        <w:t xml:space="preserve">Ele repartirá </w:t>
      </w:r>
      <w:r w:rsidR="00B051C2">
        <w:rPr>
          <w:rFonts w:ascii="Times New Roman" w:hAnsi="Times New Roman" w:cs="Times New Roman"/>
          <w:sz w:val="24"/>
          <w:szCs w:val="24"/>
        </w:rPr>
        <w:t>os despojos</w:t>
      </w:r>
      <w:r w:rsidR="0045590F">
        <w:rPr>
          <w:rFonts w:ascii="Times New Roman" w:hAnsi="Times New Roman" w:cs="Times New Roman"/>
          <w:sz w:val="24"/>
          <w:szCs w:val="24"/>
        </w:rPr>
        <w:t xml:space="preserve"> </w:t>
      </w:r>
      <w:r w:rsidR="00B051C2">
        <w:rPr>
          <w:rFonts w:ascii="Times New Roman" w:hAnsi="Times New Roman" w:cs="Times New Roman"/>
          <w:sz w:val="24"/>
          <w:szCs w:val="24"/>
        </w:rPr>
        <w:t>entre</w:t>
      </w:r>
      <w:r w:rsidR="00B051C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os poderosos</w:t>
      </w:r>
      <w:r w:rsidR="003F67AC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5590F">
        <w:rPr>
          <w:rFonts w:ascii="Times New Roman" w:hAnsi="Times New Roman" w:cs="Times New Roman"/>
          <w:sz w:val="24"/>
          <w:szCs w:val="24"/>
        </w:rPr>
        <w:t xml:space="preserve">já que </w:t>
      </w:r>
      <w:r w:rsidR="003F67AC">
        <w:rPr>
          <w:rFonts w:ascii="Times New Roman" w:hAnsi="Times New Roman" w:cs="Times New Roman"/>
          <w:sz w:val="24"/>
          <w:szCs w:val="24"/>
        </w:rPr>
        <w:t>Ele s</w:t>
      </w:r>
      <w:r w:rsidR="0045590F">
        <w:rPr>
          <w:rFonts w:ascii="Times New Roman" w:hAnsi="Times New Roman" w:cs="Times New Roman"/>
          <w:sz w:val="24"/>
          <w:szCs w:val="24"/>
        </w:rPr>
        <w:t xml:space="preserve">e </w:t>
      </w:r>
      <w:r w:rsidR="00B051C2">
        <w:rPr>
          <w:rFonts w:ascii="Times New Roman" w:hAnsi="Times New Roman" w:cs="Times New Roman"/>
          <w:sz w:val="24"/>
          <w:szCs w:val="24"/>
        </w:rPr>
        <w:t>despojou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até a morte e foi contado com os transgressores</w:t>
      </w:r>
      <w:r w:rsidR="0045590F">
        <w:rPr>
          <w:rFonts w:ascii="Times New Roman" w:hAnsi="Times New Roman" w:cs="Times New Roman"/>
          <w:sz w:val="24"/>
          <w:szCs w:val="24"/>
        </w:rPr>
        <w:t>, quando, na verdade,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Ele </w:t>
      </w:r>
      <w:r w:rsidR="0045590F">
        <w:rPr>
          <w:rFonts w:ascii="Times New Roman" w:hAnsi="Times New Roman" w:cs="Times New Roman"/>
          <w:sz w:val="24"/>
          <w:szCs w:val="24"/>
        </w:rPr>
        <w:t>carregou Consigo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pecado de muitos e </w:t>
      </w:r>
      <w:r w:rsidR="0045590F">
        <w:rPr>
          <w:rFonts w:ascii="Times New Roman" w:hAnsi="Times New Roman" w:cs="Times New Roman"/>
          <w:sz w:val="24"/>
          <w:szCs w:val="24"/>
        </w:rPr>
        <w:t>interced</w:t>
      </w:r>
      <w:r w:rsidR="003F67AC">
        <w:rPr>
          <w:rFonts w:ascii="Times New Roman" w:hAnsi="Times New Roman" w:cs="Times New Roman"/>
          <w:sz w:val="24"/>
          <w:szCs w:val="24"/>
        </w:rPr>
        <w:t>e</w:t>
      </w:r>
      <w:r w:rsidR="0045590F">
        <w:rPr>
          <w:rFonts w:ascii="Times New Roman" w:hAnsi="Times New Roman" w:cs="Times New Roman"/>
          <w:sz w:val="24"/>
          <w:szCs w:val="24"/>
        </w:rPr>
        <w:t xml:space="preserve">u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pelos </w:t>
      </w:r>
      <w:r w:rsidR="00EE69AC">
        <w:rPr>
          <w:rFonts w:ascii="Times New Roman" w:hAnsi="Times New Roman" w:cs="Times New Roman"/>
          <w:sz w:val="24"/>
          <w:szCs w:val="24"/>
        </w:rPr>
        <w:t>transgressores</w:t>
      </w:r>
      <w:r w:rsidR="00DF0FFF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24094F" w:rsidRPr="00C5704C" w:rsidRDefault="00B051C2" w:rsidP="008A4E1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é o Evangelho do Segundo Isaías, o único Evangelho profético. Apesar de ele ser profético, ou seja, </w:t>
      </w:r>
      <w:r>
        <w:rPr>
          <w:rFonts w:ascii="Times New Roman" w:hAnsi="Times New Roman" w:cs="Times New Roman"/>
          <w:sz w:val="24"/>
          <w:szCs w:val="24"/>
        </w:rPr>
        <w:t xml:space="preserve">de ter sido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escrito </w:t>
      </w:r>
      <w:r>
        <w:rPr>
          <w:rFonts w:ascii="Times New Roman" w:hAnsi="Times New Roman" w:cs="Times New Roman"/>
          <w:sz w:val="24"/>
          <w:szCs w:val="24"/>
        </w:rPr>
        <w:t>bem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antes d</w:t>
      </w:r>
      <w:r>
        <w:rPr>
          <w:rFonts w:ascii="Times New Roman" w:hAnsi="Times New Roman" w:cs="Times New Roman"/>
          <w:sz w:val="24"/>
          <w:szCs w:val="24"/>
        </w:rPr>
        <w:t>e seus vaticínios se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realizarem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ele traz, em essência,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</w:t>
      </w:r>
      <w:r>
        <w:rPr>
          <w:rFonts w:ascii="Times New Roman" w:hAnsi="Times New Roman" w:cs="Times New Roman"/>
          <w:sz w:val="24"/>
          <w:szCs w:val="24"/>
        </w:rPr>
        <w:t>significação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que os Evangelhos escritos consideravelmente depois d</w:t>
      </w:r>
      <w:r>
        <w:rPr>
          <w:rFonts w:ascii="Times New Roman" w:hAnsi="Times New Roman" w:cs="Times New Roman"/>
          <w:sz w:val="24"/>
          <w:szCs w:val="24"/>
        </w:rPr>
        <w:t>a realização do que foi predito</w:t>
      </w:r>
      <w:r w:rsidR="0024094F" w:rsidRPr="00C5704C">
        <w:rPr>
          <w:rFonts w:ascii="Times New Roman" w:hAnsi="Times New Roman" w:cs="Times New Roman"/>
          <w:sz w:val="24"/>
          <w:szCs w:val="24"/>
        </w:rPr>
        <w:t>. Em sua última frase</w:t>
      </w:r>
      <w:ins w:id="2960" w:author="Daniela Mountian" w:date="2017-09-02T16:23:00Z">
        <w:r w:rsidR="00105EB8">
          <w:rPr>
            <w:rFonts w:ascii="Times New Roman" w:hAnsi="Times New Roman" w:cs="Times New Roman"/>
            <w:sz w:val="24"/>
            <w:szCs w:val="24"/>
          </w:rPr>
          <w:t>,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961" w:author="Daniela Mountian" w:date="2017-08-20T16:47:00Z">
        <w:r w:rsidR="00737090">
          <w:rPr>
            <w:rFonts w:ascii="Times New Roman" w:hAnsi="Times New Roman" w:cs="Times New Roman"/>
            <w:sz w:val="24"/>
            <w:szCs w:val="24"/>
          </w:rPr>
          <w:t>assinala</w:t>
        </w:r>
      </w:ins>
      <w:ins w:id="2962" w:author="Daniela Mountian" w:date="2017-09-02T16:23:00Z">
        <w:r w:rsidR="00105EB8">
          <w:rPr>
            <w:rFonts w:ascii="Times New Roman" w:hAnsi="Times New Roman" w:cs="Times New Roman"/>
            <w:sz w:val="24"/>
            <w:szCs w:val="24"/>
          </w:rPr>
          <w:t>-se</w:t>
        </w:r>
      </w:ins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quem é o Cristo: </w:t>
      </w:r>
      <w:r>
        <w:rPr>
          <w:rFonts w:ascii="Times New Roman" w:hAnsi="Times New Roman" w:cs="Times New Roman"/>
          <w:sz w:val="24"/>
          <w:szCs w:val="24"/>
        </w:rPr>
        <w:t xml:space="preserve">aquele que </w:t>
      </w:r>
      <w:r w:rsidR="0024094F" w:rsidRPr="00C5704C">
        <w:rPr>
          <w:rFonts w:ascii="Times New Roman" w:hAnsi="Times New Roman" w:cs="Times New Roman"/>
          <w:sz w:val="24"/>
          <w:szCs w:val="24"/>
        </w:rPr>
        <w:t>interce</w:t>
      </w:r>
      <w:r>
        <w:rPr>
          <w:rFonts w:ascii="Times New Roman" w:hAnsi="Times New Roman" w:cs="Times New Roman"/>
          <w:sz w:val="24"/>
          <w:szCs w:val="24"/>
        </w:rPr>
        <w:t>de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criminosos, que são a maioria</w:t>
      </w:r>
      <w:r>
        <w:rPr>
          <w:rFonts w:ascii="Times New Roman" w:hAnsi="Times New Roman" w:cs="Times New Roman"/>
          <w:sz w:val="24"/>
          <w:szCs w:val="24"/>
        </w:rPr>
        <w:t>, 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não </w:t>
      </w:r>
      <w:r>
        <w:rPr>
          <w:rFonts w:ascii="Times New Roman" w:hAnsi="Times New Roman" w:cs="Times New Roman"/>
          <w:sz w:val="24"/>
          <w:szCs w:val="24"/>
        </w:rPr>
        <w:t>pelas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vítimas. </w:t>
      </w:r>
    </w:p>
    <w:p w:rsidR="0024094F" w:rsidRPr="00C5704C" w:rsidRDefault="0024094F" w:rsidP="00BA0D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Certamente, no mundo da filosofia, no mundo da Unidade, no mundo</w:t>
      </w:r>
      <w:r w:rsidR="00B051C2">
        <w:rPr>
          <w:rFonts w:ascii="Times New Roman" w:hAnsi="Times New Roman" w:cs="Times New Roman"/>
          <w:sz w:val="24"/>
          <w:szCs w:val="24"/>
        </w:rPr>
        <w:t xml:space="preserve"> espacial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B051C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conceitos ge</w:t>
      </w:r>
      <w:r w:rsidR="00B051C2">
        <w:rPr>
          <w:rFonts w:ascii="Times New Roman" w:hAnsi="Times New Roman" w:cs="Times New Roman"/>
          <w:sz w:val="24"/>
          <w:szCs w:val="24"/>
        </w:rPr>
        <w:t>rais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 criminoso e a vítima são inseparáveis, e </w:t>
      </w:r>
      <w:r w:rsidR="00B051C2">
        <w:rPr>
          <w:rFonts w:ascii="Times New Roman" w:hAnsi="Times New Roman" w:cs="Times New Roman"/>
          <w:sz w:val="24"/>
          <w:szCs w:val="24"/>
        </w:rPr>
        <w:t xml:space="preserve">é </w:t>
      </w:r>
      <w:r w:rsidRPr="00C5704C">
        <w:rPr>
          <w:rFonts w:ascii="Times New Roman" w:hAnsi="Times New Roman" w:cs="Times New Roman"/>
          <w:sz w:val="24"/>
          <w:szCs w:val="24"/>
        </w:rPr>
        <w:t xml:space="preserve">por isso </w:t>
      </w:r>
      <w:r w:rsidR="00B051C2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o Cristo dos filósofos interce</w:t>
      </w:r>
      <w:r w:rsidR="00B051C2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B051C2">
        <w:rPr>
          <w:rFonts w:ascii="Times New Roman" w:hAnsi="Times New Roman" w:cs="Times New Roman"/>
          <w:sz w:val="24"/>
          <w:szCs w:val="24"/>
        </w:rPr>
        <w:t>por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todos. No entanto, no mundo religioso, no mundo da Polaridade d</w:t>
      </w:r>
      <w:r w:rsidR="00B051C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conceitos essenciais, no mundo móvel, tempor</w:t>
      </w:r>
      <w:r w:rsidR="00B051C2">
        <w:rPr>
          <w:rFonts w:ascii="Times New Roman" w:hAnsi="Times New Roman" w:cs="Times New Roman"/>
          <w:sz w:val="24"/>
          <w:szCs w:val="24"/>
        </w:rPr>
        <w:t>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B051C2">
        <w:rPr>
          <w:rFonts w:ascii="Times New Roman" w:hAnsi="Times New Roman" w:cs="Times New Roman"/>
          <w:sz w:val="24"/>
          <w:szCs w:val="24"/>
        </w:rPr>
        <w:t xml:space="preserve">bíblico, o criminoso, </w:t>
      </w:r>
      <w:r w:rsidRPr="00C5704C">
        <w:rPr>
          <w:rFonts w:ascii="Times New Roman" w:hAnsi="Times New Roman" w:cs="Times New Roman"/>
          <w:sz w:val="24"/>
          <w:szCs w:val="24"/>
        </w:rPr>
        <w:t>em cada momento concreto</w:t>
      </w:r>
      <w:r w:rsidR="00B051C2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é separado nitidamente d</w:t>
      </w:r>
      <w:r w:rsidR="00B051C2">
        <w:rPr>
          <w:rFonts w:ascii="Times New Roman" w:hAnsi="Times New Roman" w:cs="Times New Roman"/>
          <w:sz w:val="24"/>
          <w:szCs w:val="24"/>
        </w:rPr>
        <w:t>e su</w:t>
      </w:r>
      <w:r w:rsidRPr="00C5704C">
        <w:rPr>
          <w:rFonts w:ascii="Times New Roman" w:hAnsi="Times New Roman" w:cs="Times New Roman"/>
          <w:sz w:val="24"/>
          <w:szCs w:val="24"/>
        </w:rPr>
        <w:t xml:space="preserve">a vítima, e Cristo, na religião, </w:t>
      </w:r>
      <w:r w:rsidR="00B051C2">
        <w:rPr>
          <w:rFonts w:ascii="Times New Roman" w:hAnsi="Times New Roman" w:cs="Times New Roman"/>
          <w:sz w:val="24"/>
          <w:szCs w:val="24"/>
        </w:rPr>
        <w:t>aparece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somente </w:t>
      </w:r>
      <w:r w:rsidR="00B051C2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intercessor do criminoso. </w:t>
      </w:r>
      <w:r w:rsidR="00B051C2">
        <w:rPr>
          <w:rFonts w:ascii="Times New Roman" w:hAnsi="Times New Roman" w:cs="Times New Roman"/>
          <w:sz w:val="24"/>
          <w:szCs w:val="24"/>
        </w:rPr>
        <w:t>P</w:t>
      </w:r>
      <w:r w:rsidRPr="00C5704C">
        <w:rPr>
          <w:rFonts w:ascii="Times New Roman" w:hAnsi="Times New Roman" w:cs="Times New Roman"/>
          <w:sz w:val="24"/>
          <w:szCs w:val="24"/>
        </w:rPr>
        <w:t>ela vítima quem intercede é o Anticristo. Eis por</w:t>
      </w:r>
      <w:r w:rsidR="00F20578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E03DD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mundo </w:t>
      </w:r>
      <w:r w:rsidR="00E03DD3" w:rsidRPr="00C5704C">
        <w:rPr>
          <w:rFonts w:ascii="Times New Roman" w:hAnsi="Times New Roman" w:cs="Times New Roman"/>
          <w:sz w:val="24"/>
          <w:szCs w:val="24"/>
        </w:rPr>
        <w:t>antigo</w:t>
      </w:r>
      <w:r w:rsidR="00E03DD3" w:rsidRPr="00C5704C" w:rsidDel="00E03DD3">
        <w:rPr>
          <w:rFonts w:ascii="Times New Roman" w:hAnsi="Times New Roman" w:cs="Times New Roman"/>
          <w:sz w:val="24"/>
          <w:szCs w:val="24"/>
        </w:rPr>
        <w:t xml:space="preserve"> </w:t>
      </w:r>
      <w:r w:rsidR="00E03DD3">
        <w:rPr>
          <w:rFonts w:ascii="Times New Roman" w:hAnsi="Times New Roman" w:cs="Times New Roman"/>
          <w:sz w:val="24"/>
          <w:szCs w:val="24"/>
        </w:rPr>
        <w:t>espacial</w:t>
      </w:r>
      <w:r w:rsidRPr="00C5704C">
        <w:rPr>
          <w:rFonts w:ascii="Times New Roman" w:hAnsi="Times New Roman" w:cs="Times New Roman"/>
          <w:sz w:val="24"/>
          <w:szCs w:val="24"/>
        </w:rPr>
        <w:t>, o Cristo e o Anticristo estão como que fundidos num só</w:t>
      </w:r>
      <w:r w:rsidR="00E03DD3">
        <w:rPr>
          <w:rFonts w:ascii="Times New Roman" w:hAnsi="Times New Roman" w:cs="Times New Roman"/>
          <w:sz w:val="24"/>
          <w:szCs w:val="24"/>
        </w:rPr>
        <w:t xml:space="preserve"> homem</w:t>
      </w:r>
      <w:r w:rsidRPr="00C5704C">
        <w:rPr>
          <w:rFonts w:ascii="Times New Roman" w:hAnsi="Times New Roman" w:cs="Times New Roman"/>
          <w:sz w:val="24"/>
          <w:szCs w:val="24"/>
        </w:rPr>
        <w:t>, pois</w:t>
      </w:r>
      <w:r w:rsidR="00E03DD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mundo antigo</w:t>
      </w:r>
      <w:r w:rsidR="00E03DD3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vítima não pode ser separada do criminoso.</w:t>
      </w:r>
    </w:p>
    <w:p w:rsidR="0024094F" w:rsidRPr="00C5704C" w:rsidRDefault="00E03DD3" w:rsidP="00E478D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Segundo Isaías, n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ão </w:t>
      </w:r>
      <w:r>
        <w:rPr>
          <w:rFonts w:ascii="Times New Roman" w:hAnsi="Times New Roman" w:cs="Times New Roman"/>
          <w:sz w:val="24"/>
          <w:szCs w:val="24"/>
        </w:rPr>
        <w:t>se fala apenas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Cristo, mas também do Anticristo: “E </w:t>
      </w:r>
      <w:r>
        <w:rPr>
          <w:rFonts w:ascii="Times New Roman" w:hAnsi="Times New Roman" w:cs="Times New Roman"/>
          <w:sz w:val="24"/>
          <w:szCs w:val="24"/>
        </w:rPr>
        <w:t>conduzirei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os cegos </w:t>
      </w:r>
      <w:r>
        <w:rPr>
          <w:rFonts w:ascii="Times New Roman" w:hAnsi="Times New Roman" w:cs="Times New Roman"/>
          <w:sz w:val="24"/>
          <w:szCs w:val="24"/>
        </w:rPr>
        <w:t>por um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caminho que </w:t>
      </w:r>
      <w:r>
        <w:rPr>
          <w:rFonts w:ascii="Times New Roman" w:hAnsi="Times New Roman" w:cs="Times New Roman"/>
          <w:sz w:val="24"/>
          <w:szCs w:val="24"/>
        </w:rPr>
        <w:t xml:space="preserve">eles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não conhecem, </w:t>
      </w:r>
      <w:r>
        <w:rPr>
          <w:rFonts w:ascii="Times New Roman" w:hAnsi="Times New Roman" w:cs="Times New Roman"/>
          <w:sz w:val="24"/>
          <w:szCs w:val="24"/>
        </w:rPr>
        <w:t>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veredas </w:t>
      </w:r>
      <w:r>
        <w:rPr>
          <w:rFonts w:ascii="Times New Roman" w:hAnsi="Times New Roman" w:cs="Times New Roman"/>
          <w:sz w:val="24"/>
          <w:szCs w:val="24"/>
        </w:rPr>
        <w:t>desconhecidas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diante deles Eu farei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as trevas </w:t>
      </w:r>
      <w:r>
        <w:rPr>
          <w:rFonts w:ascii="Times New Roman" w:hAnsi="Times New Roman" w:cs="Times New Roman"/>
          <w:sz w:val="24"/>
          <w:szCs w:val="24"/>
        </w:rPr>
        <w:t>virar</w:t>
      </w:r>
      <w:r w:rsidR="0024094F" w:rsidRPr="00C5704C">
        <w:rPr>
          <w:rFonts w:ascii="Times New Roman" w:hAnsi="Times New Roman" w:cs="Times New Roman"/>
          <w:sz w:val="24"/>
          <w:szCs w:val="24"/>
        </w:rPr>
        <w:t>em luz e os caminhos tortuosos</w:t>
      </w:r>
      <w:r>
        <w:rPr>
          <w:rFonts w:ascii="Times New Roman" w:hAnsi="Times New Roman" w:cs="Times New Roman"/>
          <w:sz w:val="24"/>
          <w:szCs w:val="24"/>
        </w:rPr>
        <w:t xml:space="preserve"> virarem planos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eis o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lhes farei e não os </w:t>
      </w:r>
      <w:r>
        <w:rPr>
          <w:rFonts w:ascii="Times New Roman" w:hAnsi="Times New Roman" w:cs="Times New Roman"/>
          <w:sz w:val="24"/>
          <w:szCs w:val="24"/>
        </w:rPr>
        <w:t>abandonarei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20578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assim dizia </w:t>
      </w:r>
      <w:r>
        <w:rPr>
          <w:rFonts w:ascii="Times New Roman" w:hAnsi="Times New Roman" w:cs="Times New Roman"/>
          <w:sz w:val="24"/>
          <w:szCs w:val="24"/>
        </w:rPr>
        <w:t xml:space="preserve">não apenas </w:t>
      </w:r>
      <w:r w:rsidR="0024094F" w:rsidRPr="00C5704C">
        <w:rPr>
          <w:rFonts w:ascii="Times New Roman" w:hAnsi="Times New Roman" w:cs="Times New Roman"/>
          <w:sz w:val="24"/>
          <w:szCs w:val="24"/>
        </w:rPr>
        <w:t>o intercessor dos criminosos, o Cristo, mas também o intercessor das vítimas, o Anticristo</w:t>
      </w:r>
      <w:r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“Q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uando </w:t>
      </w:r>
      <w:r>
        <w:rPr>
          <w:rFonts w:ascii="Times New Roman" w:hAnsi="Times New Roman" w:cs="Times New Roman"/>
          <w:sz w:val="24"/>
          <w:szCs w:val="24"/>
        </w:rPr>
        <w:t>tu atravessares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águas, </w:t>
      </w:r>
      <w:r>
        <w:rPr>
          <w:rFonts w:ascii="Times New Roman" w:hAnsi="Times New Roman" w:cs="Times New Roman"/>
          <w:sz w:val="24"/>
          <w:szCs w:val="24"/>
        </w:rPr>
        <w:t xml:space="preserve">Eu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estarei </w:t>
      </w:r>
      <w:r w:rsidR="00F20578" w:rsidRPr="00C5704C">
        <w:rPr>
          <w:rFonts w:ascii="Times New Roman" w:hAnsi="Times New Roman" w:cs="Times New Roman"/>
          <w:sz w:val="24"/>
          <w:szCs w:val="24"/>
        </w:rPr>
        <w:t>con</w:t>
      </w:r>
      <w:r w:rsidR="00F20578">
        <w:rPr>
          <w:rFonts w:ascii="Times New Roman" w:hAnsi="Times New Roman" w:cs="Times New Roman"/>
          <w:sz w:val="24"/>
          <w:szCs w:val="24"/>
        </w:rPr>
        <w:t>t</w:t>
      </w:r>
      <w:r w:rsidR="00F20578" w:rsidRPr="00C5704C">
        <w:rPr>
          <w:rFonts w:ascii="Times New Roman" w:hAnsi="Times New Roman" w:cs="Times New Roman"/>
          <w:sz w:val="24"/>
          <w:szCs w:val="24"/>
        </w:rPr>
        <w:t>igo</w:t>
      </w:r>
      <w:r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quando </w:t>
      </w:r>
      <w:r>
        <w:rPr>
          <w:rFonts w:ascii="Times New Roman" w:hAnsi="Times New Roman" w:cs="Times New Roman"/>
          <w:sz w:val="24"/>
          <w:szCs w:val="24"/>
        </w:rPr>
        <w:t xml:space="preserve">passares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pelos rios, eles não te </w:t>
      </w:r>
      <w:r>
        <w:rPr>
          <w:rFonts w:ascii="Times New Roman" w:hAnsi="Times New Roman" w:cs="Times New Roman"/>
          <w:sz w:val="24"/>
          <w:szCs w:val="24"/>
        </w:rPr>
        <w:t>engolirão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; quando </w:t>
      </w:r>
      <w:r>
        <w:rPr>
          <w:rFonts w:ascii="Times New Roman" w:hAnsi="Times New Roman" w:cs="Times New Roman"/>
          <w:sz w:val="24"/>
          <w:szCs w:val="24"/>
        </w:rPr>
        <w:t>andares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pelo fogo, não te queimarás e a chama não </w:t>
      </w:r>
      <w:r>
        <w:rPr>
          <w:rFonts w:ascii="Times New Roman" w:hAnsi="Times New Roman" w:cs="Times New Roman"/>
          <w:sz w:val="24"/>
          <w:szCs w:val="24"/>
        </w:rPr>
        <w:t>te alcançará</w:t>
      </w:r>
      <w:r w:rsidR="0024094F" w:rsidRPr="00C5704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7"/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E478DE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Através do Anticristo, Seu enviado, o Senhor se dirige à vítima: “Eu sou o Senhor e</w:t>
      </w:r>
      <w:r w:rsidR="0073709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7090">
        <w:rPr>
          <w:rFonts w:ascii="Times New Roman" w:hAnsi="Times New Roman" w:cs="Times New Roman"/>
          <w:sz w:val="24"/>
          <w:szCs w:val="24"/>
        </w:rPr>
        <w:t>além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Mim</w:t>
      </w:r>
      <w:r w:rsidR="00737090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não há Salvador.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8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7090">
        <w:rPr>
          <w:rFonts w:ascii="Times New Roman" w:hAnsi="Times New Roman" w:cs="Times New Roman"/>
          <w:sz w:val="24"/>
          <w:szCs w:val="24"/>
        </w:rPr>
        <w:t xml:space="preserve">[...]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Assim diz o Senhor, teu redentor, e que </w:t>
      </w: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te formou desde o ventre </w:t>
      </w:r>
      <w:r w:rsidR="00737090">
        <w:rPr>
          <w:rFonts w:ascii="Times New Roman" w:hAnsi="Times New Roman" w:cs="Times New Roman"/>
          <w:sz w:val="24"/>
          <w:szCs w:val="24"/>
        </w:rPr>
        <w:t>materno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Eu sou o Senhor que </w:t>
      </w:r>
      <w:r w:rsidR="00737090">
        <w:rPr>
          <w:rFonts w:ascii="Times New Roman" w:hAnsi="Times New Roman" w:cs="Times New Roman"/>
          <w:sz w:val="24"/>
          <w:szCs w:val="24"/>
        </w:rPr>
        <w:t>criou</w:t>
      </w:r>
      <w:r w:rsidR="005461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todas as coisas, que sozinho </w:t>
      </w:r>
      <w:r w:rsidR="0054611F" w:rsidRPr="00C5704C">
        <w:rPr>
          <w:rFonts w:ascii="Times New Roman" w:hAnsi="Times New Roman" w:cs="Times New Roman"/>
          <w:sz w:val="24"/>
          <w:szCs w:val="24"/>
        </w:rPr>
        <w:t>estend</w:t>
      </w:r>
      <w:r w:rsidR="0054611F">
        <w:rPr>
          <w:rFonts w:ascii="Times New Roman" w:hAnsi="Times New Roman" w:cs="Times New Roman"/>
          <w:sz w:val="24"/>
          <w:szCs w:val="24"/>
        </w:rPr>
        <w:t>e</w:t>
      </w:r>
      <w:r w:rsidR="00737090">
        <w:rPr>
          <w:rFonts w:ascii="Times New Roman" w:hAnsi="Times New Roman" w:cs="Times New Roman"/>
          <w:sz w:val="24"/>
          <w:szCs w:val="24"/>
        </w:rPr>
        <w:t>u</w:t>
      </w:r>
      <w:r w:rsidR="005461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os céus e </w:t>
      </w:r>
      <w:r w:rsidR="00737090">
        <w:rPr>
          <w:rFonts w:ascii="Times New Roman" w:hAnsi="Times New Roman" w:cs="Times New Roman"/>
          <w:sz w:val="24"/>
          <w:szCs w:val="24"/>
        </w:rPr>
        <w:t>firmou</w:t>
      </w:r>
      <w:r w:rsidR="005461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a terra com </w:t>
      </w:r>
      <w:r w:rsidR="00737090">
        <w:rPr>
          <w:rFonts w:ascii="Times New Roman" w:hAnsi="Times New Roman" w:cs="Times New Roman"/>
          <w:sz w:val="24"/>
          <w:szCs w:val="24"/>
        </w:rPr>
        <w:t>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Própria Força. </w:t>
      </w:r>
      <w:r w:rsidR="00737090">
        <w:rPr>
          <w:rFonts w:ascii="Times New Roman" w:hAnsi="Times New Roman" w:cs="Times New Roman"/>
          <w:sz w:val="24"/>
          <w:szCs w:val="24"/>
        </w:rPr>
        <w:t xml:space="preserve">[...]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</w:t>
      </w:r>
      <w:r w:rsidR="0054611F" w:rsidRPr="00C5704C">
        <w:rPr>
          <w:rFonts w:ascii="Times New Roman" w:hAnsi="Times New Roman" w:cs="Times New Roman"/>
          <w:sz w:val="24"/>
          <w:szCs w:val="24"/>
        </w:rPr>
        <w:t>di</w:t>
      </w:r>
      <w:r w:rsidR="0054611F">
        <w:rPr>
          <w:rFonts w:ascii="Times New Roman" w:hAnsi="Times New Roman" w:cs="Times New Roman"/>
          <w:sz w:val="24"/>
          <w:szCs w:val="24"/>
        </w:rPr>
        <w:t>z</w:t>
      </w:r>
      <w:r w:rsidR="0054611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37090">
        <w:rPr>
          <w:rFonts w:ascii="Times New Roman" w:hAnsi="Times New Roman" w:cs="Times New Roman"/>
          <w:sz w:val="24"/>
          <w:szCs w:val="24"/>
        </w:rPr>
        <w:t>ao abismo</w:t>
      </w:r>
      <w:r w:rsidRPr="00C5704C">
        <w:rPr>
          <w:rFonts w:ascii="Times New Roman" w:hAnsi="Times New Roman" w:cs="Times New Roman"/>
          <w:sz w:val="24"/>
          <w:szCs w:val="24"/>
        </w:rPr>
        <w:t>: seca-te!”</w:t>
      </w:r>
      <w:r w:rsidR="00737090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49"/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5878EB">
        <w:rPr>
          <w:rFonts w:ascii="Times New Roman" w:hAnsi="Times New Roman" w:cs="Times New Roman"/>
          <w:sz w:val="24"/>
          <w:szCs w:val="24"/>
        </w:rPr>
        <w:t>aos perseguidores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cujo intercessor é o Cristo, </w:t>
      </w:r>
      <w:ins w:id="2963" w:author="Daniela Mountian" w:date="2017-08-20T17:29:00Z">
        <w:r w:rsidR="004152D6">
          <w:rPr>
            <w:rFonts w:ascii="Times New Roman" w:hAnsi="Times New Roman" w:cs="Times New Roman"/>
            <w:sz w:val="24"/>
            <w:szCs w:val="24"/>
          </w:rPr>
          <w:t xml:space="preserve">diz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o Anticristo, </w:t>
      </w:r>
      <w:del w:id="2964" w:author="Daniela Mountian" w:date="2017-08-20T17:13:00Z">
        <w:r w:rsidRPr="00C5704C" w:rsidDel="005878EB">
          <w:rPr>
            <w:rFonts w:ascii="Times New Roman" w:hAnsi="Times New Roman" w:cs="Times New Roman"/>
            <w:sz w:val="24"/>
            <w:szCs w:val="24"/>
          </w:rPr>
          <w:delText xml:space="preserve">hoje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o intercessor dos </w:t>
      </w:r>
      <w:r w:rsidR="005878EB">
        <w:rPr>
          <w:rFonts w:ascii="Times New Roman" w:hAnsi="Times New Roman" w:cs="Times New Roman"/>
          <w:sz w:val="24"/>
          <w:szCs w:val="24"/>
        </w:rPr>
        <w:t>perseguidos</w:t>
      </w:r>
      <w:r w:rsidRPr="00C5704C">
        <w:rPr>
          <w:rFonts w:ascii="Times New Roman" w:hAnsi="Times New Roman" w:cs="Times New Roman"/>
          <w:sz w:val="24"/>
          <w:szCs w:val="24"/>
        </w:rPr>
        <w:t>: “E</w:t>
      </w:r>
      <w:r w:rsidR="001D5ACA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5ACA">
        <w:rPr>
          <w:rFonts w:ascii="Times New Roman" w:hAnsi="Times New Roman" w:cs="Times New Roman"/>
          <w:sz w:val="24"/>
          <w:szCs w:val="24"/>
        </w:rPr>
        <w:t>alimentarei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teus opressores com sua própria carne, e eles </w:t>
      </w:r>
      <w:r w:rsidR="001D5ACA">
        <w:rPr>
          <w:rFonts w:ascii="Times New Roman" w:hAnsi="Times New Roman" w:cs="Times New Roman"/>
          <w:sz w:val="24"/>
          <w:szCs w:val="24"/>
        </w:rPr>
        <w:t>se embriagarão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seu </w:t>
      </w:r>
      <w:r w:rsidR="001D5ACA">
        <w:rPr>
          <w:rFonts w:ascii="Times New Roman" w:hAnsi="Times New Roman" w:cs="Times New Roman"/>
          <w:sz w:val="24"/>
          <w:szCs w:val="24"/>
        </w:rPr>
        <w:t xml:space="preserve">próprio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sangue, como </w:t>
      </w:r>
      <w:r w:rsidR="001D5ACA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 mosto</w:t>
      </w:r>
      <w:r w:rsidR="005878EB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0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5ACA">
        <w:rPr>
          <w:rFonts w:ascii="Times New Roman" w:hAnsi="Times New Roman" w:cs="Times New Roman"/>
          <w:sz w:val="24"/>
          <w:szCs w:val="24"/>
        </w:rPr>
        <w:t xml:space="preserve">[...] </w:t>
      </w:r>
      <w:r w:rsidRPr="00C5704C">
        <w:rPr>
          <w:rFonts w:ascii="Times New Roman" w:hAnsi="Times New Roman" w:cs="Times New Roman"/>
          <w:sz w:val="24"/>
          <w:szCs w:val="24"/>
        </w:rPr>
        <w:t>Eis que Eu tiro d</w:t>
      </w:r>
      <w:r w:rsidR="001D5ACA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tua</w:t>
      </w:r>
      <w:r w:rsidR="001D5AC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mão</w:t>
      </w:r>
      <w:r w:rsidR="001D5ACA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5ACA">
        <w:rPr>
          <w:rFonts w:ascii="Times New Roman" w:hAnsi="Times New Roman" w:cs="Times New Roman"/>
          <w:sz w:val="24"/>
          <w:szCs w:val="24"/>
        </w:rPr>
        <w:t>o cálice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EA007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atordoamento</w:t>
      </w:r>
      <w:r w:rsidR="004152D6">
        <w:rPr>
          <w:rFonts w:ascii="Times New Roman" w:hAnsi="Times New Roman" w:cs="Times New Roman"/>
          <w:sz w:val="24"/>
          <w:szCs w:val="24"/>
        </w:rPr>
        <w:t>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52D6">
        <w:rPr>
          <w:rFonts w:ascii="Times New Roman" w:hAnsi="Times New Roman" w:cs="Times New Roman"/>
          <w:sz w:val="24"/>
          <w:szCs w:val="24"/>
        </w:rPr>
        <w:t>a levedura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</w:t>
      </w:r>
      <w:r w:rsidR="0054611F" w:rsidRPr="00C5704C">
        <w:rPr>
          <w:rFonts w:ascii="Times New Roman" w:hAnsi="Times New Roman" w:cs="Times New Roman"/>
          <w:sz w:val="24"/>
          <w:szCs w:val="24"/>
        </w:rPr>
        <w:t>c</w:t>
      </w:r>
      <w:r w:rsidR="0054611F">
        <w:rPr>
          <w:rFonts w:ascii="Times New Roman" w:hAnsi="Times New Roman" w:cs="Times New Roman"/>
          <w:sz w:val="24"/>
          <w:szCs w:val="24"/>
        </w:rPr>
        <w:t>ál</w:t>
      </w:r>
      <w:r w:rsidR="0054611F" w:rsidRPr="00C5704C">
        <w:rPr>
          <w:rFonts w:ascii="Times New Roman" w:hAnsi="Times New Roman" w:cs="Times New Roman"/>
          <w:sz w:val="24"/>
          <w:szCs w:val="24"/>
        </w:rPr>
        <w:t xml:space="preserve">ice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EA007F">
        <w:rPr>
          <w:rFonts w:ascii="Times New Roman" w:hAnsi="Times New Roman" w:cs="Times New Roman"/>
          <w:sz w:val="24"/>
          <w:szCs w:val="24"/>
        </w:rPr>
        <w:t>a minha cólera</w:t>
      </w:r>
      <w:r w:rsidR="004152D6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52D6">
        <w:rPr>
          <w:rFonts w:ascii="Times New Roman" w:hAnsi="Times New Roman" w:cs="Times New Roman"/>
          <w:sz w:val="24"/>
          <w:szCs w:val="24"/>
        </w:rPr>
        <w:t xml:space="preserve">tu </w:t>
      </w:r>
      <w:r w:rsidRPr="00C5704C">
        <w:rPr>
          <w:rFonts w:ascii="Times New Roman" w:hAnsi="Times New Roman" w:cs="Times New Roman"/>
          <w:sz w:val="24"/>
          <w:szCs w:val="24"/>
        </w:rPr>
        <w:t xml:space="preserve">nunca mais </w:t>
      </w:r>
      <w:r w:rsidR="00EA007F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A007F">
        <w:rPr>
          <w:rFonts w:ascii="Times New Roman" w:hAnsi="Times New Roman" w:cs="Times New Roman"/>
          <w:sz w:val="24"/>
          <w:szCs w:val="24"/>
        </w:rPr>
        <w:t>provarás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152D6">
        <w:rPr>
          <w:rFonts w:ascii="Times New Roman" w:hAnsi="Times New Roman" w:cs="Times New Roman"/>
          <w:sz w:val="24"/>
          <w:szCs w:val="24"/>
        </w:rPr>
        <w:t>Mas eu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152D6">
        <w:rPr>
          <w:rFonts w:ascii="Times New Roman" w:hAnsi="Times New Roman" w:cs="Times New Roman"/>
          <w:sz w:val="24"/>
          <w:szCs w:val="24"/>
        </w:rPr>
        <w:t>colocarei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mãos dos </w:t>
      </w:r>
      <w:del w:id="2965" w:author="Daniela Mountian" w:date="2017-09-02T17:01:00Z">
        <w:r w:rsidR="004152D6" w:rsidDel="00961BFB">
          <w:rPr>
            <w:rFonts w:ascii="Times New Roman" w:hAnsi="Times New Roman" w:cs="Times New Roman"/>
            <w:sz w:val="24"/>
            <w:szCs w:val="24"/>
          </w:rPr>
          <w:delText>opressores</w:delText>
        </w:r>
      </w:del>
      <w:del w:id="2966" w:author="Daniela Mountian" w:date="2017-09-02T17:02:00Z">
        <w:r w:rsidRPr="00C5704C" w:rsidDel="00961B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C5704C">
        <w:rPr>
          <w:rFonts w:ascii="Times New Roman" w:hAnsi="Times New Roman" w:cs="Times New Roman"/>
          <w:sz w:val="24"/>
          <w:szCs w:val="24"/>
        </w:rPr>
        <w:t xml:space="preserve">que te </w:t>
      </w:r>
      <w:ins w:id="2967" w:author="Daniela Mountian" w:date="2017-09-02T17:02:00Z">
        <w:r w:rsidR="00961BFB">
          <w:rPr>
            <w:rFonts w:ascii="Times New Roman" w:hAnsi="Times New Roman" w:cs="Times New Roman"/>
            <w:sz w:val="24"/>
            <w:szCs w:val="24"/>
          </w:rPr>
          <w:t xml:space="preserve">atormentavam </w:t>
        </w:r>
      </w:ins>
      <w:r w:rsidRPr="00C5704C">
        <w:rPr>
          <w:rFonts w:ascii="Times New Roman" w:hAnsi="Times New Roman" w:cs="Times New Roman"/>
          <w:sz w:val="24"/>
          <w:szCs w:val="24"/>
        </w:rPr>
        <w:t>diz</w:t>
      </w:r>
      <w:del w:id="2968" w:author="Daniela Mountian" w:date="2017-09-02T17:02:00Z">
        <w:r w:rsidRPr="00C5704C" w:rsidDel="00961BFB">
          <w:rPr>
            <w:rFonts w:ascii="Times New Roman" w:hAnsi="Times New Roman" w:cs="Times New Roman"/>
            <w:sz w:val="24"/>
            <w:szCs w:val="24"/>
          </w:rPr>
          <w:delText>iam</w:delText>
        </w:r>
      </w:del>
      <w:ins w:id="2969" w:author="Daniela Mountian" w:date="2017-09-02T17:02:00Z">
        <w:r w:rsidR="00961BFB">
          <w:rPr>
            <w:rFonts w:ascii="Times New Roman" w:hAnsi="Times New Roman" w:cs="Times New Roman"/>
            <w:sz w:val="24"/>
            <w:szCs w:val="24"/>
          </w:rPr>
          <w:t>endo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: </w:t>
      </w:r>
      <w:r w:rsidR="004152D6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baixa-te, para que andemos sobre ti</w:t>
      </w:r>
      <w:r w:rsidR="004152D6">
        <w:rPr>
          <w:rFonts w:ascii="Times New Roman" w:hAnsi="Times New Roman" w:cs="Times New Roman"/>
          <w:sz w:val="24"/>
          <w:szCs w:val="24"/>
        </w:rPr>
        <w:t>!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tu </w:t>
      </w:r>
      <w:r w:rsidR="004152D6">
        <w:rPr>
          <w:rFonts w:ascii="Times New Roman" w:hAnsi="Times New Roman" w:cs="Times New Roman"/>
          <w:sz w:val="24"/>
          <w:szCs w:val="24"/>
        </w:rPr>
        <w:t>fizeste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tuas costas como </w:t>
      </w:r>
      <w:proofErr w:type="gramStart"/>
      <w:r w:rsidRPr="00C5704C">
        <w:rPr>
          <w:rFonts w:ascii="Times New Roman" w:hAnsi="Times New Roman" w:cs="Times New Roman"/>
          <w:sz w:val="24"/>
          <w:szCs w:val="24"/>
        </w:rPr>
        <w:t>chão, rua</w:t>
      </w:r>
      <w:proofErr w:type="gramEnd"/>
      <w:r w:rsidRPr="00C5704C">
        <w:rPr>
          <w:rFonts w:ascii="Times New Roman" w:hAnsi="Times New Roman" w:cs="Times New Roman"/>
          <w:sz w:val="24"/>
          <w:szCs w:val="24"/>
        </w:rPr>
        <w:t xml:space="preserve"> para os passa</w:t>
      </w:r>
      <w:r w:rsidR="004152D6">
        <w:rPr>
          <w:rFonts w:ascii="Times New Roman" w:hAnsi="Times New Roman" w:cs="Times New Roman"/>
          <w:sz w:val="24"/>
          <w:szCs w:val="24"/>
        </w:rPr>
        <w:t>ntes</w:t>
      </w:r>
      <w:r w:rsidRPr="00C5704C">
        <w:rPr>
          <w:rFonts w:ascii="Times New Roman" w:hAnsi="Times New Roman" w:cs="Times New Roman"/>
          <w:sz w:val="24"/>
          <w:szCs w:val="24"/>
        </w:rPr>
        <w:t>”</w:t>
      </w:r>
      <w:r w:rsidR="008E3BA1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1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1E66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Assim dizia o Anticristo, o pai da profetisa Pelágia e do filho dela</w:t>
      </w:r>
      <w:r w:rsidR="00512835">
        <w:rPr>
          <w:rFonts w:ascii="Times New Roman" w:hAnsi="Times New Roman" w:cs="Times New Roman"/>
          <w:sz w:val="24"/>
          <w:szCs w:val="24"/>
        </w:rPr>
        <w:t>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Anticristo que no mundo filosófico, o mundo da Unidade, é o inimigo do Cristo, mas </w:t>
      </w:r>
      <w:r w:rsidR="00512835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>no mundo religioso, o mundo da Polari</w:t>
      </w:r>
      <w:r w:rsidR="00512835">
        <w:rPr>
          <w:rFonts w:ascii="Times New Roman" w:hAnsi="Times New Roman" w:cs="Times New Roman"/>
          <w:sz w:val="24"/>
          <w:szCs w:val="24"/>
        </w:rPr>
        <w:t>dade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é o Irmão do Cristo, seu complemento no justo </w:t>
      </w:r>
      <w:r w:rsidR="00512835">
        <w:rPr>
          <w:rFonts w:ascii="Times New Roman" w:hAnsi="Times New Roman" w:cs="Times New Roman"/>
          <w:sz w:val="24"/>
          <w:szCs w:val="24"/>
        </w:rPr>
        <w:t xml:space="preserve">julgamento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de Deus. Assim a profetisa Pelágia lia e </w:t>
      </w:r>
      <w:r w:rsidR="00512835">
        <w:rPr>
          <w:rFonts w:ascii="Times New Roman" w:hAnsi="Times New Roman" w:cs="Times New Roman"/>
          <w:sz w:val="24"/>
          <w:szCs w:val="24"/>
        </w:rPr>
        <w:t>compreendia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Segundo Isaías.</w:t>
      </w:r>
    </w:p>
    <w:p w:rsidR="0024094F" w:rsidRPr="00C5704C" w:rsidRDefault="0024094F" w:rsidP="0014023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Quando </w:t>
      </w:r>
      <w:r w:rsidR="00E00DEB">
        <w:rPr>
          <w:rFonts w:ascii="Times New Roman" w:hAnsi="Times New Roman" w:cs="Times New Roman"/>
          <w:sz w:val="24"/>
          <w:szCs w:val="24"/>
        </w:rPr>
        <w:t>seu filho cresceu um pouco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 profetisa Pelágia </w:t>
      </w:r>
      <w:r w:rsidR="001C16FD">
        <w:rPr>
          <w:rFonts w:ascii="Times New Roman" w:hAnsi="Times New Roman" w:cs="Times New Roman"/>
          <w:sz w:val="24"/>
          <w:szCs w:val="24"/>
        </w:rPr>
        <w:t>passou</w:t>
      </w:r>
      <w:r w:rsidR="00E00DEB">
        <w:rPr>
          <w:rFonts w:ascii="Times New Roman" w:hAnsi="Times New Roman" w:cs="Times New Roman"/>
          <w:sz w:val="24"/>
          <w:szCs w:val="24"/>
        </w:rPr>
        <w:t xml:space="preserve"> </w:t>
      </w:r>
      <w:r w:rsidR="001C16FD">
        <w:rPr>
          <w:rFonts w:ascii="Times New Roman" w:hAnsi="Times New Roman" w:cs="Times New Roman"/>
          <w:sz w:val="24"/>
          <w:szCs w:val="24"/>
        </w:rPr>
        <w:t>a levá-lo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16FD">
        <w:rPr>
          <w:rFonts w:ascii="Times New Roman" w:hAnsi="Times New Roman" w:cs="Times New Roman"/>
          <w:sz w:val="24"/>
          <w:szCs w:val="24"/>
        </w:rPr>
        <w:t xml:space="preserve">com frequência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para fora da cidade, </w:t>
      </w:r>
      <w:r w:rsidR="00E00DEB">
        <w:rPr>
          <w:rFonts w:ascii="Times New Roman" w:hAnsi="Times New Roman" w:cs="Times New Roman"/>
          <w:sz w:val="24"/>
          <w:szCs w:val="24"/>
        </w:rPr>
        <w:t>para a região pouco habitada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00DEB">
        <w:rPr>
          <w:rFonts w:ascii="Times New Roman" w:hAnsi="Times New Roman" w:cs="Times New Roman"/>
          <w:sz w:val="24"/>
          <w:szCs w:val="24"/>
        </w:rPr>
        <w:t>cheia de ravinas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uma </w:t>
      </w:r>
      <w:r w:rsidR="00E00DEB">
        <w:rPr>
          <w:rFonts w:ascii="Times New Roman" w:hAnsi="Times New Roman" w:cs="Times New Roman"/>
          <w:sz w:val="24"/>
          <w:szCs w:val="24"/>
        </w:rPr>
        <w:t>colina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00DEB">
        <w:rPr>
          <w:rFonts w:ascii="Times New Roman" w:hAnsi="Times New Roman" w:cs="Times New Roman"/>
          <w:sz w:val="24"/>
          <w:szCs w:val="24"/>
        </w:rPr>
        <w:t>coberta pela floresta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C16FD">
        <w:rPr>
          <w:rFonts w:ascii="Times New Roman" w:hAnsi="Times New Roman" w:cs="Times New Roman"/>
          <w:sz w:val="24"/>
          <w:szCs w:val="24"/>
        </w:rPr>
        <w:t>em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pai de Pelágia </w:t>
      </w:r>
      <w:r w:rsidR="00E00DEB">
        <w:rPr>
          <w:rFonts w:ascii="Times New Roman" w:hAnsi="Times New Roman" w:cs="Times New Roman"/>
          <w:sz w:val="24"/>
          <w:szCs w:val="24"/>
        </w:rPr>
        <w:t>passa</w:t>
      </w:r>
      <w:r w:rsidR="00035481">
        <w:rPr>
          <w:rFonts w:ascii="Times New Roman" w:hAnsi="Times New Roman" w:cs="Times New Roman"/>
          <w:sz w:val="24"/>
          <w:szCs w:val="24"/>
        </w:rPr>
        <w:t>r</w:t>
      </w:r>
      <w:r w:rsidR="00E00DEB">
        <w:rPr>
          <w:rFonts w:ascii="Times New Roman" w:hAnsi="Times New Roman" w:cs="Times New Roman"/>
          <w:sz w:val="24"/>
          <w:szCs w:val="24"/>
        </w:rPr>
        <w:t>a seus ensinamentos</w:t>
      </w:r>
      <w:r w:rsidR="001C16FD">
        <w:rPr>
          <w:rFonts w:ascii="Times New Roman" w:hAnsi="Times New Roman" w:cs="Times New Roman"/>
          <w:sz w:val="24"/>
          <w:szCs w:val="24"/>
        </w:rPr>
        <w:t>, tanto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611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ela </w:t>
      </w:r>
      <w:r w:rsidR="001C16FD">
        <w:rPr>
          <w:rFonts w:ascii="Times New Roman" w:hAnsi="Times New Roman" w:cs="Times New Roman"/>
          <w:sz w:val="24"/>
          <w:szCs w:val="24"/>
        </w:rPr>
        <w:t>como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4611F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irmão Andrei Kopóssov. </w:t>
      </w:r>
      <w:r w:rsidR="00163CD4">
        <w:rPr>
          <w:rFonts w:ascii="Times New Roman" w:hAnsi="Times New Roman" w:cs="Times New Roman"/>
          <w:sz w:val="24"/>
          <w:szCs w:val="24"/>
        </w:rPr>
        <w:t>Não raro, ela e</w:t>
      </w:r>
      <w:r w:rsidRPr="00C5704C">
        <w:rPr>
          <w:rFonts w:ascii="Times New Roman" w:hAnsi="Times New Roman" w:cs="Times New Roman"/>
          <w:sz w:val="24"/>
          <w:szCs w:val="24"/>
        </w:rPr>
        <w:t xml:space="preserve">ra acompanhada por </w:t>
      </w:r>
      <w:r w:rsidR="0054611F" w:rsidRPr="00C5704C">
        <w:rPr>
          <w:rFonts w:ascii="Times New Roman" w:hAnsi="Times New Roman" w:cs="Times New Roman"/>
          <w:sz w:val="24"/>
          <w:szCs w:val="24"/>
        </w:rPr>
        <w:t>Andrei Kopóssov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Sav</w:t>
      </w:r>
      <w:r w:rsidR="0039575B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 Ívolgu</w:t>
      </w:r>
      <w:r w:rsidR="007B383B">
        <w:rPr>
          <w:rFonts w:ascii="Times New Roman" w:hAnsi="Times New Roman" w:cs="Times New Roman"/>
          <w:sz w:val="24"/>
          <w:szCs w:val="24"/>
        </w:rPr>
        <w:t>i</w:t>
      </w:r>
      <w:r w:rsidRPr="00C5704C">
        <w:rPr>
          <w:rFonts w:ascii="Times New Roman" w:hAnsi="Times New Roman" w:cs="Times New Roman"/>
          <w:sz w:val="24"/>
          <w:szCs w:val="24"/>
        </w:rPr>
        <w:t xml:space="preserve">n, </w:t>
      </w:r>
      <w:r w:rsidR="00163CD4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vizinho</w:t>
      </w:r>
      <w:r w:rsidR="00163CD4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163CD4">
        <w:rPr>
          <w:rFonts w:ascii="Times New Roman" w:hAnsi="Times New Roman" w:cs="Times New Roman"/>
          <w:sz w:val="24"/>
          <w:szCs w:val="24"/>
        </w:rPr>
        <w:t>conforme concluiu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63CD4">
        <w:rPr>
          <w:rFonts w:ascii="Times New Roman" w:hAnsi="Times New Roman" w:cs="Times New Roman"/>
          <w:sz w:val="24"/>
          <w:szCs w:val="24"/>
        </w:rPr>
        <w:t xml:space="preserve">a </w:t>
      </w:r>
      <w:r w:rsidRPr="00C5704C">
        <w:rPr>
          <w:rFonts w:ascii="Times New Roman" w:hAnsi="Times New Roman" w:cs="Times New Roman"/>
          <w:sz w:val="24"/>
          <w:szCs w:val="24"/>
        </w:rPr>
        <w:t>m</w:t>
      </w:r>
      <w:r w:rsidR="00163CD4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dic</w:t>
      </w:r>
      <w:r w:rsidR="00163CD4">
        <w:rPr>
          <w:rFonts w:ascii="Times New Roman" w:hAnsi="Times New Roman" w:cs="Times New Roman"/>
          <w:sz w:val="24"/>
          <w:szCs w:val="24"/>
        </w:rPr>
        <w:t>in</w:t>
      </w:r>
      <w:r w:rsidRPr="00C5704C">
        <w:rPr>
          <w:rFonts w:ascii="Times New Roman" w:hAnsi="Times New Roman" w:cs="Times New Roman"/>
          <w:sz w:val="24"/>
          <w:szCs w:val="24"/>
        </w:rPr>
        <w:t>a, estava praticamente curado de sua doença d</w:t>
      </w:r>
      <w:r w:rsidR="00163CD4">
        <w:rPr>
          <w:rFonts w:ascii="Times New Roman" w:hAnsi="Times New Roman" w:cs="Times New Roman"/>
          <w:sz w:val="24"/>
          <w:szCs w:val="24"/>
        </w:rPr>
        <w:t>o espírito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63CD4">
        <w:rPr>
          <w:rFonts w:ascii="Times New Roman" w:hAnsi="Times New Roman" w:cs="Times New Roman"/>
          <w:sz w:val="24"/>
          <w:szCs w:val="24"/>
        </w:rPr>
        <w:t>Com efeito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seu rosto perdera </w:t>
      </w:r>
      <w:r w:rsidR="0039575B">
        <w:rPr>
          <w:rFonts w:ascii="Times New Roman" w:hAnsi="Times New Roman" w:cs="Times New Roman"/>
          <w:sz w:val="24"/>
          <w:szCs w:val="24"/>
        </w:rPr>
        <w:t>aquele entusiasmo perigoso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</w:t>
      </w:r>
      <w:r w:rsidR="0039575B">
        <w:rPr>
          <w:rFonts w:ascii="Times New Roman" w:hAnsi="Times New Roman" w:cs="Times New Roman"/>
          <w:sz w:val="24"/>
          <w:szCs w:val="24"/>
        </w:rPr>
        <w:t xml:space="preserve"> revelava seu mundo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interior</w:t>
      </w:r>
      <w:r w:rsidR="0039575B">
        <w:rPr>
          <w:rFonts w:ascii="Times New Roman" w:hAnsi="Times New Roman" w:cs="Times New Roman"/>
          <w:sz w:val="24"/>
          <w:szCs w:val="24"/>
        </w:rPr>
        <w:t xml:space="preserve"> polifônico;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575B">
        <w:rPr>
          <w:rFonts w:ascii="Times New Roman" w:hAnsi="Times New Roman" w:cs="Times New Roman"/>
          <w:sz w:val="24"/>
          <w:szCs w:val="24"/>
        </w:rPr>
        <w:t xml:space="preserve">ele se </w:t>
      </w:r>
      <w:del w:id="2970" w:author="Daniela Mountian" w:date="2017-09-02T17:15:00Z">
        <w:r w:rsidRPr="00C5704C" w:rsidDel="00DE4F8E">
          <w:rPr>
            <w:rFonts w:ascii="Times New Roman" w:hAnsi="Times New Roman" w:cs="Times New Roman"/>
            <w:sz w:val="24"/>
            <w:szCs w:val="24"/>
          </w:rPr>
          <w:delText xml:space="preserve">tornara </w:delText>
        </w:r>
      </w:del>
      <w:ins w:id="2971" w:author="Daniela Mountian" w:date="2017-09-02T17:15:00Z">
        <w:r w:rsidR="00DE4F8E" w:rsidRPr="00C5704C">
          <w:rPr>
            <w:rFonts w:ascii="Times New Roman" w:hAnsi="Times New Roman" w:cs="Times New Roman"/>
            <w:sz w:val="24"/>
            <w:szCs w:val="24"/>
          </w:rPr>
          <w:t>torn</w:t>
        </w:r>
        <w:r w:rsidR="00DE4F8E">
          <w:rPr>
            <w:rFonts w:ascii="Times New Roman" w:hAnsi="Times New Roman" w:cs="Times New Roman"/>
            <w:sz w:val="24"/>
            <w:szCs w:val="24"/>
          </w:rPr>
          <w:t>ou</w:t>
        </w:r>
        <w:r w:rsidR="00DE4F8E" w:rsidRPr="00C5704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menos solitário e </w:t>
      </w:r>
      <w:r w:rsidR="0039575B">
        <w:rPr>
          <w:rFonts w:ascii="Times New Roman" w:hAnsi="Times New Roman" w:cs="Times New Roman"/>
          <w:sz w:val="24"/>
          <w:szCs w:val="24"/>
        </w:rPr>
        <w:t xml:space="preserve">começou a </w:t>
      </w:r>
      <w:r w:rsidRPr="00C5704C">
        <w:rPr>
          <w:rFonts w:ascii="Times New Roman" w:hAnsi="Times New Roman" w:cs="Times New Roman"/>
          <w:sz w:val="24"/>
          <w:szCs w:val="24"/>
        </w:rPr>
        <w:t>encara</w:t>
      </w:r>
      <w:r w:rsidR="0039575B">
        <w:rPr>
          <w:rFonts w:ascii="Times New Roman" w:hAnsi="Times New Roman" w:cs="Times New Roman"/>
          <w:sz w:val="24"/>
          <w:szCs w:val="24"/>
        </w:rPr>
        <w:t>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575B">
        <w:rPr>
          <w:rFonts w:ascii="Times New Roman" w:hAnsi="Times New Roman" w:cs="Times New Roman"/>
          <w:sz w:val="24"/>
          <w:szCs w:val="24"/>
        </w:rPr>
        <w:t>as coisas de modo mais confiante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9575B">
        <w:rPr>
          <w:rFonts w:ascii="Times New Roman" w:hAnsi="Times New Roman" w:cs="Times New Roman"/>
          <w:sz w:val="24"/>
          <w:szCs w:val="24"/>
        </w:rPr>
        <w:t>sem mais imaginar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que o mundo </w:t>
      </w:r>
      <w:r w:rsidR="0039575B">
        <w:rPr>
          <w:rFonts w:ascii="Times New Roman" w:hAnsi="Times New Roman" w:cs="Times New Roman"/>
          <w:sz w:val="24"/>
          <w:szCs w:val="24"/>
        </w:rPr>
        <w:t>tramava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575B">
        <w:rPr>
          <w:rFonts w:ascii="Times New Roman" w:hAnsi="Times New Roman" w:cs="Times New Roman"/>
          <w:sz w:val="24"/>
          <w:szCs w:val="24"/>
        </w:rPr>
        <w:t>algo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contra ele </w:t>
      </w:r>
      <w:r w:rsidR="0039575B">
        <w:rPr>
          <w:rFonts w:ascii="Times New Roman" w:hAnsi="Times New Roman" w:cs="Times New Roman"/>
          <w:sz w:val="24"/>
          <w:szCs w:val="24"/>
        </w:rPr>
        <w:t>ou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</w:t>
      </w:r>
      <w:r w:rsidR="0039575B">
        <w:rPr>
          <w:rFonts w:ascii="Times New Roman" w:hAnsi="Times New Roman" w:cs="Times New Roman"/>
          <w:sz w:val="24"/>
          <w:szCs w:val="24"/>
        </w:rPr>
        <w:t>ocultava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alg</w:t>
      </w:r>
      <w:r w:rsidR="0039575B">
        <w:rPr>
          <w:rFonts w:ascii="Times New Roman" w:hAnsi="Times New Roman" w:cs="Times New Roman"/>
          <w:sz w:val="24"/>
          <w:szCs w:val="24"/>
        </w:rPr>
        <w:t>uma coisa</w:t>
      </w:r>
      <w:r w:rsidRPr="00C5704C">
        <w:rPr>
          <w:rFonts w:ascii="Times New Roman" w:hAnsi="Times New Roman" w:cs="Times New Roman"/>
          <w:sz w:val="24"/>
          <w:szCs w:val="24"/>
        </w:rPr>
        <w:t>. E a questão do conhecimento</w:t>
      </w:r>
      <w:r w:rsidR="0039575B">
        <w:rPr>
          <w:rFonts w:ascii="Times New Roman" w:hAnsi="Times New Roman" w:cs="Times New Roman"/>
          <w:sz w:val="24"/>
          <w:szCs w:val="24"/>
        </w:rPr>
        <w:t xml:space="preserve"> deixou de ser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ele</w:t>
      </w:r>
      <w:r w:rsidR="0039575B">
        <w:rPr>
          <w:rFonts w:ascii="Times New Roman" w:hAnsi="Times New Roman" w:cs="Times New Roman"/>
          <w:sz w:val="24"/>
          <w:szCs w:val="24"/>
        </w:rPr>
        <w:t xml:space="preserve"> uma questão marcada por contrári</w:t>
      </w:r>
      <w:r w:rsidR="004B3D5D">
        <w:rPr>
          <w:rFonts w:ascii="Times New Roman" w:hAnsi="Times New Roman" w:cs="Times New Roman"/>
          <w:sz w:val="24"/>
          <w:szCs w:val="24"/>
        </w:rPr>
        <w:t>o</w:t>
      </w:r>
      <w:r w:rsidR="0039575B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39575B">
        <w:rPr>
          <w:rFonts w:ascii="Times New Roman" w:hAnsi="Times New Roman" w:cs="Times New Roman"/>
          <w:sz w:val="24"/>
          <w:szCs w:val="24"/>
        </w:rPr>
        <w:t>Ele j</w:t>
      </w:r>
      <w:r w:rsidRPr="00C5704C">
        <w:rPr>
          <w:rFonts w:ascii="Times New Roman" w:hAnsi="Times New Roman" w:cs="Times New Roman"/>
          <w:sz w:val="24"/>
          <w:szCs w:val="24"/>
        </w:rPr>
        <w:t>á sabia que no mundo não havia Unidade, por isso a questão do conhecimento se torn</w:t>
      </w:r>
      <w:del w:id="2972" w:author="Daniela Mountian" w:date="2017-09-02T17:17:00Z">
        <w:r w:rsidRPr="00C5704C" w:rsidDel="00DE4F8E">
          <w:rPr>
            <w:rFonts w:ascii="Times New Roman" w:hAnsi="Times New Roman" w:cs="Times New Roman"/>
            <w:sz w:val="24"/>
            <w:szCs w:val="24"/>
          </w:rPr>
          <w:delText>ara</w:delText>
        </w:r>
      </w:del>
      <w:ins w:id="2973" w:author="Daniela Mountian" w:date="2017-09-02T17:17:00Z">
        <w:r w:rsidR="00DE4F8E">
          <w:rPr>
            <w:rFonts w:ascii="Times New Roman" w:hAnsi="Times New Roman" w:cs="Times New Roman"/>
            <w:sz w:val="24"/>
            <w:szCs w:val="24"/>
          </w:rPr>
          <w:t>ou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575B">
        <w:rPr>
          <w:rFonts w:ascii="Times New Roman" w:hAnsi="Times New Roman" w:cs="Times New Roman"/>
          <w:sz w:val="24"/>
          <w:szCs w:val="24"/>
        </w:rPr>
        <w:t xml:space="preserve">parte da vida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trivial, e não </w:t>
      </w:r>
      <w:r w:rsidR="0039575B">
        <w:rPr>
          <w:rFonts w:ascii="Times New Roman" w:hAnsi="Times New Roman" w:cs="Times New Roman"/>
          <w:sz w:val="24"/>
          <w:szCs w:val="24"/>
        </w:rPr>
        <w:t xml:space="preserve">algo </w:t>
      </w:r>
      <w:r w:rsidRPr="00C5704C">
        <w:rPr>
          <w:rFonts w:ascii="Times New Roman" w:hAnsi="Times New Roman" w:cs="Times New Roman"/>
          <w:sz w:val="24"/>
          <w:szCs w:val="24"/>
        </w:rPr>
        <w:t>trágic</w:t>
      </w:r>
      <w:r w:rsidR="0039575B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fatal, como ela seria </w:t>
      </w:r>
      <w:r w:rsidR="0039575B">
        <w:rPr>
          <w:rFonts w:ascii="Times New Roman" w:hAnsi="Times New Roman" w:cs="Times New Roman"/>
          <w:sz w:val="24"/>
          <w:szCs w:val="24"/>
        </w:rPr>
        <w:t>se houvesse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575B">
        <w:rPr>
          <w:rFonts w:ascii="Times New Roman" w:hAnsi="Times New Roman" w:cs="Times New Roman"/>
          <w:sz w:val="24"/>
          <w:szCs w:val="24"/>
        </w:rPr>
        <w:t>um</w:t>
      </w:r>
      <w:r w:rsidRPr="00C5704C">
        <w:rPr>
          <w:rFonts w:ascii="Times New Roman" w:hAnsi="Times New Roman" w:cs="Times New Roman"/>
          <w:sz w:val="24"/>
          <w:szCs w:val="24"/>
        </w:rPr>
        <w:t xml:space="preserve">a unidade geral dos fenômenos e </w:t>
      </w:r>
      <w:r w:rsidR="0039575B">
        <w:rPr>
          <w:rFonts w:ascii="Times New Roman" w:hAnsi="Times New Roman" w:cs="Times New Roman"/>
          <w:sz w:val="24"/>
          <w:szCs w:val="24"/>
        </w:rPr>
        <w:t xml:space="preserve">das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noções. </w:t>
      </w:r>
      <w:r w:rsidR="0039575B">
        <w:rPr>
          <w:rFonts w:ascii="Times New Roman" w:hAnsi="Times New Roman" w:cs="Times New Roman"/>
          <w:sz w:val="24"/>
          <w:szCs w:val="24"/>
        </w:rPr>
        <w:t>Ele t</w:t>
      </w:r>
      <w:r w:rsidRPr="00C5704C">
        <w:rPr>
          <w:rFonts w:ascii="Times New Roman" w:hAnsi="Times New Roman" w:cs="Times New Roman"/>
          <w:sz w:val="24"/>
          <w:szCs w:val="24"/>
        </w:rPr>
        <w:t xml:space="preserve">ambém se lembrava do principal </w:t>
      </w:r>
      <w:r w:rsidR="0039575B">
        <w:rPr>
          <w:rFonts w:ascii="Times New Roman" w:hAnsi="Times New Roman" w:cs="Times New Roman"/>
          <w:sz w:val="24"/>
          <w:szCs w:val="24"/>
        </w:rPr>
        <w:t>preceito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desconhecido profeta</w:t>
      </w:r>
      <w:r w:rsidR="0039575B">
        <w:rPr>
          <w:rFonts w:ascii="Times New Roman" w:hAnsi="Times New Roman" w:cs="Times New Roman"/>
          <w:sz w:val="24"/>
          <w:szCs w:val="24"/>
        </w:rPr>
        <w:t>,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Segundo Isaías, que resumia suas revelações. </w:t>
      </w:r>
      <w:r w:rsidR="0039575B">
        <w:rPr>
          <w:rFonts w:ascii="Times New Roman" w:hAnsi="Times New Roman" w:cs="Times New Roman"/>
          <w:sz w:val="24"/>
          <w:szCs w:val="24"/>
        </w:rPr>
        <w:t>Ele aparece 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974" w:author="Daniela Mountian" w:date="2017-09-02T17:18:00Z">
        <w:r w:rsidR="004F7271">
          <w:rPr>
            <w:rFonts w:ascii="Times New Roman" w:hAnsi="Times New Roman" w:cs="Times New Roman"/>
            <w:sz w:val="24"/>
            <w:szCs w:val="24"/>
          </w:rPr>
          <w:t xml:space="preserve">versículo </w:t>
        </w:r>
        <w:proofErr w:type="gramStart"/>
        <w:r w:rsidR="004F7271">
          <w:rPr>
            <w:rFonts w:ascii="Times New Roman" w:hAnsi="Times New Roman" w:cs="Times New Roman"/>
            <w:sz w:val="24"/>
            <w:szCs w:val="24"/>
          </w:rPr>
          <w:t>6</w:t>
        </w:r>
        <w:proofErr w:type="gramEnd"/>
        <w:r w:rsidR="004F7271">
          <w:rPr>
            <w:rFonts w:ascii="Times New Roman" w:hAnsi="Times New Roman" w:cs="Times New Roman"/>
            <w:sz w:val="24"/>
            <w:szCs w:val="24"/>
          </w:rPr>
          <w:t xml:space="preserve"> do </w:t>
        </w:r>
      </w:ins>
      <w:r w:rsidR="00EB5208" w:rsidRPr="00C5704C">
        <w:rPr>
          <w:rFonts w:ascii="Times New Roman" w:hAnsi="Times New Roman" w:cs="Times New Roman"/>
          <w:sz w:val="24"/>
          <w:szCs w:val="24"/>
        </w:rPr>
        <w:t>cap</w:t>
      </w:r>
      <w:r w:rsidR="00EB5208">
        <w:rPr>
          <w:rFonts w:ascii="Times New Roman" w:hAnsi="Times New Roman" w:cs="Times New Roman"/>
          <w:sz w:val="24"/>
          <w:szCs w:val="24"/>
        </w:rPr>
        <w:t>í</w:t>
      </w:r>
      <w:r w:rsidR="00EB5208" w:rsidRPr="00C5704C">
        <w:rPr>
          <w:rFonts w:ascii="Times New Roman" w:hAnsi="Times New Roman" w:cs="Times New Roman"/>
          <w:sz w:val="24"/>
          <w:szCs w:val="24"/>
        </w:rPr>
        <w:t xml:space="preserve">tulo </w:t>
      </w:r>
      <w:ins w:id="2975" w:author="Daniela Mountian" w:date="2017-08-20T18:39:00Z">
        <w:r w:rsidR="0039575B">
          <w:rPr>
            <w:rFonts w:ascii="Times New Roman" w:hAnsi="Times New Roman" w:cs="Times New Roman"/>
            <w:sz w:val="24"/>
            <w:szCs w:val="24"/>
          </w:rPr>
          <w:t>55</w:t>
        </w:r>
      </w:ins>
      <w:r w:rsidRPr="00C5704C">
        <w:rPr>
          <w:rFonts w:ascii="Times New Roman" w:hAnsi="Times New Roman" w:cs="Times New Roman"/>
          <w:sz w:val="24"/>
          <w:szCs w:val="24"/>
        </w:rPr>
        <w:t>: “</w:t>
      </w:r>
      <w:commentRangeStart w:id="2976"/>
      <w:r w:rsidR="0039575B">
        <w:rPr>
          <w:rFonts w:ascii="Times New Roman" w:hAnsi="Times New Roman" w:cs="Times New Roman"/>
          <w:sz w:val="24"/>
          <w:szCs w:val="24"/>
        </w:rPr>
        <w:t>Procurai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976"/>
      <w:r w:rsidR="0039575B">
        <w:rPr>
          <w:rStyle w:val="Refdecomentrio"/>
          <w:rFonts w:cs="Times New Roman"/>
          <w:lang w:val="x-none"/>
        </w:rPr>
        <w:commentReference w:id="2976"/>
      </w:r>
      <w:r w:rsidRPr="00C5704C">
        <w:rPr>
          <w:rFonts w:ascii="Times New Roman" w:hAnsi="Times New Roman" w:cs="Times New Roman"/>
          <w:sz w:val="24"/>
          <w:szCs w:val="24"/>
        </w:rPr>
        <w:t xml:space="preserve">o Senhor </w:t>
      </w:r>
      <w:r w:rsidR="0039575B">
        <w:rPr>
          <w:rFonts w:ascii="Times New Roman" w:hAnsi="Times New Roman" w:cs="Times New Roman"/>
          <w:sz w:val="24"/>
          <w:szCs w:val="24"/>
        </w:rPr>
        <w:t xml:space="preserve">quando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 pode </w:t>
      </w:r>
      <w:r w:rsidR="00EB5208" w:rsidRPr="00C5704C">
        <w:rPr>
          <w:rFonts w:ascii="Times New Roman" w:hAnsi="Times New Roman" w:cs="Times New Roman"/>
          <w:sz w:val="24"/>
          <w:szCs w:val="24"/>
        </w:rPr>
        <w:t>ach</w:t>
      </w:r>
      <w:r w:rsidR="00EB5208">
        <w:rPr>
          <w:rFonts w:ascii="Times New Roman" w:hAnsi="Times New Roman" w:cs="Times New Roman"/>
          <w:sz w:val="24"/>
          <w:szCs w:val="24"/>
        </w:rPr>
        <w:t>á-Lo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39575B">
        <w:rPr>
          <w:rFonts w:ascii="Times New Roman" w:hAnsi="Times New Roman" w:cs="Times New Roman"/>
          <w:sz w:val="24"/>
          <w:szCs w:val="24"/>
        </w:rPr>
        <w:t>chamai o Senhor quando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39575B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está perto”.</w:t>
      </w:r>
    </w:p>
    <w:p w:rsidR="0024094F" w:rsidRPr="00C5704C" w:rsidRDefault="0024094F" w:rsidP="0014023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Assim, graças aos </w:t>
      </w:r>
      <w:r w:rsidR="00CE6D61">
        <w:rPr>
          <w:rFonts w:ascii="Times New Roman" w:hAnsi="Times New Roman" w:cs="Times New Roman"/>
          <w:sz w:val="24"/>
          <w:szCs w:val="24"/>
        </w:rPr>
        <w:t>mais recentes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E6D61">
        <w:rPr>
          <w:rFonts w:ascii="Times New Roman" w:hAnsi="Times New Roman" w:cs="Times New Roman"/>
          <w:sz w:val="24"/>
          <w:szCs w:val="24"/>
        </w:rPr>
        <w:t>tratamentos de saúde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graças </w:t>
      </w:r>
      <w:r w:rsidR="00CE6D61">
        <w:rPr>
          <w:rFonts w:ascii="Times New Roman" w:hAnsi="Times New Roman" w:cs="Times New Roman"/>
          <w:sz w:val="24"/>
          <w:szCs w:val="24"/>
        </w:rPr>
        <w:t>a sua renúncia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E7D9B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busca </w:t>
      </w:r>
      <w:r w:rsidR="00CE6D61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unidade do mundo, </w:t>
      </w:r>
      <w:r w:rsidR="00CE6D61">
        <w:rPr>
          <w:rFonts w:ascii="Times New Roman" w:hAnsi="Times New Roman" w:cs="Times New Roman"/>
          <w:sz w:val="24"/>
          <w:szCs w:val="24"/>
        </w:rPr>
        <w:t>conforme</w:t>
      </w:r>
      <w:r w:rsidRPr="00C5704C">
        <w:rPr>
          <w:rFonts w:ascii="Times New Roman" w:hAnsi="Times New Roman" w:cs="Times New Roman"/>
          <w:sz w:val="24"/>
          <w:szCs w:val="24"/>
        </w:rPr>
        <w:t xml:space="preserve"> lhe </w:t>
      </w:r>
      <w:r w:rsidR="00CE6D61">
        <w:rPr>
          <w:rFonts w:ascii="Times New Roman" w:hAnsi="Times New Roman" w:cs="Times New Roman"/>
          <w:sz w:val="24"/>
          <w:szCs w:val="24"/>
        </w:rPr>
        <w:t>ensinara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</w:t>
      </w:r>
      <w:r w:rsidR="008165FA">
        <w:rPr>
          <w:rFonts w:ascii="Times New Roman" w:hAnsi="Times New Roman" w:cs="Times New Roman"/>
          <w:sz w:val="24"/>
          <w:szCs w:val="24"/>
        </w:rPr>
        <w:t xml:space="preserve">morto </w:t>
      </w:r>
      <w:r w:rsidRPr="00C5704C">
        <w:rPr>
          <w:rFonts w:ascii="Times New Roman" w:hAnsi="Times New Roman" w:cs="Times New Roman"/>
          <w:sz w:val="24"/>
          <w:szCs w:val="24"/>
        </w:rPr>
        <w:t>do matraz, e graças ao grande mandamento do profeta, a alma de Sav</w:t>
      </w:r>
      <w:r w:rsidR="00CE6D61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se </w:t>
      </w:r>
      <w:r w:rsidR="00CE6D61">
        <w:rPr>
          <w:rFonts w:ascii="Times New Roman" w:hAnsi="Times New Roman" w:cs="Times New Roman"/>
          <w:sz w:val="24"/>
          <w:szCs w:val="24"/>
        </w:rPr>
        <w:t>aquietou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ele se tornou agradável </w:t>
      </w:r>
      <w:r w:rsidR="00EB5208">
        <w:rPr>
          <w:rFonts w:ascii="Times New Roman" w:hAnsi="Times New Roman" w:cs="Times New Roman"/>
          <w:sz w:val="24"/>
          <w:szCs w:val="24"/>
        </w:rPr>
        <w:t>a</w:t>
      </w:r>
      <w:r w:rsidR="00EB5208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convívio, e a profetisa Pelágia convidava-o com prazer para passeios fora da cidade. </w:t>
      </w:r>
    </w:p>
    <w:p w:rsidR="0024094F" w:rsidRPr="00C5704C" w:rsidRDefault="0024094F" w:rsidP="008B1E9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Quando chegou o primeiro aniversário da partida de seu pai, o Anticristo, exatamente no dia do Nascimento de Cristo, a profetisa Pelágia se preparou para </w:t>
      </w:r>
      <w:r w:rsidR="004B3D5D">
        <w:rPr>
          <w:rFonts w:ascii="Times New Roman" w:hAnsi="Times New Roman" w:cs="Times New Roman"/>
          <w:sz w:val="24"/>
          <w:szCs w:val="24"/>
        </w:rPr>
        <w:t>ir ao campo com seu 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4B3D5D"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eus </w:t>
      </w:r>
      <w:r w:rsidR="004B3D5D">
        <w:rPr>
          <w:rFonts w:ascii="Times New Roman" w:hAnsi="Times New Roman" w:cs="Times New Roman"/>
          <w:sz w:val="24"/>
          <w:szCs w:val="24"/>
        </w:rPr>
        <w:t>zelosos companheiros de viagem</w:t>
      </w:r>
      <w:r w:rsidRPr="00C5704C">
        <w:rPr>
          <w:rFonts w:ascii="Times New Roman" w:hAnsi="Times New Roman" w:cs="Times New Roman"/>
          <w:sz w:val="24"/>
          <w:szCs w:val="24"/>
        </w:rPr>
        <w:t>, Andrei e Sav</w:t>
      </w:r>
      <w:r w:rsidR="004B3D5D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>li</w:t>
      </w:r>
      <w:r w:rsidR="004B3D5D">
        <w:rPr>
          <w:rFonts w:ascii="Times New Roman" w:hAnsi="Times New Roman" w:cs="Times New Roman"/>
          <w:sz w:val="24"/>
          <w:szCs w:val="24"/>
        </w:rPr>
        <w:t xml:space="preserve">, </w:t>
      </w:r>
      <w:r w:rsidR="005B3A13">
        <w:rPr>
          <w:rFonts w:ascii="Times New Roman" w:hAnsi="Times New Roman" w:cs="Times New Roman"/>
          <w:sz w:val="24"/>
          <w:szCs w:val="24"/>
        </w:rPr>
        <w:t>foram</w:t>
      </w:r>
      <w:r w:rsidR="007C2FE2">
        <w:rPr>
          <w:rFonts w:ascii="Times New Roman" w:hAnsi="Times New Roman" w:cs="Times New Roman"/>
          <w:sz w:val="24"/>
          <w:szCs w:val="24"/>
        </w:rPr>
        <w:t xml:space="preserve"> com ela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Pelágia agasalhou </w:t>
      </w:r>
      <w:r w:rsidR="002E56F4">
        <w:rPr>
          <w:rFonts w:ascii="Times New Roman" w:hAnsi="Times New Roman" w:cs="Times New Roman"/>
          <w:sz w:val="24"/>
          <w:szCs w:val="24"/>
        </w:rPr>
        <w:t xml:space="preserve">bem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seu bebê, </w:t>
      </w:r>
      <w:r w:rsidR="004B3D5D">
        <w:rPr>
          <w:rFonts w:ascii="Times New Roman" w:hAnsi="Times New Roman" w:cs="Times New Roman"/>
          <w:sz w:val="24"/>
          <w:szCs w:val="24"/>
        </w:rPr>
        <w:t>pois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4B3D5D">
        <w:rPr>
          <w:rFonts w:ascii="Times New Roman" w:hAnsi="Times New Roman" w:cs="Times New Roman"/>
          <w:sz w:val="24"/>
          <w:szCs w:val="24"/>
        </w:rPr>
        <w:t>embora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4B3D5D">
        <w:rPr>
          <w:rFonts w:ascii="Times New Roman" w:hAnsi="Times New Roman" w:cs="Times New Roman"/>
          <w:sz w:val="24"/>
          <w:szCs w:val="24"/>
        </w:rPr>
        <w:t>nesse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Natal </w:t>
      </w:r>
      <w:r w:rsidR="004B3D5D">
        <w:rPr>
          <w:rFonts w:ascii="Times New Roman" w:hAnsi="Times New Roman" w:cs="Times New Roman"/>
          <w:sz w:val="24"/>
          <w:szCs w:val="24"/>
        </w:rPr>
        <w:t>não fizesse muito frio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fora </w:t>
      </w:r>
      <w:r w:rsidR="004B3D5D">
        <w:rPr>
          <w:rFonts w:ascii="Times New Roman" w:hAnsi="Times New Roman" w:cs="Times New Roman"/>
          <w:sz w:val="24"/>
          <w:szCs w:val="24"/>
        </w:rPr>
        <w:t>n</w:t>
      </w:r>
      <w:r w:rsidRPr="00C5704C">
        <w:rPr>
          <w:rFonts w:ascii="Times New Roman" w:hAnsi="Times New Roman" w:cs="Times New Roman"/>
          <w:sz w:val="24"/>
          <w:szCs w:val="24"/>
        </w:rPr>
        <w:t xml:space="preserve">o anterior, estava </w:t>
      </w:r>
      <w:r w:rsidR="004B3D5D">
        <w:rPr>
          <w:rFonts w:ascii="Times New Roman" w:hAnsi="Times New Roman" w:cs="Times New Roman"/>
          <w:sz w:val="24"/>
          <w:szCs w:val="24"/>
        </w:rPr>
        <w:t>gelado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4B3D5D">
        <w:rPr>
          <w:rFonts w:ascii="Times New Roman" w:hAnsi="Times New Roman" w:cs="Times New Roman"/>
          <w:sz w:val="24"/>
          <w:szCs w:val="24"/>
        </w:rPr>
        <w:t xml:space="preserve">uma </w:t>
      </w:r>
      <w:r w:rsidRPr="00C5704C">
        <w:rPr>
          <w:rFonts w:ascii="Times New Roman" w:hAnsi="Times New Roman" w:cs="Times New Roman"/>
          <w:sz w:val="24"/>
          <w:szCs w:val="24"/>
        </w:rPr>
        <w:t xml:space="preserve">neve </w:t>
      </w:r>
      <w:r w:rsidR="004B3D5D">
        <w:rPr>
          <w:rFonts w:ascii="Times New Roman" w:hAnsi="Times New Roman" w:cs="Times New Roman"/>
          <w:sz w:val="24"/>
          <w:szCs w:val="24"/>
        </w:rPr>
        <w:t>espessa caía sem cessar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desde manhã. </w:t>
      </w:r>
    </w:p>
    <w:p w:rsidR="0024094F" w:rsidRPr="00C5704C" w:rsidRDefault="0024094F" w:rsidP="00A757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inverno, especialmente </w:t>
      </w:r>
      <w:r w:rsidR="00C36907">
        <w:rPr>
          <w:rFonts w:ascii="Times New Roman" w:hAnsi="Times New Roman" w:cs="Times New Roman"/>
          <w:sz w:val="24"/>
          <w:szCs w:val="24"/>
        </w:rPr>
        <w:t>no campo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num dia nevado, predominam duas cores: </w:t>
      </w:r>
      <w:r w:rsidR="00C36907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branc</w:t>
      </w:r>
      <w:r w:rsidR="00C3690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C36907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pret</w:t>
      </w:r>
      <w:r w:rsidR="00C36907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>, pois</w:t>
      </w:r>
      <w:r w:rsidR="005B3A13">
        <w:rPr>
          <w:rFonts w:ascii="Times New Roman" w:hAnsi="Times New Roman" w:cs="Times New Roman"/>
          <w:sz w:val="24"/>
          <w:szCs w:val="24"/>
        </w:rPr>
        <w:t>, sobre fundo branco,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tudo </w:t>
      </w:r>
      <w:r w:rsidR="005B3A13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que é escuro parece </w:t>
      </w:r>
      <w:r w:rsidR="009B5432">
        <w:rPr>
          <w:rFonts w:ascii="Times New Roman" w:hAnsi="Times New Roman" w:cs="Times New Roman"/>
          <w:sz w:val="24"/>
          <w:szCs w:val="24"/>
        </w:rPr>
        <w:t>negro</w:t>
      </w:r>
      <w:r w:rsidRPr="00C5704C">
        <w:rPr>
          <w:rFonts w:ascii="Times New Roman" w:hAnsi="Times New Roman" w:cs="Times New Roman"/>
          <w:sz w:val="24"/>
          <w:szCs w:val="24"/>
        </w:rPr>
        <w:t xml:space="preserve">. Por isso, </w:t>
      </w:r>
      <w:r w:rsidR="00333844">
        <w:rPr>
          <w:rFonts w:ascii="Times New Roman" w:hAnsi="Times New Roman" w:cs="Times New Roman"/>
          <w:sz w:val="24"/>
          <w:szCs w:val="24"/>
        </w:rPr>
        <w:t>ao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B5208">
        <w:rPr>
          <w:rFonts w:ascii="Times New Roman" w:hAnsi="Times New Roman" w:cs="Times New Roman"/>
          <w:sz w:val="24"/>
          <w:szCs w:val="24"/>
        </w:rPr>
        <w:t xml:space="preserve">se </w:t>
      </w:r>
      <w:r w:rsidRPr="00C5704C">
        <w:rPr>
          <w:rFonts w:ascii="Times New Roman" w:hAnsi="Times New Roman" w:cs="Times New Roman"/>
          <w:sz w:val="24"/>
          <w:szCs w:val="24"/>
        </w:rPr>
        <w:t>olhar para os troncos das árvores d</w:t>
      </w:r>
      <w:r w:rsidR="00333844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lado </w:t>
      </w:r>
      <w:r w:rsidR="00333844">
        <w:rPr>
          <w:rFonts w:ascii="Times New Roman" w:hAnsi="Times New Roman" w:cs="Times New Roman"/>
          <w:sz w:val="24"/>
          <w:szCs w:val="24"/>
        </w:rPr>
        <w:t>que</w:t>
      </w:r>
      <w:r w:rsidR="005A7A4C">
        <w:rPr>
          <w:rFonts w:ascii="Times New Roman" w:hAnsi="Times New Roman" w:cs="Times New Roman"/>
          <w:sz w:val="24"/>
          <w:szCs w:val="24"/>
        </w:rPr>
        <w:t>,</w:t>
      </w:r>
      <w:r w:rsidR="00333844">
        <w:rPr>
          <w:rFonts w:ascii="Times New Roman" w:hAnsi="Times New Roman" w:cs="Times New Roman"/>
          <w:sz w:val="24"/>
          <w:szCs w:val="24"/>
        </w:rPr>
        <w:t xml:space="preserve"> na noite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anterior</w:t>
      </w:r>
      <w:r w:rsidR="00A477DB">
        <w:rPr>
          <w:rFonts w:ascii="Times New Roman" w:hAnsi="Times New Roman" w:cs="Times New Roman"/>
          <w:sz w:val="24"/>
          <w:szCs w:val="24"/>
        </w:rPr>
        <w:t xml:space="preserve">, </w:t>
      </w:r>
      <w:r w:rsidR="005A7A4C">
        <w:rPr>
          <w:rFonts w:ascii="Times New Roman" w:hAnsi="Times New Roman" w:cs="Times New Roman"/>
          <w:sz w:val="24"/>
          <w:szCs w:val="24"/>
        </w:rPr>
        <w:t>foi varrido por um vento rasante e pela neve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todos os troncos </w:t>
      </w:r>
      <w:r w:rsidR="005A7A4C">
        <w:rPr>
          <w:rFonts w:ascii="Times New Roman" w:hAnsi="Times New Roman" w:cs="Times New Roman"/>
          <w:sz w:val="24"/>
          <w:szCs w:val="24"/>
        </w:rPr>
        <w:t>parecerão</w:t>
      </w:r>
      <w:r w:rsidR="00EB5208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A7A4C">
        <w:rPr>
          <w:rFonts w:ascii="Times New Roman" w:hAnsi="Times New Roman" w:cs="Times New Roman"/>
          <w:sz w:val="24"/>
          <w:szCs w:val="24"/>
        </w:rPr>
        <w:t>irmã</w:t>
      </w:r>
      <w:r w:rsidR="001353A6">
        <w:rPr>
          <w:rFonts w:ascii="Times New Roman" w:hAnsi="Times New Roman" w:cs="Times New Roman"/>
          <w:sz w:val="24"/>
          <w:szCs w:val="24"/>
        </w:rPr>
        <w:t>o</w:t>
      </w:r>
      <w:r w:rsidR="005A7A4C">
        <w:rPr>
          <w:rFonts w:ascii="Times New Roman" w:hAnsi="Times New Roman" w:cs="Times New Roman"/>
          <w:sz w:val="24"/>
          <w:szCs w:val="24"/>
        </w:rPr>
        <w:t xml:space="preserve">s </w:t>
      </w:r>
      <w:r w:rsidRPr="00C5704C">
        <w:rPr>
          <w:rFonts w:ascii="Times New Roman" w:hAnsi="Times New Roman" w:cs="Times New Roman"/>
          <w:sz w:val="24"/>
          <w:szCs w:val="24"/>
        </w:rPr>
        <w:t xml:space="preserve">brancos, </w:t>
      </w:r>
      <w:r w:rsidR="001353A6">
        <w:rPr>
          <w:rFonts w:ascii="Times New Roman" w:hAnsi="Times New Roman" w:cs="Times New Roman"/>
          <w:sz w:val="24"/>
          <w:szCs w:val="24"/>
        </w:rPr>
        <w:t xml:space="preserve">cobertos de neve, </w:t>
      </w:r>
      <w:r w:rsidR="005A7A4C">
        <w:rPr>
          <w:rFonts w:ascii="Times New Roman" w:hAnsi="Times New Roman" w:cs="Times New Roman"/>
          <w:sz w:val="24"/>
          <w:szCs w:val="24"/>
        </w:rPr>
        <w:t>enquanto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do outro lado, todos </w:t>
      </w:r>
      <w:r w:rsidR="005A7A4C">
        <w:rPr>
          <w:rFonts w:ascii="Times New Roman" w:hAnsi="Times New Roman" w:cs="Times New Roman"/>
          <w:sz w:val="24"/>
          <w:szCs w:val="24"/>
        </w:rPr>
        <w:t xml:space="preserve">parecerão irmãos </w:t>
      </w:r>
      <w:r w:rsidR="009B5432">
        <w:rPr>
          <w:rFonts w:ascii="Times New Roman" w:hAnsi="Times New Roman" w:cs="Times New Roman"/>
          <w:sz w:val="24"/>
          <w:szCs w:val="24"/>
        </w:rPr>
        <w:t>negros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E </w:t>
      </w:r>
      <w:r w:rsidR="00EB5208" w:rsidRPr="00C5704C">
        <w:rPr>
          <w:rFonts w:ascii="Times New Roman" w:hAnsi="Times New Roman" w:cs="Times New Roman"/>
          <w:sz w:val="24"/>
          <w:szCs w:val="24"/>
        </w:rPr>
        <w:t>es</w:t>
      </w:r>
      <w:r w:rsidR="00EB5208">
        <w:rPr>
          <w:rFonts w:ascii="Times New Roman" w:hAnsi="Times New Roman" w:cs="Times New Roman"/>
          <w:sz w:val="24"/>
          <w:szCs w:val="24"/>
        </w:rPr>
        <w:t>s</w:t>
      </w:r>
      <w:r w:rsidR="00EB5208" w:rsidRPr="00C5704C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>duas cores</w:t>
      </w:r>
      <w:r w:rsidR="005A7A4C">
        <w:rPr>
          <w:rFonts w:ascii="Times New Roman" w:hAnsi="Times New Roman" w:cs="Times New Roman"/>
          <w:sz w:val="24"/>
          <w:szCs w:val="24"/>
        </w:rPr>
        <w:t xml:space="preserve"> conferem algo de sagrado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 invernal, e se anda por ela com a alma </w:t>
      </w:r>
      <w:r w:rsidR="000A292F">
        <w:rPr>
          <w:rFonts w:ascii="Times New Roman" w:hAnsi="Times New Roman" w:cs="Times New Roman"/>
          <w:sz w:val="24"/>
          <w:szCs w:val="24"/>
        </w:rPr>
        <w:t>entorpecida</w:t>
      </w:r>
      <w:r w:rsidRPr="00C5704C">
        <w:rPr>
          <w:rFonts w:ascii="Times New Roman" w:hAnsi="Times New Roman" w:cs="Times New Roman"/>
          <w:sz w:val="24"/>
          <w:szCs w:val="24"/>
        </w:rPr>
        <w:t>, como num templo de Deus. H</w:t>
      </w:r>
      <w:r w:rsidR="000A292F">
        <w:rPr>
          <w:rFonts w:ascii="Times New Roman" w:hAnsi="Times New Roman" w:cs="Times New Roman"/>
          <w:sz w:val="24"/>
          <w:szCs w:val="24"/>
        </w:rPr>
        <w:t>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uma </w:t>
      </w:r>
      <w:r w:rsidR="000A292F">
        <w:rPr>
          <w:rFonts w:ascii="Times New Roman" w:hAnsi="Times New Roman" w:cs="Times New Roman"/>
          <w:sz w:val="24"/>
          <w:szCs w:val="24"/>
        </w:rPr>
        <w:t>austeridade sagrada e viril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A292F">
        <w:rPr>
          <w:rFonts w:ascii="Times New Roman" w:hAnsi="Times New Roman" w:cs="Times New Roman"/>
          <w:sz w:val="24"/>
          <w:szCs w:val="24"/>
        </w:rPr>
        <w:t>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branc</w:t>
      </w:r>
      <w:r w:rsidR="000A292F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0A292F">
        <w:rPr>
          <w:rFonts w:ascii="Times New Roman" w:hAnsi="Times New Roman" w:cs="Times New Roman"/>
          <w:sz w:val="24"/>
          <w:szCs w:val="24"/>
        </w:rPr>
        <w:t xml:space="preserve">no </w:t>
      </w:r>
      <w:r w:rsidRPr="00C5704C">
        <w:rPr>
          <w:rFonts w:ascii="Times New Roman" w:hAnsi="Times New Roman" w:cs="Times New Roman"/>
          <w:sz w:val="24"/>
          <w:szCs w:val="24"/>
        </w:rPr>
        <w:t>pret</w:t>
      </w:r>
      <w:r w:rsidR="000A292F">
        <w:rPr>
          <w:rFonts w:ascii="Times New Roman" w:hAnsi="Times New Roman" w:cs="Times New Roman"/>
          <w:sz w:val="24"/>
          <w:szCs w:val="24"/>
        </w:rPr>
        <w:t>o que torna</w:t>
      </w:r>
      <w:r w:rsidRPr="00C5704C">
        <w:rPr>
          <w:rFonts w:ascii="Times New Roman" w:hAnsi="Times New Roman" w:cs="Times New Roman"/>
          <w:sz w:val="24"/>
          <w:szCs w:val="24"/>
        </w:rPr>
        <w:t xml:space="preserve"> todas </w:t>
      </w:r>
      <w:r w:rsidR="000A292F">
        <w:rPr>
          <w:rFonts w:ascii="Times New Roman" w:hAnsi="Times New Roman" w:cs="Times New Roman"/>
          <w:sz w:val="24"/>
          <w:szCs w:val="24"/>
        </w:rPr>
        <w:t xml:space="preserve">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outras cores secundárias e </w:t>
      </w:r>
      <w:r w:rsidR="000A292F">
        <w:rPr>
          <w:rFonts w:ascii="Times New Roman" w:hAnsi="Times New Roman" w:cs="Times New Roman"/>
          <w:sz w:val="24"/>
          <w:szCs w:val="24"/>
        </w:rPr>
        <w:t>apagadas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. A floresta invernal sob a cúpula branca </w:t>
      </w:r>
      <w:r w:rsidR="000A292F">
        <w:rPr>
          <w:rFonts w:ascii="Times New Roman" w:hAnsi="Times New Roman" w:cs="Times New Roman"/>
          <w:sz w:val="24"/>
          <w:szCs w:val="24"/>
        </w:rPr>
        <w:t>será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1D4303">
        <w:rPr>
          <w:rFonts w:ascii="Times New Roman" w:hAnsi="Times New Roman" w:cs="Times New Roman"/>
          <w:sz w:val="24"/>
          <w:szCs w:val="24"/>
        </w:rPr>
        <w:t>d</w:t>
      </w:r>
      <w:r w:rsidRPr="00C5704C">
        <w:rPr>
          <w:rFonts w:ascii="Times New Roman" w:hAnsi="Times New Roman" w:cs="Times New Roman"/>
          <w:sz w:val="24"/>
          <w:szCs w:val="24"/>
        </w:rPr>
        <w:t xml:space="preserve">ivina </w:t>
      </w:r>
      <w:r w:rsidR="000430F0">
        <w:rPr>
          <w:rFonts w:ascii="Times New Roman" w:hAnsi="Times New Roman" w:cs="Times New Roman"/>
          <w:sz w:val="24"/>
          <w:szCs w:val="24"/>
        </w:rPr>
        <w:t>enquanto o sol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0F0">
        <w:rPr>
          <w:rFonts w:ascii="Times New Roman" w:hAnsi="Times New Roman" w:cs="Times New Roman"/>
          <w:sz w:val="24"/>
          <w:szCs w:val="24"/>
        </w:rPr>
        <w:t xml:space="preserve">não </w:t>
      </w:r>
      <w:r w:rsidRPr="00C5704C">
        <w:rPr>
          <w:rFonts w:ascii="Times New Roman" w:hAnsi="Times New Roman" w:cs="Times New Roman"/>
          <w:sz w:val="24"/>
          <w:szCs w:val="24"/>
        </w:rPr>
        <w:t>aparece</w:t>
      </w:r>
      <w:r w:rsidR="000430F0">
        <w:rPr>
          <w:rFonts w:ascii="Times New Roman" w:hAnsi="Times New Roman" w:cs="Times New Roman"/>
          <w:sz w:val="24"/>
          <w:szCs w:val="24"/>
        </w:rPr>
        <w:t>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0F0">
        <w:rPr>
          <w:rFonts w:ascii="Times New Roman" w:hAnsi="Times New Roman" w:cs="Times New Roman"/>
          <w:sz w:val="24"/>
          <w:szCs w:val="24"/>
        </w:rPr>
        <w:t>enquanto não despertarem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as cores terrenas</w:t>
      </w:r>
      <w:r w:rsidR="000430F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0F0">
        <w:rPr>
          <w:rFonts w:ascii="Times New Roman" w:hAnsi="Times New Roman" w:cs="Times New Roman"/>
          <w:sz w:val="24"/>
          <w:szCs w:val="24"/>
        </w:rPr>
        <w:t>frívolas</w:t>
      </w:r>
      <w:r w:rsidRPr="00C5704C">
        <w:rPr>
          <w:rFonts w:ascii="Times New Roman" w:hAnsi="Times New Roman" w:cs="Times New Roman"/>
          <w:sz w:val="24"/>
          <w:szCs w:val="24"/>
        </w:rPr>
        <w:t>, os reflexos</w:t>
      </w:r>
      <w:r w:rsidR="000430F0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femininos</w:t>
      </w:r>
      <w:r w:rsidR="000430F0">
        <w:rPr>
          <w:rFonts w:ascii="Times New Roman" w:hAnsi="Times New Roman" w:cs="Times New Roman"/>
          <w:sz w:val="24"/>
          <w:szCs w:val="24"/>
        </w:rPr>
        <w:t xml:space="preserve"> e alegres</w:t>
      </w:r>
      <w:r w:rsidRPr="00C5704C">
        <w:rPr>
          <w:rFonts w:ascii="Times New Roman" w:hAnsi="Times New Roman" w:cs="Times New Roman"/>
          <w:sz w:val="24"/>
          <w:szCs w:val="24"/>
        </w:rPr>
        <w:t>, o azul</w:t>
      </w:r>
      <w:r w:rsidR="001D4303">
        <w:rPr>
          <w:rFonts w:ascii="Times New Roman" w:hAnsi="Times New Roman" w:cs="Times New Roman"/>
          <w:sz w:val="24"/>
          <w:szCs w:val="24"/>
        </w:rPr>
        <w:t xml:space="preserve"> radiante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no céu. Isso é bonito</w:t>
      </w:r>
      <w:r w:rsidR="000430F0">
        <w:rPr>
          <w:rFonts w:ascii="Times New Roman" w:hAnsi="Times New Roman" w:cs="Times New Roman"/>
          <w:sz w:val="24"/>
          <w:szCs w:val="24"/>
        </w:rPr>
        <w:t xml:space="preserve"> e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430F0">
        <w:rPr>
          <w:rFonts w:ascii="Times New Roman" w:hAnsi="Times New Roman" w:cs="Times New Roman"/>
          <w:sz w:val="24"/>
          <w:szCs w:val="24"/>
        </w:rPr>
        <w:t>agradável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1D4303">
        <w:rPr>
          <w:rFonts w:ascii="Times New Roman" w:hAnsi="Times New Roman" w:cs="Times New Roman"/>
          <w:sz w:val="24"/>
          <w:szCs w:val="24"/>
        </w:rPr>
        <w:t>traz uma inquietação</w:t>
      </w:r>
      <w:r w:rsidR="00C1196C">
        <w:rPr>
          <w:rFonts w:ascii="Times New Roman" w:hAnsi="Times New Roman" w:cs="Times New Roman"/>
          <w:sz w:val="24"/>
          <w:szCs w:val="24"/>
        </w:rPr>
        <w:t xml:space="preserve"> </w:t>
      </w:r>
      <w:r w:rsidR="001353A6">
        <w:rPr>
          <w:rFonts w:ascii="Times New Roman" w:hAnsi="Times New Roman" w:cs="Times New Roman"/>
          <w:sz w:val="24"/>
          <w:szCs w:val="24"/>
        </w:rPr>
        <w:t>feminina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1353A6">
        <w:rPr>
          <w:rFonts w:ascii="Times New Roman" w:hAnsi="Times New Roman" w:cs="Times New Roman"/>
          <w:sz w:val="24"/>
          <w:szCs w:val="24"/>
        </w:rPr>
        <w:t>R</w:t>
      </w:r>
      <w:r w:rsidR="00073255">
        <w:rPr>
          <w:rFonts w:ascii="Times New Roman" w:hAnsi="Times New Roman" w:cs="Times New Roman"/>
          <w:sz w:val="24"/>
          <w:szCs w:val="24"/>
        </w:rPr>
        <w:t>evela-se</w:t>
      </w:r>
      <w:r w:rsidR="00FF4CB5">
        <w:rPr>
          <w:rFonts w:ascii="Times New Roman" w:hAnsi="Times New Roman" w:cs="Times New Roman"/>
          <w:sz w:val="24"/>
          <w:szCs w:val="24"/>
        </w:rPr>
        <w:t xml:space="preserve"> </w:t>
      </w:r>
      <w:r w:rsidR="001353A6">
        <w:rPr>
          <w:rFonts w:ascii="Times New Roman" w:hAnsi="Times New Roman" w:cs="Times New Roman"/>
          <w:sz w:val="24"/>
          <w:szCs w:val="24"/>
        </w:rPr>
        <w:t xml:space="preserve">por um instante </w:t>
      </w:r>
      <w:r w:rsidR="00FF4CB5">
        <w:rPr>
          <w:rFonts w:ascii="Times New Roman" w:hAnsi="Times New Roman" w:cs="Times New Roman"/>
          <w:sz w:val="24"/>
          <w:szCs w:val="24"/>
        </w:rPr>
        <w:t xml:space="preserve">algo </w:t>
      </w:r>
      <w:r w:rsidR="001D4303">
        <w:rPr>
          <w:rFonts w:ascii="Times New Roman" w:hAnsi="Times New Roman" w:cs="Times New Roman"/>
          <w:sz w:val="24"/>
          <w:szCs w:val="24"/>
        </w:rPr>
        <w:t>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F4CB5">
        <w:rPr>
          <w:rFonts w:ascii="Times New Roman" w:hAnsi="Times New Roman" w:cs="Times New Roman"/>
          <w:sz w:val="24"/>
          <w:szCs w:val="24"/>
        </w:rPr>
        <w:t>alienação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estival</w:t>
      </w:r>
      <w:r w:rsidR="001353A6">
        <w:rPr>
          <w:rFonts w:ascii="Times New Roman" w:hAnsi="Times New Roman" w:cs="Times New Roman"/>
          <w:sz w:val="24"/>
          <w:szCs w:val="24"/>
        </w:rPr>
        <w:t>,</w:t>
      </w:r>
      <w:r w:rsidR="001D4303">
        <w:rPr>
          <w:rFonts w:ascii="Times New Roman" w:hAnsi="Times New Roman" w:cs="Times New Roman"/>
          <w:sz w:val="24"/>
          <w:szCs w:val="24"/>
        </w:rPr>
        <w:t xml:space="preserve"> doce 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corpo, </w:t>
      </w:r>
      <w:r w:rsidR="007E0A9C" w:rsidRPr="00DA38D9">
        <w:rPr>
          <w:rFonts w:ascii="Times New Roman" w:hAnsi="Times New Roman" w:cs="Times New Roman"/>
          <w:sz w:val="24"/>
          <w:szCs w:val="24"/>
        </w:rPr>
        <w:t>da</w:t>
      </w:r>
      <w:r w:rsidRPr="00DA38D9">
        <w:rPr>
          <w:rFonts w:ascii="Times New Roman" w:hAnsi="Times New Roman" w:cs="Times New Roman"/>
          <w:sz w:val="24"/>
          <w:szCs w:val="24"/>
        </w:rPr>
        <w:t xml:space="preserve"> </w:t>
      </w:r>
      <w:r w:rsidR="007E0A9C" w:rsidRPr="00DA38D9">
        <w:rPr>
          <w:rFonts w:ascii="Times New Roman" w:hAnsi="Times New Roman" w:cs="Times New Roman"/>
          <w:sz w:val="24"/>
          <w:szCs w:val="24"/>
        </w:rPr>
        <w:t xml:space="preserve">sensação frenética de </w:t>
      </w:r>
      <w:r w:rsidRPr="00DA38D9">
        <w:rPr>
          <w:rFonts w:ascii="Times New Roman" w:hAnsi="Times New Roman" w:cs="Times New Roman"/>
          <w:sz w:val="24"/>
          <w:szCs w:val="24"/>
        </w:rPr>
        <w:t>perda</w:t>
      </w:r>
      <w:r w:rsidR="00C1196C" w:rsidRPr="00DA38D9">
        <w:rPr>
          <w:rFonts w:ascii="Times New Roman" w:hAnsi="Times New Roman" w:cs="Times New Roman"/>
          <w:sz w:val="24"/>
          <w:szCs w:val="24"/>
        </w:rPr>
        <w:t xml:space="preserve"> </w:t>
      </w:r>
      <w:r w:rsidR="001353A6" w:rsidRPr="00DA38D9">
        <w:rPr>
          <w:rFonts w:ascii="Times New Roman" w:hAnsi="Times New Roman" w:cs="Times New Roman"/>
          <w:sz w:val="24"/>
          <w:szCs w:val="24"/>
        </w:rPr>
        <w:t>produzida</w:t>
      </w:r>
      <w:r w:rsidR="00A477DB" w:rsidRPr="00DA38D9">
        <w:rPr>
          <w:rFonts w:ascii="Times New Roman" w:hAnsi="Times New Roman" w:cs="Times New Roman"/>
          <w:sz w:val="24"/>
          <w:szCs w:val="24"/>
        </w:rPr>
        <w:t xml:space="preserve"> pelo</w:t>
      </w:r>
      <w:r w:rsidR="00073255" w:rsidRPr="00DA38D9">
        <w:rPr>
          <w:rFonts w:ascii="Times New Roman" w:hAnsi="Times New Roman" w:cs="Times New Roman"/>
          <w:sz w:val="24"/>
          <w:szCs w:val="24"/>
        </w:rPr>
        <w:t xml:space="preserve"> verão</w:t>
      </w:r>
      <w:r w:rsidRPr="00C5704C">
        <w:rPr>
          <w:rFonts w:ascii="Times New Roman" w:hAnsi="Times New Roman" w:cs="Times New Roman"/>
          <w:sz w:val="24"/>
          <w:szCs w:val="24"/>
        </w:rPr>
        <w:t>, quando sent</w:t>
      </w:r>
      <w:r w:rsidR="007E0A9C">
        <w:rPr>
          <w:rFonts w:ascii="Times New Roman" w:hAnsi="Times New Roman" w:cs="Times New Roman"/>
          <w:sz w:val="24"/>
          <w:szCs w:val="24"/>
        </w:rPr>
        <w:t>imos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073255">
        <w:rPr>
          <w:rFonts w:ascii="Times New Roman" w:hAnsi="Times New Roman" w:cs="Times New Roman"/>
          <w:sz w:val="24"/>
          <w:szCs w:val="24"/>
        </w:rPr>
        <w:t>a vida escapar, dia após 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Mas no bom inverno </w:t>
      </w:r>
      <w:r w:rsidR="00073255">
        <w:rPr>
          <w:rFonts w:ascii="Times New Roman" w:hAnsi="Times New Roman" w:cs="Times New Roman"/>
          <w:sz w:val="24"/>
          <w:szCs w:val="24"/>
        </w:rPr>
        <w:t>nevado do campo</w:t>
      </w:r>
      <w:r w:rsidR="001353A6">
        <w:rPr>
          <w:rFonts w:ascii="Times New Roman" w:hAnsi="Times New Roman" w:cs="Times New Roman"/>
          <w:sz w:val="24"/>
          <w:szCs w:val="24"/>
        </w:rPr>
        <w:t xml:space="preserve"> e dos subúrbios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Deus como que dá uma trégua </w:t>
      </w:r>
      <w:r w:rsidR="00C1196C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>o homem</w:t>
      </w:r>
      <w:r w:rsidR="00C1196C">
        <w:rPr>
          <w:rFonts w:ascii="Times New Roman" w:hAnsi="Times New Roman" w:cs="Times New Roman"/>
          <w:sz w:val="24"/>
          <w:szCs w:val="24"/>
        </w:rPr>
        <w:t>: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diminui </w:t>
      </w:r>
      <w:r w:rsidR="00C1196C">
        <w:rPr>
          <w:rFonts w:ascii="Times New Roman" w:hAnsi="Times New Roman" w:cs="Times New Roman"/>
          <w:sz w:val="24"/>
          <w:szCs w:val="24"/>
        </w:rPr>
        <w:t>o desassossego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existência, </w:t>
      </w:r>
      <w:r w:rsidR="00C1196C">
        <w:rPr>
          <w:rFonts w:ascii="Times New Roman" w:hAnsi="Times New Roman" w:cs="Times New Roman"/>
          <w:sz w:val="24"/>
          <w:szCs w:val="24"/>
        </w:rPr>
        <w:t>reforça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a imobilidade, despersonaliza agradavelmente os dias, </w:t>
      </w:r>
      <w:r w:rsidR="00712EDB">
        <w:rPr>
          <w:rFonts w:ascii="Times New Roman" w:hAnsi="Times New Roman" w:cs="Times New Roman"/>
          <w:sz w:val="24"/>
          <w:szCs w:val="24"/>
        </w:rPr>
        <w:t xml:space="preserve">de modo 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homem não sente </w:t>
      </w:r>
      <w:r w:rsidR="00712EDB">
        <w:rPr>
          <w:rFonts w:ascii="Times New Roman" w:hAnsi="Times New Roman" w:cs="Times New Roman"/>
          <w:sz w:val="24"/>
          <w:szCs w:val="24"/>
        </w:rPr>
        <w:t xml:space="preserve">os </w:t>
      </w:r>
      <w:r w:rsidR="00C1196C">
        <w:rPr>
          <w:rFonts w:ascii="Times New Roman" w:hAnsi="Times New Roman" w:cs="Times New Roman"/>
          <w:sz w:val="24"/>
          <w:szCs w:val="24"/>
        </w:rPr>
        <w:t xml:space="preserve">dias </w:t>
      </w:r>
      <w:r w:rsidR="00A477DB">
        <w:rPr>
          <w:rFonts w:ascii="Times New Roman" w:hAnsi="Times New Roman" w:cs="Times New Roman"/>
          <w:sz w:val="24"/>
          <w:szCs w:val="24"/>
        </w:rPr>
        <w:t>lhe fugirem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C1196C">
        <w:rPr>
          <w:rFonts w:ascii="Times New Roman" w:hAnsi="Times New Roman" w:cs="Times New Roman"/>
          <w:sz w:val="24"/>
          <w:szCs w:val="24"/>
        </w:rPr>
        <w:t>Mesmo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entre os pássaros, as criaturas que mais animam a natureza, predomina </w:t>
      </w:r>
      <w:r w:rsidR="00C1196C">
        <w:rPr>
          <w:rFonts w:ascii="Times New Roman" w:hAnsi="Times New Roman" w:cs="Times New Roman"/>
          <w:sz w:val="24"/>
          <w:szCs w:val="24"/>
        </w:rPr>
        <w:t>a ave negra, morosa e invernal,</w:t>
      </w:r>
      <w:r w:rsidRPr="00C5704C">
        <w:rPr>
          <w:rFonts w:ascii="Times New Roman" w:hAnsi="Times New Roman" w:cs="Times New Roman"/>
          <w:sz w:val="24"/>
          <w:szCs w:val="24"/>
        </w:rPr>
        <w:t xml:space="preserve"> sobre a neve branca </w:t>
      </w:r>
      <w:r w:rsidR="00712ED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corvo e a gralha. </w:t>
      </w:r>
      <w:del w:id="2977" w:author="Daniela Mountian" w:date="2017-08-21T21:45:00Z">
        <w:r w:rsidRPr="00C5704C" w:rsidDel="00764C91">
          <w:rPr>
            <w:rFonts w:ascii="Times New Roman" w:hAnsi="Times New Roman" w:cs="Times New Roman"/>
            <w:sz w:val="24"/>
            <w:szCs w:val="24"/>
          </w:rPr>
          <w:delText>Um</w:delText>
        </w:r>
      </w:del>
      <w:ins w:id="2978" w:author="Daniela Mountian" w:date="2017-09-03T23:27:00Z">
        <w:r w:rsidR="00CC5718">
          <w:rPr>
            <w:rFonts w:ascii="Times New Roman" w:hAnsi="Times New Roman" w:cs="Times New Roman"/>
            <w:sz w:val="24"/>
            <w:szCs w:val="24"/>
          </w:rPr>
          <w:t>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pi</w:t>
      </w:r>
      <w:r w:rsidR="00002AB2">
        <w:rPr>
          <w:rFonts w:ascii="Times New Roman" w:hAnsi="Times New Roman" w:cs="Times New Roman"/>
          <w:sz w:val="24"/>
          <w:szCs w:val="24"/>
        </w:rPr>
        <w:t>ntassilgo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>brilhante</w:t>
      </w:r>
      <w:r w:rsidRPr="00C5704C">
        <w:rPr>
          <w:rFonts w:ascii="Times New Roman" w:hAnsi="Times New Roman" w:cs="Times New Roman"/>
          <w:sz w:val="24"/>
          <w:szCs w:val="24"/>
        </w:rPr>
        <w:t xml:space="preserve"> v</w:t>
      </w:r>
      <w:r w:rsidR="00764C91">
        <w:rPr>
          <w:rFonts w:ascii="Times New Roman" w:hAnsi="Times New Roman" w:cs="Times New Roman"/>
          <w:sz w:val="24"/>
          <w:szCs w:val="24"/>
        </w:rPr>
        <w:t>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voando, como uma </w:t>
      </w:r>
      <w:r w:rsidR="00764C91">
        <w:rPr>
          <w:rFonts w:ascii="Times New Roman" w:hAnsi="Times New Roman" w:cs="Times New Roman"/>
          <w:sz w:val="24"/>
          <w:szCs w:val="24"/>
        </w:rPr>
        <w:t xml:space="preserve">pequena </w:t>
      </w:r>
      <w:r w:rsidRPr="00C5704C">
        <w:rPr>
          <w:rFonts w:ascii="Times New Roman" w:hAnsi="Times New Roman" w:cs="Times New Roman"/>
          <w:sz w:val="24"/>
          <w:szCs w:val="24"/>
        </w:rPr>
        <w:t>nuve</w:t>
      </w:r>
      <w:r w:rsidR="00764C91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A38D9">
        <w:rPr>
          <w:rFonts w:ascii="Times New Roman" w:hAnsi="Times New Roman" w:cs="Times New Roman"/>
          <w:sz w:val="24"/>
          <w:szCs w:val="24"/>
        </w:rPr>
        <w:t>casual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A477DB">
        <w:rPr>
          <w:rFonts w:ascii="Times New Roman" w:hAnsi="Times New Roman" w:cs="Times New Roman"/>
          <w:sz w:val="24"/>
          <w:szCs w:val="24"/>
        </w:rPr>
        <w:t>fugidia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DA38D9">
        <w:rPr>
          <w:rFonts w:ascii="Times New Roman" w:hAnsi="Times New Roman" w:cs="Times New Roman"/>
          <w:sz w:val="24"/>
          <w:szCs w:val="24"/>
        </w:rPr>
        <w:t xml:space="preserve">como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764C91">
        <w:rPr>
          <w:rFonts w:ascii="Times New Roman" w:hAnsi="Times New Roman" w:cs="Times New Roman"/>
          <w:sz w:val="24"/>
          <w:szCs w:val="24"/>
        </w:rPr>
        <w:t>pigmento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feminin</w:t>
      </w:r>
      <w:r w:rsidR="00764C91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 xml:space="preserve">e vibrante em </w:t>
      </w:r>
      <w:r w:rsidRPr="00C5704C">
        <w:rPr>
          <w:rFonts w:ascii="Times New Roman" w:hAnsi="Times New Roman" w:cs="Times New Roman"/>
          <w:sz w:val="24"/>
          <w:szCs w:val="24"/>
        </w:rPr>
        <w:t xml:space="preserve">meio </w:t>
      </w:r>
      <w:r w:rsidR="00764C91">
        <w:rPr>
          <w:rFonts w:ascii="Times New Roman" w:hAnsi="Times New Roman" w:cs="Times New Roman"/>
          <w:sz w:val="24"/>
          <w:szCs w:val="24"/>
        </w:rPr>
        <w:t>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>alvura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764C91">
        <w:rPr>
          <w:rFonts w:ascii="Times New Roman" w:hAnsi="Times New Roman" w:cs="Times New Roman"/>
          <w:sz w:val="24"/>
          <w:szCs w:val="24"/>
        </w:rPr>
        <w:t>o profano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>n</w:t>
      </w:r>
      <w:r w:rsidR="00712EDB">
        <w:rPr>
          <w:rFonts w:ascii="Times New Roman" w:hAnsi="Times New Roman" w:cs="Times New Roman"/>
          <w:sz w:val="24"/>
          <w:szCs w:val="24"/>
        </w:rPr>
        <w:t>um</w:t>
      </w:r>
      <w:r w:rsidR="00712ED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templo... </w:t>
      </w:r>
    </w:p>
    <w:p w:rsidR="0024094F" w:rsidRPr="00C5704C" w:rsidRDefault="0024094F" w:rsidP="00A757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Com tais sentimentos</w:t>
      </w:r>
      <w:r w:rsidR="00764C9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>chegaram à</w:t>
      </w:r>
      <w:r w:rsidRPr="00C5704C">
        <w:rPr>
          <w:rFonts w:ascii="Times New Roman" w:hAnsi="Times New Roman" w:cs="Times New Roman"/>
          <w:sz w:val="24"/>
          <w:szCs w:val="24"/>
        </w:rPr>
        <w:t xml:space="preserve"> floresta invernal</w:t>
      </w:r>
      <w:r w:rsidR="00764C91">
        <w:rPr>
          <w:rFonts w:ascii="Times New Roman" w:hAnsi="Times New Roman" w:cs="Times New Roman"/>
          <w:sz w:val="24"/>
          <w:szCs w:val="24"/>
        </w:rPr>
        <w:t xml:space="preserve">: </w:t>
      </w:r>
      <w:r w:rsidRPr="00C5704C">
        <w:rPr>
          <w:rFonts w:ascii="Times New Roman" w:hAnsi="Times New Roman" w:cs="Times New Roman"/>
          <w:sz w:val="24"/>
          <w:szCs w:val="24"/>
        </w:rPr>
        <w:t>Andrei Kopóssov, Sav</w:t>
      </w:r>
      <w:r w:rsidR="00764C91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Ívolguin e a profetisa Pelágia com </w:t>
      </w:r>
      <w:r w:rsidR="00764C91">
        <w:rPr>
          <w:rFonts w:ascii="Times New Roman" w:hAnsi="Times New Roman" w:cs="Times New Roman"/>
          <w:sz w:val="24"/>
          <w:szCs w:val="24"/>
        </w:rPr>
        <w:t>seu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>filho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Dã, no qual já </w:t>
      </w:r>
      <w:r w:rsidR="00764C91">
        <w:rPr>
          <w:rFonts w:ascii="Times New Roman" w:hAnsi="Times New Roman" w:cs="Times New Roman"/>
          <w:sz w:val="24"/>
          <w:szCs w:val="24"/>
        </w:rPr>
        <w:t xml:space="preserve">haviam </w:t>
      </w:r>
      <w:r w:rsidRPr="00C5704C">
        <w:rPr>
          <w:rFonts w:ascii="Times New Roman" w:hAnsi="Times New Roman" w:cs="Times New Roman"/>
          <w:sz w:val="24"/>
          <w:szCs w:val="24"/>
        </w:rPr>
        <w:t>desperta</w:t>
      </w:r>
      <w:r w:rsidR="00764C91">
        <w:rPr>
          <w:rFonts w:ascii="Times New Roman" w:hAnsi="Times New Roman" w:cs="Times New Roman"/>
          <w:sz w:val="24"/>
          <w:szCs w:val="24"/>
        </w:rPr>
        <w:t xml:space="preserve">do </w:t>
      </w:r>
      <w:r w:rsidRPr="00C5704C">
        <w:rPr>
          <w:rFonts w:ascii="Times New Roman" w:hAnsi="Times New Roman" w:cs="Times New Roman"/>
          <w:sz w:val="24"/>
          <w:szCs w:val="24"/>
        </w:rPr>
        <w:t>os</w:t>
      </w:r>
      <w:r w:rsidR="00764C91">
        <w:rPr>
          <w:rFonts w:ascii="Times New Roman" w:hAnsi="Times New Roman" w:cs="Times New Roman"/>
          <w:sz w:val="24"/>
          <w:szCs w:val="24"/>
        </w:rPr>
        <w:t xml:space="preserve"> primeiros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>germes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</w:t>
      </w:r>
      <w:r w:rsidR="002D7BA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consciência</w:t>
      </w:r>
      <w:r w:rsidR="00764C91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64C91">
        <w:rPr>
          <w:rFonts w:ascii="Times New Roman" w:hAnsi="Times New Roman" w:cs="Times New Roman"/>
          <w:sz w:val="24"/>
          <w:szCs w:val="24"/>
        </w:rPr>
        <w:t>alegrando sua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mãe, </w:t>
      </w:r>
      <w:ins w:id="2979" w:author="Daniela Mountian" w:date="2017-09-03T15:02:00Z">
        <w:r w:rsidR="00DA38D9">
          <w:rPr>
            <w:rFonts w:ascii="Times New Roman" w:hAnsi="Times New Roman" w:cs="Times New Roman"/>
            <w:sz w:val="24"/>
            <w:szCs w:val="24"/>
          </w:rPr>
          <w:t>apesar de sua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ex</w:t>
      </w:r>
      <w:r w:rsidRPr="00A867CB">
        <w:rPr>
          <w:rFonts w:ascii="Times New Roman" w:hAnsi="Times New Roman" w:cs="Times New Roman"/>
          <w:sz w:val="24"/>
          <w:szCs w:val="24"/>
        </w:rPr>
        <w:t>puls</w:t>
      </w:r>
      <w:r w:rsidR="00764C91">
        <w:rPr>
          <w:rFonts w:ascii="Times New Roman" w:hAnsi="Times New Roman" w:cs="Times New Roman"/>
          <w:sz w:val="24"/>
          <w:szCs w:val="24"/>
        </w:rPr>
        <w:t>ão</w:t>
      </w:r>
      <w:r w:rsidRPr="00A867CB">
        <w:rPr>
          <w:rFonts w:ascii="Times New Roman" w:hAnsi="Times New Roman" w:cs="Times New Roman"/>
          <w:sz w:val="24"/>
          <w:szCs w:val="24"/>
        </w:rPr>
        <w:t xml:space="preserve"> do paraíso </w:t>
      </w:r>
      <w:r w:rsidR="00764C91">
        <w:rPr>
          <w:rFonts w:ascii="Times New Roman" w:hAnsi="Times New Roman" w:cs="Times New Roman"/>
          <w:sz w:val="24"/>
          <w:szCs w:val="24"/>
        </w:rPr>
        <w:lastRenderedPageBreak/>
        <w:t>divino ainda esta</w:t>
      </w:r>
      <w:r w:rsidR="00DA38D9">
        <w:rPr>
          <w:rFonts w:ascii="Times New Roman" w:hAnsi="Times New Roman" w:cs="Times New Roman"/>
          <w:sz w:val="24"/>
          <w:szCs w:val="24"/>
        </w:rPr>
        <w:t>r</w:t>
      </w:r>
      <w:r w:rsidR="00764C91">
        <w:rPr>
          <w:rFonts w:ascii="Times New Roman" w:hAnsi="Times New Roman" w:cs="Times New Roman"/>
          <w:sz w:val="24"/>
          <w:szCs w:val="24"/>
        </w:rPr>
        <w:t xml:space="preserve"> longe</w:t>
      </w:r>
      <w:r w:rsidRPr="00A867CB">
        <w:rPr>
          <w:rFonts w:ascii="Times New Roman" w:hAnsi="Times New Roman" w:cs="Times New Roman"/>
          <w:sz w:val="24"/>
          <w:szCs w:val="24"/>
        </w:rPr>
        <w:t xml:space="preserve">. Eles </w:t>
      </w:r>
      <w:r w:rsidR="00764C91">
        <w:rPr>
          <w:rFonts w:ascii="Times New Roman" w:hAnsi="Times New Roman" w:cs="Times New Roman"/>
          <w:sz w:val="24"/>
          <w:szCs w:val="24"/>
        </w:rPr>
        <w:t>caminhavam</w:t>
      </w:r>
      <w:r w:rsidRPr="00A867CB">
        <w:rPr>
          <w:rFonts w:ascii="Times New Roman" w:hAnsi="Times New Roman" w:cs="Times New Roman"/>
          <w:sz w:val="24"/>
          <w:szCs w:val="24"/>
        </w:rPr>
        <w:t xml:space="preserve">, </w:t>
      </w:r>
      <w:r w:rsidR="00764C91">
        <w:rPr>
          <w:rFonts w:ascii="Times New Roman" w:hAnsi="Times New Roman" w:cs="Times New Roman"/>
          <w:sz w:val="24"/>
          <w:szCs w:val="24"/>
        </w:rPr>
        <w:t>embrenhando-se</w:t>
      </w:r>
      <w:r w:rsidRPr="00A867CB">
        <w:rPr>
          <w:rFonts w:ascii="Times New Roman" w:hAnsi="Times New Roman" w:cs="Times New Roman"/>
          <w:sz w:val="24"/>
          <w:szCs w:val="24"/>
        </w:rPr>
        <w:t xml:space="preserve"> na neve, </w:t>
      </w:r>
      <w:r w:rsidR="00764C91">
        <w:rPr>
          <w:rFonts w:ascii="Times New Roman" w:hAnsi="Times New Roman" w:cs="Times New Roman"/>
          <w:sz w:val="24"/>
          <w:szCs w:val="24"/>
        </w:rPr>
        <w:t xml:space="preserve">em direção à colina </w:t>
      </w:r>
      <w:r w:rsidR="002D7BA2">
        <w:rPr>
          <w:rFonts w:ascii="Times New Roman" w:hAnsi="Times New Roman" w:cs="Times New Roman"/>
          <w:sz w:val="24"/>
          <w:szCs w:val="24"/>
        </w:rPr>
        <w:t>onde</w:t>
      </w:r>
      <w:r w:rsidRPr="00A867CB">
        <w:rPr>
          <w:rFonts w:ascii="Times New Roman" w:hAnsi="Times New Roman" w:cs="Times New Roman"/>
          <w:sz w:val="24"/>
          <w:szCs w:val="24"/>
        </w:rPr>
        <w:t xml:space="preserve">, no outono </w:t>
      </w:r>
      <w:r w:rsidR="00764C91">
        <w:rPr>
          <w:rFonts w:ascii="Times New Roman" w:hAnsi="Times New Roman" w:cs="Times New Roman"/>
          <w:sz w:val="24"/>
          <w:szCs w:val="24"/>
        </w:rPr>
        <w:t>anterior</w:t>
      </w:r>
      <w:r w:rsidRPr="00A867CB">
        <w:rPr>
          <w:rFonts w:ascii="Times New Roman" w:hAnsi="Times New Roman" w:cs="Times New Roman"/>
          <w:sz w:val="24"/>
          <w:szCs w:val="24"/>
        </w:rPr>
        <w:t xml:space="preserve">, o pai </w:t>
      </w:r>
      <w:r w:rsidR="00764C91">
        <w:rPr>
          <w:rFonts w:ascii="Times New Roman" w:hAnsi="Times New Roman" w:cs="Times New Roman"/>
          <w:sz w:val="24"/>
          <w:szCs w:val="24"/>
        </w:rPr>
        <w:t>de</w:t>
      </w:r>
      <w:r w:rsidRPr="00A867CB">
        <w:rPr>
          <w:rFonts w:ascii="Times New Roman" w:hAnsi="Times New Roman" w:cs="Times New Roman"/>
          <w:sz w:val="24"/>
          <w:szCs w:val="24"/>
        </w:rPr>
        <w:t xml:space="preserve"> Pelágia e Andrei</w:t>
      </w:r>
      <w:r w:rsidR="00764C91">
        <w:rPr>
          <w:rFonts w:ascii="Times New Roman" w:hAnsi="Times New Roman" w:cs="Times New Roman"/>
          <w:sz w:val="24"/>
          <w:szCs w:val="24"/>
        </w:rPr>
        <w:t xml:space="preserve"> </w:t>
      </w:r>
      <w:r w:rsidR="002D7BA2">
        <w:rPr>
          <w:rFonts w:ascii="Times New Roman" w:hAnsi="Times New Roman" w:cs="Times New Roman"/>
          <w:sz w:val="24"/>
          <w:szCs w:val="24"/>
        </w:rPr>
        <w:t>os instruíra</w:t>
      </w:r>
      <w:r w:rsidRPr="00A867CB">
        <w:rPr>
          <w:rFonts w:ascii="Times New Roman" w:hAnsi="Times New Roman" w:cs="Times New Roman"/>
          <w:sz w:val="24"/>
          <w:szCs w:val="24"/>
        </w:rPr>
        <w:t xml:space="preserve">. Olharam em volta e </w:t>
      </w:r>
      <w:r w:rsidR="002D7BA2">
        <w:rPr>
          <w:rFonts w:ascii="Times New Roman" w:hAnsi="Times New Roman" w:cs="Times New Roman"/>
          <w:sz w:val="24"/>
          <w:szCs w:val="24"/>
        </w:rPr>
        <w:t xml:space="preserve">tudo o que </w:t>
      </w:r>
      <w:r w:rsidRPr="00A867CB">
        <w:rPr>
          <w:rFonts w:ascii="Times New Roman" w:hAnsi="Times New Roman" w:cs="Times New Roman"/>
          <w:sz w:val="24"/>
          <w:szCs w:val="24"/>
        </w:rPr>
        <w:t xml:space="preserve">viram </w:t>
      </w:r>
      <w:r w:rsidR="002D7BA2">
        <w:rPr>
          <w:rFonts w:ascii="Times New Roman" w:hAnsi="Times New Roman" w:cs="Times New Roman"/>
          <w:sz w:val="24"/>
          <w:szCs w:val="24"/>
        </w:rPr>
        <w:t xml:space="preserve">na Terra, no plano inferior, </w:t>
      </w:r>
      <w:r w:rsidRPr="00A867CB">
        <w:rPr>
          <w:rFonts w:ascii="Times New Roman" w:hAnsi="Times New Roman" w:cs="Times New Roman"/>
          <w:sz w:val="24"/>
          <w:szCs w:val="24"/>
        </w:rPr>
        <w:t xml:space="preserve">era sagrado, </w:t>
      </w:r>
      <w:r w:rsidR="002D7BA2">
        <w:rPr>
          <w:rFonts w:ascii="Times New Roman" w:hAnsi="Times New Roman" w:cs="Times New Roman"/>
          <w:sz w:val="24"/>
          <w:szCs w:val="24"/>
        </w:rPr>
        <w:t>mas</w:t>
      </w:r>
      <w:r w:rsidR="0042449A">
        <w:rPr>
          <w:rFonts w:ascii="Times New Roman" w:hAnsi="Times New Roman" w:cs="Times New Roman"/>
          <w:sz w:val="24"/>
          <w:szCs w:val="24"/>
        </w:rPr>
        <w:t>,</w:t>
      </w:r>
      <w:r w:rsidR="002D7BA2">
        <w:rPr>
          <w:rFonts w:ascii="Times New Roman" w:hAnsi="Times New Roman" w:cs="Times New Roman"/>
          <w:sz w:val="24"/>
          <w:szCs w:val="24"/>
        </w:rPr>
        <w:t xml:space="preserve"> no plano superior</w:t>
      </w:r>
      <w:r w:rsidR="0042449A">
        <w:rPr>
          <w:rFonts w:ascii="Times New Roman" w:hAnsi="Times New Roman" w:cs="Times New Roman"/>
          <w:sz w:val="24"/>
          <w:szCs w:val="24"/>
        </w:rPr>
        <w:t>,</w:t>
      </w:r>
      <w:r w:rsidR="002D7BA2">
        <w:rPr>
          <w:rFonts w:ascii="Times New Roman" w:hAnsi="Times New Roman" w:cs="Times New Roman"/>
          <w:sz w:val="24"/>
          <w:szCs w:val="24"/>
        </w:rPr>
        <w:t xml:space="preserve"> </w:t>
      </w:r>
      <w:del w:id="2980" w:author="Daniela Mountian" w:date="2017-08-21T22:35:00Z">
        <w:r w:rsidRPr="00C5704C" w:rsidDel="002D7BA2">
          <w:rPr>
            <w:rFonts w:ascii="Times New Roman" w:hAnsi="Times New Roman" w:cs="Times New Roman"/>
            <w:sz w:val="24"/>
            <w:szCs w:val="24"/>
          </w:rPr>
          <w:delText>, nada era sagrado;</w:delText>
        </w:r>
      </w:del>
      <w:commentRangeStart w:id="2981"/>
      <w:ins w:id="2982" w:author="Daniela Mountian" w:date="2017-08-21T22:35:00Z">
        <w:r w:rsidR="002D7BA2">
          <w:rPr>
            <w:rFonts w:ascii="Times New Roman" w:hAnsi="Times New Roman" w:cs="Times New Roman"/>
            <w:sz w:val="24"/>
            <w:szCs w:val="24"/>
          </w:rPr>
          <w:t>não havia</w:t>
        </w:r>
        <w:commentRangeEnd w:id="2981"/>
        <w:r w:rsidR="002D7BA2">
          <w:rPr>
            <w:rStyle w:val="Refdecomentrio"/>
            <w:rFonts w:cs="Times New Roman"/>
            <w:lang w:val="x-none"/>
          </w:rPr>
          <w:commentReference w:id="2981"/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nem o sol </w:t>
      </w:r>
      <w:r w:rsidR="00712ED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7BA2">
        <w:rPr>
          <w:rFonts w:ascii="Times New Roman" w:hAnsi="Times New Roman" w:cs="Times New Roman"/>
          <w:sz w:val="24"/>
          <w:szCs w:val="24"/>
        </w:rPr>
        <w:t xml:space="preserve">que era cultuado por </w:t>
      </w:r>
      <w:r w:rsidRPr="00C5704C">
        <w:rPr>
          <w:rFonts w:ascii="Times New Roman" w:hAnsi="Times New Roman" w:cs="Times New Roman"/>
          <w:sz w:val="24"/>
          <w:szCs w:val="24"/>
        </w:rPr>
        <w:t>adoradores</w:t>
      </w:r>
      <w:r w:rsidR="00AF1F8A">
        <w:rPr>
          <w:rFonts w:ascii="Times New Roman" w:hAnsi="Times New Roman" w:cs="Times New Roman"/>
          <w:sz w:val="24"/>
          <w:szCs w:val="24"/>
        </w:rPr>
        <w:t>, mas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D7BA2">
        <w:rPr>
          <w:rFonts w:ascii="Times New Roman" w:hAnsi="Times New Roman" w:cs="Times New Roman"/>
          <w:sz w:val="24"/>
          <w:szCs w:val="24"/>
        </w:rPr>
        <w:t xml:space="preserve">que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Abraão se </w:t>
      </w:r>
      <w:r w:rsidR="002D7BA2">
        <w:rPr>
          <w:rFonts w:ascii="Times New Roman" w:hAnsi="Times New Roman" w:cs="Times New Roman"/>
          <w:sz w:val="24"/>
          <w:szCs w:val="24"/>
        </w:rPr>
        <w:t>recusava a cultuar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712EDB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nem o céu </w:t>
      </w:r>
      <w:r w:rsidR="002D7BA2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ídolo pagão</w:t>
      </w:r>
      <w:r w:rsidR="002D7BA2">
        <w:rPr>
          <w:rFonts w:ascii="Times New Roman" w:hAnsi="Times New Roman" w:cs="Times New Roman"/>
          <w:sz w:val="24"/>
          <w:szCs w:val="24"/>
        </w:rPr>
        <w:t xml:space="preserve"> 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hoje </w:t>
      </w:r>
      <w:r w:rsidR="00AF1F8A">
        <w:rPr>
          <w:rFonts w:ascii="Times New Roman" w:hAnsi="Times New Roman" w:cs="Times New Roman"/>
          <w:sz w:val="24"/>
          <w:szCs w:val="24"/>
        </w:rPr>
        <w:t>foi obliterado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pelo dia terreno </w:t>
      </w:r>
      <w:r w:rsidR="00DA38D9">
        <w:rPr>
          <w:rFonts w:ascii="Times New Roman" w:hAnsi="Times New Roman" w:cs="Times New Roman"/>
          <w:sz w:val="24"/>
          <w:szCs w:val="24"/>
        </w:rPr>
        <w:t xml:space="preserve">sagrado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do </w:t>
      </w:r>
      <w:r w:rsidR="00AF1F8A">
        <w:rPr>
          <w:rFonts w:ascii="Times New Roman" w:hAnsi="Times New Roman" w:cs="Times New Roman"/>
          <w:sz w:val="24"/>
          <w:szCs w:val="24"/>
        </w:rPr>
        <w:t xml:space="preserve">Natal </w:t>
      </w:r>
      <w:r w:rsidR="00AF1F8A" w:rsidRPr="00621342">
        <w:rPr>
          <w:rFonts w:ascii="Times New Roman" w:hAnsi="Times New Roman" w:cs="Times New Roman"/>
          <w:sz w:val="24"/>
          <w:szCs w:val="24"/>
        </w:rPr>
        <w:t>—</w:t>
      </w:r>
      <w:r w:rsidRPr="00C5704C">
        <w:rPr>
          <w:rFonts w:ascii="Times New Roman" w:hAnsi="Times New Roman" w:cs="Times New Roman"/>
          <w:sz w:val="24"/>
          <w:szCs w:val="24"/>
        </w:rPr>
        <w:t xml:space="preserve">, nem </w:t>
      </w:r>
      <w:r w:rsidR="00AF1F8A">
        <w:rPr>
          <w:rFonts w:ascii="Times New Roman" w:hAnsi="Times New Roman" w:cs="Times New Roman"/>
          <w:sz w:val="24"/>
          <w:szCs w:val="24"/>
        </w:rPr>
        <w:t>o espaço</w:t>
      </w:r>
      <w:r w:rsidRPr="00C5704C">
        <w:rPr>
          <w:rFonts w:ascii="Times New Roman" w:hAnsi="Times New Roman" w:cs="Times New Roman"/>
          <w:sz w:val="24"/>
          <w:szCs w:val="24"/>
        </w:rPr>
        <w:t xml:space="preserve"> ilimitad</w:t>
      </w:r>
      <w:r w:rsidR="00AF1F8A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estrelas</w:t>
      </w:r>
      <w:r w:rsidR="00AF1F8A">
        <w:rPr>
          <w:rFonts w:ascii="Times New Roman" w:hAnsi="Times New Roman" w:cs="Times New Roman"/>
          <w:sz w:val="24"/>
          <w:szCs w:val="24"/>
        </w:rPr>
        <w:t xml:space="preserve"> </w:t>
      </w:r>
      <w:r w:rsidR="00AF1F8A" w:rsidRPr="00621342">
        <w:rPr>
          <w:rFonts w:ascii="Times New Roman" w:hAnsi="Times New Roman" w:cs="Times New Roman"/>
          <w:sz w:val="24"/>
          <w:szCs w:val="24"/>
        </w:rPr>
        <w:t>—</w:t>
      </w:r>
      <w:r w:rsidR="00AF1F8A">
        <w:rPr>
          <w:rFonts w:ascii="Times New Roman" w:hAnsi="Times New Roman" w:cs="Times New Roman"/>
          <w:sz w:val="24"/>
          <w:szCs w:val="24"/>
        </w:rPr>
        <w:t xml:space="preserve"> </w:t>
      </w:r>
      <w:r w:rsidR="00A03E79">
        <w:rPr>
          <w:rFonts w:ascii="Times New Roman" w:hAnsi="Times New Roman" w:cs="Times New Roman"/>
          <w:sz w:val="24"/>
          <w:szCs w:val="24"/>
        </w:rPr>
        <w:t xml:space="preserve">provavelmente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as principais </w:t>
      </w:r>
      <w:r w:rsidR="00AF1F8A">
        <w:rPr>
          <w:rFonts w:ascii="Times New Roman" w:hAnsi="Times New Roman" w:cs="Times New Roman"/>
          <w:sz w:val="24"/>
          <w:szCs w:val="24"/>
        </w:rPr>
        <w:t>responsáveis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F1F8A">
        <w:rPr>
          <w:rFonts w:ascii="Times New Roman" w:hAnsi="Times New Roman" w:cs="Times New Roman"/>
          <w:sz w:val="24"/>
          <w:szCs w:val="24"/>
        </w:rPr>
        <w:t>pelo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politeísmo</w:t>
      </w:r>
      <w:r w:rsidR="00AF1F8A">
        <w:rPr>
          <w:rFonts w:ascii="Times New Roman" w:hAnsi="Times New Roman" w:cs="Times New Roman"/>
          <w:sz w:val="24"/>
          <w:szCs w:val="24"/>
        </w:rPr>
        <w:t>, desviando por longo tempo,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sua </w:t>
      </w:r>
      <w:r w:rsidR="00AF1F8A">
        <w:rPr>
          <w:rFonts w:ascii="Times New Roman" w:hAnsi="Times New Roman" w:cs="Times New Roman"/>
          <w:sz w:val="24"/>
          <w:szCs w:val="24"/>
        </w:rPr>
        <w:t xml:space="preserve">beleza </w:t>
      </w:r>
      <w:r w:rsidRPr="00C5704C">
        <w:rPr>
          <w:rFonts w:ascii="Times New Roman" w:hAnsi="Times New Roman" w:cs="Times New Roman"/>
          <w:sz w:val="24"/>
          <w:szCs w:val="24"/>
        </w:rPr>
        <w:t>multifacetada</w:t>
      </w:r>
      <w:r w:rsidR="00AF1F8A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homem </w:t>
      </w:r>
      <w:r w:rsidR="00AF1F8A">
        <w:rPr>
          <w:rFonts w:ascii="Times New Roman" w:hAnsi="Times New Roman" w:cs="Times New Roman"/>
          <w:sz w:val="24"/>
          <w:szCs w:val="24"/>
        </w:rPr>
        <w:t>antigo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Deus Único</w:t>
      </w:r>
      <w:r w:rsidR="00712EDB">
        <w:rPr>
          <w:rFonts w:ascii="Times New Roman" w:hAnsi="Times New Roman" w:cs="Times New Roman"/>
          <w:sz w:val="24"/>
          <w:szCs w:val="24"/>
        </w:rPr>
        <w:t xml:space="preserve"> </w:t>
      </w:r>
      <w:r w:rsidR="00AF1F8A">
        <w:rPr>
          <w:rFonts w:ascii="Times New Roman" w:hAnsi="Times New Roman" w:cs="Times New Roman"/>
          <w:sz w:val="24"/>
          <w:szCs w:val="24"/>
        </w:rPr>
        <w:t>que existe</w:t>
      </w:r>
      <w:r w:rsidRPr="00C5704C">
        <w:rPr>
          <w:rFonts w:ascii="Times New Roman" w:hAnsi="Times New Roman" w:cs="Times New Roman"/>
          <w:sz w:val="24"/>
          <w:szCs w:val="24"/>
        </w:rPr>
        <w:t>. Mas agora Ele estava próximo</w:t>
      </w:r>
      <w:r w:rsidR="00A477DB">
        <w:rPr>
          <w:rFonts w:ascii="Times New Roman" w:hAnsi="Times New Roman" w:cs="Times New Roman"/>
          <w:sz w:val="24"/>
          <w:szCs w:val="24"/>
        </w:rPr>
        <w:t xml:space="preserve">, </w:t>
      </w:r>
      <w:r w:rsidRPr="00C5704C">
        <w:rPr>
          <w:rFonts w:ascii="Times New Roman" w:hAnsi="Times New Roman" w:cs="Times New Roman"/>
          <w:sz w:val="24"/>
          <w:szCs w:val="24"/>
        </w:rPr>
        <w:t xml:space="preserve">era o sagrado momento em que Ele poderia ser achado, pois a floresta negra invernal ardia </w:t>
      </w:r>
      <w:r w:rsidR="00C86FF9">
        <w:rPr>
          <w:rFonts w:ascii="Times New Roman" w:hAnsi="Times New Roman" w:cs="Times New Roman"/>
          <w:sz w:val="24"/>
          <w:szCs w:val="24"/>
        </w:rPr>
        <w:t>em</w:t>
      </w:r>
      <w:r w:rsidR="00C86FF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</w:t>
      </w:r>
      <w:r w:rsidR="00525939">
        <w:rPr>
          <w:rFonts w:ascii="Times New Roman" w:hAnsi="Times New Roman" w:cs="Times New Roman"/>
          <w:sz w:val="24"/>
          <w:szCs w:val="24"/>
        </w:rPr>
        <w:t>alvura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como </w:t>
      </w:r>
      <w:r w:rsidR="00AF1F8A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sarça ardera no deserto diante do pastor Moisés. Andrei Kopóssov, </w:t>
      </w:r>
      <w:r w:rsidR="00C86FF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>filho do Anticristo, Sav</w:t>
      </w:r>
      <w:r w:rsidR="00C86FF9">
        <w:rPr>
          <w:rFonts w:ascii="Times New Roman" w:hAnsi="Times New Roman" w:cs="Times New Roman"/>
          <w:sz w:val="24"/>
          <w:szCs w:val="24"/>
        </w:rPr>
        <w:t>ié</w:t>
      </w:r>
      <w:r w:rsidRPr="00C5704C">
        <w:rPr>
          <w:rFonts w:ascii="Times New Roman" w:hAnsi="Times New Roman" w:cs="Times New Roman"/>
          <w:sz w:val="24"/>
          <w:szCs w:val="24"/>
        </w:rPr>
        <w:t xml:space="preserve">li Ívolguin, </w:t>
      </w:r>
      <w:r w:rsidR="00C86FF9">
        <w:rPr>
          <w:rFonts w:ascii="Times New Roman" w:hAnsi="Times New Roman" w:cs="Times New Roman"/>
          <w:sz w:val="24"/>
          <w:szCs w:val="24"/>
        </w:rPr>
        <w:t xml:space="preserve">o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pecador-alquimista, e a profetisa Pelágia, </w:t>
      </w:r>
      <w:r w:rsidR="00C86FF9">
        <w:rPr>
          <w:rFonts w:ascii="Times New Roman" w:hAnsi="Times New Roman" w:cs="Times New Roman"/>
          <w:sz w:val="24"/>
          <w:szCs w:val="24"/>
        </w:rPr>
        <w:t>a mulher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Anticristo, ouviram a voz de Deus com </w:t>
      </w:r>
      <w:r w:rsidR="00C86FF9">
        <w:rPr>
          <w:rFonts w:ascii="Times New Roman" w:hAnsi="Times New Roman" w:cs="Times New Roman"/>
          <w:sz w:val="24"/>
          <w:szCs w:val="24"/>
        </w:rPr>
        <w:t xml:space="preserve">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clareza </w:t>
      </w:r>
      <w:r w:rsidR="00C86FF9">
        <w:rPr>
          <w:rFonts w:ascii="Times New Roman" w:hAnsi="Times New Roman" w:cs="Times New Roman"/>
          <w:sz w:val="24"/>
          <w:szCs w:val="24"/>
        </w:rPr>
        <w:t>que</w:t>
      </w:r>
      <w:r w:rsidRPr="00C5704C">
        <w:rPr>
          <w:rFonts w:ascii="Times New Roman" w:hAnsi="Times New Roman" w:cs="Times New Roman"/>
          <w:sz w:val="24"/>
          <w:szCs w:val="24"/>
        </w:rPr>
        <w:t xml:space="preserve"> nunca. No entanto, o </w:t>
      </w:r>
      <w:r w:rsidR="00C86FF9">
        <w:rPr>
          <w:rFonts w:ascii="Times New Roman" w:hAnsi="Times New Roman" w:cs="Times New Roman"/>
          <w:sz w:val="24"/>
          <w:szCs w:val="24"/>
        </w:rPr>
        <w:t>pequeno</w:t>
      </w:r>
      <w:r w:rsidR="00C86FF9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Dã, </w:t>
      </w:r>
      <w:r w:rsidR="00C86FF9">
        <w:rPr>
          <w:rFonts w:ascii="Times New Roman" w:hAnsi="Times New Roman" w:cs="Times New Roman"/>
          <w:sz w:val="24"/>
          <w:szCs w:val="24"/>
        </w:rPr>
        <w:t>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fralda n</w:t>
      </w:r>
      <w:r w:rsidR="00C86FF9">
        <w:rPr>
          <w:rFonts w:ascii="Times New Roman" w:hAnsi="Times New Roman" w:cs="Times New Roman"/>
          <w:sz w:val="24"/>
          <w:szCs w:val="24"/>
        </w:rPr>
        <w:t>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C86FF9">
        <w:rPr>
          <w:rFonts w:ascii="Times New Roman" w:hAnsi="Times New Roman" w:cs="Times New Roman"/>
          <w:sz w:val="24"/>
          <w:szCs w:val="24"/>
        </w:rPr>
        <w:t>braços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profetisa e olhando</w:t>
      </w:r>
      <w:r w:rsidR="00C86FF9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com seus olhos azuis </w:t>
      </w:r>
      <w:r w:rsidR="00C86FF9">
        <w:rPr>
          <w:rFonts w:ascii="Times New Roman" w:hAnsi="Times New Roman" w:cs="Times New Roman"/>
          <w:sz w:val="24"/>
          <w:szCs w:val="24"/>
        </w:rPr>
        <w:t>nórdicos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de Rj</w:t>
      </w:r>
      <w:r w:rsidR="00C86FF9">
        <w:rPr>
          <w:rFonts w:ascii="Times New Roman" w:hAnsi="Times New Roman" w:cs="Times New Roman"/>
          <w:sz w:val="24"/>
          <w:szCs w:val="24"/>
        </w:rPr>
        <w:t>é</w:t>
      </w:r>
      <w:r w:rsidRPr="00C5704C">
        <w:rPr>
          <w:rFonts w:ascii="Times New Roman" w:hAnsi="Times New Roman" w:cs="Times New Roman"/>
          <w:sz w:val="24"/>
          <w:szCs w:val="24"/>
        </w:rPr>
        <w:t xml:space="preserve">v, para os galhos </w:t>
      </w:r>
      <w:r w:rsidR="00C86FF9">
        <w:rPr>
          <w:rFonts w:ascii="Times New Roman" w:hAnsi="Times New Roman" w:cs="Times New Roman"/>
          <w:sz w:val="24"/>
          <w:szCs w:val="24"/>
        </w:rPr>
        <w:t>suspensos cobertos de neve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frescos e </w:t>
      </w:r>
      <w:r w:rsidR="00C86FF9">
        <w:rPr>
          <w:rFonts w:ascii="Times New Roman" w:hAnsi="Times New Roman" w:cs="Times New Roman"/>
          <w:sz w:val="24"/>
          <w:szCs w:val="24"/>
        </w:rPr>
        <w:t>perfumados</w:t>
      </w:r>
      <w:r w:rsidRPr="00C5704C">
        <w:rPr>
          <w:rFonts w:ascii="Times New Roman" w:hAnsi="Times New Roman" w:cs="Times New Roman"/>
          <w:sz w:val="24"/>
          <w:szCs w:val="24"/>
        </w:rPr>
        <w:t xml:space="preserve">, ouviu a voz do Senhor como se estivesse diante Dele e </w:t>
      </w:r>
      <w:r w:rsidR="007A6ED7">
        <w:rPr>
          <w:rFonts w:ascii="Times New Roman" w:hAnsi="Times New Roman" w:cs="Times New Roman"/>
          <w:sz w:val="24"/>
          <w:szCs w:val="24"/>
        </w:rPr>
        <w:t xml:space="preserve">apoiasse </w:t>
      </w:r>
      <w:r w:rsidRPr="00C5704C">
        <w:rPr>
          <w:rFonts w:ascii="Times New Roman" w:hAnsi="Times New Roman" w:cs="Times New Roman"/>
          <w:sz w:val="24"/>
          <w:szCs w:val="24"/>
        </w:rPr>
        <w:t xml:space="preserve">Sua mão </w:t>
      </w:r>
      <w:r w:rsidR="007A6ED7">
        <w:rPr>
          <w:rFonts w:ascii="Times New Roman" w:hAnsi="Times New Roman" w:cs="Times New Roman"/>
          <w:sz w:val="24"/>
          <w:szCs w:val="24"/>
        </w:rPr>
        <w:t>em seu</w:t>
      </w:r>
      <w:r w:rsidR="00712ED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rosto. Claro que o que </w:t>
      </w:r>
      <w:r w:rsidR="007A6ED7">
        <w:rPr>
          <w:rFonts w:ascii="Times New Roman" w:hAnsi="Times New Roman" w:cs="Times New Roman"/>
          <w:sz w:val="24"/>
          <w:szCs w:val="24"/>
        </w:rPr>
        <w:t xml:space="preserve">ele </w:t>
      </w:r>
      <w:r w:rsidRPr="00C5704C">
        <w:rPr>
          <w:rFonts w:ascii="Times New Roman" w:hAnsi="Times New Roman" w:cs="Times New Roman"/>
          <w:sz w:val="24"/>
          <w:szCs w:val="24"/>
        </w:rPr>
        <w:t>ouvi</w:t>
      </w:r>
      <w:r w:rsidR="007A6ED7">
        <w:rPr>
          <w:rFonts w:ascii="Times New Roman" w:hAnsi="Times New Roman" w:cs="Times New Roman"/>
          <w:sz w:val="24"/>
          <w:szCs w:val="24"/>
        </w:rPr>
        <w:t>u</w:t>
      </w:r>
      <w:r w:rsidRPr="00C5704C">
        <w:rPr>
          <w:rFonts w:ascii="Times New Roman" w:hAnsi="Times New Roman" w:cs="Times New Roman"/>
          <w:sz w:val="24"/>
          <w:szCs w:val="24"/>
        </w:rPr>
        <w:t xml:space="preserve"> ficará </w:t>
      </w:r>
      <w:r w:rsidR="007A6ED7">
        <w:rPr>
          <w:rFonts w:ascii="Times New Roman" w:hAnsi="Times New Roman" w:cs="Times New Roman"/>
          <w:sz w:val="24"/>
          <w:szCs w:val="24"/>
        </w:rPr>
        <w:t>guardado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77DB">
        <w:rPr>
          <w:rFonts w:ascii="Times New Roman" w:hAnsi="Times New Roman" w:cs="Times New Roman"/>
          <w:sz w:val="24"/>
          <w:szCs w:val="24"/>
        </w:rPr>
        <w:t xml:space="preserve">por </w:t>
      </w:r>
      <w:r w:rsidRPr="00C5704C">
        <w:rPr>
          <w:rFonts w:ascii="Times New Roman" w:hAnsi="Times New Roman" w:cs="Times New Roman"/>
          <w:sz w:val="24"/>
          <w:szCs w:val="24"/>
        </w:rPr>
        <w:t>muito tempo</w:t>
      </w:r>
      <w:r w:rsidR="007A6ED7">
        <w:rPr>
          <w:rFonts w:ascii="Times New Roman" w:hAnsi="Times New Roman" w:cs="Times New Roman"/>
          <w:sz w:val="24"/>
          <w:szCs w:val="24"/>
        </w:rPr>
        <w:t xml:space="preserve"> 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 coração, porém, quando chegar a hora, </w:t>
      </w:r>
      <w:r w:rsidR="007A6ED7">
        <w:rPr>
          <w:rFonts w:ascii="Times New Roman" w:hAnsi="Times New Roman" w:cs="Times New Roman"/>
          <w:sz w:val="24"/>
          <w:szCs w:val="24"/>
        </w:rPr>
        <w:t xml:space="preserve">tudo </w:t>
      </w:r>
      <w:r w:rsidRPr="00C5704C">
        <w:rPr>
          <w:rFonts w:ascii="Times New Roman" w:hAnsi="Times New Roman" w:cs="Times New Roman"/>
          <w:sz w:val="24"/>
          <w:szCs w:val="24"/>
        </w:rPr>
        <w:t xml:space="preserve">lhe será revelado, se ele levar a vida que </w:t>
      </w:r>
      <w:r w:rsidR="007A6ED7">
        <w:rPr>
          <w:rFonts w:ascii="Times New Roman" w:hAnsi="Times New Roman" w:cs="Times New Roman"/>
          <w:sz w:val="24"/>
          <w:szCs w:val="24"/>
        </w:rPr>
        <w:t xml:space="preserve">lhe </w:t>
      </w:r>
      <w:r w:rsidRPr="00C5704C">
        <w:rPr>
          <w:rFonts w:ascii="Times New Roman" w:hAnsi="Times New Roman" w:cs="Times New Roman"/>
          <w:sz w:val="24"/>
          <w:szCs w:val="24"/>
        </w:rPr>
        <w:t>fo</w:t>
      </w:r>
      <w:r w:rsidR="007A6ED7">
        <w:rPr>
          <w:rFonts w:ascii="Times New Roman" w:hAnsi="Times New Roman" w:cs="Times New Roman"/>
          <w:sz w:val="24"/>
          <w:szCs w:val="24"/>
        </w:rPr>
        <w:t>ra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5939">
        <w:rPr>
          <w:rFonts w:ascii="Times New Roman" w:hAnsi="Times New Roman" w:cs="Times New Roman"/>
          <w:sz w:val="24"/>
          <w:szCs w:val="24"/>
        </w:rPr>
        <w:t xml:space="preserve">destinada </w:t>
      </w:r>
      <w:r w:rsidRPr="00C5704C">
        <w:rPr>
          <w:rFonts w:ascii="Times New Roman" w:hAnsi="Times New Roman" w:cs="Times New Roman"/>
          <w:sz w:val="24"/>
          <w:szCs w:val="24"/>
        </w:rPr>
        <w:t xml:space="preserve">pelo Senhor e </w:t>
      </w:r>
      <w:r w:rsidR="007A6ED7">
        <w:rPr>
          <w:rFonts w:ascii="Times New Roman" w:hAnsi="Times New Roman" w:cs="Times New Roman"/>
          <w:sz w:val="24"/>
          <w:szCs w:val="24"/>
        </w:rPr>
        <w:t>que fora criada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por seu pai. </w:t>
      </w:r>
    </w:p>
    <w:p w:rsidR="0024094F" w:rsidRPr="00C5704C" w:rsidRDefault="0024094F" w:rsidP="00A7574B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No poema bíblico sobre a criação do mundo </w:t>
      </w:r>
      <w:r w:rsidR="007A6ED7">
        <w:rPr>
          <w:rFonts w:ascii="Times New Roman" w:hAnsi="Times New Roman" w:cs="Times New Roman"/>
          <w:sz w:val="24"/>
          <w:szCs w:val="24"/>
        </w:rPr>
        <w:t>foi</w:t>
      </w:r>
      <w:r w:rsidRPr="00C5704C">
        <w:rPr>
          <w:rFonts w:ascii="Times New Roman" w:hAnsi="Times New Roman" w:cs="Times New Roman"/>
          <w:sz w:val="24"/>
          <w:szCs w:val="24"/>
        </w:rPr>
        <w:t xml:space="preserve"> dito que o Senhor criou</w:t>
      </w:r>
      <w:ins w:id="2983" w:author="Daniela Mountian" w:date="2017-09-03T15:19:00Z">
        <w:r w:rsidR="002A4F4C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e</w:t>
      </w:r>
      <w:ins w:id="2984" w:author="Daniela Mountian" w:date="2017-09-03T15:19:00Z">
        <w:r w:rsidR="002A4F4C">
          <w:rPr>
            <w:rFonts w:ascii="Times New Roman" w:hAnsi="Times New Roman" w:cs="Times New Roman"/>
            <w:sz w:val="24"/>
            <w:szCs w:val="24"/>
          </w:rPr>
          <w:t>nquanto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o homem inventou </w:t>
      </w:r>
      <w:r w:rsidR="007A6ED7">
        <w:rPr>
          <w:rFonts w:ascii="Times New Roman" w:hAnsi="Times New Roman" w:cs="Times New Roman"/>
          <w:sz w:val="24"/>
          <w:szCs w:val="24"/>
        </w:rPr>
        <w:t xml:space="preserve">os </w:t>
      </w:r>
      <w:r w:rsidRPr="00C5704C">
        <w:rPr>
          <w:rFonts w:ascii="Times New Roman" w:hAnsi="Times New Roman" w:cs="Times New Roman"/>
          <w:sz w:val="24"/>
          <w:szCs w:val="24"/>
        </w:rPr>
        <w:t xml:space="preserve">nomes para </w:t>
      </w:r>
      <w:r w:rsidR="007A6ED7">
        <w:rPr>
          <w:rFonts w:ascii="Times New Roman" w:hAnsi="Times New Roman" w:cs="Times New Roman"/>
          <w:sz w:val="24"/>
          <w:szCs w:val="24"/>
        </w:rPr>
        <w:t>a</w:t>
      </w:r>
      <w:r w:rsidR="00712EDB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criaç</w:t>
      </w:r>
      <w:r w:rsidR="007A6ED7">
        <w:rPr>
          <w:rFonts w:ascii="Times New Roman" w:hAnsi="Times New Roman" w:cs="Times New Roman"/>
          <w:sz w:val="24"/>
          <w:szCs w:val="24"/>
        </w:rPr>
        <w:t>ão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pois, </w:t>
      </w:r>
      <w:r w:rsidR="00810A06">
        <w:rPr>
          <w:rFonts w:ascii="Times New Roman" w:hAnsi="Times New Roman" w:cs="Times New Roman"/>
          <w:sz w:val="24"/>
          <w:szCs w:val="24"/>
        </w:rPr>
        <w:t>em virtude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 fraqueza humana, o Divino dev</w:t>
      </w:r>
      <w:r w:rsidR="00810A0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ser </w:t>
      </w:r>
      <w:r w:rsidR="00810A06">
        <w:rPr>
          <w:rFonts w:ascii="Times New Roman" w:hAnsi="Times New Roman" w:cs="Times New Roman"/>
          <w:sz w:val="24"/>
          <w:szCs w:val="24"/>
        </w:rPr>
        <w:t>rebaixado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da palavra e d</w:t>
      </w:r>
      <w:r w:rsidR="00810A06">
        <w:rPr>
          <w:rFonts w:ascii="Times New Roman" w:hAnsi="Times New Roman" w:cs="Times New Roman"/>
          <w:sz w:val="24"/>
          <w:szCs w:val="24"/>
        </w:rPr>
        <w:t>o nome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10A06">
        <w:rPr>
          <w:rFonts w:ascii="Times New Roman" w:hAnsi="Times New Roman" w:cs="Times New Roman"/>
          <w:sz w:val="24"/>
          <w:szCs w:val="24"/>
        </w:rPr>
        <w:t>isto é</w:t>
      </w:r>
      <w:r w:rsidRPr="00C5704C">
        <w:rPr>
          <w:rFonts w:ascii="Times New Roman" w:hAnsi="Times New Roman" w:cs="Times New Roman"/>
          <w:sz w:val="24"/>
          <w:szCs w:val="24"/>
        </w:rPr>
        <w:t xml:space="preserve">, através da arte. </w:t>
      </w:r>
      <w:r w:rsidR="00810A06">
        <w:rPr>
          <w:rFonts w:ascii="Times New Roman" w:hAnsi="Times New Roman" w:cs="Times New Roman"/>
          <w:sz w:val="24"/>
          <w:szCs w:val="24"/>
        </w:rPr>
        <w:t xml:space="preserve">Da mesma forma, </w:t>
      </w:r>
      <w:r w:rsidRPr="00C5704C">
        <w:rPr>
          <w:rFonts w:ascii="Times New Roman" w:hAnsi="Times New Roman" w:cs="Times New Roman"/>
          <w:sz w:val="24"/>
          <w:szCs w:val="24"/>
        </w:rPr>
        <w:t>as ideias</w:t>
      </w:r>
      <w:r w:rsidR="00810A06">
        <w:rPr>
          <w:rFonts w:ascii="Times New Roman" w:hAnsi="Times New Roman" w:cs="Times New Roman"/>
          <w:sz w:val="24"/>
          <w:szCs w:val="24"/>
        </w:rPr>
        <w:t xml:space="preserve"> insondáveis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para </w:t>
      </w:r>
      <w:r w:rsidR="00810A06">
        <w:rPr>
          <w:rFonts w:ascii="Times New Roman" w:hAnsi="Times New Roman" w:cs="Times New Roman"/>
          <w:sz w:val="24"/>
          <w:szCs w:val="24"/>
        </w:rPr>
        <w:t>que se tornem</w:t>
      </w:r>
      <w:r w:rsidRPr="00C5704C">
        <w:rPr>
          <w:rFonts w:ascii="Times New Roman" w:hAnsi="Times New Roman" w:cs="Times New Roman"/>
          <w:sz w:val="24"/>
          <w:szCs w:val="24"/>
        </w:rPr>
        <w:t xml:space="preserve"> acessíveis ao homem, </w:t>
      </w:r>
      <w:r w:rsidR="00810A06">
        <w:rPr>
          <w:rFonts w:ascii="Times New Roman" w:hAnsi="Times New Roman" w:cs="Times New Roman"/>
          <w:sz w:val="24"/>
          <w:szCs w:val="24"/>
        </w:rPr>
        <w:t>devem ser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0A06">
        <w:rPr>
          <w:rFonts w:ascii="Times New Roman" w:hAnsi="Times New Roman" w:cs="Times New Roman"/>
          <w:sz w:val="24"/>
          <w:szCs w:val="24"/>
        </w:rPr>
        <w:t>rebaixadas</w:t>
      </w:r>
      <w:r w:rsidRPr="00C5704C">
        <w:rPr>
          <w:rFonts w:ascii="Times New Roman" w:hAnsi="Times New Roman" w:cs="Times New Roman"/>
          <w:sz w:val="24"/>
          <w:szCs w:val="24"/>
        </w:rPr>
        <w:t xml:space="preserve"> através da grande palavra do profeta. Mas a palavra do profeta </w:t>
      </w:r>
      <w:r w:rsidR="00810A06">
        <w:rPr>
          <w:rFonts w:ascii="Times New Roman" w:hAnsi="Times New Roman" w:cs="Times New Roman"/>
          <w:sz w:val="24"/>
          <w:szCs w:val="24"/>
        </w:rPr>
        <w:t xml:space="preserve">também </w:t>
      </w:r>
      <w:r w:rsidRPr="00C5704C">
        <w:rPr>
          <w:rFonts w:ascii="Times New Roman" w:hAnsi="Times New Roman" w:cs="Times New Roman"/>
          <w:sz w:val="24"/>
          <w:szCs w:val="24"/>
        </w:rPr>
        <w:t>é muitas vezes</w:t>
      </w:r>
      <w:r w:rsidR="00810A06">
        <w:rPr>
          <w:rFonts w:ascii="Times New Roman" w:hAnsi="Times New Roman" w:cs="Times New Roman"/>
          <w:sz w:val="24"/>
          <w:szCs w:val="24"/>
        </w:rPr>
        <w:t xml:space="preserve"> rebaixada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 </w:t>
      </w:r>
      <w:r w:rsidR="00810A06">
        <w:rPr>
          <w:rFonts w:ascii="Times New Roman" w:hAnsi="Times New Roman" w:cs="Times New Roman"/>
          <w:sz w:val="24"/>
          <w:szCs w:val="24"/>
        </w:rPr>
        <w:t>não vem com</w:t>
      </w:r>
      <w:r w:rsidRPr="00C5704C">
        <w:rPr>
          <w:rFonts w:ascii="Times New Roman" w:hAnsi="Times New Roman" w:cs="Times New Roman"/>
          <w:sz w:val="24"/>
          <w:szCs w:val="24"/>
        </w:rPr>
        <w:t xml:space="preserve"> um sinal, como </w:t>
      </w:r>
      <w:ins w:id="2985" w:author="Daniela Mountian" w:date="2017-09-03T15:23:00Z">
        <w:r w:rsidR="00692B57">
          <w:rPr>
            <w:rFonts w:ascii="Times New Roman" w:hAnsi="Times New Roman" w:cs="Times New Roman"/>
            <w:sz w:val="24"/>
            <w:szCs w:val="24"/>
          </w:rPr>
          <w:t xml:space="preserve">o sinal </w:t>
        </w:r>
      </w:ins>
      <w:del w:id="2986" w:author="Daniela Mountian" w:date="2017-09-03T15:23:00Z">
        <w:r w:rsidRPr="00C5704C" w:rsidDel="00692B57">
          <w:rPr>
            <w:rFonts w:ascii="Times New Roman" w:hAnsi="Times New Roman" w:cs="Times New Roman"/>
            <w:sz w:val="24"/>
            <w:szCs w:val="24"/>
          </w:rPr>
          <w:delText>aconteceu</w:delText>
        </w:r>
      </w:del>
      <w:ins w:id="2987" w:author="Daniela Mountian" w:date="2017-09-03T15:24:00Z">
        <w:r w:rsidR="00692B57">
          <w:rPr>
            <w:rFonts w:ascii="Times New Roman" w:hAnsi="Times New Roman" w:cs="Times New Roman"/>
            <w:sz w:val="24"/>
            <w:szCs w:val="24"/>
          </w:rPr>
          <w:t>que eles,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77DB">
        <w:rPr>
          <w:rFonts w:ascii="Times New Roman" w:hAnsi="Times New Roman" w:cs="Times New Roman"/>
          <w:sz w:val="24"/>
          <w:szCs w:val="24"/>
        </w:rPr>
        <w:t>nesse instante</w:t>
      </w:r>
      <w:ins w:id="2988" w:author="Daniela Mountian" w:date="2017-09-03T15:24:00Z">
        <w:r w:rsidR="00692B57">
          <w:rPr>
            <w:rFonts w:ascii="Times New Roman" w:hAnsi="Times New Roman" w:cs="Times New Roman"/>
            <w:sz w:val="24"/>
            <w:szCs w:val="24"/>
          </w:rPr>
          <w:t>,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del w:id="2989" w:author="Daniela Mountian" w:date="2017-09-03T15:24:00Z">
        <w:r w:rsidR="00810A06" w:rsidDel="00692B57">
          <w:rPr>
            <w:rFonts w:ascii="Times New Roman" w:hAnsi="Times New Roman" w:cs="Times New Roman"/>
            <w:sz w:val="24"/>
            <w:szCs w:val="24"/>
          </w:rPr>
          <w:delText>a eles</w:delText>
        </w:r>
        <w:r w:rsidRPr="00C5704C" w:rsidDel="00692B57">
          <w:rPr>
            <w:rFonts w:ascii="Times New Roman" w:hAnsi="Times New Roman" w:cs="Times New Roman"/>
            <w:sz w:val="24"/>
            <w:szCs w:val="24"/>
          </w:rPr>
          <w:delText xml:space="preserve">, que </w:delText>
        </w:r>
      </w:del>
      <w:r w:rsidR="00810A06">
        <w:rPr>
          <w:rFonts w:ascii="Times New Roman" w:hAnsi="Times New Roman" w:cs="Times New Roman"/>
          <w:sz w:val="24"/>
          <w:szCs w:val="24"/>
        </w:rPr>
        <w:t xml:space="preserve">receberam </w:t>
      </w:r>
      <w:del w:id="2990" w:author="Daniela Mountian" w:date="2017-09-03T15:24:00Z">
        <w:r w:rsidR="00810A06" w:rsidDel="00692B57">
          <w:rPr>
            <w:rFonts w:ascii="Times New Roman" w:hAnsi="Times New Roman" w:cs="Times New Roman"/>
            <w:sz w:val="24"/>
            <w:szCs w:val="24"/>
          </w:rPr>
          <w:delText>um</w:delText>
        </w:r>
        <w:r w:rsidRPr="00C5704C" w:rsidDel="00692B57">
          <w:rPr>
            <w:rFonts w:ascii="Times New Roman" w:hAnsi="Times New Roman" w:cs="Times New Roman"/>
            <w:sz w:val="24"/>
            <w:szCs w:val="24"/>
          </w:rPr>
          <w:delText xml:space="preserve"> sinal </w:delText>
        </w:r>
      </w:del>
      <w:r w:rsidR="00810A06">
        <w:rPr>
          <w:rFonts w:ascii="Times New Roman" w:hAnsi="Times New Roman" w:cs="Times New Roman"/>
          <w:sz w:val="24"/>
          <w:szCs w:val="24"/>
        </w:rPr>
        <w:t xml:space="preserve">da </w:t>
      </w:r>
      <w:r w:rsidRPr="00C5704C">
        <w:rPr>
          <w:rFonts w:ascii="Times New Roman" w:hAnsi="Times New Roman" w:cs="Times New Roman"/>
          <w:sz w:val="24"/>
          <w:szCs w:val="24"/>
        </w:rPr>
        <w:t>floresta invernal</w:t>
      </w:r>
      <w:r w:rsidR="00810A06">
        <w:rPr>
          <w:rFonts w:ascii="Times New Roman" w:hAnsi="Times New Roman" w:cs="Times New Roman"/>
          <w:sz w:val="24"/>
          <w:szCs w:val="24"/>
        </w:rPr>
        <w:t xml:space="preserve"> sagrada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810A06">
        <w:rPr>
          <w:rFonts w:ascii="Times New Roman" w:hAnsi="Times New Roman" w:cs="Times New Roman"/>
          <w:sz w:val="24"/>
          <w:szCs w:val="24"/>
        </w:rPr>
        <w:t>E disse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profeta Isaías: “Pede </w:t>
      </w:r>
      <w:r w:rsidR="00810A06">
        <w:rPr>
          <w:rFonts w:ascii="Times New Roman" w:hAnsi="Times New Roman" w:cs="Times New Roman"/>
          <w:sz w:val="24"/>
          <w:szCs w:val="24"/>
        </w:rPr>
        <w:t xml:space="preserve">um sinal </w:t>
      </w:r>
      <w:r w:rsidRPr="00C5704C">
        <w:rPr>
          <w:rFonts w:ascii="Times New Roman" w:hAnsi="Times New Roman" w:cs="Times New Roman"/>
          <w:sz w:val="24"/>
          <w:szCs w:val="24"/>
        </w:rPr>
        <w:t xml:space="preserve">ao Senhor, pede </w:t>
      </w:r>
      <w:r w:rsidR="00810A06">
        <w:rPr>
          <w:rFonts w:ascii="Times New Roman" w:hAnsi="Times New Roman" w:cs="Times New Roman"/>
          <w:sz w:val="24"/>
          <w:szCs w:val="24"/>
        </w:rPr>
        <w:t>seja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profundezas</w:t>
      </w:r>
      <w:r w:rsidR="00810A06">
        <w:rPr>
          <w:rFonts w:ascii="Times New Roman" w:hAnsi="Times New Roman" w:cs="Times New Roman"/>
          <w:sz w:val="24"/>
          <w:szCs w:val="24"/>
        </w:rPr>
        <w:t>, seja</w:t>
      </w:r>
      <w:r w:rsidRPr="00C5704C">
        <w:rPr>
          <w:rFonts w:ascii="Times New Roman" w:hAnsi="Times New Roman" w:cs="Times New Roman"/>
          <w:sz w:val="24"/>
          <w:szCs w:val="24"/>
        </w:rPr>
        <w:t xml:space="preserve"> nas alturas”</w:t>
      </w:r>
      <w:r w:rsidR="00810A06">
        <w:rPr>
          <w:rFonts w:ascii="Times New Roman" w:hAnsi="Times New Roman" w:cs="Times New Roman"/>
          <w:sz w:val="24"/>
          <w:szCs w:val="24"/>
        </w:rPr>
        <w:t>.</w:t>
      </w:r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2"/>
      </w:r>
      <w:r w:rsidRPr="00C5704C">
        <w:rPr>
          <w:rFonts w:ascii="Times New Roman" w:hAnsi="Times New Roman" w:cs="Times New Roman"/>
          <w:sz w:val="24"/>
          <w:szCs w:val="24"/>
        </w:rPr>
        <w:t xml:space="preserve"> Eis o que disse </w:t>
      </w:r>
      <w:r w:rsidR="00A477DB">
        <w:rPr>
          <w:rFonts w:ascii="Times New Roman" w:hAnsi="Times New Roman" w:cs="Times New Roman"/>
          <w:sz w:val="24"/>
          <w:szCs w:val="24"/>
        </w:rPr>
        <w:t xml:space="preserve">a eles </w:t>
      </w:r>
      <w:r w:rsidRPr="00C5704C">
        <w:rPr>
          <w:rFonts w:ascii="Times New Roman" w:hAnsi="Times New Roman" w:cs="Times New Roman"/>
          <w:sz w:val="24"/>
          <w:szCs w:val="24"/>
        </w:rPr>
        <w:t>o Senhor</w:t>
      </w:r>
      <w:r w:rsidR="00810A06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na floresta invernal</w:t>
      </w:r>
      <w:r w:rsidR="00810A06">
        <w:rPr>
          <w:rFonts w:ascii="Times New Roman" w:hAnsi="Times New Roman" w:cs="Times New Roman"/>
          <w:sz w:val="24"/>
          <w:szCs w:val="24"/>
        </w:rPr>
        <w:t xml:space="preserve"> sagrada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810A06">
        <w:rPr>
          <w:rFonts w:ascii="Times New Roman" w:hAnsi="Times New Roman" w:cs="Times New Roman"/>
          <w:sz w:val="24"/>
          <w:szCs w:val="24"/>
        </w:rPr>
        <w:t>por meio</w:t>
      </w:r>
      <w:r w:rsidR="00810A0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>do profeta Isaías: “</w:t>
      </w:r>
      <w:r w:rsidR="00810A06">
        <w:rPr>
          <w:rFonts w:ascii="Times New Roman" w:hAnsi="Times New Roman" w:cs="Times New Roman"/>
          <w:sz w:val="24"/>
          <w:szCs w:val="24"/>
        </w:rPr>
        <w:t xml:space="preserve">Se </w:t>
      </w:r>
      <w:r w:rsidR="006F30D8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ímpio</w:t>
      </w:r>
      <w:r w:rsidR="006F30D8">
        <w:rPr>
          <w:rFonts w:ascii="Times New Roman" w:hAnsi="Times New Roman" w:cs="Times New Roman"/>
          <w:sz w:val="24"/>
          <w:szCs w:val="24"/>
        </w:rPr>
        <w:t xml:space="preserve"> </w:t>
      </w:r>
      <w:r w:rsidR="00810A06">
        <w:rPr>
          <w:rFonts w:ascii="Times New Roman" w:hAnsi="Times New Roman" w:cs="Times New Roman"/>
          <w:sz w:val="24"/>
          <w:szCs w:val="24"/>
        </w:rPr>
        <w:t>é</w:t>
      </w:r>
      <w:r w:rsidR="006F30D8">
        <w:rPr>
          <w:rFonts w:ascii="Times New Roman" w:hAnsi="Times New Roman" w:cs="Times New Roman"/>
          <w:sz w:val="24"/>
          <w:szCs w:val="24"/>
        </w:rPr>
        <w:t xml:space="preserve"> favorecido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ele não aprende a justiça. </w:t>
      </w:r>
      <w:r w:rsidR="00810A06">
        <w:rPr>
          <w:rFonts w:ascii="Times New Roman" w:hAnsi="Times New Roman" w:cs="Times New Roman"/>
          <w:sz w:val="24"/>
          <w:szCs w:val="24"/>
        </w:rPr>
        <w:t>[...] O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Senhor </w:t>
      </w:r>
      <w:r w:rsidR="00810A06">
        <w:rPr>
          <w:rFonts w:ascii="Times New Roman" w:hAnsi="Times New Roman" w:cs="Times New Roman"/>
          <w:sz w:val="24"/>
          <w:szCs w:val="24"/>
        </w:rPr>
        <w:t xml:space="preserve">sai </w:t>
      </w:r>
      <w:r w:rsidRPr="00C5704C">
        <w:rPr>
          <w:rFonts w:ascii="Times New Roman" w:hAnsi="Times New Roman" w:cs="Times New Roman"/>
          <w:sz w:val="24"/>
          <w:szCs w:val="24"/>
        </w:rPr>
        <w:t>d</w:t>
      </w:r>
      <w:r w:rsidR="00810A06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 xml:space="preserve"> S</w:t>
      </w:r>
      <w:r w:rsidR="00810A06">
        <w:rPr>
          <w:rFonts w:ascii="Times New Roman" w:hAnsi="Times New Roman" w:cs="Times New Roman"/>
          <w:sz w:val="24"/>
          <w:szCs w:val="24"/>
        </w:rPr>
        <w:t>ua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0A06">
        <w:rPr>
          <w:rFonts w:ascii="Times New Roman" w:hAnsi="Times New Roman" w:cs="Times New Roman"/>
          <w:sz w:val="24"/>
          <w:szCs w:val="24"/>
        </w:rPr>
        <w:t>morada</w:t>
      </w:r>
      <w:r w:rsidRPr="00C5704C">
        <w:rPr>
          <w:rFonts w:ascii="Times New Roman" w:hAnsi="Times New Roman" w:cs="Times New Roman"/>
          <w:sz w:val="24"/>
          <w:szCs w:val="24"/>
        </w:rPr>
        <w:t xml:space="preserve"> para </w:t>
      </w:r>
      <w:r w:rsidR="00810A06">
        <w:rPr>
          <w:rFonts w:ascii="Times New Roman" w:hAnsi="Times New Roman" w:cs="Times New Roman"/>
          <w:sz w:val="24"/>
          <w:szCs w:val="24"/>
        </w:rPr>
        <w:t>punir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810A06">
        <w:rPr>
          <w:rFonts w:ascii="Times New Roman" w:hAnsi="Times New Roman" w:cs="Times New Roman"/>
          <w:sz w:val="24"/>
          <w:szCs w:val="24"/>
        </w:rPr>
        <w:t xml:space="preserve">os habitantes </w:t>
      </w:r>
      <w:r w:rsidRPr="00C5704C">
        <w:rPr>
          <w:rFonts w:ascii="Times New Roman" w:hAnsi="Times New Roman" w:cs="Times New Roman"/>
          <w:sz w:val="24"/>
          <w:szCs w:val="24"/>
        </w:rPr>
        <w:t>da terra por sua iniquidade, e a terra descobrirá o sangue</w:t>
      </w:r>
      <w:r w:rsidR="00810A06">
        <w:rPr>
          <w:rFonts w:ascii="Times New Roman" w:hAnsi="Times New Roman" w:cs="Times New Roman"/>
          <w:sz w:val="24"/>
          <w:szCs w:val="24"/>
        </w:rPr>
        <w:t xml:space="preserve"> que ela absorveu</w:t>
      </w:r>
      <w:r w:rsidRPr="00C5704C">
        <w:rPr>
          <w:rFonts w:ascii="Times New Roman" w:hAnsi="Times New Roman" w:cs="Times New Roman"/>
          <w:sz w:val="24"/>
          <w:szCs w:val="24"/>
        </w:rPr>
        <w:t xml:space="preserve"> e não</w:t>
      </w:r>
      <w:r w:rsidR="00810A06">
        <w:rPr>
          <w:rFonts w:ascii="Times New Roman" w:hAnsi="Times New Roman" w:cs="Times New Roman"/>
          <w:sz w:val="24"/>
          <w:szCs w:val="24"/>
        </w:rPr>
        <w:t xml:space="preserve"> mais esconderá</w:t>
      </w:r>
      <w:r w:rsidRPr="00C5704C">
        <w:rPr>
          <w:rFonts w:ascii="Times New Roman" w:hAnsi="Times New Roman" w:cs="Times New Roman"/>
          <w:sz w:val="24"/>
          <w:szCs w:val="24"/>
        </w:rPr>
        <w:t xml:space="preserve"> seus mortos”</w:t>
      </w:r>
      <w:r w:rsidR="00810A06">
        <w:rPr>
          <w:rFonts w:ascii="Times New Roman" w:hAnsi="Times New Roman" w:cs="Times New Roman"/>
          <w:sz w:val="24"/>
          <w:szCs w:val="24"/>
        </w:rPr>
        <w:t>.</w:t>
      </w:r>
      <w:commentRangeStart w:id="2991"/>
      <w:r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3"/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991"/>
      <w:proofErr w:type="gramStart"/>
      <w:r w:rsidR="00810A06">
        <w:rPr>
          <w:rStyle w:val="Refdecomentrio"/>
          <w:rFonts w:cs="Times New Roman"/>
          <w:lang w:val="x-none"/>
        </w:rPr>
        <w:commentReference w:id="2991"/>
      </w:r>
      <w:proofErr w:type="gramEnd"/>
    </w:p>
    <w:p w:rsidR="0024094F" w:rsidRPr="00C5704C" w:rsidRDefault="00810A06" w:rsidP="008A4E1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floresta invernal</w:t>
      </w:r>
      <w:r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eles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entenderam que </w:t>
      </w:r>
      <w:r>
        <w:rPr>
          <w:rFonts w:ascii="Times New Roman" w:hAnsi="Times New Roman" w:cs="Times New Roman"/>
          <w:sz w:val="24"/>
          <w:szCs w:val="24"/>
        </w:rPr>
        <w:t>o malfeitor só pode confiar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no Cristo e </w:t>
      </w:r>
      <w:r>
        <w:rPr>
          <w:rFonts w:ascii="Times New Roman" w:hAnsi="Times New Roman" w:cs="Times New Roman"/>
          <w:sz w:val="24"/>
          <w:szCs w:val="24"/>
        </w:rPr>
        <w:t>que por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Cristo ele será perdoado e consolado</w:t>
      </w:r>
      <w:r w:rsidR="00692B5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sangue </w:t>
      </w:r>
      <w:r>
        <w:rPr>
          <w:rFonts w:ascii="Times New Roman" w:hAnsi="Times New Roman" w:cs="Times New Roman"/>
          <w:sz w:val="24"/>
          <w:szCs w:val="24"/>
        </w:rPr>
        <w:t>vertido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por </w:t>
      </w:r>
      <w:r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le. Mas o Senhor não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perdoará, pois o Cristo é o Salvador, </w:t>
      </w:r>
      <w:r>
        <w:rPr>
          <w:rFonts w:ascii="Times New Roman" w:hAnsi="Times New Roman" w:cs="Times New Roman"/>
          <w:sz w:val="24"/>
          <w:szCs w:val="24"/>
        </w:rPr>
        <w:t>enquanto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Senhor é o Criador.</w:t>
      </w:r>
    </w:p>
    <w:p w:rsidR="0024094F" w:rsidRPr="00C5704C" w:rsidRDefault="0024094F" w:rsidP="00BA0DB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 xml:space="preserve">Qualquer vida e qualquer destino, mesmo uma vida amarga e um destino cruel, </w:t>
      </w:r>
      <w:ins w:id="2993" w:author="Daniela Mountian" w:date="2017-09-03T15:37:00Z">
        <w:r w:rsidR="009E1C12">
          <w:rPr>
            <w:rFonts w:ascii="Times New Roman" w:hAnsi="Times New Roman" w:cs="Times New Roman"/>
            <w:sz w:val="24"/>
            <w:szCs w:val="24"/>
          </w:rPr>
          <w:t xml:space="preserve">à medida que </w:t>
        </w:r>
      </w:ins>
      <w:ins w:id="2994" w:author="Daniela Mountian" w:date="2017-08-22T00:03:00Z">
        <w:r w:rsidR="00E22C9E">
          <w:rPr>
            <w:rFonts w:ascii="Times New Roman" w:hAnsi="Times New Roman" w:cs="Times New Roman"/>
            <w:sz w:val="24"/>
            <w:szCs w:val="24"/>
          </w:rPr>
          <w:t>se desenrola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, deve </w:t>
      </w:r>
      <w:r w:rsidR="00E22C9E">
        <w:rPr>
          <w:rFonts w:ascii="Times New Roman" w:hAnsi="Times New Roman" w:cs="Times New Roman"/>
          <w:sz w:val="24"/>
          <w:szCs w:val="24"/>
        </w:rPr>
        <w:t>compor</w:t>
      </w:r>
      <w:r w:rsidR="009B543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Salmo. </w:t>
      </w:r>
      <w:r w:rsidR="00E22C9E">
        <w:rPr>
          <w:rFonts w:ascii="Times New Roman" w:hAnsi="Times New Roman" w:cs="Times New Roman"/>
          <w:sz w:val="24"/>
          <w:szCs w:val="24"/>
        </w:rPr>
        <w:t>Um l</w:t>
      </w:r>
      <w:r w:rsidRPr="00C5704C">
        <w:rPr>
          <w:rFonts w:ascii="Times New Roman" w:hAnsi="Times New Roman" w:cs="Times New Roman"/>
          <w:sz w:val="24"/>
          <w:szCs w:val="24"/>
        </w:rPr>
        <w:t>ouv</w:t>
      </w:r>
      <w:r w:rsidR="00E22C9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r ao Senhor por ela ter </w:t>
      </w:r>
      <w:r w:rsidR="00E22C9E">
        <w:rPr>
          <w:rFonts w:ascii="Times New Roman" w:hAnsi="Times New Roman" w:cs="Times New Roman"/>
          <w:sz w:val="24"/>
          <w:szCs w:val="24"/>
        </w:rPr>
        <w:t>se realizado</w:t>
      </w:r>
      <w:r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E22C9E">
        <w:rPr>
          <w:rFonts w:ascii="Times New Roman" w:hAnsi="Times New Roman" w:cs="Times New Roman"/>
          <w:sz w:val="24"/>
          <w:szCs w:val="24"/>
        </w:rPr>
        <w:t>à diferença</w:t>
      </w:r>
      <w:r w:rsidRPr="00C5704C">
        <w:rPr>
          <w:rFonts w:ascii="Times New Roman" w:hAnsi="Times New Roman" w:cs="Times New Roman"/>
          <w:sz w:val="24"/>
          <w:szCs w:val="24"/>
        </w:rPr>
        <w:t xml:space="preserve"> das vidas que não nasceram e dos destinos que não </w:t>
      </w:r>
      <w:r w:rsidR="00E22C9E">
        <w:rPr>
          <w:rFonts w:ascii="Times New Roman" w:hAnsi="Times New Roman" w:cs="Times New Roman"/>
          <w:sz w:val="24"/>
          <w:szCs w:val="24"/>
        </w:rPr>
        <w:t>se realizaram</w:t>
      </w:r>
      <w:r w:rsidRPr="00C5704C">
        <w:rPr>
          <w:rFonts w:ascii="Times New Roman" w:hAnsi="Times New Roman" w:cs="Times New Roman"/>
          <w:sz w:val="24"/>
          <w:szCs w:val="24"/>
        </w:rPr>
        <w:t xml:space="preserve">. Qualquer vida, mesmo amarga, é uma sorte e um privilégio. Por isso, </w:t>
      </w:r>
      <w:r w:rsidR="00F37DB2">
        <w:rPr>
          <w:rFonts w:ascii="Times New Roman" w:hAnsi="Times New Roman" w:cs="Times New Roman"/>
          <w:sz w:val="24"/>
          <w:szCs w:val="24"/>
        </w:rPr>
        <w:t xml:space="preserve">simplesmente </w:t>
      </w:r>
      <w:r w:rsidRPr="00C5704C">
        <w:rPr>
          <w:rFonts w:ascii="Times New Roman" w:hAnsi="Times New Roman" w:cs="Times New Roman"/>
          <w:sz w:val="24"/>
          <w:szCs w:val="24"/>
        </w:rPr>
        <w:t xml:space="preserve">com seu nascimento, o </w:t>
      </w:r>
      <w:r w:rsidR="00E22C9E">
        <w:rPr>
          <w:rFonts w:ascii="Times New Roman" w:hAnsi="Times New Roman" w:cs="Times New Roman"/>
          <w:sz w:val="24"/>
          <w:szCs w:val="24"/>
        </w:rPr>
        <w:t>malfeitor,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22C9E"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renegado</w:t>
      </w:r>
      <w:r w:rsidR="00E22C9E">
        <w:rPr>
          <w:rFonts w:ascii="Times New Roman" w:hAnsi="Times New Roman" w:cs="Times New Roman"/>
          <w:sz w:val="24"/>
          <w:szCs w:val="24"/>
        </w:rPr>
        <w:t>,</w:t>
      </w:r>
      <w:r w:rsidRPr="00C5704C">
        <w:rPr>
          <w:rFonts w:ascii="Times New Roman" w:hAnsi="Times New Roman" w:cs="Times New Roman"/>
          <w:sz w:val="24"/>
          <w:szCs w:val="24"/>
        </w:rPr>
        <w:t xml:space="preserve"> engana o Criador. Já o Cristo Salvador tem o coração puro, pois é puro o coração </w:t>
      </w:r>
      <w:r w:rsidR="00F37DB2">
        <w:rPr>
          <w:rFonts w:ascii="Times New Roman" w:hAnsi="Times New Roman" w:cs="Times New Roman"/>
          <w:sz w:val="24"/>
          <w:szCs w:val="24"/>
        </w:rPr>
        <w:t xml:space="preserve">de </w:t>
      </w:r>
      <w:r w:rsidRPr="00C5704C">
        <w:rPr>
          <w:rFonts w:ascii="Times New Roman" w:hAnsi="Times New Roman" w:cs="Times New Roman"/>
          <w:sz w:val="24"/>
          <w:szCs w:val="24"/>
        </w:rPr>
        <w:t>que</w:t>
      </w:r>
      <w:r w:rsidR="00F37DB2">
        <w:rPr>
          <w:rFonts w:ascii="Times New Roman" w:hAnsi="Times New Roman" w:cs="Times New Roman"/>
          <w:sz w:val="24"/>
          <w:szCs w:val="24"/>
        </w:rPr>
        <w:t>m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7DB2">
        <w:rPr>
          <w:rFonts w:ascii="Times New Roman" w:hAnsi="Times New Roman" w:cs="Times New Roman"/>
          <w:sz w:val="24"/>
          <w:szCs w:val="24"/>
        </w:rPr>
        <w:t>des</w:t>
      </w:r>
      <w:r w:rsidRPr="00C5704C">
        <w:rPr>
          <w:rFonts w:ascii="Times New Roman" w:hAnsi="Times New Roman" w:cs="Times New Roman"/>
          <w:sz w:val="24"/>
          <w:szCs w:val="24"/>
        </w:rPr>
        <w:t>conhece o tormento d</w:t>
      </w:r>
      <w:r w:rsidR="00F37DB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 criação</w:t>
      </w:r>
      <w:ins w:id="2995" w:author="Daniela Mountian" w:date="2017-08-22T00:16:00Z">
        <w:r w:rsidR="00F37DB2">
          <w:rPr>
            <w:rFonts w:ascii="Times New Roman" w:hAnsi="Times New Roman" w:cs="Times New Roman"/>
            <w:sz w:val="24"/>
            <w:szCs w:val="24"/>
          </w:rPr>
          <w:t>;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ins w:id="2996" w:author="Daniela Mountian" w:date="2017-08-22T00:16:00Z">
        <w:r w:rsidR="00F37DB2">
          <w:rPr>
            <w:rFonts w:ascii="Times New Roman" w:hAnsi="Times New Roman" w:cs="Times New Roman"/>
            <w:sz w:val="24"/>
            <w:szCs w:val="24"/>
          </w:rPr>
          <w:t xml:space="preserve">o </w:t>
        </w:r>
      </w:ins>
      <w:r w:rsidRPr="00C5704C">
        <w:rPr>
          <w:rFonts w:ascii="Times New Roman" w:hAnsi="Times New Roman" w:cs="Times New Roman"/>
          <w:sz w:val="24"/>
          <w:szCs w:val="24"/>
        </w:rPr>
        <w:t xml:space="preserve">Cristo foi enviado pelo Senhor para não abandonar aqueles que </w:t>
      </w:r>
      <w:r w:rsidR="009E1C12">
        <w:rPr>
          <w:rFonts w:ascii="Times New Roman" w:hAnsi="Times New Roman" w:cs="Times New Roman"/>
          <w:sz w:val="24"/>
          <w:szCs w:val="24"/>
        </w:rPr>
        <w:t>E</w:t>
      </w:r>
      <w:r w:rsidRPr="00C5704C">
        <w:rPr>
          <w:rFonts w:ascii="Times New Roman" w:hAnsi="Times New Roman" w:cs="Times New Roman"/>
          <w:sz w:val="24"/>
          <w:szCs w:val="24"/>
        </w:rPr>
        <w:t>le mesmo</w:t>
      </w:r>
      <w:r w:rsidR="009E1C12">
        <w:rPr>
          <w:rFonts w:ascii="Times New Roman" w:hAnsi="Times New Roman" w:cs="Times New Roman"/>
          <w:sz w:val="24"/>
          <w:szCs w:val="24"/>
        </w:rPr>
        <w:t xml:space="preserve">, o </w:t>
      </w:r>
      <w:r w:rsidRPr="00C5704C">
        <w:rPr>
          <w:rFonts w:ascii="Times New Roman" w:hAnsi="Times New Roman" w:cs="Times New Roman"/>
          <w:sz w:val="24"/>
          <w:szCs w:val="24"/>
        </w:rPr>
        <w:t>Criador, abandonou. A essência do Senhor é infinita e ina</w:t>
      </w:r>
      <w:r w:rsidR="00F37DB2">
        <w:rPr>
          <w:rFonts w:ascii="Times New Roman" w:hAnsi="Times New Roman" w:cs="Times New Roman"/>
          <w:sz w:val="24"/>
          <w:szCs w:val="24"/>
        </w:rPr>
        <w:t>lcançável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7DB2">
        <w:rPr>
          <w:rFonts w:ascii="Times New Roman" w:hAnsi="Times New Roman" w:cs="Times New Roman"/>
          <w:sz w:val="24"/>
          <w:szCs w:val="24"/>
        </w:rPr>
        <w:t>a</w:t>
      </w:r>
      <w:r w:rsidRPr="00C5704C">
        <w:rPr>
          <w:rFonts w:ascii="Times New Roman" w:hAnsi="Times New Roman" w:cs="Times New Roman"/>
          <w:sz w:val="24"/>
          <w:szCs w:val="24"/>
        </w:rPr>
        <w:t xml:space="preserve">o homem, mas </w:t>
      </w:r>
      <w:r w:rsidR="006F30D8" w:rsidRPr="00C5704C">
        <w:rPr>
          <w:rFonts w:ascii="Times New Roman" w:hAnsi="Times New Roman" w:cs="Times New Roman"/>
          <w:sz w:val="24"/>
          <w:szCs w:val="24"/>
        </w:rPr>
        <w:t>nes</w:t>
      </w:r>
      <w:r w:rsidR="006F30D8">
        <w:rPr>
          <w:rFonts w:ascii="Times New Roman" w:hAnsi="Times New Roman" w:cs="Times New Roman"/>
          <w:sz w:val="24"/>
          <w:szCs w:val="24"/>
        </w:rPr>
        <w:t>s</w:t>
      </w:r>
      <w:r w:rsidR="006F30D8" w:rsidRPr="00C5704C">
        <w:rPr>
          <w:rFonts w:ascii="Times New Roman" w:hAnsi="Times New Roman" w:cs="Times New Roman"/>
          <w:sz w:val="24"/>
          <w:szCs w:val="24"/>
        </w:rPr>
        <w:t xml:space="preserve">e </w:t>
      </w:r>
      <w:r w:rsidRPr="00C5704C">
        <w:rPr>
          <w:rFonts w:ascii="Times New Roman" w:hAnsi="Times New Roman" w:cs="Times New Roman"/>
          <w:sz w:val="24"/>
          <w:szCs w:val="24"/>
        </w:rPr>
        <w:t xml:space="preserve">infinito existe </w:t>
      </w:r>
      <w:r w:rsidR="00F37DB2">
        <w:rPr>
          <w:rFonts w:ascii="Times New Roman" w:hAnsi="Times New Roman" w:cs="Times New Roman"/>
          <w:sz w:val="24"/>
          <w:szCs w:val="24"/>
        </w:rPr>
        <w:t xml:space="preserve">apenas </w:t>
      </w:r>
      <w:r w:rsidRPr="00C5704C">
        <w:rPr>
          <w:rFonts w:ascii="Times New Roman" w:hAnsi="Times New Roman" w:cs="Times New Roman"/>
          <w:sz w:val="24"/>
          <w:szCs w:val="24"/>
        </w:rPr>
        <w:t xml:space="preserve">um </w:t>
      </w:r>
      <w:r w:rsidR="00F37DB2">
        <w:rPr>
          <w:rFonts w:ascii="Times New Roman" w:hAnsi="Times New Roman" w:cs="Times New Roman"/>
          <w:sz w:val="24"/>
          <w:szCs w:val="24"/>
        </w:rPr>
        <w:t>aspecto</w:t>
      </w:r>
      <w:r w:rsidRPr="00C5704C">
        <w:rPr>
          <w:rFonts w:ascii="Times New Roman" w:hAnsi="Times New Roman" w:cs="Times New Roman"/>
          <w:sz w:val="24"/>
          <w:szCs w:val="24"/>
        </w:rPr>
        <w:t xml:space="preserve"> do Senhor, talvez não o principal nem </w:t>
      </w:r>
      <w:r w:rsidR="00F37DB2">
        <w:rPr>
          <w:rFonts w:ascii="Times New Roman" w:hAnsi="Times New Roman" w:cs="Times New Roman"/>
          <w:sz w:val="24"/>
          <w:szCs w:val="24"/>
        </w:rPr>
        <w:t xml:space="preserve">o mais </w:t>
      </w:r>
      <w:r w:rsidRPr="00C5704C">
        <w:rPr>
          <w:rFonts w:ascii="Times New Roman" w:hAnsi="Times New Roman" w:cs="Times New Roman"/>
          <w:sz w:val="24"/>
          <w:szCs w:val="24"/>
        </w:rPr>
        <w:t xml:space="preserve">importante, que é </w:t>
      </w:r>
      <w:r w:rsidR="00F37DB2">
        <w:rPr>
          <w:rFonts w:ascii="Times New Roman" w:hAnsi="Times New Roman" w:cs="Times New Roman"/>
          <w:sz w:val="24"/>
          <w:szCs w:val="24"/>
        </w:rPr>
        <w:t>acessível à compreensão humana:</w:t>
      </w:r>
      <w:r w:rsidRPr="00C5704C">
        <w:rPr>
          <w:rFonts w:ascii="Times New Roman" w:hAnsi="Times New Roman" w:cs="Times New Roman"/>
          <w:sz w:val="24"/>
          <w:szCs w:val="24"/>
        </w:rPr>
        <w:t xml:space="preserve"> o </w:t>
      </w:r>
      <w:r w:rsidR="00A477DB">
        <w:rPr>
          <w:rFonts w:ascii="Times New Roman" w:hAnsi="Times New Roman" w:cs="Times New Roman"/>
          <w:sz w:val="24"/>
          <w:szCs w:val="24"/>
        </w:rPr>
        <w:t xml:space="preserve">aspecto </w:t>
      </w:r>
      <w:r w:rsidRPr="00C5704C">
        <w:rPr>
          <w:rFonts w:ascii="Times New Roman" w:hAnsi="Times New Roman" w:cs="Times New Roman"/>
          <w:sz w:val="24"/>
          <w:szCs w:val="24"/>
        </w:rPr>
        <w:t>Criador.</w:t>
      </w:r>
    </w:p>
    <w:p w:rsidR="0024094F" w:rsidRPr="00C5704C" w:rsidRDefault="006F30D8" w:rsidP="00342A6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Eis que </w:t>
      </w:r>
      <w:r w:rsidR="00F37DB2">
        <w:rPr>
          <w:rFonts w:ascii="Times New Roman" w:hAnsi="Times New Roman" w:cs="Times New Roman"/>
          <w:sz w:val="24"/>
          <w:szCs w:val="24"/>
        </w:rPr>
        <w:t>virão</w:t>
      </w:r>
      <w:r w:rsidR="00F37DB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dias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disse o Senhor através de Amós, o mais antigo dos profetas, o </w:t>
      </w:r>
      <w:r w:rsidR="00F37DB2">
        <w:rPr>
          <w:rFonts w:ascii="Times New Roman" w:hAnsi="Times New Roman" w:cs="Times New Roman"/>
          <w:sz w:val="24"/>
          <w:szCs w:val="24"/>
        </w:rPr>
        <w:t>fundador</w:t>
      </w:r>
      <w:r w:rsidR="00F37DB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F37DB2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</w:t>
      </w:r>
      <w:r w:rsidR="00F37DB2">
        <w:rPr>
          <w:rFonts w:ascii="Times New Roman" w:hAnsi="Times New Roman" w:cs="Times New Roman"/>
          <w:sz w:val="24"/>
          <w:szCs w:val="24"/>
        </w:rPr>
        <w:t>cia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F37DB2">
        <w:rPr>
          <w:rFonts w:ascii="Times New Roman" w:hAnsi="Times New Roman" w:cs="Times New Roman"/>
          <w:sz w:val="24"/>
          <w:szCs w:val="24"/>
        </w:rPr>
        <w:t>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eis que </w:t>
      </w:r>
      <w:r w:rsidR="00F37DB2">
        <w:rPr>
          <w:rFonts w:ascii="Times New Roman" w:hAnsi="Times New Roman" w:cs="Times New Roman"/>
          <w:sz w:val="24"/>
          <w:szCs w:val="24"/>
        </w:rPr>
        <w:t xml:space="preserve">virão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dias em que enviarei fome </w:t>
      </w:r>
      <w:proofErr w:type="gramStart"/>
      <w:r w:rsidR="00F37DB2">
        <w:rPr>
          <w:rFonts w:ascii="Times New Roman" w:hAnsi="Times New Roman" w:cs="Times New Roman"/>
          <w:sz w:val="24"/>
          <w:szCs w:val="24"/>
        </w:rPr>
        <w:t>à</w:t>
      </w:r>
      <w:proofErr w:type="gramEnd"/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terra; não fome de pão, nem sede de água, mas sede de ouvir as </w:t>
      </w:r>
      <w:r w:rsidR="00F37DB2">
        <w:rPr>
          <w:rFonts w:ascii="Times New Roman" w:hAnsi="Times New Roman" w:cs="Times New Roman"/>
          <w:sz w:val="24"/>
          <w:szCs w:val="24"/>
        </w:rPr>
        <w:t>p</w:t>
      </w:r>
      <w:r w:rsidR="0024094F" w:rsidRPr="00C5704C">
        <w:rPr>
          <w:rFonts w:ascii="Times New Roman" w:hAnsi="Times New Roman" w:cs="Times New Roman"/>
          <w:sz w:val="24"/>
          <w:szCs w:val="24"/>
        </w:rPr>
        <w:t>alavras do Senhor</w:t>
      </w:r>
      <w:r w:rsidR="00F37DB2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4"/>
      </w:r>
    </w:p>
    <w:p w:rsidR="0024094F" w:rsidRPr="00C5704C" w:rsidRDefault="006F30D8" w:rsidP="00342A67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704C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5704C">
        <w:rPr>
          <w:rFonts w:ascii="Times New Roman" w:hAnsi="Times New Roman" w:cs="Times New Roman"/>
          <w:sz w:val="24"/>
          <w:szCs w:val="24"/>
        </w:rPr>
        <w:t xml:space="preserve">es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tempos se </w:t>
      </w:r>
      <w:r w:rsidR="00A477DB" w:rsidRPr="00C5704C">
        <w:rPr>
          <w:rFonts w:ascii="Times New Roman" w:hAnsi="Times New Roman" w:cs="Times New Roman"/>
          <w:sz w:val="24"/>
          <w:szCs w:val="24"/>
        </w:rPr>
        <w:t>aproximam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e a fome da Palavra do Senhor </w:t>
      </w:r>
      <w:r w:rsidR="00F37DB2">
        <w:rPr>
          <w:rFonts w:ascii="Times New Roman" w:hAnsi="Times New Roman" w:cs="Times New Roman"/>
          <w:sz w:val="24"/>
          <w:szCs w:val="24"/>
        </w:rPr>
        <w:t>talvez seja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mais terrível</w:t>
      </w:r>
      <w:r w:rsidR="00F37DB2">
        <w:rPr>
          <w:rFonts w:ascii="Times New Roman" w:hAnsi="Times New Roman" w:cs="Times New Roman"/>
          <w:sz w:val="24"/>
          <w:szCs w:val="24"/>
        </w:rPr>
        <w:t xml:space="preserve"> flagelo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Senhor,</w:t>
      </w:r>
      <w:r w:rsidR="00A477DB">
        <w:rPr>
          <w:rFonts w:ascii="Times New Roman" w:hAnsi="Times New Roman" w:cs="Times New Roman"/>
          <w:sz w:val="24"/>
          <w:szCs w:val="24"/>
        </w:rPr>
        <w:t xml:space="preserve"> o quinto,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7DB2">
        <w:rPr>
          <w:rFonts w:ascii="Times New Roman" w:hAnsi="Times New Roman" w:cs="Times New Roman"/>
          <w:sz w:val="24"/>
          <w:szCs w:val="24"/>
        </w:rPr>
        <w:t xml:space="preserve">que foi </w:t>
      </w:r>
      <w:r w:rsidR="0024094F" w:rsidRPr="00C5704C">
        <w:rPr>
          <w:rFonts w:ascii="Times New Roman" w:hAnsi="Times New Roman" w:cs="Times New Roman"/>
          <w:sz w:val="24"/>
          <w:szCs w:val="24"/>
        </w:rPr>
        <w:t>anunciad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7DB2">
        <w:rPr>
          <w:rFonts w:ascii="Times New Roman" w:hAnsi="Times New Roman" w:cs="Times New Roman"/>
          <w:sz w:val="24"/>
          <w:szCs w:val="24"/>
        </w:rPr>
        <w:t>pelo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profeta Amós, </w:t>
      </w:r>
      <w:r w:rsidR="00F37DB2">
        <w:rPr>
          <w:rFonts w:ascii="Times New Roman" w:hAnsi="Times New Roman" w:cs="Times New Roman"/>
          <w:sz w:val="24"/>
          <w:szCs w:val="24"/>
        </w:rPr>
        <w:t xml:space="preserve">assim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quatro </w:t>
      </w:r>
      <w:r w:rsidR="00F37DB2">
        <w:rPr>
          <w:rFonts w:ascii="Times New Roman" w:hAnsi="Times New Roman" w:cs="Times New Roman"/>
          <w:sz w:val="24"/>
          <w:szCs w:val="24"/>
        </w:rPr>
        <w:t>flagelos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anteriores foram anunciad</w:t>
      </w:r>
      <w:r w:rsidR="00A477DB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 w:rsidR="00F37DB2">
        <w:rPr>
          <w:rFonts w:ascii="Times New Roman" w:hAnsi="Times New Roman" w:cs="Times New Roman"/>
          <w:sz w:val="24"/>
          <w:szCs w:val="24"/>
        </w:rPr>
        <w:t>pelo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profeta Jeremias. O ímpio foi perdoado através de Cristo</w:t>
      </w:r>
      <w:r w:rsidR="00F37DB2">
        <w:rPr>
          <w:rFonts w:ascii="Times New Roman" w:hAnsi="Times New Roman" w:cs="Times New Roman"/>
          <w:sz w:val="24"/>
          <w:szCs w:val="24"/>
        </w:rPr>
        <w:t xml:space="preserve">, foi salvo dos quatro flagelos: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primeir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espada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d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segund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a fome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>, d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terceir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o animal</w:t>
      </w:r>
      <w:r w:rsidR="00F37DB2">
        <w:rPr>
          <w:rFonts w:ascii="Times New Roman" w:hAnsi="Times New Roman" w:cs="Times New Roman"/>
          <w:sz w:val="24"/>
          <w:szCs w:val="24"/>
        </w:rPr>
        <w:t xml:space="preserve"> selvagem do </w:t>
      </w:r>
      <w:r w:rsidR="0024094F" w:rsidRPr="00C5704C">
        <w:rPr>
          <w:rFonts w:ascii="Times New Roman" w:hAnsi="Times New Roman" w:cs="Times New Roman"/>
          <w:sz w:val="24"/>
          <w:szCs w:val="24"/>
        </w:rPr>
        <w:t>adultério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F37DB2">
        <w:rPr>
          <w:rFonts w:ascii="Times New Roman" w:hAnsi="Times New Roman" w:cs="Times New Roman"/>
          <w:sz w:val="24"/>
          <w:szCs w:val="24"/>
        </w:rPr>
        <w:t xml:space="preserve">e </w:t>
      </w:r>
      <w:r w:rsidR="0024094F" w:rsidRPr="00C5704C">
        <w:rPr>
          <w:rFonts w:ascii="Times New Roman" w:hAnsi="Times New Roman" w:cs="Times New Roman"/>
          <w:sz w:val="24"/>
          <w:szCs w:val="24"/>
        </w:rPr>
        <w:t>d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quart</w:t>
      </w:r>
      <w:r w:rsidR="00A477DB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doença, a </w:t>
      </w:r>
      <w:r w:rsidR="00F37DB2">
        <w:rPr>
          <w:rFonts w:ascii="Times New Roman" w:hAnsi="Times New Roman" w:cs="Times New Roman"/>
          <w:sz w:val="24"/>
          <w:szCs w:val="24"/>
        </w:rPr>
        <w:t>peste</w:t>
      </w:r>
      <w:r w:rsidR="0024094F" w:rsidRPr="00C5704C">
        <w:rPr>
          <w:rFonts w:ascii="Times New Roman" w:hAnsi="Times New Roman" w:cs="Times New Roman"/>
          <w:sz w:val="24"/>
          <w:szCs w:val="24"/>
        </w:rPr>
        <w:t>. Mas d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quint</w:t>
      </w:r>
      <w:r w:rsidR="00F37DB2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F37DB2">
        <w:rPr>
          <w:rFonts w:ascii="Times New Roman" w:hAnsi="Times New Roman" w:cs="Times New Roman"/>
          <w:sz w:val="24"/>
          <w:szCs w:val="24"/>
        </w:rPr>
        <w:t>flagelo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sede e a fome da Palavra do Senhor, nenhum ímpio se salvará, nem </w:t>
      </w:r>
      <w:r w:rsidR="00F37DB2">
        <w:rPr>
          <w:rFonts w:ascii="Times New Roman" w:hAnsi="Times New Roman" w:cs="Times New Roman"/>
          <w:sz w:val="24"/>
          <w:szCs w:val="24"/>
        </w:rPr>
        <w:t xml:space="preserve">Cristo,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intercessor dos criminosos, o </w:t>
      </w:r>
      <w:r w:rsidR="00F37DB2">
        <w:rPr>
          <w:rFonts w:ascii="Times New Roman" w:hAnsi="Times New Roman" w:cs="Times New Roman"/>
          <w:sz w:val="24"/>
          <w:szCs w:val="24"/>
        </w:rPr>
        <w:t>salvará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 w:rsidR="00F37DB2">
        <w:rPr>
          <w:rFonts w:ascii="Times New Roman" w:hAnsi="Times New Roman" w:cs="Times New Roman"/>
          <w:sz w:val="24"/>
          <w:szCs w:val="24"/>
        </w:rPr>
        <w:t>Da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fome da Palavra do Senhor</w:t>
      </w:r>
      <w:r w:rsidR="00F37DB2">
        <w:rPr>
          <w:rFonts w:ascii="Times New Roman" w:hAnsi="Times New Roman" w:cs="Times New Roman"/>
          <w:sz w:val="24"/>
          <w:szCs w:val="24"/>
        </w:rPr>
        <w:t xml:space="preserve"> e </w:t>
      </w:r>
      <w:r w:rsidR="0024094F" w:rsidRPr="00C5704C">
        <w:rPr>
          <w:rFonts w:ascii="Times New Roman" w:hAnsi="Times New Roman" w:cs="Times New Roman"/>
          <w:sz w:val="24"/>
          <w:szCs w:val="24"/>
        </w:rPr>
        <w:t>da sede d</w:t>
      </w:r>
      <w:r w:rsidR="00A477DB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consolação do Senhor, o ímpio morrerá atormentado. Em compensação, o justo se saciará da Palavra do Senhor. </w:t>
      </w:r>
      <w:r w:rsidR="00F37DB2">
        <w:rPr>
          <w:rFonts w:ascii="Times New Roman" w:hAnsi="Times New Roman" w:cs="Times New Roman"/>
          <w:sz w:val="24"/>
          <w:szCs w:val="24"/>
        </w:rPr>
        <w:t>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foi dito no Livro do profeta Isaías:</w:t>
      </w:r>
    </w:p>
    <w:p w:rsidR="0024094F" w:rsidRPr="00C5704C" w:rsidRDefault="006F30D8" w:rsidP="003A1E1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A477DB">
        <w:rPr>
          <w:rFonts w:ascii="Times New Roman" w:hAnsi="Times New Roman" w:cs="Times New Roman"/>
          <w:sz w:val="24"/>
          <w:szCs w:val="24"/>
        </w:rPr>
        <w:t xml:space="preserve"> </w:t>
      </w:r>
      <w:r w:rsidR="00525939">
        <w:rPr>
          <w:rFonts w:ascii="Times New Roman" w:hAnsi="Times New Roman" w:cs="Times New Roman"/>
          <w:sz w:val="24"/>
          <w:szCs w:val="24"/>
        </w:rPr>
        <w:t>E será assim: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antes de </w:t>
      </w:r>
      <w:r w:rsidR="00525939">
        <w:rPr>
          <w:rFonts w:ascii="Times New Roman" w:hAnsi="Times New Roman" w:cs="Times New Roman"/>
          <w:sz w:val="24"/>
          <w:szCs w:val="24"/>
        </w:rPr>
        <w:t>me chamarem</w:t>
      </w:r>
      <w:r w:rsidR="0024094F" w:rsidRPr="00C5704C">
        <w:rPr>
          <w:rFonts w:ascii="Times New Roman" w:hAnsi="Times New Roman" w:cs="Times New Roman"/>
          <w:sz w:val="24"/>
          <w:szCs w:val="24"/>
        </w:rPr>
        <w:t>, Eu responderei</w:t>
      </w:r>
      <w:r w:rsidR="00525939">
        <w:rPr>
          <w:rFonts w:ascii="Times New Roman" w:hAnsi="Times New Roman" w:cs="Times New Roman"/>
          <w:sz w:val="24"/>
          <w:szCs w:val="24"/>
        </w:rPr>
        <w:t>;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</w:t>
      </w:r>
      <w:r w:rsidR="00525939">
        <w:rPr>
          <w:rFonts w:ascii="Times New Roman" w:hAnsi="Times New Roman" w:cs="Times New Roman"/>
          <w:sz w:val="24"/>
          <w:szCs w:val="24"/>
        </w:rPr>
        <w:t>nquanto estiverem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falando, Eu </w:t>
      </w:r>
      <w:r w:rsidR="00525939">
        <w:rPr>
          <w:rFonts w:ascii="Times New Roman" w:hAnsi="Times New Roman" w:cs="Times New Roman"/>
          <w:sz w:val="24"/>
          <w:szCs w:val="24"/>
        </w:rPr>
        <w:t xml:space="preserve">já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os </w:t>
      </w:r>
      <w:r w:rsidR="00525939">
        <w:rPr>
          <w:rFonts w:ascii="Times New Roman" w:hAnsi="Times New Roman" w:cs="Times New Roman"/>
          <w:sz w:val="24"/>
          <w:szCs w:val="24"/>
        </w:rPr>
        <w:t>terei compreendido</w:t>
      </w:r>
      <w:r w:rsidR="00A477DB">
        <w:rPr>
          <w:rFonts w:ascii="Times New Roman" w:hAnsi="Times New Roman" w:cs="Times New Roman"/>
          <w:sz w:val="24"/>
          <w:szCs w:val="24"/>
        </w:rPr>
        <w:t xml:space="preserve"> [</w:t>
      </w:r>
      <w:r w:rsidR="0024094F" w:rsidRPr="00C5704C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="00A477DB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5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525939" w:rsidP="00BF2839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f</w:t>
      </w:r>
      <w:r w:rsidR="0024094F" w:rsidRPr="00C5704C">
        <w:rPr>
          <w:rFonts w:ascii="Times New Roman" w:hAnsi="Times New Roman" w:cs="Times New Roman"/>
          <w:sz w:val="24"/>
          <w:szCs w:val="24"/>
        </w:rPr>
        <w:t>oi dito:</w:t>
      </w:r>
    </w:p>
    <w:p w:rsidR="0024094F" w:rsidRPr="00C5704C" w:rsidRDefault="006F30D8" w:rsidP="00877021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5939">
        <w:rPr>
          <w:rFonts w:ascii="Times New Roman" w:hAnsi="Times New Roman" w:cs="Times New Roman"/>
          <w:sz w:val="24"/>
          <w:szCs w:val="24"/>
        </w:rPr>
        <w:t>Sedentos! 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inde às águas, e </w:t>
      </w:r>
      <w:r w:rsidR="00525939">
        <w:rPr>
          <w:rFonts w:ascii="Times New Roman" w:hAnsi="Times New Roman" w:cs="Times New Roman"/>
          <w:sz w:val="24"/>
          <w:szCs w:val="24"/>
        </w:rPr>
        <w:t xml:space="preserve">mesmo </w:t>
      </w:r>
      <w:r w:rsidR="009B5432">
        <w:rPr>
          <w:rFonts w:ascii="Times New Roman" w:hAnsi="Times New Roman" w:cs="Times New Roman"/>
          <w:sz w:val="24"/>
          <w:szCs w:val="24"/>
        </w:rPr>
        <w:t>vós</w:t>
      </w:r>
      <w:r w:rsidR="009B5432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que não tendes dinheiro, vinde, comprai e comei</w:t>
      </w:r>
      <w:r w:rsidR="00525939">
        <w:rPr>
          <w:rFonts w:ascii="Times New Roman" w:hAnsi="Times New Roman" w:cs="Times New Roman"/>
          <w:sz w:val="24"/>
          <w:szCs w:val="24"/>
        </w:rPr>
        <w:t xml:space="preserve"> [...</w:t>
      </w:r>
      <w:proofErr w:type="gramStart"/>
      <w:r w:rsidR="00525939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6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5939">
        <w:rPr>
          <w:rFonts w:ascii="Times New Roman" w:hAnsi="Times New Roman" w:cs="Times New Roman"/>
          <w:sz w:val="24"/>
          <w:szCs w:val="24"/>
        </w:rPr>
        <w:t>Aguçai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vossos ouvidos e vinde a Mim</w:t>
      </w:r>
      <w:r w:rsidR="00525939">
        <w:rPr>
          <w:rFonts w:ascii="Times New Roman" w:hAnsi="Times New Roman" w:cs="Times New Roman"/>
          <w:sz w:val="24"/>
          <w:szCs w:val="24"/>
        </w:rPr>
        <w:t>, escutai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vossa alma </w:t>
      </w:r>
      <w:r w:rsidR="0024094F" w:rsidRPr="00C5704C">
        <w:rPr>
          <w:rFonts w:ascii="Times New Roman" w:hAnsi="Times New Roman" w:cs="Times New Roman"/>
          <w:sz w:val="24"/>
          <w:szCs w:val="24"/>
        </w:rPr>
        <w:lastRenderedPageBreak/>
        <w:t xml:space="preserve">viverá; </w:t>
      </w:r>
      <w:r w:rsidR="00525939">
        <w:rPr>
          <w:rFonts w:ascii="Times New Roman" w:hAnsi="Times New Roman" w:cs="Times New Roman"/>
          <w:sz w:val="24"/>
          <w:szCs w:val="24"/>
        </w:rPr>
        <w:t>Eu vos darei o preceito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perpétu</w:t>
      </w:r>
      <w:r w:rsidR="00525939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525939">
        <w:rPr>
          <w:rFonts w:ascii="Times New Roman" w:hAnsi="Times New Roman" w:cs="Times New Roman"/>
          <w:sz w:val="24"/>
          <w:szCs w:val="24"/>
        </w:rPr>
        <w:t>as graças imutáveis prometidas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525939">
        <w:rPr>
          <w:rFonts w:ascii="Times New Roman" w:hAnsi="Times New Roman" w:cs="Times New Roman"/>
          <w:sz w:val="24"/>
          <w:szCs w:val="24"/>
        </w:rPr>
        <w:t>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Davi</w:t>
      </w:r>
      <w:r w:rsidR="00525939">
        <w:rPr>
          <w:rFonts w:ascii="Times New Roman" w:hAnsi="Times New Roman" w:cs="Times New Roman"/>
          <w:sz w:val="24"/>
          <w:szCs w:val="24"/>
        </w:rPr>
        <w:t xml:space="preserve"> [...]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7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3320">
        <w:rPr>
          <w:rFonts w:ascii="Times New Roman" w:hAnsi="Times New Roman" w:cs="Times New Roman"/>
          <w:sz w:val="24"/>
          <w:szCs w:val="24"/>
        </w:rPr>
        <w:t>C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omo a chuva e a neve </w:t>
      </w:r>
      <w:r w:rsidR="00613320">
        <w:rPr>
          <w:rFonts w:ascii="Times New Roman" w:hAnsi="Times New Roman" w:cs="Times New Roman"/>
          <w:sz w:val="24"/>
          <w:szCs w:val="24"/>
        </w:rPr>
        <w:t xml:space="preserve">que </w:t>
      </w:r>
      <w:r w:rsidR="00525939">
        <w:rPr>
          <w:rFonts w:ascii="Times New Roman" w:hAnsi="Times New Roman" w:cs="Times New Roman"/>
          <w:sz w:val="24"/>
          <w:szCs w:val="24"/>
        </w:rPr>
        <w:t>caem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céu </w:t>
      </w:r>
      <w:r w:rsidR="00525939">
        <w:rPr>
          <w:rFonts w:ascii="Times New Roman" w:hAnsi="Times New Roman" w:cs="Times New Roman"/>
          <w:sz w:val="24"/>
          <w:szCs w:val="24"/>
        </w:rPr>
        <w:t>sem nunca retornar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mas </w:t>
      </w:r>
      <w:r w:rsidR="0024094F" w:rsidRPr="00BD5950">
        <w:rPr>
          <w:rFonts w:ascii="Times New Roman" w:hAnsi="Times New Roman" w:cs="Times New Roman"/>
          <w:sz w:val="24"/>
          <w:szCs w:val="24"/>
        </w:rPr>
        <w:t>regam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terra e a </w:t>
      </w:r>
      <w:r w:rsidR="00613320">
        <w:rPr>
          <w:rFonts w:ascii="Times New Roman" w:hAnsi="Times New Roman" w:cs="Times New Roman"/>
          <w:sz w:val="24"/>
          <w:szCs w:val="24"/>
        </w:rPr>
        <w:t>tornam capaz de re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produzir e </w:t>
      </w:r>
      <w:r w:rsidR="00613320">
        <w:rPr>
          <w:rFonts w:ascii="Times New Roman" w:hAnsi="Times New Roman" w:cs="Times New Roman"/>
          <w:sz w:val="24"/>
          <w:szCs w:val="24"/>
        </w:rPr>
        <w:t>de germinar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13320">
        <w:rPr>
          <w:rFonts w:ascii="Times New Roman" w:hAnsi="Times New Roman" w:cs="Times New Roman"/>
          <w:sz w:val="24"/>
          <w:szCs w:val="24"/>
        </w:rPr>
        <w:t>dando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semente </w:t>
      </w:r>
      <w:r w:rsidR="00613320">
        <w:rPr>
          <w:rFonts w:ascii="Times New Roman" w:hAnsi="Times New Roman" w:cs="Times New Roman"/>
          <w:sz w:val="24"/>
          <w:szCs w:val="24"/>
        </w:rPr>
        <w:t>a quem semeia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 </w:t>
      </w:r>
      <w:r w:rsidR="00613320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pão a</w:t>
      </w:r>
      <w:r w:rsidR="00613320">
        <w:rPr>
          <w:rFonts w:ascii="Times New Roman" w:hAnsi="Times New Roman" w:cs="Times New Roman"/>
          <w:sz w:val="24"/>
          <w:szCs w:val="24"/>
        </w:rPr>
        <w:t xml:space="preserve"> quem</w:t>
      </w:r>
      <w:r>
        <w:rPr>
          <w:rFonts w:ascii="Times New Roman" w:hAnsi="Times New Roman" w:cs="Times New Roman"/>
          <w:sz w:val="24"/>
          <w:szCs w:val="24"/>
        </w:rPr>
        <w:t xml:space="preserve"> come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assim será a Minha Palavra que sair da Minha boca; ela não voltará </w:t>
      </w:r>
      <w:r w:rsidR="00613320">
        <w:rPr>
          <w:rFonts w:ascii="Times New Roman" w:hAnsi="Times New Roman" w:cs="Times New Roman"/>
          <w:sz w:val="24"/>
          <w:szCs w:val="24"/>
        </w:rPr>
        <w:t xml:space="preserve">em vão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para Mim, antes </w:t>
      </w:r>
      <w:r w:rsidR="00613320">
        <w:rPr>
          <w:rFonts w:ascii="Times New Roman" w:hAnsi="Times New Roman" w:cs="Times New Roman"/>
          <w:sz w:val="24"/>
          <w:szCs w:val="24"/>
        </w:rPr>
        <w:t>cumprirá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o que Me </w:t>
      </w:r>
      <w:r w:rsidR="00613320">
        <w:rPr>
          <w:rFonts w:ascii="Times New Roman" w:hAnsi="Times New Roman" w:cs="Times New Roman"/>
          <w:sz w:val="24"/>
          <w:szCs w:val="24"/>
        </w:rPr>
        <w:t>convém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</w:t>
      </w:r>
      <w:r w:rsidR="00613320">
        <w:rPr>
          <w:rFonts w:ascii="Times New Roman" w:hAnsi="Times New Roman" w:cs="Times New Roman"/>
          <w:sz w:val="24"/>
          <w:szCs w:val="24"/>
        </w:rPr>
        <w:t>realizará o motivo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613320">
        <w:rPr>
          <w:rFonts w:ascii="Times New Roman" w:hAnsi="Times New Roman" w:cs="Times New Roman"/>
          <w:sz w:val="24"/>
          <w:szCs w:val="24"/>
        </w:rPr>
        <w:t>de</w:t>
      </w:r>
      <w:r w:rsidR="003F4E2F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Eu a </w:t>
      </w:r>
      <w:r w:rsidR="00613320">
        <w:rPr>
          <w:rFonts w:ascii="Times New Roman" w:hAnsi="Times New Roman" w:cs="Times New Roman"/>
          <w:sz w:val="24"/>
          <w:szCs w:val="24"/>
        </w:rPr>
        <w:t xml:space="preserve">ter </w:t>
      </w:r>
      <w:r w:rsidR="0024094F" w:rsidRPr="00C5704C">
        <w:rPr>
          <w:rFonts w:ascii="Times New Roman" w:hAnsi="Times New Roman" w:cs="Times New Roman"/>
          <w:sz w:val="24"/>
          <w:szCs w:val="24"/>
        </w:rPr>
        <w:t>envi</w:t>
      </w:r>
      <w:r w:rsidR="00613320">
        <w:rPr>
          <w:rFonts w:ascii="Times New Roman" w:hAnsi="Times New Roman" w:cs="Times New Roman"/>
          <w:sz w:val="24"/>
          <w:szCs w:val="24"/>
        </w:rPr>
        <w:t>ado</w:t>
      </w:r>
      <w:r w:rsidR="00525939">
        <w:rPr>
          <w:rFonts w:ascii="Times New Roman" w:hAnsi="Times New Roman" w:cs="Times New Roman"/>
          <w:sz w:val="24"/>
          <w:szCs w:val="24"/>
        </w:rPr>
        <w:t>.</w:t>
      </w:r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8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613320" w:rsidP="009B543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gênio repete 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gênio, e o Livro do profeta Isaías repete o Deuteronômio de Moisés, </w:t>
      </w:r>
      <w:r>
        <w:rPr>
          <w:rFonts w:ascii="Times New Roman" w:hAnsi="Times New Roman" w:cs="Times New Roman"/>
          <w:sz w:val="24"/>
          <w:szCs w:val="24"/>
        </w:rPr>
        <w:t>em que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foi dito sobre a Palavra </w:t>
      </w:r>
      <w:r>
        <w:rPr>
          <w:rFonts w:ascii="Times New Roman" w:hAnsi="Times New Roman" w:cs="Times New Roman"/>
          <w:sz w:val="24"/>
          <w:szCs w:val="24"/>
        </w:rPr>
        <w:t>divina</w:t>
      </w:r>
      <w:r w:rsidR="0024094F" w:rsidRPr="00C5704C">
        <w:rPr>
          <w:rFonts w:ascii="Times New Roman" w:hAnsi="Times New Roman" w:cs="Times New Roman"/>
          <w:sz w:val="24"/>
          <w:szCs w:val="24"/>
        </w:rPr>
        <w:t>:</w:t>
      </w:r>
    </w:p>
    <w:p w:rsidR="0024094F" w:rsidRPr="00C5704C" w:rsidRDefault="006F30D8" w:rsidP="001C308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E57C47">
        <w:rPr>
          <w:rFonts w:ascii="Times New Roman" w:hAnsi="Times New Roman" w:cs="Times New Roman"/>
          <w:sz w:val="24"/>
          <w:szCs w:val="24"/>
        </w:rPr>
        <w:t>Que Minha Doutrina c</w:t>
      </w:r>
      <w:r w:rsidR="00E57C47" w:rsidRPr="00C5704C">
        <w:rPr>
          <w:rFonts w:ascii="Times New Roman" w:hAnsi="Times New Roman" w:cs="Times New Roman"/>
          <w:sz w:val="24"/>
          <w:szCs w:val="24"/>
        </w:rPr>
        <w:t xml:space="preserve">aia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a chuva, </w:t>
      </w:r>
      <w:r w:rsidR="00E57C47">
        <w:rPr>
          <w:rFonts w:ascii="Times New Roman" w:hAnsi="Times New Roman" w:cs="Times New Roman"/>
          <w:sz w:val="24"/>
          <w:szCs w:val="24"/>
        </w:rPr>
        <w:t xml:space="preserve">Minha fala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como o orvalho, como </w:t>
      </w:r>
      <w:r w:rsidR="00A477DB"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chuvisco sobre a </w:t>
      </w:r>
      <w:r w:rsidR="00613320">
        <w:rPr>
          <w:rFonts w:ascii="Times New Roman" w:hAnsi="Times New Roman" w:cs="Times New Roman"/>
          <w:sz w:val="24"/>
          <w:szCs w:val="24"/>
        </w:rPr>
        <w:t>folhagem</w:t>
      </w:r>
      <w:r w:rsidR="0024094F" w:rsidRPr="00C5704C">
        <w:rPr>
          <w:rFonts w:ascii="Times New Roman" w:hAnsi="Times New Roman" w:cs="Times New Roman"/>
          <w:sz w:val="24"/>
          <w:szCs w:val="24"/>
        </w:rPr>
        <w:t>, como a tempestade sobre a relva</w:t>
      </w:r>
      <w:r w:rsidR="00A477DB">
        <w:rPr>
          <w:rFonts w:ascii="Times New Roman" w:hAnsi="Times New Roman" w:cs="Times New Roman"/>
          <w:sz w:val="24"/>
          <w:szCs w:val="24"/>
        </w:rPr>
        <w:t xml:space="preserve"> </w:t>
      </w:r>
      <w:r w:rsidR="00613320">
        <w:rPr>
          <w:rFonts w:ascii="Times New Roman" w:hAnsi="Times New Roman" w:cs="Times New Roman"/>
          <w:sz w:val="24"/>
          <w:szCs w:val="24"/>
        </w:rPr>
        <w:t>[</w:t>
      </w:r>
      <w:r w:rsidR="008E3BA1">
        <w:rPr>
          <w:rFonts w:ascii="Times New Roman" w:hAnsi="Times New Roman" w:cs="Times New Roman"/>
          <w:sz w:val="24"/>
          <w:szCs w:val="24"/>
        </w:rPr>
        <w:t>...</w:t>
      </w:r>
      <w:proofErr w:type="gramStart"/>
      <w:r w:rsidR="00613320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0024094F" w:rsidRPr="00C5704C">
        <w:rPr>
          <w:rStyle w:val="Refdenotaderodap"/>
          <w:rFonts w:ascii="Times New Roman" w:hAnsi="Times New Roman" w:cs="Times New Roman"/>
          <w:sz w:val="24"/>
          <w:szCs w:val="24"/>
        </w:rPr>
        <w:footnoteReference w:id="259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AC2296" w:rsidP="001C308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entenderam através do </w:t>
      </w:r>
      <w:r>
        <w:rPr>
          <w:rFonts w:ascii="Times New Roman" w:hAnsi="Times New Roman" w:cs="Times New Roman"/>
          <w:sz w:val="24"/>
          <w:szCs w:val="24"/>
        </w:rPr>
        <w:t>sinal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28B6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as árvores </w:t>
      </w:r>
      <w:r w:rsidR="00D128B6">
        <w:rPr>
          <w:rFonts w:ascii="Times New Roman" w:hAnsi="Times New Roman" w:cs="Times New Roman"/>
          <w:sz w:val="24"/>
          <w:szCs w:val="24"/>
        </w:rPr>
        <w:t>negras</w:t>
      </w:r>
      <w:r w:rsidR="00D128B6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24094F" w:rsidRPr="00C5704C">
        <w:rPr>
          <w:rFonts w:ascii="Times New Roman" w:hAnsi="Times New Roman" w:cs="Times New Roman"/>
          <w:sz w:val="24"/>
          <w:szCs w:val="24"/>
        </w:rPr>
        <w:t>da floresta ard</w:t>
      </w:r>
      <w:r>
        <w:rPr>
          <w:rFonts w:ascii="Times New Roman" w:hAnsi="Times New Roman" w:cs="Times New Roman"/>
          <w:sz w:val="24"/>
          <w:szCs w:val="24"/>
        </w:rPr>
        <w:t>endo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477DB">
        <w:rPr>
          <w:rFonts w:ascii="Times New Roman" w:hAnsi="Times New Roman" w:cs="Times New Roman"/>
          <w:sz w:val="24"/>
          <w:szCs w:val="24"/>
        </w:rPr>
        <w:t>sobre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77DB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branco nevado sagrado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D128B6"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que, </w:t>
      </w:r>
      <w:r w:rsidR="00A477DB">
        <w:rPr>
          <w:rFonts w:ascii="Times New Roman" w:hAnsi="Times New Roman" w:cs="Times New Roman"/>
          <w:sz w:val="24"/>
          <w:szCs w:val="24"/>
        </w:rPr>
        <w:t xml:space="preserve">após 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>s quatro pesad</w:t>
      </w:r>
      <w:r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flagelos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do Senhor, </w:t>
      </w:r>
      <w:r>
        <w:rPr>
          <w:rFonts w:ascii="Times New Roman" w:hAnsi="Times New Roman" w:cs="Times New Roman"/>
          <w:sz w:val="24"/>
          <w:szCs w:val="24"/>
        </w:rPr>
        <w:t>virá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4094F" w:rsidRPr="00C5704C">
        <w:rPr>
          <w:rFonts w:ascii="Times New Roman" w:hAnsi="Times New Roman" w:cs="Times New Roman"/>
          <w:sz w:val="24"/>
          <w:szCs w:val="24"/>
        </w:rPr>
        <w:t>quint</w:t>
      </w:r>
      <w:r w:rsidR="00A477DB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, a sede e a fome da Palavra de Deus, e somente um trabalhador espiritual poderá lembrá-la </w:t>
      </w:r>
      <w:r>
        <w:rPr>
          <w:rFonts w:ascii="Times New Roman" w:hAnsi="Times New Roman" w:cs="Times New Roman"/>
          <w:sz w:val="24"/>
          <w:szCs w:val="24"/>
        </w:rPr>
        <w:t>ao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mundo e dela</w:t>
      </w:r>
      <w:r w:rsidR="00D128B6">
        <w:rPr>
          <w:rFonts w:ascii="Times New Roman" w:hAnsi="Times New Roman" w:cs="Times New Roman"/>
          <w:sz w:val="24"/>
          <w:szCs w:val="24"/>
        </w:rPr>
        <w:t xml:space="preserve"> 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salvar, </w:t>
      </w:r>
      <w:r>
        <w:rPr>
          <w:rFonts w:ascii="Times New Roman" w:hAnsi="Times New Roman" w:cs="Times New Roman"/>
          <w:sz w:val="24"/>
          <w:szCs w:val="24"/>
        </w:rPr>
        <w:t xml:space="preserve">matando a sede do mundo, </w:t>
      </w:r>
      <w:r w:rsidR="0024094F" w:rsidRPr="00C5704C">
        <w:rPr>
          <w:rFonts w:ascii="Times New Roman" w:hAnsi="Times New Roman" w:cs="Times New Roman"/>
          <w:sz w:val="24"/>
          <w:szCs w:val="24"/>
        </w:rPr>
        <w:t>alimentando</w:t>
      </w:r>
      <w:r>
        <w:rPr>
          <w:rFonts w:ascii="Times New Roman" w:hAnsi="Times New Roman" w:cs="Times New Roman"/>
          <w:sz w:val="24"/>
          <w:szCs w:val="24"/>
        </w:rPr>
        <w:t>-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d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a Palavra </w:t>
      </w:r>
      <w:r>
        <w:rPr>
          <w:rFonts w:ascii="Times New Roman" w:hAnsi="Times New Roman" w:cs="Times New Roman"/>
          <w:sz w:val="24"/>
          <w:szCs w:val="24"/>
        </w:rPr>
        <w:t>divina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 também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compreenderam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a essência do grito d</w:t>
      </w:r>
      <w:r w:rsidR="00A477DB">
        <w:rPr>
          <w:rFonts w:ascii="Times New Roman" w:hAnsi="Times New Roman" w:cs="Times New Roman"/>
          <w:sz w:val="24"/>
          <w:szCs w:val="24"/>
        </w:rPr>
        <w:t>o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coração do profeta Isaías:</w:t>
      </w:r>
    </w:p>
    <w:p w:rsidR="0024094F" w:rsidRPr="00C5704C" w:rsidRDefault="00D128B6" w:rsidP="0038627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  <w:r w:rsidR="00AC2296">
        <w:rPr>
          <w:rFonts w:ascii="Times New Roman" w:hAnsi="Times New Roman" w:cs="Times New Roman"/>
          <w:sz w:val="24"/>
          <w:szCs w:val="24"/>
        </w:rPr>
        <w:t>E v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ós, que </w:t>
      </w:r>
      <w:r w:rsidR="00AC2296">
        <w:rPr>
          <w:rFonts w:ascii="Times New Roman" w:hAnsi="Times New Roman" w:cs="Times New Roman"/>
          <w:sz w:val="24"/>
          <w:szCs w:val="24"/>
        </w:rPr>
        <w:t xml:space="preserve">lembrais </w:t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o Senhor, não </w:t>
      </w:r>
      <w:r w:rsidR="00AC2296">
        <w:rPr>
          <w:rFonts w:ascii="Times New Roman" w:hAnsi="Times New Roman" w:cs="Times New Roman"/>
          <w:sz w:val="24"/>
          <w:szCs w:val="24"/>
        </w:rPr>
        <w:t>fiqueis em silêncio</w:t>
      </w:r>
      <w:r w:rsidR="0024094F" w:rsidRPr="00C5704C">
        <w:rPr>
          <w:rFonts w:ascii="Times New Roman" w:hAnsi="Times New Roman" w:cs="Times New Roman"/>
          <w:sz w:val="24"/>
          <w:szCs w:val="24"/>
        </w:rPr>
        <w:t>!</w:t>
      </w:r>
      <w:r w:rsidR="00EA007F">
        <w:rPr>
          <w:rStyle w:val="Refdenotaderodap"/>
          <w:rFonts w:ascii="Times New Roman" w:hAnsi="Times New Roman" w:cs="Times New Roman"/>
          <w:sz w:val="24"/>
          <w:szCs w:val="24"/>
        </w:rPr>
        <w:footnoteReference w:id="260"/>
      </w:r>
      <w:r w:rsidR="0024094F" w:rsidRPr="00C570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094F" w:rsidRPr="00C5704C" w:rsidRDefault="0024094F" w:rsidP="00386272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24094F" w:rsidRPr="00C5704C" w:rsidRDefault="0024094F" w:rsidP="00CE436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EA007F" w:rsidRDefault="0024094F" w:rsidP="00EA007F">
      <w:pPr>
        <w:tabs>
          <w:tab w:val="left" w:pos="1134"/>
        </w:tabs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EA007F">
        <w:rPr>
          <w:rFonts w:ascii="Times New Roman" w:hAnsi="Times New Roman" w:cs="Times New Roman"/>
          <w:i/>
          <w:sz w:val="18"/>
          <w:szCs w:val="18"/>
        </w:rPr>
        <w:t>Outubro, novembro, dezembro</w:t>
      </w:r>
      <w:r w:rsidR="00EA007F">
        <w:rPr>
          <w:rFonts w:ascii="Times New Roman" w:hAnsi="Times New Roman" w:cs="Times New Roman"/>
          <w:i/>
          <w:sz w:val="18"/>
          <w:szCs w:val="18"/>
        </w:rPr>
        <w:t xml:space="preserve"> de </w:t>
      </w:r>
      <w:r w:rsidRPr="00EA007F">
        <w:rPr>
          <w:rFonts w:ascii="Times New Roman" w:hAnsi="Times New Roman" w:cs="Times New Roman"/>
          <w:i/>
          <w:sz w:val="18"/>
          <w:szCs w:val="18"/>
        </w:rPr>
        <w:t>1974,</w:t>
      </w:r>
    </w:p>
    <w:p w:rsidR="006F7029" w:rsidRPr="00EA007F" w:rsidRDefault="0024094F" w:rsidP="00EA007F">
      <w:pPr>
        <w:tabs>
          <w:tab w:val="left" w:pos="1134"/>
        </w:tabs>
        <w:spacing w:after="0" w:line="360" w:lineRule="auto"/>
        <w:ind w:firstLine="709"/>
        <w:jc w:val="right"/>
        <w:rPr>
          <w:rFonts w:ascii="Times New Roman" w:hAnsi="Times New Roman" w:cs="Times New Roman"/>
          <w:i/>
          <w:sz w:val="18"/>
          <w:szCs w:val="18"/>
        </w:rPr>
      </w:pPr>
      <w:r w:rsidRPr="00EA007F">
        <w:rPr>
          <w:rFonts w:ascii="Times New Roman" w:hAnsi="Times New Roman" w:cs="Times New Roman"/>
          <w:i/>
          <w:sz w:val="18"/>
          <w:szCs w:val="18"/>
        </w:rPr>
        <w:t>janeiro</w:t>
      </w:r>
      <w:r w:rsidR="00EA007F">
        <w:rPr>
          <w:rFonts w:ascii="Times New Roman" w:hAnsi="Times New Roman" w:cs="Times New Roman"/>
          <w:i/>
          <w:sz w:val="18"/>
          <w:szCs w:val="18"/>
        </w:rPr>
        <w:t xml:space="preserve"> de</w:t>
      </w:r>
      <w:r w:rsidRPr="00EA007F">
        <w:rPr>
          <w:rFonts w:ascii="Times New Roman" w:hAnsi="Times New Roman" w:cs="Times New Roman"/>
          <w:i/>
          <w:sz w:val="18"/>
          <w:szCs w:val="18"/>
        </w:rPr>
        <w:t>1975</w:t>
      </w:r>
    </w:p>
    <w:sectPr w:rsidR="006F7029" w:rsidRPr="00EA007F" w:rsidSect="00FF1497">
      <w:headerReference w:type="default" r:id="rId10"/>
      <w:pgSz w:w="11906" w:h="16838"/>
      <w:pgMar w:top="1417" w:right="1701" w:bottom="1417" w:left="1701" w:header="708" w:footer="708" w:gutter="0"/>
      <w:pgNumType w:start="14"/>
      <w:cols w:space="720"/>
      <w:docGrid w:linePitch="360" w:charSpace="-245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estava</w:t>
      </w:r>
      <w:proofErr w:type="gramEnd"/>
      <w:r>
        <w:rPr>
          <w:lang w:val="pt-BR"/>
        </w:rPr>
        <w:t xml:space="preserve"> no imperativo em russo... por ora, usei “tu” nas falas de Dã com as personagens atuais...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veja o que prefere</w:t>
      </w:r>
    </w:p>
    <w:p w:rsidR="00646EB0" w:rsidRDefault="00646EB0">
      <w:pPr>
        <w:pStyle w:val="Textodecomentrio"/>
        <w:rPr>
          <w:lang w:val="pt-BR"/>
        </w:rPr>
      </w:pPr>
    </w:p>
    <w:p w:rsidR="00646EB0" w:rsidRPr="00217876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szCs w:val="22"/>
          <w:lang w:val="pt-BR" w:eastAsia="zh-CN" w:bidi="hi-IN"/>
        </w:rPr>
        <w:t>Estou inclinado pelo tu.</w:t>
      </w:r>
    </w:p>
  </w:comment>
  <w:comment w:id="90" w:author="Daniela Mountian" w:date="2017-08-28T01:44:00Z" w:initials="DM">
    <w:p w:rsidR="00646EB0" w:rsidRPr="00FD3B6B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Para Daniela mesma: Jórik também foi envolvido num cobertor vermelho, destacar isso do prefácio... botas vermelhas, as luas... força poética das imagens, técnica de cinema</w:t>
      </w:r>
    </w:p>
  </w:comment>
  <w:comment w:id="95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Rever está frase, não entendi bem o original.  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Não vi “totalmente” no russo</w:t>
      </w:r>
    </w:p>
    <w:p w:rsidR="00646EB0" w:rsidRDefault="00646EB0">
      <w:pPr>
        <w:pStyle w:val="Textodecomentrio"/>
        <w:rPr>
          <w:lang w:val="pt-BR"/>
        </w:rPr>
      </w:pPr>
    </w:p>
    <w:p w:rsidR="00646EB0" w:rsidRPr="009400CB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szCs w:val="22"/>
          <w:lang w:val="pt-BR" w:eastAsia="zh-CN" w:bidi="hi-IN"/>
        </w:rPr>
        <w:t>Não tem mesmo o totalmente, podemos tirar. Sugiro: Mas a desordem que os alemães viram  era inconcebível para sua mente nórdica.</w:t>
      </w:r>
    </w:p>
  </w:comment>
  <w:comment w:id="132" w:author="Daniela Mountian" w:date="2017-08-28T01:44:00Z" w:initials="DM">
    <w:p w:rsidR="00646EB0" w:rsidRPr="00434A8F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Ver os verbos usados no caso de Maria (apara Daniela)</w:t>
      </w:r>
    </w:p>
  </w:comment>
  <w:comment w:id="183" w:author="Daniela Mountian" w:date="2017-08-28T01:44:00Z" w:initials="DM">
    <w:p w:rsidR="00646EB0" w:rsidRPr="00EF70BD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Rever isso conforme primeira parte</w:t>
      </w:r>
    </w:p>
  </w:comment>
  <w:comment w:id="187" w:author="Daniela Mountian" w:date="2017-08-28T01:44:00Z" w:initials="DM">
    <w:p w:rsidR="00646EB0" w:rsidRPr="00372656" w:rsidRDefault="00646EB0">
      <w:pPr>
        <w:pStyle w:val="Textodecomentrio"/>
        <w:rPr>
          <w:lang w:val="ru-RU"/>
        </w:rPr>
      </w:pPr>
      <w:r>
        <w:rPr>
          <w:rStyle w:val="Refdecomentrio"/>
        </w:rPr>
        <w:annotationRef/>
      </w:r>
      <w:r>
        <w:rPr>
          <w:lang w:val="pt-BR"/>
        </w:rPr>
        <w:t>Esse forro ficou meio perdido aqui, antes ele usou svertok, tanto que descrevi, então sugiro aqui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trocar por rolo... mas veja o que acha melhor</w:t>
      </w:r>
    </w:p>
  </w:comment>
  <w:comment w:id="195" w:author="Daniela Mountian" w:date="2017-08-28T01:44:00Z" w:initials="DM">
    <w:p w:rsidR="00646EB0" w:rsidRPr="00F74D5A" w:rsidRDefault="00646EB0">
      <w:pPr>
        <w:pStyle w:val="Textodecomentrio"/>
        <w:rPr>
          <w:lang w:val="ru-RU"/>
        </w:rPr>
      </w:pPr>
      <w:r>
        <w:rPr>
          <w:rStyle w:val="Refdecomentrio"/>
        </w:rPr>
        <w:annotationRef/>
      </w:r>
      <w:r>
        <w:rPr>
          <w:lang w:val="pt-BR"/>
        </w:rPr>
        <w:t xml:space="preserve">não entendi isso... </w:t>
      </w:r>
      <w:r w:rsidRPr="009D64B9">
        <w:rPr>
          <w:lang w:val="pt-BR"/>
        </w:rPr>
        <w:sym w:font="Wingdings" w:char="F04C"/>
      </w:r>
      <w:r>
        <w:rPr>
          <w:lang w:val="pt-BR"/>
        </w:rPr>
        <w:t xml:space="preserve"> desculpe. castigar um pecado? Pode dar uma olhada? P. 292 do livro russo</w:t>
      </w:r>
    </w:p>
  </w:comment>
  <w:comment w:id="198" w:author="Daniela Mountian" w:date="2017-08-28T01:44:00Z" w:initials="DM">
    <w:p w:rsidR="00646EB0" w:rsidRPr="0097502F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BJ, ver se restou algum Tecoa</w:t>
      </w:r>
    </w:p>
  </w:comment>
  <w:comment w:id="243" w:author="Daniela Mountian" w:date="2017-08-28T01:44:00Z" w:initials="DM">
    <w:p w:rsidR="00646EB0" w:rsidRPr="00154496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gubernyi</w:t>
      </w:r>
    </w:p>
  </w:comment>
  <w:comment w:id="279" w:author="Daniela Mountian" w:date="2017-08-28T01:44:00Z" w:initials="DM">
    <w:p w:rsidR="00646EB0" w:rsidRDefault="00646EB0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Em russo é tiátia, comum entre camponeses, vc acha que deixamos em português mesmo? De fato, o termo tb é usado aqui... fiquei em dúvida</w:t>
      </w:r>
    </w:p>
  </w:comment>
  <w:comment w:id="328" w:author="Daniela Mountian" w:date="2017-08-28T01:44:00Z" w:initials="DM">
    <w:p w:rsidR="00646EB0" w:rsidRPr="007B6DD5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Em russo?</w:t>
      </w:r>
    </w:p>
  </w:comment>
  <w:comment w:id="345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Por favor, algo estranho aqui, conferir p. 306 do livro. O francês interpreta livremente: No, ce n’est pas une débauche ouverte, ni une débauche secrète – repliement, mortification.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Style w:val="apple-converted-space"/>
          <w:rFonts w:ascii="Verdana" w:hAnsi="Verdana"/>
          <w:color w:val="000000"/>
          <w:shd w:val="clear" w:color="auto" w:fill="FFEBCD"/>
          <w:lang w:val="pt-BR"/>
        </w:rPr>
      </w:pPr>
      <w:r>
        <w:rPr>
          <w:rFonts w:ascii="Verdana" w:hAnsi="Verdana"/>
          <w:color w:val="000000"/>
          <w:shd w:val="clear" w:color="auto" w:fill="FFEBCD"/>
        </w:rPr>
        <w:t>Нет, не разврат это тайный – затворничество, ущемленность.</w:t>
      </w:r>
      <w:r>
        <w:rPr>
          <w:rStyle w:val="apple-converted-space"/>
          <w:rFonts w:ascii="Verdana" w:hAnsi="Verdana"/>
          <w:color w:val="000000"/>
          <w:shd w:val="clear" w:color="auto" w:fill="FFEBCD"/>
        </w:rPr>
        <w:t> </w:t>
      </w:r>
    </w:p>
    <w:p w:rsidR="00646EB0" w:rsidRDefault="00646EB0">
      <w:pPr>
        <w:pStyle w:val="Textodecomentrio"/>
        <w:rPr>
          <w:rStyle w:val="apple-converted-space"/>
          <w:rFonts w:ascii="Verdana" w:hAnsi="Verdana"/>
          <w:color w:val="000000"/>
          <w:shd w:val="clear" w:color="auto" w:fill="FFEBCD"/>
          <w:lang w:val="pt-BR"/>
        </w:rPr>
      </w:pPr>
    </w:p>
    <w:p w:rsidR="00646EB0" w:rsidRPr="00051B7B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szCs w:val="22"/>
          <w:lang w:val="pt-BR" w:eastAsia="zh-CN" w:bidi="hi-IN"/>
        </w:rPr>
        <w:t>IFP: Não, não é  uma devassidão secreta – uma reclusão, um aperto.</w:t>
      </w:r>
    </w:p>
  </w:comment>
  <w:comment w:id="359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estamos no você, antes o Anticritso falava por tu... será que deixamos assim, já que ele estava mais habituado à terra? De fato antes ele parecia falar como o narrador... Veja aí, daí eu arrumo  como decidir</w:t>
      </w:r>
    </w:p>
    <w:p w:rsidR="00646EB0" w:rsidRDefault="00646EB0">
      <w:pPr>
        <w:pStyle w:val="Textodecomentrio"/>
        <w:rPr>
          <w:lang w:val="pt-BR"/>
        </w:rPr>
      </w:pPr>
    </w:p>
    <w:p w:rsidR="00646EB0" w:rsidRPr="00C1003E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szCs w:val="22"/>
          <w:lang w:val="pt-BR" w:eastAsia="zh-CN" w:bidi="hi-IN"/>
        </w:rPr>
        <w:t>Estou BEM na  dúvida .</w:t>
      </w:r>
    </w:p>
  </w:comment>
  <w:comment w:id="388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Sokhnet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Mandei até aqui ao Irineu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Arrumar p. 42 (colocou policial e depois deixou miliciano, para mim mesma)</w:t>
      </w:r>
    </w:p>
    <w:p w:rsidR="00646EB0" w:rsidRPr="00AF33CD" w:rsidRDefault="00646EB0">
      <w:pPr>
        <w:pStyle w:val="Textodecomentrio"/>
        <w:rPr>
          <w:lang w:val="pt-BR"/>
        </w:rPr>
      </w:pPr>
      <w:r>
        <w:rPr>
          <w:lang w:val="pt-BR"/>
        </w:rPr>
        <w:t>Importante ter nota sobre Rute: personagens espelham figuras bíblicas</w:t>
      </w:r>
    </w:p>
  </w:comment>
  <w:comment w:id="395" w:author="Daniela Mountian" w:date="2017-09-03T19:57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Antes deixaram no feminino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Então devemos colocar feminino aqui também?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BF0364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Deixar tudo no masculino</w:t>
      </w:r>
    </w:p>
  </w:comment>
  <w:comment w:id="39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de</w:t>
      </w:r>
      <w:proofErr w:type="gramEnd"/>
      <w:r>
        <w:rPr>
          <w:lang w:val="pt-BR"/>
        </w:rPr>
        <w:t xml:space="preserve"> novo surge essa questão, na primeira parábola falou-se sobre isso quando Maria foi impedida de pedir esmola por um policial (ciganos). Isso não era uma questão discutida por Lênin e Tróstski? Não vale uma nota? A igualdade entre as nações?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 w:rsidP="0086700A">
      <w:pPr>
        <w:rPr>
          <w:rFonts w:ascii="Droid Sans" w:hAnsi="Droid Sans" w:cs="Droid Sans"/>
          <w:sz w:val="20"/>
          <w:lang w:bidi="hi-IN"/>
        </w:rPr>
      </w:pPr>
      <w:r>
        <w:t xml:space="preserve">IFP: </w:t>
      </w:r>
      <w:r>
        <w:rPr>
          <w:rFonts w:ascii="Droid Sans" w:hAnsi="Droid Sans" w:cs="Droid Sans"/>
          <w:sz w:val="20"/>
          <w:lang w:bidi="hi-IN"/>
        </w:rPr>
        <w:t>Sim, a igualdade entre as nações foi muito discutida desde 1917 e, teoricamente, deveria ser um princípio de base da URSS. Boa!</w:t>
      </w:r>
    </w:p>
    <w:p w:rsidR="00646EB0" w:rsidRPr="00E2200A" w:rsidRDefault="00646EB0">
      <w:pPr>
        <w:pStyle w:val="Textodecomentrio"/>
        <w:rPr>
          <w:lang w:val="pt-BR"/>
        </w:rPr>
      </w:pPr>
    </w:p>
  </w:comment>
  <w:comment w:id="424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Francês não traduziu o pravda, claro que pelo pravda famoso... mas, enfim, veja o que prefere</w:t>
      </w:r>
    </w:p>
    <w:p w:rsidR="00646EB0" w:rsidRPr="00382C95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O Pravda também é famoso no Brasil. Pravda de Bor parece uma boa solução.</w:t>
      </w:r>
    </w:p>
  </w:comment>
  <w:comment w:id="45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aqui</w:t>
      </w:r>
      <w:proofErr w:type="gramEnd"/>
      <w:r>
        <w:rPr>
          <w:lang w:val="pt-BR"/>
        </w:rPr>
        <w:t xml:space="preserve"> o original opta pelo acrônimo Agitprop, acha importante manter com nota ou é bobagem?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F8710E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Acho sim! Manter com nota!</w:t>
      </w:r>
    </w:p>
  </w:comment>
  <w:comment w:id="472" w:author="Daniela Mountian" w:date="2017-08-28T01:44:00Z" w:initials="DM">
    <w:p w:rsidR="00646EB0" w:rsidRDefault="00646EB0">
      <w:pPr>
        <w:pStyle w:val="Textodecomentrio"/>
        <w:rPr>
          <w:lang w:val="ru-RU"/>
        </w:rPr>
      </w:pPr>
      <w:r>
        <w:rPr>
          <w:rStyle w:val="Refdecomentrio"/>
        </w:rPr>
        <w:annotationRef/>
      </w:r>
      <w:r>
        <w:rPr>
          <w:lang w:val="pt-BR"/>
        </w:rPr>
        <w:t xml:space="preserve">O que é esse nome aí entre parênteses? </w:t>
      </w:r>
    </w:p>
    <w:p w:rsidR="00646EB0" w:rsidRDefault="00646EB0">
      <w:pPr>
        <w:pStyle w:val="Textodecomentrio"/>
        <w:rPr>
          <w:lang w:val="ru-RU"/>
        </w:rPr>
      </w:pPr>
    </w:p>
    <w:p w:rsidR="00646EB0" w:rsidRPr="00101113" w:rsidRDefault="00646EB0">
      <w:pPr>
        <w:pStyle w:val="Textodecomentrio"/>
        <w:rPr>
          <w:lang w:val="en-GB"/>
        </w:rPr>
      </w:pPr>
      <w:r>
        <w:rPr>
          <w:lang w:val="en-GB"/>
        </w:rPr>
        <w:t xml:space="preserve">IFP? </w:t>
      </w:r>
      <w:r>
        <w:rPr>
          <w:rFonts w:ascii="Droid Sans" w:hAnsi="Droid Sans" w:cs="Droid Sans"/>
          <w:lang w:bidi="hi-IN"/>
        </w:rPr>
        <w:t>Imagino que Wilner fosse o nome original do sujeito, de origem judaica, e que ele o tenha “russificado” para Vladímir.</w:t>
      </w:r>
    </w:p>
  </w:comment>
  <w:comment w:id="49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é frontovik, que não é veterano, assim como nas ocorrências anteriores, mas acho que está bem essa variação que criaram</w:t>
      </w:r>
    </w:p>
    <w:p w:rsidR="00646EB0" w:rsidRPr="00E85F34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Vamos colocar soldado do front, então?</w:t>
      </w:r>
    </w:p>
  </w:comment>
  <w:comment w:id="539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na primeira ocorrência aparece de outro jeito: Heltom... Na BJ, aparece Hetalon e Emat (p. 1550), Ezequiel 48... posso padronizar, voltarei ao trecho em questão se concordar</w:t>
      </w:r>
    </w:p>
    <w:p w:rsidR="00646EB0" w:rsidRDefault="00646EB0">
      <w:pPr>
        <w:pStyle w:val="Textodecomentrio"/>
        <w:rPr>
          <w:lang w:val="pt-BR"/>
        </w:rPr>
      </w:pPr>
    </w:p>
    <w:p w:rsidR="00646EB0" w:rsidRPr="005C406D" w:rsidRDefault="00646EB0">
      <w:pPr>
        <w:pStyle w:val="Textodecomentrio"/>
        <w:rPr>
          <w:lang w:val="pt-BR"/>
        </w:rPr>
      </w:pPr>
      <w:r>
        <w:rPr>
          <w:lang w:val="pt-BR"/>
        </w:rPr>
        <w:t>ver onde está isso, pois não me lembro</w:t>
      </w:r>
    </w:p>
  </w:comment>
  <w:comment w:id="556" w:author="Daniela Mountian" w:date="2017-08-28T01:44:00Z" w:initials="DM">
    <w:p w:rsidR="00646EB0" w:rsidRPr="00861449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colocatrei nota aqui, mas ele termina a primeira parábola usando essa história, lá eu já expliquei... talvez eu transfira para cá...</w:t>
      </w:r>
    </w:p>
  </w:comment>
  <w:comment w:id="55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Terceiro o q? Acima Leila usou “terceiro tipo de amor”, tirou do francês... Enfim, deve ser isso, aqui o francês escreve “terceiro sexo”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Penso que se fala aqui dos tipos de amor bíblicos: ágape, eros, phileo ... uma nota?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Conferir termos com Jorge</w:t>
      </w:r>
    </w:p>
    <w:p w:rsidR="00646EB0" w:rsidRDefault="00646EB0">
      <w:pPr>
        <w:pStyle w:val="Textodecomentrio"/>
        <w:rPr>
          <w:lang w:val="pt-BR"/>
        </w:rPr>
      </w:pPr>
    </w:p>
    <w:p w:rsidR="00646EB0" w:rsidRPr="00B717B4" w:rsidRDefault="00646EB0">
      <w:pPr>
        <w:pStyle w:val="Textodecomentrio"/>
        <w:rPr>
          <w:lang w:val="pt-BR"/>
        </w:rPr>
      </w:pPr>
      <w:r>
        <w:rPr>
          <w:lang w:val="pt-BR"/>
        </w:rPr>
        <w:t>Parece que não fiz padrão nas citações, nome russo antes ou depois!</w:t>
      </w:r>
    </w:p>
  </w:comment>
  <w:comment w:id="59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Estava jid no original... vcs aportuguesaram o plural, certo? Nos outros caos aparece jidy, mas se vamos aportuguesar tudo... acho que seria jides... ou não? Bem, veja você o que prefere, daí eu padronizo...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C95B0C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Vamos de jides.</w:t>
      </w:r>
    </w:p>
  </w:comment>
  <w:comment w:id="599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Frontovik, que vcs, em geral, traduziram por “veterano de guerra”...</w:t>
      </w:r>
      <w:r>
        <w:rPr>
          <w:lang w:val="ru-RU"/>
        </w:rPr>
        <w:t xml:space="preserve"> ок... </w:t>
      </w:r>
      <w:r>
        <w:rPr>
          <w:lang w:val="pt-BR"/>
        </w:rPr>
        <w:t>poderíamos às vezes até usar “meu velho”, como o francês fez em algumas passagens</w:t>
      </w:r>
    </w:p>
    <w:p w:rsidR="00646EB0" w:rsidRDefault="00646EB0">
      <w:pPr>
        <w:pStyle w:val="Textodecomentrio"/>
        <w:rPr>
          <w:lang w:val="pt-BR"/>
        </w:rPr>
      </w:pPr>
    </w:p>
    <w:p w:rsidR="00646EB0" w:rsidRPr="007A77AC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Ou quer soldado do front? Talvez seja bom “veterano de guerra” com a variação francesa.</w:t>
      </w:r>
    </w:p>
  </w:comment>
  <w:comment w:id="617" w:author="Leila" w:date="2017-08-28T01:44:00Z" w:initials="L">
    <w:p w:rsidR="00646EB0" w:rsidRDefault="00646EB0">
      <w:pPr>
        <w:pStyle w:val="Textodecomentrio"/>
        <w:rPr>
          <w:lang w:val="ru-RU"/>
        </w:rPr>
      </w:pPr>
      <w:r>
        <w:rPr>
          <w:rStyle w:val="Refdecomentrio"/>
        </w:rPr>
        <w:annotationRef/>
      </w:r>
      <w:r>
        <w:rPr>
          <w:lang w:val="pt-BR"/>
        </w:rPr>
        <w:t>Não entendi</w:t>
      </w:r>
    </w:p>
    <w:p w:rsidR="00646EB0" w:rsidRDefault="00646EB0">
      <w:pPr>
        <w:pStyle w:val="Textodecomentrio"/>
        <w:rPr>
          <w:lang w:val="ru-RU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Está mesmo um pouco sem sentido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O termo é “khren s bugra”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vou escrever a Yulia</w:t>
      </w:r>
    </w:p>
    <w:p w:rsidR="00646EB0" w:rsidRDefault="00646EB0">
      <w:pPr>
        <w:pStyle w:val="Textodecomentrio"/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</w:pPr>
      <w:r>
        <w:rPr>
          <w:lang w:val="pt-BR"/>
        </w:rPr>
        <w:t>Bom, a Yulia só disse: “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Quanto ao хрен с бугра, conferi agora no dicionário, normalmente se refere a uma pessoa desconhecida e que não inspira nenhuma simpatia. Não sei, "Zé ninguém" fica livre demais? Me parece, aqui qualquer denominação desdenhosa serviria. O que acha?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  <w:t>”</w:t>
      </w:r>
    </w:p>
    <w:p w:rsidR="00646EB0" w:rsidRDefault="00646EB0">
      <w:pPr>
        <w:pStyle w:val="Textodecomentrio"/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</w:pPr>
    </w:p>
    <w:p w:rsidR="00646EB0" w:rsidRDefault="00646EB0">
      <w:pPr>
        <w:pStyle w:val="Textodecomentrio"/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  <w:t xml:space="preserve">Mas eu achei este site: </w:t>
      </w:r>
      <w:hyperlink r:id="rId1" w:history="1">
        <w:r w:rsidRPr="00A03DD9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  <w:lang w:val="pt-BR"/>
          </w:rPr>
          <w:t>http://www.leaks.ru/history/xren-s-gory.html</w:t>
        </w:r>
      </w:hyperlink>
    </w:p>
    <w:p w:rsidR="00646EB0" w:rsidRDefault="00646EB0">
      <w:pPr>
        <w:pStyle w:val="Textodecomentrio"/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</w:pPr>
    </w:p>
    <w:p w:rsidR="00646EB0" w:rsidRDefault="00646EB0">
      <w:pPr>
        <w:pStyle w:val="Textodecomentrio"/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  <w:t>Sugestão: depravado ou velho safado</w:t>
      </w:r>
    </w:p>
    <w:p w:rsidR="00646EB0" w:rsidRPr="00BF5E5C" w:rsidRDefault="00646EB0">
      <w:pPr>
        <w:pStyle w:val="Textodecomentrio"/>
        <w:rPr>
          <w:lang w:val="pt-BR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  <w:lang w:val="pt-BR"/>
        </w:rPr>
        <w:t xml:space="preserve">IF`P: </w:t>
      </w:r>
      <w:r>
        <w:rPr>
          <w:rFonts w:ascii="Droid Sans" w:hAnsi="Droid Sans" w:cs="Droid Sans"/>
          <w:lang w:bidi="hi-IN"/>
        </w:rPr>
        <w:t>Eu estava inclinado a ir de “Zé Mané”, mas acho melhor o velho safado.</w:t>
      </w:r>
    </w:p>
    <w:p w:rsidR="00646EB0" w:rsidRPr="008615D5" w:rsidRDefault="00646EB0">
      <w:pPr>
        <w:pStyle w:val="Textodecomentrio"/>
        <w:rPr>
          <w:lang w:val="pt-BR"/>
        </w:rPr>
      </w:pPr>
    </w:p>
  </w:comment>
  <w:comment w:id="622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Sei não, aqui é iadrit... acho que é foder mesmo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hyperlink r:id="rId2" w:history="1">
        <w:r w:rsidRPr="00D571E3">
          <w:rPr>
            <w:rStyle w:val="Hyperlink"/>
            <w:lang w:val="pt-BR"/>
          </w:rPr>
          <w:t>http://www.russki-mat.net/page.php?l=RuEn&amp;a=%D1%8F%D0%B4%D1%80%D0%B8%D1%82%D1%8C</w:t>
        </w:r>
      </w:hyperlink>
    </w:p>
    <w:p w:rsidR="00646EB0" w:rsidRDefault="00646EB0">
      <w:pPr>
        <w:pStyle w:val="Textodecomentrio"/>
        <w:rPr>
          <w:lang w:val="pt-BR"/>
        </w:rPr>
      </w:pPr>
    </w:p>
    <w:p w:rsidR="00646EB0" w:rsidRPr="008615D5" w:rsidRDefault="00646EB0">
      <w:pPr>
        <w:pStyle w:val="Textodecomentrio"/>
        <w:rPr>
          <w:lang w:val="pt-BR"/>
        </w:rPr>
      </w:pPr>
      <w:r>
        <w:rPr>
          <w:lang w:val="pt-BR"/>
        </w:rPr>
        <w:t>De repente: vou meter o cacete na sua mãe?</w:t>
      </w:r>
    </w:p>
  </w:comment>
  <w:comment w:id="628" w:author="Daniela Mountian" w:date="2017-08-28T01:44:00Z" w:initials="DM">
    <w:p w:rsidR="00646EB0" w:rsidRPr="00D626F9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Sei lá, me parece que usaríamos, amigos.. ou algo do gênero</w:t>
      </w:r>
    </w:p>
  </w:comment>
  <w:comment w:id="633" w:author="Daniela Mountian" w:date="2017-08-28T01:44:00Z" w:initials="DM">
    <w:p w:rsidR="00646EB0" w:rsidRDefault="00646EB0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>
        <w:rPr>
          <w:lang w:val="en-GB"/>
        </w:rPr>
        <w:t>Frontovik</w:t>
      </w:r>
    </w:p>
    <w:p w:rsidR="00646EB0" w:rsidRDefault="00646EB0">
      <w:pPr>
        <w:pStyle w:val="Textodecomentrio"/>
        <w:rPr>
          <w:lang w:val="en-GB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en-GB"/>
        </w:rPr>
        <w:t xml:space="preserve">IFP: </w:t>
      </w:r>
      <w:r>
        <w:rPr>
          <w:rFonts w:ascii="Droid Sans" w:hAnsi="Droid Sans" w:cs="Droid Sans"/>
          <w:lang w:bidi="hi-IN"/>
        </w:rPr>
        <w:t>Certo, vamos padronizar como você sugeriu.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D626F9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Não sugeri... agora acho que será difícil padronizar... acho que cada caso pede um jeito... vcs viararam bem</w:t>
      </w:r>
    </w:p>
  </w:comment>
  <w:comment w:id="636" w:author="Daniela Mountian" w:date="2017-08-28T01:44:00Z" w:initials="DM">
    <w:p w:rsidR="00646EB0" w:rsidRPr="00C92C9D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constumo, pela linha Aurora, traduzir marcas nem ruas (aqui abri algumas exceções), como em Dovlátov, mas fica a seu critério</w:t>
      </w:r>
    </w:p>
  </w:comment>
  <w:comment w:id="63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padlo</w:t>
      </w:r>
      <w:r>
        <w:rPr>
          <w:lang w:val="ru-RU"/>
        </w:rPr>
        <w:t>...</w:t>
      </w:r>
      <w:r>
        <w:rPr>
          <w:lang w:val="pt-BR"/>
        </w:rPr>
        <w:t>vcs usaram “grosso” na primeira ocorrência (Niura).. Não seria de repente o caso de manter o mesmo adjetivo? Tavez miserável? Mas está tudo bem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Vamos manter, sim.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84142C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Miserável nos dois casos?</w:t>
      </w:r>
    </w:p>
  </w:comment>
  <w:comment w:id="666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jides</w:t>
      </w:r>
      <w:proofErr w:type="gramEnd"/>
    </w:p>
    <w:p w:rsidR="00646EB0" w:rsidRDefault="00646EB0">
      <w:pPr>
        <w:pStyle w:val="Textodecomentrio"/>
        <w:rPr>
          <w:lang w:val="ru-RU"/>
        </w:rPr>
      </w:pPr>
      <w:r>
        <w:rPr>
          <w:lang w:val="pt-BR"/>
        </w:rPr>
        <w:t>mesma express’ao usada antes, já coloquei nota... falada durante a guerra civil</w:t>
      </w:r>
    </w:p>
    <w:p w:rsidR="00646EB0" w:rsidRDefault="00646EB0">
      <w:pPr>
        <w:pStyle w:val="Textodecomentrio"/>
        <w:rPr>
          <w:lang w:val="ru-RU"/>
        </w:rPr>
      </w:pPr>
    </w:p>
    <w:p w:rsidR="00646EB0" w:rsidRPr="00943400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Me parece que segunda parte faz referência a uma música </w:t>
      </w:r>
      <w:r w:rsidRPr="00943400">
        <w:rPr>
          <w:lang w:val="pt-BR"/>
        </w:rPr>
        <w:t>http://www.shansonprofi.ru/archiv/lyrics/narod/wH/p1/haim_lavochku_zakroy_obrabotka_o_brovera.html</w:t>
      </w:r>
    </w:p>
    <w:p w:rsidR="00646EB0" w:rsidRDefault="00646EB0" w:rsidP="00836EB9">
      <w:pPr>
        <w:overflowPunct w:val="0"/>
        <w:spacing w:after="0" w:line="240" w:lineRule="auto"/>
        <w:rPr>
          <w:rFonts w:ascii="Droid Sans" w:eastAsia="Droid Sans Fallback" w:hAnsi="Droid Sans" w:cs="Droid Sans"/>
          <w:i/>
          <w:sz w:val="16"/>
          <w:szCs w:val="24"/>
          <w:lang w:bidi="hi-IN"/>
        </w:rPr>
      </w:pPr>
      <w:r>
        <w:rPr>
          <w:lang w:val="en-GB"/>
        </w:rPr>
        <w:t xml:space="preserve">IFP: </w:t>
      </w:r>
      <w:r>
        <w:rPr>
          <w:rFonts w:ascii="Droid Sans" w:eastAsia="Droid Sans Fallback" w:hAnsi="Droid Sans" w:cs="Droid Sans"/>
          <w:i/>
          <w:sz w:val="16"/>
          <w:szCs w:val="24"/>
          <w:lang w:bidi="hi-IN"/>
        </w:rPr>
        <w:t>"..."</w:t>
      </w:r>
    </w:p>
    <w:p w:rsidR="00646EB0" w:rsidRDefault="00646EB0" w:rsidP="00836EB9">
      <w:pPr>
        <w:rPr>
          <w:rFonts w:ascii="Droid Sans" w:hAnsi="Droid Sans" w:cs="Droid Sans"/>
          <w:sz w:val="20"/>
          <w:lang w:bidi="hi-IN"/>
        </w:rPr>
      </w:pPr>
      <w:r>
        <w:rPr>
          <w:rFonts w:ascii="Droid Sans" w:hAnsi="Droid Sans" w:cs="Droid Sans"/>
          <w:sz w:val="20"/>
          <w:lang w:bidi="hi-IN"/>
        </w:rPr>
        <w:t>Indicar a música em nota?</w:t>
      </w:r>
    </w:p>
    <w:p w:rsidR="00646EB0" w:rsidRDefault="00646EB0">
      <w:pPr>
        <w:pStyle w:val="Textodecomentrio"/>
        <w:rPr>
          <w:lang w:val="en-GB"/>
        </w:rPr>
      </w:pPr>
    </w:p>
    <w:p w:rsidR="00646EB0" w:rsidRPr="00B12337" w:rsidRDefault="00646EB0">
      <w:pPr>
        <w:pStyle w:val="Textodecomentrio"/>
        <w:rPr>
          <w:lang w:val="en-GB"/>
        </w:rPr>
      </w:pPr>
      <w:r>
        <w:rPr>
          <w:lang w:val="en-GB"/>
        </w:rPr>
        <w:t>Já fiz a nota</w:t>
      </w:r>
    </w:p>
  </w:comment>
  <w:comment w:id="668" w:author="Daniela Mountian" w:date="2017-08-28T01:44:00Z" w:initials="DM">
    <w:p w:rsidR="00646EB0" w:rsidRPr="00E35CD2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To achando que ficou com CH em outro caso</w:t>
      </w:r>
    </w:p>
  </w:comment>
  <w:comment w:id="683" w:author="Daniela Mountian" w:date="2017-08-28T01:44:00Z" w:initials="DM">
    <w:p w:rsidR="00646EB0" w:rsidRPr="00735EA2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se refere à pedra? Por favor, confira... achei o trecho ”que seria a função” um pouco estranho. Meu pai depois usou “que teria”, mas acho que também não resolveu. Em russo está “servir-se”, se não me engano, reveja, por favor...</w:t>
      </w:r>
    </w:p>
  </w:comment>
  <w:comment w:id="748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seria</w:t>
      </w:r>
      <w:proofErr w:type="gramEnd"/>
      <w:r>
        <w:rPr>
          <w:lang w:val="pt-BR"/>
        </w:rPr>
        <w:t xml:space="preserve"> uma palmada? Isso não achei no original, mas imagino que seja uma explicação... de todo modo, não entendi bem. Pode dar uma conferida?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52619A" w:rsidRDefault="00646EB0">
      <w:pPr>
        <w:pStyle w:val="Textodecomentrio"/>
        <w:rPr>
          <w:lang w:val="pt-BR"/>
        </w:rPr>
      </w:pPr>
      <w:r w:rsidRPr="009253A0">
        <w:rPr>
          <w:lang w:val="pt-BR"/>
        </w:rPr>
        <w:t>ударить наотмашь bater (dar) com toda a força</w:t>
      </w:r>
    </w:p>
  </w:comment>
  <w:comment w:id="781" w:author="Daniela Mountian" w:date="2017-08-28T01:44:00Z" w:initials="DM">
    <w:p w:rsidR="00646EB0" w:rsidRPr="00BE6661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acho que essa nota se repete</w:t>
      </w:r>
    </w:p>
  </w:comment>
  <w:comment w:id="794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Agora complicou, pois estávamos em “você” desde que o Anticristo começou a se relacionar mais diretamente com os mortais, e aqui surge o tu novamente... já estou pensando em usar “você” e “senhor” em todas as passagens, o que você acha? Já que não é nenhuma bíblia em particular, mas literatura? 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De todo modo, neste trecho mantive o você. Veja o que prefere fazer...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Já conversamsos. OK</w:t>
      </w:r>
    </w:p>
    <w:p w:rsidR="00646EB0" w:rsidRDefault="00646EB0">
      <w:pPr>
        <w:pStyle w:val="Textodecomentrio"/>
        <w:rPr>
          <w:lang w:val="pt-BR"/>
        </w:rPr>
      </w:pPr>
    </w:p>
    <w:p w:rsidR="00646EB0" w:rsidRPr="005E08CC" w:rsidRDefault="00646EB0">
      <w:pPr>
        <w:pStyle w:val="Textodecomentrio"/>
        <w:rPr>
          <w:lang w:val="pt-BR"/>
        </w:rPr>
      </w:pPr>
      <w:r>
        <w:rPr>
          <w:lang w:val="pt-BR"/>
        </w:rPr>
        <w:t>Será que você?</w:t>
      </w:r>
    </w:p>
  </w:comment>
  <w:comment w:id="951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Então, não seria Vladímir, o Grande o nome consagrado? não seria o caso, talvez apenas na nota, colocar Vladímir, o Grande ou São Vladímir?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Sobre a nota: seria Rússia de Kiev ou Rus’?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01424E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Ah, vamos com o nome consagrado, e talvez na nota dizer que ele cristianizou a Rússia. E adotar Rus aqui.</w:t>
      </w:r>
    </w:p>
    <w:p w:rsidR="00646EB0" w:rsidRPr="00C159B5" w:rsidRDefault="00646EB0">
      <w:pPr>
        <w:pStyle w:val="Textodecomentrio"/>
        <w:rPr>
          <w:lang w:val="pt-BR"/>
        </w:rPr>
      </w:pPr>
    </w:p>
  </w:comment>
  <w:comment w:id="1027" w:author="Daniela Mountian" w:date="2017-08-28T01:44:00Z" w:initials="DM">
    <w:p w:rsidR="00646EB0" w:rsidRPr="00C35172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aqui</w:t>
      </w:r>
      <w:proofErr w:type="gramEnd"/>
      <w:r>
        <w:rPr>
          <w:lang w:val="pt-BR"/>
        </w:rPr>
        <w:t xml:space="preserve"> ele escreve Opiat 75. Vcs tiraram... Será que ele não se refere ao Salmo 75? Novamente o Salmo 75? E voltamos a 75... pode se referir ao ano do texto?</w:t>
      </w:r>
    </w:p>
  </w:comment>
  <w:comment w:id="1030" w:author="Daniela Mountian" w:date="2017-08-28T01:44:00Z" w:initials="DM">
    <w:p w:rsidR="00646EB0" w:rsidRPr="00C35172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Está no presente...</w:t>
      </w:r>
    </w:p>
  </w:comment>
  <w:comment w:id="103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está um acrônimo Zagotzerna mas não sei se precisa... só comentando, porque acho que você quis recuperar isso antes...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Então recuperemos o acrônimo. Acrônimos dão sabor “soviético” e “burocrático” à narrativa.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000ECB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Vou ver se rola no fim</w:t>
      </w:r>
    </w:p>
  </w:comment>
  <w:comment w:id="1038" w:author="Daniela Mountian" w:date="2017-08-28T01:44:00Z" w:initials="DM">
    <w:p w:rsidR="00646EB0" w:rsidRPr="00C05021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Ou distrito?</w:t>
      </w:r>
    </w:p>
  </w:comment>
  <w:comment w:id="1050" w:author="Daniela Mountian" w:date="2017-08-28T01:44:00Z" w:initials="DM">
    <w:p w:rsidR="00646EB0" w:rsidRPr="00A139BA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Minha sugestão, como já fiz antes, é manter o sobrenome no fim, como costumamos fazer... que tal?</w:t>
      </w:r>
    </w:p>
  </w:comment>
  <w:comment w:id="1054" w:author="Daniela Mountian" w:date="2017-08-28T01:44:00Z" w:initials="DM">
    <w:p w:rsidR="00646EB0" w:rsidRPr="00EA689D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Ver se usamos números antes ou algarimos romanos (para mim mesma)</w:t>
      </w:r>
    </w:p>
  </w:comment>
  <w:comment w:id="1055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fala em otvietrabotnikov ... pelo menos inserir “do partido”? Deixa quieto, está bem assim</w:t>
      </w:r>
    </w:p>
    <w:p w:rsidR="00646EB0" w:rsidRDefault="00646EB0">
      <w:pPr>
        <w:pStyle w:val="Textodecomentrio"/>
        <w:rPr>
          <w:lang w:val="pt-BR"/>
        </w:rPr>
      </w:pPr>
    </w:p>
    <w:p w:rsidR="00646EB0" w:rsidRPr="00515C39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Você tem razão. Tem que trocar. Que tal funcionários sindicais do partido?</w:t>
      </w:r>
    </w:p>
  </w:comment>
  <w:comment w:id="1056" w:author="Daniela Mountian" w:date="2017-08-28T01:44:00Z" w:initials="DM">
    <w:p w:rsidR="00646EB0" w:rsidRPr="00291F71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Dos nazistas, certo?</w:t>
      </w:r>
    </w:p>
  </w:comment>
  <w:comment w:id="1060" w:author="Daniela Mountian" w:date="2017-08-28T01:44:00Z" w:initials="DM">
    <w:p w:rsidR="00646EB0" w:rsidRPr="004B24F5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Ver se saiu algum com acento!</w:t>
      </w:r>
    </w:p>
  </w:comment>
  <w:comment w:id="1061" w:author="Daniela Mountian" w:date="2017-08-28T01:44:00Z" w:initials="DM">
    <w:p w:rsidR="00646EB0" w:rsidRPr="00F3393A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Talvez uma nota</w:t>
      </w:r>
    </w:p>
  </w:comment>
  <w:comment w:id="1130" w:author="Daniela Mountian" w:date="2017-08-28T01:44:00Z" w:initials="DM">
    <w:p w:rsidR="00646EB0" w:rsidRDefault="00646EB0">
      <w:pPr>
        <w:pStyle w:val="Textodecomentrio"/>
        <w:rPr>
          <w:lang w:val="ru-RU"/>
        </w:rPr>
      </w:pPr>
      <w:r>
        <w:rPr>
          <w:rStyle w:val="Refdecomentrio"/>
        </w:rPr>
        <w:annotationRef/>
      </w:r>
      <w:r>
        <w:rPr>
          <w:lang w:val="pt-BR"/>
        </w:rPr>
        <w:t>Meu pai mesmo escrveu a nota depois...</w:t>
      </w:r>
    </w:p>
    <w:p w:rsidR="00646EB0" w:rsidRDefault="00646EB0">
      <w:pPr>
        <w:pStyle w:val="Textodecomentrio"/>
        <w:rPr>
          <w:lang w:val="ru-RU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ru-RU"/>
        </w:rPr>
        <w:t>Е</w:t>
      </w:r>
      <w:r>
        <w:rPr>
          <w:lang w:val="pt-BR"/>
        </w:rPr>
        <w:t>sse Zubov também é conhecido.... nota?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76531B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val="pt-BR" w:bidi="hi-IN"/>
        </w:rPr>
        <w:t>Nota</w:t>
      </w:r>
    </w:p>
  </w:comment>
  <w:comment w:id="1136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O francês inseriu “quase”, entendo que para a segunda oração fazer sentido. Que tal?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8D6C62" w:rsidRDefault="00646EB0">
      <w:pPr>
        <w:pStyle w:val="Textodecomentrio"/>
        <w:rPr>
          <w:lang w:val="pt-BR"/>
        </w:rPr>
      </w:pPr>
      <w:r>
        <w:rPr>
          <w:lang w:val="pt-BR"/>
        </w:rPr>
        <w:t>Imagino que os sobressaltos têm a ver com o Mikhoels, que era judeu e tal, não? A nota resolveria (esbocei uma)</w:t>
      </w:r>
    </w:p>
  </w:comment>
  <w:comment w:id="1146" w:author="Daniela Mountian" w:date="2017-08-28T01:44:00Z" w:initials="DM">
    <w:p w:rsidR="00646EB0" w:rsidRPr="00792503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Aurora sugeriu esse “mesmo quando”, mas estou mesmo em dúvida do sentido, pode verificar?</w:t>
      </w:r>
    </w:p>
  </w:comment>
  <w:comment w:id="1176" w:author="Daniela Mountian" w:date="2017-08-28T01:44:00Z" w:initials="DM">
    <w:p w:rsidR="00646EB0" w:rsidRPr="002C3743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Colocae nota: ver pág. Tal (para mim mesma</w:t>
      </w:r>
      <w:proofErr w:type="gramStart"/>
      <w:r>
        <w:rPr>
          <w:lang w:val="pt-BR"/>
        </w:rPr>
        <w:t>)</w:t>
      </w:r>
      <w:proofErr w:type="gramEnd"/>
    </w:p>
  </w:comment>
  <w:comment w:id="1207" w:author="Daniela Mountian" w:date="2017-08-28T01:44:00Z" w:initials="DM">
    <w:p w:rsidR="00646EB0" w:rsidRPr="00E24AB9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Iz suschetva proiskhodiaschego</w:t>
      </w:r>
    </w:p>
  </w:comment>
  <w:comment w:id="1216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Sladkoustyi sweetish</w:t>
      </w:r>
    </w:p>
    <w:p w:rsidR="00646EB0" w:rsidRDefault="00646EB0">
      <w:pPr>
        <w:pStyle w:val="Textodecomentrio"/>
        <w:rPr>
          <w:lang w:val="pt-BR"/>
        </w:rPr>
      </w:pPr>
    </w:p>
    <w:p w:rsidR="00646EB0" w:rsidRPr="00E24AB9" w:rsidRDefault="00646EB0">
      <w:pPr>
        <w:pStyle w:val="Textodecomentrio"/>
        <w:rPr>
          <w:lang w:val="pt-BR"/>
        </w:rPr>
      </w:pPr>
      <w:r>
        <w:rPr>
          <w:lang w:val="pt-BR"/>
        </w:rPr>
        <w:t>O francês usou: paroles mielleuses, o que achei bom...</w:t>
      </w:r>
    </w:p>
  </w:comment>
  <w:comment w:id="1258" w:author="Daniela Mountian" w:date="2017-08-28T01:44:00Z" w:initials="DM">
    <w:p w:rsidR="00646EB0" w:rsidRPr="007978E2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Meu pai colocou uma interrogação no livro aqui, imagino que pela imprecisão do sujeito (etot). No francês, ele já escrevem: Ivolguine était l’um de ceux qui avaient montré les dents à Moïse. Daí acho que chegaram à conclusão pela frase a seguir... mas está bem assim como fizeram</w:t>
      </w:r>
    </w:p>
  </w:comment>
  <w:comment w:id="1305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Não sei se mantemos nessa forma </w:t>
      </w:r>
      <w:proofErr w:type="gramStart"/>
      <w:r>
        <w:rPr>
          <w:lang w:val="pt-BR"/>
        </w:rPr>
        <w:t>protolocar ...</w:t>
      </w:r>
      <w:proofErr w:type="gramEnd"/>
      <w:r>
        <w:rPr>
          <w:lang w:val="pt-BR"/>
        </w:rPr>
        <w:t xml:space="preserve"> no começo inverti, agora fiquei em dúvida... entendo a Ironia, penso que podemos variar ou não?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A42BE3" w:rsidRDefault="00646EB0">
      <w:pPr>
        <w:pStyle w:val="Textodecomentrio"/>
        <w:rPr>
          <w:lang w:val="pt-BR"/>
        </w:rPr>
      </w:pPr>
      <w:r>
        <w:rPr>
          <w:lang w:val="pt-BR"/>
        </w:rPr>
        <w:t>IFP: Sim, podemos</w:t>
      </w:r>
    </w:p>
  </w:comment>
  <w:comment w:id="1307" w:author="Daniela Mountian" w:date="2017-08-28T01:44:00Z" w:initials="DM">
    <w:p w:rsidR="00646EB0" w:rsidRPr="00371B0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Dos olhos de Aleksei?</w:t>
      </w:r>
    </w:p>
  </w:comment>
  <w:comment w:id="1356" w:author="Daniela Mountian" w:date="2017-08-28T01:44:00Z" w:initials="DM">
    <w:p w:rsidR="00646EB0" w:rsidRPr="00631496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Para mim mesma, com hífen ou sem, início de arquivo acho que estava com</w:t>
      </w:r>
    </w:p>
  </w:comment>
  <w:comment w:id="1366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Sei lá, de repente aqui vale manter o tu?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IFP: Creio que sim</w:t>
      </w:r>
    </w:p>
    <w:p w:rsidR="00646EB0" w:rsidRPr="001137AF" w:rsidRDefault="00646EB0">
      <w:pPr>
        <w:pStyle w:val="Textodecomentrio"/>
        <w:rPr>
          <w:lang w:val="pt-BR"/>
        </w:rPr>
      </w:pPr>
    </w:p>
  </w:comment>
  <w:comment w:id="1376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está assim, está quarto... mas não sei, talvez um outro termo seja melhor... alguma sugestão? Usei sala depois... sala das crianças na polícia?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793D3C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Pode ser sala, ou aposento.</w:t>
      </w:r>
    </w:p>
  </w:comment>
  <w:comment w:id="138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Antes havia bolinho, que tal trocarmos por almôndega em todo o arquivo?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CONFERIR ISSO NO FIM</w:t>
      </w:r>
    </w:p>
    <w:p w:rsidR="00646EB0" w:rsidRDefault="00646EB0">
      <w:pPr>
        <w:pStyle w:val="Textodecomentrio"/>
        <w:rPr>
          <w:lang w:val="pt-BR"/>
        </w:rPr>
      </w:pPr>
    </w:p>
    <w:p w:rsidR="00646EB0" w:rsidRPr="007B73A9" w:rsidRDefault="00646EB0">
      <w:pPr>
        <w:pStyle w:val="Textodecomentrio"/>
        <w:rPr>
          <w:lang w:val="pt-BR"/>
        </w:rPr>
      </w:pPr>
      <w:r>
        <w:rPr>
          <w:lang w:val="pt-BR"/>
        </w:rPr>
        <w:t>IFP: boa</w:t>
      </w:r>
    </w:p>
  </w:comment>
  <w:comment w:id="1388" w:author="Daniela Mountian" w:date="2017-08-28T01:44:00Z" w:initials="DM">
    <w:p w:rsidR="00646EB0" w:rsidRPr="007B73A9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Antes vocês colocaram coelho... aliás, vamos de coelhinho?  está no diminutivo... ou o símbolo da lebre é importante? De todo modo, é preciso padronizar, penso eu</w:t>
      </w:r>
    </w:p>
  </w:comment>
  <w:comment w:id="1422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Talvez sala? Recinto?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A02A04" w:rsidRDefault="00646EB0">
      <w:pPr>
        <w:pStyle w:val="Textodecomentrio"/>
        <w:rPr>
          <w:lang w:val="pt-BR"/>
        </w:rPr>
      </w:pPr>
      <w:r>
        <w:rPr>
          <w:lang w:val="pt-BR"/>
        </w:rPr>
        <w:t>Mantive como pediu antes</w:t>
      </w:r>
    </w:p>
  </w:comment>
  <w:comment w:id="1425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Esse plantonista genérico fica um pouco estranho em português, ocorreu várias vezes no Chalámov... Ou não? Acho que, como pensou o francês, deve ser uma miliciana.... uma vigia</w:t>
      </w:r>
    </w:p>
    <w:p w:rsidR="00646EB0" w:rsidRDefault="00646EB0">
      <w:pPr>
        <w:pStyle w:val="Textodecomentrio"/>
        <w:rPr>
          <w:lang w:val="pt-BR"/>
        </w:rPr>
      </w:pPr>
    </w:p>
    <w:p w:rsidR="00646EB0" w:rsidRPr="00D40494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Uai, se quiser, pode tirar o plantão.</w:t>
      </w:r>
    </w:p>
  </w:comment>
  <w:comment w:id="1438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Acho que o padrão ficou “miliciano”. Eu sugeri mudar por policial em um caso, mas você até chamou minha atenção...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DD250A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Ah, miliciano em português pode ficar esquisito. Talvez seja melhor trocar todas as ocorrências por policial, simplesmente.</w:t>
      </w:r>
    </w:p>
  </w:comment>
  <w:comment w:id="1457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entendi o sentido disso, na verdade, desculpe... nos limites?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 w:rsidP="001B43C6">
      <w:r>
        <w:t xml:space="preserve">IFP: </w:t>
      </w:r>
      <w:r>
        <w:rPr>
          <w:rFonts w:ascii="Droid Sans" w:hAnsi="Droid Sans" w:cs="Droid Sans"/>
          <w:sz w:val="20"/>
          <w:lang w:bidi="hi-IN"/>
        </w:rPr>
        <w:t>Poderia ser também no extremo, mas aqui talvez seja nos limites do permitido...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B74D98" w:rsidRDefault="00646EB0">
      <w:pPr>
        <w:pStyle w:val="Textodecomentrio"/>
        <w:rPr>
          <w:lang w:val="pt-BR"/>
        </w:rPr>
      </w:pPr>
      <w:r>
        <w:rPr>
          <w:lang w:val="pt-BR"/>
        </w:rPr>
        <w:t>Acho que é que era compilado bem conforme a ideologia</w:t>
      </w:r>
    </w:p>
  </w:comment>
  <w:comment w:id="1500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Aqui </w:t>
      </w:r>
      <w:proofErr w:type="gramStart"/>
      <w:r>
        <w:rPr>
          <w:lang w:val="pt-BR"/>
        </w:rPr>
        <w:t>tb</w:t>
      </w:r>
      <w:proofErr w:type="gramEnd"/>
      <w:r>
        <w:rPr>
          <w:lang w:val="pt-BR"/>
        </w:rPr>
        <w:t xml:space="preserve"> lembra o Diário do escritor, pois o Dosto faz todo um estudo sobre o comportamento dos russos nos trens. Quer uma nota?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Do Diário, quem manja é você. Manda bala, meu amor!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823393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Não vai dar tempo</w:t>
      </w:r>
    </w:p>
  </w:comment>
  <w:comment w:id="1504" w:author="Daniela Mountian" w:date="2017-08-28T01:44:00Z" w:initials="DM">
    <w:p w:rsidR="00646EB0" w:rsidRPr="00823393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Padronizar isso...</w:t>
      </w:r>
    </w:p>
  </w:comment>
  <w:comment w:id="1506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O francês escreve: bourgades juives, não entendi por q, daí vejo que o termo significa também: 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ru-RU"/>
        </w:rPr>
      </w:pPr>
      <w:hyperlink r:id="rId3" w:history="1">
        <w:r w:rsidRPr="007C4829">
          <w:rPr>
            <w:rStyle w:val="Hyperlink"/>
            <w:lang w:val="pt-BR"/>
          </w:rPr>
          <w:t>https://ru.wikipedia.org/wiki/%D0%9C%D0%B5%D1%81%D1%82%D0%B5%D1%87%D0%BA%D0%BE</w:t>
        </w:r>
      </w:hyperlink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hyperlink r:id="rId4" w:history="1">
        <w:r w:rsidRPr="007C4829">
          <w:rPr>
            <w:rStyle w:val="Hyperlink"/>
            <w:lang w:val="pt-BR"/>
          </w:rPr>
          <w:t>https://ru.wikipedia.org/wiki/%D0%A7%D0%B5%D1%80%D1%82%D0%B0_%D0%BE%D1%81%D0%B5%D0%B4%D0%BB%D0%BE%D1%81%D1%82%D0%B8</w:t>
        </w:r>
      </w:hyperlink>
    </w:p>
    <w:p w:rsidR="00646EB0" w:rsidRPr="002F4C2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Lendo o resto do parágrafo, parece que é isso mesmo, só não sei se “assentamento” não fica muito pesado, veja você... se não gostar, por favor, sugira outra solução e eu mudo conforme repetir no texto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 w:rsidP="00254FBE">
      <w:r>
        <w:rPr>
          <w:rFonts w:ascii="Droid Sans" w:eastAsia="Droid Sans Fallback" w:hAnsi="Droid Sans" w:cs="Droid Sans"/>
          <w:i/>
          <w:sz w:val="16"/>
          <w:szCs w:val="24"/>
          <w:lang w:bidi="hi-IN"/>
        </w:rPr>
        <w:t xml:space="preserve">IFP: "..." </w:t>
      </w:r>
      <w:r>
        <w:rPr>
          <w:rFonts w:ascii="Droid Sans" w:hAnsi="Droid Sans" w:cs="Droid Sans"/>
          <w:sz w:val="20"/>
          <w:lang w:bidi="hi-IN"/>
        </w:rPr>
        <w:t>Pode ser.</w:t>
      </w:r>
    </w:p>
    <w:p w:rsidR="00646EB0" w:rsidRPr="00964F97" w:rsidRDefault="00646EB0">
      <w:pPr>
        <w:pStyle w:val="Textodecomentrio"/>
        <w:rPr>
          <w:lang w:val="pt-BR"/>
        </w:rPr>
      </w:pPr>
      <w:r>
        <w:rPr>
          <w:lang w:val="pt-BR"/>
        </w:rPr>
        <w:t>To achando meio pesado, acho que vou deixar como estava</w:t>
      </w:r>
    </w:p>
  </w:comment>
  <w:comment w:id="1516" w:author="Daniela Mountian" w:date="2017-08-28T01:44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Еврейства</w:t>
      </w:r>
    </w:p>
    <w:p w:rsidR="00646EB0" w:rsidRPr="002C4AF1" w:rsidRDefault="00646EB0">
      <w:pPr>
        <w:pStyle w:val="Textodecomentrio"/>
        <w:rPr>
          <w:lang w:val="pt-BR"/>
        </w:rPr>
      </w:pPr>
    </w:p>
  </w:comment>
  <w:comment w:id="1520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vale uma nota explicando isso? Será que todos sabem que foram criadas essas zonas, das quais os judeus não podiam sair? Veja você, por favor.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2F4C20" w:rsidRDefault="00646EB0">
      <w:pPr>
        <w:pStyle w:val="Textodecomentrio"/>
        <w:rPr>
          <w:lang w:val="pt-BR"/>
        </w:rPr>
      </w:pPr>
      <w:r>
        <w:rPr>
          <w:lang w:val="pt-BR"/>
        </w:rPr>
        <w:t>Se der tempo</w:t>
      </w:r>
    </w:p>
  </w:comment>
  <w:comment w:id="1521" w:author="Daniela Mountian" w:date="2017-08-28T01:44:00Z" w:initials="DM">
    <w:p w:rsidR="00646EB0" w:rsidRDefault="00646EB0">
      <w:pPr>
        <w:pStyle w:val="Textodecomentrio"/>
      </w:pPr>
      <w:r>
        <w:rPr>
          <w:rStyle w:val="Refdecomentrio"/>
        </w:rPr>
        <w:annotationRef/>
      </w:r>
      <w:r>
        <w:rPr>
          <w:lang w:val="pt-BR"/>
        </w:rPr>
        <w:t>não achei de onde ele tirou isso, vi outras pessoas citarem, mas não vi a fonte. Posso procurar mais, se quiser.</w:t>
      </w:r>
    </w:p>
  </w:comment>
  <w:comment w:id="1531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estou mesmo em dúvida, mestiétchko seria um status diferente de um povoado, mas não sei se chega a ser um assentamento...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583210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Tem gente que traduz por shtetl, que é o nome iídiche dessas vilas judaicas. Olha, assentamento, em português, é núcleo de povoamento, então me parece uma boa solução.</w:t>
      </w:r>
    </w:p>
  </w:comment>
  <w:comment w:id="1540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Pelo que vi, o nome consagrado é: Centenas negras... confira, por favor. Para mim, tanto faz, só procurei isso para colocar a nota, até prefiro centúrias (eu mudo depois, conforme o que decidir)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Já discutimos.</w:t>
      </w:r>
    </w:p>
    <w:p w:rsidR="00646EB0" w:rsidRPr="002E2684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Não lembro o que disse, por isso repito no arquivo</w:t>
      </w:r>
    </w:p>
  </w:comment>
  <w:comment w:id="1545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esse termo já apareceu antes, coloquei em nota de rodapé, mas me parece que seria possível manter transliterado, por ser algo específico do judaísmo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rStyle w:val="apple-converted-space"/>
          <w:rFonts w:ascii="Verdana" w:hAnsi="Verdana"/>
          <w:color w:val="000000"/>
          <w:shd w:val="clear" w:color="auto" w:fill="FFEBCD"/>
        </w:rPr>
        <w:t> </w:t>
      </w:r>
      <w:r>
        <w:rPr>
          <w:rFonts w:ascii="Verdana" w:hAnsi="Verdana"/>
          <w:color w:val="000000"/>
          <w:shd w:val="clear" w:color="auto" w:fill="FFEBCD"/>
        </w:rPr>
        <w:t>еврейским всемирным кагалом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kahal, do hebraico, significa assembleia, congregação, povo...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que tal eu mudar antes? (rever nota, para mim mesma)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Sim, mantenhamos transliterado.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2E2684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Daniela, chechar isso</w:t>
      </w:r>
    </w:p>
  </w:comment>
  <w:comment w:id="1560" w:author="Daniela Mountian" w:date="2017-08-28T01:44:00Z" w:initials="DM">
    <w:p w:rsidR="00646EB0" w:rsidRPr="0064166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Isso não faz sentido... o francês simplesmente arrumou, colocou “antissoviético”, mas está mesmo “antissemita no original”... alguma sugestão? Deixamos quieto? E se deixarmos apenas anti? Como se a frase estivesse cortada?</w:t>
      </w:r>
    </w:p>
  </w:comment>
  <w:comment w:id="1576" w:author="Daniela Mountian" w:date="2017-08-28T01:44:00Z" w:initials="DM">
    <w:p w:rsidR="00646EB0" w:rsidRPr="00C51D18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Talvez rever...</w:t>
      </w:r>
    </w:p>
  </w:comment>
  <w:comment w:id="1596" w:author="Daniela Mountian" w:date="2017-08-28T01:44:00Z" w:initials="DM">
    <w:p w:rsidR="00646EB0" w:rsidRPr="000002B8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Estava no russo... e pobre em vez de barato como sugestão</w:t>
      </w:r>
    </w:p>
  </w:comment>
  <w:comment w:id="1597" w:author="Daniela Mountian" w:date="2017-08-28T01:44:00Z" w:initials="DM">
    <w:p w:rsidR="00646EB0" w:rsidRPr="000F2205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Andei substituindo por assado (para mim mesma)</w:t>
      </w:r>
    </w:p>
  </w:comment>
  <w:comment w:id="1614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Chaimovitch sem acento, nota </w:t>
      </w:r>
      <w:proofErr w:type="gramStart"/>
      <w:r>
        <w:rPr>
          <w:lang w:val="pt-BR"/>
        </w:rPr>
        <w:t>pai</w:t>
      </w:r>
      <w:proofErr w:type="gramEnd"/>
    </w:p>
    <w:p w:rsidR="00646EB0" w:rsidRDefault="00646EB0">
      <w:pPr>
        <w:pStyle w:val="Textodecomentrio"/>
        <w:rPr>
          <w:lang w:val="pt-BR"/>
        </w:rPr>
      </w:pPr>
    </w:p>
    <w:p w:rsidR="00646EB0" w:rsidRPr="00D43ED5" w:rsidRDefault="00646EB0">
      <w:pPr>
        <w:pStyle w:val="Textodecomentrio"/>
        <w:rPr>
          <w:lang w:val="pt-BR"/>
        </w:rPr>
      </w:pPr>
      <w:r>
        <w:rPr>
          <w:lang w:val="pt-BR"/>
        </w:rPr>
        <w:t>Ver por que isso</w:t>
      </w:r>
    </w:p>
  </w:comment>
  <w:comment w:id="1625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estou um pouco em dúvida quando a esse termo </w:t>
      </w:r>
    </w:p>
    <w:p w:rsidR="00646EB0" w:rsidRDefault="00646EB0">
      <w:pPr>
        <w:pStyle w:val="Textodecomentrio"/>
        <w:rPr>
          <w:lang w:val="pt-BR"/>
        </w:rPr>
      </w:pPr>
    </w:p>
    <w:p w:rsidR="00646EB0" w:rsidRPr="00CD2F4F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Безбожно. Descaradamente?</w:t>
      </w:r>
    </w:p>
  </w:comment>
  <w:comment w:id="1632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Sugiro tirar nacional aqui, até pela questão levantada pela Aurora, mas como preferir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Droid Sans" w:hAnsi="Droid Sans" w:cs="Droid Sans"/>
          <w:lang w:val="pt-BR" w:bidi="hi-IN"/>
        </w:rPr>
        <w:t xml:space="preserve">IFP: </w:t>
      </w:r>
      <w:r>
        <w:rPr>
          <w:rFonts w:ascii="Droid Sans" w:hAnsi="Droid Sans" w:cs="Droid Sans"/>
          <w:lang w:bidi="hi-IN"/>
        </w:rPr>
        <w:t>Tenho divergência com a Aurora nessa questão, e prefiro manter.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8B0A73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DM: Talvez valesse então uma nota na primeira ocorrência dizendo que na Rùssia o judeu é uma nacionalidade...</w:t>
      </w:r>
    </w:p>
  </w:comment>
  <w:comment w:id="1643" w:author="Daniela Mountian" w:date="2017-08-28T01:44:00Z" w:initials="DM">
    <w:p w:rsidR="00646EB0" w:rsidRPr="00EA756E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está razumyj, razoável, sensato... não seria melhor manter?</w:t>
      </w:r>
    </w:p>
  </w:comment>
  <w:comment w:id="1659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me</w:t>
      </w:r>
      <w:proofErr w:type="gramEnd"/>
      <w:r>
        <w:rPr>
          <w:lang w:val="pt-BR"/>
        </w:rPr>
        <w:t xml:space="preserve"> pergunto se seria melhor Chaim ou Haim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Meu pai, na revisão, muda para Amós, sabe por q?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Puxa, não achei a referência, mas a primeira frase é de uma música judia, pelo que vi, bem tradicional, </w:t>
      </w:r>
      <w:hyperlink r:id="rId5" w:history="1">
        <w:r w:rsidRPr="004F46F9">
          <w:rPr>
            <w:rStyle w:val="Hyperlink"/>
            <w:lang w:val="pt-BR"/>
          </w:rPr>
          <w:t>http://texty-pesen.ru/xaim-lavochku-zakroj.html</w:t>
        </w:r>
      </w:hyperlink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Droid Sans" w:hAnsi="Droid Sans" w:cs="Droid Sans"/>
          <w:lang w:bidi="hi-IN"/>
        </w:rPr>
        <w:t>Entre Haim e Chaim, acho que fico com Chaim, pois acima temos um Chaimovitch. E que tal citar a canção em nota?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9E53FA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DM: não tenho certeza se a música é essa</w:t>
      </w:r>
    </w:p>
  </w:comment>
  <w:comment w:id="1690" w:author="Leila" w:date="2017-08-28T01:44:00Z" w:initials="L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Anteriormente aparece a grafia Burepolómsk</w:t>
      </w:r>
    </w:p>
    <w:p w:rsidR="00646EB0" w:rsidRDefault="00646EB0">
      <w:pPr>
        <w:pStyle w:val="Textodecomentrio"/>
        <w:rPr>
          <w:lang w:val="pt-BR"/>
        </w:rPr>
      </w:pPr>
    </w:p>
    <w:p w:rsidR="00646EB0" w:rsidRPr="00A429E4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Arrumei antes... </w:t>
      </w:r>
    </w:p>
  </w:comment>
  <w:comment w:id="1693" w:author="Daniela Mountian" w:date="2017-08-28T01:44:00Z" w:initials="DM">
    <w:p w:rsidR="00646EB0" w:rsidRDefault="00646EB0">
      <w:pPr>
        <w:pStyle w:val="Textodecomentrio"/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завершает </w:t>
      </w:r>
    </w:p>
  </w:comment>
  <w:comment w:id="1713" w:author="Daniela Mountian" w:date="2017-08-28T01:44:00Z" w:initials="DM">
    <w:p w:rsidR="00646EB0" w:rsidRPr="00B0051F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foi consagrado sem acento?</w:t>
      </w:r>
    </w:p>
  </w:comment>
  <w:comment w:id="1779" w:author="Daniela Mountian" w:date="2017-08-28T01:44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античником</w:t>
      </w:r>
      <w:r>
        <w:rPr>
          <w:rFonts w:ascii="Verdana" w:hAnsi="Verdana"/>
          <w:color w:val="000000"/>
          <w:shd w:val="clear" w:color="auto" w:fill="FFEBCD"/>
          <w:lang w:val="pt-BR"/>
        </w:rPr>
        <w:t xml:space="preserve"> é antiguidade mesmo? Não é mundo antigo?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Ou seja, DA Antiguidade...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B9225E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VER ESSE PADRÂO</w:t>
      </w:r>
    </w:p>
  </w:comment>
  <w:comment w:id="1783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Um cálice complexo...</w:t>
      </w:r>
    </w:p>
    <w:p w:rsidR="00646EB0" w:rsidRPr="0043456F" w:rsidRDefault="00646EB0">
      <w:pPr>
        <w:pStyle w:val="Textodecomentrio"/>
        <w:rPr>
          <w:lang w:val="pt-BR"/>
        </w:rPr>
      </w:pPr>
      <w:r>
        <w:rPr>
          <w:lang w:val="pt-BR"/>
        </w:rPr>
        <w:t>PADRÃO</w:t>
      </w:r>
    </w:p>
  </w:comment>
  <w:comment w:id="1825" w:author="Daniela Mountian" w:date="2017-08-28T01:44:00Z" w:initials="DM">
    <w:p w:rsidR="00646EB0" w:rsidRPr="0063046A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Jesus, certo?</w:t>
      </w:r>
    </w:p>
  </w:comment>
  <w:comment w:id="1908" w:author="Daniela Mountian" w:date="2017-08-28T01:44:00Z" w:initials="DM">
    <w:p w:rsidR="00646EB0" w:rsidRPr="00BC0A23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BC0A23">
        <w:t>обособления</w:t>
      </w:r>
      <w:r>
        <w:rPr>
          <w:lang w:val="pt-BR"/>
        </w:rPr>
        <w:t xml:space="preserve"> isolamento?</w:t>
      </w:r>
    </w:p>
  </w:comment>
  <w:comment w:id="1986" w:author="Daniela Mountian" w:date="2017-08-28T01:44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Olha aqui o termo é </w:t>
      </w:r>
      <w:r>
        <w:rPr>
          <w:rFonts w:ascii="Verdana" w:hAnsi="Verdana"/>
          <w:color w:val="000000"/>
          <w:shd w:val="clear" w:color="auto" w:fill="FFEBCD"/>
        </w:rPr>
        <w:t>небожителя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Que pode ser Deus</w:t>
      </w:r>
    </w:p>
    <w:p w:rsidR="00646EB0" w:rsidRPr="00215F05" w:rsidRDefault="00646EB0">
      <w:pPr>
        <w:pStyle w:val="Textodecomentrio"/>
        <w:rPr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Habitante do Olimpo</w:t>
      </w:r>
    </w:p>
  </w:comment>
  <w:comment w:id="2001" w:author="Daniela Mountian" w:date="2017-08-28T01:44:00Z" w:initials="DM"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Style w:val="Refdecomentrio"/>
        </w:rPr>
        <w:annotationRef/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Droid Sans" w:hAnsi="Droid Sans" w:cs="Droid Sans"/>
          <w:lang w:val="pt-BR" w:bidi="hi-IN"/>
        </w:rPr>
        <w:t xml:space="preserve">IFP: </w:t>
      </w:r>
      <w:r>
        <w:rPr>
          <w:rFonts w:ascii="Droid Sans" w:hAnsi="Droid Sans" w:cs="Droid Sans"/>
          <w:lang w:bidi="hi-IN"/>
        </w:rPr>
        <w:t>Do poder que emana de Deus? Ou simplesmente do poder de Deus/divino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CA0C7E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Não tem Deus na frase</w:t>
      </w:r>
    </w:p>
  </w:comment>
  <w:comment w:id="2035" w:author="Daniela Mountian" w:date="2017-08-28T01:44:00Z" w:initials="DM">
    <w:p w:rsidR="00646EB0" w:rsidRPr="00D200E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Eu tinha comentado que vi Vesselóv, vou ver o que respondeu e depois padronizo (são personagens da terceira parábola)... </w:t>
      </w:r>
    </w:p>
  </w:comment>
  <w:comment w:id="2040" w:author="Daniela Mountian" w:date="2017-08-28T01:44:00Z" w:initials="DM">
    <w:p w:rsidR="00646EB0" w:rsidRPr="00D200E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houve uma questão que também perguntei antes, portanto vou mudar conforme a sua resposta, idem quanto ao título do jornal (acho que vc pediu para usarmos “Pravda”)</w:t>
      </w:r>
    </w:p>
  </w:comment>
  <w:comment w:id="2041" w:author="Daniela Mountian" w:date="2017-08-28T01:44:00Z" w:initials="DM">
    <w:p w:rsidR="00646EB0" w:rsidRPr="005C7387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Acho que poeta mesmo</w:t>
      </w:r>
    </w:p>
  </w:comment>
  <w:comment w:id="2065" w:author="Daniela Mountian" w:date="2017-08-28T02:32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aqui está </w:t>
      </w:r>
      <w:r>
        <w:rPr>
          <w:rFonts w:ascii="Verdana" w:hAnsi="Verdana"/>
          <w:color w:val="000000"/>
          <w:shd w:val="clear" w:color="auto" w:fill="FFEBCD"/>
        </w:rPr>
        <w:t>яичница</w:t>
      </w:r>
      <w:r>
        <w:rPr>
          <w:rFonts w:ascii="Verdana" w:hAnsi="Verdana"/>
          <w:color w:val="000000"/>
          <w:shd w:val="clear" w:color="auto" w:fill="FFEBCD"/>
          <w:lang w:val="pt-BR"/>
        </w:rPr>
        <w:t>... mas beleza.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</w:p>
    <w:p w:rsidR="00646EB0" w:rsidRPr="00260945" w:rsidRDefault="00646EB0">
      <w:pPr>
        <w:pStyle w:val="Textodecomentrio"/>
        <w:rPr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Uai, então troque por ovo frito.</w:t>
      </w:r>
    </w:p>
  </w:comment>
  <w:comment w:id="2068" w:author="Daniela Mountian" w:date="2017-08-28T02:42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sugiro uma nota... só depois me toquei que isso é o nome da escultura, curioso que a escultura fica na Nova Tretiakóv... não entendi bem... será que a exposição foi na nova? </w:t>
      </w:r>
    </w:p>
    <w:p w:rsidR="00646EB0" w:rsidRDefault="00646EB0">
      <w:pPr>
        <w:pStyle w:val="Textodecomentrio"/>
        <w:rPr>
          <w:lang w:val="pt-BR"/>
        </w:rPr>
      </w:pPr>
    </w:p>
    <w:p w:rsidR="00646EB0" w:rsidRPr="00E91821" w:rsidRDefault="00646EB0">
      <w:pPr>
        <w:pStyle w:val="Textodecomentrio"/>
        <w:rPr>
          <w:lang w:val="en-GB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Teria mais a ver com o acervo da Nova, inclusive. Talvez haja algo nessa biografia que está aí.</w:t>
      </w:r>
    </w:p>
  </w:comment>
  <w:comment w:id="2070" w:author="Daniela Mountian" w:date="2017-08-28T01:44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O termo é </w:t>
      </w:r>
      <w:r>
        <w:rPr>
          <w:rFonts w:ascii="Verdana" w:hAnsi="Verdana"/>
          <w:color w:val="000000"/>
          <w:shd w:val="clear" w:color="auto" w:fill="FFEBCD"/>
        </w:rPr>
        <w:t> неустроен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</w:p>
    <w:p w:rsidR="00646EB0" w:rsidRPr="00232327" w:rsidRDefault="00646EB0">
      <w:pPr>
        <w:pStyle w:val="Textodecomentrio"/>
        <w:rPr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Penso que ele era escritor, não?</w:t>
      </w:r>
    </w:p>
  </w:comment>
  <w:comment w:id="2075" w:author="Daniela Mountian" w:date="2017-08-28T01:44:00Z" w:initials="DM">
    <w:p w:rsidR="00646EB0" w:rsidRPr="00854A68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854A68">
        <w:t>индивидуально</w:t>
      </w:r>
      <w:r>
        <w:rPr>
          <w:lang w:val="pt-BR"/>
        </w:rPr>
        <w:t xml:space="preserve"> individual, que acho que não é o mesmo que individualista, ou é? Sugestão: mais individuais e religiosos?</w:t>
      </w:r>
    </w:p>
  </w:comment>
  <w:comment w:id="2080" w:author="Daniela Mountian" w:date="2017-08-28T01:44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вербовке</w:t>
      </w:r>
    </w:p>
    <w:p w:rsidR="00646EB0" w:rsidRPr="00854A68" w:rsidRDefault="00646EB0">
      <w:pPr>
        <w:pStyle w:val="Textodecomentrio"/>
        <w:rPr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aqui acho que tem aquele lance de alistada, usei uma das sugestões, se me lembro bem, “recrutada”... depois vou conferir suas notas...</w:t>
      </w:r>
    </w:p>
  </w:comment>
  <w:comment w:id="2083" w:author="Daniela Mountian" w:date="2017-08-28T01:44:00Z" w:initials="DM">
    <w:p w:rsidR="00646EB0" w:rsidRPr="00D61A6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O que é isso? Em iídiche, alemão? Desculpe a ignorância...</w:t>
      </w:r>
    </w:p>
  </w:comment>
  <w:comment w:id="2087" w:author="Daniela Mountian" w:date="2017-08-28T01:44:00Z" w:initials="DM">
    <w:p w:rsidR="00646EB0" w:rsidRPr="00C67902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entendi, para dar-lhe um chute?</w:t>
      </w:r>
    </w:p>
  </w:comment>
  <w:comment w:id="2095" w:author="Daniela Mountian" w:date="2017-08-28T03:06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античника,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de novo... da antiguidade?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Conhecedor da antiguidade como padrão?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Droid Sans" w:hAnsi="Droid Sans" w:cs="Droid Sans"/>
          <w:lang w:val="pt-BR" w:bidi="hi-IN"/>
        </w:rPr>
        <w:t xml:space="preserve">IFP: </w:t>
      </w:r>
      <w:r>
        <w:rPr>
          <w:rFonts w:ascii="Droid Sans" w:hAnsi="Droid Sans" w:cs="Droid Sans"/>
          <w:lang w:bidi="hi-IN"/>
        </w:rPr>
        <w:t>Antiguidade.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E2572A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Ver se será padrão e se Antiguidade será maiu´scula</w:t>
      </w:r>
    </w:p>
  </w:comment>
  <w:comment w:id="2113" w:author="Daniela Mountian" w:date="2017-08-28T01:44:00Z" w:initials="DM">
    <w:p w:rsidR="00646EB0" w:rsidRPr="00BA693E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talvez?</w:t>
      </w:r>
    </w:p>
  </w:comment>
  <w:comment w:id="2117" w:author="Daniela Mountian" w:date="2017-08-28T01:44:00Z" w:initials="DM"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z w:val="18"/>
          <w:szCs w:val="18"/>
          <w:shd w:val="clear" w:color="auto" w:fill="FFEBCD"/>
        </w:rPr>
        <w:t>С таким ЧП иди в СП…</w:t>
      </w: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  <w:r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  <w:t xml:space="preserve">Não daria para manter a explicação no próprio poema, entre parênsetes, e não sei de onde meu pai tirou União dos escritores, vc sabe? CP, pode ser algo ligado a polícia, ou não? </w:t>
      </w: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  <w:r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  <w:t>O francê simplesmente ignorou a  frase... Não sei como resolver:</w:t>
      </w: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  <w:r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  <w:t xml:space="preserve">Talvez: com essa ocorrência, que vá para a agência? </w:t>
      </w: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  <w:r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  <w:t>Daí deixa meio alusivo? Tipo agência de segurança?</w:t>
      </w:r>
    </w:p>
    <w:p w:rsidR="00646EB0" w:rsidRDefault="00646EB0">
      <w:pPr>
        <w:pStyle w:val="Textodecomentrio"/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</w:pPr>
    </w:p>
    <w:p w:rsidR="00646EB0" w:rsidRPr="003F5FD9" w:rsidRDefault="00646EB0">
      <w:pPr>
        <w:pStyle w:val="Textodecomentrio"/>
        <w:rPr>
          <w:lang w:val="pt-BR"/>
        </w:rPr>
      </w:pPr>
      <w:r>
        <w:rPr>
          <w:rFonts w:ascii="Verdana" w:hAnsi="Verdana"/>
          <w:color w:val="000000"/>
          <w:sz w:val="18"/>
          <w:szCs w:val="18"/>
          <w:shd w:val="clear" w:color="auto" w:fill="FFEBCD"/>
          <w:lang w:val="pt-BR"/>
        </w:rPr>
        <w:t>Mas talvez o melhor seja manter p acrônimo original, com nota, TchP e SP... sei lá...</w:t>
      </w:r>
    </w:p>
  </w:comment>
  <w:comment w:id="2146" w:author="Daniela Mountian" w:date="2017-08-28T08:13:00Z" w:initials="DM">
    <w:p w:rsidR="00646EB0" w:rsidRPr="00514D76" w:rsidRDefault="00646EB0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proofErr w:type="gramStart"/>
      <w:r>
        <w:rPr>
          <w:lang w:val="en-GB"/>
        </w:rPr>
        <w:t>aborto</w:t>
      </w:r>
      <w:proofErr w:type="gramEnd"/>
      <w:r>
        <w:rPr>
          <w:lang w:val="en-GB"/>
        </w:rPr>
        <w:t xml:space="preserve"> j[a seria premature¿ talvez espontâneos</w:t>
      </w:r>
    </w:p>
  </w:comment>
  <w:comment w:id="2153" w:author="Daniela Mountian" w:date="2017-08-28T08:48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Não vi Cristo aqui, e na realidade o termo é </w:t>
      </w:r>
      <w:r>
        <w:rPr>
          <w:rFonts w:ascii="Verdana" w:hAnsi="Verdana"/>
          <w:color w:val="000000"/>
          <w:shd w:val="clear" w:color="auto" w:fill="FFEBCD"/>
        </w:rPr>
        <w:t>юродством</w:t>
      </w:r>
      <w:r>
        <w:rPr>
          <w:rFonts w:ascii="Verdana" w:hAnsi="Verdana"/>
          <w:color w:val="000000"/>
          <w:shd w:val="clear" w:color="auto" w:fill="FFEBCD"/>
          <w:lang w:val="pt-BR"/>
        </w:rPr>
        <w:t xml:space="preserve"> que bem de iuródivyi, enfim, Aurora sugere histeria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Mais do que histérico, o iuródivy é um louco/idiota.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ru-RU" w:bidi="hi-IN"/>
        </w:rPr>
      </w:pPr>
      <w:r>
        <w:rPr>
          <w:rFonts w:ascii="Droid Sans" w:hAnsi="Droid Sans" w:cs="Droid Sans"/>
          <w:lang w:val="pt-BR" w:bidi="hi-IN"/>
        </w:rPr>
        <w:t>Não tem Cristo</w:t>
      </w:r>
    </w:p>
    <w:p w:rsidR="00646EB0" w:rsidRPr="00FC6161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Ver se não coloquei nota de Rázin antes....</w:t>
      </w:r>
    </w:p>
  </w:comment>
  <w:comment w:id="2199" w:author="Daniela Mountian" w:date="2017-08-28T09:22:00Z" w:initials="DM">
    <w:p w:rsidR="00646EB0" w:rsidRPr="00AC5F61" w:rsidRDefault="00646EB0">
      <w:pPr>
        <w:pStyle w:val="Textodecomentrio"/>
        <w:rPr>
          <w:lang w:val="en-GB"/>
        </w:rPr>
      </w:pPr>
      <w:r>
        <w:rPr>
          <w:rStyle w:val="Refdecomentrio"/>
        </w:rPr>
        <w:annotationRef/>
      </w:r>
      <w:r>
        <w:rPr>
          <w:lang w:val="en-GB"/>
        </w:rPr>
        <w:t>Presente¿</w:t>
      </w:r>
    </w:p>
  </w:comment>
  <w:comment w:id="2203" w:author="Daniela Mountian" w:date="2017-08-28T09:23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Vc não acha que o termo prosélito pode ser confuso? É um convertido, o cristão novo, não?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en-GB" w:bidi="hi-IN"/>
        </w:rPr>
      </w:pPr>
      <w:r>
        <w:rPr>
          <w:lang w:val="pt-BR"/>
        </w:rPr>
        <w:t xml:space="preserve">IFP? </w:t>
      </w:r>
      <w:r>
        <w:rPr>
          <w:rFonts w:ascii="Droid Sans" w:hAnsi="Droid Sans" w:cs="Droid Sans"/>
          <w:lang w:bidi="hi-IN"/>
        </w:rPr>
        <w:t>Isso.</w:t>
      </w:r>
    </w:p>
    <w:p w:rsidR="00646EB0" w:rsidRDefault="00646EB0">
      <w:pPr>
        <w:pStyle w:val="Textodecomentrio"/>
        <w:rPr>
          <w:rFonts w:ascii="Droid Sans" w:hAnsi="Droid Sans" w:cs="Droid Sans"/>
          <w:lang w:val="en-GB" w:bidi="hi-IN"/>
        </w:rPr>
      </w:pPr>
    </w:p>
    <w:p w:rsidR="00646EB0" w:rsidRPr="00AC5F61" w:rsidRDefault="00646EB0">
      <w:pPr>
        <w:pStyle w:val="Textodecomentrio"/>
        <w:rPr>
          <w:lang w:val="en-GB"/>
        </w:rPr>
      </w:pPr>
      <w:r>
        <w:rPr>
          <w:rFonts w:ascii="Droid Sans" w:hAnsi="Droid Sans" w:cs="Droid Sans"/>
          <w:lang w:val="en-GB" w:bidi="hi-IN"/>
        </w:rPr>
        <w:t>¿¿¿¿</w:t>
      </w:r>
    </w:p>
  </w:comment>
  <w:comment w:id="2204" w:author="Daniela Mountian" w:date="2017-08-28T09:29:00Z" w:initials="DM">
    <w:p w:rsidR="00646EB0" w:rsidRDefault="00646EB0">
      <w:pPr>
        <w:pStyle w:val="Textodecomentrio"/>
        <w:rPr>
          <w:lang w:val="en-GB"/>
        </w:rPr>
      </w:pPr>
      <w:r>
        <w:rPr>
          <w:rStyle w:val="Refdecomentrio"/>
        </w:rPr>
        <w:annotationRef/>
      </w:r>
    </w:p>
    <w:p w:rsidR="00646EB0" w:rsidRPr="00A76715" w:rsidRDefault="00646EB0">
      <w:pPr>
        <w:pStyle w:val="Textodecomentrio"/>
        <w:rPr>
          <w:lang w:val="en-GB"/>
        </w:rPr>
      </w:pPr>
      <w:r>
        <w:rPr>
          <w:lang w:val="en-GB"/>
        </w:rPr>
        <w:t xml:space="preserve">IFP </w:t>
      </w:r>
      <w:r>
        <w:rPr>
          <w:rFonts w:ascii="Droid Sans" w:hAnsi="Droid Sans" w:cs="Droid Sans"/>
          <w:lang w:bidi="hi-IN"/>
        </w:rPr>
        <w:t>Gostei dos cafundós.</w:t>
      </w:r>
    </w:p>
  </w:comment>
  <w:comment w:id="2206" w:author="Daniela Mountian" w:date="2017-08-28T01:44:00Z" w:initials="DM">
    <w:p w:rsidR="00646EB0" w:rsidRPr="0094683B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Ver se vamos usar presente ou passado nesse parágrafo</w:t>
      </w:r>
    </w:p>
  </w:comment>
  <w:comment w:id="2218" w:author="Daniela Mountian" w:date="2017-08-28T01:44:00Z" w:initials="DM">
    <w:p w:rsidR="00646EB0" w:rsidRPr="00EE49C3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frase ficou um pouco estranha...dei uma mexida, seria esse o sentido? </w:t>
      </w:r>
    </w:p>
  </w:comment>
  <w:comment w:id="2229" w:author="Daniela Mountian" w:date="2017-08-28T01:44:00Z" w:initials="DM">
    <w:p w:rsidR="00646EB0" w:rsidRPr="00526F46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Minha sugestão é colocar isso em nota... mas seria isso mesmo?  Se sim, talvez fosse melhor, dos artistas do povo, os acadêmicos... </w:t>
      </w:r>
    </w:p>
  </w:comment>
  <w:comment w:id="2278" w:author="Daniela Mountian" w:date="2017-08-28T10:37:00Z" w:initials="DM">
    <w:p w:rsidR="00646EB0" w:rsidRDefault="00646EB0">
      <w:pPr>
        <w:pStyle w:val="Textodecomentrio"/>
        <w:rPr>
          <w:lang w:val="ru-RU"/>
        </w:rPr>
      </w:pPr>
      <w:r>
        <w:rPr>
          <w:rStyle w:val="Refdecomentrio"/>
        </w:rPr>
        <w:annotationRef/>
      </w:r>
      <w:r>
        <w:rPr>
          <w:lang w:val="pt-BR"/>
        </w:rPr>
        <w:t>Isso não está no original, acho que meu pai colocou para evitar a nota. Enfim</w:t>
      </w:r>
      <w:r>
        <w:rPr>
          <w:lang w:val="ru-RU"/>
        </w:rPr>
        <w:t>...</w:t>
      </w:r>
    </w:p>
    <w:p w:rsidR="00646EB0" w:rsidRDefault="00646EB0">
      <w:pPr>
        <w:pStyle w:val="Textodecomentrio"/>
        <w:rPr>
          <w:lang w:val="ru-RU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Mas sei lá... como dizem na Ucrânia... seria talvez melhor transliterar</w:t>
      </w:r>
      <w:r>
        <w:rPr>
          <w:lang w:val="ru-RU"/>
        </w:rPr>
        <w:t xml:space="preserve"> </w:t>
      </w:r>
      <w:r>
        <w:rPr>
          <w:lang w:val="pt-BR"/>
        </w:rPr>
        <w:t xml:space="preserve">pelo menos o </w:t>
      </w:r>
      <w:r>
        <w:rPr>
          <w:rFonts w:ascii="Verdana" w:hAnsi="Verdana"/>
          <w:color w:val="000000"/>
          <w:shd w:val="clear" w:color="auto" w:fill="FFEBCD"/>
        </w:rPr>
        <w:t>помылывся,</w:t>
      </w:r>
      <w:r>
        <w:rPr>
          <w:lang w:val="pt-BR"/>
        </w:rPr>
        <w:t>? Bom, deixa quieto, deixei tudo em itálico</w:t>
      </w:r>
    </w:p>
    <w:p w:rsidR="00646EB0" w:rsidRDefault="00646EB0">
      <w:pPr>
        <w:pStyle w:val="Textodecomentrio"/>
        <w:rPr>
          <w:lang w:val="pt-BR"/>
        </w:rPr>
      </w:pPr>
    </w:p>
    <w:p w:rsidR="00646EB0" w:rsidRPr="003B24FC" w:rsidRDefault="00646EB0">
      <w:pPr>
        <w:pStyle w:val="Textodecomentrio"/>
        <w:rPr>
          <w:lang w:val="ru-RU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OK.</w:t>
      </w:r>
    </w:p>
  </w:comment>
  <w:comment w:id="2281" w:author="Daniela Mountian" w:date="2017-08-28T01:44:00Z" w:initials="DM">
    <w:p w:rsidR="00646EB0" w:rsidRPr="003B24F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Como ele repete o poema, se corrigiu o poema antes, eu corrijo aqui...</w:t>
      </w:r>
    </w:p>
  </w:comment>
  <w:comment w:id="2287" w:author="Daniela Mountian" w:date="2017-08-28T10:45:00Z" w:initials="DM">
    <w:p w:rsidR="00646EB0" w:rsidRDefault="00646EB0">
      <w:pPr>
        <w:pStyle w:val="Textodecomentri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IFP: pode ser</w:t>
      </w:r>
    </w:p>
    <w:p w:rsidR="00646EB0" w:rsidRDefault="00646EB0">
      <w:pPr>
        <w:pStyle w:val="Textodecomentrio"/>
        <w:rPr>
          <w:rFonts w:ascii="Times New Roman" w:hAnsi="Times New Roman"/>
          <w:sz w:val="24"/>
          <w:szCs w:val="24"/>
          <w:lang w:val="pt-BR"/>
        </w:rPr>
      </w:pPr>
    </w:p>
    <w:p w:rsidR="00646EB0" w:rsidRPr="00C83ECC" w:rsidRDefault="00646EB0">
      <w:pPr>
        <w:pStyle w:val="Textodecomentrio"/>
        <w:rPr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Sobre a nota, mas eu não sei a nota</w:t>
      </w:r>
      <w:r>
        <w:rPr>
          <w:rFonts w:ascii="Times New Roman" w:hAnsi="Times New Roman"/>
          <w:vanish/>
          <w:sz w:val="24"/>
          <w:szCs w:val="24"/>
          <w:lang w:val="pt-BR"/>
        </w:rPr>
        <w:t>Sobre  ser</w:t>
      </w:r>
      <w:r>
        <w:rPr>
          <w:rFonts w:ascii="Times New Roman" w:hAnsi="Times New Roman"/>
          <w:vanish/>
          <w:sz w:val="24"/>
          <w:szCs w:val="24"/>
          <w:lang w:val="pt-BR"/>
        </w:rPr>
        <w:cr/>
        <w:t>er</w:t>
      </w:r>
      <w:r>
        <w:rPr>
          <w:rFonts w:ascii="Times New Roman" w:hAnsi="Times New Roman"/>
          <w:vanish/>
          <w:sz w:val="24"/>
          <w:szCs w:val="24"/>
          <w:lang w:val="pt-BR"/>
        </w:rPr>
        <w:cr/>
        <w:t>r anyes padronizaç obras como "te para o KGB.</w:t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  <w:r>
        <w:rPr>
          <w:rFonts w:ascii="Times New Roman" w:hAnsi="Times New Roman"/>
          <w:vanish/>
          <w:sz w:val="24"/>
          <w:szCs w:val="24"/>
          <w:lang w:val="pt-BR"/>
        </w:rPr>
        <w:pgNum/>
      </w:r>
    </w:p>
  </w:comment>
  <w:comment w:id="2290" w:author="Daniela Mountian" w:date="2017-08-28T10:49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tenho muita certeza da nota que fiz, melhor vc conferir... de todo, aqui coloquei, como notou, o nome russo, em vez do aportuguesamento</w:t>
      </w:r>
    </w:p>
    <w:p w:rsidR="00646EB0" w:rsidRDefault="00646EB0">
      <w:pPr>
        <w:pStyle w:val="Textodecomentrio"/>
        <w:rPr>
          <w:lang w:val="pt-BR"/>
        </w:rPr>
      </w:pPr>
    </w:p>
    <w:p w:rsidR="00646EB0" w:rsidRPr="003545E4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Boa.</w:t>
      </w:r>
    </w:p>
  </w:comment>
  <w:comment w:id="2303" w:author="Daniela Mountian" w:date="2017-08-28T10:52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Parece que io, confira, por favor</w:t>
      </w:r>
    </w:p>
    <w:p w:rsidR="00646EB0" w:rsidRDefault="00646EB0">
      <w:pPr>
        <w:pStyle w:val="Textodecomentrio"/>
        <w:rPr>
          <w:lang w:val="pt-BR"/>
        </w:rPr>
      </w:pPr>
    </w:p>
    <w:p w:rsidR="00646EB0" w:rsidRPr="003545E4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Uai, se é io, vamos de io.</w:t>
      </w:r>
    </w:p>
  </w:comment>
  <w:comment w:id="2307" w:author="Daniela Mountian" w:date="2017-08-28T10:59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Подавляет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OK.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01001A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Isso implica outro significado, por q o OK?</w:t>
      </w:r>
    </w:p>
  </w:comment>
  <w:comment w:id="2317" w:author="Daniela Mountian" w:date="2017-08-28T11:12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vamos padronizar isso? Seria mais da aniguidade, não? Já perguntei isso antes, vou ver sua resposta depois... sinto pels repetições...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5E4B52" w:rsidRDefault="00646EB0">
      <w:pPr>
        <w:pStyle w:val="Textodecomentrio"/>
        <w:rPr>
          <w:lang w:val="pt-BR"/>
        </w:rPr>
      </w:pPr>
      <w:r>
        <w:rPr>
          <w:lang w:val="pt-BR"/>
        </w:rPr>
        <w:t>ver isso!</w:t>
      </w:r>
    </w:p>
  </w:comment>
  <w:comment w:id="2320" w:author="Daniela Mountian" w:date="2017-08-28T01:44:00Z" w:initials="DM">
    <w:p w:rsidR="00646EB0" w:rsidRPr="00C83EC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conferir isso , por fvaor</w:t>
      </w:r>
    </w:p>
  </w:comment>
  <w:comment w:id="2330" w:author="Daniela Mountian" w:date="2017-09-03T22:22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veja se acha o acento, por favor....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Nome aportuguesado pelo meu pai... Já padronizei daqui por diante, assim como o Vsesviátski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Ótima solução. Não encontrei o acento.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Droid Sans" w:hAnsi="Droid Sans" w:cs="Droid Sans"/>
          <w:lang w:val="pt-BR" w:bidi="hi-IN"/>
        </w:rPr>
        <w:t>Acho que vou chutar Belogrúdov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8F4011" w:rsidRDefault="00646EB0">
      <w:pPr>
        <w:pStyle w:val="Textodecomentrio"/>
        <w:rPr>
          <w:lang w:val="pt-BR"/>
        </w:rPr>
      </w:pPr>
      <w:proofErr w:type="gramStart"/>
      <w:r>
        <w:rPr>
          <w:rFonts w:ascii="Droid Sans" w:hAnsi="Droid Sans" w:cs="Droid Sans"/>
          <w:lang w:val="pt-BR" w:bidi="hi-IN"/>
        </w:rPr>
        <w:t>padronizar</w:t>
      </w:r>
      <w:proofErr w:type="gramEnd"/>
    </w:p>
  </w:comment>
  <w:comment w:id="2342" w:author="Daniela Mountian" w:date="2017-08-28T12:02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Gansa? Vamos manter assim?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Qual a alternativa? Pata?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Droid Sans" w:hAnsi="Droid Sans" w:cs="Droid Sans"/>
          <w:lang w:val="pt-BR" w:bidi="hi-IN"/>
        </w:rPr>
        <w:t>Talvez ou abrir mão: tolamente</w:t>
      </w:r>
    </w:p>
    <w:p w:rsidR="00646EB0" w:rsidRPr="00DC3192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Fizeram isso com bilynas</w:t>
      </w:r>
    </w:p>
  </w:comment>
  <w:comment w:id="2353" w:author="Daniela Mountian" w:date="2017-08-28T12:13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está Senetchka e Gavriuchka... estamos simplicando, certo? Mas não seria depois do segundo dimininutivo? Bem, não é importante...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Vamos aos diminutivos.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741698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Arrumar ou quem sabe deixar assim mesmo...</w:t>
      </w:r>
    </w:p>
  </w:comment>
  <w:comment w:id="2357" w:author="Daniela Mountian" w:date="2017-08-28T12:35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Talvez intelectual-farrista?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IFP: farrista</w:t>
      </w:r>
    </w:p>
    <w:p w:rsidR="00646EB0" w:rsidRDefault="00646EB0">
      <w:pPr>
        <w:pStyle w:val="Textodecomentrio"/>
        <w:rPr>
          <w:lang w:val="pt-BR"/>
        </w:rPr>
      </w:pPr>
    </w:p>
    <w:p w:rsidR="00646EB0" w:rsidRPr="008A4E12" w:rsidRDefault="00646EB0">
      <w:pPr>
        <w:pStyle w:val="Textodecomentrio"/>
        <w:rPr>
          <w:lang w:val="pt-BR"/>
        </w:rPr>
      </w:pPr>
      <w:r>
        <w:rPr>
          <w:lang w:val="pt-BR"/>
        </w:rPr>
        <w:t>Ver se não há outros casos</w:t>
      </w:r>
    </w:p>
  </w:comment>
  <w:comment w:id="2368" w:author="Daniela Mountian" w:date="2017-08-28T01:44:00Z" w:initials="DM">
    <w:p w:rsidR="00646EB0" w:rsidRPr="00CB4511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todo mundo sabe que são os cinclo livros do Velho Testamento ou vale uma nota?</w:t>
      </w:r>
    </w:p>
  </w:comment>
  <w:comment w:id="2429" w:author="Daniela Mountian" w:date="2017-08-28T01:44:00Z" w:initials="DM">
    <w:p w:rsidR="00646EB0" w:rsidRPr="00C63B8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Que você acha de inserirmos isso?</w:t>
      </w:r>
    </w:p>
  </w:comment>
  <w:comment w:id="2440" w:author="Daniela Mountian" w:date="2017-08-28T01:44:00Z" w:initials="DM">
    <w:p w:rsidR="00646EB0" w:rsidRPr="00E73A8F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Mo frances e na oração em português optaram por “vida”... acho que tem um lance do raiz, sei lá, veja o que prefere</w:t>
      </w:r>
    </w:p>
  </w:comment>
  <w:comment w:id="2441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O fim estava meio cortado no livro, mas aqui está a oração em russo:</w:t>
      </w:r>
    </w:p>
    <w:p w:rsidR="00646EB0" w:rsidRDefault="00646EB0">
      <w:pPr>
        <w:pStyle w:val="Textodecomentrio"/>
        <w:rPr>
          <w:lang w:val="pt-BR"/>
        </w:rPr>
      </w:pPr>
      <w:r w:rsidRPr="00966F10">
        <w:rPr>
          <w:lang w:val="pt-BR"/>
        </w:rPr>
        <w:t>https://azbyka.ru/molitva-efrema-sirina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...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Então, eu até achei a oração em português, ajudou no fim. Enfim:</w:t>
      </w:r>
    </w:p>
    <w:p w:rsidR="00646EB0" w:rsidRPr="00966F10" w:rsidRDefault="00646EB0">
      <w:pPr>
        <w:pStyle w:val="Textodecomentrio"/>
        <w:rPr>
          <w:lang w:val="pt-BR"/>
        </w:rPr>
      </w:pPr>
      <w:r w:rsidRPr="00966F10">
        <w:rPr>
          <w:lang w:val="pt-BR"/>
        </w:rPr>
        <w:t>https://www.ecclesia.com.br/biblioteca/espiritualidade/as_mais_belas_oracoes_bizantinas.html#19</w:t>
      </w:r>
    </w:p>
  </w:comment>
  <w:comment w:id="2459" w:author="Daniela Mountian" w:date="2017-08-28T15:35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Безбожный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ru-RU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Não sei se ateu aqui... enfim, sugestão não religiosa. Como preferir...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ru-RU"/>
        </w:rPr>
      </w:pP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  <w:r>
        <w:rPr>
          <w:rFonts w:ascii="Droid Sans" w:hAnsi="Droid Sans" w:cs="Droid Sans"/>
          <w:lang w:val="ru-RU" w:bidi="hi-IN"/>
        </w:rPr>
        <w:t xml:space="preserve">   </w:t>
      </w:r>
      <w:r>
        <w:rPr>
          <w:rFonts w:ascii="Droid Sans" w:hAnsi="Droid Sans" w:cs="Droid Sans"/>
          <w:lang w:val="pt-BR" w:bidi="hi-IN"/>
        </w:rPr>
        <w:t xml:space="preserve">IFP: </w:t>
      </w:r>
      <w:r>
        <w:rPr>
          <w:rFonts w:ascii="Droid Sans" w:hAnsi="Droid Sans" w:cs="Droid Sans"/>
          <w:lang w:bidi="hi-IN"/>
        </w:rPr>
        <w:t>Prefiro descarada.</w:t>
      </w:r>
    </w:p>
    <w:p w:rsidR="00646EB0" w:rsidRDefault="00646EB0">
      <w:pPr>
        <w:pStyle w:val="Textodecomentrio"/>
        <w:rPr>
          <w:rFonts w:ascii="Droid Sans" w:hAnsi="Droid Sans" w:cs="Droid Sans"/>
          <w:lang w:val="pt-BR" w:bidi="hi-IN"/>
        </w:rPr>
      </w:pPr>
    </w:p>
    <w:p w:rsidR="00646EB0" w:rsidRPr="00894D7E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lang w:val="pt-BR" w:bidi="hi-IN"/>
        </w:rPr>
        <w:t>Era isso?</w:t>
      </w:r>
    </w:p>
  </w:comment>
  <w:comment w:id="2492" w:author="Daniela Mountian" w:date="2017-08-28T01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No francês há uma frase inteira a mais: mais l’homme lui-même doit être au niveau du dessein Divin, sinon il ne s’accomplira pas.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Mas isso não aparece no original (a Aurora inseriu pelo francês imagino)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Como a frase está sem sentido, sugiro inserir algo breve (“sem o homem”), mas talvez você tenha solução melhor...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Ou talvez trocar “senão” por “assim”</w:t>
      </w:r>
    </w:p>
    <w:p w:rsidR="00646EB0" w:rsidRDefault="00646EB0">
      <w:pPr>
        <w:pStyle w:val="Textodecomentrio"/>
        <w:rPr>
          <w:lang w:val="pt-BR"/>
        </w:rPr>
      </w:pPr>
    </w:p>
    <w:p w:rsidR="00646EB0" w:rsidRPr="000F3314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Eu não sei s ehá mais de umaversão do livro ou se o francês inventa ou talvez o tradutor tenha consultado o autor... enfim...  essas diferenças aconteceram várias vezes, mas claro que seguiremos o livro... </w:t>
      </w:r>
    </w:p>
  </w:comment>
  <w:comment w:id="2506" w:author="Daniela Mountian" w:date="2017-08-28T17:11:00Z" w:initials="DM">
    <w:p w:rsidR="00646EB0" w:rsidRPr="00E016E8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Vcs tinham mudado de lugar e tirei, agora vi a que se referia</w:t>
      </w:r>
    </w:p>
  </w:comment>
  <w:comment w:id="2537" w:author="Daniela Mountian" w:date="2017-08-28T01:44:00Z" w:initials="DM">
    <w:p w:rsidR="00646EB0" w:rsidRPr="00B22791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aqui</w:t>
      </w:r>
      <w:proofErr w:type="gramEnd"/>
      <w:r>
        <w:rPr>
          <w:lang w:val="pt-BR"/>
        </w:rPr>
        <w:t xml:space="preserve"> j[a estou mantendo “hoje”, “atual”, pois é a época do autor, certo?</w:t>
      </w:r>
    </w:p>
  </w:comment>
  <w:comment w:id="2549" w:author="Daniela Mountian" w:date="2017-08-28T18:1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isso peguei mesmo do francês, pois sangue mau assim como sangue ruim me parece um pouco esquisito... nós falamos isso, não? Sangue ruim... mas o sentido é outro... ou não? Veja vc... não consegui pensar em nada</w:t>
      </w:r>
    </w:p>
    <w:p w:rsidR="00646EB0" w:rsidRDefault="00646EB0">
      <w:pPr>
        <w:pStyle w:val="Textodecomentrio"/>
        <w:rPr>
          <w:lang w:val="pt-BR"/>
        </w:rPr>
      </w:pPr>
    </w:p>
    <w:p w:rsidR="00646EB0" w:rsidRPr="00546374" w:rsidRDefault="00646EB0">
      <w:pPr>
        <w:pStyle w:val="Textodecomentrio"/>
        <w:rPr>
          <w:lang w:val="ru-RU"/>
        </w:rPr>
      </w:pPr>
      <w:r>
        <w:rPr>
          <w:lang w:val="pt-BR"/>
        </w:rPr>
        <w:t>IFP: eu gosto de sangue ruim</w:t>
      </w:r>
    </w:p>
  </w:comment>
  <w:comment w:id="2553" w:author="Daniela Mountian" w:date="2017-08-28T18:23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entendi bem isso esse trecho... meu pai depois colocou prematuros... acho que podemos pensar em outro termo...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C53FC3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Aborto não me incomoda.</w:t>
      </w:r>
    </w:p>
  </w:comment>
  <w:comment w:id="2564" w:author="Daniela Mountian" w:date="2017-08-28T18:52:00Z" w:initials="DM">
    <w:p w:rsidR="00646EB0" w:rsidRPr="00B21A13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 xml:space="preserve">слепой </w:t>
      </w:r>
      <w:r>
        <w:rPr>
          <w:rFonts w:ascii="Verdana" w:hAnsi="Verdana"/>
          <w:color w:val="000000"/>
          <w:shd w:val="clear" w:color="auto" w:fill="FFEBCD"/>
          <w:lang w:val="pt-BR"/>
        </w:rPr>
        <w:t>, tavez opaca - padronizar</w:t>
      </w:r>
    </w:p>
  </w:comment>
  <w:comment w:id="2567" w:author="Daniela Mountian" w:date="2017-08-28T18:52:00Z" w:initials="DM">
    <w:p w:rsidR="00646EB0" w:rsidRPr="00B21A13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pode ser putrificar... - padronizar</w:t>
      </w:r>
    </w:p>
  </w:comment>
  <w:comment w:id="2571" w:author="Daniela Mountian" w:date="2017-08-28T18:54:00Z" w:initials="DM">
    <w:p w:rsidR="00646EB0" w:rsidRPr="00C949A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padronizar</w:t>
      </w:r>
    </w:p>
  </w:comment>
  <w:comment w:id="2583" w:author="Daniela Mountian" w:date="2017-08-28T19:33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JEK... pensar</w:t>
      </w: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N’ao sei se n’ao manteria o acrônimo nesse caso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 w:rsidP="00332B69">
      <w:pPr>
        <w:suppressAutoHyphens w:val="0"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Weiss" w:eastAsia="Times New Roman" w:hAnsi="Weiss" w:cs="Weiss"/>
          <w:color w:val="000000"/>
          <w:kern w:val="0"/>
          <w:sz w:val="20"/>
          <w:szCs w:val="20"/>
          <w:lang w:eastAsia="pt-BR" w:bidi="he-IL"/>
        </w:rPr>
      </w:pPr>
      <w:r>
        <w:rPr>
          <w:rFonts w:ascii="Weiss" w:eastAsia="Times New Roman" w:hAnsi="Weiss" w:cs="Weiss"/>
          <w:smallCaps/>
          <w:color w:val="000000"/>
          <w:kern w:val="0"/>
          <w:sz w:val="20"/>
          <w:szCs w:val="20"/>
          <w:lang w:eastAsia="pt-BR" w:bidi="he-IL"/>
        </w:rPr>
        <w:t xml:space="preserve">Em kahrms, </w:t>
      </w:r>
      <w:r w:rsidRPr="00332B69">
        <w:rPr>
          <w:rFonts w:ascii="Weiss" w:eastAsia="Times New Roman" w:hAnsi="Weiss" w:cs="Weiss"/>
          <w:smallCaps/>
          <w:color w:val="000000"/>
          <w:kern w:val="0"/>
          <w:sz w:val="20"/>
          <w:szCs w:val="20"/>
          <w:lang w:eastAsia="pt-BR" w:bidi="he-IL"/>
        </w:rPr>
        <w:t>Jakt</w:t>
      </w:r>
      <w:r w:rsidRPr="00332B69">
        <w:rPr>
          <w:rFonts w:ascii="Weiss" w:eastAsia="Times New Roman" w:hAnsi="Weiss" w:cs="Weiss"/>
          <w:color w:val="000000"/>
          <w:kern w:val="0"/>
          <w:sz w:val="20"/>
          <w:szCs w:val="20"/>
          <w:lang w:eastAsia="pt-BR" w:bidi="he-IL"/>
        </w:rPr>
        <w:t xml:space="preserve">, acrônimo de </w:t>
      </w:r>
      <w:r w:rsidRPr="00332B69">
        <w:rPr>
          <w:rFonts w:ascii="Weiss" w:eastAsia="Times New Roman" w:hAnsi="Weiss" w:cs="Weiss"/>
          <w:i/>
          <w:iCs/>
          <w:color w:val="000000"/>
          <w:kern w:val="0"/>
          <w:sz w:val="20"/>
          <w:szCs w:val="20"/>
          <w:lang w:eastAsia="pt-BR" w:bidi="he-IL"/>
        </w:rPr>
        <w:t>Jilischno-arendnóe kooperatívnoe továrischestvo</w:t>
      </w:r>
      <w:r w:rsidRPr="00332B69">
        <w:rPr>
          <w:rFonts w:ascii="Weiss" w:eastAsia="Times New Roman" w:hAnsi="Weiss" w:cs="Weiss"/>
          <w:color w:val="000000"/>
          <w:kern w:val="0"/>
          <w:sz w:val="20"/>
          <w:szCs w:val="20"/>
          <w:lang w:eastAsia="pt-BR" w:bidi="he-IL"/>
        </w:rPr>
        <w:t xml:space="preserve"> (Associação Cooperativa das Moradias de Aluguel).</w:t>
      </w:r>
    </w:p>
    <w:p w:rsidR="00646EB0" w:rsidRDefault="00646EB0" w:rsidP="00332B69">
      <w:pPr>
        <w:suppressAutoHyphens w:val="0"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Weiss" w:eastAsia="Times New Roman" w:hAnsi="Weiss" w:cs="Weiss"/>
          <w:color w:val="000000"/>
          <w:kern w:val="0"/>
          <w:sz w:val="20"/>
          <w:szCs w:val="20"/>
          <w:lang w:eastAsia="pt-BR" w:bidi="he-IL"/>
        </w:rPr>
      </w:pPr>
    </w:p>
    <w:p w:rsidR="00646EB0" w:rsidRPr="00332B69" w:rsidRDefault="00646EB0" w:rsidP="00332B69">
      <w:pPr>
        <w:suppressAutoHyphens w:val="0"/>
        <w:autoSpaceDE w:val="0"/>
        <w:autoSpaceDN w:val="0"/>
        <w:adjustRightInd w:val="0"/>
        <w:spacing w:after="0" w:line="280" w:lineRule="atLeast"/>
        <w:jc w:val="both"/>
        <w:textAlignment w:val="center"/>
        <w:rPr>
          <w:rFonts w:ascii="Weiss" w:eastAsia="Times New Roman" w:hAnsi="Weiss" w:cs="Weiss"/>
          <w:color w:val="000000"/>
          <w:kern w:val="0"/>
          <w:sz w:val="20"/>
          <w:szCs w:val="20"/>
          <w:lang w:eastAsia="pt-BR" w:bidi="he-IL"/>
        </w:rPr>
      </w:pPr>
      <w:r>
        <w:rPr>
          <w:rFonts w:ascii="Weiss" w:eastAsia="Times New Roman" w:hAnsi="Weiss" w:cs="Weiss"/>
          <w:color w:val="000000"/>
          <w:kern w:val="0"/>
          <w:sz w:val="20"/>
          <w:szCs w:val="20"/>
          <w:lang w:eastAsia="pt-BR" w:bidi="he-IL"/>
        </w:rPr>
        <w:t xml:space="preserve">IFP: </w:t>
      </w:r>
      <w:r>
        <w:rPr>
          <w:rFonts w:ascii="Droid Sans" w:hAnsi="Droid Sans" w:cs="Droid Sans"/>
          <w:sz w:val="20"/>
          <w:lang w:bidi="hi-IN"/>
        </w:rPr>
        <w:t>Se usou no Kharms, usemos aqui.</w:t>
      </w:r>
    </w:p>
    <w:p w:rsidR="00646EB0" w:rsidRPr="00EA2C6B" w:rsidRDefault="00646EB0">
      <w:pPr>
        <w:pStyle w:val="Textodecomentrio"/>
        <w:rPr>
          <w:lang w:val="pt-BR"/>
        </w:rPr>
      </w:pPr>
    </w:p>
  </w:comment>
  <w:comment w:id="2611" w:author="Daniela Mountian" w:date="2017-08-28T20:2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Vc acha não seria melhor pensar em litros? Ou uns 5 cálices de vodka?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9B3190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lang w:bidi="hi-IN"/>
        </w:rPr>
        <w:t>300 ml?</w:t>
      </w:r>
      <w:r>
        <w:rPr>
          <w:rFonts w:ascii="Droid Sans" w:hAnsi="Droid Sans" w:cs="Droid Sans"/>
          <w:lang w:val="pt-BR" w:bidi="hi-IN"/>
        </w:rPr>
        <w:t xml:space="preserve"> Ou 5 cálices?</w:t>
      </w:r>
    </w:p>
  </w:comment>
  <w:comment w:id="2629" w:author="Daniela Mountian" w:date="2017-08-28T01:44:00Z" w:initials="DM"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Style w:val="Refdecomentrio"/>
        </w:rPr>
        <w:annotationRef/>
      </w:r>
      <w:r>
        <w:rPr>
          <w:rFonts w:ascii="Verdana" w:hAnsi="Verdana"/>
          <w:color w:val="000000"/>
          <w:shd w:val="clear" w:color="auto" w:fill="FFEBCD"/>
        </w:rPr>
        <w:t>Повылазили</w:t>
      </w:r>
      <w:r>
        <w:rPr>
          <w:rFonts w:ascii="Verdana" w:hAnsi="Verdana"/>
          <w:color w:val="000000"/>
          <w:shd w:val="clear" w:color="auto" w:fill="FFEBCD"/>
          <w:lang w:val="pt-BR"/>
        </w:rPr>
        <w:t xml:space="preserve"> o verbo aqui 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 xml:space="preserve">Sinônimo de </w:t>
      </w:r>
      <w:r w:rsidRPr="00116448">
        <w:rPr>
          <w:rFonts w:ascii="Verdana" w:hAnsi="Verdana"/>
          <w:color w:val="000000"/>
          <w:shd w:val="clear" w:color="auto" w:fill="FFEBCD"/>
          <w:lang w:val="pt-BR"/>
        </w:rPr>
        <w:t>вылезть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  <w:r>
        <w:rPr>
          <w:rFonts w:ascii="Verdana" w:hAnsi="Verdana"/>
          <w:color w:val="000000"/>
          <w:shd w:val="clear" w:color="auto" w:fill="FFEBCD"/>
          <w:lang w:val="pt-BR"/>
        </w:rPr>
        <w:t>Será que não seria os olhos saindo para fora? Por isso sugeri “esbugalhados”, mas veja você</w:t>
      </w:r>
    </w:p>
    <w:p w:rsidR="00646EB0" w:rsidRDefault="00646EB0">
      <w:pPr>
        <w:pStyle w:val="Textodecomentrio"/>
        <w:rPr>
          <w:rFonts w:ascii="Verdana" w:hAnsi="Verdana"/>
          <w:color w:val="000000"/>
          <w:shd w:val="clear" w:color="auto" w:fill="FFEBCD"/>
          <w:lang w:val="pt-BR"/>
        </w:rPr>
      </w:pPr>
    </w:p>
    <w:p w:rsidR="00646EB0" w:rsidRPr="00116448" w:rsidRDefault="00646EB0">
      <w:pPr>
        <w:pStyle w:val="Textodecomentrio"/>
        <w:rPr>
          <w:lang w:val="pt-BR"/>
        </w:rPr>
      </w:pPr>
    </w:p>
  </w:comment>
  <w:comment w:id="2679" w:author="Daniela Mountian" w:date="2017-08-28T01:44:00Z" w:initials="DM">
    <w:p w:rsidR="00646EB0" w:rsidRPr="00C07512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padronizar</w:t>
      </w:r>
      <w:proofErr w:type="gramEnd"/>
      <w:r>
        <w:rPr>
          <w:lang w:val="pt-BR"/>
        </w:rPr>
        <w:t xml:space="preserve"> (com ou sem acento), para mim mesma</w:t>
      </w:r>
    </w:p>
  </w:comment>
  <w:comment w:id="2724" w:author="Daniela Mountian" w:date="2017-08-29T08:51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Vamos de tu aqui? Acho que até convém... mas daí ele teria que respondeu usando tu também, não? Veja o que prefere...</w:t>
      </w:r>
    </w:p>
    <w:p w:rsidR="00646EB0" w:rsidRDefault="00646EB0">
      <w:pPr>
        <w:pStyle w:val="Textodecomentrio"/>
        <w:rPr>
          <w:lang w:val="pt-BR"/>
        </w:rPr>
      </w:pPr>
    </w:p>
    <w:p w:rsidR="00646EB0" w:rsidRPr="003166AD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szCs w:val="22"/>
          <w:lang w:val="pt-BR" w:eastAsia="zh-CN" w:bidi="hi-IN"/>
        </w:rPr>
        <w:t>É um diálogo breve. Pode ser.</w:t>
      </w:r>
    </w:p>
  </w:comment>
  <w:comment w:id="2736" w:author="Daniela Mountian" w:date="2017-08-28T01:44:00Z" w:initials="DM">
    <w:p w:rsidR="00646EB0" w:rsidRPr="00142267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No plural mesmo?</w:t>
      </w:r>
    </w:p>
  </w:comment>
  <w:comment w:id="2746" w:author="Daniela Mountian" w:date="2017-08-29T09:49:00Z" w:initials="DM">
    <w:p w:rsidR="00646EB0" w:rsidRPr="00DD098D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Vc pede para usar padrão, que foi aplicado, mas aqui o termo é outro, a variação existe mesmo no </w:t>
      </w:r>
      <w:proofErr w:type="gramStart"/>
      <w:r>
        <w:rPr>
          <w:lang w:val="pt-BR"/>
        </w:rPr>
        <w:t>original</w:t>
      </w:r>
      <w:proofErr w:type="gramEnd"/>
    </w:p>
  </w:comment>
  <w:comment w:id="2748" w:author="Daniela Mountian" w:date="2017-08-28T01:44:00Z" w:initials="DM">
    <w:p w:rsidR="00646EB0" w:rsidRPr="00003F27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talvez padronizar antes (para mim mesma)</w:t>
      </w:r>
    </w:p>
  </w:comment>
  <w:comment w:id="2776" w:author="Daniela Mountian" w:date="2017-08-29T09:4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está que sua pele se encheu de formigas, mas entendo que mudaram de propósito (e tb ganso por galinha)... só mencionando, achei bom.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rFonts w:ascii="Droid Sans" w:hAnsi="Droid Sans" w:cs="Droid Sans"/>
          <w:szCs w:val="22"/>
          <w:lang w:val="pt-BR" w:eastAsia="zh-CN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szCs w:val="22"/>
          <w:lang w:val="pt-BR" w:eastAsia="zh-CN" w:bidi="hi-IN"/>
        </w:rPr>
        <w:t>Pode restaurar o original. Existe formigamento em português.</w:t>
      </w:r>
    </w:p>
    <w:p w:rsidR="00646EB0" w:rsidRDefault="00646EB0">
      <w:pPr>
        <w:pStyle w:val="Textodecomentrio"/>
        <w:rPr>
          <w:rFonts w:ascii="Droid Sans" w:hAnsi="Droid Sans" w:cs="Droid Sans"/>
          <w:szCs w:val="22"/>
          <w:lang w:val="pt-BR" w:eastAsia="zh-CN" w:bidi="hi-IN"/>
        </w:rPr>
      </w:pPr>
    </w:p>
    <w:p w:rsidR="00646EB0" w:rsidRDefault="00646EB0">
      <w:pPr>
        <w:pStyle w:val="Textodecomentrio"/>
        <w:rPr>
          <w:rFonts w:ascii="Droid Sans" w:hAnsi="Droid Sans" w:cs="Droid Sans"/>
          <w:szCs w:val="22"/>
          <w:lang w:val="pt-BR" w:eastAsia="zh-CN" w:bidi="hi-IN"/>
        </w:rPr>
      </w:pPr>
      <w:r>
        <w:rPr>
          <w:rFonts w:ascii="Droid Sans" w:hAnsi="Droid Sans" w:cs="Droid Sans"/>
          <w:szCs w:val="22"/>
          <w:lang w:val="pt-BR" w:eastAsia="zh-CN" w:bidi="hi-IN"/>
        </w:rPr>
        <w:t>Mas penso não se tratar de formigamento, ele estava excitado...</w:t>
      </w:r>
    </w:p>
    <w:p w:rsidR="00646EB0" w:rsidRDefault="00646EB0">
      <w:pPr>
        <w:pStyle w:val="Textodecomentrio"/>
        <w:rPr>
          <w:rFonts w:ascii="Droid Sans" w:hAnsi="Droid Sans" w:cs="Droid Sans"/>
          <w:szCs w:val="22"/>
          <w:lang w:val="pt-BR" w:eastAsia="zh-CN" w:bidi="hi-IN"/>
        </w:rPr>
      </w:pPr>
    </w:p>
    <w:p w:rsidR="00646EB0" w:rsidRPr="00E30492" w:rsidRDefault="00646EB0">
      <w:pPr>
        <w:pStyle w:val="Textodecomentrio"/>
        <w:rPr>
          <w:lang w:val="pt-BR"/>
        </w:rPr>
      </w:pPr>
      <w:r>
        <w:rPr>
          <w:rFonts w:ascii="Verdana" w:hAnsi="Verdana"/>
          <w:color w:val="000000"/>
          <w:shd w:val="clear" w:color="auto" w:fill="FFEBCD"/>
        </w:rPr>
        <w:t>тело его покрылось, как на холодном ветру, мурашками, гусиной кожей</w:t>
      </w:r>
    </w:p>
  </w:comment>
  <w:comment w:id="2804" w:author="Daniela Mountian" w:date="2017-08-28T01:44:00Z" w:initials="DM">
    <w:p w:rsidR="00646EB0" w:rsidRPr="0097240E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Aurora sugere “convencional”, que tirou do francês, pois de fato é outro significado do termo. Eu acho que convencional faz mais sentido à frase, mas veja você.</w:t>
      </w:r>
    </w:p>
  </w:comment>
  <w:comment w:id="2814" w:author="Daniela Mountian" w:date="2017-08-28T01:44:00Z" w:initials="DM">
    <w:p w:rsidR="00646EB0" w:rsidRPr="002B134C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Imagino que seja verdade, não?</w:t>
      </w:r>
    </w:p>
  </w:comment>
  <w:comment w:id="2817" w:author="Daniela Mountian" w:date="2017-08-28T01:44:00Z" w:initials="DM">
    <w:p w:rsidR="00646EB0" w:rsidRPr="00434E2F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seguindo a sugestão que fiz em algum momento, se gostar</w:t>
      </w:r>
    </w:p>
  </w:comment>
  <w:comment w:id="2818" w:author="Daniela Mountian" w:date="2017-08-29T10:57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Estava schi, mudaram de propóstio?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Sugiro trigo cozido em vez de papa, que colocaram no lugar da kacha, como o fiz antes</w:t>
      </w:r>
    </w:p>
    <w:p w:rsidR="00646EB0" w:rsidRDefault="00646EB0">
      <w:pPr>
        <w:pStyle w:val="Textodecomentrio"/>
        <w:rPr>
          <w:rFonts w:ascii="Droid Sans" w:hAnsi="Droid Sans" w:cs="Droid Sans"/>
          <w:szCs w:val="22"/>
          <w:lang w:val="pt-BR" w:eastAsia="zh-CN" w:bidi="hi-IN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szCs w:val="22"/>
          <w:lang w:val="pt-BR" w:eastAsia="zh-CN" w:bidi="hi-IN"/>
        </w:rPr>
        <w:t>Restaurar schi. Perdão. Padronizar kacha.</w:t>
      </w:r>
    </w:p>
    <w:p w:rsidR="00646EB0" w:rsidRDefault="00646EB0">
      <w:pPr>
        <w:pStyle w:val="Textodecomentrio"/>
        <w:rPr>
          <w:rFonts w:ascii="Droid Sans" w:hAnsi="Droid Sans" w:cs="Droid Sans"/>
          <w:szCs w:val="22"/>
          <w:lang w:val="pt-BR" w:eastAsia="zh-CN" w:bidi="hi-IN"/>
        </w:rPr>
      </w:pPr>
    </w:p>
    <w:p w:rsidR="00646EB0" w:rsidRPr="00897458" w:rsidRDefault="00646EB0">
      <w:pPr>
        <w:pStyle w:val="Textodecomentrio"/>
        <w:rPr>
          <w:lang w:val="pt-BR"/>
        </w:rPr>
      </w:pPr>
      <w:r>
        <w:rPr>
          <w:rFonts w:ascii="Droid Sans" w:hAnsi="Droid Sans" w:cs="Droid Sans"/>
          <w:szCs w:val="22"/>
          <w:lang w:val="pt-BR" w:eastAsia="zh-CN" w:bidi="hi-IN"/>
        </w:rPr>
        <w:t>Não será possível padronizar kacha nessa altura...</w:t>
      </w:r>
    </w:p>
  </w:comment>
  <w:comment w:id="2819" w:author="Daniela Mountian" w:date="2017-08-29T11:00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O adjetivo (particípio) é </w:t>
      </w:r>
      <w:r w:rsidRPr="00541417">
        <w:rPr>
          <w:lang w:val="pt-BR"/>
        </w:rPr>
        <w:t>тушенная</w:t>
      </w:r>
    </w:p>
    <w:p w:rsidR="00646EB0" w:rsidRPr="00541417" w:rsidRDefault="00646EB0">
      <w:pPr>
        <w:pStyle w:val="Textodecomentrio"/>
        <w:rPr>
          <w:lang w:val="pt-BR"/>
        </w:rPr>
      </w:pPr>
      <w:r>
        <w:rPr>
          <w:lang w:val="pt-BR"/>
        </w:rPr>
        <w:t>Vi que o francês usou “estufado”, então procurei e vi que é  mesmo uma técnica de cozimento de carne, mas, se achar esquisito, tire IFP: como preferir</w:t>
      </w:r>
    </w:p>
  </w:comment>
  <w:comment w:id="2820" w:author="Daniela Mountian" w:date="2017-08-29T11:05:00Z" w:initials="DM">
    <w:p w:rsidR="00646EB0" w:rsidRPr="00682EBF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Isso não parece meio estranho? Talvez cozida. IFP: </w:t>
      </w:r>
      <w:r>
        <w:rPr>
          <w:rFonts w:ascii="Droid Sans" w:hAnsi="Droid Sans" w:cs="Droid Sans"/>
          <w:szCs w:val="22"/>
          <w:lang w:val="pt-BR" w:eastAsia="zh-CN" w:bidi="hi-IN"/>
        </w:rPr>
        <w:t>Sei lá.</w:t>
      </w:r>
    </w:p>
  </w:comment>
  <w:comment w:id="2823" w:author="Daniela Mountian" w:date="2017-08-29T11:01:00Z" w:initials="DM">
    <w:p w:rsidR="00646EB0" w:rsidRPr="00682EBF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Isso tb não saquei bem... IFP: Não entendo disso</w:t>
      </w:r>
    </w:p>
  </w:comment>
  <w:comment w:id="2851" w:author="Daniela Mountian" w:date="2017-08-28T01:44:00Z" w:initials="DM">
    <w:p w:rsidR="00646EB0" w:rsidRPr="00071356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Recado para mim mesma: checar os Nortes (maiúsculas ou não)</w:t>
      </w:r>
    </w:p>
  </w:comment>
  <w:comment w:id="2874" w:author="Daniela Mountian" w:date="2017-08-29T13:59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estava pensando em mudar opressão por jugo nos casos anteriores, o que vc acha?</w:t>
      </w:r>
    </w:p>
    <w:p w:rsidR="00646EB0" w:rsidRDefault="00646EB0">
      <w:pPr>
        <w:pStyle w:val="Textodecomentrio"/>
        <w:rPr>
          <w:lang w:val="pt-BR"/>
        </w:rPr>
      </w:pPr>
    </w:p>
    <w:p w:rsidR="00646EB0" w:rsidRPr="00D101D4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Verdana" w:hAnsi="Verdana"/>
          <w:color w:val="000000"/>
          <w:shd w:val="clear" w:color="auto" w:fill="FFEBCD"/>
        </w:rPr>
        <w:t>подвластные</w:t>
      </w:r>
    </w:p>
  </w:comment>
  <w:comment w:id="2877" w:author="Daniela Mountian" w:date="2017-08-28T01:44:00Z" w:initials="DM">
    <w:p w:rsidR="00646EB0" w:rsidRPr="00FE6F05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Padronizar isso (para mim mesma o recado)</w:t>
      </w:r>
    </w:p>
  </w:comment>
  <w:comment w:id="2878" w:author="Daniela Mountian" w:date="2017-08-29T14:1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 foi a único conflito mesmo, pois na BJ aparece Fadaías, que fazemos? E na s outras bíblicas acho que também (Pedaías)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  <w:r>
        <w:rPr>
          <w:lang w:val="pt-BR"/>
        </w:rPr>
        <w:t>Muitos desses nomes e termos eu já tinha chado no começo do livro, que reperi aqui (Siloé, cisterna, etc.)</w:t>
      </w:r>
    </w:p>
    <w:p w:rsidR="00646EB0" w:rsidRDefault="00646EB0">
      <w:pPr>
        <w:pStyle w:val="Textodecomentrio"/>
        <w:rPr>
          <w:lang w:val="pt-BR"/>
        </w:rPr>
      </w:pPr>
    </w:p>
    <w:p w:rsidR="00646EB0" w:rsidRDefault="00646EB0">
      <w:pPr>
        <w:pStyle w:val="Textodecomentrio"/>
        <w:rPr>
          <w:lang w:val="pt-BR"/>
        </w:rPr>
      </w:pPr>
    </w:p>
    <w:p w:rsidR="00646EB0" w:rsidRDefault="00646EB0" w:rsidP="00FB6FD8">
      <w:r>
        <w:t xml:space="preserve">IFP: </w:t>
      </w:r>
      <w:r>
        <w:rPr>
          <w:rFonts w:ascii="Droid Sans" w:hAnsi="Droid Sans" w:cs="Droid Sans"/>
          <w:sz w:val="20"/>
          <w:lang w:bidi="hi-IN"/>
        </w:rPr>
        <w:t>Se estamos seguindo a BJ em tudo, vamos aqui também.</w:t>
      </w:r>
    </w:p>
    <w:p w:rsidR="00646EB0" w:rsidRPr="005615C0" w:rsidRDefault="00646EB0">
      <w:pPr>
        <w:pStyle w:val="Textodecomentrio"/>
        <w:rPr>
          <w:lang w:val="pt-BR"/>
        </w:rPr>
      </w:pPr>
    </w:p>
  </w:comment>
  <w:comment w:id="2895" w:author="Daniela Mountian" w:date="2017-08-28T01:44:00Z" w:initials="DM">
    <w:p w:rsidR="00646EB0" w:rsidRPr="005A1F99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Não entendi bem essa referência... há alguma citação aqui?</w:t>
      </w:r>
    </w:p>
  </w:comment>
  <w:comment w:id="2937" w:author="Daniela Mountian" w:date="2017-08-28T01:44:00Z" w:initials="DM">
    <w:p w:rsidR="00646EB0" w:rsidRPr="008F1C65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Aqui estamos no momento em que o autor escreve, não?</w:t>
      </w:r>
    </w:p>
  </w:comment>
  <w:comment w:id="2945" w:author="Daniela Mountian" w:date="2017-08-28T01:44:00Z" w:initials="DM">
    <w:p w:rsidR="00646EB0" w:rsidRPr="008B1EE9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ver como padronizei, para mim mesma</w:t>
      </w:r>
    </w:p>
  </w:comment>
  <w:comment w:id="2946" w:author="Daniela Mountian" w:date="2017-08-28T01:44:00Z" w:initials="DM">
    <w:p w:rsidR="00646EB0" w:rsidRPr="008B1EE9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pelo russo é do livro de Ester... Daí aparece na BJ, mas não nas outras. Pode dar uma olhadinha na sua bíblia?</w:t>
      </w:r>
    </w:p>
  </w:comment>
  <w:comment w:id="2976" w:author="Daniela Mountian" w:date="2017-08-28T01:44:00Z" w:initials="DM">
    <w:p w:rsidR="00646EB0" w:rsidRPr="0039575B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>Para mim mesma: há uma nota com esse versículo</w:t>
      </w:r>
      <w:proofErr w:type="gramStart"/>
      <w:r>
        <w:rPr>
          <w:lang w:val="pt-BR"/>
        </w:rPr>
        <w:t>....</w:t>
      </w:r>
      <w:proofErr w:type="gramEnd"/>
    </w:p>
  </w:comment>
  <w:comment w:id="2981" w:author="Daniela Mountian" w:date="2017-09-03T15:04:00Z" w:initials="DM">
    <w:p w:rsidR="00646EB0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proofErr w:type="gramStart"/>
      <w:r>
        <w:rPr>
          <w:lang w:val="pt-BR"/>
        </w:rPr>
        <w:t>Esse sentido peguei</w:t>
      </w:r>
      <w:proofErr w:type="gramEnd"/>
      <w:r>
        <w:rPr>
          <w:lang w:val="pt-BR"/>
        </w:rPr>
        <w:t xml:space="preserve"> do francês e acho que faz sentido, pois não há verbo então podemos pensar mais no “ser”.... </w:t>
      </w:r>
      <w:proofErr w:type="gramStart"/>
      <w:r>
        <w:rPr>
          <w:lang w:val="pt-BR"/>
        </w:rPr>
        <w:t>o</w:t>
      </w:r>
      <w:proofErr w:type="gramEnd"/>
      <w:r>
        <w:rPr>
          <w:lang w:val="pt-BR"/>
        </w:rPr>
        <w:t xml:space="preserve"> que o francês que dizer é o que sol não era visível, não que não era sagrado...</w:t>
      </w:r>
    </w:p>
    <w:p w:rsidR="00646EB0" w:rsidRPr="002D7BA2" w:rsidRDefault="00646EB0">
      <w:pPr>
        <w:pStyle w:val="Textodecomentrio"/>
        <w:rPr>
          <w:lang w:val="pt-BR"/>
        </w:rPr>
      </w:pPr>
      <w:r>
        <w:rPr>
          <w:lang w:val="pt-BR"/>
        </w:rPr>
        <w:t xml:space="preserve">IFP: </w:t>
      </w:r>
      <w:r>
        <w:rPr>
          <w:rFonts w:ascii="Droid Sans" w:hAnsi="Droid Sans" w:cs="Droid Sans"/>
          <w:szCs w:val="22"/>
          <w:lang w:val="pt-BR" w:eastAsia="zh-CN" w:bidi="hi-IN"/>
        </w:rPr>
        <w:t>Como preferir.</w:t>
      </w:r>
    </w:p>
  </w:comment>
  <w:comment w:id="2991" w:author="Daniela Mountian" w:date="2017-08-28T01:44:00Z" w:initials="DM">
    <w:p w:rsidR="00646EB0" w:rsidRPr="00810A06" w:rsidRDefault="00646EB0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>
        <w:rPr>
          <w:lang w:val="pt-BR"/>
        </w:rPr>
        <w:t xml:space="preserve">Isso apareceu antes, vou </w:t>
      </w:r>
      <w:proofErr w:type="gramStart"/>
      <w:r>
        <w:rPr>
          <w:lang w:val="pt-BR"/>
        </w:rPr>
        <w:t>conferir</w:t>
      </w:r>
      <w:proofErr w:type="gram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C61" w:rsidRDefault="006A5C61">
      <w:pPr>
        <w:spacing w:after="0" w:line="240" w:lineRule="auto"/>
      </w:pPr>
      <w:r>
        <w:separator/>
      </w:r>
    </w:p>
  </w:endnote>
  <w:endnote w:type="continuationSeparator" w:id="0">
    <w:p w:rsidR="006A5C61" w:rsidRDefault="006A5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417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evival565 BT">
    <w:altName w:val="Revival565 B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roid Sans">
    <w:altName w:val="Arial"/>
    <w:charset w:val="01"/>
    <w:family w:val="swiss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is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C61" w:rsidRDefault="006A5C61">
      <w:pPr>
        <w:spacing w:after="0" w:line="240" w:lineRule="auto"/>
      </w:pPr>
      <w:r>
        <w:separator/>
      </w:r>
    </w:p>
  </w:footnote>
  <w:footnote w:type="continuationSeparator" w:id="0">
    <w:p w:rsidR="006A5C61" w:rsidRDefault="006A5C61">
      <w:pPr>
        <w:spacing w:after="0" w:line="240" w:lineRule="auto"/>
      </w:pPr>
      <w:r>
        <w:continuationSeparator/>
      </w:r>
    </w:p>
  </w:footnote>
  <w:footnote w:id="1">
    <w:p w:rsidR="00646EB0" w:rsidRPr="008F7791" w:rsidRDefault="00646EB0" w:rsidP="00517FD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</w:rPr>
        <w:t xml:space="preserve"> Jeremias 4:18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:rsidR="00646EB0" w:rsidRPr="005102F4" w:rsidRDefault="00646EB0" w:rsidP="00517FD7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5102F4">
        <w:rPr>
          <w:rStyle w:val="Refdenotaderodap"/>
          <w:rFonts w:ascii="Times New Roman" w:hAnsi="Times New Roman" w:cs="Times New Roman"/>
        </w:rPr>
        <w:footnoteRef/>
      </w:r>
      <w:r w:rsidRPr="005102F4">
        <w:rPr>
          <w:rFonts w:ascii="Times New Roman" w:hAnsi="Times New Roman" w:cs="Times New Roman"/>
        </w:rPr>
        <w:t xml:space="preserve"> Isaías 64:6. </w:t>
      </w:r>
    </w:p>
  </w:footnote>
  <w:footnote w:id="3">
    <w:p w:rsidR="00646EB0" w:rsidRPr="0021126A" w:rsidRDefault="00646EB0" w:rsidP="00517FD7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21126A">
        <w:rPr>
          <w:rStyle w:val="Refdenotaderodap"/>
          <w:rFonts w:ascii="Times New Roman" w:hAnsi="Times New Roman" w:cs="Times New Roman"/>
        </w:rPr>
        <w:footnoteRef/>
      </w:r>
      <w:r w:rsidRPr="0021126A">
        <w:rPr>
          <w:rFonts w:ascii="Times New Roman" w:hAnsi="Times New Roman" w:cs="Times New Roman"/>
        </w:rPr>
        <w:t xml:space="preserve"> Apelido de Anna.</w:t>
      </w:r>
    </w:p>
  </w:footnote>
  <w:footnote w:id="4">
    <w:p w:rsidR="00646EB0" w:rsidRPr="008F7791" w:rsidRDefault="00646EB0" w:rsidP="00517FD7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F7791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8F7791">
        <w:rPr>
          <w:rFonts w:ascii="Times New Roman" w:hAnsi="Times New Roman" w:cs="Times New Roman"/>
          <w:vertAlign w:val="superscript"/>
        </w:rPr>
        <w:t xml:space="preserve"> </w:t>
      </w:r>
      <w:r w:rsidRPr="008F7791">
        <w:rPr>
          <w:rFonts w:ascii="Times New Roman" w:hAnsi="Times New Roman" w:cs="Times New Roman"/>
        </w:rPr>
        <w:t>Mítia é diminutivo de Dm</w:t>
      </w:r>
      <w:r w:rsidRPr="00192BB0">
        <w:rPr>
          <w:rFonts w:ascii="Times New Roman" w:hAnsi="Times New Roman" w:cs="Times New Roman"/>
        </w:rPr>
        <w:t>í</w:t>
      </w:r>
      <w:r w:rsidRPr="008F7791">
        <w:rPr>
          <w:rFonts w:ascii="Times New Roman" w:hAnsi="Times New Roman" w:cs="Times New Roman"/>
        </w:rPr>
        <w:t>tri</w:t>
      </w:r>
      <w:r>
        <w:rPr>
          <w:rFonts w:ascii="Times New Roman" w:hAnsi="Times New Roman" w:cs="Times New Roman"/>
        </w:rPr>
        <w:t>, enquanto</w:t>
      </w:r>
      <w:r w:rsidRPr="008F7791">
        <w:rPr>
          <w:rFonts w:ascii="Times New Roman" w:hAnsi="Times New Roman" w:cs="Times New Roman"/>
        </w:rPr>
        <w:t xml:space="preserve"> Vánia</w:t>
      </w:r>
      <w:r>
        <w:rPr>
          <w:rFonts w:ascii="Times New Roman" w:hAnsi="Times New Roman" w:cs="Times New Roman"/>
        </w:rPr>
        <w:t xml:space="preserve"> de Ivan</w:t>
      </w:r>
      <w:r w:rsidRPr="008F7791">
        <w:rPr>
          <w:rFonts w:ascii="Times New Roman" w:hAnsi="Times New Roman" w:cs="Times New Roman"/>
        </w:rPr>
        <w:t xml:space="preserve">. </w:t>
      </w:r>
    </w:p>
  </w:footnote>
  <w:footnote w:id="5">
    <w:p w:rsidR="00646EB0" w:rsidRPr="00264549" w:rsidRDefault="00646EB0" w:rsidP="00352D79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264549">
        <w:rPr>
          <w:rStyle w:val="Refdenotaderodap"/>
          <w:rFonts w:ascii="Times New Roman" w:hAnsi="Times New Roman" w:cs="Times New Roman"/>
        </w:rPr>
        <w:footnoteRef/>
      </w:r>
      <w:r w:rsidRPr="00264549">
        <w:rPr>
          <w:rFonts w:ascii="Times New Roman" w:hAnsi="Times New Roman" w:cs="Times New Roman"/>
        </w:rPr>
        <w:t xml:space="preserve"> Apelido de Vladímir.</w:t>
      </w:r>
    </w:p>
  </w:footnote>
  <w:footnote w:id="6">
    <w:p w:rsidR="00646EB0" w:rsidRPr="008D33BA" w:rsidRDefault="00646EB0" w:rsidP="003468A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D33BA">
        <w:rPr>
          <w:rStyle w:val="Refdenotaderodap"/>
          <w:rFonts w:ascii="Times New Roman" w:hAnsi="Times New Roman" w:cs="Times New Roman"/>
        </w:rPr>
        <w:footnoteRef/>
      </w:r>
      <w:r w:rsidRPr="008D33BA">
        <w:rPr>
          <w:rFonts w:ascii="Times New Roman" w:hAnsi="Times New Roman" w:cs="Times New Roman"/>
        </w:rPr>
        <w:t xml:space="preserve"> A Guerra Civil Finlandesa, de janeiro a maio de 1918, foi um conflito entre social-democratas, apoiados pela Rússsia, e conservadores, apoiados pela Alemanha e Suécia. Com o fim </w:t>
      </w:r>
      <w:r>
        <w:rPr>
          <w:rFonts w:ascii="Times New Roman" w:hAnsi="Times New Roman" w:cs="Times New Roman"/>
        </w:rPr>
        <w:t>do conflito</w:t>
      </w:r>
      <w:r w:rsidRPr="008D33BA">
        <w:rPr>
          <w:rFonts w:ascii="Times New Roman" w:hAnsi="Times New Roman" w:cs="Times New Roman"/>
        </w:rPr>
        <w:t>, a Rússia</w:t>
      </w:r>
      <w:r>
        <w:rPr>
          <w:rFonts w:ascii="Times New Roman" w:hAnsi="Times New Roman" w:cs="Times New Roman"/>
        </w:rPr>
        <w:t>, enfraquecida com a Primeira Guerra Mundial e em meio à implantação de um novo regime,</w:t>
      </w:r>
      <w:r w:rsidRPr="008D33BA">
        <w:rPr>
          <w:rFonts w:ascii="Times New Roman" w:hAnsi="Times New Roman" w:cs="Times New Roman"/>
        </w:rPr>
        <w:t xml:space="preserve"> perde</w:t>
      </w:r>
      <w:r>
        <w:rPr>
          <w:rFonts w:ascii="Times New Roman" w:hAnsi="Times New Roman" w:cs="Times New Roman"/>
        </w:rPr>
        <w:t>u</w:t>
      </w:r>
      <w:r w:rsidRPr="008D33BA">
        <w:rPr>
          <w:rFonts w:ascii="Times New Roman" w:hAnsi="Times New Roman" w:cs="Times New Roman"/>
        </w:rPr>
        <w:t xml:space="preserve"> o domínio sobre a Finlândia.</w:t>
      </w:r>
    </w:p>
  </w:footnote>
  <w:footnote w:id="7">
    <w:p w:rsidR="00646EB0" w:rsidRPr="001816E9" w:rsidRDefault="00646EB0" w:rsidP="001816E9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6B7AA7">
        <w:rPr>
          <w:rStyle w:val="Refdenotaderodap"/>
          <w:rFonts w:ascii="Times New Roman" w:hAnsi="Times New Roman" w:cs="Times New Roman"/>
        </w:rPr>
        <w:footnoteRef/>
      </w:r>
      <w:r w:rsidRPr="006B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Rito, seguido por algumas culturas e </w:t>
      </w:r>
      <w:r w:rsidRPr="006B7AA7">
        <w:rPr>
          <w:rFonts w:ascii="Times New Roman" w:hAnsi="Times New Roman" w:cs="Times New Roman"/>
        </w:rPr>
        <w:t>originado da mitologia grega</w:t>
      </w:r>
      <w:r>
        <w:rPr>
          <w:rFonts w:ascii="Times New Roman" w:hAnsi="Times New Roman" w:cs="Times New Roman"/>
        </w:rPr>
        <w:t xml:space="preserve">, no qual se </w:t>
      </w:r>
      <w:r w:rsidRPr="006B7AA7">
        <w:rPr>
          <w:rFonts w:ascii="Times New Roman" w:hAnsi="Times New Roman" w:cs="Times New Roman"/>
        </w:rPr>
        <w:t>deve colocar uma moeda embaixo da língua</w:t>
      </w:r>
      <w:r>
        <w:rPr>
          <w:rFonts w:ascii="Times New Roman" w:hAnsi="Times New Roman" w:cs="Times New Roman"/>
        </w:rPr>
        <w:t xml:space="preserve"> do morto </w:t>
      </w:r>
      <w:r w:rsidRPr="006B7AA7">
        <w:rPr>
          <w:rFonts w:ascii="Times New Roman" w:hAnsi="Times New Roman" w:cs="Times New Roman"/>
        </w:rPr>
        <w:t xml:space="preserve">ou duas nos olhos, para que a alma possa pagar seu tributo ao </w:t>
      </w:r>
      <w:r w:rsidRPr="001816E9">
        <w:rPr>
          <w:rFonts w:ascii="Times New Roman" w:hAnsi="Times New Roman" w:cs="Times New Roman"/>
        </w:rPr>
        <w:t>barqueiro Caronte pela travessia ao mundo dos mortos.</w:t>
      </w:r>
    </w:p>
  </w:footnote>
  <w:footnote w:id="8">
    <w:p w:rsidR="00646EB0" w:rsidRPr="00D4710F" w:rsidRDefault="00646EB0" w:rsidP="00D55B4B">
      <w:pPr>
        <w:pStyle w:val="Textodenotaderodap"/>
        <w:spacing w:after="0" w:line="240" w:lineRule="auto"/>
        <w:ind w:left="0" w:firstLine="0"/>
        <w:jc w:val="both"/>
      </w:pPr>
      <w:r w:rsidRPr="001816E9">
        <w:rPr>
          <w:rStyle w:val="Refdenotaderodap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>Fundada sob princípios comunistas, a</w:t>
      </w:r>
      <w:r w:rsidRPr="001816E9">
        <w:rPr>
          <w:rFonts w:ascii="Times New Roman" w:hAnsi="Times New Roman" w:cs="Times New Roman"/>
        </w:rPr>
        <w:t xml:space="preserve"> organizaç</w:t>
      </w:r>
      <w:r>
        <w:rPr>
          <w:rFonts w:ascii="Times New Roman" w:hAnsi="Times New Roman" w:cs="Times New Roman"/>
        </w:rPr>
        <w:t xml:space="preserve">ão de </w:t>
      </w:r>
      <w:r w:rsidRPr="001816E9">
        <w:rPr>
          <w:rFonts w:ascii="Times New Roman" w:hAnsi="Times New Roman" w:cs="Times New Roman"/>
          <w:i/>
        </w:rPr>
        <w:t>pioneiros</w:t>
      </w:r>
      <w:r>
        <w:rPr>
          <w:rFonts w:ascii="Times New Roman" w:hAnsi="Times New Roman" w:cs="Times New Roman"/>
        </w:rPr>
        <w:t xml:space="preserve"> reunia crianças da URSS desde a escola primária. E</w:t>
      </w:r>
      <w:r w:rsidRPr="001816E9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 xml:space="preserve">algumas de </w:t>
      </w:r>
      <w:r w:rsidRPr="001816E9">
        <w:rPr>
          <w:rFonts w:ascii="Times New Roman" w:hAnsi="Times New Roman" w:cs="Times New Roman"/>
        </w:rPr>
        <w:t xml:space="preserve">suas atividades, </w:t>
      </w:r>
      <w:r>
        <w:rPr>
          <w:rFonts w:ascii="Times New Roman" w:hAnsi="Times New Roman" w:cs="Times New Roman"/>
        </w:rPr>
        <w:t xml:space="preserve">os </w:t>
      </w:r>
      <w:r>
        <w:rPr>
          <w:rFonts w:ascii="Times New Roman" w:hAnsi="Times New Roman" w:cs="Times New Roman"/>
          <w:i/>
        </w:rPr>
        <w:t xml:space="preserve">pioneiros </w:t>
      </w:r>
      <w:r w:rsidRPr="001816E9">
        <w:rPr>
          <w:rFonts w:ascii="Times New Roman" w:hAnsi="Times New Roman" w:cs="Times New Roman"/>
        </w:rPr>
        <w:t>lembra</w:t>
      </w:r>
      <w:r>
        <w:rPr>
          <w:rFonts w:ascii="Times New Roman" w:hAnsi="Times New Roman" w:cs="Times New Roman"/>
        </w:rPr>
        <w:t>va</w:t>
      </w:r>
      <w:r w:rsidRPr="001816E9">
        <w:rPr>
          <w:rFonts w:ascii="Times New Roman" w:hAnsi="Times New Roman" w:cs="Times New Roman"/>
        </w:rPr>
        <w:t>m os escoteiros</w:t>
      </w:r>
      <w:r>
        <w:rPr>
          <w:rFonts w:ascii="Times New Roman" w:hAnsi="Times New Roman" w:cs="Times New Roman"/>
        </w:rPr>
        <w:t xml:space="preserve"> e</w:t>
      </w:r>
      <w:r w:rsidRPr="001816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1816E9">
        <w:rPr>
          <w:rFonts w:ascii="Times New Roman" w:hAnsi="Times New Roman" w:cs="Times New Roman"/>
        </w:rPr>
        <w:t xml:space="preserve"> símbolo principal d</w:t>
      </w:r>
      <w:r>
        <w:rPr>
          <w:rFonts w:ascii="Times New Roman" w:hAnsi="Times New Roman" w:cs="Times New Roman"/>
        </w:rPr>
        <w:t>e sua</w:t>
      </w:r>
      <w:r w:rsidRPr="001816E9">
        <w:rPr>
          <w:rFonts w:ascii="Times New Roman" w:hAnsi="Times New Roman" w:cs="Times New Roman"/>
        </w:rPr>
        <w:t xml:space="preserve"> vestimenta </w:t>
      </w:r>
      <w:r>
        <w:rPr>
          <w:rFonts w:ascii="Times New Roman" w:hAnsi="Times New Roman" w:cs="Times New Roman"/>
        </w:rPr>
        <w:t>era</w:t>
      </w:r>
      <w:r w:rsidRPr="001816E9">
        <w:rPr>
          <w:rFonts w:ascii="Times New Roman" w:hAnsi="Times New Roman" w:cs="Times New Roman"/>
        </w:rPr>
        <w:t xml:space="preserve"> um lenço vermelho usado como gravata.</w:t>
      </w:r>
      <w:r>
        <w:rPr>
          <w:rFonts w:ascii="Times New Roman" w:hAnsi="Times New Roman" w:cs="Times New Roman"/>
        </w:rPr>
        <w:t xml:space="preserve"> Depois disso, muitas crianças tomavam parte no Komsomol, a organização da juventude comunista.</w:t>
      </w:r>
    </w:p>
  </w:footnote>
  <w:footnote w:id="9">
    <w:p w:rsidR="00646EB0" w:rsidRPr="00FA308A" w:rsidRDefault="00646EB0" w:rsidP="00D55B4B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FA308A">
        <w:rPr>
          <w:rStyle w:val="Refdenotaderodap"/>
          <w:rFonts w:ascii="Times New Roman" w:hAnsi="Times New Roman" w:cs="Times New Roman"/>
        </w:rPr>
        <w:footnoteRef/>
      </w:r>
      <w:r w:rsidRPr="00FA308A">
        <w:rPr>
          <w:rFonts w:ascii="Times New Roman" w:hAnsi="Times New Roman" w:cs="Times New Roman"/>
        </w:rPr>
        <w:t xml:space="preserve"> No orginal, </w:t>
      </w:r>
      <w:r w:rsidRPr="00FA308A">
        <w:rPr>
          <w:rFonts w:ascii="Times New Roman" w:hAnsi="Times New Roman" w:cs="Times New Roman"/>
          <w:i/>
        </w:rPr>
        <w:t xml:space="preserve">kombinat, </w:t>
      </w:r>
      <w:r>
        <w:rPr>
          <w:rFonts w:ascii="Times New Roman" w:hAnsi="Times New Roman" w:cs="Times New Roman"/>
        </w:rPr>
        <w:t>grupo</w:t>
      </w:r>
      <w:r w:rsidRPr="00FA308A">
        <w:rPr>
          <w:rFonts w:ascii="Times New Roman" w:hAnsi="Times New Roman" w:cs="Times New Roman"/>
        </w:rPr>
        <w:t xml:space="preserve"> de empresas </w:t>
      </w:r>
      <w:r>
        <w:rPr>
          <w:rFonts w:ascii="Times New Roman" w:hAnsi="Times New Roman" w:cs="Times New Roman"/>
        </w:rPr>
        <w:t>soviéticas trabalhando num mesmo setor em busca de melhores resultados</w:t>
      </w:r>
      <w:r w:rsidRPr="00FA308A">
        <w:rPr>
          <w:rFonts w:ascii="Times New Roman" w:hAnsi="Times New Roman" w:cs="Times New Roman"/>
        </w:rPr>
        <w:t>.</w:t>
      </w:r>
    </w:p>
  </w:footnote>
  <w:footnote w:id="10">
    <w:p w:rsidR="00646EB0" w:rsidRDefault="00646EB0" w:rsidP="009410D6">
      <w:pPr>
        <w:pStyle w:val="Textodenotaderodap"/>
        <w:ind w:left="0" w:firstLine="0"/>
        <w:jc w:val="both"/>
      </w:pPr>
      <w:r>
        <w:rPr>
          <w:rStyle w:val="Refdenotaderodap"/>
        </w:rPr>
        <w:footnoteRef/>
      </w:r>
      <w:r>
        <w:t xml:space="preserve"> </w:t>
      </w:r>
      <w:r w:rsidRPr="00C75E1E">
        <w:rPr>
          <w:rFonts w:ascii="Times New Roman" w:hAnsi="Times New Roman" w:cs="Times New Roman"/>
        </w:rPr>
        <w:t xml:space="preserve">A </w:t>
      </w:r>
      <w:r w:rsidRPr="00C75E1E">
        <w:rPr>
          <w:rFonts w:ascii="Times New Roman" w:hAnsi="Times New Roman" w:cs="Times New Roman"/>
          <w:i/>
        </w:rPr>
        <w:t xml:space="preserve">deskulakização </w:t>
      </w:r>
      <w:r w:rsidRPr="00B21421">
        <w:rPr>
          <w:rFonts w:ascii="Times New Roman" w:hAnsi="Times New Roman" w:cs="Times New Roman"/>
        </w:rPr>
        <w:t>(</w:t>
      </w:r>
      <w:r w:rsidRPr="00C75E1E">
        <w:rPr>
          <w:rFonts w:ascii="Times New Roman" w:hAnsi="Times New Roman" w:cs="Times New Roman"/>
          <w:i/>
        </w:rPr>
        <w:t>raskulátchivanie</w:t>
      </w:r>
      <w:r w:rsidRPr="00B2142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 por meio da coletivização,</w:t>
      </w:r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C75E1E">
        <w:rPr>
          <w:rFonts w:ascii="Times New Roman" w:hAnsi="Times New Roman" w:cs="Times New Roman"/>
        </w:rPr>
        <w:t>foi</w:t>
      </w:r>
      <w:proofErr w:type="gramEnd"/>
      <w:r w:rsidRPr="00C75E1E">
        <w:rPr>
          <w:rFonts w:ascii="Times New Roman" w:hAnsi="Times New Roman" w:cs="Times New Roman"/>
        </w:rPr>
        <w:t xml:space="preserve"> uma política </w:t>
      </w:r>
      <w:r>
        <w:rPr>
          <w:rFonts w:ascii="Times New Roman" w:hAnsi="Times New Roman" w:cs="Times New Roman"/>
        </w:rPr>
        <w:t>soviética</w:t>
      </w:r>
      <w:r w:rsidRPr="00C75E1E">
        <w:rPr>
          <w:rFonts w:ascii="Times New Roman" w:hAnsi="Times New Roman" w:cs="Times New Roman"/>
        </w:rPr>
        <w:t xml:space="preserve"> de repressão aos </w:t>
      </w:r>
      <w:r>
        <w:rPr>
          <w:rFonts w:ascii="Times New Roman" w:hAnsi="Times New Roman" w:cs="Times New Roman"/>
          <w:i/>
        </w:rPr>
        <w:t>kula</w:t>
      </w:r>
      <w:r w:rsidRPr="00C75E1E"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  <w:i/>
        </w:rPr>
        <w:t>es</w:t>
      </w:r>
      <w:r w:rsidRPr="00C75E1E">
        <w:rPr>
          <w:rFonts w:ascii="Times New Roman" w:hAnsi="Times New Roman" w:cs="Times New Roman"/>
        </w:rPr>
        <w:t>, camponeses enriquecidos, ou a</w:t>
      </w:r>
      <w:r>
        <w:rPr>
          <w:rFonts w:ascii="Times New Roman" w:hAnsi="Times New Roman" w:cs="Times New Roman"/>
        </w:rPr>
        <w:t>os</w:t>
      </w:r>
      <w:r w:rsidRPr="00C75E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 eram assim considerados</w:t>
      </w:r>
      <w:r w:rsidRPr="00C75E1E">
        <w:rPr>
          <w:rFonts w:ascii="Times New Roman" w:hAnsi="Times New Roman" w:cs="Times New Roman"/>
        </w:rPr>
        <w:t xml:space="preserve">.  </w:t>
      </w:r>
    </w:p>
  </w:footnote>
  <w:footnote w:id="11">
    <w:p w:rsidR="00646EB0" w:rsidRPr="00D4327C" w:rsidRDefault="00646EB0" w:rsidP="00D55B4B">
      <w:pPr>
        <w:pStyle w:val="Textodenotaderodap"/>
        <w:spacing w:line="240" w:lineRule="auto"/>
        <w:ind w:left="0" w:firstLine="0"/>
        <w:jc w:val="both"/>
        <w:rPr>
          <w:rFonts w:ascii="Times New Roman" w:hAnsi="Times New Roman" w:cs="Times New Roman"/>
          <w:i/>
        </w:rPr>
      </w:pPr>
      <w:r w:rsidRPr="00D4327C">
        <w:rPr>
          <w:rStyle w:val="Refdenotaderodap"/>
          <w:rFonts w:ascii="Times New Roman" w:hAnsi="Times New Roman" w:cs="Times New Roman"/>
        </w:rPr>
        <w:footnoteRef/>
      </w:r>
      <w:r w:rsidRPr="00D4327C">
        <w:rPr>
          <w:rFonts w:ascii="Times New Roman" w:hAnsi="Times New Roman" w:cs="Times New Roman"/>
        </w:rPr>
        <w:t xml:space="preserve"> O termo </w:t>
      </w:r>
      <w:r>
        <w:rPr>
          <w:rFonts w:ascii="Times New Roman" w:hAnsi="Times New Roman" w:cs="Times New Roman"/>
          <w:i/>
        </w:rPr>
        <w:t xml:space="preserve">stakhanovista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 xml:space="preserve">stakhónovets </w:t>
      </w:r>
      <w:r>
        <w:rPr>
          <w:rFonts w:ascii="Times New Roman" w:hAnsi="Times New Roman" w:cs="Times New Roman"/>
        </w:rPr>
        <w:t>em russo) relaciona-se</w:t>
      </w:r>
      <w:r w:rsidRPr="00D4327C">
        <w:rPr>
          <w:rFonts w:ascii="Times New Roman" w:hAnsi="Times New Roman" w:cs="Times New Roman"/>
        </w:rPr>
        <w:t xml:space="preserve"> com </w:t>
      </w:r>
      <w:r>
        <w:rPr>
          <w:rFonts w:ascii="Times New Roman" w:hAnsi="Times New Roman" w:cs="Times New Roman"/>
        </w:rPr>
        <w:t>o mineiro</w:t>
      </w:r>
      <w:r w:rsidRPr="00D4327C">
        <w:rPr>
          <w:rFonts w:ascii="Times New Roman" w:hAnsi="Times New Roman" w:cs="Times New Roman"/>
        </w:rPr>
        <w:t xml:space="preserve"> Aleksei Stakhánov (1905</w:t>
      </w:r>
      <w:r w:rsidRPr="008D3F84">
        <w:rPr>
          <w:rFonts w:ascii="Times New Roman" w:hAnsi="Times New Roman" w:cs="Times New Roman"/>
          <w:i/>
        </w:rPr>
        <w:t>–</w:t>
      </w:r>
      <w:r w:rsidRPr="00D4327C">
        <w:rPr>
          <w:rFonts w:ascii="Times New Roman" w:hAnsi="Times New Roman" w:cs="Times New Roman"/>
        </w:rPr>
        <w:t>1977)</w:t>
      </w:r>
      <w:r>
        <w:rPr>
          <w:rFonts w:ascii="Times New Roman" w:hAnsi="Times New Roman" w:cs="Times New Roman"/>
        </w:rPr>
        <w:t>, que bateu um recorde de extração de carvão em 1935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na cidade de Írmino (Ucrânia),</w:t>
      </w:r>
      <w:r w:rsidRPr="00D4327C">
        <w:rPr>
          <w:rFonts w:ascii="Times New Roman" w:hAnsi="Times New Roman" w:cs="Times New Roman"/>
        </w:rPr>
        <w:t xml:space="preserve"> e de</w:t>
      </w:r>
      <w:r>
        <w:rPr>
          <w:rFonts w:ascii="Times New Roman" w:hAnsi="Times New Roman" w:cs="Times New Roman"/>
        </w:rPr>
        <w:t>signava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nos anos 1930 e 1940,</w:t>
      </w:r>
      <w:r w:rsidRPr="00D4327C">
        <w:rPr>
          <w:rFonts w:ascii="Times New Roman" w:hAnsi="Times New Roman" w:cs="Times New Roman"/>
        </w:rPr>
        <w:t xml:space="preserve"> os trabalhadores</w:t>
      </w:r>
      <w:r>
        <w:rPr>
          <w:rFonts w:ascii="Times New Roman" w:hAnsi="Times New Roman" w:cs="Times New Roman"/>
        </w:rPr>
        <w:t xml:space="preserve"> soviéticos</w:t>
      </w:r>
      <w:r w:rsidRPr="00D43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que sobressaíam no trabalho</w:t>
      </w:r>
      <w:r w:rsidRPr="00D4327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assim como</w:t>
      </w:r>
      <w:r w:rsidRPr="00D4327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termo </w:t>
      </w:r>
      <w:r w:rsidRPr="00D4327C">
        <w:rPr>
          <w:rFonts w:ascii="Times New Roman" w:hAnsi="Times New Roman" w:cs="Times New Roman"/>
          <w:i/>
        </w:rPr>
        <w:t xml:space="preserve">udárnik </w:t>
      </w:r>
      <w:r w:rsidRPr="00D4327C">
        <w:rPr>
          <w:rFonts w:ascii="Times New Roman" w:hAnsi="Times New Roman" w:cs="Times New Roman"/>
        </w:rPr>
        <w:t>(aqui traduzido como “recordista</w:t>
      </w:r>
      <w:r>
        <w:rPr>
          <w:rFonts w:ascii="Times New Roman" w:hAnsi="Times New Roman" w:cs="Times New Roman"/>
        </w:rPr>
        <w:t>”</w:t>
      </w:r>
      <w:r w:rsidRPr="00D4327C">
        <w:rPr>
          <w:rFonts w:ascii="Times New Roman" w:hAnsi="Times New Roman" w:cs="Times New Roman"/>
        </w:rPr>
        <w:t>).</w:t>
      </w:r>
    </w:p>
  </w:footnote>
  <w:footnote w:id="12">
    <w:p w:rsidR="00646EB0" w:rsidRPr="008F7791" w:rsidRDefault="00646EB0" w:rsidP="00600D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92BB0">
        <w:rPr>
          <w:rFonts w:ascii="Times New Roman" w:hAnsi="Times New Roman" w:cs="Times New Roman"/>
          <w:sz w:val="20"/>
          <w:szCs w:val="20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</w:rPr>
        <w:t>2 Reis 2:9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3">
    <w:p w:rsidR="00646EB0" w:rsidRPr="008F7791" w:rsidRDefault="00646EB0" w:rsidP="00600D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</w:rPr>
        <w:t>2 Reis 2:10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4">
    <w:p w:rsidR="00646EB0" w:rsidRPr="0018361B" w:rsidRDefault="00646EB0" w:rsidP="00600D61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18361B">
        <w:rPr>
          <w:rStyle w:val="Refdenotaderodap"/>
          <w:rFonts w:ascii="Times New Roman" w:hAnsi="Times New Roman" w:cs="Times New Roman"/>
        </w:rPr>
        <w:footnoteRef/>
      </w:r>
      <w:r w:rsidRPr="0018361B">
        <w:rPr>
          <w:rFonts w:ascii="Times New Roman" w:hAnsi="Times New Roman" w:cs="Times New Roman"/>
        </w:rPr>
        <w:t xml:space="preserve"> Antologia de Nikolai Gógol (1809</w:t>
      </w:r>
      <w:r w:rsidRPr="008D3F84">
        <w:rPr>
          <w:rFonts w:ascii="Times New Roman" w:hAnsi="Times New Roman" w:cs="Times New Roman"/>
          <w:i/>
        </w:rPr>
        <w:t>–</w:t>
      </w:r>
      <w:r w:rsidRPr="0018361B">
        <w:rPr>
          <w:rFonts w:ascii="Times New Roman" w:hAnsi="Times New Roman" w:cs="Times New Roman"/>
        </w:rPr>
        <w:t>1852) publicada em 1847.</w:t>
      </w:r>
    </w:p>
  </w:footnote>
  <w:footnote w:id="15">
    <w:p w:rsidR="00646EB0" w:rsidRPr="00776EFA" w:rsidRDefault="00646EB0" w:rsidP="00600D61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776EFA">
        <w:rPr>
          <w:rStyle w:val="Refdenotaderodap"/>
          <w:rFonts w:ascii="Times New Roman" w:hAnsi="Times New Roman" w:cs="Times New Roman"/>
        </w:rPr>
        <w:footnoteRef/>
      </w:r>
      <w:r w:rsidRPr="00776EFA">
        <w:rPr>
          <w:rFonts w:ascii="Times New Roman" w:hAnsi="Times New Roman" w:cs="Times New Roman"/>
        </w:rPr>
        <w:t xml:space="preserve"> Trata-se do poema “O gênio”</w:t>
      </w:r>
      <w:r>
        <w:rPr>
          <w:rFonts w:ascii="Times New Roman" w:hAnsi="Times New Roman" w:cs="Times New Roman"/>
        </w:rPr>
        <w:t>,</w:t>
      </w:r>
      <w:r w:rsidRPr="00776EFA">
        <w:rPr>
          <w:rFonts w:ascii="Times New Roman" w:hAnsi="Times New Roman" w:cs="Times New Roman"/>
        </w:rPr>
        <w:t xml:space="preserve"> escrito por Nikolai Iazykóv (1803</w:t>
      </w:r>
      <w:r w:rsidRPr="008D3F84">
        <w:rPr>
          <w:rFonts w:ascii="Times New Roman" w:hAnsi="Times New Roman" w:cs="Times New Roman"/>
          <w:i/>
        </w:rPr>
        <w:t>–</w:t>
      </w:r>
      <w:r w:rsidRPr="00776EFA">
        <w:rPr>
          <w:rFonts w:ascii="Times New Roman" w:hAnsi="Times New Roman" w:cs="Times New Roman"/>
        </w:rPr>
        <w:t>1846) em 1825.</w:t>
      </w:r>
    </w:p>
  </w:footnote>
  <w:footnote w:id="16">
    <w:p w:rsidR="00646EB0" w:rsidRPr="00A817DE" w:rsidRDefault="00646EB0" w:rsidP="00600D6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817DE">
        <w:rPr>
          <w:rStyle w:val="Refdenotaderodap"/>
          <w:rFonts w:ascii="Times New Roman" w:hAnsi="Times New Roman" w:cs="Times New Roman"/>
        </w:rPr>
        <w:footnoteRef/>
      </w:r>
      <w:r w:rsidRPr="00A817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</w:t>
      </w:r>
      <w:r w:rsidRPr="00A817DE">
        <w:rPr>
          <w:rFonts w:ascii="Times New Roman" w:hAnsi="Times New Roman" w:cs="Times New Roman"/>
        </w:rPr>
        <w:t>ciclo de Eliseu</w:t>
      </w:r>
      <w:r>
        <w:rPr>
          <w:rFonts w:ascii="Times New Roman" w:hAnsi="Times New Roman" w:cs="Times New Roman"/>
        </w:rPr>
        <w:t xml:space="preserve"> é narrado</w:t>
      </w:r>
      <w:r w:rsidRPr="00A817DE">
        <w:rPr>
          <w:rFonts w:ascii="Times New Roman" w:hAnsi="Times New Roman" w:cs="Times New Roman"/>
        </w:rPr>
        <w:t xml:space="preserve"> no Segundo Reis. “Eliseu [...] estava arando quando foi chamado por Elias. Acompanhou-o até o momento de sua ascensão, dele recebendo o manto e uma ‘dupla porção’ [...] de seu espírito profético”. (</w:t>
      </w:r>
      <w:r w:rsidRPr="00A817DE">
        <w:rPr>
          <w:rFonts w:ascii="Times New Roman" w:hAnsi="Times New Roman" w:cs="Times New Roman"/>
          <w:i/>
        </w:rPr>
        <w:t xml:space="preserve">Dicionário bíblico, </w:t>
      </w:r>
      <w:r w:rsidRPr="00A817DE">
        <w:rPr>
          <w:rFonts w:ascii="Times New Roman" w:hAnsi="Times New Roman" w:cs="Times New Roman"/>
        </w:rPr>
        <w:t>ed</w:t>
      </w:r>
      <w:r w:rsidRPr="00A817DE">
        <w:rPr>
          <w:rFonts w:ascii="Times New Roman" w:hAnsi="Times New Roman" w:cs="Times New Roman"/>
          <w:i/>
        </w:rPr>
        <w:t xml:space="preserve">. </w:t>
      </w:r>
      <w:r w:rsidRPr="00A817DE">
        <w:rPr>
          <w:rFonts w:ascii="Times New Roman" w:hAnsi="Times New Roman" w:cs="Times New Roman"/>
        </w:rPr>
        <w:t xml:space="preserve">Paulus, 1983, p. 274) </w:t>
      </w:r>
    </w:p>
  </w:footnote>
  <w:footnote w:id="17">
    <w:p w:rsidR="00646EB0" w:rsidRPr="008F7791" w:rsidRDefault="00646EB0" w:rsidP="00600D6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</w:rPr>
        <w:t>2 Reis 2:23, 24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8">
    <w:p w:rsidR="00646EB0" w:rsidRPr="009E33DB" w:rsidRDefault="00646EB0" w:rsidP="00600D6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9E33DB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9E33DB">
        <w:rPr>
          <w:rFonts w:ascii="Times New Roman" w:hAnsi="Times New Roman" w:cs="Times New Roman"/>
          <w:vertAlign w:val="superscript"/>
        </w:rPr>
        <w:t xml:space="preserve"> </w:t>
      </w:r>
      <w:r w:rsidRPr="009E33DB">
        <w:rPr>
          <w:rFonts w:ascii="Times New Roman" w:hAnsi="Times New Roman" w:cs="Times New Roman"/>
        </w:rPr>
        <w:t>Baseado em Isaías 26:10: “Se o ímpio é favorecido, ele não aprende a justiça. [...]</w:t>
      </w:r>
      <w:r w:rsidRPr="009E33DB">
        <w:rPr>
          <w:rFonts w:ascii="Times New Roman" w:hAnsi="Times New Roman" w:cs="Times New Roman"/>
          <w:color w:val="000000"/>
        </w:rPr>
        <w:t>”.</w:t>
      </w:r>
    </w:p>
  </w:footnote>
  <w:footnote w:id="19">
    <w:p w:rsidR="00646EB0" w:rsidRPr="00CC08CA" w:rsidRDefault="00646EB0" w:rsidP="00600D6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C08CA">
        <w:rPr>
          <w:rStyle w:val="Refdenotaderodap"/>
          <w:rFonts w:ascii="Times New Roman" w:hAnsi="Times New Roman" w:cs="Times New Roman"/>
        </w:rPr>
        <w:footnoteRef/>
      </w:r>
      <w:r w:rsidRPr="00CC08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Pela tradição bíblica, o antigo Israel era estruturado por uma confederação de dozes tribos, do</w:t>
      </w:r>
      <w:r w:rsidRPr="00CC08CA">
        <w:rPr>
          <w:rFonts w:ascii="Times New Roman" w:hAnsi="Times New Roman" w:cs="Times New Roman"/>
        </w:rPr>
        <w:t>s doze filhos de Jacó: Rúben, Simeão, Levi, Judá, Dã, N</w:t>
      </w:r>
      <w:r>
        <w:rPr>
          <w:rFonts w:ascii="Times New Roman" w:hAnsi="Times New Roman" w:cs="Times New Roman"/>
        </w:rPr>
        <w:t>e</w:t>
      </w:r>
      <w:r w:rsidRPr="00CC08CA">
        <w:rPr>
          <w:rFonts w:ascii="Times New Roman" w:hAnsi="Times New Roman" w:cs="Times New Roman"/>
        </w:rPr>
        <w:t>ftali, Gad, Aser, Issacar, Z</w:t>
      </w:r>
      <w:r>
        <w:rPr>
          <w:rFonts w:ascii="Times New Roman" w:hAnsi="Times New Roman" w:cs="Times New Roman"/>
        </w:rPr>
        <w:t>a</w:t>
      </w:r>
      <w:r w:rsidRPr="00CC08CA">
        <w:rPr>
          <w:rFonts w:ascii="Times New Roman" w:hAnsi="Times New Roman" w:cs="Times New Roman"/>
        </w:rPr>
        <w:t>bulo</w:t>
      </w:r>
      <w:r>
        <w:rPr>
          <w:rFonts w:ascii="Times New Roman" w:hAnsi="Times New Roman" w:cs="Times New Roman"/>
        </w:rPr>
        <w:t>n</w:t>
      </w:r>
      <w:r w:rsidRPr="00CC08CA">
        <w:rPr>
          <w:rFonts w:ascii="Times New Roman" w:hAnsi="Times New Roman" w:cs="Times New Roman"/>
        </w:rPr>
        <w:t>, José e Benjamim.</w:t>
      </w:r>
      <w:r>
        <w:rPr>
          <w:rFonts w:ascii="Times New Roman" w:hAnsi="Times New Roman" w:cs="Times New Roman"/>
        </w:rPr>
        <w:t xml:space="preserve"> Efraim e Manassés, filhos de José, deram origem a duas tribos, no lugar de Levi e de José. </w:t>
      </w:r>
    </w:p>
  </w:footnote>
  <w:footnote w:id="20">
    <w:p w:rsidR="00646EB0" w:rsidRPr="005C7085" w:rsidRDefault="00646EB0" w:rsidP="00600D6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5C7085">
        <w:rPr>
          <w:rStyle w:val="Refdenotaderodap"/>
          <w:rFonts w:ascii="Times New Roman" w:hAnsi="Times New Roman" w:cs="Times New Roman"/>
        </w:rPr>
        <w:footnoteRef/>
      </w:r>
      <w:r w:rsidRPr="005C7085">
        <w:rPr>
          <w:rFonts w:ascii="Times New Roman" w:hAnsi="Times New Roman" w:cs="Times New Roman"/>
        </w:rPr>
        <w:t xml:space="preserve"> Membros da tribo </w:t>
      </w:r>
      <w:r>
        <w:rPr>
          <w:rFonts w:ascii="Times New Roman" w:hAnsi="Times New Roman" w:cs="Times New Roman"/>
        </w:rPr>
        <w:t xml:space="preserve">sacerdotal </w:t>
      </w:r>
      <w:r w:rsidRPr="005C7085">
        <w:rPr>
          <w:rFonts w:ascii="Times New Roman" w:hAnsi="Times New Roman" w:cs="Times New Roman"/>
        </w:rPr>
        <w:t>de Levi.</w:t>
      </w:r>
    </w:p>
  </w:footnote>
  <w:footnote w:id="21">
    <w:p w:rsidR="00310F4F" w:rsidRPr="00310F4F" w:rsidRDefault="00310F4F" w:rsidP="00310F4F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310F4F">
        <w:rPr>
          <w:rStyle w:val="Refdenotaderodap"/>
          <w:rFonts w:ascii="Times New Roman" w:hAnsi="Times New Roman" w:cs="Times New Roman"/>
        </w:rPr>
        <w:footnoteRef/>
      </w:r>
      <w:r w:rsidRPr="00310F4F">
        <w:rPr>
          <w:rFonts w:ascii="Times New Roman" w:hAnsi="Times New Roman" w:cs="Times New Roman"/>
        </w:rPr>
        <w:t xml:space="preserve"> Há três termos em russo para se referir aos judeus: </w:t>
      </w:r>
      <w:r w:rsidRPr="00310F4F">
        <w:rPr>
          <w:rFonts w:ascii="Times New Roman" w:hAnsi="Times New Roman" w:cs="Times New Roman"/>
          <w:i/>
        </w:rPr>
        <w:t xml:space="preserve">ievrei, </w:t>
      </w:r>
      <w:r w:rsidRPr="00310F4F">
        <w:rPr>
          <w:rFonts w:ascii="Times New Roman" w:hAnsi="Times New Roman" w:cs="Times New Roman"/>
        </w:rPr>
        <w:t xml:space="preserve">aqui traduzido como “judeu”, </w:t>
      </w:r>
      <w:r w:rsidRPr="00310F4F">
        <w:rPr>
          <w:rFonts w:ascii="Times New Roman" w:hAnsi="Times New Roman" w:cs="Times New Roman"/>
          <w:i/>
        </w:rPr>
        <w:t xml:space="preserve">iudei, </w:t>
      </w:r>
      <w:r w:rsidRPr="00310F4F">
        <w:rPr>
          <w:rFonts w:ascii="Times New Roman" w:hAnsi="Times New Roman" w:cs="Times New Roman"/>
        </w:rPr>
        <w:t>vertido por “hebreu”</w:t>
      </w:r>
      <w:r w:rsidRPr="00310F4F">
        <w:rPr>
          <w:rFonts w:ascii="Times New Roman" w:hAnsi="Times New Roman" w:cs="Times New Roman"/>
          <w:lang w:val="ru-RU"/>
        </w:rPr>
        <w:t>,</w:t>
      </w:r>
      <w:r w:rsidRPr="00310F4F">
        <w:rPr>
          <w:rFonts w:ascii="Times New Roman" w:hAnsi="Times New Roman" w:cs="Times New Roman"/>
        </w:rPr>
        <w:t xml:space="preserve"> e o pejorativo </w:t>
      </w:r>
      <w:r w:rsidRPr="00310F4F">
        <w:rPr>
          <w:rFonts w:ascii="Times New Roman" w:hAnsi="Times New Roman" w:cs="Times New Roman"/>
          <w:i/>
        </w:rPr>
        <w:t xml:space="preserve">jid, </w:t>
      </w:r>
      <w:r w:rsidRPr="00310F4F">
        <w:rPr>
          <w:rFonts w:ascii="Times New Roman" w:hAnsi="Times New Roman" w:cs="Times New Roman"/>
        </w:rPr>
        <w:t>apenas transliterado.</w:t>
      </w:r>
    </w:p>
  </w:footnote>
  <w:footnote w:id="22">
    <w:p w:rsidR="00646EB0" w:rsidRPr="00F26FF3" w:rsidRDefault="00646EB0" w:rsidP="0091714D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F26FF3">
        <w:rPr>
          <w:rStyle w:val="Refdenotaderodap"/>
          <w:rFonts w:ascii="Times New Roman" w:hAnsi="Times New Roman" w:cs="Times New Roman"/>
        </w:rPr>
        <w:footnoteRef/>
      </w:r>
      <w:r w:rsidRPr="00F26FF3">
        <w:rPr>
          <w:rFonts w:ascii="Times New Roman" w:hAnsi="Times New Roman" w:cs="Times New Roman"/>
        </w:rPr>
        <w:t xml:space="preserve"> Diminutivo de Pável (Paulo</w:t>
      </w:r>
      <w:r>
        <w:rPr>
          <w:rFonts w:ascii="Times New Roman" w:hAnsi="Times New Roman" w:cs="Times New Roman"/>
        </w:rPr>
        <w:t xml:space="preserve"> em russo</w:t>
      </w:r>
      <w:r w:rsidRPr="00F26FF3">
        <w:rPr>
          <w:rFonts w:ascii="Times New Roman" w:hAnsi="Times New Roman" w:cs="Times New Roman"/>
        </w:rPr>
        <w:t>).</w:t>
      </w:r>
    </w:p>
  </w:footnote>
  <w:footnote w:id="23">
    <w:p w:rsidR="00646EB0" w:rsidRPr="00DA749A" w:rsidRDefault="00646EB0" w:rsidP="0091714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Fonts w:ascii="Times New Roman" w:hAnsi="Times New Roman" w:cs="Times New Roman"/>
          <w:vertAlign w:val="superscript"/>
        </w:rPr>
        <w:t xml:space="preserve"> </w:t>
      </w:r>
      <w:r w:rsidRPr="00DA749A">
        <w:rPr>
          <w:rFonts w:ascii="Times New Roman" w:hAnsi="Times New Roman" w:cs="Times New Roman"/>
        </w:rPr>
        <w:t>Tipo de canção folclórica russa, frequentemente de caráter irônico ou satírico.</w:t>
      </w:r>
    </w:p>
  </w:footnote>
  <w:footnote w:id="24">
    <w:p w:rsidR="00646EB0" w:rsidRPr="00EE0201" w:rsidRDefault="00646EB0" w:rsidP="0091714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EE0201">
        <w:rPr>
          <w:rStyle w:val="Refdenotaderodap"/>
          <w:rFonts w:ascii="Times New Roman" w:hAnsi="Times New Roman" w:cs="Times New Roman"/>
        </w:rPr>
        <w:footnoteRef/>
      </w:r>
      <w:r w:rsidRPr="00EE0201">
        <w:rPr>
          <w:rFonts w:ascii="Times New Roman" w:hAnsi="Times New Roman" w:cs="Times New Roman"/>
        </w:rPr>
        <w:t xml:space="preserve"> A expressão, que incentivava os </w:t>
      </w:r>
      <w:r w:rsidRPr="00EE0201">
        <w:rPr>
          <w:rFonts w:ascii="Times New Roman" w:hAnsi="Times New Roman" w:cs="Times New Roman"/>
          <w:i/>
        </w:rPr>
        <w:t>pogroms</w:t>
      </w:r>
      <w:r w:rsidRPr="00EE0201">
        <w:rPr>
          <w:rFonts w:ascii="Times New Roman" w:hAnsi="Times New Roman" w:cs="Times New Roman"/>
        </w:rPr>
        <w:t>, passou a circular durante a Guerra Civil (1918</w:t>
      </w:r>
      <w:r w:rsidRPr="008D3F84">
        <w:rPr>
          <w:rFonts w:ascii="Times New Roman" w:hAnsi="Times New Roman" w:cs="Times New Roman"/>
          <w:i/>
        </w:rPr>
        <w:t>–</w:t>
      </w:r>
      <w:r w:rsidRPr="00EE0201">
        <w:rPr>
          <w:rFonts w:ascii="Times New Roman" w:hAnsi="Times New Roman" w:cs="Times New Roman"/>
        </w:rPr>
        <w:t>1921). Hoje, é punível por lei.</w:t>
      </w:r>
      <w:r>
        <w:rPr>
          <w:rFonts w:ascii="Times New Roman" w:hAnsi="Times New Roman" w:cs="Times New Roman"/>
        </w:rPr>
        <w:t xml:space="preserve"> Alguns afirmam que</w:t>
      </w:r>
      <w:r w:rsidRPr="004B41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ela é</w:t>
      </w:r>
      <w:r w:rsidRPr="008762C6">
        <w:rPr>
          <w:rFonts w:ascii="Times New Roman" w:hAnsi="Times New Roman" w:cs="Times New Roman"/>
        </w:rPr>
        <w:t xml:space="preserve"> de autoria de </w:t>
      </w:r>
      <w:r w:rsidRPr="004B41AA">
        <w:rPr>
          <w:rFonts w:ascii="Times New Roman" w:hAnsi="Times New Roman" w:cs="Times New Roman"/>
        </w:rPr>
        <w:t>Nestor Makhnó (1888</w:t>
      </w:r>
      <w:r w:rsidRPr="008D3F84">
        <w:rPr>
          <w:rFonts w:ascii="Times New Roman" w:hAnsi="Times New Roman" w:cs="Times New Roman"/>
          <w:i/>
        </w:rPr>
        <w:t>–</w:t>
      </w:r>
      <w:r w:rsidRPr="004B41AA">
        <w:rPr>
          <w:rFonts w:ascii="Times New Roman" w:hAnsi="Times New Roman" w:cs="Times New Roman"/>
        </w:rPr>
        <w:t>1934), líder de um movimento anarquista camponês no sul da Ucrânia.</w:t>
      </w:r>
    </w:p>
  </w:footnote>
  <w:footnote w:id="25">
    <w:p w:rsidR="00646EB0" w:rsidRPr="00EE0201" w:rsidRDefault="00646EB0" w:rsidP="0091714D">
      <w:pPr>
        <w:pStyle w:val="Textodenotaderodap"/>
        <w:spacing w:after="0" w:line="240" w:lineRule="auto"/>
        <w:ind w:left="0" w:firstLine="0"/>
        <w:jc w:val="both"/>
      </w:pPr>
      <w:r w:rsidRPr="00EE0201">
        <w:rPr>
          <w:rStyle w:val="Refdenotaderodap"/>
          <w:rFonts w:ascii="Times New Roman" w:hAnsi="Times New Roman" w:cs="Times New Roman"/>
        </w:rPr>
        <w:footnoteRef/>
      </w:r>
      <w:r w:rsidRPr="00EE0201">
        <w:rPr>
          <w:rFonts w:ascii="Times New Roman" w:hAnsi="Times New Roman" w:cs="Times New Roman"/>
        </w:rPr>
        <w:t xml:space="preserve"> Nikolai Márkov (Márkov Segundo) (1866</w:t>
      </w:r>
      <w:r w:rsidRPr="008D3F84">
        <w:rPr>
          <w:rFonts w:ascii="Times New Roman" w:hAnsi="Times New Roman" w:cs="Times New Roman"/>
          <w:i/>
        </w:rPr>
        <w:t>–</w:t>
      </w:r>
      <w:r w:rsidRPr="00EE0201">
        <w:rPr>
          <w:rFonts w:ascii="Times New Roman" w:hAnsi="Times New Roman" w:cs="Times New Roman"/>
        </w:rPr>
        <w:t>1945), político e escritor</w:t>
      </w:r>
      <w:r>
        <w:rPr>
          <w:rFonts w:ascii="Times New Roman" w:hAnsi="Times New Roman" w:cs="Times New Roman"/>
        </w:rPr>
        <w:t xml:space="preserve"> de origem nobre nascido no território atual da Ucrânia</w:t>
      </w:r>
      <w:r w:rsidRPr="00EE0201">
        <w:rPr>
          <w:rFonts w:ascii="Times New Roman" w:hAnsi="Times New Roman" w:cs="Times New Roman"/>
        </w:rPr>
        <w:t xml:space="preserve">. Depois da Revolução de 1917, </w:t>
      </w:r>
      <w:r>
        <w:rPr>
          <w:rFonts w:ascii="Times New Roman" w:hAnsi="Times New Roman" w:cs="Times New Roman"/>
        </w:rPr>
        <w:t>uniu-se</w:t>
      </w:r>
      <w:r w:rsidRPr="00EE02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ao </w:t>
      </w:r>
      <w:r w:rsidRPr="00EE0201">
        <w:rPr>
          <w:rFonts w:ascii="Times New Roman" w:hAnsi="Times New Roman" w:cs="Times New Roman"/>
        </w:rPr>
        <w:t>Movimento Branco.</w:t>
      </w:r>
      <w:r w:rsidRPr="004B41AA">
        <w:rPr>
          <w:rFonts w:ascii="Times New Roman" w:hAnsi="Times New Roman" w:cs="Times New Roman"/>
        </w:rPr>
        <w:t xml:space="preserve"> </w:t>
      </w:r>
    </w:p>
  </w:footnote>
  <w:footnote w:id="26">
    <w:p w:rsidR="00646EB0" w:rsidRPr="008F7791" w:rsidRDefault="00646EB0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</w:rPr>
        <w:t>Êxodo 22:</w:t>
      </w:r>
      <w:r>
        <w:rPr>
          <w:rFonts w:ascii="Times New Roman" w:hAnsi="Times New Roman" w:cs="Times New Roman"/>
          <w:sz w:val="20"/>
          <w:szCs w:val="20"/>
        </w:rPr>
        <w:t xml:space="preserve">1, </w:t>
      </w:r>
      <w:proofErr w:type="gramStart"/>
      <w:r w:rsidRPr="008F7791">
        <w:rPr>
          <w:rFonts w:ascii="Times New Roman" w:hAnsi="Times New Roman" w:cs="Times New Roman"/>
          <w:sz w:val="20"/>
          <w:szCs w:val="20"/>
        </w:rPr>
        <w:t>2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pela </w:t>
      </w:r>
      <w:r w:rsidRPr="007A215B">
        <w:rPr>
          <w:rFonts w:ascii="Times New Roman" w:hAnsi="Times New Roman" w:cs="Times New Roman"/>
          <w:i/>
          <w:sz w:val="20"/>
          <w:szCs w:val="20"/>
        </w:rPr>
        <w:t>Bíblia de Jerusalém</w:t>
      </w:r>
      <w:r>
        <w:rPr>
          <w:rFonts w:ascii="Times New Roman" w:hAnsi="Times New Roman" w:cs="Times New Roman"/>
          <w:sz w:val="20"/>
          <w:szCs w:val="20"/>
        </w:rPr>
        <w:t>; 2,</w:t>
      </w:r>
      <w:r w:rsidRPr="008F7791">
        <w:rPr>
          <w:rFonts w:ascii="Times New Roman" w:hAnsi="Times New Roman" w:cs="Times New Roman"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 xml:space="preserve"> por outras consultadas.</w:t>
      </w:r>
    </w:p>
  </w:footnote>
  <w:footnote w:id="27">
    <w:p w:rsidR="00646EB0" w:rsidRPr="00C26A8D" w:rsidRDefault="00646EB0" w:rsidP="00600D61">
      <w:pPr>
        <w:pStyle w:val="Textodenotaderodap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C26A8D">
        <w:rPr>
          <w:rStyle w:val="Refdenotaderodap"/>
          <w:rFonts w:ascii="Times New Roman" w:hAnsi="Times New Roman" w:cs="Times New Roman"/>
        </w:rPr>
        <w:footnoteRef/>
      </w:r>
      <w:r w:rsidRPr="00C26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Do </w:t>
      </w:r>
      <w:r w:rsidRPr="00C26A8D">
        <w:rPr>
          <w:rFonts w:ascii="Times New Roman" w:hAnsi="Times New Roman" w:cs="Times New Roman"/>
        </w:rPr>
        <w:t>Êxodo 32:1</w:t>
      </w:r>
      <w:r w:rsidRPr="008D3F84">
        <w:rPr>
          <w:rFonts w:ascii="Times New Roman" w:hAnsi="Times New Roman" w:cs="Times New Roman"/>
          <w:i/>
        </w:rPr>
        <w:t>–</w:t>
      </w:r>
      <w:r w:rsidRPr="00C26A8D">
        <w:rPr>
          <w:rFonts w:ascii="Times New Roman" w:hAnsi="Times New Roman" w:cs="Times New Roman"/>
        </w:rPr>
        <w:t xml:space="preserve">8: </w:t>
      </w:r>
      <w:r>
        <w:rPr>
          <w:rFonts w:ascii="Times New Roman" w:hAnsi="Times New Roman" w:cs="Times New Roman"/>
        </w:rPr>
        <w:t>enquanto</w:t>
      </w:r>
      <w:r w:rsidRPr="00C26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povo se afligia com a demora de </w:t>
      </w:r>
      <w:r w:rsidRPr="00C26A8D">
        <w:rPr>
          <w:rFonts w:ascii="Times New Roman" w:hAnsi="Times New Roman" w:cs="Times New Roman"/>
        </w:rPr>
        <w:t>Moisés</w:t>
      </w:r>
      <w:r>
        <w:rPr>
          <w:rFonts w:ascii="Times New Roman" w:hAnsi="Times New Roman" w:cs="Times New Roman"/>
        </w:rPr>
        <w:t>, que</w:t>
      </w:r>
      <w:r w:rsidRPr="00C26A8D">
        <w:rPr>
          <w:rFonts w:ascii="Times New Roman" w:hAnsi="Times New Roman" w:cs="Times New Roman"/>
        </w:rPr>
        <w:t xml:space="preserve"> s</w:t>
      </w:r>
      <w:r>
        <w:rPr>
          <w:rFonts w:ascii="Times New Roman" w:hAnsi="Times New Roman" w:cs="Times New Roman"/>
        </w:rPr>
        <w:t>ubira</w:t>
      </w:r>
      <w:r w:rsidRPr="00C26A8D">
        <w:rPr>
          <w:rFonts w:ascii="Times New Roman" w:hAnsi="Times New Roman" w:cs="Times New Roman"/>
        </w:rPr>
        <w:t xml:space="preserve"> ao Monte Sinai para receber os mandamentos </w:t>
      </w:r>
      <w:r>
        <w:rPr>
          <w:rFonts w:ascii="Times New Roman" w:hAnsi="Times New Roman" w:cs="Times New Roman"/>
        </w:rPr>
        <w:t xml:space="preserve">de Deus, </w:t>
      </w:r>
      <w:r w:rsidRPr="00E0474F">
        <w:rPr>
          <w:rFonts w:ascii="Times New Roman" w:hAnsi="Times New Roman" w:cs="Times New Roman"/>
        </w:rPr>
        <w:t>Aarão</w:t>
      </w:r>
      <w:r w:rsidRPr="00C26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construiu um bezerro de ouro com os brincos das mulheres e disse ao povo que adorasse o novo deus. Em outro episódio </w:t>
      </w:r>
      <w:r w:rsidRPr="00C26A8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1</w:t>
      </w:r>
      <w:r w:rsidRPr="00C26A8D">
        <w:rPr>
          <w:rFonts w:ascii="Times New Roman" w:hAnsi="Times New Roman" w:cs="Times New Roman"/>
        </w:rPr>
        <w:t xml:space="preserve"> Reis 12:28-32)</w:t>
      </w:r>
      <w:r>
        <w:rPr>
          <w:rFonts w:ascii="Times New Roman" w:hAnsi="Times New Roman" w:cs="Times New Roman"/>
        </w:rPr>
        <w:t>,</w:t>
      </w:r>
      <w:r w:rsidRPr="00C26A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Jer</w:t>
      </w:r>
      <w:r w:rsidRPr="00C26A8D">
        <w:rPr>
          <w:rFonts w:ascii="Times New Roman" w:hAnsi="Times New Roman" w:cs="Times New Roman"/>
        </w:rPr>
        <w:t xml:space="preserve">oboão </w:t>
      </w:r>
      <w:r>
        <w:rPr>
          <w:rFonts w:ascii="Times New Roman" w:hAnsi="Times New Roman" w:cs="Times New Roman"/>
        </w:rPr>
        <w:t>fez dois</w:t>
      </w:r>
      <w:r w:rsidRPr="00C26A8D">
        <w:rPr>
          <w:rFonts w:ascii="Times New Roman" w:hAnsi="Times New Roman" w:cs="Times New Roman"/>
        </w:rPr>
        <w:t xml:space="preserve"> bezerros de </w:t>
      </w:r>
      <w:r>
        <w:rPr>
          <w:rFonts w:ascii="Times New Roman" w:hAnsi="Times New Roman" w:cs="Times New Roman"/>
        </w:rPr>
        <w:t>ouro</w:t>
      </w:r>
      <w:r w:rsidRPr="00C26A8D">
        <w:rPr>
          <w:rFonts w:ascii="Times New Roman" w:hAnsi="Times New Roman" w:cs="Times New Roman"/>
        </w:rPr>
        <w:t xml:space="preserve"> para que o povo os cultuasse.</w:t>
      </w:r>
    </w:p>
  </w:footnote>
  <w:footnote w:id="28">
    <w:p w:rsidR="00646EB0" w:rsidRPr="008F7791" w:rsidRDefault="00646EB0" w:rsidP="008F779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</w:rPr>
        <w:t>Ezequiel 24:6</w:t>
      </w:r>
      <w:r w:rsidRPr="008D3F84">
        <w:rPr>
          <w:rFonts w:ascii="Times New Roman" w:hAnsi="Times New Roman" w:cs="Times New Roman"/>
          <w:i/>
        </w:rPr>
        <w:t>–</w:t>
      </w:r>
      <w:r w:rsidRPr="008F7791">
        <w:rPr>
          <w:rFonts w:ascii="Times New Roman" w:hAnsi="Times New Roman" w:cs="Times New Roman"/>
          <w:sz w:val="20"/>
          <w:szCs w:val="20"/>
        </w:rPr>
        <w:t>9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9">
    <w:p w:rsidR="00646EB0" w:rsidRPr="002C4469" w:rsidRDefault="00646EB0" w:rsidP="00FF7BDB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2C4469">
        <w:rPr>
          <w:rStyle w:val="Refdenotaderodap"/>
          <w:rFonts w:ascii="Times New Roman" w:hAnsi="Times New Roman" w:cs="Times New Roman"/>
        </w:rPr>
        <w:footnoteRef/>
      </w:r>
      <w:r w:rsidRPr="002C4469">
        <w:rPr>
          <w:rFonts w:ascii="Times New Roman" w:hAnsi="Times New Roman" w:cs="Times New Roman"/>
        </w:rPr>
        <w:t xml:space="preserve"> Casaco acolchoado</w:t>
      </w:r>
      <w:r>
        <w:rPr>
          <w:rFonts w:ascii="Times New Roman" w:hAnsi="Times New Roman" w:cs="Times New Roman"/>
        </w:rPr>
        <w:t>,</w:t>
      </w:r>
      <w:r w:rsidRPr="002C44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simples e </w:t>
      </w:r>
      <w:r w:rsidRPr="002C4469">
        <w:rPr>
          <w:rFonts w:ascii="Times New Roman" w:hAnsi="Times New Roman" w:cs="Times New Roman"/>
        </w:rPr>
        <w:t>prático</w:t>
      </w:r>
      <w:r>
        <w:rPr>
          <w:rFonts w:ascii="Times New Roman" w:hAnsi="Times New Roman" w:cs="Times New Roman"/>
        </w:rPr>
        <w:t>,</w:t>
      </w:r>
      <w:r w:rsidRPr="002C4469">
        <w:rPr>
          <w:rFonts w:ascii="Times New Roman" w:hAnsi="Times New Roman" w:cs="Times New Roman"/>
        </w:rPr>
        <w:t xml:space="preserve"> para inverno rigoroso usado pelo Exército Vermelho na Segunda Guerra Mundial</w:t>
      </w:r>
      <w:r>
        <w:rPr>
          <w:rFonts w:ascii="Times New Roman" w:hAnsi="Times New Roman" w:cs="Times New Roman"/>
        </w:rPr>
        <w:t>. M</w:t>
      </w:r>
      <w:r w:rsidRPr="002C4469">
        <w:rPr>
          <w:rFonts w:ascii="Times New Roman" w:hAnsi="Times New Roman" w:cs="Times New Roman"/>
        </w:rPr>
        <w:t xml:space="preserve">uito </w:t>
      </w:r>
      <w:r>
        <w:rPr>
          <w:rFonts w:ascii="Times New Roman" w:hAnsi="Times New Roman" w:cs="Times New Roman"/>
        </w:rPr>
        <w:t>difundida</w:t>
      </w:r>
      <w:r w:rsidRPr="002C446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por </w:t>
      </w:r>
      <w:r w:rsidRPr="002C4469">
        <w:rPr>
          <w:rFonts w:ascii="Times New Roman" w:hAnsi="Times New Roman" w:cs="Times New Roman"/>
        </w:rPr>
        <w:t>campos de prisioneiros</w:t>
      </w:r>
      <w:r>
        <w:rPr>
          <w:rFonts w:ascii="Times New Roman" w:hAnsi="Times New Roman" w:cs="Times New Roman"/>
        </w:rPr>
        <w:t xml:space="preserve">, </w:t>
      </w:r>
      <w:r w:rsidRPr="002C4469">
        <w:rPr>
          <w:rFonts w:ascii="Times New Roman" w:hAnsi="Times New Roman" w:cs="Times New Roman"/>
        </w:rPr>
        <w:t xml:space="preserve">a </w:t>
      </w:r>
      <w:r w:rsidRPr="002C4469">
        <w:rPr>
          <w:rFonts w:ascii="Times New Roman" w:hAnsi="Times New Roman" w:cs="Times New Roman"/>
          <w:i/>
        </w:rPr>
        <w:t xml:space="preserve">telogreika </w:t>
      </w:r>
      <w:r w:rsidRPr="002C4469">
        <w:rPr>
          <w:rFonts w:ascii="Times New Roman" w:hAnsi="Times New Roman" w:cs="Times New Roman"/>
        </w:rPr>
        <w:t>deixou de ser uniforme militar</w:t>
      </w:r>
      <w:r>
        <w:rPr>
          <w:rFonts w:ascii="Times New Roman" w:hAnsi="Times New Roman" w:cs="Times New Roman"/>
        </w:rPr>
        <w:t xml:space="preserve"> na década de 1960</w:t>
      </w:r>
      <w:r w:rsidRPr="002C4469">
        <w:rPr>
          <w:rFonts w:ascii="Times New Roman" w:hAnsi="Times New Roman" w:cs="Times New Roman"/>
        </w:rPr>
        <w:t xml:space="preserve">. </w:t>
      </w:r>
    </w:p>
  </w:footnote>
  <w:footnote w:id="30">
    <w:p w:rsidR="00646EB0" w:rsidRPr="008F7791" w:rsidRDefault="00646EB0" w:rsidP="00FF7BDB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F7791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8F7791">
        <w:rPr>
          <w:rFonts w:ascii="Times New Roman" w:hAnsi="Times New Roman" w:cs="Times New Roman"/>
          <w:vertAlign w:val="superscript"/>
        </w:rPr>
        <w:t xml:space="preserve"> </w:t>
      </w:r>
      <w:r w:rsidRPr="008F7791">
        <w:rPr>
          <w:rFonts w:ascii="Times New Roman" w:hAnsi="Times New Roman" w:cs="Times New Roman"/>
        </w:rPr>
        <w:t>A Alemanha invadiu a URSS em 22 de junho de 1941.</w:t>
      </w:r>
      <w:r>
        <w:rPr>
          <w:rFonts w:ascii="Times New Roman" w:hAnsi="Times New Roman" w:cs="Times New Roman"/>
        </w:rPr>
        <w:t xml:space="preserve"> De 1942 a 1943, ocorreram as Batalhas de Rjév, perto de Moscou, acarrentado uma enorme perda ao Exército Vermelho. Depois de muitas ofensivas, os nazistas abandonaram a região. </w:t>
      </w:r>
    </w:p>
  </w:footnote>
  <w:footnote w:id="31">
    <w:p w:rsidR="00646EB0" w:rsidRPr="00A8161F" w:rsidRDefault="00646EB0" w:rsidP="00A8161F">
      <w:pPr>
        <w:pStyle w:val="Textodenotaderodap"/>
        <w:spacing w:after="0"/>
        <w:ind w:left="340" w:hanging="340"/>
        <w:rPr>
          <w:rFonts w:ascii="Times New Roman" w:hAnsi="Times New Roman" w:cs="Times New Roman"/>
        </w:rPr>
      </w:pPr>
      <w:r w:rsidRPr="00A8161F">
        <w:rPr>
          <w:rStyle w:val="Refdenotaderodap"/>
          <w:rFonts w:ascii="Times New Roman" w:hAnsi="Times New Roman" w:cs="Times New Roman"/>
        </w:rPr>
        <w:footnoteRef/>
      </w:r>
      <w:r w:rsidRPr="00A8161F">
        <w:rPr>
          <w:rFonts w:ascii="Times New Roman" w:hAnsi="Times New Roman" w:cs="Times New Roman"/>
        </w:rPr>
        <w:t xml:space="preserve"> Membro de uma tropa clandestina de resistência.</w:t>
      </w:r>
    </w:p>
  </w:footnote>
  <w:footnote w:id="32">
    <w:p w:rsidR="00DC5B48" w:rsidRPr="00DC5B48" w:rsidRDefault="00DC5B48" w:rsidP="00DC5B48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C5B48">
        <w:rPr>
          <w:rStyle w:val="Refdenotaderodap"/>
          <w:rFonts w:ascii="Times New Roman" w:hAnsi="Times New Roman" w:cs="Times New Roman"/>
        </w:rPr>
        <w:footnoteRef/>
      </w:r>
      <w:r w:rsidRPr="00DC5B48">
        <w:rPr>
          <w:rFonts w:ascii="Times New Roman" w:hAnsi="Times New Roman" w:cs="Times New Roman"/>
        </w:rPr>
        <w:t xml:space="preserve"> Na Rússia, alguns administradores são chamados “comandantes”.</w:t>
      </w:r>
    </w:p>
  </w:footnote>
  <w:footnote w:id="33">
    <w:p w:rsidR="00646EB0" w:rsidRPr="0043521D" w:rsidRDefault="00646EB0" w:rsidP="0043521D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43521D">
        <w:rPr>
          <w:rStyle w:val="Refdenotaderodap"/>
          <w:rFonts w:ascii="Times New Roman" w:hAnsi="Times New Roman" w:cs="Times New Roman"/>
        </w:rPr>
        <w:footnoteRef/>
      </w:r>
      <w:r w:rsidRPr="0043521D">
        <w:rPr>
          <w:rFonts w:ascii="Times New Roman" w:hAnsi="Times New Roman" w:cs="Times New Roman"/>
        </w:rPr>
        <w:t xml:space="preserve"> </w:t>
      </w:r>
      <w:r w:rsidRPr="00733D8D">
        <w:rPr>
          <w:rFonts w:ascii="Times New Roman" w:hAnsi="Times New Roman" w:cs="Times New Roman"/>
          <w:i/>
        </w:rPr>
        <w:t>S</w:t>
      </w:r>
      <w:r w:rsidRPr="0043521D">
        <w:rPr>
          <w:rFonts w:ascii="Times New Roman" w:hAnsi="Times New Roman" w:cs="Times New Roman"/>
          <w:i/>
        </w:rPr>
        <w:t>viokla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“</w:t>
      </w:r>
      <w:r w:rsidRPr="0043521D">
        <w:rPr>
          <w:rFonts w:ascii="Times New Roman" w:hAnsi="Times New Roman" w:cs="Times New Roman"/>
        </w:rPr>
        <w:t>beterraba</w:t>
      </w:r>
      <w:r>
        <w:rPr>
          <w:rFonts w:ascii="Times New Roman" w:hAnsi="Times New Roman" w:cs="Times New Roman"/>
        </w:rPr>
        <w:t>”</w:t>
      </w:r>
      <w:r w:rsidRPr="0043521D">
        <w:rPr>
          <w:rFonts w:ascii="Times New Roman" w:hAnsi="Times New Roman" w:cs="Times New Roman"/>
        </w:rPr>
        <w:t>. Fiokla é apelido de Fiénia.</w:t>
      </w:r>
    </w:p>
  </w:footnote>
  <w:footnote w:id="34">
    <w:p w:rsidR="00646EB0" w:rsidRPr="005340A5" w:rsidRDefault="00646EB0" w:rsidP="005340A5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5340A5">
        <w:rPr>
          <w:rStyle w:val="Refdenotaderodap"/>
          <w:rFonts w:ascii="Times New Roman" w:hAnsi="Times New Roman" w:cs="Times New Roman"/>
        </w:rPr>
        <w:footnoteRef/>
      </w:r>
      <w:r w:rsidRPr="005340A5">
        <w:rPr>
          <w:rFonts w:ascii="Times New Roman" w:hAnsi="Times New Roman" w:cs="Times New Roman"/>
        </w:rPr>
        <w:t xml:space="preserve"> Forma feminina de </w:t>
      </w:r>
      <w:r w:rsidRPr="00733D8D">
        <w:rPr>
          <w:rFonts w:ascii="Times New Roman" w:hAnsi="Times New Roman" w:cs="Times New Roman"/>
          <w:i/>
        </w:rPr>
        <w:t>jid</w:t>
      </w:r>
      <w:r w:rsidRPr="005340A5">
        <w:rPr>
          <w:rFonts w:ascii="Times New Roman" w:hAnsi="Times New Roman" w:cs="Times New Roman"/>
        </w:rPr>
        <w:t>, termo pejorativo para se referir aos judeus.</w:t>
      </w:r>
    </w:p>
  </w:footnote>
  <w:footnote w:id="35">
    <w:p w:rsidR="00646EB0" w:rsidRPr="00DA749A" w:rsidRDefault="00646EB0" w:rsidP="00D830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Jeremias 30:10, 11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36">
    <w:p w:rsidR="00646EB0" w:rsidRPr="00E1343A" w:rsidRDefault="00646EB0" w:rsidP="00D830A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E1343A">
        <w:rPr>
          <w:rStyle w:val="Refdenotaderodap"/>
          <w:rFonts w:ascii="Times New Roman" w:hAnsi="Times New Roman" w:cs="Times New Roman"/>
        </w:rPr>
        <w:footnoteRef/>
      </w:r>
      <w:r w:rsidRPr="00E1343A">
        <w:rPr>
          <w:rFonts w:ascii="Times New Roman" w:hAnsi="Times New Roman" w:cs="Times New Roman"/>
        </w:rPr>
        <w:t xml:space="preserve"> Sulamita</w:t>
      </w:r>
      <w:r>
        <w:rPr>
          <w:rFonts w:ascii="Times New Roman" w:hAnsi="Times New Roman" w:cs="Times New Roman"/>
        </w:rPr>
        <w:t>, “a mais bela jovem de todo o Israel”,</w:t>
      </w:r>
      <w:r w:rsidRPr="00E1343A">
        <w:rPr>
          <w:rFonts w:ascii="Times New Roman" w:hAnsi="Times New Roman" w:cs="Times New Roman"/>
        </w:rPr>
        <w:t xml:space="preserve"> aparece no </w:t>
      </w:r>
      <w:r w:rsidRPr="00E1343A">
        <w:rPr>
          <w:rFonts w:ascii="Times New Roman" w:hAnsi="Times New Roman" w:cs="Times New Roman"/>
          <w:i/>
        </w:rPr>
        <w:t>Cantigo dos cânticos</w:t>
      </w:r>
      <w:r>
        <w:rPr>
          <w:rFonts w:ascii="Times New Roman" w:hAnsi="Times New Roman" w:cs="Times New Roman"/>
          <w:i/>
          <w:lang w:val="ru-RU"/>
        </w:rPr>
        <w:t xml:space="preserve">, </w:t>
      </w:r>
      <w:r>
        <w:rPr>
          <w:rFonts w:ascii="Times New Roman" w:hAnsi="Times New Roman" w:cs="Times New Roman"/>
        </w:rPr>
        <w:t>no Velho Testamento</w:t>
      </w:r>
      <w:r w:rsidRPr="00E1343A">
        <w:rPr>
          <w:rFonts w:ascii="Times New Roman" w:hAnsi="Times New Roman" w:cs="Times New Roman"/>
        </w:rPr>
        <w:t>.</w:t>
      </w:r>
    </w:p>
  </w:footnote>
  <w:footnote w:id="37">
    <w:p w:rsidR="00646EB0" w:rsidRPr="009F25DE" w:rsidRDefault="00646EB0" w:rsidP="00D830A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9F25DE">
        <w:rPr>
          <w:rStyle w:val="Refdenotaderodap"/>
          <w:rFonts w:ascii="Times New Roman" w:hAnsi="Times New Roman" w:cs="Times New Roman"/>
        </w:rPr>
        <w:footnoteRef/>
      </w:r>
      <w:r w:rsidRPr="009F25DE">
        <w:rPr>
          <w:rFonts w:ascii="Times New Roman" w:hAnsi="Times New Roman" w:cs="Times New Roman"/>
        </w:rPr>
        <w:t xml:space="preserve"> O termo bíblico </w:t>
      </w:r>
      <w:r w:rsidRPr="009F25DE">
        <w:rPr>
          <w:rFonts w:ascii="Times New Roman" w:hAnsi="Times New Roman" w:cs="Times New Roman"/>
          <w:i/>
        </w:rPr>
        <w:t>o resto</w:t>
      </w:r>
      <w:r w:rsidRPr="009F25DE">
        <w:rPr>
          <w:rFonts w:ascii="Times New Roman" w:hAnsi="Times New Roman" w:cs="Times New Roman"/>
        </w:rPr>
        <w:t xml:space="preserve"> “[...] significa o Israel que sobrevive depois da conquista [...]” e também adquiriu</w:t>
      </w:r>
      <w:r>
        <w:rPr>
          <w:rFonts w:ascii="Times New Roman" w:hAnsi="Times New Roman" w:cs="Times New Roman"/>
        </w:rPr>
        <w:t>, nos livros proféticos,</w:t>
      </w:r>
      <w:r w:rsidRPr="009F25DE">
        <w:rPr>
          <w:rFonts w:ascii="Times New Roman" w:hAnsi="Times New Roman" w:cs="Times New Roman"/>
        </w:rPr>
        <w:t xml:space="preserve"> sentido messiânico, e Israel </w:t>
      </w:r>
      <w:r>
        <w:rPr>
          <w:rFonts w:ascii="Times New Roman" w:hAnsi="Times New Roman" w:cs="Times New Roman"/>
        </w:rPr>
        <w:t>seria</w:t>
      </w:r>
      <w:r w:rsidRPr="009F25DE">
        <w:rPr>
          <w:rFonts w:ascii="Times New Roman" w:hAnsi="Times New Roman" w:cs="Times New Roman"/>
        </w:rPr>
        <w:t xml:space="preserve"> “o único a quem as promessas da restauração messiânica são dirigidas”. (</w:t>
      </w:r>
      <w:r w:rsidRPr="009F25DE">
        <w:rPr>
          <w:rFonts w:ascii="Times New Roman" w:hAnsi="Times New Roman" w:cs="Times New Roman"/>
          <w:i/>
        </w:rPr>
        <w:t>Dicionário bíblico</w:t>
      </w:r>
      <w:r w:rsidRPr="009F25DE">
        <w:rPr>
          <w:rFonts w:ascii="Times New Roman" w:hAnsi="Times New Roman" w:cs="Times New Roman"/>
        </w:rPr>
        <w:t>, Paulus, 1983, p. 794)</w:t>
      </w:r>
    </w:p>
  </w:footnote>
  <w:footnote w:id="38">
    <w:p w:rsidR="00646EB0" w:rsidRPr="00DA749A" w:rsidRDefault="00646EB0" w:rsidP="00D830A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Isaías 10:22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39">
    <w:p w:rsidR="00646EB0" w:rsidRPr="00DA749A" w:rsidRDefault="00646EB0" w:rsidP="00D830A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Refdenotaderodap"/>
          <w:rFonts w:ascii="Times New Roman" w:hAnsi="Times New Roman" w:cs="Times New Roman"/>
        </w:rPr>
        <w:footnoteRef/>
      </w:r>
      <w:r w:rsidRPr="00DA749A">
        <w:rPr>
          <w:rFonts w:ascii="Times New Roman" w:hAnsi="Times New Roman" w:cs="Times New Roman"/>
        </w:rPr>
        <w:t xml:space="preserve"> Isaías 10:15</w:t>
      </w:r>
      <w:r>
        <w:rPr>
          <w:rFonts w:ascii="Times New Roman" w:hAnsi="Times New Roman" w:cs="Times New Roman"/>
        </w:rPr>
        <w:t>.</w:t>
      </w:r>
    </w:p>
  </w:footnote>
  <w:footnote w:id="40">
    <w:p w:rsidR="00646EB0" w:rsidRPr="00DA749A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Jeremias 51:60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41">
    <w:p w:rsidR="00646EB0" w:rsidRPr="00DA749A" w:rsidRDefault="00646EB0" w:rsidP="003472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</w:rPr>
        <w:t xml:space="preserve"> Jeremias 51:61</w:t>
      </w:r>
      <w:r w:rsidRPr="008D3F84">
        <w:rPr>
          <w:rFonts w:ascii="Times New Roman" w:hAnsi="Times New Roman" w:cs="Times New Roman"/>
          <w:i/>
        </w:rPr>
        <w:t>–</w:t>
      </w:r>
      <w:r w:rsidRPr="00DA749A">
        <w:rPr>
          <w:rFonts w:ascii="Times New Roman" w:hAnsi="Times New Roman" w:cs="Times New Roman"/>
          <w:sz w:val="20"/>
          <w:szCs w:val="20"/>
        </w:rPr>
        <w:t>64</w:t>
      </w:r>
      <w:r>
        <w:rPr>
          <w:rFonts w:ascii="Times New Roman" w:hAnsi="Times New Roman" w:cs="Times New Roman"/>
          <w:sz w:val="20"/>
          <w:szCs w:val="20"/>
        </w:rPr>
        <w:t xml:space="preserve">. O episódio da queda da Babilônia (ao norte da Assíria), profetizado em detalhes em várias passagens bíblicas, aparece descrito em Isaías 47: 1-15 e no Apocalipse 18. </w:t>
      </w:r>
    </w:p>
  </w:footnote>
  <w:footnote w:id="42">
    <w:p w:rsidR="00646EB0" w:rsidRPr="00435963" w:rsidRDefault="00646EB0" w:rsidP="00347214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435963">
        <w:rPr>
          <w:rStyle w:val="Refdenotaderodap"/>
          <w:rFonts w:ascii="Times New Roman" w:hAnsi="Times New Roman" w:cs="Times New Roman"/>
        </w:rPr>
        <w:footnoteRef/>
      </w:r>
      <w:r w:rsidRPr="00435963">
        <w:rPr>
          <w:rFonts w:ascii="Times New Roman" w:hAnsi="Times New Roman" w:cs="Times New Roman"/>
        </w:rPr>
        <w:t xml:space="preserve"> Martin Bormann (1900</w:t>
      </w:r>
      <w:r w:rsidRPr="008D3F84">
        <w:rPr>
          <w:rFonts w:ascii="Times New Roman" w:hAnsi="Times New Roman" w:cs="Times New Roman"/>
          <w:i/>
        </w:rPr>
        <w:t>–</w:t>
      </w:r>
      <w:r w:rsidRPr="00435963">
        <w:rPr>
          <w:rFonts w:ascii="Times New Roman" w:hAnsi="Times New Roman" w:cs="Times New Roman"/>
        </w:rPr>
        <w:t xml:space="preserve">1945), alto oficial da Alemanha nazista, secretário </w:t>
      </w:r>
      <w:r>
        <w:rPr>
          <w:rFonts w:ascii="Times New Roman" w:hAnsi="Times New Roman" w:cs="Times New Roman"/>
        </w:rPr>
        <w:t>pessoal</w:t>
      </w:r>
      <w:r w:rsidRPr="00435963">
        <w:rPr>
          <w:rFonts w:ascii="Times New Roman" w:hAnsi="Times New Roman" w:cs="Times New Roman"/>
        </w:rPr>
        <w:t xml:space="preserve"> de Adolph Hitler. </w:t>
      </w:r>
    </w:p>
  </w:footnote>
  <w:footnote w:id="43">
    <w:p w:rsidR="00646EB0" w:rsidRPr="00DA749A" w:rsidRDefault="00646EB0" w:rsidP="00DA749A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Fonts w:ascii="Times New Roman" w:hAnsi="Times New Roman" w:cs="Times New Roman"/>
        </w:rPr>
        <w:t xml:space="preserve"> Primeiro verso do poema “</w:t>
      </w:r>
      <w:r w:rsidRPr="00DA749A">
        <w:rPr>
          <w:rFonts w:ascii="Times New Roman" w:hAnsi="Times New Roman" w:cs="Times New Roman"/>
          <w:iCs/>
        </w:rPr>
        <w:t>Manhã de inverno”</w:t>
      </w:r>
      <w:r>
        <w:rPr>
          <w:rFonts w:ascii="Times New Roman" w:hAnsi="Times New Roman" w:cs="Times New Roman"/>
          <w:iCs/>
          <w:lang w:val="ru-RU"/>
        </w:rPr>
        <w:t xml:space="preserve"> (</w:t>
      </w:r>
      <w:r>
        <w:rPr>
          <w:rFonts w:ascii="Times New Roman" w:hAnsi="Times New Roman" w:cs="Times New Roman"/>
          <w:i/>
          <w:iCs/>
        </w:rPr>
        <w:t>Zímnei</w:t>
      </w:r>
      <w:bookmarkStart w:id="18" w:name="_GoBack"/>
      <w:bookmarkEnd w:id="18"/>
      <w:r>
        <w:rPr>
          <w:rFonts w:ascii="Times New Roman" w:hAnsi="Times New Roman" w:cs="Times New Roman"/>
          <w:i/>
          <w:iCs/>
        </w:rPr>
        <w:t xml:space="preserve">e utro, </w:t>
      </w:r>
      <w:r>
        <w:rPr>
          <w:rFonts w:ascii="Times New Roman" w:hAnsi="Times New Roman" w:cs="Times New Roman"/>
          <w:iCs/>
          <w:lang w:val="ru-RU"/>
        </w:rPr>
        <w:t>1829)</w:t>
      </w:r>
      <w:r w:rsidRPr="00DA749A">
        <w:rPr>
          <w:rFonts w:ascii="Times New Roman" w:hAnsi="Times New Roman" w:cs="Times New Roman"/>
          <w:iCs/>
        </w:rPr>
        <w:t>,</w:t>
      </w:r>
      <w:r w:rsidRPr="00DA749A">
        <w:rPr>
          <w:rFonts w:ascii="Times New Roman" w:hAnsi="Times New Roman" w:cs="Times New Roman"/>
          <w:i/>
          <w:iCs/>
        </w:rPr>
        <w:t xml:space="preserve"> </w:t>
      </w:r>
      <w:r w:rsidRPr="00DA749A">
        <w:rPr>
          <w:rFonts w:ascii="Times New Roman" w:hAnsi="Times New Roman" w:cs="Times New Roman"/>
        </w:rPr>
        <w:t>de Púchkin.</w:t>
      </w:r>
    </w:p>
  </w:footnote>
  <w:footnote w:id="44">
    <w:p w:rsidR="00646EB0" w:rsidRPr="00DA749A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Gênesis 15:1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45">
    <w:p w:rsidR="00646EB0" w:rsidRPr="00DA749A" w:rsidRDefault="00646EB0" w:rsidP="00DA749A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Fonts w:ascii="Times New Roman" w:hAnsi="Times New Roman" w:cs="Times New Roman"/>
        </w:rPr>
        <w:t xml:space="preserve"> </w:t>
      </w:r>
      <w:r w:rsidRPr="007011EC">
        <w:rPr>
          <w:rFonts w:ascii="Times New Roman" w:hAnsi="Times New Roman" w:cs="Times New Roman"/>
          <w:i/>
          <w:iCs/>
        </w:rPr>
        <w:t>Einsatzgruppen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DA74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“g</w:t>
      </w:r>
      <w:r w:rsidRPr="00DA749A">
        <w:rPr>
          <w:rFonts w:ascii="Times New Roman" w:hAnsi="Times New Roman" w:cs="Times New Roman"/>
        </w:rPr>
        <w:t>rupos de intervenç</w:t>
      </w:r>
      <w:r w:rsidRPr="00192BB0">
        <w:rPr>
          <w:rFonts w:ascii="Times New Roman" w:hAnsi="Times New Roman" w:cs="Times New Roman"/>
        </w:rPr>
        <w:t>ã</w:t>
      </w:r>
      <w:r w:rsidRPr="00DA749A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”</w:t>
      </w:r>
      <w:r w:rsidRPr="00DA749A">
        <w:rPr>
          <w:rFonts w:ascii="Times New Roman" w:hAnsi="Times New Roman" w:cs="Times New Roman"/>
        </w:rPr>
        <w:t>: unidades encarregadas do assassinato dos opositores do Reich. Em alemão russificado no original.</w:t>
      </w:r>
      <w:r w:rsidRPr="00192BB0">
        <w:rPr>
          <w:rFonts w:ascii="Times New Roman" w:hAnsi="Times New Roman" w:cs="Times New Roman"/>
        </w:rPr>
        <w:t xml:space="preserve"> </w:t>
      </w:r>
    </w:p>
  </w:footnote>
  <w:footnote w:id="46">
    <w:p w:rsidR="00646EB0" w:rsidRPr="00DA749A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</w:rPr>
        <w:t xml:space="preserve"> Ezequiel 37: 1</w:t>
      </w:r>
      <w:r w:rsidRPr="008D3F84">
        <w:rPr>
          <w:rFonts w:ascii="Times New Roman" w:hAnsi="Times New Roman" w:cs="Times New Roman"/>
          <w:i/>
        </w:rPr>
        <w:t>–</w:t>
      </w:r>
      <w:r w:rsidRPr="00DA749A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47">
    <w:p w:rsidR="00646EB0" w:rsidRPr="00DA749A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Ezequiel 37:9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48">
    <w:p w:rsidR="00646EB0" w:rsidRPr="00DA749A" w:rsidRDefault="00646EB0" w:rsidP="00DA749A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Fonts w:ascii="Times New Roman" w:hAnsi="Times New Roman" w:cs="Times New Roman"/>
          <w:vertAlign w:val="superscript"/>
        </w:rPr>
        <w:t xml:space="preserve"> </w:t>
      </w:r>
      <w:r w:rsidRPr="00DA749A">
        <w:rPr>
          <w:rFonts w:ascii="Times New Roman" w:hAnsi="Times New Roman" w:cs="Times New Roman"/>
        </w:rPr>
        <w:t>Ez</w:t>
      </w:r>
      <w:r w:rsidRPr="00192BB0">
        <w:rPr>
          <w:rFonts w:ascii="Times New Roman" w:hAnsi="Times New Roman" w:cs="Times New Roman"/>
        </w:rPr>
        <w:t>e</w:t>
      </w:r>
      <w:r w:rsidRPr="00DA749A">
        <w:rPr>
          <w:rFonts w:ascii="Times New Roman" w:hAnsi="Times New Roman" w:cs="Times New Roman"/>
        </w:rPr>
        <w:t>quiel 37: 11</w:t>
      </w:r>
      <w:r w:rsidRPr="008D3F84">
        <w:rPr>
          <w:rFonts w:ascii="Times New Roman" w:hAnsi="Times New Roman" w:cs="Times New Roman"/>
          <w:i/>
        </w:rPr>
        <w:t>–</w:t>
      </w:r>
      <w:r w:rsidRPr="00DA749A">
        <w:rPr>
          <w:rFonts w:ascii="Times New Roman" w:hAnsi="Times New Roman" w:cs="Times New Roman"/>
        </w:rPr>
        <w:t>13.</w:t>
      </w:r>
    </w:p>
  </w:footnote>
  <w:footnote w:id="49">
    <w:p w:rsidR="00646EB0" w:rsidRPr="00B40053" w:rsidRDefault="00646EB0" w:rsidP="00B40053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138" w:author="Daniela Mountian" w:date="2017-08-24T16:30:00Z">
        <w:r w:rsidRPr="00B40053">
          <w:rPr>
            <w:rStyle w:val="Refdenotaderodap"/>
            <w:rFonts w:ascii="Times New Roman" w:hAnsi="Times New Roman" w:cs="Times New Roman"/>
          </w:rPr>
          <w:footnoteRef/>
        </w:r>
        <w:r w:rsidRPr="00B40053">
          <w:rPr>
            <w:rFonts w:ascii="Times New Roman" w:hAnsi="Times New Roman" w:cs="Times New Roman"/>
          </w:rPr>
          <w:t xml:space="preserve"> </w:t>
        </w:r>
      </w:ins>
      <w:ins w:id="139" w:author="Daniela Mountian" w:date="2017-08-24T16:33:00Z">
        <w:r w:rsidRPr="00B40053">
          <w:rPr>
            <w:rFonts w:ascii="Times New Roman" w:hAnsi="Times New Roman" w:cs="Times New Roman"/>
          </w:rPr>
          <w:t xml:space="preserve">Antigo jogo, no Brasil conhecido como </w:t>
        </w:r>
      </w:ins>
      <w:ins w:id="140" w:author="Daniela Mountian" w:date="2017-08-24T16:32:00Z">
        <w:r w:rsidRPr="00B40053">
          <w:rPr>
            <w:rFonts w:ascii="Times New Roman" w:hAnsi="Times New Roman" w:cs="Times New Roman"/>
          </w:rPr>
          <w:t>Jogos das pedrinhas ou Cinco Marias</w:t>
        </w:r>
      </w:ins>
      <w:ins w:id="141" w:author="Daniela Mountian" w:date="2017-08-24T16:33:00Z">
        <w:r w:rsidRPr="00B40053">
          <w:rPr>
            <w:rFonts w:ascii="Times New Roman" w:hAnsi="Times New Roman" w:cs="Times New Roman"/>
          </w:rPr>
          <w:t>, no qual o</w:t>
        </w:r>
      </w:ins>
      <w:ins w:id="142" w:author="Daniela Mountian" w:date="2017-08-24T16:34:00Z">
        <w:r>
          <w:rPr>
            <w:rFonts w:ascii="Times New Roman" w:hAnsi="Times New Roman" w:cs="Times New Roman"/>
          </w:rPr>
          <w:t>s</w:t>
        </w:r>
      </w:ins>
      <w:ins w:id="143" w:author="Daniela Mountian" w:date="2017-08-24T16:33:00Z">
        <w:r w:rsidRPr="00B40053">
          <w:rPr>
            <w:rFonts w:ascii="Times New Roman" w:hAnsi="Times New Roman" w:cs="Times New Roman"/>
          </w:rPr>
          <w:t xml:space="preserve"> partipante</w:t>
        </w:r>
      </w:ins>
      <w:ins w:id="144" w:author="Daniela Mountian" w:date="2017-08-24T16:34:00Z">
        <w:r>
          <w:rPr>
            <w:rFonts w:ascii="Times New Roman" w:hAnsi="Times New Roman" w:cs="Times New Roman"/>
          </w:rPr>
          <w:t>s</w:t>
        </w:r>
      </w:ins>
      <w:ins w:id="145" w:author="Daniela Mountian" w:date="2017-08-24T16:30:00Z">
        <w:r w:rsidRPr="00B40053"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 lança</w:t>
        </w:r>
      </w:ins>
      <w:ins w:id="146" w:author="Daniela Mountian" w:date="2017-08-24T16:34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>m</w:t>
        </w:r>
      </w:ins>
      <w:ins w:id="147" w:author="Daniela Mountian" w:date="2017-08-24T16:30:00Z">
        <w:r w:rsidRPr="00B40053"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ins w:id="148" w:author="Daniela Mountian" w:date="2017-08-24T16:34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as </w:t>
        </w:r>
      </w:ins>
      <w:ins w:id="149" w:author="Daniela Mountian" w:date="2017-08-24T16:30:00Z">
        <w:r w:rsidRPr="00B40053"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>peças</w:t>
        </w:r>
      </w:ins>
      <w:ins w:id="150" w:author="Daniela Mountian" w:date="2017-08-24T16:35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 (às vezes de pano)</w:t>
        </w:r>
      </w:ins>
      <w:ins w:id="151" w:author="Daniela Mountian" w:date="2017-08-24T16:30:00Z">
        <w:r w:rsidRPr="00B40053"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 no ar e tenta</w:t>
        </w:r>
      </w:ins>
      <w:ins w:id="152" w:author="Daniela Mountian" w:date="2017-08-24T16:34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>m</w:t>
        </w:r>
      </w:ins>
      <w:ins w:id="153" w:author="Daniela Mountian" w:date="2017-08-24T16:30:00Z">
        <w:r w:rsidRPr="00B40053"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 </w:t>
        </w:r>
      </w:ins>
      <w:ins w:id="154" w:author="Daniela Mountian" w:date="2017-08-24T16:34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>pegá-las</w:t>
        </w:r>
      </w:ins>
      <w:ins w:id="155" w:author="Daniela Mountian" w:date="2017-08-24T16:32:00Z">
        <w:r w:rsidRPr="00B40053"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 com uma mão.</w:t>
        </w:r>
      </w:ins>
      <w:ins w:id="156" w:author="Daniela Mountian" w:date="2017-08-24T16:34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 O que mais peças </w:t>
        </w:r>
      </w:ins>
      <w:ins w:id="157" w:author="Daniela Mountian" w:date="2017-08-24T16:35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 xml:space="preserve">pegar </w:t>
        </w:r>
      </w:ins>
      <w:ins w:id="158" w:author="Daniela Mountian" w:date="2017-08-24T16:34:00Z">
        <w:r>
          <w:rPr>
            <w:rFonts w:ascii="Times New Roman" w:hAnsi="Times New Roman" w:cs="Times New Roman"/>
            <w:color w:val="222222"/>
            <w:sz w:val="21"/>
            <w:szCs w:val="21"/>
            <w:shd w:val="clear" w:color="auto" w:fill="FFFFFF"/>
          </w:rPr>
          <w:t>é o vencedor.</w:t>
        </w:r>
      </w:ins>
    </w:p>
  </w:footnote>
  <w:footnote w:id="50">
    <w:p w:rsidR="00646EB0" w:rsidRPr="008F7791" w:rsidRDefault="00646EB0" w:rsidP="00D30FBE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8F779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F7791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8F7791">
        <w:rPr>
          <w:rFonts w:ascii="Times New Roman" w:hAnsi="Times New Roman" w:cs="Times New Roman"/>
          <w:sz w:val="20"/>
          <w:szCs w:val="20"/>
          <w:lang w:val="es-ES"/>
        </w:rPr>
        <w:t>Isaías 66:13, 14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51">
    <w:p w:rsidR="00646EB0" w:rsidRPr="00DA749A" w:rsidRDefault="00646EB0" w:rsidP="003472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Levítico 26:17, 19, 20, 22, 26</w:t>
      </w:r>
      <w:r>
        <w:rPr>
          <w:rFonts w:ascii="Times New Roman" w:hAnsi="Times New Roman" w:cs="Times New Roman"/>
          <w:sz w:val="20"/>
          <w:szCs w:val="20"/>
        </w:rPr>
        <w:t>, 36.</w:t>
      </w:r>
    </w:p>
  </w:footnote>
  <w:footnote w:id="52">
    <w:p w:rsidR="00646EB0" w:rsidRPr="00DA749A" w:rsidRDefault="00646EB0" w:rsidP="003472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Ezequiel 24:14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53">
    <w:p w:rsidR="00646EB0" w:rsidRPr="00DA749A" w:rsidRDefault="00646EB0" w:rsidP="0034721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Fonts w:ascii="Times New Roman" w:hAnsi="Times New Roman" w:cs="Times New Roman"/>
          <w:vertAlign w:val="superscript"/>
        </w:rPr>
        <w:t xml:space="preserve"> </w:t>
      </w:r>
      <w:r w:rsidRPr="00DA749A">
        <w:rPr>
          <w:rFonts w:ascii="Times New Roman" w:hAnsi="Times New Roman" w:cs="Times New Roman"/>
        </w:rPr>
        <w:t>Isaías 34: 4. Apocalipse 6: 14.</w:t>
      </w:r>
    </w:p>
  </w:footnote>
  <w:footnote w:id="54">
    <w:p w:rsidR="00646EB0" w:rsidRPr="00DA749A" w:rsidRDefault="00646EB0" w:rsidP="003472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Amós 5:21, 23, 24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55">
    <w:p w:rsidR="00646EB0" w:rsidRPr="00276353" w:rsidRDefault="00646EB0" w:rsidP="0034721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276353">
        <w:rPr>
          <w:rStyle w:val="Refdenotaderodap"/>
          <w:rFonts w:ascii="Times New Roman" w:hAnsi="Times New Roman" w:cs="Times New Roman"/>
        </w:rPr>
        <w:footnoteRef/>
      </w:r>
      <w:r w:rsidRPr="002763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sacerdote judeu </w:t>
      </w:r>
      <w:r w:rsidRPr="0027635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</w:t>
      </w:r>
      <w:r w:rsidRPr="00276353">
        <w:rPr>
          <w:rFonts w:ascii="Times New Roman" w:hAnsi="Times New Roman" w:cs="Times New Roman"/>
        </w:rPr>
        <w:t xml:space="preserve">raías, a quem </w:t>
      </w:r>
      <w:r>
        <w:rPr>
          <w:rFonts w:ascii="Times New Roman" w:hAnsi="Times New Roman" w:cs="Times New Roman"/>
        </w:rPr>
        <w:t>Jer</w:t>
      </w:r>
      <w:r w:rsidRPr="00DA749A">
        <w:rPr>
          <w:rFonts w:ascii="Times New Roman" w:hAnsi="Times New Roman" w:cs="Times New Roman"/>
        </w:rPr>
        <w:t xml:space="preserve">emias </w:t>
      </w:r>
      <w:r>
        <w:rPr>
          <w:rFonts w:ascii="Times New Roman" w:hAnsi="Times New Roman" w:cs="Times New Roman"/>
        </w:rPr>
        <w:t>(</w:t>
      </w:r>
      <w:r w:rsidRPr="00DA749A">
        <w:rPr>
          <w:rFonts w:ascii="Times New Roman" w:hAnsi="Times New Roman" w:cs="Times New Roman"/>
        </w:rPr>
        <w:t>51:61</w:t>
      </w:r>
      <w:r w:rsidRPr="008D3F84">
        <w:rPr>
          <w:rFonts w:ascii="Times New Roman" w:hAnsi="Times New Roman" w:cs="Times New Roman"/>
          <w:i/>
        </w:rPr>
        <w:t>–</w:t>
      </w:r>
      <w:r w:rsidRPr="00DA749A">
        <w:rPr>
          <w:rFonts w:ascii="Times New Roman" w:hAnsi="Times New Roman" w:cs="Times New Roman"/>
        </w:rPr>
        <w:t>64</w:t>
      </w:r>
      <w:r>
        <w:rPr>
          <w:rFonts w:ascii="Times New Roman" w:hAnsi="Times New Roman" w:cs="Times New Roman"/>
        </w:rPr>
        <w:t>)</w:t>
      </w:r>
      <w:r w:rsidRPr="00276353">
        <w:rPr>
          <w:rFonts w:ascii="Times New Roman" w:hAnsi="Times New Roman" w:cs="Times New Roman"/>
        </w:rPr>
        <w:t xml:space="preserve"> se dirigi</w:t>
      </w:r>
      <w:r>
        <w:rPr>
          <w:rFonts w:ascii="Times New Roman" w:hAnsi="Times New Roman" w:cs="Times New Roman"/>
        </w:rPr>
        <w:t>u</w:t>
      </w:r>
      <w:r w:rsidRPr="00276353">
        <w:rPr>
          <w:rFonts w:ascii="Times New Roman" w:hAnsi="Times New Roman" w:cs="Times New Roman"/>
        </w:rPr>
        <w:t xml:space="preserve"> ao falar da queda de Babilônia (“E, quando tu acabares a leitura deste livro, prenderá uma pedra nele e o lançarás em meio ao Eufrates, dizendo: Babilônia</w:t>
      </w:r>
      <w:r w:rsidRPr="00276353">
        <w:rPr>
          <w:rFonts w:ascii="Times New Roman" w:hAnsi="Times New Roman" w:cs="Times New Roman"/>
          <w:lang w:val="ru-RU"/>
        </w:rPr>
        <w:t xml:space="preserve"> </w:t>
      </w:r>
      <w:r w:rsidRPr="00276353">
        <w:rPr>
          <w:rFonts w:ascii="Times New Roman" w:hAnsi="Times New Roman" w:cs="Times New Roman"/>
        </w:rPr>
        <w:t>afundará e não se levantará mais, graças ao mal que lançarei sobre ela, e todos eles irão desfalecer’</w:t>
      </w:r>
      <w:r>
        <w:rPr>
          <w:rFonts w:ascii="Times New Roman" w:hAnsi="Times New Roman" w:cs="Times New Roman"/>
        </w:rPr>
        <w:t xml:space="preserve"> [...]</w:t>
      </w:r>
      <w:r w:rsidRPr="0027635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2763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aparece como</w:t>
      </w:r>
      <w:r w:rsidRPr="00276353">
        <w:rPr>
          <w:rFonts w:ascii="Times New Roman" w:hAnsi="Times New Roman" w:cs="Times New Roman"/>
        </w:rPr>
        <w:t xml:space="preserve"> camareiro-mor do rei Nabucodonosor II.</w:t>
      </w:r>
    </w:p>
  </w:footnote>
  <w:footnote w:id="56">
    <w:p w:rsidR="00646EB0" w:rsidRPr="001C6CDD" w:rsidRDefault="00646EB0" w:rsidP="00347214">
      <w:pPr>
        <w:pStyle w:val="Textodenotaderodap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1C6CDD">
        <w:rPr>
          <w:rStyle w:val="Refdenotaderodap"/>
          <w:rFonts w:ascii="Times New Roman" w:hAnsi="Times New Roman" w:cs="Times New Roman"/>
        </w:rPr>
        <w:footnoteRef/>
      </w:r>
      <w:r w:rsidRPr="001C6CDD">
        <w:rPr>
          <w:rFonts w:ascii="Times New Roman" w:hAnsi="Times New Roman" w:cs="Times New Roman"/>
        </w:rPr>
        <w:t xml:space="preserve"> Trata-se da “Parábola dos vinhateiros homicidas” (Mateus 21: 33</w:t>
      </w:r>
      <w:r w:rsidRPr="008D3F84">
        <w:rPr>
          <w:rFonts w:ascii="Times New Roman" w:hAnsi="Times New Roman" w:cs="Times New Roman"/>
          <w:i/>
        </w:rPr>
        <w:t>–</w:t>
      </w:r>
      <w:r w:rsidRPr="001C6CDD">
        <w:rPr>
          <w:rFonts w:ascii="Times New Roman" w:hAnsi="Times New Roman" w:cs="Times New Roman"/>
        </w:rPr>
        <w:t>46)</w:t>
      </w:r>
      <w:r>
        <w:rPr>
          <w:rFonts w:ascii="Times New Roman" w:hAnsi="Times New Roman" w:cs="Times New Roman"/>
        </w:rPr>
        <w:t>, na qual se narra a história de vinhateiros que arrendaram a terra de um proprietário de um vinhedo. Quando o proprietário mandou seus servos receberem os frutos, os vinhateiros “espancaram um, mataram outro e apedrejaram o terceiro” (</w:t>
      </w:r>
      <w:r>
        <w:rPr>
          <w:rFonts w:ascii="Times New Roman" w:hAnsi="Times New Roman" w:cs="Times New Roman"/>
          <w:i/>
        </w:rPr>
        <w:t xml:space="preserve">Bíblia de Jerusalém, </w:t>
      </w:r>
      <w:r>
        <w:rPr>
          <w:rFonts w:ascii="Times New Roman" w:hAnsi="Times New Roman" w:cs="Times New Roman"/>
        </w:rPr>
        <w:t>ed. Paulus, 2016, p. 1742). Quando o dono mandou seu filho, os vinhateiros o assassinaram.</w:t>
      </w:r>
    </w:p>
  </w:footnote>
  <w:footnote w:id="57">
    <w:p w:rsidR="00646EB0" w:rsidRPr="00C71056" w:rsidRDefault="00646EB0" w:rsidP="00C71056">
      <w:pPr>
        <w:pStyle w:val="Textodenotaderodap"/>
        <w:spacing w:after="0"/>
        <w:ind w:left="340" w:hanging="340"/>
        <w:rPr>
          <w:rFonts w:ascii="Times New Roman" w:hAnsi="Times New Roman" w:cs="Times New Roman"/>
          <w:lang w:val="ru-RU"/>
        </w:rPr>
      </w:pPr>
      <w:r w:rsidRPr="00C71056">
        <w:rPr>
          <w:rStyle w:val="Refdenotaderodap"/>
          <w:rFonts w:ascii="Times New Roman" w:hAnsi="Times New Roman" w:cs="Times New Roman"/>
        </w:rPr>
        <w:footnoteRef/>
      </w:r>
      <w:r w:rsidRPr="00C71056">
        <w:rPr>
          <w:rFonts w:ascii="Times New Roman" w:hAnsi="Times New Roman" w:cs="Times New Roman"/>
        </w:rPr>
        <w:t xml:space="preserve"> </w:t>
      </w:r>
      <w:r w:rsidRPr="0069628F">
        <w:rPr>
          <w:rFonts w:ascii="Times New Roman" w:hAnsi="Times New Roman" w:cs="Times New Roman"/>
        </w:rPr>
        <w:t>Tássia</w:t>
      </w:r>
      <w:r w:rsidRPr="00C71056">
        <w:rPr>
          <w:rFonts w:ascii="Times New Roman" w:hAnsi="Times New Roman" w:cs="Times New Roman"/>
        </w:rPr>
        <w:t xml:space="preserve"> é apelido de </w:t>
      </w:r>
      <w:r w:rsidRPr="0069628F">
        <w:rPr>
          <w:rFonts w:ascii="Times New Roman" w:hAnsi="Times New Roman" w:cs="Times New Roman"/>
        </w:rPr>
        <w:t>Taíssia</w:t>
      </w:r>
      <w:r w:rsidRPr="00C71056">
        <w:rPr>
          <w:rFonts w:ascii="Times New Roman" w:hAnsi="Times New Roman" w:cs="Times New Roman"/>
        </w:rPr>
        <w:t xml:space="preserve"> e </w:t>
      </w:r>
      <w:r>
        <w:rPr>
          <w:rFonts w:ascii="Times New Roman" w:hAnsi="Times New Roman" w:cs="Times New Roman"/>
        </w:rPr>
        <w:t>Ústia de Ustínia</w:t>
      </w:r>
      <w:r>
        <w:rPr>
          <w:rFonts w:ascii="Times New Roman" w:hAnsi="Times New Roman" w:cs="Times New Roman"/>
          <w:lang w:val="ru-RU"/>
        </w:rPr>
        <w:t>.</w:t>
      </w:r>
    </w:p>
  </w:footnote>
  <w:footnote w:id="58">
    <w:p w:rsidR="00646EB0" w:rsidRPr="00104F6E" w:rsidRDefault="00646EB0" w:rsidP="00347214">
      <w:pPr>
        <w:pStyle w:val="Textodenotaderodap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104F6E">
        <w:rPr>
          <w:rStyle w:val="Refdenotaderodap"/>
          <w:rFonts w:ascii="Times New Roman" w:hAnsi="Times New Roman" w:cs="Times New Roman"/>
        </w:rPr>
        <w:footnoteRef/>
      </w:r>
      <w:r w:rsidRPr="00104F6E">
        <w:rPr>
          <w:rFonts w:ascii="Times New Roman" w:hAnsi="Times New Roman" w:cs="Times New Roman"/>
        </w:rPr>
        <w:t xml:space="preserve"> Comum entre soldados russos</w:t>
      </w:r>
      <w:r>
        <w:rPr>
          <w:rFonts w:ascii="Times New Roman" w:hAnsi="Times New Roman" w:cs="Times New Roman"/>
        </w:rPr>
        <w:t xml:space="preserve"> na Segunda Guerra</w:t>
      </w:r>
      <w:r w:rsidRPr="00104F6E">
        <w:rPr>
          <w:rFonts w:ascii="Times New Roman" w:hAnsi="Times New Roman" w:cs="Times New Roman"/>
        </w:rPr>
        <w:t>, a carta triangular podia ser enviada sem selo. Além de indicar tratar-</w:t>
      </w:r>
      <w:r>
        <w:rPr>
          <w:rFonts w:ascii="Times New Roman" w:hAnsi="Times New Roman" w:cs="Times New Roman"/>
        </w:rPr>
        <w:t>se de missiva militar</w:t>
      </w:r>
      <w:r w:rsidRPr="00104F6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 forma triangular</w:t>
      </w:r>
      <w:r w:rsidRPr="00104F6E">
        <w:rPr>
          <w:rFonts w:ascii="Times New Roman" w:hAnsi="Times New Roman" w:cs="Times New Roman"/>
        </w:rPr>
        <w:t xml:space="preserve"> facilitava </w:t>
      </w:r>
      <w:r>
        <w:rPr>
          <w:rFonts w:ascii="Times New Roman" w:hAnsi="Times New Roman" w:cs="Times New Roman"/>
        </w:rPr>
        <w:t>a leitura dos</w:t>
      </w:r>
      <w:r w:rsidRPr="00104F6E">
        <w:rPr>
          <w:rFonts w:ascii="Times New Roman" w:hAnsi="Times New Roman" w:cs="Times New Roman"/>
        </w:rPr>
        <w:t xml:space="preserve"> cens</w:t>
      </w:r>
      <w:r>
        <w:rPr>
          <w:rFonts w:ascii="Times New Roman" w:hAnsi="Times New Roman" w:cs="Times New Roman"/>
        </w:rPr>
        <w:t>ores</w:t>
      </w:r>
      <w:r w:rsidRPr="00104F6E">
        <w:rPr>
          <w:rFonts w:ascii="Times New Roman" w:hAnsi="Times New Roman" w:cs="Times New Roman"/>
        </w:rPr>
        <w:t>, já que o envelope era formad</w:t>
      </w:r>
      <w:r>
        <w:rPr>
          <w:rFonts w:ascii="Times New Roman" w:hAnsi="Times New Roman" w:cs="Times New Roman"/>
        </w:rPr>
        <w:t>o</w:t>
      </w:r>
      <w:r w:rsidRPr="00104F6E">
        <w:rPr>
          <w:rFonts w:ascii="Times New Roman" w:hAnsi="Times New Roman" w:cs="Times New Roman"/>
        </w:rPr>
        <w:t xml:space="preserve"> pela própria carta</w:t>
      </w:r>
      <w:r>
        <w:rPr>
          <w:rFonts w:ascii="Times New Roman" w:hAnsi="Times New Roman" w:cs="Times New Roman"/>
        </w:rPr>
        <w:t xml:space="preserve"> e</w:t>
      </w:r>
      <w:r w:rsidRPr="00104F6E">
        <w:rPr>
          <w:rFonts w:ascii="Times New Roman" w:hAnsi="Times New Roman" w:cs="Times New Roman"/>
        </w:rPr>
        <w:t xml:space="preserve"> apenas </w:t>
      </w:r>
      <w:r>
        <w:rPr>
          <w:rFonts w:ascii="Times New Roman" w:hAnsi="Times New Roman" w:cs="Times New Roman"/>
        </w:rPr>
        <w:t>a ponta da base do triângulo era colada</w:t>
      </w:r>
      <w:r w:rsidRPr="00104F6E">
        <w:rPr>
          <w:rFonts w:ascii="Times New Roman" w:hAnsi="Times New Roman" w:cs="Times New Roman"/>
        </w:rPr>
        <w:t>.</w:t>
      </w:r>
    </w:p>
  </w:footnote>
  <w:footnote w:id="59">
    <w:p w:rsidR="00646EB0" w:rsidRPr="00DA749A" w:rsidRDefault="00646EB0" w:rsidP="0034721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Fonts w:ascii="Times New Roman" w:hAnsi="Times New Roman" w:cs="Times New Roman"/>
          <w:vertAlign w:val="superscript"/>
        </w:rPr>
        <w:t xml:space="preserve"> </w:t>
      </w:r>
      <w:r w:rsidRPr="00DA749A">
        <w:rPr>
          <w:rFonts w:ascii="Times New Roman" w:hAnsi="Times New Roman" w:cs="Times New Roman"/>
        </w:rPr>
        <w:t xml:space="preserve">Alusão </w:t>
      </w:r>
      <w:r>
        <w:rPr>
          <w:rFonts w:ascii="Times New Roman" w:hAnsi="Times New Roman" w:cs="Times New Roman"/>
        </w:rPr>
        <w:t xml:space="preserve">a </w:t>
      </w:r>
      <w:r w:rsidRPr="006D774A">
        <w:rPr>
          <w:rFonts w:ascii="Times New Roman" w:hAnsi="Times New Roman" w:cs="Times New Roman"/>
        </w:rPr>
        <w:t>uma conhecida</w:t>
      </w:r>
      <w:r w:rsidRPr="00DA749A">
        <w:rPr>
          <w:rFonts w:ascii="Times New Roman" w:hAnsi="Times New Roman" w:cs="Times New Roman"/>
        </w:rPr>
        <w:t xml:space="preserve"> frase de Stálin </w:t>
      </w:r>
      <w:r>
        <w:rPr>
          <w:rFonts w:ascii="Times New Roman" w:hAnsi="Times New Roman" w:cs="Times New Roman"/>
        </w:rPr>
        <w:t>pronunciada em 17 de novembro de</w:t>
      </w:r>
      <w:r w:rsidRPr="00DA749A">
        <w:rPr>
          <w:rFonts w:ascii="Times New Roman" w:hAnsi="Times New Roman" w:cs="Times New Roman"/>
        </w:rPr>
        <w:t xml:space="preserve"> 1935</w:t>
      </w:r>
      <w:r>
        <w:rPr>
          <w:rFonts w:ascii="Times New Roman" w:hAnsi="Times New Roman" w:cs="Times New Roman"/>
        </w:rPr>
        <w:t xml:space="preserve"> num encontro dos </w:t>
      </w:r>
      <w:r>
        <w:rPr>
          <w:rFonts w:ascii="Times New Roman" w:hAnsi="Times New Roman" w:cs="Times New Roman"/>
          <w:i/>
        </w:rPr>
        <w:t>stakhanovistas</w:t>
      </w:r>
      <w:r w:rsidRPr="00DA749A">
        <w:rPr>
          <w:rFonts w:ascii="Times New Roman" w:hAnsi="Times New Roman" w:cs="Times New Roman"/>
        </w:rPr>
        <w:t>: “A vida ficou melhor, a vida ficou mais alegre</w:t>
      </w:r>
      <w:ins w:id="266" w:author="Leila" w:date="2016-07-17T14:17:00Z">
        <w:r w:rsidRPr="00DA749A">
          <w:rPr>
            <w:rFonts w:ascii="Times New Roman" w:hAnsi="Times New Roman" w:cs="Times New Roman"/>
          </w:rPr>
          <w:t>”</w:t>
        </w:r>
      </w:ins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i/>
        </w:rPr>
        <w:t>Jizn stalo lutche, jizn stalo vesseleie</w:t>
      </w:r>
      <w:r>
        <w:rPr>
          <w:rFonts w:ascii="Times New Roman" w:hAnsi="Times New Roman" w:cs="Times New Roman"/>
        </w:rPr>
        <w:t>)</w:t>
      </w:r>
      <w:r w:rsidRPr="00DA749A">
        <w:rPr>
          <w:rFonts w:ascii="Times New Roman" w:hAnsi="Times New Roman" w:cs="Times New Roman"/>
        </w:rPr>
        <w:t xml:space="preserve">. </w:t>
      </w:r>
      <w:ins w:id="267" w:author="Daniela Mountian" w:date="2017-05-07T16:32:00Z">
        <w:r w:rsidRPr="00787B5D">
          <w:rPr>
            <w:rFonts w:ascii="Times New Roman" w:hAnsi="Times New Roman" w:cs="Times New Roman"/>
            <w:highlight w:val="green"/>
            <w:rPrChange w:id="268" w:author="Daniela Mountian" w:date="2017-05-07T16:34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O poeta V. Lébe</w:t>
        </w:r>
      </w:ins>
      <w:ins w:id="269" w:author="Daniela Mountian" w:date="2017-05-07T16:33:00Z">
        <w:r w:rsidRPr="00787B5D">
          <w:rPr>
            <w:rFonts w:ascii="Times New Roman" w:hAnsi="Times New Roman" w:cs="Times New Roman"/>
            <w:highlight w:val="green"/>
            <w:rPrChange w:id="270" w:author="Daniela Mountian" w:date="2017-05-07T16:34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dev Kumátch escreveu uma canção assim chamada em 1936.</w:t>
        </w:r>
      </w:ins>
    </w:p>
  </w:footnote>
  <w:footnote w:id="60">
    <w:p w:rsidR="00646EB0" w:rsidRPr="00D4550B" w:rsidRDefault="00646EB0" w:rsidP="00347214">
      <w:pPr>
        <w:pStyle w:val="Textodenotaderodap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D4550B">
        <w:rPr>
          <w:rStyle w:val="Refdenotaderodap"/>
          <w:rFonts w:ascii="Times New Roman" w:hAnsi="Times New Roman" w:cs="Times New Roman"/>
        </w:rPr>
        <w:footnoteRef/>
      </w:r>
      <w:r w:rsidRPr="00D455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Numa variação do jogo, c</w:t>
      </w:r>
      <w:r w:rsidRPr="00D4550B">
        <w:rPr>
          <w:rFonts w:ascii="Times New Roman" w:hAnsi="Times New Roman" w:cs="Times New Roman"/>
        </w:rPr>
        <w:t xml:space="preserve">ada participante deve colocar um objeto pessoal </w:t>
      </w:r>
      <w:r>
        <w:rPr>
          <w:rFonts w:ascii="Times New Roman" w:hAnsi="Times New Roman" w:cs="Times New Roman"/>
        </w:rPr>
        <w:t>(um relógio, um lenço, uma pulseira, etc.) em uma sacola ou um chapéu. Um dos objetos é sorteado e um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desafio é proposto ao seu dono para que ele possa recuperar a prenda que deixou como garantia. </w:t>
      </w:r>
    </w:p>
  </w:footnote>
  <w:footnote w:id="61">
    <w:p w:rsidR="00646EB0" w:rsidRPr="00967400" w:rsidRDefault="00646EB0" w:rsidP="00967400">
      <w:pPr>
        <w:pStyle w:val="Textodenotaderodap"/>
        <w:spacing w:after="0"/>
        <w:ind w:left="340" w:hanging="340"/>
        <w:rPr>
          <w:rFonts w:ascii="Times New Roman" w:hAnsi="Times New Roman" w:cs="Times New Roman"/>
        </w:rPr>
      </w:pPr>
      <w:r w:rsidRPr="00967400">
        <w:rPr>
          <w:rStyle w:val="Refdenotaderodap"/>
          <w:rFonts w:ascii="Times New Roman" w:hAnsi="Times New Roman" w:cs="Times New Roman"/>
        </w:rPr>
        <w:footnoteRef/>
      </w:r>
      <w:r w:rsidRPr="00967400">
        <w:rPr>
          <w:rFonts w:ascii="Times New Roman" w:hAnsi="Times New Roman" w:cs="Times New Roman"/>
        </w:rPr>
        <w:t xml:space="preserve"> Método us</w:t>
      </w:r>
      <w:r>
        <w:rPr>
          <w:rFonts w:ascii="Times New Roman" w:hAnsi="Times New Roman" w:cs="Times New Roman"/>
        </w:rPr>
        <w:t>ad</w:t>
      </w:r>
      <w:r>
        <w:rPr>
          <w:rFonts w:ascii="Times New Roman" w:hAnsi="Times New Roman" w:cs="Times New Roman"/>
          <w:lang w:val="ru-RU"/>
        </w:rPr>
        <w:t>о</w:t>
      </w:r>
      <w:r w:rsidRPr="00967400">
        <w:rPr>
          <w:rFonts w:ascii="Times New Roman" w:hAnsi="Times New Roman" w:cs="Times New Roman"/>
        </w:rPr>
        <w:t xml:space="preserve"> na Rússia para curar ressaca. </w:t>
      </w:r>
    </w:p>
  </w:footnote>
  <w:footnote w:id="62">
    <w:p w:rsidR="00646EB0" w:rsidRPr="00AD4E41" w:rsidRDefault="00646EB0" w:rsidP="00AD4E41">
      <w:pPr>
        <w:pStyle w:val="Textodenotaderodap"/>
        <w:ind w:left="0" w:firstLine="0"/>
        <w:jc w:val="both"/>
        <w:rPr>
          <w:rFonts w:ascii="Times New Roman" w:hAnsi="Times New Roman" w:cs="Times New Roman"/>
        </w:rPr>
      </w:pPr>
      <w:ins w:id="295" w:author="Daniela Mountian" w:date="2017-04-22T13:34:00Z">
        <w:r w:rsidRPr="00AD4E41">
          <w:rPr>
            <w:rStyle w:val="Refdenotaderodap"/>
            <w:rFonts w:ascii="Times New Roman" w:hAnsi="Times New Roman" w:cs="Times New Roman"/>
          </w:rPr>
          <w:footnoteRef/>
        </w:r>
        <w:r w:rsidRPr="00AD4E41">
          <w:rPr>
            <w:rFonts w:ascii="Times New Roman" w:hAnsi="Times New Roman" w:cs="Times New Roman"/>
          </w:rPr>
          <w:t xml:space="preserve"> </w:t>
        </w:r>
      </w:ins>
      <w:ins w:id="296" w:author="Daniela Mountian" w:date="2017-04-22T13:43:00Z">
        <w:r w:rsidRPr="00AD4E41">
          <w:rPr>
            <w:rFonts w:ascii="Times New Roman" w:hAnsi="Times New Roman" w:cs="Times New Roman"/>
          </w:rPr>
          <w:t xml:space="preserve">Provável alusão a Fiódor Dostoiévski, com quem o narrador continuamente dialoga. </w:t>
        </w:r>
      </w:ins>
      <w:ins w:id="297" w:author="Daniela Mountian" w:date="2017-04-22T13:44:00Z">
        <w:r>
          <w:rPr>
            <w:rFonts w:ascii="Times New Roman" w:hAnsi="Times New Roman" w:cs="Times New Roman"/>
          </w:rPr>
          <w:t>Em</w:t>
        </w:r>
      </w:ins>
      <w:ins w:id="298" w:author="Daniela Mountian" w:date="2017-04-22T13:34:00Z">
        <w:r w:rsidRPr="00AD4E41">
          <w:rPr>
            <w:rFonts w:ascii="Times New Roman" w:hAnsi="Times New Roman" w:cs="Times New Roman"/>
          </w:rPr>
          <w:t xml:space="preserve"> “Vlás”</w:t>
        </w:r>
      </w:ins>
      <w:ins w:id="299" w:author="Daniela Mountian" w:date="2017-04-22T13:35:00Z">
        <w:r w:rsidRPr="00AD4E41">
          <w:rPr>
            <w:rFonts w:ascii="Times New Roman" w:hAnsi="Times New Roman" w:cs="Times New Roman"/>
          </w:rPr>
          <w:t xml:space="preserve"> (</w:t>
        </w:r>
        <w:r w:rsidRPr="00AD4E41">
          <w:rPr>
            <w:rFonts w:ascii="Times New Roman" w:hAnsi="Times New Roman" w:cs="Times New Roman"/>
            <w:i/>
          </w:rPr>
          <w:t>Diário de um escritor (1873): meia carta de um sujeito</w:t>
        </w:r>
        <w:r w:rsidRPr="00AD4E41">
          <w:rPr>
            <w:rFonts w:ascii="Times New Roman" w:hAnsi="Times New Roman" w:cs="Times New Roman"/>
          </w:rPr>
          <w:t xml:space="preserve">, Hedra, 2016), Dostoiévski compara os bêbados alemães e </w:t>
        </w:r>
      </w:ins>
      <w:ins w:id="300" w:author="Daniela Mountian" w:date="2017-04-22T13:44:00Z">
        <w:r>
          <w:rPr>
            <w:rFonts w:ascii="Times New Roman" w:hAnsi="Times New Roman" w:cs="Times New Roman"/>
          </w:rPr>
          <w:t xml:space="preserve">os </w:t>
        </w:r>
      </w:ins>
      <w:ins w:id="301" w:author="Daniela Mountian" w:date="2017-04-22T13:35:00Z">
        <w:r w:rsidRPr="00AD4E41">
          <w:rPr>
            <w:rFonts w:ascii="Times New Roman" w:hAnsi="Times New Roman" w:cs="Times New Roman"/>
          </w:rPr>
          <w:t>russos: “</w:t>
        </w:r>
      </w:ins>
      <w:ins w:id="302" w:author="Daniela Mountian" w:date="2017-04-22T13:36:00Z">
        <w:r w:rsidRPr="00AD4E41">
          <w:rPr>
            <w:rFonts w:ascii="Times New Roman" w:hAnsi="Times New Roman" w:cs="Times New Roman"/>
          </w:rPr>
          <w:t xml:space="preserve">O russo bêbado gosta de beber por desgosto e de chorar. Quando cai na farra, não celebra, apenas provoca desordens. </w:t>
        </w:r>
      </w:ins>
      <w:ins w:id="303" w:author="Daniela Mountian" w:date="2017-04-22T13:41:00Z">
        <w:r w:rsidRPr="00AD4E41">
          <w:rPr>
            <w:rFonts w:ascii="Times New Roman" w:hAnsi="Times New Roman" w:cs="Times New Roman"/>
          </w:rPr>
          <w:t>[...]</w:t>
        </w:r>
      </w:ins>
      <w:ins w:id="304" w:author="Daniela Mountian" w:date="2017-04-22T13:36:00Z">
        <w:r w:rsidRPr="00AD4E41">
          <w:rPr>
            <w:rFonts w:ascii="Times New Roman" w:hAnsi="Times New Roman" w:cs="Times New Roman"/>
          </w:rPr>
          <w:t xml:space="preserve"> Com atrevimento, ele na certa dá provas de que é praticamente um general, ralha amargamente se não acreditam e, para que acreditem, no fi</w:t>
        </w:r>
      </w:ins>
      <w:ins w:id="305" w:author="Daniela Mountian" w:date="2017-04-22T13:42:00Z">
        <w:r w:rsidRPr="00AD4E41">
          <w:rPr>
            <w:rFonts w:ascii="Times New Roman" w:hAnsi="Times New Roman" w:cs="Times New Roman"/>
          </w:rPr>
          <w:t>m</w:t>
        </w:r>
      </w:ins>
      <w:ins w:id="306" w:author="Daniela Mountian" w:date="2017-04-22T13:36:00Z">
        <w:r w:rsidRPr="00AD4E41">
          <w:rPr>
            <w:rFonts w:ascii="Times New Roman" w:hAnsi="Times New Roman" w:cs="Times New Roman"/>
          </w:rPr>
          <w:t xml:space="preserve"> das contas, chama sempre por socorro</w:t>
        </w:r>
      </w:ins>
      <w:ins w:id="307" w:author="Daniela Mountian" w:date="2017-04-22T13:38:00Z">
        <w:r w:rsidRPr="00AD4E41">
          <w:rPr>
            <w:rFonts w:ascii="Times New Roman" w:hAnsi="Times New Roman" w:cs="Times New Roman"/>
          </w:rPr>
          <w:t xml:space="preserve">. Mas, se ele é tão desordeiro, se chama por socorro, é porque, no íntimo de sua alma bêbada, está possivelmente convencido de que não é nenhum general </w:t>
        </w:r>
      </w:ins>
      <w:ins w:id="308" w:author="Daniela Mountian" w:date="2017-04-22T13:39:00Z">
        <w:r w:rsidRPr="00AD4E41">
          <w:rPr>
            <w:rFonts w:ascii="Times New Roman" w:hAnsi="Times New Roman" w:cs="Times New Roman"/>
          </w:rPr>
          <w:t xml:space="preserve">[...] </w:t>
        </w:r>
      </w:ins>
      <w:ins w:id="309" w:author="Daniela Mountian" w:date="2017-04-22T13:38:00Z">
        <w:r w:rsidRPr="00AD4E41">
          <w:rPr>
            <w:rFonts w:ascii="Times New Roman" w:hAnsi="Times New Roman" w:cs="Times New Roman"/>
          </w:rPr>
          <w:t>Não está satisfeito consigo mesmo; um sentimento de censura cresce em seu peito, e ele vinga-se disso nos que estão à sua volta</w:t>
        </w:r>
      </w:ins>
      <w:ins w:id="310" w:author="Daniela Mountian" w:date="2017-04-22T13:40:00Z">
        <w:r w:rsidRPr="00AD4E41">
          <w:rPr>
            <w:rFonts w:ascii="Times New Roman" w:hAnsi="Times New Roman" w:cs="Times New Roman"/>
          </w:rPr>
          <w:t xml:space="preserve"> [...]</w:t>
        </w:r>
      </w:ins>
      <w:ins w:id="311" w:author="Daniela Mountian" w:date="2017-04-22T13:36:00Z">
        <w:r w:rsidRPr="00AD4E41">
          <w:rPr>
            <w:rFonts w:ascii="Times New Roman" w:hAnsi="Times New Roman" w:cs="Times New Roman"/>
          </w:rPr>
          <w:t>”.</w:t>
        </w:r>
      </w:ins>
    </w:p>
  </w:footnote>
  <w:footnote w:id="63">
    <w:p w:rsidR="00646EB0" w:rsidRPr="00F76D89" w:rsidRDefault="00646EB0" w:rsidP="00F76D89">
      <w:pPr>
        <w:pStyle w:val="Textodenotaderodap"/>
        <w:spacing w:after="0"/>
        <w:ind w:left="340" w:hanging="340"/>
        <w:rPr>
          <w:rFonts w:ascii="Times New Roman" w:hAnsi="Times New Roman" w:cs="Times New Roman"/>
          <w:lang w:val="ru-RU"/>
        </w:rPr>
      </w:pPr>
      <w:r w:rsidRPr="00F76D89">
        <w:rPr>
          <w:rStyle w:val="Refdenotaderodap"/>
          <w:rFonts w:ascii="Times New Roman" w:hAnsi="Times New Roman" w:cs="Times New Roman"/>
        </w:rPr>
        <w:footnoteRef/>
      </w:r>
      <w:r w:rsidRPr="00F76D8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Um dos significados de </w:t>
      </w:r>
      <w:r w:rsidRPr="00F76D89">
        <w:rPr>
          <w:rFonts w:ascii="Times New Roman" w:hAnsi="Times New Roman" w:cs="Times New Roman"/>
          <w:i/>
        </w:rPr>
        <w:t xml:space="preserve">bor </w:t>
      </w:r>
      <w:r>
        <w:rPr>
          <w:rFonts w:ascii="Times New Roman" w:hAnsi="Times New Roman" w:cs="Times New Roman"/>
        </w:rPr>
        <w:t xml:space="preserve">é </w:t>
      </w:r>
      <w:r w:rsidRPr="00A1188A">
        <w:rPr>
          <w:rFonts w:ascii="Times New Roman" w:hAnsi="Times New Roman" w:cs="Times New Roman"/>
          <w:i/>
        </w:rPr>
        <w:t>floresta de pinheiros situada em região seca</w:t>
      </w:r>
      <w:r>
        <w:rPr>
          <w:rFonts w:ascii="Times New Roman" w:hAnsi="Times New Roman" w:cs="Times New Roman"/>
        </w:rPr>
        <w:t>.</w:t>
      </w:r>
    </w:p>
  </w:footnote>
  <w:footnote w:id="64">
    <w:p w:rsidR="00646EB0" w:rsidRPr="00120843" w:rsidRDefault="00646EB0" w:rsidP="0034721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20843">
        <w:rPr>
          <w:rStyle w:val="Refdenotaderodap"/>
          <w:rFonts w:ascii="Times New Roman" w:hAnsi="Times New Roman" w:cs="Times New Roman"/>
        </w:rPr>
        <w:footnoteRef/>
      </w:r>
      <w:r w:rsidRPr="00120843">
        <w:rPr>
          <w:rFonts w:ascii="Times New Roman" w:hAnsi="Times New Roman" w:cs="Times New Roman"/>
        </w:rPr>
        <w:t xml:space="preserve"> No original, s</w:t>
      </w:r>
      <w:r w:rsidRPr="00120843">
        <w:rPr>
          <w:rFonts w:ascii="Times New Roman" w:hAnsi="Times New Roman" w:cs="Times New Roman"/>
          <w:i/>
        </w:rPr>
        <w:t xml:space="preserve">tarovierka. </w:t>
      </w:r>
      <w:r>
        <w:rPr>
          <w:rFonts w:ascii="Times New Roman" w:hAnsi="Times New Roman" w:cs="Times New Roman"/>
        </w:rPr>
        <w:t>Ainda encontrados na Rússia, o</w:t>
      </w:r>
      <w:r w:rsidRPr="00120843">
        <w:rPr>
          <w:rFonts w:ascii="Times New Roman" w:hAnsi="Times New Roman" w:cs="Times New Roman"/>
        </w:rPr>
        <w:t xml:space="preserve">s </w:t>
      </w:r>
      <w:r w:rsidRPr="00120843">
        <w:rPr>
          <w:rFonts w:ascii="Times New Roman" w:hAnsi="Times New Roman" w:cs="Times New Roman"/>
          <w:i/>
        </w:rPr>
        <w:t>velhos crentes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  <w:i/>
        </w:rPr>
        <w:t xml:space="preserve">staroviery </w:t>
      </w:r>
      <w:r>
        <w:rPr>
          <w:rFonts w:ascii="Times New Roman" w:hAnsi="Times New Roman" w:cs="Times New Roman"/>
        </w:rPr>
        <w:t xml:space="preserve">ou </w:t>
      </w:r>
      <w:r>
        <w:rPr>
          <w:rFonts w:ascii="Times New Roman" w:hAnsi="Times New Roman" w:cs="Times New Roman"/>
          <w:i/>
        </w:rPr>
        <w:t>staroobriádtsy</w:t>
      </w:r>
      <w:r>
        <w:rPr>
          <w:rFonts w:ascii="Times New Roman" w:hAnsi="Times New Roman" w:cs="Times New Roman"/>
        </w:rPr>
        <w:t>)</w:t>
      </w:r>
      <w:r w:rsidRPr="00120843">
        <w:rPr>
          <w:rFonts w:ascii="Times New Roman" w:hAnsi="Times New Roman" w:cs="Times New Roman"/>
          <w:i/>
        </w:rPr>
        <w:t xml:space="preserve"> </w:t>
      </w:r>
      <w:r w:rsidRPr="00120843">
        <w:rPr>
          <w:rFonts w:ascii="Times New Roman" w:hAnsi="Times New Roman" w:cs="Times New Roman"/>
        </w:rPr>
        <w:t>romperam com a Igreja Ortodoxa Russa devido às reformas do patriarca Níkon (1645</w:t>
      </w:r>
      <w:r w:rsidRPr="008D3F84">
        <w:rPr>
          <w:rFonts w:ascii="Times New Roman" w:hAnsi="Times New Roman" w:cs="Times New Roman"/>
          <w:i/>
        </w:rPr>
        <w:t>–</w:t>
      </w:r>
      <w:r w:rsidRPr="00120843">
        <w:rPr>
          <w:rFonts w:ascii="Times New Roman" w:hAnsi="Times New Roman" w:cs="Times New Roman"/>
        </w:rPr>
        <w:t>1676)</w:t>
      </w:r>
      <w:r>
        <w:rPr>
          <w:rFonts w:ascii="Times New Roman" w:hAnsi="Times New Roman" w:cs="Times New Roman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 w:rsidRPr="00120843">
        <w:rPr>
          <w:rFonts w:ascii="Times New Roman" w:hAnsi="Times New Roman" w:cs="Times New Roman"/>
        </w:rPr>
        <w:t xml:space="preserve"> que unific</w:t>
      </w:r>
      <w:r>
        <w:rPr>
          <w:rFonts w:ascii="Times New Roman" w:hAnsi="Times New Roman" w:cs="Times New Roman"/>
        </w:rPr>
        <w:t>ou</w:t>
      </w:r>
      <w:r w:rsidRPr="00120843">
        <w:rPr>
          <w:rFonts w:ascii="Times New Roman" w:hAnsi="Times New Roman" w:cs="Times New Roman"/>
        </w:rPr>
        <w:t xml:space="preserve"> duas </w:t>
      </w:r>
      <w:r>
        <w:rPr>
          <w:rFonts w:ascii="Times New Roman" w:hAnsi="Times New Roman" w:cs="Times New Roman"/>
        </w:rPr>
        <w:t>práticas religiosas</w:t>
      </w:r>
      <w:r w:rsidRPr="00120843">
        <w:rPr>
          <w:rFonts w:ascii="Times New Roman" w:hAnsi="Times New Roman" w:cs="Times New Roman"/>
        </w:rPr>
        <w:t xml:space="preserve"> (grega e moscovita)</w:t>
      </w:r>
      <w:r>
        <w:rPr>
          <w:rFonts w:ascii="Times New Roman" w:hAnsi="Times New Roman" w:cs="Times New Roman"/>
        </w:rPr>
        <w:t xml:space="preserve">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</w:rPr>
        <w:t xml:space="preserve"> e</w:t>
      </w:r>
      <w:r w:rsidRPr="00120843">
        <w:rPr>
          <w:rFonts w:ascii="Times New Roman" w:hAnsi="Times New Roman" w:cs="Times New Roman"/>
        </w:rPr>
        <w:t xml:space="preserve"> conserva</w:t>
      </w:r>
      <w:r>
        <w:rPr>
          <w:rFonts w:ascii="Times New Roman" w:hAnsi="Times New Roman" w:cs="Times New Roman"/>
        </w:rPr>
        <w:t>ram as antigas liturgias</w:t>
      </w:r>
      <w:r w:rsidRPr="001208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</w:footnote>
  <w:footnote w:id="65">
    <w:p w:rsidR="00646EB0" w:rsidRPr="007F1DD2" w:rsidRDefault="00646EB0" w:rsidP="0034721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7F1DD2">
        <w:rPr>
          <w:rStyle w:val="Refdenotaderodap"/>
          <w:rFonts w:ascii="Times New Roman" w:hAnsi="Times New Roman" w:cs="Times New Roman"/>
        </w:rPr>
        <w:footnoteRef/>
      </w:r>
      <w:r w:rsidRPr="007F1DD2">
        <w:rPr>
          <w:rFonts w:ascii="Times New Roman" w:hAnsi="Times New Roman" w:cs="Times New Roman"/>
        </w:rPr>
        <w:t xml:space="preserve"> O </w:t>
      </w:r>
      <w:r w:rsidRPr="007F1DD2">
        <w:rPr>
          <w:rFonts w:ascii="Times New Roman" w:hAnsi="Times New Roman" w:cs="Times New Roman"/>
          <w:i/>
        </w:rPr>
        <w:t xml:space="preserve">subbótnik </w:t>
      </w:r>
      <w:r>
        <w:rPr>
          <w:rFonts w:ascii="Times New Roman" w:hAnsi="Times New Roman" w:cs="Times New Roman"/>
        </w:rPr>
        <w:t>(</w:t>
      </w:r>
      <w:r w:rsidRPr="00DD0307">
        <w:rPr>
          <w:rFonts w:ascii="Times New Roman" w:hAnsi="Times New Roman" w:cs="Times New Roman"/>
          <w:i/>
        </w:rPr>
        <w:t>subbótnitsa</w:t>
      </w:r>
      <w:r>
        <w:rPr>
          <w:rFonts w:ascii="Times New Roman" w:hAnsi="Times New Roman" w:cs="Times New Roman"/>
        </w:rPr>
        <w:t xml:space="preserve"> é a forma feminina)</w:t>
      </w:r>
      <w:r w:rsidRPr="007F1D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pertencia a</w:t>
      </w:r>
      <w:r w:rsidRPr="007F1DD2">
        <w:rPr>
          <w:rFonts w:ascii="Times New Roman" w:hAnsi="Times New Roman" w:cs="Times New Roman"/>
        </w:rPr>
        <w:t xml:space="preserve"> um movimento religioso, surgido na Rússia no reinado de Catarina II, que mesclava o cristianismo </w:t>
      </w:r>
      <w:r>
        <w:rPr>
          <w:rFonts w:ascii="Times New Roman" w:hAnsi="Times New Roman" w:cs="Times New Roman"/>
        </w:rPr>
        <w:t xml:space="preserve">e o judaísmo, </w:t>
      </w:r>
      <w:r w:rsidRPr="007F1DD2">
        <w:rPr>
          <w:rFonts w:ascii="Times New Roman" w:hAnsi="Times New Roman" w:cs="Times New Roman"/>
        </w:rPr>
        <w:t>guarda</w:t>
      </w:r>
      <w:r>
        <w:rPr>
          <w:rFonts w:ascii="Times New Roman" w:hAnsi="Times New Roman" w:cs="Times New Roman"/>
        </w:rPr>
        <w:t>ndo</w:t>
      </w:r>
      <w:r w:rsidRPr="007F1DD2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>s</w:t>
      </w:r>
      <w:r w:rsidRPr="007F1DD2">
        <w:rPr>
          <w:rFonts w:ascii="Times New Roman" w:hAnsi="Times New Roman" w:cs="Times New Roman"/>
        </w:rPr>
        <w:t xml:space="preserve"> sábado</w:t>
      </w:r>
      <w:r>
        <w:rPr>
          <w:rFonts w:ascii="Times New Roman" w:hAnsi="Times New Roman" w:cs="Times New Roman"/>
        </w:rPr>
        <w:t xml:space="preserve">s (daí o nome da seita </w:t>
      </w:r>
      <w:r w:rsidRPr="00621342">
        <w:rPr>
          <w:rFonts w:ascii="Times New Roman" w:hAnsi="Times New Roman" w:cs="Times New Roman"/>
          <w:sz w:val="24"/>
          <w:szCs w:val="24"/>
        </w:rPr>
        <w:t>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  <w:i/>
        </w:rPr>
        <w:t xml:space="preserve">subbota, </w:t>
      </w:r>
      <w:r>
        <w:rPr>
          <w:rFonts w:ascii="Times New Roman" w:hAnsi="Times New Roman" w:cs="Times New Roman"/>
        </w:rPr>
        <w:t>“sábado”)</w:t>
      </w:r>
      <w:r w:rsidRPr="007F1DD2">
        <w:rPr>
          <w:rFonts w:ascii="Times New Roman" w:hAnsi="Times New Roman" w:cs="Times New Roman"/>
        </w:rPr>
        <w:t>.</w:t>
      </w:r>
    </w:p>
  </w:footnote>
  <w:footnote w:id="66">
    <w:p w:rsidR="00646EB0" w:rsidRPr="00171F97" w:rsidRDefault="00646EB0" w:rsidP="00171F97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71F97">
        <w:rPr>
          <w:rStyle w:val="Refdenotaderodap"/>
          <w:rFonts w:ascii="Times New Roman" w:hAnsi="Times New Roman" w:cs="Times New Roman"/>
        </w:rPr>
        <w:footnoteRef/>
      </w:r>
      <w:r w:rsidRPr="00171F97">
        <w:rPr>
          <w:rFonts w:ascii="Times New Roman" w:hAnsi="Times New Roman" w:cs="Times New Roman"/>
        </w:rPr>
        <w:t xml:space="preserve"> Na Igreja Ortodoxa, o sinal da cruz</w:t>
      </w:r>
      <w:r>
        <w:rPr>
          <w:rFonts w:ascii="Times New Roman" w:hAnsi="Times New Roman" w:cs="Times New Roman"/>
        </w:rPr>
        <w:t xml:space="preserve"> (da direita para a esquerda)</w:t>
      </w:r>
      <w:r w:rsidRPr="00171F97">
        <w:rPr>
          <w:rFonts w:ascii="Times New Roman" w:hAnsi="Times New Roman" w:cs="Times New Roman"/>
        </w:rPr>
        <w:t xml:space="preserve"> é feito com as pontas dos dedos indicador, médio e </w:t>
      </w:r>
      <w:proofErr w:type="gramStart"/>
      <w:r w:rsidRPr="00171F97">
        <w:rPr>
          <w:rFonts w:ascii="Times New Roman" w:hAnsi="Times New Roman" w:cs="Times New Roman"/>
        </w:rPr>
        <w:t xml:space="preserve">polegar </w:t>
      </w:r>
      <w:r>
        <w:rPr>
          <w:rFonts w:ascii="Times New Roman" w:hAnsi="Times New Roman" w:cs="Times New Roman"/>
        </w:rPr>
        <w:t>grudadas</w:t>
      </w:r>
      <w:proofErr w:type="gramEnd"/>
      <w:r w:rsidRPr="00171F9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por isso a referência à pitada de sal,</w:t>
      </w:r>
      <w:r w:rsidRPr="00171F97">
        <w:rPr>
          <w:rFonts w:ascii="Times New Roman" w:hAnsi="Times New Roman" w:cs="Times New Roman"/>
        </w:rPr>
        <w:t xml:space="preserve"> e os outros dois dedos unidos entre si e encostados na palma</w:t>
      </w:r>
      <w:r>
        <w:rPr>
          <w:rFonts w:ascii="Times New Roman" w:hAnsi="Times New Roman" w:cs="Times New Roman"/>
        </w:rPr>
        <w:t xml:space="preserve"> da mão</w:t>
      </w:r>
      <w:r w:rsidRPr="00171F97">
        <w:rPr>
          <w:rFonts w:ascii="Times New Roman" w:hAnsi="Times New Roman" w:cs="Times New Roman"/>
        </w:rPr>
        <w:t xml:space="preserve">. Entre os </w:t>
      </w:r>
      <w:r w:rsidRPr="00171F97">
        <w:rPr>
          <w:rFonts w:ascii="Times New Roman" w:hAnsi="Times New Roman" w:cs="Times New Roman"/>
          <w:i/>
        </w:rPr>
        <w:t>velhos crentes</w:t>
      </w:r>
      <w:r w:rsidRPr="00171F97">
        <w:rPr>
          <w:rFonts w:ascii="Times New Roman" w:hAnsi="Times New Roman" w:cs="Times New Roman"/>
        </w:rPr>
        <w:t>, o sinal da cruz</w:t>
      </w:r>
      <w:r>
        <w:rPr>
          <w:rFonts w:ascii="Times New Roman" w:hAnsi="Times New Roman" w:cs="Times New Roman"/>
        </w:rPr>
        <w:t xml:space="preserve"> (da esquerda para a direita, como na Igreja Católica)</w:t>
      </w:r>
      <w:r w:rsidRPr="00171F97">
        <w:rPr>
          <w:rFonts w:ascii="Times New Roman" w:hAnsi="Times New Roman" w:cs="Times New Roman"/>
        </w:rPr>
        <w:t xml:space="preserve"> é feito com os dedos indicador e médios </w:t>
      </w:r>
      <w:r w:rsidRPr="00A81C8F">
        <w:rPr>
          <w:rFonts w:ascii="Times New Roman" w:hAnsi="Times New Roman" w:cs="Times New Roman"/>
        </w:rPr>
        <w:t>unidos e estendidos</w:t>
      </w:r>
      <w:r>
        <w:rPr>
          <w:rFonts w:ascii="Times New Roman" w:hAnsi="Times New Roman" w:cs="Times New Roman"/>
        </w:rPr>
        <w:t xml:space="preserve"> </w:t>
      </w:r>
      <w:r w:rsidRPr="00171F97">
        <w:rPr>
          <w:rFonts w:ascii="Times New Roman" w:hAnsi="Times New Roman" w:cs="Times New Roman"/>
        </w:rPr>
        <w:t>e as pont</w:t>
      </w:r>
      <w:r>
        <w:rPr>
          <w:rFonts w:ascii="Times New Roman" w:hAnsi="Times New Roman" w:cs="Times New Roman"/>
        </w:rPr>
        <w:t>a</w:t>
      </w:r>
      <w:r w:rsidRPr="00171F97">
        <w:rPr>
          <w:rFonts w:ascii="Times New Roman" w:hAnsi="Times New Roman" w:cs="Times New Roman"/>
        </w:rPr>
        <w:t>s d</w:t>
      </w:r>
      <w:r>
        <w:rPr>
          <w:rFonts w:ascii="Times New Roman" w:hAnsi="Times New Roman" w:cs="Times New Roman"/>
        </w:rPr>
        <w:t>os dedos anelar e mínimo, dobrados, cobertas pelo polegar</w:t>
      </w:r>
      <w:r w:rsidRPr="00171F97">
        <w:rPr>
          <w:rFonts w:ascii="Times New Roman" w:hAnsi="Times New Roman" w:cs="Times New Roman"/>
        </w:rPr>
        <w:t>.</w:t>
      </w:r>
    </w:p>
  </w:footnote>
  <w:footnote w:id="67">
    <w:p w:rsidR="00646EB0" w:rsidRPr="00AF6F7A" w:rsidRDefault="00646EB0">
      <w:pPr>
        <w:pStyle w:val="Textodenotaderodap"/>
        <w:rPr>
          <w:rFonts w:ascii="Times New Roman" w:hAnsi="Times New Roman" w:cs="Times New Roman"/>
        </w:rPr>
      </w:pPr>
      <w:r w:rsidRPr="00AF6F7A">
        <w:rPr>
          <w:rStyle w:val="Refdenotaderodap"/>
          <w:rFonts w:ascii="Times New Roman" w:hAnsi="Times New Roman" w:cs="Times New Roman"/>
        </w:rPr>
        <w:footnoteRef/>
      </w:r>
      <w:r w:rsidRPr="00AF6F7A">
        <w:rPr>
          <w:rFonts w:ascii="Times New Roman" w:hAnsi="Times New Roman" w:cs="Times New Roman"/>
        </w:rPr>
        <w:t xml:space="preserve"> </w:t>
      </w:r>
      <w:r w:rsidRPr="00AF6F7A">
        <w:rPr>
          <w:rFonts w:ascii="Times New Roman" w:hAnsi="Times New Roman" w:cs="Times New Roman"/>
          <w:lang w:val="ru-RU"/>
        </w:rPr>
        <w:t xml:space="preserve">О </w:t>
      </w:r>
      <w:r w:rsidRPr="00AF6F7A">
        <w:rPr>
          <w:rFonts w:ascii="Times New Roman" w:hAnsi="Times New Roman" w:cs="Times New Roman"/>
        </w:rPr>
        <w:t xml:space="preserve">patronímico </w:t>
      </w:r>
      <w:r w:rsidRPr="00AF6F7A">
        <w:rPr>
          <w:rFonts w:ascii="Times New Roman" w:hAnsi="Times New Roman" w:cs="Times New Roman"/>
          <w:i/>
        </w:rPr>
        <w:t>Iákovlevitch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significa </w:t>
      </w:r>
      <w:r w:rsidRPr="00AF6F7A">
        <w:rPr>
          <w:rFonts w:ascii="Times New Roman" w:hAnsi="Times New Roman" w:cs="Times New Roman"/>
          <w:i/>
        </w:rPr>
        <w:t>filho de Iákov</w:t>
      </w:r>
      <w:r w:rsidRPr="00AF6F7A">
        <w:rPr>
          <w:rFonts w:ascii="Times New Roman" w:hAnsi="Times New Roman" w:cs="Times New Roman"/>
        </w:rPr>
        <w:t xml:space="preserve"> (Jacó).</w:t>
      </w:r>
    </w:p>
  </w:footnote>
  <w:footnote w:id="68">
    <w:p w:rsidR="00646EB0" w:rsidRPr="00DA749A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  <w:lang w:val="es-ES"/>
        </w:rPr>
        <w:t>Gênesis 3:16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69">
    <w:p w:rsidR="00646EB0" w:rsidRPr="00DA749A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  <w:lang w:val="es-ES"/>
        </w:rPr>
        <w:t>Gênesis 3:17</w:t>
      </w:r>
      <w:r w:rsidRPr="00C5493F">
        <w:rPr>
          <w:rFonts w:ascii="Times New Roman" w:hAnsi="Times New Roman" w:cs="Times New Roman"/>
          <w:sz w:val="20"/>
          <w:szCs w:val="20"/>
          <w:lang w:val="es-ES"/>
        </w:rPr>
        <w:t>,</w:t>
      </w:r>
      <w:r w:rsidRPr="00DA749A">
        <w:rPr>
          <w:rFonts w:ascii="Times New Roman" w:hAnsi="Times New Roman" w:cs="Times New Roman"/>
          <w:sz w:val="20"/>
          <w:szCs w:val="20"/>
          <w:lang w:val="es-ES"/>
        </w:rPr>
        <w:t xml:space="preserve"> 19.</w:t>
      </w:r>
    </w:p>
  </w:footnote>
  <w:footnote w:id="70">
    <w:p w:rsidR="00646EB0" w:rsidRPr="006A79E1" w:rsidRDefault="00646EB0" w:rsidP="006A79E1">
      <w:pPr>
        <w:pStyle w:val="Textodenotaderodap"/>
        <w:spacing w:after="0"/>
        <w:ind w:left="340" w:hanging="340"/>
        <w:rPr>
          <w:rFonts w:ascii="Times New Roman" w:hAnsi="Times New Roman" w:cs="Times New Roman"/>
        </w:rPr>
      </w:pPr>
      <w:r w:rsidRPr="006A79E1">
        <w:rPr>
          <w:rStyle w:val="Refdenotaderodap"/>
          <w:rFonts w:ascii="Times New Roman" w:hAnsi="Times New Roman" w:cs="Times New Roman"/>
        </w:rPr>
        <w:footnoteRef/>
      </w:r>
      <w:r w:rsidRPr="006A79E1">
        <w:rPr>
          <w:rFonts w:ascii="Times New Roman" w:hAnsi="Times New Roman" w:cs="Times New Roman"/>
        </w:rPr>
        <w:t xml:space="preserve"> O nome Eva, do hebraico </w:t>
      </w:r>
      <w:r w:rsidRPr="006A79E1">
        <w:rPr>
          <w:rFonts w:ascii="Times New Roman" w:hAnsi="Times New Roman" w:cs="Times New Roman"/>
          <w:i/>
        </w:rPr>
        <w:t xml:space="preserve">hawwá, </w:t>
      </w:r>
      <w:r w:rsidRPr="006A79E1">
        <w:rPr>
          <w:rFonts w:ascii="Times New Roman" w:hAnsi="Times New Roman" w:cs="Times New Roman"/>
        </w:rPr>
        <w:t>signi</w:t>
      </w:r>
      <w:r>
        <w:rPr>
          <w:rFonts w:ascii="Times New Roman" w:hAnsi="Times New Roman" w:cs="Times New Roman"/>
        </w:rPr>
        <w:t>fi</w:t>
      </w:r>
      <w:r w:rsidRPr="006A79E1">
        <w:rPr>
          <w:rFonts w:ascii="Times New Roman" w:hAnsi="Times New Roman" w:cs="Times New Roman"/>
        </w:rPr>
        <w:t>ca “a que tem vida”, “vivente”, “repleta de vida”.</w:t>
      </w:r>
    </w:p>
  </w:footnote>
  <w:footnote w:id="71">
    <w:p w:rsidR="00646EB0" w:rsidRPr="007D2C2B" w:rsidRDefault="00646EB0" w:rsidP="007D2C2B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EA497D">
        <w:rPr>
          <w:rStyle w:val="Refdenotaderodap"/>
          <w:rFonts w:ascii="Times New Roman" w:hAnsi="Times New Roman" w:cs="Times New Roman"/>
        </w:rPr>
        <w:footnoteRef/>
      </w:r>
      <w:r w:rsidRPr="00EA497D">
        <w:rPr>
          <w:rFonts w:ascii="Times New Roman" w:hAnsi="Times New Roman" w:cs="Times New Roman"/>
        </w:rPr>
        <w:t xml:space="preserve"> Sómov </w:t>
      </w:r>
      <w:r>
        <w:rPr>
          <w:rFonts w:ascii="Times New Roman" w:hAnsi="Times New Roman" w:cs="Times New Roman"/>
        </w:rPr>
        <w:t xml:space="preserve">vem </w:t>
      </w:r>
      <w:r w:rsidRPr="00EA497D">
        <w:rPr>
          <w:rFonts w:ascii="Times New Roman" w:hAnsi="Times New Roman" w:cs="Times New Roman"/>
        </w:rPr>
        <w:t xml:space="preserve">de </w:t>
      </w:r>
      <w:r w:rsidRPr="00EA497D">
        <w:rPr>
          <w:rFonts w:ascii="Times New Roman" w:hAnsi="Times New Roman" w:cs="Times New Roman"/>
          <w:i/>
        </w:rPr>
        <w:t xml:space="preserve">som, </w:t>
      </w:r>
      <w:r w:rsidRPr="00EA497D">
        <w:rPr>
          <w:rFonts w:ascii="Times New Roman" w:hAnsi="Times New Roman" w:cs="Times New Roman"/>
        </w:rPr>
        <w:t>“bagre”</w:t>
      </w:r>
      <w:r>
        <w:rPr>
          <w:rFonts w:ascii="Times New Roman" w:hAnsi="Times New Roman" w:cs="Times New Roman"/>
        </w:rPr>
        <w:t xml:space="preserve">; Erchóv de </w:t>
      </w:r>
      <w:r>
        <w:rPr>
          <w:rFonts w:ascii="Times New Roman" w:hAnsi="Times New Roman" w:cs="Times New Roman"/>
          <w:i/>
        </w:rPr>
        <w:t xml:space="preserve">iorch, </w:t>
      </w:r>
      <w:r>
        <w:rPr>
          <w:rFonts w:ascii="Times New Roman" w:hAnsi="Times New Roman" w:cs="Times New Roman"/>
        </w:rPr>
        <w:t xml:space="preserve">variedade de perca; Piskarióv </w:t>
      </w:r>
      <w:r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</w:rPr>
        <w:t xml:space="preserve">sobrenome de personagem de Gógol em </w:t>
      </w:r>
      <w:r>
        <w:rPr>
          <w:rFonts w:ascii="Times New Roman" w:hAnsi="Times New Roman" w:cs="Times New Roman"/>
          <w:i/>
        </w:rPr>
        <w:t>Avenida Niévski</w:t>
      </w:r>
      <w:r>
        <w:rPr>
          <w:rFonts w:ascii="Times New Roman" w:hAnsi="Times New Roman" w:cs="Times New Roman"/>
        </w:rPr>
        <w:t xml:space="preserve">) de </w:t>
      </w:r>
      <w:r>
        <w:rPr>
          <w:rFonts w:ascii="Times New Roman" w:hAnsi="Times New Roman" w:cs="Times New Roman"/>
          <w:i/>
        </w:rPr>
        <w:t xml:space="preserve">peskar, </w:t>
      </w:r>
      <w:r>
        <w:rPr>
          <w:rFonts w:ascii="Times New Roman" w:hAnsi="Times New Roman" w:cs="Times New Roman"/>
        </w:rPr>
        <w:t xml:space="preserve">“gobião”; Kárpov de </w:t>
      </w:r>
      <w:r>
        <w:rPr>
          <w:rFonts w:ascii="Times New Roman" w:hAnsi="Times New Roman" w:cs="Times New Roman"/>
          <w:i/>
        </w:rPr>
        <w:t xml:space="preserve">karp, </w:t>
      </w:r>
      <w:r>
        <w:rPr>
          <w:rFonts w:ascii="Times New Roman" w:hAnsi="Times New Roman" w:cs="Times New Roman"/>
        </w:rPr>
        <w:t xml:space="preserve">“carpa”; Ókunev de </w:t>
      </w:r>
      <w:r>
        <w:rPr>
          <w:rFonts w:ascii="Times New Roman" w:hAnsi="Times New Roman" w:cs="Times New Roman"/>
          <w:i/>
        </w:rPr>
        <w:t xml:space="preserve">ókun, </w:t>
      </w:r>
      <w:r>
        <w:rPr>
          <w:rFonts w:ascii="Times New Roman" w:hAnsi="Times New Roman" w:cs="Times New Roman"/>
        </w:rPr>
        <w:t xml:space="preserve">“perca”; Schúkin de </w:t>
      </w:r>
      <w:r>
        <w:rPr>
          <w:rFonts w:ascii="Times New Roman" w:hAnsi="Times New Roman" w:cs="Times New Roman"/>
          <w:i/>
        </w:rPr>
        <w:t xml:space="preserve">schuka, </w:t>
      </w:r>
      <w:r>
        <w:rPr>
          <w:rFonts w:ascii="Times New Roman" w:hAnsi="Times New Roman" w:cs="Times New Roman"/>
        </w:rPr>
        <w:t xml:space="preserve">“lúcio"; Stiérliadev de </w:t>
      </w:r>
      <w:r w:rsidRPr="007D2C2B">
        <w:rPr>
          <w:rFonts w:ascii="Times New Roman" w:hAnsi="Times New Roman" w:cs="Times New Roman"/>
          <w:i/>
        </w:rPr>
        <w:t>stierliad</w:t>
      </w:r>
      <w:r>
        <w:rPr>
          <w:rFonts w:ascii="Times New Roman" w:hAnsi="Times New Roman" w:cs="Times New Roman"/>
        </w:rPr>
        <w:t xml:space="preserve">, “acipênser” (tipo de esturjão); e Sevriugov de </w:t>
      </w:r>
      <w:r>
        <w:rPr>
          <w:rFonts w:ascii="Times New Roman" w:hAnsi="Times New Roman" w:cs="Times New Roman"/>
          <w:i/>
        </w:rPr>
        <w:t xml:space="preserve">sevriuga, </w:t>
      </w:r>
      <w:r>
        <w:rPr>
          <w:rFonts w:ascii="Times New Roman" w:hAnsi="Times New Roman" w:cs="Times New Roman"/>
        </w:rPr>
        <w:t>“esturjão”, os dos últimos são peixes muito caros e difíceis de achar.</w:t>
      </w:r>
    </w:p>
  </w:footnote>
  <w:footnote w:id="72">
    <w:p w:rsidR="00646EB0" w:rsidRPr="00A57FCF" w:rsidRDefault="00646EB0" w:rsidP="00A57FCF">
      <w:pPr>
        <w:pStyle w:val="Textodenotaderodap"/>
        <w:spacing w:after="0" w:line="240" w:lineRule="auto"/>
        <w:ind w:left="0" w:firstLine="0"/>
        <w:jc w:val="both"/>
        <w:rPr>
          <w:ins w:id="436" w:author="Daniela Mountian" w:date="2017-08-25T12:28:00Z"/>
          <w:rFonts w:ascii="Times New Roman" w:hAnsi="Times New Roman" w:cs="Times New Roman"/>
        </w:rPr>
      </w:pPr>
      <w:ins w:id="437" w:author="Daniela Mountian" w:date="2017-08-25T12:28:00Z">
        <w:r w:rsidRPr="00A57FCF">
          <w:rPr>
            <w:rStyle w:val="Refdenotaderodap"/>
            <w:rFonts w:ascii="Times New Roman" w:hAnsi="Times New Roman" w:cs="Times New Roman"/>
          </w:rPr>
          <w:footnoteRef/>
        </w:r>
        <w:r w:rsidRPr="00A57FCF">
          <w:rPr>
            <w:rFonts w:ascii="Times New Roman" w:hAnsi="Times New Roman" w:cs="Times New Roman"/>
          </w:rPr>
          <w:t xml:space="preserve"> Agit</w:t>
        </w:r>
      </w:ins>
      <w:ins w:id="438" w:author="Daniela Mountian" w:date="2017-08-25T12:34:00Z">
        <w:r>
          <w:rPr>
            <w:rFonts w:ascii="Times New Roman" w:hAnsi="Times New Roman" w:cs="Times New Roman"/>
          </w:rPr>
          <w:t>p</w:t>
        </w:r>
      </w:ins>
      <w:ins w:id="439" w:author="Daniela Mountian" w:date="2017-08-25T12:28:00Z">
        <w:r w:rsidRPr="00A57FCF">
          <w:rPr>
            <w:rFonts w:ascii="Times New Roman" w:hAnsi="Times New Roman" w:cs="Times New Roman"/>
          </w:rPr>
          <w:t xml:space="preserve">rop, abreviação de </w:t>
        </w:r>
        <w:r w:rsidRPr="00A57FCF">
          <w:rPr>
            <w:rFonts w:ascii="Times New Roman" w:hAnsi="Times New Roman" w:cs="Times New Roman"/>
            <w:i/>
          </w:rPr>
          <w:t xml:space="preserve">agitátsia i propaganda </w:t>
        </w:r>
        <w:r w:rsidRPr="00A57FCF">
          <w:rPr>
            <w:rFonts w:ascii="Times New Roman" w:hAnsi="Times New Roman" w:cs="Times New Roman"/>
          </w:rPr>
          <w:t xml:space="preserve">(“agitação e propaganda”), </w:t>
        </w:r>
      </w:ins>
      <w:ins w:id="440" w:author="Daniela Mountian" w:date="2017-08-25T12:34:00Z">
        <w:r>
          <w:rPr>
            <w:rFonts w:ascii="Times New Roman" w:hAnsi="Times New Roman" w:cs="Times New Roman"/>
          </w:rPr>
          <w:t xml:space="preserve">seção </w:t>
        </w:r>
      </w:ins>
      <w:ins w:id="441" w:author="Daniela Mountian" w:date="2017-08-25T12:28:00Z">
        <w:r w:rsidRPr="00A57FCF">
          <w:rPr>
            <w:rFonts w:ascii="Times New Roman" w:hAnsi="Times New Roman" w:cs="Times New Roman"/>
          </w:rPr>
          <w:t xml:space="preserve">responsável pela propaganda </w:t>
        </w:r>
      </w:ins>
      <w:ins w:id="442" w:author="Daniela Mountian" w:date="2017-08-25T12:31:00Z">
        <w:r>
          <w:rPr>
            <w:rFonts w:ascii="Times New Roman" w:hAnsi="Times New Roman" w:cs="Times New Roman"/>
          </w:rPr>
          <w:t xml:space="preserve">de movimentos revolucionários e da ideologia </w:t>
        </w:r>
      </w:ins>
      <w:ins w:id="443" w:author="Daniela Mountian" w:date="2017-08-25T12:28:00Z">
        <w:r w:rsidRPr="00A57FCF">
          <w:rPr>
            <w:rFonts w:ascii="Times New Roman" w:hAnsi="Times New Roman" w:cs="Times New Roman"/>
          </w:rPr>
          <w:t xml:space="preserve">soviética. Foi criado em 1920 e renomeado diversas vezes. </w:t>
        </w:r>
      </w:ins>
    </w:p>
  </w:footnote>
  <w:footnote w:id="73">
    <w:p w:rsidR="00646EB0" w:rsidRPr="00101113" w:rsidRDefault="00646EB0" w:rsidP="00101113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  <w:lang w:val="en-GB"/>
        </w:rPr>
      </w:pPr>
      <w:ins w:id="474" w:author="Daniela Mountian" w:date="2017-08-25T12:51:00Z">
        <w:r w:rsidRPr="00101113">
          <w:rPr>
            <w:rStyle w:val="Refdenotaderodap"/>
            <w:rFonts w:ascii="Times New Roman" w:hAnsi="Times New Roman" w:cs="Times New Roman"/>
          </w:rPr>
          <w:footnoteRef/>
        </w:r>
        <w:r w:rsidRPr="00101113">
          <w:rPr>
            <w:rFonts w:ascii="Times New Roman" w:hAnsi="Times New Roman" w:cs="Times New Roman"/>
          </w:rPr>
          <w:t xml:space="preserve"> </w:t>
        </w:r>
      </w:ins>
      <w:ins w:id="475" w:author="Daniela Mountian" w:date="2017-08-25T13:01:00Z">
        <w:r>
          <w:rPr>
            <w:rFonts w:ascii="Times New Roman" w:hAnsi="Times New Roman" w:cs="Times New Roman"/>
          </w:rPr>
          <w:t>Vilner, n</w:t>
        </w:r>
      </w:ins>
      <w:ins w:id="476" w:author="Daniela Mountian" w:date="2017-08-25T12:51:00Z">
        <w:r w:rsidRPr="00101113">
          <w:rPr>
            <w:rFonts w:ascii="Times New Roman" w:hAnsi="Times New Roman" w:cs="Times New Roman"/>
            <w:lang w:val="en-GB"/>
          </w:rPr>
          <w:t>ome</w:t>
        </w:r>
      </w:ins>
      <w:ins w:id="477" w:author="Daniela Mountian" w:date="2017-08-25T12:52:00Z">
        <w:r w:rsidRPr="00101113">
          <w:rPr>
            <w:rFonts w:ascii="Times New Roman" w:hAnsi="Times New Roman" w:cs="Times New Roman"/>
            <w:lang w:val="en-GB"/>
          </w:rPr>
          <w:t xml:space="preserve"> de origem judia. </w:t>
        </w:r>
      </w:ins>
    </w:p>
  </w:footnote>
  <w:footnote w:id="74">
    <w:p w:rsidR="00646EB0" w:rsidRPr="00D1673D" w:rsidRDefault="00646EB0" w:rsidP="00D1673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559" w:author="Daniela Mountian" w:date="2017-08-25T17:16:00Z">
        <w:r w:rsidRPr="00D1673D">
          <w:rPr>
            <w:rStyle w:val="Refdenotaderodap"/>
            <w:rFonts w:ascii="Times New Roman" w:hAnsi="Times New Roman" w:cs="Times New Roman"/>
          </w:rPr>
          <w:footnoteRef/>
        </w:r>
        <w:r w:rsidRPr="00D1673D">
          <w:rPr>
            <w:rFonts w:ascii="Times New Roman" w:hAnsi="Times New Roman" w:cs="Times New Roman"/>
          </w:rPr>
          <w:t xml:space="preserve"> </w:t>
        </w:r>
      </w:ins>
      <w:ins w:id="560" w:author="Daniela Mountian" w:date="2017-08-25T17:26:00Z">
        <w:r>
          <w:rPr>
            <w:rFonts w:ascii="Times New Roman" w:hAnsi="Times New Roman" w:cs="Times New Roman"/>
          </w:rPr>
          <w:t>Os temos usados (do grego antigo) para os três tipos de amor bíblico</w:t>
        </w:r>
      </w:ins>
      <w:ins w:id="561" w:author="Daniela Mountian" w:date="2017-08-25T17:27:00Z">
        <w:r>
          <w:rPr>
            <w:rFonts w:ascii="Times New Roman" w:hAnsi="Times New Roman" w:cs="Times New Roman"/>
          </w:rPr>
          <w:t xml:space="preserve"> são</w:t>
        </w:r>
      </w:ins>
      <w:ins w:id="562" w:author="Daniela Mountian" w:date="2017-08-25T17:21:00Z">
        <w:r w:rsidRPr="00D1673D">
          <w:rPr>
            <w:rFonts w:ascii="Times New Roman" w:hAnsi="Times New Roman" w:cs="Times New Roman"/>
          </w:rPr>
          <w:t>:</w:t>
        </w:r>
      </w:ins>
      <w:ins w:id="563" w:author="Daniela Mountian" w:date="2017-08-25T17:18:00Z">
        <w:r w:rsidRPr="00D1673D">
          <w:rPr>
            <w:rFonts w:ascii="Times New Roman" w:hAnsi="Times New Roman" w:cs="Times New Roman"/>
          </w:rPr>
          <w:t xml:space="preserve"> </w:t>
        </w:r>
        <w:r w:rsidRPr="00D1673D">
          <w:rPr>
            <w:rFonts w:ascii="Times New Roman" w:hAnsi="Times New Roman" w:cs="Times New Roman"/>
            <w:i/>
          </w:rPr>
          <w:t>Ágape</w:t>
        </w:r>
      </w:ins>
      <w:ins w:id="564" w:author="Daniela Mountian" w:date="2017-08-25T17:19:00Z">
        <w:r w:rsidRPr="00D1673D">
          <w:rPr>
            <w:rFonts w:ascii="Times New Roman" w:hAnsi="Times New Roman" w:cs="Times New Roman"/>
          </w:rPr>
          <w:t xml:space="preserve"> (amor divino)</w:t>
        </w:r>
      </w:ins>
      <w:ins w:id="565" w:author="Daniela Mountian" w:date="2017-08-25T17:18:00Z">
        <w:r w:rsidRPr="00D1673D">
          <w:rPr>
            <w:rFonts w:ascii="Times New Roman" w:hAnsi="Times New Roman" w:cs="Times New Roman"/>
          </w:rPr>
          <w:t xml:space="preserve">, </w:t>
        </w:r>
        <w:r w:rsidRPr="00D1673D">
          <w:rPr>
            <w:rFonts w:ascii="Times New Roman" w:hAnsi="Times New Roman" w:cs="Times New Roman"/>
            <w:i/>
          </w:rPr>
          <w:t>Eros</w:t>
        </w:r>
      </w:ins>
      <w:ins w:id="566" w:author="Daniela Mountian" w:date="2017-08-25T17:19:00Z">
        <w:r w:rsidRPr="00D1673D">
          <w:rPr>
            <w:rFonts w:ascii="Times New Roman" w:hAnsi="Times New Roman" w:cs="Times New Roman"/>
          </w:rPr>
          <w:t xml:space="preserve"> (amor erótico)</w:t>
        </w:r>
      </w:ins>
      <w:ins w:id="567" w:author="Daniela Mountian" w:date="2017-08-25T17:18:00Z">
        <w:r w:rsidRPr="00D1673D">
          <w:rPr>
            <w:rFonts w:ascii="Times New Roman" w:hAnsi="Times New Roman" w:cs="Times New Roman"/>
          </w:rPr>
          <w:t xml:space="preserve"> e </w:t>
        </w:r>
        <w:r w:rsidRPr="00D1673D">
          <w:rPr>
            <w:rFonts w:ascii="Times New Roman" w:hAnsi="Times New Roman" w:cs="Times New Roman"/>
            <w:i/>
          </w:rPr>
          <w:t>Phil</w:t>
        </w:r>
      </w:ins>
      <w:ins w:id="568" w:author="Daniela Mountian" w:date="2017-08-25T17:24:00Z">
        <w:r w:rsidRPr="00D1673D">
          <w:rPr>
            <w:rFonts w:ascii="Times New Roman" w:hAnsi="Times New Roman" w:cs="Times New Roman"/>
            <w:i/>
          </w:rPr>
          <w:t>ia</w:t>
        </w:r>
      </w:ins>
      <w:ins w:id="569" w:author="Daniela Mountian" w:date="2017-08-25T17:19:00Z">
        <w:r w:rsidRPr="00D1673D">
          <w:rPr>
            <w:rFonts w:ascii="Times New Roman" w:hAnsi="Times New Roman" w:cs="Times New Roman"/>
          </w:rPr>
          <w:t xml:space="preserve"> (</w:t>
        </w:r>
      </w:ins>
      <w:ins w:id="570" w:author="Daniela Mountian" w:date="2017-08-25T17:20:00Z">
        <w:r>
          <w:rPr>
            <w:rFonts w:ascii="Times New Roman" w:hAnsi="Times New Roman" w:cs="Times New Roman"/>
          </w:rPr>
          <w:t>amor fraternal)</w:t>
        </w:r>
      </w:ins>
      <w:ins w:id="571" w:author="Daniela Mountian" w:date="2017-08-25T17:26:00Z">
        <w:r>
          <w:rPr>
            <w:rFonts w:ascii="Times New Roman" w:hAnsi="Times New Roman" w:cs="Times New Roman"/>
          </w:rPr>
          <w:t>.</w:t>
        </w:r>
      </w:ins>
    </w:p>
  </w:footnote>
  <w:footnote w:id="75">
    <w:p w:rsidR="00646EB0" w:rsidRPr="00787B5D" w:rsidRDefault="00646EB0" w:rsidP="00787B5D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787B5D">
        <w:rPr>
          <w:rStyle w:val="Refdenotaderodap"/>
          <w:rFonts w:ascii="Times New Roman" w:hAnsi="Times New Roman" w:cs="Times New Roman"/>
        </w:rPr>
        <w:footnoteRef/>
      </w:r>
      <w:r w:rsidRPr="00787B5D">
        <w:rPr>
          <w:rFonts w:ascii="Times New Roman" w:hAnsi="Times New Roman" w:cs="Times New Roman"/>
        </w:rPr>
        <w:t xml:space="preserve"> Trata-se </w:t>
      </w:r>
      <w:r>
        <w:rPr>
          <w:rFonts w:ascii="Times New Roman" w:hAnsi="Times New Roman" w:cs="Times New Roman"/>
        </w:rPr>
        <w:t xml:space="preserve">de um trecho </w:t>
      </w:r>
      <w:r w:rsidRPr="00787B5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e</w:t>
      </w:r>
      <w:r w:rsidRPr="00787B5D">
        <w:rPr>
          <w:rFonts w:ascii="Times New Roman" w:hAnsi="Times New Roman" w:cs="Times New Roman"/>
        </w:rPr>
        <w:t xml:space="preserve"> </w:t>
      </w:r>
      <w:ins w:id="579" w:author="Daniela Mountian" w:date="2017-08-27T00:25:00Z">
        <w:r w:rsidRPr="001A5884">
          <w:rPr>
            <w:rFonts w:ascii="Times New Roman" w:hAnsi="Times New Roman" w:cs="Times New Roman"/>
            <w:highlight w:val="yellow"/>
          </w:rPr>
          <w:t>“Cançãozinha de Robert” ou “Canção do vento alegre”</w:t>
        </w:r>
        <w:r>
          <w:rPr>
            <w:rFonts w:ascii="Times New Roman" w:hAnsi="Times New Roman" w:cs="Times New Roman"/>
            <w:highlight w:val="yellow"/>
          </w:rPr>
          <w:t xml:space="preserve"> (</w:t>
        </w:r>
      </w:ins>
      <w:r w:rsidRPr="00861449">
        <w:rPr>
          <w:rFonts w:ascii="Times New Roman" w:hAnsi="Times New Roman" w:cs="Times New Roman"/>
          <w:i/>
          <w:highlight w:val="yellow"/>
          <w:rPrChange w:id="580" w:author="Daniela Mountian" w:date="2017-05-07T16:48:00Z">
            <w:rPr>
              <w:rFonts w:ascii="Times New Roman" w:hAnsi="Times New Roman" w:cs="Times New Roman"/>
              <w:i/>
              <w:sz w:val="22"/>
              <w:szCs w:val="22"/>
            </w:rPr>
          </w:rPrChange>
        </w:rPr>
        <w:t xml:space="preserve">Piéssenka Roberta </w:t>
      </w:r>
      <w:r w:rsidRPr="00861449">
        <w:rPr>
          <w:rFonts w:ascii="Times New Roman" w:hAnsi="Times New Roman" w:cs="Times New Roman"/>
          <w:highlight w:val="yellow"/>
          <w:rPrChange w:id="581" w:author="Daniela Mountian" w:date="2017-05-07T16:48:00Z">
            <w:rPr>
              <w:rFonts w:ascii="Times New Roman" w:hAnsi="Times New Roman" w:cs="Times New Roman"/>
              <w:sz w:val="22"/>
              <w:szCs w:val="22"/>
            </w:rPr>
          </w:rPrChange>
        </w:rPr>
        <w:t xml:space="preserve">ou </w:t>
      </w:r>
      <w:r w:rsidRPr="00861449">
        <w:rPr>
          <w:rFonts w:ascii="Times New Roman" w:hAnsi="Times New Roman" w:cs="Times New Roman"/>
          <w:i/>
          <w:highlight w:val="yellow"/>
          <w:rPrChange w:id="582" w:author="Daniela Mountian" w:date="2017-05-07T16:48:00Z">
            <w:rPr>
              <w:rFonts w:ascii="Times New Roman" w:hAnsi="Times New Roman" w:cs="Times New Roman"/>
              <w:i/>
              <w:sz w:val="22"/>
              <w:szCs w:val="22"/>
            </w:rPr>
          </w:rPrChange>
        </w:rPr>
        <w:t>Pié</w:t>
      </w:r>
      <w:r>
        <w:rPr>
          <w:rFonts w:ascii="Times New Roman" w:hAnsi="Times New Roman" w:cs="Times New Roman"/>
          <w:i/>
          <w:highlight w:val="yellow"/>
        </w:rPr>
        <w:t>s</w:t>
      </w:r>
      <w:r w:rsidRPr="00861449">
        <w:rPr>
          <w:rFonts w:ascii="Times New Roman" w:hAnsi="Times New Roman" w:cs="Times New Roman"/>
          <w:i/>
          <w:highlight w:val="yellow"/>
          <w:rPrChange w:id="583" w:author="Daniela Mountian" w:date="2017-05-07T16:48:00Z">
            <w:rPr>
              <w:rFonts w:ascii="Times New Roman" w:hAnsi="Times New Roman" w:cs="Times New Roman"/>
              <w:i/>
              <w:sz w:val="22"/>
              <w:szCs w:val="22"/>
            </w:rPr>
          </w:rPrChange>
        </w:rPr>
        <w:t>nia o vessiólom v</w:t>
      </w:r>
      <w:r>
        <w:rPr>
          <w:rFonts w:ascii="Times New Roman" w:hAnsi="Times New Roman" w:cs="Times New Roman"/>
          <w:i/>
          <w:highlight w:val="yellow"/>
        </w:rPr>
        <w:t>i</w:t>
      </w:r>
      <w:r w:rsidRPr="00861449">
        <w:rPr>
          <w:rFonts w:ascii="Times New Roman" w:hAnsi="Times New Roman" w:cs="Times New Roman"/>
          <w:i/>
          <w:highlight w:val="yellow"/>
          <w:rPrChange w:id="584" w:author="Daniela Mountian" w:date="2017-05-07T16:48:00Z">
            <w:rPr>
              <w:rFonts w:ascii="Times New Roman" w:hAnsi="Times New Roman" w:cs="Times New Roman"/>
              <w:i/>
              <w:sz w:val="22"/>
              <w:szCs w:val="22"/>
            </w:rPr>
          </w:rPrChange>
        </w:rPr>
        <w:t>etre</w:t>
      </w:r>
      <w:ins w:id="585" w:author="Daniela Mountian" w:date="2017-08-27T00:25:00Z">
        <w:r>
          <w:rPr>
            <w:rFonts w:ascii="Times New Roman" w:hAnsi="Times New Roman" w:cs="Times New Roman"/>
            <w:highlight w:val="yellow"/>
          </w:rPr>
          <w:t>)</w:t>
        </w:r>
      </w:ins>
      <w:del w:id="586" w:author="Daniela Mountian" w:date="2017-08-27T00:25:00Z">
        <w:r w:rsidRPr="00861449" w:rsidDel="00554B41">
          <w:rPr>
            <w:rFonts w:ascii="Times New Roman" w:hAnsi="Times New Roman" w:cs="Times New Roman"/>
            <w:i/>
            <w:highlight w:val="yellow"/>
            <w:rPrChange w:id="587" w:author="Daniela Mountian" w:date="2017-05-07T16:48:00Z">
              <w:rPr>
                <w:rFonts w:ascii="Times New Roman" w:hAnsi="Times New Roman" w:cs="Times New Roman"/>
                <w:i/>
                <w:sz w:val="22"/>
                <w:szCs w:val="22"/>
              </w:rPr>
            </w:rPrChange>
          </w:rPr>
          <w:delText xml:space="preserve"> </w:delText>
        </w:r>
        <w:r w:rsidRPr="00861449" w:rsidDel="00554B41">
          <w:rPr>
            <w:rFonts w:ascii="Times New Roman" w:hAnsi="Times New Roman" w:cs="Times New Roman"/>
            <w:highlight w:val="yellow"/>
            <w:rPrChange w:id="588" w:author="Daniela Mountian" w:date="2017-05-07T16:48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delText>(“Cançãozinha de Robert” ou “Canção do vento alegre”)</w:delText>
        </w:r>
      </w:del>
      <w:r w:rsidRPr="00861449">
        <w:rPr>
          <w:rFonts w:ascii="Times New Roman" w:hAnsi="Times New Roman" w:cs="Times New Roman"/>
          <w:highlight w:val="yellow"/>
          <w:lang w:val="ru-RU"/>
          <w:rPrChange w:id="589" w:author="Daniela Mountian" w:date="2017-05-07T16:48:00Z">
            <w:rPr>
              <w:rFonts w:ascii="Times New Roman" w:hAnsi="Times New Roman" w:cs="Times New Roman"/>
              <w:sz w:val="22"/>
              <w:szCs w:val="22"/>
              <w:lang w:val="ru-RU"/>
            </w:rPr>
          </w:rPrChange>
        </w:rPr>
        <w:t>,</w:t>
      </w:r>
      <w:r w:rsidRPr="00787B5D">
        <w:rPr>
          <w:rFonts w:ascii="Times New Roman" w:hAnsi="Times New Roman" w:cs="Times New Roman"/>
          <w:lang w:val="ru-RU"/>
        </w:rPr>
        <w:t xml:space="preserve"> </w:t>
      </w:r>
      <w:r w:rsidRPr="00787B5D">
        <w:rPr>
          <w:rFonts w:ascii="Times New Roman" w:hAnsi="Times New Roman" w:cs="Times New Roman"/>
        </w:rPr>
        <w:t xml:space="preserve">de 1936, que aparece no filme </w:t>
      </w:r>
      <w:ins w:id="590" w:author="Daniela Mountian" w:date="2017-08-27T00:26:00Z">
        <w:r w:rsidRPr="00554B41">
          <w:rPr>
            <w:rFonts w:ascii="Times New Roman" w:hAnsi="Times New Roman" w:cs="Times New Roman"/>
            <w:i/>
            <w:rPrChange w:id="591" w:author="Daniela Mountian" w:date="2017-08-27T00:26:00Z">
              <w:rPr>
                <w:rFonts w:ascii="Times New Roman" w:hAnsi="Times New Roman" w:cs="Times New Roman"/>
                <w:sz w:val="22"/>
                <w:szCs w:val="22"/>
              </w:rPr>
            </w:rPrChange>
          </w:rPr>
          <w:t>Os filhos do capitão Grant</w:t>
        </w:r>
        <w:r>
          <w:rPr>
            <w:rFonts w:ascii="Times New Roman" w:hAnsi="Times New Roman" w:cs="Times New Roman"/>
          </w:rPr>
          <w:t xml:space="preserve"> (</w:t>
        </w:r>
      </w:ins>
      <w:r w:rsidRPr="00787B5D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  <w:i/>
        </w:rPr>
        <w:t>ié</w:t>
      </w:r>
      <w:r w:rsidRPr="00787B5D">
        <w:rPr>
          <w:rFonts w:ascii="Times New Roman" w:hAnsi="Times New Roman" w:cs="Times New Roman"/>
          <w:i/>
        </w:rPr>
        <w:t>ti kapitana Granta</w:t>
      </w:r>
      <w:del w:id="592" w:author="Daniela Mountian" w:date="2017-08-27T00:26:00Z">
        <w:r w:rsidRPr="00787B5D" w:rsidDel="00554B41">
          <w:rPr>
            <w:rFonts w:ascii="Times New Roman" w:hAnsi="Times New Roman" w:cs="Times New Roman"/>
            <w:i/>
          </w:rPr>
          <w:delText xml:space="preserve"> </w:delText>
        </w:r>
        <w:r w:rsidRPr="00787B5D" w:rsidDel="00554B41">
          <w:rPr>
            <w:rFonts w:ascii="Times New Roman" w:hAnsi="Times New Roman" w:cs="Times New Roman"/>
          </w:rPr>
          <w:delText>(</w:delText>
        </w:r>
        <w:r w:rsidDel="00554B41">
          <w:rPr>
            <w:rFonts w:ascii="Times New Roman" w:hAnsi="Times New Roman" w:cs="Times New Roman"/>
          </w:rPr>
          <w:delText>“</w:delText>
        </w:r>
        <w:r w:rsidRPr="00861449" w:rsidDel="00554B41">
          <w:rPr>
            <w:rFonts w:ascii="Times New Roman" w:hAnsi="Times New Roman" w:cs="Times New Roman"/>
          </w:rPr>
          <w:delText>Os filhos do capit</w:delText>
        </w:r>
        <w:r w:rsidDel="00554B41">
          <w:rPr>
            <w:rFonts w:ascii="Times New Roman" w:hAnsi="Times New Roman" w:cs="Times New Roman"/>
          </w:rPr>
          <w:delText>ão</w:delText>
        </w:r>
        <w:r w:rsidRPr="00861449" w:rsidDel="00554B41">
          <w:rPr>
            <w:rFonts w:ascii="Times New Roman" w:hAnsi="Times New Roman" w:cs="Times New Roman"/>
          </w:rPr>
          <w:delText xml:space="preserve"> Grant</w:delText>
        </w:r>
        <w:r w:rsidDel="00554B41">
          <w:rPr>
            <w:rFonts w:ascii="Times New Roman" w:hAnsi="Times New Roman" w:cs="Times New Roman"/>
            <w:i/>
          </w:rPr>
          <w:delText>”</w:delText>
        </w:r>
      </w:del>
      <w:r w:rsidRPr="00787B5D">
        <w:rPr>
          <w:rFonts w:ascii="Times New Roman" w:hAnsi="Times New Roman" w:cs="Times New Roman"/>
        </w:rPr>
        <w:t xml:space="preserve">), baseado </w:t>
      </w:r>
      <w:r>
        <w:rPr>
          <w:rFonts w:ascii="Times New Roman" w:hAnsi="Times New Roman" w:cs="Times New Roman"/>
        </w:rPr>
        <w:t>no romance homônimo</w:t>
      </w:r>
      <w:r w:rsidRPr="00787B5D">
        <w:rPr>
          <w:rFonts w:ascii="Times New Roman" w:hAnsi="Times New Roman" w:cs="Times New Roman"/>
        </w:rPr>
        <w:t xml:space="preserve"> de Júlio </w:t>
      </w:r>
      <w:r>
        <w:rPr>
          <w:rFonts w:ascii="Times New Roman" w:hAnsi="Times New Roman" w:cs="Times New Roman"/>
        </w:rPr>
        <w:t>Verne</w:t>
      </w:r>
      <w:r w:rsidRPr="00787B5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A canção tem l</w:t>
      </w:r>
      <w:r w:rsidRPr="00787B5D">
        <w:rPr>
          <w:rFonts w:ascii="Times New Roman" w:hAnsi="Times New Roman" w:cs="Times New Roman"/>
        </w:rPr>
        <w:t>etra de Vassíli Lébedev-Kumátch (1898</w:t>
      </w:r>
      <w:r w:rsidRPr="008D3F84">
        <w:rPr>
          <w:rFonts w:ascii="Times New Roman" w:hAnsi="Times New Roman" w:cs="Times New Roman"/>
          <w:i/>
        </w:rPr>
        <w:t>–</w:t>
      </w:r>
      <w:r w:rsidRPr="00787B5D">
        <w:rPr>
          <w:rFonts w:ascii="Times New Roman" w:hAnsi="Times New Roman" w:cs="Times New Roman"/>
        </w:rPr>
        <w:t xml:space="preserve">1949), poeta considerado o criador das </w:t>
      </w:r>
      <w:r>
        <w:rPr>
          <w:rFonts w:ascii="Times New Roman" w:hAnsi="Times New Roman" w:cs="Times New Roman"/>
        </w:rPr>
        <w:t>canções</w:t>
      </w:r>
      <w:r w:rsidRPr="00787B5D">
        <w:rPr>
          <w:rFonts w:ascii="Times New Roman" w:hAnsi="Times New Roman" w:cs="Times New Roman"/>
        </w:rPr>
        <w:t xml:space="preserve"> soviéticas de massa, e mú</w:t>
      </w:r>
      <w:r>
        <w:rPr>
          <w:rFonts w:ascii="Times New Roman" w:hAnsi="Times New Roman" w:cs="Times New Roman"/>
        </w:rPr>
        <w:t>sica do compositor</w:t>
      </w:r>
      <w:r w:rsidRPr="00787B5D">
        <w:rPr>
          <w:rFonts w:ascii="Times New Roman" w:hAnsi="Times New Roman" w:cs="Times New Roman"/>
        </w:rPr>
        <w:t xml:space="preserve"> Isaak Dunaiévki (1900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</w:rPr>
        <w:t>1955)</w:t>
      </w:r>
      <w:r w:rsidRPr="00787B5D">
        <w:rPr>
          <w:rFonts w:ascii="Times New Roman" w:hAnsi="Times New Roman" w:cs="Times New Roman"/>
        </w:rPr>
        <w:t>.</w:t>
      </w:r>
    </w:p>
  </w:footnote>
  <w:footnote w:id="76">
    <w:p w:rsidR="00646EB0" w:rsidRPr="00F1206D" w:rsidRDefault="00646EB0" w:rsidP="003A040B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F1206D">
        <w:rPr>
          <w:rStyle w:val="Refdenotaderodap"/>
          <w:rFonts w:ascii="Times New Roman" w:hAnsi="Times New Roman" w:cs="Times New Roman"/>
        </w:rPr>
        <w:footnoteRef/>
      </w:r>
      <w:r w:rsidRPr="00F1206D">
        <w:rPr>
          <w:rFonts w:ascii="Times New Roman" w:hAnsi="Times New Roman" w:cs="Times New Roman"/>
        </w:rPr>
        <w:t xml:space="preserve"> Apelido de Stepan.</w:t>
      </w:r>
    </w:p>
  </w:footnote>
  <w:footnote w:id="77">
    <w:p w:rsidR="00646EB0" w:rsidRPr="00AE4AF9" w:rsidRDefault="00646EB0" w:rsidP="003A040B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  <w:lang w:val="en-GB"/>
        </w:rPr>
      </w:pPr>
      <w:r w:rsidRPr="00AE4AF9">
        <w:rPr>
          <w:rStyle w:val="Refdenotaderodap"/>
          <w:rFonts w:ascii="Times New Roman" w:hAnsi="Times New Roman" w:cs="Times New Roman"/>
        </w:rPr>
        <w:footnoteRef/>
      </w:r>
      <w:r w:rsidRPr="00AE4AF9">
        <w:rPr>
          <w:rFonts w:ascii="Times New Roman" w:hAnsi="Times New Roman" w:cs="Times New Roman"/>
        </w:rPr>
        <w:t xml:space="preserve"> </w:t>
      </w:r>
      <w:r w:rsidRPr="00AE4AF9">
        <w:rPr>
          <w:rFonts w:ascii="Times New Roman" w:hAnsi="Times New Roman" w:cs="Times New Roman"/>
          <w:lang w:val="en-GB"/>
        </w:rPr>
        <w:t>Apelido de Andrei.</w:t>
      </w:r>
    </w:p>
  </w:footnote>
  <w:footnote w:id="78">
    <w:p w:rsidR="00646EB0" w:rsidRPr="00B44483" w:rsidRDefault="00646EB0" w:rsidP="00B4448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  <w:lang w:val="es-ES"/>
        </w:rPr>
        <w:t>Números 5:21</w:t>
      </w:r>
      <w:r>
        <w:rPr>
          <w:rFonts w:ascii="Times New Roman" w:hAnsi="Times New Roman" w:cs="Times New Roman"/>
          <w:sz w:val="20"/>
          <w:szCs w:val="20"/>
          <w:lang w:val="ru-RU"/>
        </w:rPr>
        <w:t>.</w:t>
      </w:r>
    </w:p>
  </w:footnote>
  <w:footnote w:id="79">
    <w:p w:rsidR="00646EB0" w:rsidRPr="00B34A04" w:rsidRDefault="00646EB0" w:rsidP="0090051B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B34A04">
        <w:rPr>
          <w:rStyle w:val="Refdenotaderodap"/>
          <w:rFonts w:ascii="Times New Roman" w:hAnsi="Times New Roman" w:cs="Times New Roman"/>
        </w:rPr>
        <w:footnoteRef/>
      </w:r>
      <w:r w:rsidRPr="00B34A04">
        <w:rPr>
          <w:rFonts w:ascii="Times New Roman" w:hAnsi="Times New Roman" w:cs="Times New Roman"/>
        </w:rPr>
        <w:t xml:space="preserve"> Gênesis 19: 30</w:t>
      </w:r>
      <w:r w:rsidRPr="008D3F84">
        <w:rPr>
          <w:rFonts w:ascii="Times New Roman" w:hAnsi="Times New Roman" w:cs="Times New Roman"/>
          <w:i/>
        </w:rPr>
        <w:t>–</w:t>
      </w:r>
      <w:r w:rsidRPr="00B34A04">
        <w:rPr>
          <w:rFonts w:ascii="Times New Roman" w:hAnsi="Times New Roman" w:cs="Times New Roman"/>
        </w:rPr>
        <w:t>32: “Ló subiu de Segor e se estabeleceu na montanha com suas duas filhas, porque não ousava continuar em Segor. Ele se instalou numa caverna, ele e suas duas filhas. A mais velha disse à mais nova: ‘Nosso pai é idoso e não há homem na terra que venha unir-se a nós, segundo o costume de todo o mundo. Vem, façamos nosso pai beber vinho e deitemo-nos com ele; assim suscitaremos uma descendência de nosso pai.” (</w:t>
      </w:r>
      <w:r w:rsidRPr="00B34A04">
        <w:rPr>
          <w:rFonts w:ascii="Times New Roman" w:hAnsi="Times New Roman" w:cs="Times New Roman"/>
          <w:i/>
        </w:rPr>
        <w:t>Bíblia de Jesuralém,</w:t>
      </w:r>
      <w:r>
        <w:rPr>
          <w:rFonts w:ascii="Times New Roman" w:hAnsi="Times New Roman" w:cs="Times New Roman"/>
        </w:rPr>
        <w:t xml:space="preserve"> ed. Paulus, 2016,</w:t>
      </w:r>
      <w:r w:rsidRPr="00B34A04">
        <w:rPr>
          <w:rFonts w:ascii="Times New Roman" w:hAnsi="Times New Roman" w:cs="Times New Roman"/>
          <w:i/>
        </w:rPr>
        <w:t xml:space="preserve"> </w:t>
      </w:r>
      <w:r w:rsidRPr="00B34A04">
        <w:rPr>
          <w:rFonts w:ascii="Times New Roman" w:hAnsi="Times New Roman" w:cs="Times New Roman"/>
        </w:rPr>
        <w:t>p. 58)</w:t>
      </w:r>
    </w:p>
  </w:footnote>
  <w:footnote w:id="80">
    <w:p w:rsidR="00646EB0" w:rsidRPr="001108A2" w:rsidRDefault="00646EB0" w:rsidP="001108A2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1108A2">
        <w:rPr>
          <w:rStyle w:val="Refdenotaderodap"/>
          <w:rFonts w:ascii="Times New Roman" w:hAnsi="Times New Roman" w:cs="Times New Roman"/>
        </w:rPr>
        <w:footnoteRef/>
      </w:r>
      <w:r w:rsidRPr="001108A2">
        <w:rPr>
          <w:rFonts w:ascii="Times New Roman" w:hAnsi="Times New Roman" w:cs="Times New Roman"/>
        </w:rPr>
        <w:t xml:space="preserve"> </w:t>
      </w:r>
      <w:r w:rsidRPr="001108A2">
        <w:rPr>
          <w:rFonts w:ascii="Times New Roman" w:hAnsi="Times New Roman" w:cs="Times New Roman"/>
          <w:lang w:val="en-GB"/>
        </w:rPr>
        <w:t xml:space="preserve">A figura </w:t>
      </w:r>
      <w:r>
        <w:rPr>
          <w:rFonts w:ascii="Times New Roman" w:hAnsi="Times New Roman" w:cs="Times New Roman"/>
          <w:lang w:val="en-GB"/>
        </w:rPr>
        <w:t xml:space="preserve">bíblica </w:t>
      </w:r>
      <w:r w:rsidRPr="001108A2">
        <w:rPr>
          <w:rFonts w:ascii="Times New Roman" w:hAnsi="Times New Roman" w:cs="Times New Roman"/>
          <w:lang w:val="en-GB"/>
        </w:rPr>
        <w:t>de Tamar</w:t>
      </w:r>
      <w:r>
        <w:rPr>
          <w:rFonts w:ascii="Times New Roman" w:hAnsi="Times New Roman" w:cs="Times New Roman"/>
          <w:lang w:val="en-GB"/>
        </w:rPr>
        <w:t>,</w:t>
      </w:r>
      <w:r w:rsidRPr="001108A2">
        <w:rPr>
          <w:rFonts w:ascii="Times New Roman" w:hAnsi="Times New Roman" w:cs="Times New Roman"/>
          <w:lang w:val="en-GB"/>
        </w:rPr>
        <w:t xml:space="preserve"> que, depois de casada com </w:t>
      </w:r>
      <w:r w:rsidRPr="001108A2">
        <w:rPr>
          <w:rFonts w:ascii="Times New Roman" w:hAnsi="Times New Roman" w:cs="Times New Roman"/>
        </w:rPr>
        <w:t>Her e Onã, relacio</w:t>
      </w:r>
      <w:r>
        <w:rPr>
          <w:rFonts w:ascii="Times New Roman" w:hAnsi="Times New Roman" w:cs="Times New Roman"/>
        </w:rPr>
        <w:t>no</w:t>
      </w:r>
      <w:r w:rsidRPr="001108A2">
        <w:rPr>
          <w:rFonts w:ascii="Times New Roman" w:hAnsi="Times New Roman" w:cs="Times New Roman"/>
        </w:rPr>
        <w:t xml:space="preserve">u-se com </w:t>
      </w:r>
      <w:r>
        <w:rPr>
          <w:rFonts w:ascii="Times New Roman" w:hAnsi="Times New Roman" w:cs="Times New Roman"/>
        </w:rPr>
        <w:t>o</w:t>
      </w:r>
      <w:r w:rsidRPr="001108A2">
        <w:rPr>
          <w:rFonts w:ascii="Times New Roman" w:hAnsi="Times New Roman" w:cs="Times New Roman"/>
        </w:rPr>
        <w:t xml:space="preserve"> pai</w:t>
      </w:r>
      <w:r>
        <w:rPr>
          <w:rFonts w:ascii="Times New Roman" w:hAnsi="Times New Roman" w:cs="Times New Roman"/>
        </w:rPr>
        <w:t xml:space="preserve"> deles</w:t>
      </w:r>
      <w:r w:rsidRPr="001108A2">
        <w:rPr>
          <w:rFonts w:ascii="Times New Roman" w:hAnsi="Times New Roman" w:cs="Times New Roman"/>
        </w:rPr>
        <w:t xml:space="preserve">, Judá, </w:t>
      </w:r>
      <w:r>
        <w:rPr>
          <w:rFonts w:ascii="Times New Roman" w:hAnsi="Times New Roman" w:cs="Times New Roman"/>
        </w:rPr>
        <w:t>foi</w:t>
      </w:r>
      <w:r w:rsidRPr="001108A2">
        <w:rPr>
          <w:rFonts w:ascii="Times New Roman" w:hAnsi="Times New Roman" w:cs="Times New Roman"/>
        </w:rPr>
        <w:t xml:space="preserve"> re</w:t>
      </w:r>
      <w:r>
        <w:rPr>
          <w:rFonts w:ascii="Times New Roman" w:hAnsi="Times New Roman" w:cs="Times New Roman"/>
        </w:rPr>
        <w:t>tomada</w:t>
      </w:r>
      <w:r w:rsidRPr="001108A2">
        <w:rPr>
          <w:rFonts w:ascii="Times New Roman" w:hAnsi="Times New Roman" w:cs="Times New Roman"/>
        </w:rPr>
        <w:t xml:space="preserve"> mais de uma vez pelo autor. “Vendo-a, Judá tomou-a por uma prostituta, pois ela cobrira o rosto. Dirigiu-se a ela no caminho e disse: </w:t>
      </w:r>
      <w:r w:rsidRPr="00F21D19">
        <w:rPr>
          <w:rFonts w:ascii="Times New Roman" w:hAnsi="Times New Roman" w:cs="Times New Roman"/>
        </w:rPr>
        <w:t xml:space="preserve">‘Deixa-me ir contigo!’ [,,,]” (Gênesis 38: 15, </w:t>
      </w:r>
      <w:r w:rsidRPr="00F21D19">
        <w:rPr>
          <w:rFonts w:ascii="Times New Roman" w:hAnsi="Times New Roman" w:cs="Times New Roman"/>
          <w:i/>
        </w:rPr>
        <w:t xml:space="preserve">Bíblia de Jerusalém, </w:t>
      </w:r>
      <w:r>
        <w:rPr>
          <w:rFonts w:ascii="Times New Roman" w:hAnsi="Times New Roman" w:cs="Times New Roman"/>
        </w:rPr>
        <w:t xml:space="preserve">ed. Paulis, 2016, </w:t>
      </w:r>
      <w:r w:rsidRPr="00F21D19">
        <w:rPr>
          <w:rFonts w:ascii="Times New Roman" w:hAnsi="Times New Roman" w:cs="Times New Roman"/>
        </w:rPr>
        <w:t>p. 84</w:t>
      </w:r>
      <w:r w:rsidRPr="00BE36CC">
        <w:rPr>
          <w:rFonts w:ascii="Times New Roman" w:hAnsi="Times New Roman" w:cs="Times New Roman"/>
        </w:rPr>
        <w:t>), depois disso Tamar engravidou e teve gêmeos: Farés e Zara.</w:t>
      </w:r>
      <w:r w:rsidRPr="00780444">
        <w:rPr>
          <w:rFonts w:ascii="Times New Roman" w:hAnsi="Times New Roman" w:cs="Times New Roman"/>
        </w:rPr>
        <w:t xml:space="preserve"> </w:t>
      </w:r>
    </w:p>
  </w:footnote>
  <w:footnote w:id="81">
    <w:p w:rsidR="00646EB0" w:rsidRPr="007C6B8C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  <w:rPrChange w:id="796" w:author="Daniela Mountian" w:date="2017-05-20T19:05:00Z">
            <w:rPr>
              <w:rFonts w:ascii="Times New Roman" w:hAnsi="Times New Roman" w:cs="Times New Roman"/>
              <w:sz w:val="20"/>
              <w:szCs w:val="20"/>
              <w:lang w:val="es-ES"/>
            </w:rPr>
          </w:rPrChange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  <w:lang w:val="es-ES"/>
        </w:rPr>
        <w:t>Ezequiel 16:</w:t>
      </w:r>
      <w:del w:id="797" w:author="Leila" w:date="2016-07-25T18:08:00Z">
        <w:r w:rsidRPr="00DA749A" w:rsidDel="008A4E10">
          <w:rPr>
            <w:rFonts w:ascii="Times New Roman" w:hAnsi="Times New Roman" w:cs="Times New Roman"/>
            <w:sz w:val="20"/>
            <w:szCs w:val="20"/>
            <w:lang w:val="es-ES"/>
          </w:rPr>
          <w:delText xml:space="preserve"> </w:delText>
        </w:r>
      </w:del>
      <w:r w:rsidRPr="00DA749A">
        <w:rPr>
          <w:rFonts w:ascii="Times New Roman" w:hAnsi="Times New Roman" w:cs="Times New Roman"/>
          <w:sz w:val="20"/>
          <w:szCs w:val="20"/>
          <w:lang w:val="es-ES"/>
        </w:rPr>
        <w:t>31, 32, 34, 36</w:t>
      </w:r>
      <w:ins w:id="798" w:author="Daniela Mountian" w:date="2017-05-20T19:04:00Z">
        <w:r>
          <w:rPr>
            <w:rFonts w:ascii="Times New Roman" w:hAnsi="Times New Roman" w:cs="Times New Roman"/>
            <w:sz w:val="20"/>
            <w:szCs w:val="20"/>
            <w:lang w:val="ru-RU"/>
          </w:rPr>
          <w:t>.</w:t>
        </w:r>
      </w:ins>
      <w:ins w:id="799" w:author="Daniela Mountian" w:date="2017-05-20T19:05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ins w:id="800" w:author="Daniela Mountian" w:date="2017-05-22T21:55:00Z">
        <w:r>
          <w:rPr>
            <w:rFonts w:ascii="Times New Roman" w:hAnsi="Times New Roman" w:cs="Times New Roman"/>
            <w:sz w:val="20"/>
            <w:szCs w:val="20"/>
          </w:rPr>
          <w:t>A passagem é uma a</w:t>
        </w:r>
      </w:ins>
      <w:ins w:id="801" w:author="Daniela Mountian" w:date="2017-05-21T21:00:00Z">
        <w:r>
          <w:rPr>
            <w:rFonts w:ascii="Times New Roman" w:hAnsi="Times New Roman" w:cs="Times New Roman"/>
            <w:sz w:val="20"/>
            <w:szCs w:val="20"/>
          </w:rPr>
          <w:t>daptação d</w:t>
        </w:r>
      </w:ins>
      <w:ins w:id="802" w:author="Daniela Mountian" w:date="2017-05-22T21:55:00Z">
        <w:r>
          <w:rPr>
            <w:rFonts w:ascii="Times New Roman" w:hAnsi="Times New Roman" w:cs="Times New Roman"/>
            <w:sz w:val="20"/>
            <w:szCs w:val="20"/>
          </w:rPr>
          <w:t>o trecho bíblico.</w:t>
        </w:r>
      </w:ins>
    </w:p>
  </w:footnote>
  <w:footnote w:id="82">
    <w:p w:rsidR="00646EB0" w:rsidRPr="00432670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43267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432670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432670">
        <w:rPr>
          <w:rFonts w:ascii="Times New Roman" w:hAnsi="Times New Roman" w:cs="Times New Roman"/>
          <w:sz w:val="20"/>
          <w:szCs w:val="20"/>
          <w:lang w:val="es-ES"/>
        </w:rPr>
        <w:t>Ezequiel 16:44.</w:t>
      </w:r>
    </w:p>
  </w:footnote>
  <w:footnote w:id="83">
    <w:p w:rsidR="00646EB0" w:rsidRPr="00DA749A" w:rsidRDefault="00646EB0" w:rsidP="00DA749A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Style w:val="nfase"/>
          <w:rFonts w:ascii="Times New Roman" w:hAnsi="Times New Roman" w:cs="Times New Roman"/>
          <w:b/>
          <w:i w:val="0"/>
          <w:color w:val="6A6A6A"/>
          <w:vertAlign w:val="superscript"/>
        </w:rPr>
        <w:t xml:space="preserve"> </w:t>
      </w:r>
      <w:r w:rsidRPr="00DA749A">
        <w:rPr>
          <w:rStyle w:val="nfase"/>
          <w:rFonts w:ascii="Times New Roman" w:hAnsi="Times New Roman" w:cs="Times New Roman"/>
          <w:i w:val="0"/>
        </w:rPr>
        <w:t>Ezequiel 16:43</w:t>
      </w:r>
      <w:r>
        <w:rPr>
          <w:rStyle w:val="nfase"/>
          <w:rFonts w:ascii="Times New Roman" w:hAnsi="Times New Roman" w:cs="Times New Roman"/>
          <w:i w:val="0"/>
        </w:rPr>
        <w:t>.</w:t>
      </w:r>
    </w:p>
  </w:footnote>
  <w:footnote w:id="84">
    <w:p w:rsidR="00646EB0" w:rsidRPr="00B861FF" w:rsidRDefault="00646EB0" w:rsidP="00B861FF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B861FF">
        <w:rPr>
          <w:rStyle w:val="Refdenotaderodap"/>
          <w:rFonts w:ascii="Times New Roman" w:hAnsi="Times New Roman" w:cs="Times New Roman"/>
        </w:rPr>
        <w:footnoteRef/>
      </w:r>
      <w:r w:rsidRPr="00B861FF">
        <w:rPr>
          <w:rFonts w:ascii="Times New Roman" w:hAnsi="Times New Roman" w:cs="Times New Roman"/>
        </w:rPr>
        <w:t xml:space="preserve"> Sopa à base de repolho com legumes e carne.</w:t>
      </w:r>
    </w:p>
  </w:footnote>
  <w:footnote w:id="85">
    <w:p w:rsidR="00646EB0" w:rsidRPr="00DA749A" w:rsidRDefault="00646EB0" w:rsidP="00C1610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Salmos 69:</w:t>
      </w:r>
      <w:del w:id="832" w:author="Daniela Mountian" w:date="2017-05-22T22:13:00Z">
        <w:r w:rsidRPr="00DA749A" w:rsidDel="00B42725">
          <w:rPr>
            <w:rFonts w:ascii="Times New Roman" w:hAnsi="Times New Roman" w:cs="Times New Roman"/>
            <w:sz w:val="20"/>
            <w:szCs w:val="20"/>
          </w:rPr>
          <w:delText>3</w:delText>
        </w:r>
      </w:del>
      <w:ins w:id="833" w:author="Daniela Mountian" w:date="2017-05-22T22:13:00Z">
        <w:r>
          <w:rPr>
            <w:rFonts w:ascii="Times New Roman" w:hAnsi="Times New Roman" w:cs="Times New Roman"/>
            <w:sz w:val="20"/>
            <w:szCs w:val="20"/>
          </w:rPr>
          <w:t>4</w:t>
        </w:r>
      </w:ins>
      <w:ins w:id="834" w:author="Daniela Mountian" w:date="2017-08-26T12:14:00Z">
        <w:r>
          <w:rPr>
            <w:rFonts w:ascii="Times New Roman" w:hAnsi="Times New Roman" w:cs="Times New Roman"/>
            <w:sz w:val="20"/>
            <w:szCs w:val="20"/>
          </w:rPr>
          <w:t xml:space="preserve"> pela </w:t>
        </w:r>
        <w:r>
          <w:rPr>
            <w:rFonts w:ascii="Times New Roman" w:hAnsi="Times New Roman" w:cs="Times New Roman"/>
            <w:i/>
            <w:sz w:val="20"/>
            <w:szCs w:val="20"/>
          </w:rPr>
          <w:t xml:space="preserve">Bíblia de Jerusalém, </w:t>
        </w:r>
        <w:r>
          <w:rPr>
            <w:rFonts w:ascii="Times New Roman" w:hAnsi="Times New Roman" w:cs="Times New Roman"/>
            <w:sz w:val="20"/>
            <w:szCs w:val="20"/>
          </w:rPr>
          <w:t xml:space="preserve">e </w:t>
        </w:r>
      </w:ins>
      <w:ins w:id="835" w:author="Daniela Mountian" w:date="2017-08-26T12:15:00Z">
        <w:r>
          <w:rPr>
            <w:rFonts w:ascii="Times New Roman" w:hAnsi="Times New Roman" w:cs="Times New Roman"/>
            <w:sz w:val="20"/>
            <w:szCs w:val="20"/>
          </w:rPr>
          <w:t>69:3 nas outras bíblias consultadas</w:t>
        </w:r>
      </w:ins>
      <w:ins w:id="836" w:author="Daniela Mountian" w:date="2017-05-22T22:13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86">
    <w:p w:rsidR="00646EB0" w:rsidRPr="00CF4B22" w:rsidRDefault="00646EB0" w:rsidP="00C1610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837" w:author="Daniela Mountian" w:date="2017-08-26T10:42:00Z">
        <w:r w:rsidRPr="00CF4B22">
          <w:rPr>
            <w:rStyle w:val="Refdenotaderodap"/>
            <w:rFonts w:ascii="Times New Roman" w:hAnsi="Times New Roman" w:cs="Times New Roman"/>
          </w:rPr>
          <w:footnoteRef/>
        </w:r>
        <w:r w:rsidRPr="00CF4B22">
          <w:rPr>
            <w:rFonts w:ascii="Times New Roman" w:hAnsi="Times New Roman" w:cs="Times New Roman"/>
          </w:rPr>
          <w:t xml:space="preserve"> As primeiras t</w:t>
        </w:r>
      </w:ins>
      <w:ins w:id="838" w:author="Daniela Mountian" w:date="2017-08-26T10:43:00Z">
        <w:r w:rsidRPr="00CF4B22">
          <w:rPr>
            <w:rFonts w:ascii="Times New Roman" w:hAnsi="Times New Roman" w:cs="Times New Roman"/>
          </w:rPr>
          <w:t>raduções da Bíblia</w:t>
        </w:r>
      </w:ins>
      <w:ins w:id="839" w:author="Daniela Mountian" w:date="2017-08-26T10:42:00Z">
        <w:r w:rsidRPr="00CF4B22">
          <w:rPr>
            <w:rFonts w:ascii="Times New Roman" w:hAnsi="Times New Roman" w:cs="Times New Roman"/>
          </w:rPr>
          <w:t xml:space="preserve"> </w:t>
        </w:r>
      </w:ins>
      <w:ins w:id="840" w:author="Daniela Mountian" w:date="2017-08-26T10:57:00Z">
        <w:r w:rsidRPr="00CF4B22">
          <w:rPr>
            <w:rFonts w:ascii="Times New Roman" w:hAnsi="Times New Roman" w:cs="Times New Roman"/>
          </w:rPr>
          <w:t>para o</w:t>
        </w:r>
      </w:ins>
      <w:ins w:id="841" w:author="Daniela Mountian" w:date="2017-08-26T10:42:00Z">
        <w:r w:rsidRPr="00CF4B22">
          <w:rPr>
            <w:rFonts w:ascii="Times New Roman" w:hAnsi="Times New Roman" w:cs="Times New Roman"/>
          </w:rPr>
          <w:t xml:space="preserve"> russo </w:t>
        </w:r>
      </w:ins>
      <w:ins w:id="842" w:author="Daniela Mountian" w:date="2017-08-26T10:43:00Z">
        <w:r w:rsidRPr="00CF4B22">
          <w:rPr>
            <w:rFonts w:ascii="Times New Roman" w:hAnsi="Times New Roman" w:cs="Times New Roman"/>
          </w:rPr>
          <w:t xml:space="preserve">apareceram apenas no século XIX. Antes disso, eram utilizadas </w:t>
        </w:r>
      </w:ins>
      <w:ins w:id="843" w:author="Daniela Mountian" w:date="2017-08-26T10:50:00Z">
        <w:r w:rsidRPr="00CF4B22">
          <w:rPr>
            <w:rFonts w:ascii="Times New Roman" w:hAnsi="Times New Roman" w:cs="Times New Roman"/>
          </w:rPr>
          <w:t xml:space="preserve">versões </w:t>
        </w:r>
      </w:ins>
      <w:ins w:id="844" w:author="Daniela Mountian" w:date="2017-08-26T10:43:00Z">
        <w:r w:rsidRPr="00CF4B22">
          <w:rPr>
            <w:rFonts w:ascii="Times New Roman" w:hAnsi="Times New Roman" w:cs="Times New Roman"/>
          </w:rPr>
          <w:t>no eslavo ecl</w:t>
        </w:r>
      </w:ins>
      <w:ins w:id="845" w:author="Daniela Mountian" w:date="2017-08-26T10:44:00Z">
        <w:r w:rsidRPr="00CF4B22">
          <w:rPr>
            <w:rFonts w:ascii="Times New Roman" w:hAnsi="Times New Roman" w:cs="Times New Roman"/>
          </w:rPr>
          <w:t>e</w:t>
        </w:r>
      </w:ins>
      <w:ins w:id="846" w:author="Daniela Mountian" w:date="2017-08-26T10:43:00Z">
        <w:r w:rsidRPr="00CF4B22">
          <w:rPr>
            <w:rFonts w:ascii="Times New Roman" w:hAnsi="Times New Roman" w:cs="Times New Roman"/>
          </w:rPr>
          <w:t>si</w:t>
        </w:r>
      </w:ins>
      <w:ins w:id="847" w:author="Daniela Mountian" w:date="2017-08-26T10:44:00Z">
        <w:r w:rsidRPr="00CF4B22">
          <w:rPr>
            <w:rFonts w:ascii="Times New Roman" w:hAnsi="Times New Roman" w:cs="Times New Roman"/>
          </w:rPr>
          <w:t>ástico</w:t>
        </w:r>
      </w:ins>
      <w:ins w:id="848" w:author="Daniela Mountian" w:date="2017-08-26T10:43:00Z">
        <w:r w:rsidRPr="00CF4B22">
          <w:rPr>
            <w:rFonts w:ascii="Times New Roman" w:hAnsi="Times New Roman" w:cs="Times New Roman"/>
          </w:rPr>
          <w:t>.</w:t>
        </w:r>
      </w:ins>
      <w:ins w:id="849" w:author="Daniela Mountian" w:date="2017-08-26T10:50:00Z">
        <w:r w:rsidRPr="00CF4B22">
          <w:rPr>
            <w:rFonts w:ascii="Times New Roman" w:hAnsi="Times New Roman" w:cs="Times New Roman"/>
          </w:rPr>
          <w:t xml:space="preserve"> A primeira edição completa da Bíblia</w:t>
        </w:r>
      </w:ins>
      <w:ins w:id="850" w:author="Daniela Mountian" w:date="2017-08-26T10:55:00Z">
        <w:r w:rsidRPr="00CF4B22">
          <w:rPr>
            <w:rFonts w:ascii="Times New Roman" w:hAnsi="Times New Roman" w:cs="Times New Roman"/>
          </w:rPr>
          <w:t xml:space="preserve"> (</w:t>
        </w:r>
        <w:r w:rsidRPr="00CF4B22">
          <w:rPr>
            <w:rFonts w:ascii="Times New Roman" w:hAnsi="Times New Roman" w:cs="Times New Roman"/>
            <w:i/>
          </w:rPr>
          <w:t>sin</w:t>
        </w:r>
      </w:ins>
      <w:ins w:id="851" w:author="Daniela Mountian" w:date="2017-08-26T11:03:00Z">
        <w:r w:rsidRPr="00CF4B22">
          <w:rPr>
            <w:rFonts w:ascii="Times New Roman" w:hAnsi="Times New Roman" w:cs="Times New Roman"/>
            <w:i/>
          </w:rPr>
          <w:t>o</w:t>
        </w:r>
      </w:ins>
      <w:ins w:id="852" w:author="Daniela Mountian" w:date="2017-08-26T10:55:00Z">
        <w:r w:rsidRPr="00CF4B22">
          <w:rPr>
            <w:rFonts w:ascii="Times New Roman" w:hAnsi="Times New Roman" w:cs="Times New Roman"/>
            <w:i/>
          </w:rPr>
          <w:t>dálnyi</w:t>
        </w:r>
      </w:ins>
      <w:ins w:id="853" w:author="Daniela Mountian" w:date="2017-08-26T10:56:00Z">
        <w:r w:rsidRPr="00CF4B22">
          <w:rPr>
            <w:rFonts w:ascii="Times New Roman" w:hAnsi="Times New Roman" w:cs="Times New Roman"/>
          </w:rPr>
          <w:t>)</w:t>
        </w:r>
      </w:ins>
      <w:ins w:id="854" w:author="Daniela Mountian" w:date="2017-08-26T10:50:00Z">
        <w:r w:rsidRPr="00CF4B22">
          <w:rPr>
            <w:rFonts w:ascii="Times New Roman" w:hAnsi="Times New Roman" w:cs="Times New Roman"/>
          </w:rPr>
          <w:t xml:space="preserve"> saiu</w:t>
        </w:r>
      </w:ins>
      <w:ins w:id="855" w:author="Daniela Mountian" w:date="2017-08-26T10:51:00Z">
        <w:r w:rsidRPr="00CF4B22">
          <w:rPr>
            <w:rFonts w:ascii="Times New Roman" w:hAnsi="Times New Roman" w:cs="Times New Roman"/>
          </w:rPr>
          <w:t xml:space="preserve"> em 1876,</w:t>
        </w:r>
      </w:ins>
      <w:ins w:id="856" w:author="Daniela Mountian" w:date="2017-08-26T10:56:00Z">
        <w:r w:rsidRPr="00CF4B22">
          <w:rPr>
            <w:rFonts w:ascii="Times New Roman" w:hAnsi="Times New Roman" w:cs="Times New Roman"/>
          </w:rPr>
          <w:t xml:space="preserve"> sendo, em 1939, atualizada</w:t>
        </w:r>
      </w:ins>
      <w:ins w:id="857" w:author="Daniela Mountian" w:date="2017-08-26T10:51:00Z">
        <w:r w:rsidRPr="00CF4B22">
          <w:rPr>
            <w:rFonts w:ascii="Times New Roman" w:hAnsi="Times New Roman" w:cs="Times New Roman"/>
          </w:rPr>
          <w:t xml:space="preserve"> </w:t>
        </w:r>
      </w:ins>
      <w:ins w:id="858" w:author="Daniela Mountian" w:date="2017-08-26T10:56:00Z">
        <w:r w:rsidRPr="00CF4B22">
          <w:rPr>
            <w:rFonts w:ascii="Times New Roman" w:hAnsi="Times New Roman" w:cs="Times New Roman"/>
          </w:rPr>
          <w:t>por um mission</w:t>
        </w:r>
      </w:ins>
      <w:ins w:id="859" w:author="Daniela Mountian" w:date="2017-08-26T10:57:00Z">
        <w:r w:rsidRPr="00CF4B22">
          <w:rPr>
            <w:rFonts w:ascii="Times New Roman" w:hAnsi="Times New Roman" w:cs="Times New Roman"/>
          </w:rPr>
          <w:t>ário polonês (</w:t>
        </w:r>
      </w:ins>
      <w:ins w:id="860" w:author="Daniela Mountian" w:date="2017-08-26T10:59:00Z">
        <w:r w:rsidRPr="00CF4B22">
          <w:rPr>
            <w:rFonts w:ascii="Times New Roman" w:hAnsi="Times New Roman" w:cs="Times New Roman"/>
          </w:rPr>
          <w:t>B. G</w:t>
        </w:r>
      </w:ins>
      <w:ins w:id="861" w:author="Daniela Mountian" w:date="2017-08-26T11:00:00Z">
        <w:r w:rsidRPr="00CF4B22">
          <w:rPr>
            <w:rFonts w:ascii="Times New Roman" w:hAnsi="Times New Roman" w:cs="Times New Roman"/>
          </w:rPr>
          <w:t>ötze (1888</w:t>
        </w:r>
        <w:r w:rsidRPr="00CF4B22">
          <w:rPr>
            <w:rFonts w:ascii="Times New Roman" w:hAnsi="Times New Roman" w:cs="Times New Roman"/>
            <w:i/>
          </w:rPr>
          <w:t>–</w:t>
        </w:r>
        <w:r w:rsidRPr="00CF4B22">
          <w:rPr>
            <w:rFonts w:ascii="Times New Roman" w:hAnsi="Times New Roman" w:cs="Times New Roman"/>
          </w:rPr>
          <w:t>1962)).</w:t>
        </w:r>
      </w:ins>
    </w:p>
  </w:footnote>
  <w:footnote w:id="87">
    <w:p w:rsidR="00646EB0" w:rsidRPr="00DA749A" w:rsidRDefault="00646EB0" w:rsidP="00DA749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DA749A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DA749A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DA749A">
        <w:rPr>
          <w:rFonts w:ascii="Times New Roman" w:hAnsi="Times New Roman" w:cs="Times New Roman"/>
          <w:sz w:val="20"/>
          <w:szCs w:val="20"/>
        </w:rPr>
        <w:t>Jeremias 12:1</w:t>
      </w:r>
    </w:p>
  </w:footnote>
  <w:footnote w:id="88">
    <w:p w:rsidR="00646EB0" w:rsidRPr="00DA749A" w:rsidRDefault="00646EB0" w:rsidP="00DA749A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Refdenotaderodap"/>
          <w:rFonts w:ascii="Times New Roman" w:hAnsi="Times New Roman" w:cs="Times New Roman"/>
        </w:rPr>
        <w:footnoteRef/>
      </w:r>
      <w:r w:rsidRPr="00DA749A">
        <w:rPr>
          <w:rFonts w:ascii="Times New Roman" w:hAnsi="Times New Roman" w:cs="Times New Roman"/>
        </w:rPr>
        <w:t xml:space="preserve"> Isaías 65:1</w:t>
      </w:r>
      <w:r>
        <w:rPr>
          <w:rFonts w:ascii="Times New Roman" w:hAnsi="Times New Roman" w:cs="Times New Roman"/>
        </w:rPr>
        <w:t>.</w:t>
      </w:r>
    </w:p>
  </w:footnote>
  <w:footnote w:id="89">
    <w:p w:rsidR="00646EB0" w:rsidRPr="00DA749A" w:rsidRDefault="00646EB0" w:rsidP="00DA749A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DA749A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DA749A">
        <w:rPr>
          <w:rFonts w:ascii="Times New Roman" w:hAnsi="Times New Roman" w:cs="Times New Roman"/>
          <w:vertAlign w:val="superscript"/>
        </w:rPr>
        <w:t xml:space="preserve"> </w:t>
      </w:r>
      <w:del w:id="869" w:author="Daniela Mountian" w:date="2017-08-26T13:17:00Z">
        <w:r w:rsidDel="006303BD">
          <w:rPr>
            <w:rFonts w:ascii="Times New Roman" w:hAnsi="Times New Roman" w:cs="Times New Roman"/>
          </w:rPr>
          <w:delText>Corruptela</w:delText>
        </w:r>
        <w:r w:rsidRPr="00DA749A" w:rsidDel="006303BD">
          <w:rPr>
            <w:rFonts w:ascii="Times New Roman" w:hAnsi="Times New Roman" w:cs="Times New Roman"/>
          </w:rPr>
          <w:delText xml:space="preserve"> de </w:delText>
        </w:r>
        <w:r w:rsidRPr="00DA749A" w:rsidDel="006303BD">
          <w:rPr>
            <w:rFonts w:ascii="Times New Roman" w:hAnsi="Times New Roman" w:cs="Times New Roman"/>
            <w:i/>
            <w:iCs/>
          </w:rPr>
          <w:delText>a solchen weh</w:delText>
        </w:r>
        <w:r w:rsidRPr="00DA749A" w:rsidDel="006303BD">
          <w:rPr>
            <w:rFonts w:ascii="Times New Roman" w:hAnsi="Times New Roman" w:cs="Times New Roman"/>
          </w:rPr>
          <w:delText>! (</w:delText>
        </w:r>
      </w:del>
      <w:ins w:id="870" w:author="Daniela Mountian" w:date="2017-08-26T13:17:00Z">
        <w:r>
          <w:rPr>
            <w:rFonts w:ascii="Times New Roman" w:hAnsi="Times New Roman" w:cs="Times New Roman"/>
          </w:rPr>
          <w:t>“</w:t>
        </w:r>
      </w:ins>
      <w:del w:id="871" w:author="Daniela Mountian" w:date="2017-08-26T13:17:00Z">
        <w:r w:rsidRPr="00DA749A" w:rsidDel="006303BD">
          <w:rPr>
            <w:rFonts w:ascii="Times New Roman" w:hAnsi="Times New Roman" w:cs="Times New Roman"/>
          </w:rPr>
          <w:delText>a</w:delText>
        </w:r>
      </w:del>
      <w:ins w:id="872" w:author="Daniela Mountian" w:date="2017-08-26T13:17:00Z">
        <w:r>
          <w:rPr>
            <w:rFonts w:ascii="Times New Roman" w:hAnsi="Times New Roman" w:cs="Times New Roman"/>
          </w:rPr>
          <w:t>A</w:t>
        </w:r>
      </w:ins>
      <w:r w:rsidRPr="00DA749A">
        <w:rPr>
          <w:rFonts w:ascii="Times New Roman" w:hAnsi="Times New Roman" w:cs="Times New Roman"/>
        </w:rPr>
        <w:t>h, que desgraça!</w:t>
      </w:r>
      <w:ins w:id="873" w:author="Daniela Mountian" w:date="2017-08-26T13:17:00Z">
        <w:r>
          <w:rPr>
            <w:rFonts w:ascii="Times New Roman" w:hAnsi="Times New Roman" w:cs="Times New Roman"/>
          </w:rPr>
          <w:t xml:space="preserve">”, </w:t>
        </w:r>
      </w:ins>
      <w:ins w:id="874" w:author="Daniela Mountian" w:date="2017-08-26T13:23:00Z">
        <w:r>
          <w:rPr>
            <w:rFonts w:ascii="Times New Roman" w:hAnsi="Times New Roman" w:cs="Times New Roman"/>
          </w:rPr>
          <w:t xml:space="preserve">corruptela </w:t>
        </w:r>
      </w:ins>
      <w:ins w:id="875" w:author="Daniela Mountian" w:date="2017-08-26T13:17:00Z">
        <w:r>
          <w:rPr>
            <w:rFonts w:ascii="Times New Roman" w:hAnsi="Times New Roman" w:cs="Times New Roman"/>
          </w:rPr>
          <w:t>do iídiche</w:t>
        </w:r>
      </w:ins>
      <w:del w:id="876" w:author="Daniela Mountian" w:date="2017-08-26T13:17:00Z">
        <w:r w:rsidRPr="00DA749A" w:rsidDel="006303BD">
          <w:rPr>
            <w:rFonts w:ascii="Times New Roman" w:hAnsi="Times New Roman" w:cs="Times New Roman"/>
          </w:rPr>
          <w:delText>)</w:delText>
        </w:r>
      </w:del>
      <w:r w:rsidRPr="00DA749A">
        <w:rPr>
          <w:rFonts w:ascii="Times New Roman" w:hAnsi="Times New Roman" w:cs="Times New Roman"/>
        </w:rPr>
        <w:t>.</w:t>
      </w:r>
    </w:p>
  </w:footnote>
  <w:footnote w:id="90">
    <w:p w:rsidR="00646EB0" w:rsidRPr="00A16DE4" w:rsidRDefault="00646EB0" w:rsidP="00A16DE4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ins w:id="904" w:author="Daniela Mountian" w:date="2017-05-25T18:01:00Z">
        <w:r w:rsidRPr="00A16DE4">
          <w:rPr>
            <w:rStyle w:val="Refdenotaderodap"/>
            <w:rFonts w:ascii="Times New Roman" w:hAnsi="Times New Roman" w:cs="Times New Roman"/>
          </w:rPr>
          <w:footnoteRef/>
        </w:r>
        <w:r w:rsidRPr="00A16DE4">
          <w:rPr>
            <w:rFonts w:ascii="Times New Roman" w:hAnsi="Times New Roman" w:cs="Times New Roman"/>
          </w:rPr>
          <w:t xml:space="preserve"> </w:t>
        </w:r>
      </w:ins>
      <w:ins w:id="905" w:author="Daniela Mountian" w:date="2017-08-26T14:19:00Z">
        <w:r>
          <w:rPr>
            <w:rFonts w:ascii="Times New Roman" w:hAnsi="Times New Roman" w:cs="Times New Roman"/>
          </w:rPr>
          <w:t>Há mais de uma versão para Pelágia</w:t>
        </w:r>
      </w:ins>
      <w:ins w:id="906" w:author="Daniela Mountian" w:date="2017-08-26T14:52:00Z">
        <w:r>
          <w:rPr>
            <w:rFonts w:ascii="Times New Roman" w:hAnsi="Times New Roman" w:cs="Times New Roman"/>
          </w:rPr>
          <w:t xml:space="preserve"> </w:t>
        </w:r>
      </w:ins>
      <w:ins w:id="907" w:author="Daniela Mountian" w:date="2017-08-26T14:53:00Z">
        <w:r>
          <w:rPr>
            <w:rFonts w:ascii="Times New Roman" w:hAnsi="Times New Roman" w:cs="Times New Roman"/>
          </w:rPr>
          <w:t>entre os cristãos</w:t>
        </w:r>
      </w:ins>
      <w:ins w:id="908" w:author="Daniela Mountian" w:date="2017-08-26T14:19:00Z">
        <w:r>
          <w:rPr>
            <w:rFonts w:ascii="Times New Roman" w:hAnsi="Times New Roman" w:cs="Times New Roman"/>
          </w:rPr>
          <w:t xml:space="preserve">. </w:t>
        </w:r>
      </w:ins>
      <w:ins w:id="909" w:author="Daniela Mountian" w:date="2017-08-26T14:33:00Z">
        <w:r>
          <w:rPr>
            <w:rFonts w:ascii="Times New Roman" w:hAnsi="Times New Roman" w:cs="Times New Roman"/>
          </w:rPr>
          <w:t xml:space="preserve">Uma </w:t>
        </w:r>
      </w:ins>
      <w:ins w:id="910" w:author="Daniela Mountian" w:date="2017-08-26T14:42:00Z">
        <w:r>
          <w:rPr>
            <w:rFonts w:ascii="Times New Roman" w:hAnsi="Times New Roman" w:cs="Times New Roman"/>
          </w:rPr>
          <w:t>delas</w:t>
        </w:r>
      </w:ins>
      <w:ins w:id="911" w:author="Daniela Mountian" w:date="2017-08-26T14:39:00Z">
        <w:r>
          <w:rPr>
            <w:rFonts w:ascii="Times New Roman" w:hAnsi="Times New Roman" w:cs="Times New Roman"/>
          </w:rPr>
          <w:t xml:space="preserve"> </w:t>
        </w:r>
      </w:ins>
      <w:ins w:id="912" w:author="Daniela Mountian" w:date="2017-08-26T14:33:00Z">
        <w:r>
          <w:rPr>
            <w:rFonts w:ascii="Times New Roman" w:hAnsi="Times New Roman" w:cs="Times New Roman"/>
          </w:rPr>
          <w:t>diz que</w:t>
        </w:r>
      </w:ins>
      <w:ins w:id="913" w:author="Daniela Mountian" w:date="2017-05-25T18:19:00Z">
        <w:r w:rsidRPr="00A16DE4">
          <w:rPr>
            <w:rFonts w:ascii="Times New Roman" w:hAnsi="Times New Roman" w:cs="Times New Roman"/>
          </w:rPr>
          <w:t xml:space="preserve"> </w:t>
        </w:r>
      </w:ins>
      <w:ins w:id="914" w:author="Daniela Mountian" w:date="2017-05-25T18:09:00Z">
        <w:r w:rsidRPr="00A16DE4">
          <w:rPr>
            <w:rFonts w:ascii="Times New Roman" w:hAnsi="Times New Roman" w:cs="Times New Roman"/>
          </w:rPr>
          <w:t>Pelágia foi u</w:t>
        </w:r>
      </w:ins>
      <w:ins w:id="915" w:author="Daniela Mountian" w:date="2017-05-25T18:10:00Z">
        <w:r w:rsidRPr="00A16DE4">
          <w:rPr>
            <w:rFonts w:ascii="Times New Roman" w:hAnsi="Times New Roman" w:cs="Times New Roman"/>
          </w:rPr>
          <w:t>ma bailar</w:t>
        </w:r>
      </w:ins>
      <w:ins w:id="916" w:author="Daniela Mountian" w:date="2017-05-25T18:17:00Z">
        <w:r w:rsidRPr="00A16DE4">
          <w:rPr>
            <w:rFonts w:ascii="Times New Roman" w:hAnsi="Times New Roman" w:cs="Times New Roman"/>
          </w:rPr>
          <w:t>ina</w:t>
        </w:r>
      </w:ins>
      <w:ins w:id="917" w:author="Daniela Mountian" w:date="2017-05-26T01:03:00Z">
        <w:r>
          <w:rPr>
            <w:rFonts w:ascii="Times New Roman" w:hAnsi="Times New Roman" w:cs="Times New Roman"/>
          </w:rPr>
          <w:t xml:space="preserve"> bela e</w:t>
        </w:r>
      </w:ins>
      <w:ins w:id="918" w:author="Daniela Mountian" w:date="2017-05-25T18:17:00Z">
        <w:r w:rsidRPr="00A16DE4">
          <w:rPr>
            <w:rFonts w:ascii="Times New Roman" w:hAnsi="Times New Roman" w:cs="Times New Roman"/>
          </w:rPr>
          <w:t xml:space="preserve"> sedutora</w:t>
        </w:r>
      </w:ins>
      <w:ins w:id="919" w:author="Daniela Mountian" w:date="2017-08-26T14:36:00Z">
        <w:r>
          <w:rPr>
            <w:rFonts w:ascii="Times New Roman" w:hAnsi="Times New Roman" w:cs="Times New Roman"/>
          </w:rPr>
          <w:t>, Margarida, nascida em</w:t>
        </w:r>
      </w:ins>
      <w:ins w:id="920" w:author="Daniela Mountian" w:date="2017-05-25T18:17:00Z">
        <w:r w:rsidRPr="00A16DE4">
          <w:rPr>
            <w:rFonts w:ascii="Times New Roman" w:hAnsi="Times New Roman" w:cs="Times New Roman"/>
          </w:rPr>
          <w:t xml:space="preserve"> Antioquia</w:t>
        </w:r>
      </w:ins>
      <w:ins w:id="921" w:author="Daniela Mountian" w:date="2017-08-26T14:36:00Z">
        <w:r>
          <w:rPr>
            <w:rFonts w:ascii="Times New Roman" w:hAnsi="Times New Roman" w:cs="Times New Roman"/>
          </w:rPr>
          <w:t>.</w:t>
        </w:r>
      </w:ins>
      <w:ins w:id="922" w:author="Daniela Mountian" w:date="2017-05-25T18:17:00Z">
        <w:r w:rsidRPr="00A16DE4">
          <w:rPr>
            <w:rFonts w:ascii="Times New Roman" w:hAnsi="Times New Roman" w:cs="Times New Roman"/>
          </w:rPr>
          <w:t xml:space="preserve"> </w:t>
        </w:r>
      </w:ins>
      <w:ins w:id="923" w:author="Daniela Mountian" w:date="2017-08-26T14:36:00Z">
        <w:r>
          <w:rPr>
            <w:rFonts w:ascii="Times New Roman" w:hAnsi="Times New Roman" w:cs="Times New Roman"/>
          </w:rPr>
          <w:t>A</w:t>
        </w:r>
      </w:ins>
      <w:ins w:id="924" w:author="Daniela Mountian" w:date="2017-05-25T18:17:00Z">
        <w:r w:rsidRPr="00A16DE4">
          <w:rPr>
            <w:rFonts w:ascii="Times New Roman" w:hAnsi="Times New Roman" w:cs="Times New Roman"/>
          </w:rPr>
          <w:t xml:space="preserve">pós </w:t>
        </w:r>
      </w:ins>
      <w:ins w:id="925" w:author="Daniela Mountian" w:date="2017-05-26T01:03:00Z">
        <w:r>
          <w:rPr>
            <w:rFonts w:ascii="Times New Roman" w:hAnsi="Times New Roman" w:cs="Times New Roman"/>
          </w:rPr>
          <w:t>ouvir um sermão do</w:t>
        </w:r>
      </w:ins>
      <w:ins w:id="926" w:author="Daniela Mountian" w:date="2017-05-25T18:17:00Z">
        <w:r w:rsidRPr="00A16DE4">
          <w:rPr>
            <w:rFonts w:ascii="Times New Roman" w:hAnsi="Times New Roman" w:cs="Times New Roman"/>
          </w:rPr>
          <w:t xml:space="preserve"> bispo Nono, </w:t>
        </w:r>
      </w:ins>
      <w:ins w:id="927" w:author="Daniela Mountian" w:date="2017-08-26T14:42:00Z">
        <w:r>
          <w:rPr>
            <w:rFonts w:ascii="Times New Roman" w:hAnsi="Times New Roman" w:cs="Times New Roman"/>
          </w:rPr>
          <w:t xml:space="preserve">ela </w:t>
        </w:r>
      </w:ins>
      <w:ins w:id="928" w:author="Daniela Mountian" w:date="2017-08-26T14:27:00Z">
        <w:r>
          <w:rPr>
            <w:rFonts w:ascii="Times New Roman" w:hAnsi="Times New Roman" w:cs="Times New Roman"/>
          </w:rPr>
          <w:t>batizou-se</w:t>
        </w:r>
      </w:ins>
      <w:ins w:id="929" w:author="Daniela Mountian" w:date="2017-08-26T14:28:00Z">
        <w:r>
          <w:rPr>
            <w:rFonts w:ascii="Times New Roman" w:hAnsi="Times New Roman" w:cs="Times New Roman"/>
          </w:rPr>
          <w:t>, repartiu seus bens, abandonou sua cidade e foi</w:t>
        </w:r>
      </w:ins>
      <w:ins w:id="930" w:author="Daniela Mountian" w:date="2017-05-25T18:18:00Z">
        <w:r w:rsidRPr="00A16DE4">
          <w:rPr>
            <w:rFonts w:ascii="Times New Roman" w:hAnsi="Times New Roman" w:cs="Times New Roman"/>
          </w:rPr>
          <w:t xml:space="preserve"> para Jerusalém</w:t>
        </w:r>
      </w:ins>
      <w:ins w:id="931" w:author="Daniela Mountian" w:date="2017-08-26T14:28:00Z">
        <w:r>
          <w:rPr>
            <w:rFonts w:ascii="Times New Roman" w:hAnsi="Times New Roman" w:cs="Times New Roman"/>
          </w:rPr>
          <w:t xml:space="preserve">, onde, </w:t>
        </w:r>
      </w:ins>
      <w:ins w:id="932" w:author="Daniela Mountian" w:date="2017-05-25T18:18:00Z">
        <w:r w:rsidRPr="00A16DE4">
          <w:rPr>
            <w:rFonts w:ascii="Times New Roman" w:hAnsi="Times New Roman" w:cs="Times New Roman"/>
          </w:rPr>
          <w:t>disfarça</w:t>
        </w:r>
      </w:ins>
      <w:ins w:id="933" w:author="Daniela Mountian" w:date="2017-08-26T14:28:00Z">
        <w:r>
          <w:rPr>
            <w:rFonts w:ascii="Times New Roman" w:hAnsi="Times New Roman" w:cs="Times New Roman"/>
          </w:rPr>
          <w:t>da</w:t>
        </w:r>
      </w:ins>
      <w:ins w:id="934" w:author="Daniela Mountian" w:date="2017-05-25T18:18:00Z">
        <w:r w:rsidRPr="00A16DE4">
          <w:rPr>
            <w:rFonts w:ascii="Times New Roman" w:hAnsi="Times New Roman" w:cs="Times New Roman"/>
          </w:rPr>
          <w:t xml:space="preserve"> de homem</w:t>
        </w:r>
      </w:ins>
      <w:ins w:id="935" w:author="Daniela Mountian" w:date="2017-08-26T14:28:00Z">
        <w:r>
          <w:rPr>
            <w:rFonts w:ascii="Times New Roman" w:hAnsi="Times New Roman" w:cs="Times New Roman"/>
          </w:rPr>
          <w:t>, viveu</w:t>
        </w:r>
      </w:ins>
      <w:ins w:id="936" w:author="Daniela Mountian" w:date="2017-05-26T01:02:00Z">
        <w:r>
          <w:rPr>
            <w:rFonts w:ascii="Times New Roman" w:hAnsi="Times New Roman" w:cs="Times New Roman"/>
          </w:rPr>
          <w:t xml:space="preserve"> até</w:t>
        </w:r>
      </w:ins>
      <w:ins w:id="937" w:author="Daniela Mountian" w:date="2017-05-26T12:59:00Z">
        <w:r>
          <w:rPr>
            <w:rFonts w:ascii="Times New Roman" w:hAnsi="Times New Roman" w:cs="Times New Roman"/>
          </w:rPr>
          <w:t xml:space="preserve"> o</w:t>
        </w:r>
      </w:ins>
      <w:ins w:id="938" w:author="Daniela Mountian" w:date="2017-05-26T01:02:00Z">
        <w:r>
          <w:rPr>
            <w:rFonts w:ascii="Times New Roman" w:hAnsi="Times New Roman" w:cs="Times New Roman"/>
          </w:rPr>
          <w:t xml:space="preserve"> fim da vida</w:t>
        </w:r>
      </w:ins>
      <w:ins w:id="939" w:author="Daniela Mountian" w:date="2017-05-25T18:18:00Z">
        <w:r w:rsidRPr="00A16DE4">
          <w:rPr>
            <w:rFonts w:ascii="Times New Roman" w:hAnsi="Times New Roman" w:cs="Times New Roman"/>
          </w:rPr>
          <w:t>.</w:t>
        </w:r>
      </w:ins>
      <w:ins w:id="940" w:author="Daniela Mountian" w:date="2017-05-25T18:19:00Z">
        <w:r w:rsidRPr="00A16DE4">
          <w:rPr>
            <w:rFonts w:ascii="Times New Roman" w:hAnsi="Times New Roman" w:cs="Times New Roman"/>
          </w:rPr>
          <w:t xml:space="preserve"> O dia de Santa Pelágia é comemorado em 8 de outubro.</w:t>
        </w:r>
      </w:ins>
    </w:p>
  </w:footnote>
  <w:footnote w:id="91">
    <w:p w:rsidR="00646EB0" w:rsidRPr="00623508" w:rsidRDefault="00646EB0" w:rsidP="00623508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623508">
        <w:rPr>
          <w:rStyle w:val="Refdenotaderodap"/>
          <w:rFonts w:ascii="Times New Roman" w:hAnsi="Times New Roman" w:cs="Times New Roman"/>
        </w:rPr>
        <w:footnoteRef/>
      </w:r>
      <w:r w:rsidRPr="00623508">
        <w:rPr>
          <w:rFonts w:ascii="Times New Roman" w:hAnsi="Times New Roman" w:cs="Times New Roman"/>
        </w:rPr>
        <w:t xml:space="preserve"> Desobedecendo às ordens divinas, o</w:t>
      </w:r>
      <w:r w:rsidRPr="00623508">
        <w:rPr>
          <w:rFonts w:ascii="Times New Roman" w:hAnsi="Times New Roman" w:cs="Times New Roman"/>
          <w:lang w:val="en-GB"/>
        </w:rPr>
        <w:t xml:space="preserve"> profeta Jonas recusou-se a ir </w:t>
      </w:r>
      <w:r w:rsidRPr="00623508">
        <w:rPr>
          <w:rFonts w:ascii="Times New Roman" w:hAnsi="Times New Roman" w:cs="Times New Roman"/>
        </w:rPr>
        <w:t xml:space="preserve">à cidade de Nínive (hoje se situaria no Iraque) </w:t>
      </w:r>
      <w:r>
        <w:rPr>
          <w:rFonts w:ascii="Times New Roman" w:hAnsi="Times New Roman" w:cs="Times New Roman"/>
        </w:rPr>
        <w:t>para</w:t>
      </w:r>
      <w:r w:rsidRPr="00623508">
        <w:rPr>
          <w:rFonts w:ascii="Times New Roman" w:hAnsi="Times New Roman" w:cs="Times New Roman"/>
        </w:rPr>
        <w:t xml:space="preserve"> amaldiçoá-la, tendo sido castigado por Deus, que “[...] determinou que surgisse um peixe grande para engolir Jonas</w:t>
      </w:r>
      <w:r>
        <w:rPr>
          <w:rFonts w:ascii="Times New Roman" w:hAnsi="Times New Roman" w:cs="Times New Roman"/>
        </w:rPr>
        <w:t>”.</w:t>
      </w:r>
      <w:r w:rsidRPr="00623508">
        <w:rPr>
          <w:rFonts w:ascii="Times New Roman" w:hAnsi="Times New Roman" w:cs="Times New Roman"/>
        </w:rPr>
        <w:t xml:space="preserve"> (</w:t>
      </w:r>
      <w:r w:rsidRPr="00623508">
        <w:rPr>
          <w:rFonts w:ascii="Times New Roman" w:hAnsi="Times New Roman" w:cs="Times New Roman"/>
          <w:i/>
        </w:rPr>
        <w:t xml:space="preserve">Bíblia de Jerusalém, </w:t>
      </w:r>
      <w:r w:rsidRPr="00623508">
        <w:rPr>
          <w:rFonts w:ascii="Times New Roman" w:hAnsi="Times New Roman" w:cs="Times New Roman"/>
        </w:rPr>
        <w:t xml:space="preserve">Jonas 2: 1, p. 1631). </w:t>
      </w:r>
    </w:p>
  </w:footnote>
  <w:footnote w:id="92">
    <w:p w:rsidR="00646EB0" w:rsidRPr="007F09C1" w:rsidRDefault="00646EB0" w:rsidP="007F09C1">
      <w:pPr>
        <w:pStyle w:val="Textodenotaderodap"/>
        <w:spacing w:after="0"/>
        <w:ind w:left="340" w:hanging="340"/>
        <w:rPr>
          <w:rFonts w:ascii="Times New Roman" w:hAnsi="Times New Roman" w:cs="Times New Roman"/>
        </w:rPr>
      </w:pPr>
      <w:r w:rsidRPr="007F09C1">
        <w:rPr>
          <w:rStyle w:val="Refdenotaderodap"/>
          <w:rFonts w:ascii="Times New Roman" w:hAnsi="Times New Roman" w:cs="Times New Roman"/>
        </w:rPr>
        <w:footnoteRef/>
      </w:r>
      <w:r w:rsidRPr="007F09C1">
        <w:rPr>
          <w:rFonts w:ascii="Times New Roman" w:hAnsi="Times New Roman" w:cs="Times New Roman"/>
        </w:rPr>
        <w:t xml:space="preserve"> Salmo</w:t>
      </w:r>
      <w:r>
        <w:rPr>
          <w:rFonts w:ascii="Times New Roman" w:hAnsi="Times New Roman" w:cs="Times New Roman"/>
        </w:rPr>
        <w:t>s</w:t>
      </w:r>
      <w:r w:rsidRPr="007F09C1">
        <w:rPr>
          <w:rFonts w:ascii="Times New Roman" w:hAnsi="Times New Roman" w:cs="Times New Roman"/>
        </w:rPr>
        <w:t xml:space="preserve"> 118: 14.</w:t>
      </w:r>
    </w:p>
  </w:footnote>
  <w:footnote w:id="93">
    <w:p w:rsidR="00646EB0" w:rsidRPr="00900EAA" w:rsidRDefault="00646EB0" w:rsidP="00900EAA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ins w:id="953" w:author="Daniela Mountian" w:date="2017-08-26T15:39:00Z">
        <w:r w:rsidRPr="00900EAA">
          <w:rPr>
            <w:rStyle w:val="Refdenotaderodap"/>
            <w:rFonts w:ascii="Times New Roman" w:hAnsi="Times New Roman" w:cs="Times New Roman"/>
          </w:rPr>
          <w:footnoteRef/>
        </w:r>
        <w:r w:rsidRPr="00900EAA">
          <w:rPr>
            <w:rFonts w:ascii="Times New Roman" w:hAnsi="Times New Roman" w:cs="Times New Roman"/>
          </w:rPr>
          <w:t xml:space="preserve"> P</w:t>
        </w:r>
        <w:r w:rsidRPr="00900EAA">
          <w:rPr>
            <w:rFonts w:ascii="Times New Roman" w:hAnsi="Times New Roman" w:cs="Times New Roman"/>
            <w:shd w:val="clear" w:color="auto" w:fill="FFFFFF"/>
          </w:rPr>
          <w:t xml:space="preserve">rincipado medieval </w:t>
        </w:r>
      </w:ins>
      <w:ins w:id="954" w:author="Daniela Mountian" w:date="2017-08-26T15:40:00Z">
        <w:r>
          <w:rPr>
            <w:rFonts w:ascii="Times New Roman" w:hAnsi="Times New Roman" w:cs="Times New Roman"/>
            <w:shd w:val="clear" w:color="auto" w:fill="FFFFFF"/>
          </w:rPr>
          <w:t xml:space="preserve">que </w:t>
        </w:r>
      </w:ins>
      <w:ins w:id="955" w:author="Daniela Mountian" w:date="2017-08-26T15:41:00Z">
        <w:r>
          <w:rPr>
            <w:rFonts w:ascii="Times New Roman" w:hAnsi="Times New Roman" w:cs="Times New Roman"/>
            <w:shd w:val="clear" w:color="auto" w:fill="FFFFFF"/>
          </w:rPr>
          <w:t>originou</w:t>
        </w:r>
      </w:ins>
      <w:ins w:id="956" w:author="Daniela Mountian" w:date="2017-08-26T15:40:00Z">
        <w:r>
          <w:rPr>
            <w:rFonts w:ascii="Times New Roman" w:hAnsi="Times New Roman" w:cs="Times New Roman"/>
            <w:shd w:val="clear" w:color="auto" w:fill="FFFFFF"/>
          </w:rPr>
          <w:t xml:space="preserve"> </w:t>
        </w:r>
      </w:ins>
      <w:ins w:id="957" w:author="Daniela Mountian" w:date="2017-08-26T15:41:00Z">
        <w:r>
          <w:rPr>
            <w:rFonts w:ascii="Times New Roman" w:hAnsi="Times New Roman" w:cs="Times New Roman"/>
            <w:shd w:val="clear" w:color="auto" w:fill="FFFFFF"/>
          </w:rPr>
          <w:t>a</w:t>
        </w:r>
      </w:ins>
      <w:ins w:id="958" w:author="Daniela Mountian" w:date="2017-08-26T15:39:00Z">
        <w:r w:rsidRPr="00900EAA">
          <w:rPr>
            <w:rFonts w:ascii="Times New Roman" w:hAnsi="Times New Roman" w:cs="Times New Roman"/>
            <w:shd w:val="clear" w:color="auto" w:fill="FFFFFF"/>
          </w:rPr>
          <w:t xml:space="preserve"> Rússia, </w:t>
        </w:r>
      </w:ins>
      <w:ins w:id="959" w:author="Daniela Mountian" w:date="2017-08-26T15:41:00Z">
        <w:r>
          <w:rPr>
            <w:rFonts w:ascii="Times New Roman" w:hAnsi="Times New Roman" w:cs="Times New Roman"/>
            <w:shd w:val="clear" w:color="auto" w:fill="FFFFFF"/>
          </w:rPr>
          <w:t>a</w:t>
        </w:r>
      </w:ins>
      <w:ins w:id="960" w:author="Daniela Mountian" w:date="2017-08-26T15:39:00Z">
        <w:r w:rsidRPr="00900EAA">
          <w:rPr>
            <w:rFonts w:ascii="Times New Roman" w:hAnsi="Times New Roman" w:cs="Times New Roman"/>
            <w:shd w:val="clear" w:color="auto" w:fill="FFFFFF"/>
          </w:rPr>
          <w:t xml:space="preserve"> Bielorrússia e </w:t>
        </w:r>
      </w:ins>
      <w:ins w:id="961" w:author="Daniela Mountian" w:date="2017-08-26T15:41:00Z">
        <w:r>
          <w:rPr>
            <w:rFonts w:ascii="Times New Roman" w:hAnsi="Times New Roman" w:cs="Times New Roman"/>
            <w:shd w:val="clear" w:color="auto" w:fill="FFFFFF"/>
          </w:rPr>
          <w:t>a</w:t>
        </w:r>
      </w:ins>
      <w:ins w:id="962" w:author="Daniela Mountian" w:date="2017-08-26T15:39:00Z">
        <w:r w:rsidRPr="00900EAA">
          <w:rPr>
            <w:rFonts w:ascii="Times New Roman" w:hAnsi="Times New Roman" w:cs="Times New Roman"/>
            <w:shd w:val="clear" w:color="auto" w:fill="FFFFFF"/>
          </w:rPr>
          <w:t xml:space="preserve"> Ucrânia.</w:t>
        </w:r>
      </w:ins>
    </w:p>
  </w:footnote>
  <w:footnote w:id="94">
    <w:p w:rsidR="00646EB0" w:rsidRPr="00347A18" w:rsidRDefault="00646EB0" w:rsidP="00247FBF">
      <w:pPr>
        <w:pStyle w:val="Textodenotaderodap"/>
        <w:spacing w:after="0" w:line="240" w:lineRule="auto"/>
        <w:ind w:left="0" w:firstLine="0"/>
        <w:jc w:val="both"/>
      </w:pPr>
      <w:r w:rsidRPr="006A0070">
        <w:rPr>
          <w:rStyle w:val="Refdenotaderodap"/>
          <w:rFonts w:ascii="Times New Roman" w:hAnsi="Times New Roman" w:cs="Times New Roman"/>
        </w:rPr>
        <w:footnoteRef/>
      </w:r>
      <w:r w:rsidRPr="006A0070">
        <w:rPr>
          <w:rFonts w:ascii="Times New Roman" w:hAnsi="Times New Roman" w:cs="Times New Roman"/>
        </w:rPr>
        <w:t xml:space="preserve"> Mikula Selianínovitch, </w:t>
      </w:r>
      <w:r w:rsidRPr="006A0070">
        <w:rPr>
          <w:rFonts w:ascii="Times New Roman" w:hAnsi="Times New Roman" w:cs="Times New Roman"/>
          <w:i/>
        </w:rPr>
        <w:t xml:space="preserve">bogatyr, </w:t>
      </w:r>
      <w:r w:rsidRPr="006A0070">
        <w:rPr>
          <w:rFonts w:ascii="Times New Roman" w:hAnsi="Times New Roman" w:cs="Times New Roman"/>
        </w:rPr>
        <w:t xml:space="preserve">guerreiro </w:t>
      </w:r>
      <w:r>
        <w:rPr>
          <w:rFonts w:ascii="Times New Roman" w:hAnsi="Times New Roman" w:cs="Times New Roman"/>
        </w:rPr>
        <w:t xml:space="preserve">eslavo </w:t>
      </w:r>
      <w:r w:rsidRPr="006A0070">
        <w:rPr>
          <w:rFonts w:ascii="Times New Roman" w:hAnsi="Times New Roman" w:cs="Times New Roman"/>
        </w:rPr>
        <w:t>de grande habilidade e força,</w:t>
      </w:r>
      <w:r w:rsidRPr="006A0070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que aparece em</w:t>
      </w:r>
      <w:r w:rsidRPr="006A0070">
        <w:rPr>
          <w:rFonts w:ascii="Times New Roman" w:hAnsi="Times New Roman" w:cs="Times New Roman"/>
        </w:rPr>
        <w:t xml:space="preserve"> várias narrativas </w:t>
      </w:r>
      <w:r>
        <w:rPr>
          <w:rFonts w:ascii="Times New Roman" w:hAnsi="Times New Roman" w:cs="Times New Roman"/>
        </w:rPr>
        <w:t xml:space="preserve">bélicas </w:t>
      </w:r>
      <w:r w:rsidRPr="006A0070">
        <w:rPr>
          <w:rFonts w:ascii="Times New Roman" w:hAnsi="Times New Roman" w:cs="Times New Roman"/>
        </w:rPr>
        <w:t>(</w:t>
      </w:r>
      <w:r w:rsidRPr="006A0070">
        <w:rPr>
          <w:rFonts w:ascii="Times New Roman" w:hAnsi="Times New Roman" w:cs="Times New Roman"/>
          <w:i/>
        </w:rPr>
        <w:t>bylinas</w:t>
      </w:r>
      <w:r w:rsidRPr="006A0070">
        <w:rPr>
          <w:rFonts w:ascii="Times New Roman" w:hAnsi="Times New Roman" w:cs="Times New Roman"/>
        </w:rPr>
        <w:t>)</w:t>
      </w:r>
      <w:r w:rsidRPr="006A0070">
        <w:rPr>
          <w:rFonts w:ascii="Times New Roman" w:hAnsi="Times New Roman" w:cs="Times New Roman"/>
          <w:i/>
        </w:rPr>
        <w:t xml:space="preserve"> </w:t>
      </w:r>
      <w:r w:rsidRPr="006A0070">
        <w:rPr>
          <w:rFonts w:ascii="Times New Roman" w:hAnsi="Times New Roman" w:cs="Times New Roman"/>
        </w:rPr>
        <w:t>do ciclo de Nóvgorod.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Símbolo da mulher fiel,</w:t>
      </w:r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</w:rPr>
        <w:t>Iefrosinia Iaroslavna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pelo que se supõe, foi esposa de Ígor Sviatoslávitch (1151</w:t>
      </w:r>
      <w:r w:rsidRPr="008D3F84">
        <w:rPr>
          <w:rFonts w:ascii="Times New Roman" w:hAnsi="Times New Roman" w:cs="Times New Roman"/>
          <w:i/>
        </w:rPr>
        <w:t>–</w:t>
      </w:r>
      <w:del w:id="964" w:author="Daniela Mountian" w:date="2017-06-29T01:10:00Z">
        <w:r w:rsidDel="008D3F84">
          <w:rPr>
            <w:rFonts w:ascii="Times New Roman" w:hAnsi="Times New Roman" w:cs="Times New Roman"/>
          </w:rPr>
          <w:delText>-</w:delText>
        </w:r>
      </w:del>
      <w:r>
        <w:rPr>
          <w:rFonts w:ascii="Times New Roman" w:hAnsi="Times New Roman" w:cs="Times New Roman"/>
        </w:rPr>
        <w:t>1201), príncipe de Nóvgorod-Siéverski, e filha de Iarosláv Osmomysl (1135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</w:rPr>
        <w:t xml:space="preserve">1187). Sua figura aparece em “O pranto de Iaroslavna”, um dos trechos mais poéticos de </w:t>
      </w:r>
      <w:r>
        <w:rPr>
          <w:rFonts w:ascii="Times New Roman" w:hAnsi="Times New Roman" w:cs="Times New Roman"/>
          <w:i/>
        </w:rPr>
        <w:t>O c</w:t>
      </w:r>
      <w:r>
        <w:rPr>
          <w:rFonts w:ascii="Times New Roman" w:hAnsi="Times New Roman" w:cs="Times New Roman"/>
          <w:i/>
          <w:highlight w:val="yellow"/>
        </w:rPr>
        <w:t>a</w:t>
      </w:r>
      <w:r w:rsidRPr="005F4547">
        <w:rPr>
          <w:rFonts w:ascii="Times New Roman" w:hAnsi="Times New Roman" w:cs="Times New Roman"/>
          <w:i/>
          <w:highlight w:val="yellow"/>
        </w:rPr>
        <w:t xml:space="preserve">nto </w:t>
      </w:r>
      <w:r>
        <w:rPr>
          <w:rFonts w:ascii="Times New Roman" w:hAnsi="Times New Roman" w:cs="Times New Roman"/>
          <w:i/>
          <w:highlight w:val="yellow"/>
        </w:rPr>
        <w:t>da</w:t>
      </w:r>
      <w:r w:rsidRPr="00C079A1">
        <w:rPr>
          <w:rFonts w:ascii="Times New Roman" w:hAnsi="Times New Roman" w:cs="Times New Roman"/>
          <w:i/>
          <w:highlight w:val="yellow"/>
          <w:rPrChange w:id="965" w:author="Daniela Mountian" w:date="2017-05-27T16:27:00Z">
            <w:rPr>
              <w:rFonts w:ascii="Times New Roman" w:hAnsi="Times New Roman" w:cs="Times New Roman"/>
              <w:i/>
              <w:sz w:val="22"/>
              <w:szCs w:val="22"/>
            </w:rPr>
          </w:rPrChange>
        </w:rPr>
        <w:t xml:space="preserve"> </w:t>
      </w:r>
      <w:r>
        <w:rPr>
          <w:rFonts w:ascii="Times New Roman" w:hAnsi="Times New Roman" w:cs="Times New Roman"/>
          <w:i/>
          <w:highlight w:val="yellow"/>
        </w:rPr>
        <w:t>campanha</w:t>
      </w:r>
      <w:r w:rsidRPr="00C079A1">
        <w:rPr>
          <w:rFonts w:ascii="Times New Roman" w:hAnsi="Times New Roman" w:cs="Times New Roman"/>
          <w:i/>
          <w:highlight w:val="yellow"/>
          <w:rPrChange w:id="966" w:author="Daniela Mountian" w:date="2017-05-27T16:27:00Z">
            <w:rPr>
              <w:rFonts w:ascii="Times New Roman" w:hAnsi="Times New Roman" w:cs="Times New Roman"/>
              <w:i/>
              <w:sz w:val="22"/>
              <w:szCs w:val="22"/>
            </w:rPr>
          </w:rPrChange>
        </w:rPr>
        <w:t xml:space="preserve"> de Ígor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Slovo o polku Ígoreve</w:t>
      </w:r>
      <w:r>
        <w:rPr>
          <w:rFonts w:ascii="Times New Roman" w:hAnsi="Times New Roman" w:cs="Times New Roman"/>
        </w:rPr>
        <w:t>).</w:t>
      </w:r>
    </w:p>
  </w:footnote>
  <w:footnote w:id="95">
    <w:p w:rsidR="00646EB0" w:rsidRPr="006A0070" w:rsidRDefault="00646EB0" w:rsidP="00D2078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C6E9C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CC6E9C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CC6E9C">
        <w:rPr>
          <w:rFonts w:ascii="Times New Roman" w:hAnsi="Times New Roman" w:cs="Times New Roman"/>
          <w:sz w:val="20"/>
          <w:szCs w:val="20"/>
        </w:rPr>
        <w:t xml:space="preserve">Vladímir, o </w:t>
      </w:r>
      <w:ins w:id="967" w:author="Daniela Mountian" w:date="2017-06-01T16:49:00Z">
        <w:r w:rsidRPr="00F97530">
          <w:rPr>
            <w:rFonts w:ascii="Times New Roman" w:hAnsi="Times New Roman" w:cs="Times New Roman"/>
            <w:sz w:val="20"/>
            <w:szCs w:val="20"/>
            <w:highlight w:val="yellow"/>
            <w:rPrChange w:id="968" w:author="Daniela Mountian" w:date="2017-06-01T16:50:00Z">
              <w:rPr>
                <w:rFonts w:ascii="Times New Roman" w:hAnsi="Times New Roman" w:cs="Times New Roman"/>
                <w:sz w:val="20"/>
                <w:szCs w:val="20"/>
              </w:rPr>
            </w:rPrChange>
          </w:rPr>
          <w:t>Grande ou São Vladímir</w:t>
        </w:r>
      </w:ins>
      <w:r w:rsidRPr="00CC6E9C">
        <w:rPr>
          <w:rFonts w:ascii="Times New Roman" w:hAnsi="Times New Roman" w:cs="Times New Roman"/>
          <w:sz w:val="20"/>
          <w:szCs w:val="20"/>
        </w:rPr>
        <w:t xml:space="preserve"> (960</w:t>
      </w:r>
      <w:r w:rsidRPr="008D3F84">
        <w:rPr>
          <w:rFonts w:ascii="Times New Roman" w:hAnsi="Times New Roman" w:cs="Times New Roman"/>
          <w:i/>
        </w:rPr>
        <w:t>–</w:t>
      </w:r>
      <w:r w:rsidRPr="00CC6E9C">
        <w:rPr>
          <w:rFonts w:ascii="Times New Roman" w:hAnsi="Times New Roman" w:cs="Times New Roman"/>
          <w:sz w:val="20"/>
          <w:szCs w:val="20"/>
        </w:rPr>
        <w:t xml:space="preserve">1015), príncipe de Nóvgorod e de Kíev, </w:t>
      </w:r>
      <w:r>
        <w:rPr>
          <w:rFonts w:ascii="Times New Roman" w:hAnsi="Times New Roman" w:cs="Times New Roman"/>
          <w:sz w:val="20"/>
          <w:szCs w:val="20"/>
        </w:rPr>
        <w:t xml:space="preserve">foi </w:t>
      </w:r>
      <w:r w:rsidRPr="00CC6E9C">
        <w:rPr>
          <w:rFonts w:ascii="Times New Roman" w:hAnsi="Times New Roman" w:cs="Times New Roman"/>
          <w:sz w:val="20"/>
          <w:szCs w:val="20"/>
        </w:rPr>
        <w:t xml:space="preserve">responsável pela cristianização da </w:t>
      </w:r>
      <w:ins w:id="969" w:author="Daniela Mountian" w:date="2017-08-26T15:46:00Z">
        <w:r>
          <w:rPr>
            <w:rFonts w:ascii="Times New Roman" w:hAnsi="Times New Roman" w:cs="Times New Roman"/>
            <w:i/>
            <w:sz w:val="20"/>
            <w:szCs w:val="20"/>
          </w:rPr>
          <w:t>Rus</w:t>
        </w:r>
      </w:ins>
      <w:r w:rsidRPr="00CC6E9C">
        <w:rPr>
          <w:rFonts w:ascii="Times New Roman" w:hAnsi="Times New Roman" w:cs="Times New Roman"/>
          <w:sz w:val="20"/>
          <w:szCs w:val="20"/>
        </w:rPr>
        <w:t>, até então um pa</w:t>
      </w:r>
      <w:r>
        <w:rPr>
          <w:rFonts w:ascii="Times New Roman" w:hAnsi="Times New Roman" w:cs="Times New Roman"/>
          <w:sz w:val="20"/>
          <w:szCs w:val="20"/>
        </w:rPr>
        <w:t>í</w:t>
      </w:r>
      <w:r w:rsidRPr="00CC6E9C">
        <w:rPr>
          <w:rFonts w:ascii="Times New Roman" w:hAnsi="Times New Roman" w:cs="Times New Roman"/>
          <w:sz w:val="20"/>
          <w:szCs w:val="20"/>
        </w:rPr>
        <w:t xml:space="preserve">s pagão. Vladímir retirou os embaixadores de </w:t>
      </w:r>
      <w:r w:rsidRPr="00363205">
        <w:rPr>
          <w:rFonts w:ascii="Times New Roman" w:hAnsi="Times New Roman" w:cs="Times New Roman"/>
          <w:sz w:val="20"/>
          <w:szCs w:val="20"/>
          <w:highlight w:val="yellow"/>
        </w:rPr>
        <w:t>C</w:t>
      </w:r>
      <w:r>
        <w:rPr>
          <w:rFonts w:ascii="Times New Roman" w:hAnsi="Times New Roman" w:cs="Times New Roman"/>
          <w:sz w:val="20"/>
          <w:szCs w:val="20"/>
          <w:highlight w:val="yellow"/>
        </w:rPr>
        <w:t>o</w:t>
      </w:r>
      <w:r w:rsidRPr="00363205">
        <w:rPr>
          <w:rFonts w:ascii="Times New Roman" w:hAnsi="Times New Roman" w:cs="Times New Roman"/>
          <w:sz w:val="20"/>
          <w:szCs w:val="20"/>
          <w:highlight w:val="yellow"/>
        </w:rPr>
        <w:t>r</w:t>
      </w:r>
      <w:r>
        <w:rPr>
          <w:rFonts w:ascii="Times New Roman" w:hAnsi="Times New Roman" w:cs="Times New Roman"/>
          <w:sz w:val="20"/>
          <w:szCs w:val="20"/>
          <w:highlight w:val="yellow"/>
        </w:rPr>
        <w:t>á</w:t>
      </w:r>
      <w:r w:rsidRPr="00363205">
        <w:rPr>
          <w:rFonts w:ascii="Times New Roman" w:hAnsi="Times New Roman" w:cs="Times New Roman"/>
          <w:sz w:val="20"/>
          <w:szCs w:val="20"/>
          <w:highlight w:val="yellow"/>
        </w:rPr>
        <w:t>smia</w:t>
      </w:r>
      <w:r w:rsidRPr="00CC6E9C">
        <w:rPr>
          <w:rFonts w:ascii="Times New Roman" w:hAnsi="Times New Roman" w:cs="Times New Roman"/>
          <w:sz w:val="20"/>
          <w:szCs w:val="20"/>
        </w:rPr>
        <w:t>, um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C6E9C">
        <w:rPr>
          <w:rFonts w:ascii="Times New Roman" w:hAnsi="Times New Roman" w:cs="Times New Roman"/>
          <w:sz w:val="20"/>
          <w:szCs w:val="20"/>
        </w:rPr>
        <w:t xml:space="preserve"> poderos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C6E9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região</w:t>
      </w:r>
      <w:r w:rsidRPr="00CC6E9C">
        <w:rPr>
          <w:rFonts w:ascii="Times New Roman" w:hAnsi="Times New Roman" w:cs="Times New Roman"/>
          <w:sz w:val="20"/>
          <w:szCs w:val="20"/>
        </w:rPr>
        <w:t xml:space="preserve"> muçulman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C6E9C">
        <w:rPr>
          <w:rFonts w:ascii="Times New Roman" w:hAnsi="Times New Roman" w:cs="Times New Roman"/>
          <w:sz w:val="20"/>
          <w:szCs w:val="20"/>
        </w:rPr>
        <w:t xml:space="preserve"> situad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CC6E9C">
        <w:rPr>
          <w:rFonts w:ascii="Times New Roman" w:hAnsi="Times New Roman" w:cs="Times New Roman"/>
          <w:sz w:val="20"/>
          <w:szCs w:val="20"/>
        </w:rPr>
        <w:t xml:space="preserve"> na Ásia Central, onde </w:t>
      </w:r>
      <w:r>
        <w:rPr>
          <w:rFonts w:ascii="Times New Roman" w:hAnsi="Times New Roman" w:cs="Times New Roman"/>
          <w:sz w:val="20"/>
          <w:szCs w:val="20"/>
        </w:rPr>
        <w:t xml:space="preserve">se </w:t>
      </w:r>
      <w:r w:rsidRPr="00CC6E9C">
        <w:rPr>
          <w:rFonts w:ascii="Times New Roman" w:hAnsi="Times New Roman" w:cs="Times New Roman"/>
          <w:sz w:val="20"/>
          <w:szCs w:val="20"/>
        </w:rPr>
        <w:t xml:space="preserve">negociava a </w:t>
      </w:r>
      <w:r w:rsidRPr="006A0070">
        <w:rPr>
          <w:rFonts w:ascii="Times New Roman" w:hAnsi="Times New Roman" w:cs="Times New Roman"/>
          <w:sz w:val="20"/>
          <w:szCs w:val="20"/>
        </w:rPr>
        <w:t xml:space="preserve">adoção do islamismo, e </w:t>
      </w:r>
      <w:r>
        <w:rPr>
          <w:rFonts w:ascii="Times New Roman" w:hAnsi="Times New Roman" w:cs="Times New Roman"/>
          <w:sz w:val="20"/>
          <w:szCs w:val="20"/>
        </w:rPr>
        <w:t>adotou</w:t>
      </w:r>
      <w:r w:rsidRPr="006A0070">
        <w:rPr>
          <w:rFonts w:ascii="Times New Roman" w:hAnsi="Times New Roman" w:cs="Times New Roman"/>
          <w:sz w:val="20"/>
          <w:szCs w:val="20"/>
        </w:rPr>
        <w:t xml:space="preserve"> a religião cristã.</w:t>
      </w:r>
    </w:p>
  </w:footnote>
  <w:footnote w:id="96">
    <w:p w:rsidR="00646EB0" w:rsidRPr="002F0641" w:rsidRDefault="00646EB0" w:rsidP="002F0641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  <w:lang w:val="ru-RU"/>
        </w:rPr>
      </w:pPr>
      <w:ins w:id="995" w:author="Daniela Mountian" w:date="2017-08-26T16:29:00Z">
        <w:r w:rsidRPr="002F0641">
          <w:rPr>
            <w:rStyle w:val="Refdenotaderodap"/>
            <w:rFonts w:ascii="Times New Roman" w:hAnsi="Times New Roman" w:cs="Times New Roman"/>
          </w:rPr>
          <w:footnoteRef/>
        </w:r>
        <w:r w:rsidRPr="002F0641">
          <w:rPr>
            <w:rFonts w:ascii="Times New Roman" w:hAnsi="Times New Roman" w:cs="Times New Roman"/>
          </w:rPr>
          <w:t xml:space="preserve"> Na verdade, a frase surge em </w:t>
        </w:r>
        <w:r w:rsidRPr="002F0641">
          <w:rPr>
            <w:rFonts w:ascii="Times New Roman" w:hAnsi="Times New Roman" w:cs="Times New Roman"/>
            <w:i/>
          </w:rPr>
          <w:t xml:space="preserve">O capote, </w:t>
        </w:r>
        <w:r w:rsidRPr="002F0641">
          <w:rPr>
            <w:rFonts w:ascii="Times New Roman" w:hAnsi="Times New Roman" w:cs="Times New Roman"/>
          </w:rPr>
          <w:t xml:space="preserve">conto escrito por Gógol em </w:t>
        </w:r>
      </w:ins>
      <w:ins w:id="996" w:author="Daniela Mountian" w:date="2017-08-26T16:30:00Z">
        <w:r w:rsidRPr="002F0641">
          <w:rPr>
            <w:rFonts w:ascii="Times New Roman" w:hAnsi="Times New Roman" w:cs="Times New Roman"/>
          </w:rPr>
          <w:t>1842.</w:t>
        </w:r>
      </w:ins>
    </w:p>
  </w:footnote>
  <w:footnote w:id="97">
    <w:p w:rsidR="00646EB0" w:rsidRPr="00660B17" w:rsidRDefault="00646EB0" w:rsidP="0034721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660B17">
        <w:rPr>
          <w:rStyle w:val="Refdenotaderodap"/>
          <w:rFonts w:ascii="Times New Roman" w:hAnsi="Times New Roman" w:cs="Times New Roman"/>
        </w:rPr>
        <w:footnoteRef/>
      </w:r>
      <w:r w:rsidRPr="00660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versão trazida pelo autor é uma mistura de duas antigas canções populares russas: “</w:t>
      </w:r>
      <w:r w:rsidRPr="00BD1A35">
        <w:rPr>
          <w:rFonts w:ascii="Times New Roman" w:hAnsi="Times New Roman" w:cs="Times New Roman"/>
        </w:rPr>
        <w:t>O garoto na solitária</w:t>
      </w:r>
      <w:r>
        <w:rPr>
          <w:rFonts w:ascii="Times New Roman" w:hAnsi="Times New Roman" w:cs="Times New Roman"/>
          <w:i/>
        </w:rPr>
        <w:t xml:space="preserve">”, </w:t>
      </w:r>
      <w:r>
        <w:rPr>
          <w:rFonts w:ascii="Times New Roman" w:hAnsi="Times New Roman" w:cs="Times New Roman"/>
        </w:rPr>
        <w:t xml:space="preserve">citada em </w:t>
      </w:r>
      <w:r>
        <w:rPr>
          <w:rFonts w:ascii="Times New Roman" w:hAnsi="Times New Roman" w:cs="Times New Roman"/>
          <w:i/>
        </w:rPr>
        <w:t xml:space="preserve">A lírica dos blatares </w:t>
      </w:r>
      <w:r>
        <w:rPr>
          <w:rFonts w:ascii="Times New Roman" w:hAnsi="Times New Roman" w:cs="Times New Roman"/>
        </w:rPr>
        <w:t>(criminosos)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(ed. Fênix, 2001)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>de Fima Jiganets,</w:t>
      </w:r>
      <w:r>
        <w:rPr>
          <w:rFonts w:ascii="Times New Roman" w:hAnsi="Times New Roman" w:cs="Times New Roman"/>
          <w:i/>
        </w:rPr>
        <w:t xml:space="preserve"> </w:t>
      </w:r>
      <w:r w:rsidRPr="00BD1A3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i/>
        </w:rPr>
        <w:t xml:space="preserve"> “</w:t>
      </w:r>
      <w:r w:rsidRPr="00BD1A35">
        <w:rPr>
          <w:rFonts w:ascii="Times New Roman" w:hAnsi="Times New Roman" w:cs="Times New Roman"/>
        </w:rPr>
        <w:t>Vivia em Odessa...”,</w:t>
      </w:r>
      <w:r w:rsidRPr="00660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660B17">
        <w:rPr>
          <w:rFonts w:ascii="Times New Roman" w:hAnsi="Times New Roman" w:cs="Times New Roman"/>
        </w:rPr>
        <w:t xml:space="preserve">itada </w:t>
      </w:r>
      <w:r>
        <w:rPr>
          <w:rFonts w:ascii="Times New Roman" w:hAnsi="Times New Roman" w:cs="Times New Roman"/>
        </w:rPr>
        <w:t>no</w:t>
      </w:r>
      <w:r w:rsidRPr="00660B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trabalho </w:t>
      </w:r>
      <w:r w:rsidRPr="00660B17">
        <w:rPr>
          <w:rFonts w:ascii="Times New Roman" w:hAnsi="Times New Roman" w:cs="Times New Roman"/>
        </w:rPr>
        <w:t>de An</w:t>
      </w:r>
      <w:r>
        <w:rPr>
          <w:rFonts w:ascii="Times New Roman" w:hAnsi="Times New Roman" w:cs="Times New Roman"/>
        </w:rPr>
        <w:t>a</w:t>
      </w:r>
      <w:r w:rsidRPr="00660B17">
        <w:rPr>
          <w:rFonts w:ascii="Times New Roman" w:hAnsi="Times New Roman" w:cs="Times New Roman"/>
        </w:rPr>
        <w:t>tóli Gueórguievski (1888</w:t>
      </w:r>
      <w:del w:id="1017" w:author="Daniela Mountian" w:date="2017-06-29T01:10:00Z">
        <w:r w:rsidRPr="00660B17" w:rsidDel="008D3F84">
          <w:rPr>
            <w:rFonts w:ascii="Times New Roman" w:hAnsi="Times New Roman" w:cs="Times New Roman"/>
          </w:rPr>
          <w:delText>-</w:delText>
        </w:r>
      </w:del>
      <w:ins w:id="1018" w:author="Daniela Mountian" w:date="2017-06-29T01:10:00Z">
        <w:r w:rsidRPr="008D3F84">
          <w:rPr>
            <w:rFonts w:ascii="Times New Roman" w:hAnsi="Times New Roman" w:cs="Times New Roman"/>
            <w:i/>
          </w:rPr>
          <w:t>–</w:t>
        </w:r>
      </w:ins>
      <w:r w:rsidRPr="00660B17">
        <w:rPr>
          <w:rFonts w:ascii="Times New Roman" w:hAnsi="Times New Roman" w:cs="Times New Roman"/>
        </w:rPr>
        <w:t xml:space="preserve">1955), </w:t>
      </w:r>
      <w:r w:rsidRPr="00660B17">
        <w:rPr>
          <w:rFonts w:ascii="Times New Roman" w:hAnsi="Times New Roman" w:cs="Times New Roman"/>
          <w:i/>
        </w:rPr>
        <w:t xml:space="preserve">Os russos no Extremo Oriente, ensaios folclóricos e dialetológicos, </w:t>
      </w:r>
      <w:r w:rsidRPr="00660B17">
        <w:rPr>
          <w:rFonts w:ascii="Times New Roman" w:hAnsi="Times New Roman" w:cs="Times New Roman"/>
        </w:rPr>
        <w:t>publicado em Vladisvostok entre 1926 e 1932.</w:t>
      </w:r>
    </w:p>
  </w:footnote>
  <w:footnote w:id="98">
    <w:p w:rsidR="00646EB0" w:rsidRPr="00D03664" w:rsidRDefault="00646EB0" w:rsidP="00347214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D03664">
        <w:rPr>
          <w:rStyle w:val="Refdenotaderodap"/>
          <w:rFonts w:ascii="Times New Roman" w:hAnsi="Times New Roman" w:cs="Times New Roman"/>
        </w:rPr>
        <w:footnoteRef/>
      </w:r>
      <w:r w:rsidRPr="00D03664">
        <w:rPr>
          <w:rFonts w:ascii="Times New Roman" w:hAnsi="Times New Roman" w:cs="Times New Roman"/>
        </w:rPr>
        <w:t xml:space="preserve"> Sacha é apelido de Aleksándr e Valiucha (ou Vália) de Valentina.</w:t>
      </w:r>
    </w:p>
  </w:footnote>
  <w:footnote w:id="99">
    <w:p w:rsidR="00646EB0" w:rsidRPr="00347214" w:rsidRDefault="00646EB0" w:rsidP="0034721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7214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47214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47214">
        <w:rPr>
          <w:rFonts w:ascii="Times New Roman" w:hAnsi="Times New Roman" w:cs="Times New Roman"/>
          <w:sz w:val="20"/>
          <w:szCs w:val="20"/>
        </w:rPr>
        <w:t>Durante a ocupação alemã, formaram-se grupos de resistência armada (</w:t>
      </w:r>
      <w:r w:rsidRPr="00347214">
        <w:rPr>
          <w:rFonts w:ascii="Times New Roman" w:hAnsi="Times New Roman" w:cs="Times New Roman"/>
          <w:i/>
          <w:sz w:val="20"/>
          <w:szCs w:val="20"/>
        </w:rPr>
        <w:t>partizans</w:t>
      </w:r>
      <w:r w:rsidRPr="00347214">
        <w:rPr>
          <w:rFonts w:ascii="Times New Roman" w:hAnsi="Times New Roman" w:cs="Times New Roman"/>
          <w:sz w:val="20"/>
          <w:szCs w:val="20"/>
        </w:rPr>
        <w:t>) nas florestas</w:t>
      </w:r>
      <w:r w:rsidRPr="00273C9B">
        <w:rPr>
          <w:rFonts w:ascii="Times New Roman" w:hAnsi="Times New Roman" w:cs="Times New Roman"/>
          <w:sz w:val="20"/>
          <w:szCs w:val="20"/>
        </w:rPr>
        <w:t xml:space="preserve"> da Bielorrússia.</w:t>
      </w:r>
      <w:r w:rsidRPr="00347214">
        <w:rPr>
          <w:rFonts w:ascii="Times New Roman" w:hAnsi="Times New Roman" w:cs="Times New Roman"/>
          <w:sz w:val="20"/>
          <w:szCs w:val="20"/>
          <w:lang w:val="en-GB"/>
        </w:rPr>
        <w:t xml:space="preserve"> V</w:t>
      </w:r>
      <w:r w:rsidRPr="00347214">
        <w:rPr>
          <w:rFonts w:ascii="Times New Roman" w:hAnsi="Times New Roman" w:cs="Times New Roman"/>
          <w:sz w:val="20"/>
          <w:szCs w:val="20"/>
        </w:rPr>
        <w:t>ítebsk, a nordeste da Bielorrússia, foi ocupada por nazistas de 11 de julho de 1941 a 26 de junho de 1946. Lá criaram um gueto para isolar os judeus da cidade e de regiões próximas (em 1939, mais de 20% da população de Vítebsk era formada por judeus).</w:t>
      </w:r>
    </w:p>
  </w:footnote>
  <w:footnote w:id="100">
    <w:p w:rsidR="00646EB0" w:rsidRPr="00C432DE" w:rsidRDefault="00646EB0" w:rsidP="00C432DE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C432DE">
        <w:rPr>
          <w:rStyle w:val="Refdenotaderodap"/>
          <w:rFonts w:ascii="Times New Roman" w:hAnsi="Times New Roman" w:cs="Times New Roman"/>
        </w:rPr>
        <w:footnoteRef/>
      </w:r>
      <w:r w:rsidRPr="00C432DE">
        <w:rPr>
          <w:rFonts w:ascii="Times New Roman" w:hAnsi="Times New Roman" w:cs="Times New Roman"/>
        </w:rPr>
        <w:t xml:space="preserve"> Nínotchka é apelido de Nina e </w:t>
      </w:r>
      <w:r>
        <w:rPr>
          <w:rFonts w:ascii="Times New Roman" w:hAnsi="Times New Roman" w:cs="Times New Roman"/>
        </w:rPr>
        <w:t>Micha (</w:t>
      </w:r>
      <w:r w:rsidRPr="00C432DE">
        <w:rPr>
          <w:rFonts w:ascii="Times New Roman" w:hAnsi="Times New Roman" w:cs="Times New Roman"/>
        </w:rPr>
        <w:t>Míchenka</w:t>
      </w:r>
      <w:r>
        <w:rPr>
          <w:rFonts w:ascii="Times New Roman" w:hAnsi="Times New Roman" w:cs="Times New Roman"/>
        </w:rPr>
        <w:t>)</w:t>
      </w:r>
      <w:r w:rsidRPr="00C432DE">
        <w:rPr>
          <w:rFonts w:ascii="Times New Roman" w:hAnsi="Times New Roman" w:cs="Times New Roman"/>
        </w:rPr>
        <w:t xml:space="preserve"> de Mikhail.</w:t>
      </w:r>
    </w:p>
  </w:footnote>
  <w:footnote w:id="101">
    <w:p w:rsidR="00646EB0" w:rsidRPr="00291F71" w:rsidRDefault="00646EB0" w:rsidP="00291F71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291F71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291F71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 xml:space="preserve">Espécie de nhoque ucraniano, feito à base de farinha, ovos e creme azedo, </w:t>
      </w:r>
      <w:r w:rsidRPr="00291F71">
        <w:rPr>
          <w:rFonts w:ascii="Times New Roman" w:hAnsi="Times New Roman" w:cs="Times New Roman"/>
        </w:rPr>
        <w:t>cozido em leite ou caldo.</w:t>
      </w:r>
    </w:p>
  </w:footnote>
  <w:footnote w:id="102">
    <w:p w:rsidR="00646EB0" w:rsidRPr="00347214" w:rsidRDefault="00646EB0" w:rsidP="0034721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347214">
        <w:rPr>
          <w:rStyle w:val="Refdenotaderodap"/>
          <w:rFonts w:ascii="Times New Roman" w:hAnsi="Times New Roman" w:cs="Times New Roman"/>
        </w:rPr>
        <w:footnoteRef/>
      </w:r>
      <w:r w:rsidRPr="00347214">
        <w:rPr>
          <w:rFonts w:ascii="Times New Roman" w:hAnsi="Times New Roman" w:cs="Times New Roman"/>
        </w:rPr>
        <w:t xml:space="preserve"> Espécie de ravióli </w:t>
      </w:r>
      <w:r>
        <w:rPr>
          <w:rFonts w:ascii="Times New Roman" w:hAnsi="Times New Roman" w:cs="Times New Roman"/>
        </w:rPr>
        <w:t>recheado n</w:t>
      </w:r>
      <w:r w:rsidRPr="00347214">
        <w:rPr>
          <w:rFonts w:ascii="Times New Roman" w:hAnsi="Times New Roman" w:cs="Times New Roman"/>
        </w:rPr>
        <w:t>ormalmente de batata</w:t>
      </w:r>
      <w:r>
        <w:rPr>
          <w:rFonts w:ascii="Times New Roman" w:hAnsi="Times New Roman" w:cs="Times New Roman"/>
        </w:rPr>
        <w:t>, mas também de queijo, cogumelos, frutas vermelhas, etc.</w:t>
      </w:r>
    </w:p>
  </w:footnote>
  <w:footnote w:id="103">
    <w:p w:rsidR="00646EB0" w:rsidRPr="00B31542" w:rsidRDefault="00646EB0" w:rsidP="00B31542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B31542">
        <w:rPr>
          <w:rStyle w:val="Refdenotaderodap"/>
          <w:rFonts w:ascii="Times New Roman" w:hAnsi="Times New Roman" w:cs="Times New Roman"/>
        </w:rPr>
        <w:footnoteRef/>
      </w:r>
      <w:r w:rsidRPr="00B31542">
        <w:rPr>
          <w:rFonts w:ascii="Times New Roman" w:hAnsi="Times New Roman" w:cs="Times New Roman"/>
        </w:rPr>
        <w:t xml:space="preserve"> De 1569 a 1795, o Reino da Polônia e o Grão-ducado da Lituânia se uniram, criando a República das duas nações ou a Comunidade polaco-lituana. Com um sistema semifederativo e semidemocrático, o reino se alastrou pela Bielorrú</w:t>
      </w:r>
      <w:r>
        <w:rPr>
          <w:rFonts w:ascii="Times New Roman" w:hAnsi="Times New Roman" w:cs="Times New Roman"/>
        </w:rPr>
        <w:t>s</w:t>
      </w:r>
      <w:r w:rsidRPr="00B31542">
        <w:rPr>
          <w:rFonts w:ascii="Times New Roman" w:hAnsi="Times New Roman" w:cs="Times New Roman"/>
        </w:rPr>
        <w:t>sia e Letônia e por partes da Ucrânia, Estônia e Rússia.</w:t>
      </w:r>
    </w:p>
  </w:footnote>
  <w:footnote w:id="104">
    <w:p w:rsidR="00646EB0" w:rsidRPr="001A0B15" w:rsidRDefault="00646EB0" w:rsidP="001A0B15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A0B15">
        <w:rPr>
          <w:rStyle w:val="Refdenotaderodap"/>
          <w:rFonts w:ascii="Times New Roman" w:hAnsi="Times New Roman" w:cs="Times New Roman"/>
        </w:rPr>
        <w:footnoteRef/>
      </w:r>
      <w:r w:rsidRPr="001A0B15">
        <w:rPr>
          <w:rFonts w:ascii="Times New Roman" w:hAnsi="Times New Roman" w:cs="Times New Roman"/>
        </w:rPr>
        <w:t xml:space="preserve"> A Rússia Branca é a Bielorrússia (</w:t>
      </w:r>
      <w:r w:rsidRPr="001A0B15">
        <w:rPr>
          <w:rFonts w:ascii="Times New Roman" w:hAnsi="Times New Roman" w:cs="Times New Roman"/>
          <w:i/>
        </w:rPr>
        <w:t>biély</w:t>
      </w:r>
      <w:ins w:id="1062" w:author="Daniela Mountian" w:date="2017-08-27T00:30:00Z">
        <w:r>
          <w:rPr>
            <w:rFonts w:ascii="Times New Roman" w:hAnsi="Times New Roman" w:cs="Times New Roman"/>
            <w:i/>
          </w:rPr>
          <w:t>i</w:t>
        </w:r>
      </w:ins>
      <w:del w:id="1063" w:author="Daniela Mountian" w:date="2017-08-27T00:30:00Z">
        <w:r w:rsidRPr="001A0B15" w:rsidDel="009241E2">
          <w:rPr>
            <w:rFonts w:ascii="Times New Roman" w:hAnsi="Times New Roman" w:cs="Times New Roman"/>
            <w:i/>
          </w:rPr>
          <w:delText>j</w:delText>
        </w:r>
      </w:del>
      <w:r w:rsidRPr="001A0B15">
        <w:rPr>
          <w:rFonts w:ascii="Times New Roman" w:hAnsi="Times New Roman" w:cs="Times New Roman"/>
          <w:i/>
        </w:rPr>
        <w:t xml:space="preserve">, </w:t>
      </w:r>
      <w:ins w:id="1064" w:author="Daniela Mountian" w:date="2017-08-27T00:30:00Z">
        <w:r>
          <w:rPr>
            <w:rFonts w:ascii="Times New Roman" w:hAnsi="Times New Roman" w:cs="Times New Roman"/>
            <w:i/>
          </w:rPr>
          <w:t>“</w:t>
        </w:r>
      </w:ins>
      <w:r w:rsidRPr="001A0B15">
        <w:rPr>
          <w:rFonts w:ascii="Times New Roman" w:hAnsi="Times New Roman" w:cs="Times New Roman"/>
        </w:rPr>
        <w:t>branco</w:t>
      </w:r>
      <w:ins w:id="1065" w:author="Daniela Mountian" w:date="2017-08-27T00:30:00Z">
        <w:r>
          <w:rPr>
            <w:rFonts w:ascii="Times New Roman" w:hAnsi="Times New Roman" w:cs="Times New Roman"/>
          </w:rPr>
          <w:t>”</w:t>
        </w:r>
      </w:ins>
      <w:r w:rsidRPr="001A0B15">
        <w:rPr>
          <w:rFonts w:ascii="Times New Roman" w:hAnsi="Times New Roman" w:cs="Times New Roman"/>
        </w:rPr>
        <w:t>), enquanto a Pequena Rússia a Ucrânia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 xml:space="preserve">Malorrossia, mályi, </w:t>
      </w:r>
      <w:r>
        <w:rPr>
          <w:rFonts w:ascii="Times New Roman" w:hAnsi="Times New Roman" w:cs="Times New Roman"/>
        </w:rPr>
        <w:t>“pequeno”)</w:t>
      </w:r>
      <w:r w:rsidRPr="001A0B15">
        <w:rPr>
          <w:rFonts w:ascii="Times New Roman" w:hAnsi="Times New Roman" w:cs="Times New Roman"/>
        </w:rPr>
        <w:t>.</w:t>
      </w:r>
    </w:p>
  </w:footnote>
  <w:footnote w:id="105">
    <w:p w:rsidR="00646EB0" w:rsidRPr="00F97530" w:rsidRDefault="00646EB0" w:rsidP="00311F96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311F96">
        <w:rPr>
          <w:rStyle w:val="Refdenotaderodap"/>
          <w:rFonts w:ascii="Times New Roman" w:hAnsi="Times New Roman" w:cs="Times New Roman"/>
        </w:rPr>
        <w:footnoteRef/>
      </w:r>
      <w:r w:rsidRPr="00311F96">
        <w:rPr>
          <w:rFonts w:ascii="Times New Roman" w:hAnsi="Times New Roman" w:cs="Times New Roman"/>
        </w:rPr>
        <w:t xml:space="preserve"> Frantsisk Boguchévitch (pseudônimo</w:t>
      </w:r>
      <w:r>
        <w:rPr>
          <w:rFonts w:ascii="Times New Roman" w:hAnsi="Times New Roman" w:cs="Times New Roman"/>
        </w:rPr>
        <w:t>: Matsei Bugatchók) (1840-1900) foi um dos pais da nova poesia</w:t>
      </w:r>
      <w:r w:rsidRPr="00311F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bielorrussa, uma das bases para a construção da ideia nacional bielorrussa, a qual começou a se consolidar no fim do século XIX</w:t>
      </w:r>
      <w:r w:rsidRPr="00311F9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ru-RU"/>
        </w:rPr>
        <w:t xml:space="preserve"> </w:t>
      </w:r>
    </w:p>
  </w:footnote>
  <w:footnote w:id="106">
    <w:p w:rsidR="00646EB0" w:rsidRPr="00390ED6" w:rsidRDefault="00646EB0" w:rsidP="00390ED6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390ED6">
        <w:rPr>
          <w:rStyle w:val="Refdenotaderodap"/>
          <w:rFonts w:ascii="Times New Roman" w:hAnsi="Times New Roman" w:cs="Times New Roman"/>
        </w:rPr>
        <w:footnoteRef/>
      </w:r>
      <w:r w:rsidRPr="00390E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 prefácio de </w:t>
      </w:r>
      <w:r w:rsidRPr="00390ED6">
        <w:rPr>
          <w:rFonts w:ascii="Times New Roman" w:hAnsi="Times New Roman" w:cs="Times New Roman"/>
          <w:i/>
        </w:rPr>
        <w:t xml:space="preserve">O pífaro bielorrusso, </w:t>
      </w:r>
      <w:r w:rsidRPr="00390ED6">
        <w:rPr>
          <w:rFonts w:ascii="Times New Roman" w:hAnsi="Times New Roman" w:cs="Times New Roman"/>
        </w:rPr>
        <w:t xml:space="preserve">antologia poética de 1891, </w:t>
      </w:r>
      <w:r>
        <w:rPr>
          <w:rFonts w:ascii="Times New Roman" w:hAnsi="Times New Roman" w:cs="Times New Roman"/>
        </w:rPr>
        <w:t xml:space="preserve">é </w:t>
      </w:r>
      <w:r w:rsidRPr="00390ED6">
        <w:rPr>
          <w:rFonts w:ascii="Times New Roman" w:hAnsi="Times New Roman" w:cs="Times New Roman"/>
        </w:rPr>
        <w:t>considerado um manifesto</w:t>
      </w:r>
      <w:r>
        <w:rPr>
          <w:rFonts w:ascii="Times New Roman" w:hAnsi="Times New Roman" w:cs="Times New Roman"/>
        </w:rPr>
        <w:t xml:space="preserve"> do nacionalismo</w:t>
      </w:r>
      <w:r w:rsidRPr="00390ED6">
        <w:rPr>
          <w:rFonts w:ascii="Times New Roman" w:hAnsi="Times New Roman" w:cs="Times New Roman"/>
        </w:rPr>
        <w:t xml:space="preserve"> bielorruss</w:t>
      </w:r>
      <w:r>
        <w:rPr>
          <w:rFonts w:ascii="Times New Roman" w:hAnsi="Times New Roman" w:cs="Times New Roman"/>
        </w:rPr>
        <w:t>o</w:t>
      </w:r>
      <w:r w:rsidRPr="00390ED6">
        <w:rPr>
          <w:rFonts w:ascii="Times New Roman" w:hAnsi="Times New Roman" w:cs="Times New Roman"/>
        </w:rPr>
        <w:t>.</w:t>
      </w:r>
    </w:p>
  </w:footnote>
  <w:footnote w:id="107">
    <w:p w:rsidR="00646EB0" w:rsidRPr="00C13A9C" w:rsidRDefault="00646EB0" w:rsidP="00C13A9C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527C7B">
        <w:rPr>
          <w:rStyle w:val="Refdenotaderodap"/>
          <w:rFonts w:ascii="Times New Roman" w:hAnsi="Times New Roman" w:cs="Times New Roman"/>
        </w:rPr>
        <w:footnoteRef/>
      </w:r>
      <w:r w:rsidRPr="00527C7B">
        <w:rPr>
          <w:rFonts w:ascii="Times New Roman" w:hAnsi="Times New Roman" w:cs="Times New Roman"/>
        </w:rPr>
        <w:t xml:space="preserve"> Ianka Lutchina (pseudônimo de Ivan Neslukhóvski) (1851</w:t>
      </w:r>
      <w:r w:rsidRPr="008D3F84">
        <w:rPr>
          <w:rFonts w:ascii="Times New Roman" w:hAnsi="Times New Roman" w:cs="Times New Roman"/>
          <w:i/>
        </w:rPr>
        <w:t>–</w:t>
      </w:r>
      <w:r w:rsidRPr="00527C7B">
        <w:rPr>
          <w:rFonts w:ascii="Times New Roman" w:hAnsi="Times New Roman" w:cs="Times New Roman"/>
        </w:rPr>
        <w:t>1897)</w:t>
      </w:r>
      <w:r>
        <w:rPr>
          <w:rFonts w:ascii="Times New Roman" w:hAnsi="Times New Roman" w:cs="Times New Roman"/>
        </w:rPr>
        <w:t xml:space="preserve"> foi um</w:t>
      </w:r>
      <w:r w:rsidRPr="00527C7B">
        <w:rPr>
          <w:rFonts w:ascii="Times New Roman" w:hAnsi="Times New Roman" w:cs="Times New Roman"/>
        </w:rPr>
        <w:t xml:space="preserve"> poeta nascido em Minsk </w:t>
      </w:r>
      <w:r>
        <w:rPr>
          <w:rFonts w:ascii="Times New Roman" w:hAnsi="Times New Roman" w:cs="Times New Roman"/>
        </w:rPr>
        <w:t>cuja lírica mesclava elementos do realismo e do romantismo</w:t>
      </w:r>
      <w:r w:rsidRPr="00527C7B">
        <w:rPr>
          <w:rFonts w:ascii="Times New Roman" w:hAnsi="Times New Roman" w:cs="Times New Roman"/>
        </w:rPr>
        <w:t>. Escrevia em russo, bielo</w:t>
      </w:r>
      <w:r>
        <w:rPr>
          <w:rFonts w:ascii="Times New Roman" w:hAnsi="Times New Roman" w:cs="Times New Roman"/>
        </w:rPr>
        <w:t>r</w:t>
      </w:r>
      <w:r w:rsidRPr="00527C7B">
        <w:rPr>
          <w:rFonts w:ascii="Times New Roman" w:hAnsi="Times New Roman" w:cs="Times New Roman"/>
        </w:rPr>
        <w:t>russo</w:t>
      </w:r>
      <w:r>
        <w:rPr>
          <w:rFonts w:ascii="Times New Roman" w:hAnsi="Times New Roman" w:cs="Times New Roman"/>
        </w:rPr>
        <w:t xml:space="preserve"> </w:t>
      </w:r>
      <w:r w:rsidRPr="00527C7B">
        <w:rPr>
          <w:rFonts w:ascii="Times New Roman" w:hAnsi="Times New Roman" w:cs="Times New Roman"/>
        </w:rPr>
        <w:t>e polonês.</w:t>
      </w:r>
      <w:r>
        <w:rPr>
          <w:rFonts w:ascii="Times New Roman" w:hAnsi="Times New Roman" w:cs="Times New Roman"/>
        </w:rPr>
        <w:t xml:space="preserve"> A antologia poética </w:t>
      </w:r>
      <w:r>
        <w:rPr>
          <w:rFonts w:ascii="Times New Roman" w:hAnsi="Times New Roman" w:cs="Times New Roman"/>
          <w:i/>
        </w:rPr>
        <w:t xml:space="preserve">O feixe, </w:t>
      </w:r>
      <w:r>
        <w:rPr>
          <w:rFonts w:ascii="Times New Roman" w:hAnsi="Times New Roman" w:cs="Times New Roman"/>
        </w:rPr>
        <w:t>escrita em bielorrusso, foi publicada em 1903</w:t>
      </w:r>
      <w:r w:rsidRPr="00CD33D8">
        <w:rPr>
          <w:rFonts w:ascii="Times New Roman" w:hAnsi="Times New Roman" w:cs="Times New Roman"/>
        </w:rPr>
        <w:t>.</w:t>
      </w:r>
    </w:p>
  </w:footnote>
  <w:footnote w:id="108">
    <w:p w:rsidR="00646EB0" w:rsidRPr="003144B6" w:rsidRDefault="00646EB0" w:rsidP="008E656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E6569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E6569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E6569">
        <w:rPr>
          <w:rFonts w:ascii="Times New Roman" w:hAnsi="Times New Roman" w:cs="Times New Roman"/>
          <w:sz w:val="20"/>
          <w:szCs w:val="20"/>
        </w:rPr>
        <w:t>Gênesis 3:14, 15</w:t>
      </w:r>
      <w:ins w:id="1073" w:author="Daniela Mountian" w:date="2017-08-26T19:00:00Z">
        <w:r>
          <w:rPr>
            <w:rFonts w:ascii="Times New Roman" w:hAnsi="Times New Roman" w:cs="Times New Roman"/>
            <w:sz w:val="20"/>
            <w:szCs w:val="20"/>
          </w:rPr>
          <w:t>, que assim se inicia: “Então o Senhor Deus disse à serpente [...]</w:t>
        </w:r>
      </w:ins>
      <w:ins w:id="1074" w:author="Daniela Mountian" w:date="2017-08-26T19:06:00Z">
        <w:r>
          <w:rPr>
            <w:rFonts w:ascii="Times New Roman" w:hAnsi="Times New Roman" w:cs="Times New Roman"/>
            <w:sz w:val="20"/>
            <w:szCs w:val="20"/>
          </w:rPr>
          <w:t>”</w:t>
        </w:r>
      </w:ins>
      <w:ins w:id="1075" w:author="Daniela Mountian" w:date="2017-08-26T19:00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109">
    <w:p w:rsidR="00646EB0" w:rsidRPr="0053261B" w:rsidRDefault="00646EB0" w:rsidP="0053261B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53261B">
        <w:rPr>
          <w:rStyle w:val="Refdenotaderodap"/>
          <w:rFonts w:ascii="Times New Roman" w:hAnsi="Times New Roman" w:cs="Times New Roman"/>
        </w:rPr>
        <w:footnoteRef/>
      </w:r>
      <w:r w:rsidRPr="0053261B">
        <w:rPr>
          <w:rFonts w:ascii="Times New Roman" w:hAnsi="Times New Roman" w:cs="Times New Roman"/>
        </w:rPr>
        <w:t xml:space="preserve"> Apelido de Svetlana.</w:t>
      </w:r>
    </w:p>
  </w:footnote>
  <w:footnote w:id="110">
    <w:p w:rsidR="00646EB0" w:rsidRPr="00547E36" w:rsidRDefault="00646EB0" w:rsidP="00547E36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547E36">
        <w:rPr>
          <w:rStyle w:val="Refdenotaderodap"/>
          <w:rFonts w:ascii="Times New Roman" w:hAnsi="Times New Roman" w:cs="Times New Roman"/>
        </w:rPr>
        <w:footnoteRef/>
      </w:r>
      <w:r w:rsidRPr="00547E36">
        <w:rPr>
          <w:rFonts w:ascii="Times New Roman" w:hAnsi="Times New Roman" w:cs="Times New Roman"/>
        </w:rPr>
        <w:t xml:space="preserve"> Apelido de Klávdia.</w:t>
      </w:r>
    </w:p>
  </w:footnote>
  <w:footnote w:id="111">
    <w:p w:rsidR="00646EB0" w:rsidRPr="00CD5F11" w:rsidRDefault="00646EB0" w:rsidP="00CD5F11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CD5F11">
        <w:rPr>
          <w:rStyle w:val="Refdenotaderodap"/>
          <w:rFonts w:ascii="Times New Roman" w:hAnsi="Times New Roman" w:cs="Times New Roman"/>
        </w:rPr>
        <w:footnoteRef/>
      </w:r>
      <w:r w:rsidRPr="00CD5F11">
        <w:rPr>
          <w:rFonts w:ascii="Times New Roman" w:hAnsi="Times New Roman" w:cs="Times New Roman"/>
        </w:rPr>
        <w:t xml:space="preserve"> Acrônimo de </w:t>
      </w:r>
      <w:r w:rsidRPr="00CD5F11">
        <w:rPr>
          <w:rFonts w:ascii="Times New Roman" w:hAnsi="Times New Roman" w:cs="Times New Roman"/>
          <w:i/>
          <w:iCs/>
        </w:rPr>
        <w:t>Naródni Komissariat Vnútrennikh Diel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>(</w:t>
      </w:r>
      <w:r w:rsidRPr="00CD5F11">
        <w:rPr>
          <w:rFonts w:ascii="Times New Roman" w:hAnsi="Times New Roman" w:cs="Times New Roman"/>
        </w:rPr>
        <w:t>Comissariado do Povo para Assuntos Internos</w:t>
      </w:r>
      <w:r>
        <w:rPr>
          <w:rFonts w:ascii="Times New Roman" w:hAnsi="Times New Roman" w:cs="Times New Roman"/>
        </w:rPr>
        <w:t>)</w:t>
      </w:r>
      <w:r w:rsidRPr="00CD5F11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Substituindo o OGPU, o NKVD era responsável pela</w:t>
      </w:r>
      <w:r w:rsidRPr="00CD5F11">
        <w:rPr>
          <w:rFonts w:ascii="Times New Roman" w:hAnsi="Times New Roman" w:cs="Times New Roman"/>
        </w:rPr>
        <w:t xml:space="preserve"> segurança do Estado</w:t>
      </w:r>
      <w:r>
        <w:rPr>
          <w:rFonts w:ascii="Times New Roman" w:hAnsi="Times New Roman" w:cs="Times New Roman"/>
        </w:rPr>
        <w:t xml:space="preserve"> e tinha sob controle</w:t>
      </w:r>
      <w:r w:rsidRPr="00CD5F11">
        <w:rPr>
          <w:rFonts w:ascii="Times New Roman" w:hAnsi="Times New Roman" w:cs="Times New Roman"/>
        </w:rPr>
        <w:t xml:space="preserve"> a polícia secreta</w:t>
      </w:r>
      <w:r>
        <w:rPr>
          <w:rFonts w:ascii="Times New Roman" w:hAnsi="Times New Roman" w:cs="Times New Roman"/>
        </w:rPr>
        <w:t xml:space="preserve"> soviética</w:t>
      </w:r>
      <w:r w:rsidRPr="00CD5F11">
        <w:rPr>
          <w:rFonts w:ascii="Times New Roman" w:hAnsi="Times New Roman" w:cs="Times New Roman"/>
        </w:rPr>
        <w:t>.</w:t>
      </w:r>
    </w:p>
  </w:footnote>
  <w:footnote w:id="112">
    <w:p w:rsidR="00646EB0" w:rsidRPr="00306BD0" w:rsidRDefault="00646EB0" w:rsidP="0076531B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306BD0">
        <w:rPr>
          <w:rStyle w:val="Refdenotaderodap"/>
          <w:rFonts w:ascii="Times New Roman" w:hAnsi="Times New Roman" w:cs="Times New Roman"/>
        </w:rPr>
        <w:footnoteRef/>
      </w:r>
      <w:r w:rsidRPr="00306BD0">
        <w:rPr>
          <w:rFonts w:ascii="Times New Roman" w:hAnsi="Times New Roman" w:cs="Times New Roman"/>
        </w:rPr>
        <w:t xml:space="preserve"> Aleksándr Fadéiev (1901</w:t>
      </w:r>
      <w:r w:rsidRPr="008D3F84">
        <w:rPr>
          <w:rFonts w:ascii="Times New Roman" w:hAnsi="Times New Roman" w:cs="Times New Roman"/>
          <w:i/>
        </w:rPr>
        <w:t>–</w:t>
      </w:r>
      <w:r w:rsidRPr="00306BD0">
        <w:rPr>
          <w:rFonts w:ascii="Times New Roman" w:hAnsi="Times New Roman" w:cs="Times New Roman"/>
        </w:rPr>
        <w:t xml:space="preserve">1956), escritor, vencedor do prêmio Stálin (1946) com o romance </w:t>
      </w:r>
      <w:r w:rsidRPr="00306BD0">
        <w:rPr>
          <w:rFonts w:ascii="Times New Roman" w:hAnsi="Times New Roman" w:cs="Times New Roman"/>
          <w:i/>
        </w:rPr>
        <w:t>A jovem guarda</w:t>
      </w:r>
      <w:ins w:id="1122" w:author="Daniela Mountian" w:date="2017-08-26T22:47:00Z">
        <w:r>
          <w:rPr>
            <w:rFonts w:ascii="Times New Roman" w:hAnsi="Times New Roman" w:cs="Times New Roman"/>
            <w:i/>
            <w:lang w:val="ru-RU"/>
          </w:rPr>
          <w:t xml:space="preserve"> </w:t>
        </w:r>
      </w:ins>
      <w:ins w:id="1123" w:author="Daniela Mountian" w:date="2017-08-26T22:48:00Z">
        <w:r>
          <w:rPr>
            <w:rFonts w:ascii="Times New Roman" w:hAnsi="Times New Roman" w:cs="Times New Roman"/>
          </w:rPr>
          <w:t>(</w:t>
        </w:r>
        <w:r>
          <w:rPr>
            <w:rFonts w:ascii="Times New Roman" w:hAnsi="Times New Roman" w:cs="Times New Roman"/>
            <w:i/>
          </w:rPr>
          <w:t>Molodaia gvárdia</w:t>
        </w:r>
        <w:r>
          <w:rPr>
            <w:rFonts w:ascii="Times New Roman" w:hAnsi="Times New Roman" w:cs="Times New Roman"/>
          </w:rPr>
          <w:t>)</w:t>
        </w:r>
      </w:ins>
      <w:r w:rsidRPr="00306BD0">
        <w:rPr>
          <w:rFonts w:ascii="Times New Roman" w:hAnsi="Times New Roman" w:cs="Times New Roman"/>
          <w:i/>
        </w:rPr>
        <w:t xml:space="preserve">. </w:t>
      </w:r>
      <w:r w:rsidRPr="00306BD0">
        <w:rPr>
          <w:rFonts w:ascii="Times New Roman" w:hAnsi="Times New Roman" w:cs="Times New Roman"/>
        </w:rPr>
        <w:t>Ocupou diversos cargos na União dos Escritores Soviéticos.</w:t>
      </w:r>
    </w:p>
  </w:footnote>
  <w:footnote w:id="113">
    <w:p w:rsidR="00646EB0" w:rsidRPr="00306BD0" w:rsidRDefault="00646EB0" w:rsidP="00E015DF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306BD0">
        <w:rPr>
          <w:rStyle w:val="Refdenotaderodap"/>
          <w:rFonts w:ascii="Times New Roman" w:hAnsi="Times New Roman" w:cs="Times New Roman"/>
        </w:rPr>
        <w:footnoteRef/>
      </w:r>
      <w:r w:rsidRPr="00306BD0">
        <w:rPr>
          <w:rFonts w:ascii="Times New Roman" w:hAnsi="Times New Roman" w:cs="Times New Roman"/>
        </w:rPr>
        <w:t xml:space="preserve"> Salomon Mikhoels (1890</w:t>
      </w:r>
      <w:r w:rsidRPr="008D3F84">
        <w:rPr>
          <w:rFonts w:ascii="Times New Roman" w:hAnsi="Times New Roman" w:cs="Times New Roman"/>
          <w:i/>
        </w:rPr>
        <w:t>–</w:t>
      </w:r>
      <w:r w:rsidRPr="00306BD0">
        <w:rPr>
          <w:rFonts w:ascii="Times New Roman" w:hAnsi="Times New Roman" w:cs="Times New Roman"/>
        </w:rPr>
        <w:t>1948), ator e diretor soviético de origem judia, condecorado Artista do Povo da URSS (1949). Durante a Segunda Guerra Mundial, foi pre</w:t>
      </w:r>
      <w:r>
        <w:rPr>
          <w:rFonts w:ascii="Times New Roman" w:hAnsi="Times New Roman" w:cs="Times New Roman"/>
        </w:rPr>
        <w:t>s</w:t>
      </w:r>
      <w:r w:rsidRPr="00306BD0">
        <w:rPr>
          <w:rFonts w:ascii="Times New Roman" w:hAnsi="Times New Roman" w:cs="Times New Roman"/>
        </w:rPr>
        <w:t>idente do Comitê Jud</w:t>
      </w:r>
      <w:r>
        <w:rPr>
          <w:rFonts w:ascii="Times New Roman" w:hAnsi="Times New Roman" w:cs="Times New Roman"/>
        </w:rPr>
        <w:t>aico</w:t>
      </w:r>
      <w:r w:rsidRPr="00306BD0">
        <w:rPr>
          <w:rFonts w:ascii="Times New Roman" w:hAnsi="Times New Roman" w:cs="Times New Roman"/>
        </w:rPr>
        <w:t xml:space="preserve"> Antifascista, iniciativa do governo soviético</w:t>
      </w:r>
      <w:r>
        <w:rPr>
          <w:rFonts w:ascii="Times New Roman" w:hAnsi="Times New Roman" w:cs="Times New Roman"/>
        </w:rPr>
        <w:t>, mas, e</w:t>
      </w:r>
      <w:r w:rsidRPr="00306BD0">
        <w:rPr>
          <w:rFonts w:ascii="Times New Roman" w:hAnsi="Times New Roman" w:cs="Times New Roman"/>
        </w:rPr>
        <w:t xml:space="preserve">m 1948, foi </w:t>
      </w:r>
      <w:r>
        <w:rPr>
          <w:rFonts w:ascii="Times New Roman" w:hAnsi="Times New Roman" w:cs="Times New Roman"/>
        </w:rPr>
        <w:t>morto</w:t>
      </w:r>
      <w:r w:rsidRPr="00306BD0">
        <w:rPr>
          <w:rFonts w:ascii="Times New Roman" w:hAnsi="Times New Roman" w:cs="Times New Roman"/>
        </w:rPr>
        <w:t xml:space="preserve"> por ordem de Stálin</w:t>
      </w:r>
      <w:r>
        <w:rPr>
          <w:rFonts w:ascii="Times New Roman" w:hAnsi="Times New Roman" w:cs="Times New Roman"/>
        </w:rPr>
        <w:t xml:space="preserve"> com outros membros do comitê</w:t>
      </w:r>
      <w:r w:rsidRPr="00306BD0">
        <w:rPr>
          <w:rFonts w:ascii="Times New Roman" w:hAnsi="Times New Roman" w:cs="Times New Roman"/>
        </w:rPr>
        <w:t>.</w:t>
      </w:r>
    </w:p>
  </w:footnote>
  <w:footnote w:id="114">
    <w:p w:rsidR="00646EB0" w:rsidRPr="00125068" w:rsidRDefault="00646EB0" w:rsidP="00125068">
      <w:pPr>
        <w:pStyle w:val="Textodenotaderodap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 w:rsidRPr="00125068">
        <w:rPr>
          <w:rStyle w:val="Refdenotaderodap"/>
          <w:rFonts w:ascii="Times New Roman" w:hAnsi="Times New Roman" w:cs="Times New Roman"/>
        </w:rPr>
        <w:footnoteRef/>
      </w:r>
      <w:r w:rsidRPr="00125068">
        <w:rPr>
          <w:rFonts w:ascii="Times New Roman" w:hAnsi="Times New Roman" w:cs="Times New Roman"/>
        </w:rPr>
        <w:t xml:space="preserve"> O sobrenome do pai seria Katz, “gato” em iídiche, enquanto Ívolguin vem de </w:t>
      </w:r>
      <w:r w:rsidRPr="00125068">
        <w:rPr>
          <w:rFonts w:ascii="Times New Roman" w:hAnsi="Times New Roman" w:cs="Times New Roman"/>
          <w:i/>
        </w:rPr>
        <w:t xml:space="preserve">ívolga, </w:t>
      </w:r>
      <w:r w:rsidRPr="00125068">
        <w:rPr>
          <w:rFonts w:ascii="Times New Roman" w:hAnsi="Times New Roman" w:cs="Times New Roman"/>
        </w:rPr>
        <w:t>“papa-figo”, ave da família dos oriolídeos.</w:t>
      </w:r>
    </w:p>
  </w:footnote>
  <w:footnote w:id="115">
    <w:p w:rsidR="00646EB0" w:rsidRPr="00842B60" w:rsidRDefault="00646EB0" w:rsidP="00842B6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42B60">
        <w:rPr>
          <w:rStyle w:val="Refdenotaderodap"/>
          <w:rFonts w:ascii="Times New Roman" w:hAnsi="Times New Roman" w:cs="Times New Roman"/>
        </w:rPr>
        <w:footnoteRef/>
      </w:r>
      <w:r w:rsidRPr="00842B6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Enciclopédia, em dois volumes, organizada e prefaciada pelo filósofo Ivan Iákovlevitch Schipánov (1904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</w:rPr>
        <w:t xml:space="preserve">1983), publicada </w:t>
      </w:r>
      <w:r w:rsidRPr="00842B60">
        <w:rPr>
          <w:rFonts w:ascii="Times New Roman" w:hAnsi="Times New Roman" w:cs="Times New Roman"/>
          <w:highlight w:val="yellow"/>
        </w:rPr>
        <w:t>em 1952</w:t>
      </w:r>
      <w:r>
        <w:rPr>
          <w:rFonts w:ascii="Times New Roman" w:hAnsi="Times New Roman" w:cs="Times New Roman"/>
        </w:rPr>
        <w:t xml:space="preserve"> em Moscou pela Politizdat (Editora de literatura política da URSS).</w:t>
      </w:r>
    </w:p>
  </w:footnote>
  <w:footnote w:id="116">
    <w:p w:rsidR="00646EB0" w:rsidRPr="00650685" w:rsidRDefault="00646EB0" w:rsidP="00A91DB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650685">
        <w:rPr>
          <w:rStyle w:val="Refdenotaderodap"/>
          <w:rFonts w:ascii="Times New Roman" w:hAnsi="Times New Roman" w:cs="Times New Roman"/>
        </w:rPr>
        <w:footnoteRef/>
      </w:r>
      <w:r w:rsidRPr="00650685">
        <w:rPr>
          <w:rFonts w:ascii="Times New Roman" w:hAnsi="Times New Roman" w:cs="Times New Roman"/>
        </w:rPr>
        <w:t xml:space="preserve"> Os sufixos “ov” e “in” nos sobrenomes são característicos russos, enquanto o “enko” é muito achado entre ucranianos, sobretudo do Leste, e também entre alguns bielorrussos.</w:t>
      </w:r>
    </w:p>
  </w:footnote>
  <w:footnote w:id="117">
    <w:p w:rsidR="00646EB0" w:rsidRPr="00424FA6" w:rsidRDefault="00646EB0" w:rsidP="00424FA6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ins w:id="1220" w:author="Daniela Mountian" w:date="2017-08-27T09:29:00Z">
        <w:r w:rsidRPr="00424FA6">
          <w:rPr>
            <w:rStyle w:val="Refdenotaderodap"/>
            <w:rFonts w:ascii="Times New Roman" w:hAnsi="Times New Roman" w:cs="Times New Roman"/>
          </w:rPr>
          <w:footnoteRef/>
        </w:r>
        <w:r w:rsidRPr="00424FA6">
          <w:rPr>
            <w:rFonts w:ascii="Times New Roman" w:hAnsi="Times New Roman" w:cs="Times New Roman"/>
          </w:rPr>
          <w:t xml:space="preserve"> Aleksándr Blo</w:t>
        </w:r>
      </w:ins>
      <w:ins w:id="1221" w:author="Daniela Mountian" w:date="2017-08-27T09:30:00Z">
        <w:r w:rsidRPr="00424FA6">
          <w:rPr>
            <w:rFonts w:ascii="Times New Roman" w:hAnsi="Times New Roman" w:cs="Times New Roman"/>
          </w:rPr>
          <w:t>k (1880</w:t>
        </w:r>
      </w:ins>
      <w:ins w:id="1222" w:author="Daniela Mountian" w:date="2017-08-27T09:31:00Z">
        <w:r w:rsidRPr="00424FA6">
          <w:rPr>
            <w:rFonts w:ascii="Times New Roman" w:hAnsi="Times New Roman" w:cs="Times New Roman"/>
            <w:i/>
          </w:rPr>
          <w:t>–</w:t>
        </w:r>
      </w:ins>
      <w:ins w:id="1223" w:author="Daniela Mountian" w:date="2017-08-27T09:30:00Z">
        <w:r w:rsidRPr="00424FA6">
          <w:rPr>
            <w:rFonts w:ascii="Times New Roman" w:hAnsi="Times New Roman" w:cs="Times New Roman"/>
          </w:rPr>
          <w:t>1921), expoente da poesia russa simbolista.</w:t>
        </w:r>
      </w:ins>
    </w:p>
  </w:footnote>
  <w:footnote w:id="118">
    <w:p w:rsidR="00646EB0" w:rsidRPr="00D43ED5" w:rsidRDefault="00646EB0" w:rsidP="00D43ED5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D43ED5">
        <w:rPr>
          <w:rStyle w:val="Refdenotaderodap"/>
          <w:rFonts w:ascii="Times New Roman" w:hAnsi="Times New Roman" w:cs="Times New Roman"/>
        </w:rPr>
        <w:footnoteRef/>
      </w:r>
      <w:r w:rsidRPr="00D43ED5">
        <w:rPr>
          <w:rFonts w:ascii="Times New Roman" w:hAnsi="Times New Roman" w:cs="Times New Roman"/>
        </w:rPr>
        <w:t xml:space="preserve"> Área que equivalia à </w:t>
      </w:r>
      <w:r>
        <w:rPr>
          <w:rFonts w:ascii="Times New Roman" w:hAnsi="Times New Roman" w:cs="Times New Roman"/>
        </w:rPr>
        <w:t xml:space="preserve">da </w:t>
      </w:r>
      <w:r w:rsidRPr="00D43ED5">
        <w:rPr>
          <w:rFonts w:ascii="Times New Roman" w:hAnsi="Times New Roman" w:cs="Times New Roman"/>
        </w:rPr>
        <w:t>URSS.</w:t>
      </w:r>
    </w:p>
  </w:footnote>
  <w:footnote w:id="119">
    <w:p w:rsidR="00646EB0" w:rsidRPr="003F48D4" w:rsidRDefault="00646EB0" w:rsidP="008E656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B0E9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B0E98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1B0E98">
        <w:rPr>
          <w:rFonts w:ascii="Times New Roman" w:hAnsi="Times New Roman" w:cs="Times New Roman"/>
          <w:sz w:val="20"/>
          <w:szCs w:val="20"/>
        </w:rPr>
        <w:t>Êxodo 2:14</w:t>
      </w:r>
      <w:r>
        <w:rPr>
          <w:rFonts w:ascii="Times New Roman" w:hAnsi="Times New Roman" w:cs="Times New Roman"/>
          <w:sz w:val="20"/>
          <w:szCs w:val="20"/>
        </w:rPr>
        <w:t>. Ao saber da morte do egípcio, o Faraó planejou matar Moisés, que se refugiou na terra de Madiã. (</w:t>
      </w:r>
      <w:r>
        <w:rPr>
          <w:rFonts w:ascii="Times New Roman" w:hAnsi="Times New Roman" w:cs="Times New Roman"/>
          <w:i/>
          <w:sz w:val="20"/>
          <w:szCs w:val="20"/>
        </w:rPr>
        <w:t xml:space="preserve">Bíblia de Jerusalém, </w:t>
      </w:r>
      <w:r>
        <w:rPr>
          <w:rFonts w:ascii="Times New Roman" w:hAnsi="Times New Roman" w:cs="Times New Roman"/>
          <w:sz w:val="20"/>
          <w:szCs w:val="20"/>
        </w:rPr>
        <w:t>Paulus, 2016, p. 105)</w:t>
      </w:r>
    </w:p>
  </w:footnote>
  <w:footnote w:id="120">
    <w:p w:rsidR="00646EB0" w:rsidRPr="001B0E98" w:rsidRDefault="00646EB0" w:rsidP="008E6569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B0E98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B0E98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1B0E98">
        <w:rPr>
          <w:rFonts w:ascii="Times New Roman" w:hAnsi="Times New Roman" w:cs="Times New Roman"/>
          <w:sz w:val="20"/>
          <w:szCs w:val="20"/>
        </w:rPr>
        <w:t>Êxodo 2:14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21">
    <w:p w:rsidR="00646EB0" w:rsidRPr="001B0E98" w:rsidRDefault="00646EB0" w:rsidP="001B0E98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B0E98">
        <w:rPr>
          <w:rStyle w:val="Refdenotaderodap"/>
          <w:rFonts w:ascii="Times New Roman" w:hAnsi="Times New Roman" w:cs="Times New Roman"/>
        </w:rPr>
        <w:footnoteRef/>
      </w:r>
      <w:r w:rsidRPr="001B0E98">
        <w:rPr>
          <w:rFonts w:ascii="Times New Roman" w:hAnsi="Times New Roman" w:cs="Times New Roman"/>
        </w:rPr>
        <w:t xml:space="preserve"> Isaías 57:4</w:t>
      </w:r>
      <w:r>
        <w:rPr>
          <w:rFonts w:ascii="Times New Roman" w:hAnsi="Times New Roman" w:cs="Times New Roman"/>
        </w:rPr>
        <w:t>.</w:t>
      </w:r>
    </w:p>
  </w:footnote>
  <w:footnote w:id="122">
    <w:p w:rsidR="00646EB0" w:rsidRPr="00B41741" w:rsidRDefault="00646EB0" w:rsidP="00B41741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B41741">
        <w:rPr>
          <w:rStyle w:val="Refdenotaderodap"/>
          <w:rFonts w:ascii="Times New Roman" w:hAnsi="Times New Roman" w:cs="Times New Roman"/>
        </w:rPr>
        <w:footnoteRef/>
      </w:r>
      <w:r w:rsidRPr="00B41741">
        <w:rPr>
          <w:rFonts w:ascii="Times New Roman" w:hAnsi="Times New Roman" w:cs="Times New Roman"/>
        </w:rPr>
        <w:t xml:space="preserve"> Gênesis 15:1.</w:t>
      </w:r>
    </w:p>
  </w:footnote>
  <w:footnote w:id="123">
    <w:p w:rsidR="00646EB0" w:rsidRPr="00B41741" w:rsidRDefault="00646EB0" w:rsidP="00B4174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B41741">
        <w:rPr>
          <w:rStyle w:val="Refdenotaderodap"/>
          <w:rFonts w:ascii="Times New Roman" w:hAnsi="Times New Roman" w:cs="Times New Roman"/>
        </w:rPr>
        <w:footnoteRef/>
      </w:r>
      <w:r w:rsidRPr="00B41741">
        <w:rPr>
          <w:rFonts w:ascii="Times New Roman" w:hAnsi="Times New Roman" w:cs="Times New Roman"/>
        </w:rPr>
        <w:t xml:space="preserve"> Abrão era o nome original de Abraão</w:t>
      </w:r>
      <w:r>
        <w:rPr>
          <w:rFonts w:ascii="Times New Roman" w:hAnsi="Times New Roman" w:cs="Times New Roman"/>
        </w:rPr>
        <w:t>, o primeiro patriarca bíblico</w:t>
      </w:r>
      <w:r w:rsidRPr="00B41741">
        <w:rPr>
          <w:rFonts w:ascii="Times New Roman" w:hAnsi="Times New Roman" w:cs="Times New Roman"/>
        </w:rPr>
        <w:t>: “E não mais te chamarás Abrão, mas teu nome será Abraão, pois eu te faço pai de uma multidão de nações”</w:t>
      </w:r>
      <w:r>
        <w:rPr>
          <w:rFonts w:ascii="Times New Roman" w:hAnsi="Times New Roman" w:cs="Times New Roman"/>
        </w:rPr>
        <w:t>.</w:t>
      </w:r>
      <w:r w:rsidRPr="00B41741">
        <w:rPr>
          <w:rFonts w:ascii="Times New Roman" w:hAnsi="Times New Roman" w:cs="Times New Roman"/>
        </w:rPr>
        <w:t xml:space="preserve"> (Gênesis 17:5, </w:t>
      </w:r>
      <w:r w:rsidRPr="00B41741">
        <w:rPr>
          <w:rFonts w:ascii="Times New Roman" w:hAnsi="Times New Roman" w:cs="Times New Roman"/>
          <w:i/>
        </w:rPr>
        <w:t xml:space="preserve">Bíblia de Jerusalém, </w:t>
      </w:r>
      <w:r w:rsidRPr="00B41741">
        <w:rPr>
          <w:rFonts w:ascii="Times New Roman" w:hAnsi="Times New Roman" w:cs="Times New Roman"/>
        </w:rPr>
        <w:t>2016, p. 54</w:t>
      </w:r>
      <w:r w:rsidRPr="008D3F84">
        <w:rPr>
          <w:rFonts w:ascii="Times New Roman" w:hAnsi="Times New Roman" w:cs="Times New Roman"/>
          <w:i/>
        </w:rPr>
        <w:t>–</w:t>
      </w:r>
      <w:r w:rsidRPr="00B41741">
        <w:rPr>
          <w:rFonts w:ascii="Times New Roman" w:hAnsi="Times New Roman" w:cs="Times New Roman"/>
        </w:rPr>
        <w:t>55). “Abraão é explicado aqui pela assonância com ‘</w:t>
      </w:r>
      <w:r w:rsidRPr="00B41741">
        <w:rPr>
          <w:rFonts w:ascii="Times New Roman" w:hAnsi="Times New Roman" w:cs="Times New Roman"/>
          <w:i/>
        </w:rPr>
        <w:t xml:space="preserve">ab hamón, </w:t>
      </w:r>
      <w:r w:rsidRPr="00B41741">
        <w:rPr>
          <w:rFonts w:ascii="Times New Roman" w:hAnsi="Times New Roman" w:cs="Times New Roman"/>
        </w:rPr>
        <w:t>“pai de multidão”. (Ibidem, p. 54)</w:t>
      </w:r>
    </w:p>
  </w:footnote>
  <w:footnote w:id="124">
    <w:p w:rsidR="00646EB0" w:rsidRPr="00F75C7E" w:rsidRDefault="00646EB0" w:rsidP="00F75C7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C7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75C7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75C7E">
        <w:rPr>
          <w:rFonts w:ascii="Times New Roman" w:hAnsi="Times New Roman" w:cs="Times New Roman"/>
          <w:sz w:val="20"/>
          <w:szCs w:val="20"/>
        </w:rPr>
        <w:t>Isaías 57:11</w:t>
      </w:r>
      <w:ins w:id="1314" w:author="Daniela Mountian" w:date="2017-03-31T20:04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125">
    <w:p w:rsidR="00646EB0" w:rsidRPr="00F75C7E" w:rsidRDefault="00646EB0" w:rsidP="00F75C7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C7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75C7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75C7E">
        <w:rPr>
          <w:rFonts w:ascii="Times New Roman" w:hAnsi="Times New Roman" w:cs="Times New Roman"/>
          <w:sz w:val="20"/>
          <w:szCs w:val="20"/>
        </w:rPr>
        <w:t>Provérbios 14:</w:t>
      </w:r>
      <w:del w:id="1343" w:author="Leila" w:date="2016-07-25T17:39:00Z">
        <w:r w:rsidRPr="00F75C7E" w:rsidDel="006D1426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F75C7E">
        <w:rPr>
          <w:rFonts w:ascii="Times New Roman" w:hAnsi="Times New Roman" w:cs="Times New Roman"/>
          <w:sz w:val="20"/>
          <w:szCs w:val="20"/>
        </w:rPr>
        <w:t>27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26">
    <w:p w:rsidR="00646EB0" w:rsidRPr="00F75C7E" w:rsidRDefault="00646EB0" w:rsidP="00F75C7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C7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75C7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75C7E">
        <w:rPr>
          <w:rFonts w:ascii="Times New Roman" w:hAnsi="Times New Roman" w:cs="Times New Roman"/>
          <w:sz w:val="20"/>
          <w:szCs w:val="20"/>
        </w:rPr>
        <w:t>Provérbios 15:</w:t>
      </w:r>
      <w:del w:id="1347" w:author="Leila" w:date="2016-07-25T17:39:00Z">
        <w:r w:rsidRPr="00F75C7E" w:rsidDel="006D1426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F75C7E">
        <w:rPr>
          <w:rFonts w:ascii="Times New Roman" w:hAnsi="Times New Roman" w:cs="Times New Roman"/>
          <w:sz w:val="20"/>
          <w:szCs w:val="20"/>
        </w:rPr>
        <w:t>17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27">
    <w:p w:rsidR="00646EB0" w:rsidRPr="00F75C7E" w:rsidRDefault="00646EB0" w:rsidP="00F75C7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C7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75C7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75C7E">
        <w:rPr>
          <w:rFonts w:ascii="Times New Roman" w:hAnsi="Times New Roman" w:cs="Times New Roman"/>
          <w:sz w:val="20"/>
          <w:szCs w:val="20"/>
        </w:rPr>
        <w:t>Provérbios 15:16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28">
    <w:p w:rsidR="00646EB0" w:rsidRPr="00F75C7E" w:rsidRDefault="00646EB0" w:rsidP="00F75C7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C7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75C7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75C7E">
        <w:rPr>
          <w:rFonts w:ascii="Times New Roman" w:hAnsi="Times New Roman" w:cs="Times New Roman"/>
          <w:sz w:val="20"/>
          <w:szCs w:val="20"/>
        </w:rPr>
        <w:t>Provérbios 16:29, 30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29">
    <w:p w:rsidR="00646EB0" w:rsidRPr="00F75C7E" w:rsidRDefault="00646EB0" w:rsidP="00F75C7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C7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75C7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75C7E">
        <w:rPr>
          <w:rFonts w:ascii="Times New Roman" w:hAnsi="Times New Roman" w:cs="Times New Roman"/>
          <w:sz w:val="20"/>
          <w:szCs w:val="20"/>
        </w:rPr>
        <w:t>Provérbios 16:31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30">
    <w:p w:rsidR="00646EB0" w:rsidRPr="00F75C7E" w:rsidRDefault="00646EB0" w:rsidP="00F75C7E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75C7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75C7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75C7E">
        <w:rPr>
          <w:rFonts w:ascii="Times New Roman" w:hAnsi="Times New Roman" w:cs="Times New Roman"/>
          <w:sz w:val="20"/>
          <w:szCs w:val="20"/>
        </w:rPr>
        <w:t>Ezequiel 36:</w:t>
      </w:r>
      <w:del w:id="1399" w:author="Leila" w:date="2016-07-25T17:39:00Z">
        <w:r w:rsidRPr="00F75C7E" w:rsidDel="006D1426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F75C7E">
        <w:rPr>
          <w:rFonts w:ascii="Times New Roman" w:hAnsi="Times New Roman" w:cs="Times New Roman"/>
          <w:sz w:val="20"/>
          <w:szCs w:val="20"/>
        </w:rPr>
        <w:t>20</w:t>
      </w:r>
      <w:ins w:id="1400" w:author="Daniela Mountian" w:date="2017-03-31T20:08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131">
    <w:p w:rsidR="00646EB0" w:rsidRPr="00F432AF" w:rsidRDefault="00646EB0" w:rsidP="00F432AF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F432AF">
        <w:rPr>
          <w:rStyle w:val="Refdenotaderodap"/>
          <w:rFonts w:ascii="Times New Roman" w:hAnsi="Times New Roman" w:cs="Times New Roman"/>
        </w:rPr>
        <w:footnoteRef/>
      </w:r>
      <w:r w:rsidRPr="00F432AF">
        <w:rPr>
          <w:rFonts w:ascii="Times New Roman" w:hAnsi="Times New Roman" w:cs="Times New Roman"/>
        </w:rPr>
        <w:t xml:space="preserve"> O poema</w:t>
      </w:r>
      <w:r>
        <w:rPr>
          <w:rFonts w:ascii="Times New Roman" w:hAnsi="Times New Roman" w:cs="Times New Roman"/>
        </w:rPr>
        <w:t xml:space="preserve"> “A casa nova”</w:t>
      </w:r>
      <w:r w:rsidRPr="00F432AF">
        <w:rPr>
          <w:rFonts w:ascii="Times New Roman" w:hAnsi="Times New Roman" w:cs="Times New Roman"/>
        </w:rPr>
        <w:t xml:space="preserve"> aparece </w:t>
      </w:r>
      <w:r>
        <w:rPr>
          <w:rFonts w:ascii="Times New Roman" w:hAnsi="Times New Roman" w:cs="Times New Roman"/>
        </w:rPr>
        <w:t>na</w:t>
      </w:r>
      <w:r w:rsidRPr="00F432AF">
        <w:rPr>
          <w:rFonts w:ascii="Times New Roman" w:hAnsi="Times New Roman" w:cs="Times New Roman"/>
        </w:rPr>
        <w:t xml:space="preserve"> </w:t>
      </w:r>
      <w:r w:rsidRPr="00F432AF">
        <w:rPr>
          <w:rFonts w:ascii="Times New Roman" w:hAnsi="Times New Roman" w:cs="Times New Roman"/>
          <w:i/>
        </w:rPr>
        <w:t xml:space="preserve">Cartilha </w:t>
      </w:r>
      <w:r w:rsidRPr="00F432AF">
        <w:rPr>
          <w:rFonts w:ascii="Times New Roman" w:hAnsi="Times New Roman" w:cs="Times New Roman"/>
        </w:rPr>
        <w:t xml:space="preserve">(1934, </w:t>
      </w:r>
      <w:r>
        <w:rPr>
          <w:rFonts w:ascii="Times New Roman" w:hAnsi="Times New Roman" w:cs="Times New Roman"/>
        </w:rPr>
        <w:t>Editora Estatal de Ensino Pedagógico</w:t>
      </w:r>
      <w:r w:rsidRPr="00F432AF">
        <w:rPr>
          <w:rFonts w:ascii="Times New Roman" w:hAnsi="Times New Roman" w:cs="Times New Roman"/>
        </w:rPr>
        <w:t>)</w:t>
      </w:r>
      <w:r w:rsidRPr="00F432AF">
        <w:rPr>
          <w:rFonts w:ascii="Times New Roman" w:hAnsi="Times New Roman" w:cs="Times New Roman"/>
          <w:i/>
        </w:rPr>
        <w:t xml:space="preserve"> </w:t>
      </w:r>
      <w:r w:rsidRPr="00F432AF">
        <w:rPr>
          <w:rFonts w:ascii="Times New Roman" w:hAnsi="Times New Roman" w:cs="Times New Roman"/>
        </w:rPr>
        <w:t>do pedagogo Piótr Afanássiev (1874</w:t>
      </w:r>
      <w:r w:rsidRPr="008D3F84">
        <w:rPr>
          <w:rFonts w:ascii="Times New Roman" w:hAnsi="Times New Roman" w:cs="Times New Roman"/>
          <w:i/>
        </w:rPr>
        <w:t>–</w:t>
      </w:r>
      <w:r w:rsidRPr="00F432AF">
        <w:rPr>
          <w:rFonts w:ascii="Times New Roman" w:hAnsi="Times New Roman" w:cs="Times New Roman"/>
        </w:rPr>
        <w:t xml:space="preserve">1944), que </w:t>
      </w:r>
      <w:r>
        <w:rPr>
          <w:rFonts w:ascii="Times New Roman" w:hAnsi="Times New Roman" w:cs="Times New Roman"/>
        </w:rPr>
        <w:t>introduziu um</w:t>
      </w:r>
      <w:r w:rsidRPr="00F432AF">
        <w:rPr>
          <w:rFonts w:ascii="Times New Roman" w:hAnsi="Times New Roman" w:cs="Times New Roman"/>
        </w:rPr>
        <w:t xml:space="preserve"> método </w:t>
      </w:r>
      <w:r>
        <w:rPr>
          <w:rFonts w:ascii="Times New Roman" w:hAnsi="Times New Roman" w:cs="Times New Roman"/>
        </w:rPr>
        <w:t>fônico</w:t>
      </w:r>
      <w:r w:rsidRPr="00F432AF">
        <w:rPr>
          <w:rFonts w:ascii="Times New Roman" w:hAnsi="Times New Roman" w:cs="Times New Roman"/>
        </w:rPr>
        <w:t xml:space="preserve"> analítico-sintético</w:t>
      </w:r>
      <w:r>
        <w:rPr>
          <w:rFonts w:ascii="Times New Roman" w:hAnsi="Times New Roman" w:cs="Times New Roman"/>
        </w:rPr>
        <w:t xml:space="preserve"> de alfabetização, o qual passou a ser utilizado pelas</w:t>
      </w:r>
      <w:r w:rsidRPr="00F432AF">
        <w:rPr>
          <w:rFonts w:ascii="Times New Roman" w:hAnsi="Times New Roman" w:cs="Times New Roman"/>
        </w:rPr>
        <w:t xml:space="preserve"> cartilhas russas.</w:t>
      </w:r>
    </w:p>
  </w:footnote>
  <w:footnote w:id="132">
    <w:p w:rsidR="00646EB0" w:rsidRPr="00950618" w:rsidRDefault="00646EB0" w:rsidP="00153506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950618">
        <w:rPr>
          <w:rStyle w:val="Refdenotaderodap"/>
          <w:rFonts w:ascii="Times New Roman" w:hAnsi="Times New Roman" w:cs="Times New Roman"/>
        </w:rPr>
        <w:footnoteRef/>
      </w:r>
      <w:r w:rsidRPr="00950618">
        <w:rPr>
          <w:rFonts w:ascii="Times New Roman" w:hAnsi="Times New Roman" w:cs="Times New Roman"/>
        </w:rPr>
        <w:t xml:space="preserve"> Mont</w:t>
      </w:r>
      <w:r>
        <w:rPr>
          <w:rFonts w:ascii="Times New Roman" w:hAnsi="Times New Roman" w:cs="Times New Roman"/>
        </w:rPr>
        <w:t>anha</w:t>
      </w:r>
      <w:r w:rsidRPr="00950618">
        <w:rPr>
          <w:rFonts w:ascii="Times New Roman" w:hAnsi="Times New Roman" w:cs="Times New Roman"/>
        </w:rPr>
        <w:t>s arredondad</w:t>
      </w:r>
      <w:r>
        <w:rPr>
          <w:rFonts w:ascii="Times New Roman" w:hAnsi="Times New Roman" w:cs="Times New Roman"/>
          <w:lang w:val="ru-RU"/>
        </w:rPr>
        <w:t>а</w:t>
      </w:r>
      <w:r w:rsidRPr="00950618">
        <w:rPr>
          <w:rFonts w:ascii="Times New Roman" w:hAnsi="Times New Roman" w:cs="Times New Roman"/>
        </w:rPr>
        <w:t>s encont</w:t>
      </w:r>
      <w:r>
        <w:rPr>
          <w:rFonts w:ascii="Times New Roman" w:hAnsi="Times New Roman" w:cs="Times New Roman"/>
        </w:rPr>
        <w:t>rada</w:t>
      </w:r>
      <w:r w:rsidRPr="00950618">
        <w:rPr>
          <w:rFonts w:ascii="Times New Roman" w:hAnsi="Times New Roman" w:cs="Times New Roman"/>
        </w:rPr>
        <w:t>s no extremo leste da Rússia</w:t>
      </w:r>
      <w:r>
        <w:rPr>
          <w:rFonts w:ascii="Times New Roman" w:hAnsi="Times New Roman" w:cs="Times New Roman"/>
        </w:rPr>
        <w:t>, onde muitos campos de prisioneiros (</w:t>
      </w:r>
      <w:r w:rsidRPr="00153506">
        <w:rPr>
          <w:rFonts w:ascii="Times New Roman" w:hAnsi="Times New Roman" w:cs="Times New Roman"/>
          <w:i/>
        </w:rPr>
        <w:t>láguer</w:t>
      </w:r>
      <w:r>
        <w:rPr>
          <w:rFonts w:ascii="Times New Roman" w:hAnsi="Times New Roman" w:cs="Times New Roman"/>
        </w:rPr>
        <w:t>) foram instalados</w:t>
      </w:r>
      <w:r w:rsidRPr="00950618">
        <w:rPr>
          <w:rFonts w:ascii="Times New Roman" w:hAnsi="Times New Roman" w:cs="Times New Roman"/>
        </w:rPr>
        <w:t>.</w:t>
      </w:r>
    </w:p>
  </w:footnote>
  <w:footnote w:id="133">
    <w:p w:rsidR="00646EB0" w:rsidRPr="00273F4D" w:rsidRDefault="00646EB0" w:rsidP="00DF5E27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BC625F">
        <w:rPr>
          <w:rStyle w:val="Refdenotaderodap"/>
          <w:rFonts w:ascii="Times New Roman" w:hAnsi="Times New Roman" w:cs="Times New Roman"/>
        </w:rPr>
        <w:footnoteRef/>
      </w:r>
      <w:r w:rsidRPr="00BC625F">
        <w:rPr>
          <w:rFonts w:ascii="Times New Roman" w:hAnsi="Times New Roman" w:cs="Times New Roman"/>
        </w:rPr>
        <w:t xml:space="preserve"> De “Moscou não acredita em lágrimas”, antiga expressão russa</w:t>
      </w:r>
      <w:r>
        <w:rPr>
          <w:rFonts w:ascii="Times New Roman" w:hAnsi="Times New Roman" w:cs="Times New Roman"/>
        </w:rPr>
        <w:t xml:space="preserve"> (</w:t>
      </w:r>
      <w:r w:rsidRPr="00BC625F">
        <w:rPr>
          <w:rFonts w:ascii="Times New Roman" w:hAnsi="Times New Roman" w:cs="Times New Roman"/>
        </w:rPr>
        <w:t xml:space="preserve">vinda </w:t>
      </w:r>
      <w:r>
        <w:rPr>
          <w:rFonts w:ascii="Times New Roman" w:hAnsi="Times New Roman" w:cs="Times New Roman"/>
        </w:rPr>
        <w:t xml:space="preserve">provavelmente </w:t>
      </w:r>
      <w:r w:rsidRPr="00BC625F">
        <w:rPr>
          <w:rFonts w:ascii="Times New Roman" w:hAnsi="Times New Roman" w:cs="Times New Roman"/>
        </w:rPr>
        <w:t xml:space="preserve">da época </w:t>
      </w:r>
      <w:r>
        <w:rPr>
          <w:rFonts w:ascii="Times New Roman" w:hAnsi="Times New Roman" w:cs="Times New Roman"/>
        </w:rPr>
        <w:t>do Grão Príncipe Ivan Kalitá (1288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</w:rPr>
        <w:t>1340 ou 1341), quando as povoações vizinhas tinham que pagar altos tributos ao Principado de Moscou)</w:t>
      </w:r>
      <w:r w:rsidRPr="00BC625F">
        <w:rPr>
          <w:rFonts w:ascii="Times New Roman" w:hAnsi="Times New Roman" w:cs="Times New Roman"/>
        </w:rPr>
        <w:t xml:space="preserve"> que, em 1979, deu nome ao conhecido filme </w:t>
      </w:r>
      <w:r>
        <w:rPr>
          <w:rFonts w:ascii="Times New Roman" w:hAnsi="Times New Roman" w:cs="Times New Roman"/>
        </w:rPr>
        <w:t>dirigido por Vladímir Menchóv</w:t>
      </w:r>
      <w:r>
        <w:rPr>
          <w:rFonts w:ascii="Times New Roman" w:hAnsi="Times New Roman" w:cs="Times New Roman"/>
          <w:lang w:val="ru-RU"/>
        </w:rPr>
        <w:t xml:space="preserve"> (</w:t>
      </w:r>
      <w:r w:rsidRPr="00273F4D">
        <w:rPr>
          <w:rFonts w:ascii="Times New Roman" w:hAnsi="Times New Roman" w:cs="Times New Roman"/>
          <w:i/>
        </w:rPr>
        <w:t>Moskvá slezam ne viérit</w:t>
      </w:r>
      <w:r>
        <w:rPr>
          <w:rFonts w:ascii="Times New Roman" w:hAnsi="Times New Roman" w:cs="Times New Roman"/>
        </w:rPr>
        <w:t>).</w:t>
      </w:r>
    </w:p>
  </w:footnote>
  <w:footnote w:id="134">
    <w:p w:rsidR="00646EB0" w:rsidRPr="003D6D30" w:rsidRDefault="00646EB0" w:rsidP="007374E1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7374E1">
        <w:rPr>
          <w:rStyle w:val="Refdenotaderodap"/>
          <w:rFonts w:ascii="Times New Roman" w:hAnsi="Times New Roman" w:cs="Times New Roman"/>
        </w:rPr>
        <w:footnoteRef/>
      </w:r>
      <w:r w:rsidRPr="007374E1">
        <w:rPr>
          <w:rFonts w:ascii="Times New Roman" w:hAnsi="Times New Roman" w:cs="Times New Roman"/>
        </w:rPr>
        <w:t xml:space="preserve"> Trata-se de um artigo que saiu, em 1877, no </w:t>
      </w:r>
      <w:r w:rsidRPr="007374E1">
        <w:rPr>
          <w:rFonts w:ascii="Times New Roman" w:hAnsi="Times New Roman" w:cs="Times New Roman"/>
          <w:i/>
        </w:rPr>
        <w:t xml:space="preserve">Diário de um escritor, </w:t>
      </w:r>
      <w:r w:rsidRPr="007374E1">
        <w:rPr>
          <w:rFonts w:ascii="Times New Roman" w:hAnsi="Times New Roman" w:cs="Times New Roman"/>
        </w:rPr>
        <w:t>já uma publicação independente de Dostoi</w:t>
      </w:r>
      <w:r w:rsidRPr="003D6D30">
        <w:rPr>
          <w:rFonts w:ascii="Times New Roman" w:hAnsi="Times New Roman" w:cs="Times New Roman"/>
        </w:rPr>
        <w:t xml:space="preserve">évski, e não mais uma coluna da revista </w:t>
      </w:r>
      <w:r w:rsidRPr="003D6D30">
        <w:rPr>
          <w:rFonts w:ascii="Times New Roman" w:hAnsi="Times New Roman" w:cs="Times New Roman"/>
          <w:i/>
        </w:rPr>
        <w:t xml:space="preserve">O cidadão, </w:t>
      </w:r>
      <w:r w:rsidRPr="003D6D30">
        <w:rPr>
          <w:rFonts w:ascii="Times New Roman" w:hAnsi="Times New Roman" w:cs="Times New Roman"/>
        </w:rPr>
        <w:t xml:space="preserve">fundada pelo príncipe </w:t>
      </w:r>
      <w:r w:rsidRPr="007374E1">
        <w:rPr>
          <w:rFonts w:ascii="Times New Roman" w:hAnsi="Times New Roman" w:cs="Times New Roman"/>
        </w:rPr>
        <w:t>Meschérski (1839</w:t>
      </w:r>
      <w:r w:rsidRPr="008D3F84">
        <w:rPr>
          <w:rFonts w:ascii="Times New Roman" w:hAnsi="Times New Roman" w:cs="Times New Roman"/>
          <w:i/>
        </w:rPr>
        <w:t>–</w:t>
      </w:r>
      <w:r w:rsidRPr="007374E1">
        <w:rPr>
          <w:rFonts w:ascii="Times New Roman" w:hAnsi="Times New Roman" w:cs="Times New Roman"/>
        </w:rPr>
        <w:t>1914) e editada pelo escritor em 1873 e 1874. No artigo, Dostoiévski se defende de acusações de antissemitismo, incl</w:t>
      </w:r>
      <w:r w:rsidRPr="003D6D30">
        <w:rPr>
          <w:rFonts w:ascii="Times New Roman" w:hAnsi="Times New Roman" w:cs="Times New Roman"/>
        </w:rPr>
        <w:t xml:space="preserve">usive do uso do termo </w:t>
      </w:r>
      <w:r w:rsidRPr="003D6D30">
        <w:rPr>
          <w:rFonts w:ascii="Times New Roman" w:hAnsi="Times New Roman" w:cs="Times New Roman"/>
          <w:i/>
        </w:rPr>
        <w:t xml:space="preserve">jid </w:t>
      </w:r>
      <w:r w:rsidRPr="003D6D30">
        <w:rPr>
          <w:rFonts w:ascii="Times New Roman" w:hAnsi="Times New Roman" w:cs="Times New Roman"/>
        </w:rPr>
        <w:t>em seus textos.</w:t>
      </w:r>
    </w:p>
  </w:footnote>
  <w:footnote w:id="135">
    <w:p w:rsidR="00646EB0" w:rsidRPr="001E653D" w:rsidRDefault="00646EB0" w:rsidP="001E653D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E653D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E653D">
        <w:rPr>
          <w:rFonts w:ascii="Times New Roman" w:hAnsi="Times New Roman" w:cs="Times New Roman"/>
          <w:vertAlign w:val="superscript"/>
        </w:rPr>
        <w:t xml:space="preserve"> </w:t>
      </w:r>
      <w:r w:rsidRPr="003D6D30">
        <w:rPr>
          <w:rFonts w:ascii="Times New Roman" w:hAnsi="Times New Roman" w:cs="Times New Roman"/>
        </w:rPr>
        <w:t xml:space="preserve">Nome e patronímico de </w:t>
      </w:r>
      <w:r w:rsidRPr="001E653D">
        <w:rPr>
          <w:rFonts w:ascii="Times New Roman" w:hAnsi="Times New Roman" w:cs="Times New Roman"/>
        </w:rPr>
        <w:t>Dostoiévski.</w:t>
      </w:r>
    </w:p>
  </w:footnote>
  <w:footnote w:id="136">
    <w:p w:rsidR="00646EB0" w:rsidRPr="00C65866" w:rsidRDefault="00646EB0" w:rsidP="00C65866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i/>
        </w:rPr>
      </w:pPr>
      <w:r w:rsidRPr="00C65866">
        <w:rPr>
          <w:rStyle w:val="Refdenotaderodap"/>
          <w:rFonts w:ascii="Times New Roman" w:hAnsi="Times New Roman" w:cs="Times New Roman"/>
        </w:rPr>
        <w:footnoteRef/>
      </w:r>
      <w:r w:rsidRPr="00C65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A Palavra (</w:t>
      </w:r>
      <w:r w:rsidRPr="00C65866">
        <w:rPr>
          <w:rFonts w:ascii="Times New Roman" w:hAnsi="Times New Roman" w:cs="Times New Roman"/>
          <w:i/>
        </w:rPr>
        <w:t>Riétch</w:t>
      </w:r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</w:rPr>
        <w:t xml:space="preserve"> foi um</w:t>
      </w:r>
      <w:r w:rsidRPr="00C65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jornal diário</w:t>
      </w:r>
      <w:r w:rsidRPr="00C65866">
        <w:rPr>
          <w:rFonts w:ascii="Times New Roman" w:hAnsi="Times New Roman" w:cs="Times New Roman"/>
        </w:rPr>
        <w:t xml:space="preserve"> de linha liberal, ligado aos </w:t>
      </w:r>
      <w:r>
        <w:rPr>
          <w:rFonts w:ascii="Times New Roman" w:hAnsi="Times New Roman" w:cs="Times New Roman"/>
          <w:i/>
        </w:rPr>
        <w:t>cadetes</w:t>
      </w:r>
      <w:r w:rsidRPr="00C65866">
        <w:rPr>
          <w:rFonts w:ascii="Times New Roman" w:hAnsi="Times New Roman" w:cs="Times New Roman"/>
        </w:rPr>
        <w:t xml:space="preserve"> (constituciona</w:t>
      </w:r>
      <w:r>
        <w:rPr>
          <w:rFonts w:ascii="Times New Roman" w:hAnsi="Times New Roman" w:cs="Times New Roman"/>
        </w:rPr>
        <w:t>i</w:t>
      </w:r>
      <w:r w:rsidRPr="00C6586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Pr="00C65866">
        <w:rPr>
          <w:rFonts w:ascii="Times New Roman" w:hAnsi="Times New Roman" w:cs="Times New Roman"/>
        </w:rPr>
        <w:t xml:space="preserve">democratas), sobre política, economia e literatura que funcionou entre 1906 e 1917. Em 1918, </w:t>
      </w:r>
      <w:r>
        <w:rPr>
          <w:rFonts w:ascii="Times New Roman" w:hAnsi="Times New Roman" w:cs="Times New Roman"/>
        </w:rPr>
        <w:t>o jornal circulou</w:t>
      </w:r>
      <w:r w:rsidRPr="00C65866">
        <w:rPr>
          <w:rFonts w:ascii="Times New Roman" w:hAnsi="Times New Roman" w:cs="Times New Roman"/>
        </w:rPr>
        <w:t xml:space="preserve"> ainda como </w:t>
      </w:r>
      <w:r w:rsidRPr="00C65866">
        <w:rPr>
          <w:rFonts w:ascii="Times New Roman" w:hAnsi="Times New Roman" w:cs="Times New Roman"/>
          <w:i/>
        </w:rPr>
        <w:t>Noss</w:t>
      </w:r>
      <w:r>
        <w:rPr>
          <w:rFonts w:ascii="Times New Roman" w:hAnsi="Times New Roman" w:cs="Times New Roman"/>
          <w:i/>
        </w:rPr>
        <w:t>a</w:t>
      </w:r>
      <w:r w:rsidRPr="00C6586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palavra</w:t>
      </w:r>
      <w:r w:rsidRPr="00C65866">
        <w:rPr>
          <w:rFonts w:ascii="Times New Roman" w:hAnsi="Times New Roman" w:cs="Times New Roman"/>
          <w:i/>
        </w:rPr>
        <w:t xml:space="preserve"> (Nacha Riétch), </w:t>
      </w:r>
      <w:r>
        <w:rPr>
          <w:rFonts w:ascii="Times New Roman" w:hAnsi="Times New Roman" w:cs="Times New Roman"/>
          <w:i/>
        </w:rPr>
        <w:t xml:space="preserve">A palavra </w:t>
      </w:r>
      <w:r w:rsidRPr="00C65866">
        <w:rPr>
          <w:rFonts w:ascii="Times New Roman" w:hAnsi="Times New Roman" w:cs="Times New Roman"/>
          <w:i/>
        </w:rPr>
        <w:t xml:space="preserve">livre </w:t>
      </w:r>
      <w:r>
        <w:rPr>
          <w:rFonts w:ascii="Times New Roman" w:hAnsi="Times New Roman" w:cs="Times New Roman"/>
          <w:i/>
        </w:rPr>
        <w:t xml:space="preserve">(Svobódnaia riétch), </w:t>
      </w:r>
      <w:r w:rsidRPr="00C65866">
        <w:rPr>
          <w:rFonts w:ascii="Times New Roman" w:hAnsi="Times New Roman" w:cs="Times New Roman"/>
          <w:i/>
        </w:rPr>
        <w:t xml:space="preserve">O século </w:t>
      </w:r>
      <w:r w:rsidRPr="00C65866">
        <w:rPr>
          <w:rFonts w:ascii="Times New Roman" w:hAnsi="Times New Roman" w:cs="Times New Roman"/>
        </w:rPr>
        <w:t>(</w:t>
      </w:r>
      <w:r w:rsidRPr="00C65866">
        <w:rPr>
          <w:rFonts w:ascii="Times New Roman" w:hAnsi="Times New Roman" w:cs="Times New Roman"/>
          <w:i/>
        </w:rPr>
        <w:t>Viék</w:t>
      </w:r>
      <w:r w:rsidRPr="00C6586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Nova palavra (Nóvaia Riétch) e Nosso século (Nach Viék).</w:t>
      </w:r>
    </w:p>
  </w:footnote>
  <w:footnote w:id="137">
    <w:p w:rsidR="00646EB0" w:rsidRPr="00471FE8" w:rsidRDefault="00646EB0" w:rsidP="00C65866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i/>
        </w:rPr>
      </w:pPr>
      <w:r w:rsidRPr="00C65866">
        <w:rPr>
          <w:rStyle w:val="Refdenotaderodap"/>
          <w:rFonts w:ascii="Times New Roman" w:hAnsi="Times New Roman" w:cs="Times New Roman"/>
        </w:rPr>
        <w:footnoteRef/>
      </w:r>
      <w:r w:rsidRPr="00C658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O Estandarte Russo </w:t>
      </w:r>
      <w:r>
        <w:rPr>
          <w:rFonts w:ascii="Times New Roman" w:hAnsi="Times New Roman" w:cs="Times New Roman"/>
        </w:rPr>
        <w:t>(</w:t>
      </w:r>
      <w:r w:rsidRPr="00C65866">
        <w:rPr>
          <w:rFonts w:ascii="Times New Roman" w:hAnsi="Times New Roman" w:cs="Times New Roman"/>
          <w:i/>
        </w:rPr>
        <w:t>Rússkoie známia</w:t>
      </w:r>
      <w:r>
        <w:rPr>
          <w:rFonts w:ascii="Times New Roman" w:hAnsi="Times New Roman" w:cs="Times New Roman"/>
        </w:rPr>
        <w:t>)</w:t>
      </w:r>
      <w:r w:rsidRPr="00C65866">
        <w:rPr>
          <w:rFonts w:ascii="Times New Roman" w:hAnsi="Times New Roman" w:cs="Times New Roman"/>
          <w:i/>
        </w:rPr>
        <w:t xml:space="preserve">, </w:t>
      </w:r>
      <w:r w:rsidRPr="00C65866">
        <w:rPr>
          <w:rFonts w:ascii="Times New Roman" w:hAnsi="Times New Roman" w:cs="Times New Roman"/>
        </w:rPr>
        <w:t xml:space="preserve">jornal nacionalista </w:t>
      </w:r>
      <w:r>
        <w:rPr>
          <w:rFonts w:ascii="Times New Roman" w:hAnsi="Times New Roman" w:cs="Times New Roman"/>
        </w:rPr>
        <w:t>ortodoxo de Petersburgo,</w:t>
      </w:r>
      <w:r w:rsidRPr="00C65866">
        <w:rPr>
          <w:rFonts w:ascii="Times New Roman" w:hAnsi="Times New Roman" w:cs="Times New Roman"/>
        </w:rPr>
        <w:t xml:space="preserve"> funcionou de 1905 a 1917</w:t>
      </w:r>
      <w:r>
        <w:rPr>
          <w:rFonts w:ascii="Times New Roman" w:hAnsi="Times New Roman" w:cs="Times New Roman"/>
        </w:rPr>
        <w:t>. Foi</w:t>
      </w:r>
      <w:r w:rsidRPr="00C65866">
        <w:rPr>
          <w:rFonts w:ascii="Times New Roman" w:hAnsi="Times New Roman" w:cs="Times New Roman"/>
        </w:rPr>
        <w:t xml:space="preserve"> editado p</w:t>
      </w:r>
      <w:r>
        <w:rPr>
          <w:rFonts w:ascii="Times New Roman" w:hAnsi="Times New Roman" w:cs="Times New Roman"/>
        </w:rPr>
        <w:t>elo médico</w:t>
      </w:r>
      <w:r w:rsidRPr="00C65866">
        <w:rPr>
          <w:rFonts w:ascii="Times New Roman" w:hAnsi="Times New Roman" w:cs="Times New Roman"/>
        </w:rPr>
        <w:t xml:space="preserve"> Aleksándr Dubróvin (1855</w:t>
      </w:r>
      <w:r w:rsidRPr="008D3F84">
        <w:rPr>
          <w:rFonts w:ascii="Times New Roman" w:hAnsi="Times New Roman" w:cs="Times New Roman"/>
          <w:i/>
        </w:rPr>
        <w:t>–</w:t>
      </w:r>
      <w:r w:rsidRPr="00C65866">
        <w:rPr>
          <w:rFonts w:ascii="Times New Roman" w:hAnsi="Times New Roman" w:cs="Times New Roman"/>
        </w:rPr>
        <w:t xml:space="preserve">1921), </w:t>
      </w:r>
      <w:r>
        <w:rPr>
          <w:rFonts w:ascii="Times New Roman" w:hAnsi="Times New Roman" w:cs="Times New Roman"/>
        </w:rPr>
        <w:t xml:space="preserve">um dos </w:t>
      </w:r>
      <w:r w:rsidRPr="00C65866">
        <w:rPr>
          <w:rFonts w:ascii="Times New Roman" w:hAnsi="Times New Roman" w:cs="Times New Roman"/>
        </w:rPr>
        <w:t>líder</w:t>
      </w:r>
      <w:r>
        <w:rPr>
          <w:rFonts w:ascii="Times New Roman" w:hAnsi="Times New Roman" w:cs="Times New Roman"/>
        </w:rPr>
        <w:t>es</w:t>
      </w:r>
      <w:r w:rsidRPr="00C65866">
        <w:rPr>
          <w:rFonts w:ascii="Times New Roman" w:hAnsi="Times New Roman" w:cs="Times New Roman"/>
        </w:rPr>
        <w:t xml:space="preserve"> da União do Povo Russo</w:t>
      </w:r>
      <w:r>
        <w:rPr>
          <w:rFonts w:ascii="Times New Roman" w:hAnsi="Times New Roman" w:cs="Times New Roman"/>
        </w:rPr>
        <w:t>, a qual estava vinculada ao movimento das</w:t>
      </w:r>
      <w:r>
        <w:rPr>
          <w:rFonts w:ascii="Times New Roman" w:hAnsi="Times New Roman" w:cs="Times New Roman"/>
          <w:i/>
        </w:rPr>
        <w:t xml:space="preserve"> Centenas Negras (Tchernossótennyi), </w:t>
      </w:r>
      <w:r>
        <w:rPr>
          <w:rFonts w:ascii="Times New Roman" w:hAnsi="Times New Roman" w:cs="Times New Roman"/>
        </w:rPr>
        <w:t>uma organização paramilitar ultraconservadora, apoiada pelo governo tsarista, conhecida pelo xenofobismo e antissemisitmo.</w:t>
      </w:r>
    </w:p>
  </w:footnote>
  <w:footnote w:id="138">
    <w:p w:rsidR="00646EB0" w:rsidRPr="00405B74" w:rsidRDefault="00646EB0" w:rsidP="00405B7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05B74">
        <w:rPr>
          <w:rStyle w:val="Refdenotaderodap"/>
          <w:rFonts w:ascii="Times New Roman" w:hAnsi="Times New Roman" w:cs="Times New Roman"/>
        </w:rPr>
        <w:footnoteRef/>
      </w:r>
      <w:r w:rsidRPr="00405B74">
        <w:rPr>
          <w:rFonts w:ascii="Times New Roman" w:hAnsi="Times New Roman" w:cs="Times New Roman"/>
        </w:rPr>
        <w:t xml:space="preserve"> Trecho do poema “A plenos pulmões” (</w:t>
      </w:r>
      <w:r w:rsidRPr="00405B74">
        <w:rPr>
          <w:rFonts w:ascii="Times New Roman" w:hAnsi="Times New Roman" w:cs="Times New Roman"/>
          <w:i/>
        </w:rPr>
        <w:t xml:space="preserve">V vies golos, </w:t>
      </w:r>
      <w:r w:rsidRPr="00405B74">
        <w:rPr>
          <w:rFonts w:ascii="Times New Roman" w:hAnsi="Times New Roman" w:cs="Times New Roman"/>
        </w:rPr>
        <w:t>1929-1930), de Vladímir Maiakóvski. Aqui na tradução de Haroldo de Campos: “[...] Morre, /meu verso, /como um soldado/ anônimo /na lufada do assalto. /Cuspo /sobre o bonze pesadíssimo, /cus</w:t>
      </w:r>
      <w:r>
        <w:rPr>
          <w:rFonts w:ascii="Times New Roman" w:hAnsi="Times New Roman" w:cs="Times New Roman"/>
        </w:rPr>
        <w:t>p</w:t>
      </w:r>
      <w:r w:rsidRPr="00405B74">
        <w:rPr>
          <w:rFonts w:ascii="Times New Roman" w:hAnsi="Times New Roman" w:cs="Times New Roman"/>
        </w:rPr>
        <w:t>o /sobre o mármore viscoso. [...]” (</w:t>
      </w:r>
      <w:r w:rsidRPr="00405B74">
        <w:rPr>
          <w:rFonts w:ascii="Times New Roman" w:hAnsi="Times New Roman" w:cs="Times New Roman"/>
          <w:i/>
        </w:rPr>
        <w:t xml:space="preserve">Maikóvski, poemas. </w:t>
      </w:r>
      <w:r w:rsidRPr="00405B74">
        <w:rPr>
          <w:rFonts w:ascii="Times New Roman" w:hAnsi="Times New Roman" w:cs="Times New Roman"/>
        </w:rPr>
        <w:t xml:space="preserve">Perspectiva, 2006, </w:t>
      </w:r>
      <w:r>
        <w:rPr>
          <w:rFonts w:ascii="Times New Roman" w:hAnsi="Times New Roman" w:cs="Times New Roman"/>
        </w:rPr>
        <w:t>p.</w:t>
      </w:r>
      <w:r w:rsidRPr="00405B74">
        <w:rPr>
          <w:rFonts w:ascii="Times New Roman" w:hAnsi="Times New Roman" w:cs="Times New Roman"/>
        </w:rPr>
        <w:t xml:space="preserve"> 135).</w:t>
      </w:r>
    </w:p>
  </w:footnote>
  <w:footnote w:id="139">
    <w:p w:rsidR="00646EB0" w:rsidRPr="006905EE" w:rsidRDefault="00646EB0" w:rsidP="006905EE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6905EE">
        <w:rPr>
          <w:rStyle w:val="Refdenotaderodap"/>
          <w:rFonts w:ascii="Times New Roman" w:hAnsi="Times New Roman" w:cs="Times New Roman"/>
        </w:rPr>
        <w:footnoteRef/>
      </w:r>
      <w:r w:rsidRPr="006905EE">
        <w:rPr>
          <w:rFonts w:ascii="Times New Roman" w:hAnsi="Times New Roman" w:cs="Times New Roman"/>
        </w:rPr>
        <w:t xml:space="preserve"> Episódio narrado em “O sacrifício de Abraão” (Gênesis 22)</w:t>
      </w:r>
      <w:r>
        <w:rPr>
          <w:rFonts w:ascii="Times New Roman" w:hAnsi="Times New Roman" w:cs="Times New Roman"/>
        </w:rPr>
        <w:t>.</w:t>
      </w:r>
      <w:r w:rsidRPr="006905EE">
        <w:rPr>
          <w:rFonts w:ascii="Times New Roman" w:hAnsi="Times New Roman" w:cs="Times New Roman"/>
        </w:rPr>
        <w:t xml:space="preserve"> Abraão recebe</w:t>
      </w:r>
      <w:r>
        <w:rPr>
          <w:rFonts w:ascii="Times New Roman" w:hAnsi="Times New Roman" w:cs="Times New Roman"/>
        </w:rPr>
        <w:t>ra</w:t>
      </w:r>
      <w:r w:rsidRPr="006905E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</w:t>
      </w:r>
      <w:r w:rsidRPr="006905EE">
        <w:rPr>
          <w:rFonts w:ascii="Times New Roman" w:hAnsi="Times New Roman" w:cs="Times New Roman"/>
        </w:rPr>
        <w:t xml:space="preserve"> ordem divina de sacrificar seu filho Isaac</w:t>
      </w:r>
      <w:r>
        <w:rPr>
          <w:rFonts w:ascii="Times New Roman" w:hAnsi="Times New Roman" w:cs="Times New Roman"/>
        </w:rPr>
        <w:t>, mas</w:t>
      </w:r>
      <w:r w:rsidRPr="006905E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ao </w:t>
      </w:r>
      <w:r w:rsidRPr="006905EE">
        <w:rPr>
          <w:rFonts w:ascii="Times New Roman" w:hAnsi="Times New Roman" w:cs="Times New Roman"/>
        </w:rPr>
        <w:t>estende</w:t>
      </w:r>
      <w:r>
        <w:rPr>
          <w:rFonts w:ascii="Times New Roman" w:hAnsi="Times New Roman" w:cs="Times New Roman"/>
        </w:rPr>
        <w:t>r</w:t>
      </w:r>
      <w:r w:rsidRPr="006905EE">
        <w:rPr>
          <w:rFonts w:ascii="Times New Roman" w:hAnsi="Times New Roman" w:cs="Times New Roman"/>
        </w:rPr>
        <w:t xml:space="preserve"> a mão para imolar </w:t>
      </w:r>
      <w:r>
        <w:rPr>
          <w:rFonts w:ascii="Times New Roman" w:hAnsi="Times New Roman" w:cs="Times New Roman"/>
        </w:rPr>
        <w:t>Isaac</w:t>
      </w:r>
      <w:r w:rsidRPr="006905EE">
        <w:rPr>
          <w:rFonts w:ascii="Times New Roman" w:hAnsi="Times New Roman" w:cs="Times New Roman"/>
        </w:rPr>
        <w:t xml:space="preserve">, o Anjo </w:t>
      </w:r>
      <w:r>
        <w:rPr>
          <w:rFonts w:ascii="Times New Roman" w:hAnsi="Times New Roman" w:cs="Times New Roman"/>
        </w:rPr>
        <w:t xml:space="preserve">lhe </w:t>
      </w:r>
      <w:r w:rsidRPr="006905EE">
        <w:rPr>
          <w:rFonts w:ascii="Times New Roman" w:hAnsi="Times New Roman" w:cs="Times New Roman"/>
        </w:rPr>
        <w:t>apareceu: “Não estendas a mão contra o menino! Não lhe faças nenhum mal! Agora sei que temes a Deus [...]” (</w:t>
      </w:r>
      <w:r w:rsidRPr="006905EE">
        <w:rPr>
          <w:rFonts w:ascii="Times New Roman" w:hAnsi="Times New Roman" w:cs="Times New Roman"/>
          <w:i/>
        </w:rPr>
        <w:t xml:space="preserve">Bíblia de Jerusalém, </w:t>
      </w:r>
      <w:r w:rsidRPr="006905EE">
        <w:rPr>
          <w:rFonts w:ascii="Times New Roman" w:hAnsi="Times New Roman" w:cs="Times New Roman"/>
        </w:rPr>
        <w:t xml:space="preserve">2016, p. 61). Na frente de Abraão surgiu, então, um cordeiro. </w:t>
      </w:r>
    </w:p>
  </w:footnote>
  <w:footnote w:id="140">
    <w:p w:rsidR="00646EB0" w:rsidRPr="001E653D" w:rsidRDefault="00646EB0" w:rsidP="001E653D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E653D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E653D">
        <w:rPr>
          <w:rFonts w:ascii="Times New Roman" w:hAnsi="Times New Roman" w:cs="Times New Roman"/>
          <w:vertAlign w:val="superscript"/>
        </w:rPr>
        <w:t xml:space="preserve"> </w:t>
      </w:r>
      <w:r w:rsidRPr="00347214">
        <w:rPr>
          <w:rFonts w:ascii="Times New Roman" w:hAnsi="Times New Roman" w:cs="Times New Roman"/>
        </w:rPr>
        <w:t xml:space="preserve">Khlestakóv </w:t>
      </w:r>
      <w:r>
        <w:rPr>
          <w:rFonts w:ascii="Times New Roman" w:hAnsi="Times New Roman" w:cs="Times New Roman"/>
        </w:rPr>
        <w:t xml:space="preserve">e o prefeito Skvoznik-Dmukhanóvski </w:t>
      </w:r>
      <w:r w:rsidRPr="001E653D">
        <w:rPr>
          <w:rFonts w:ascii="Times New Roman" w:hAnsi="Times New Roman" w:cs="Times New Roman"/>
        </w:rPr>
        <w:t xml:space="preserve">são personagens da peça </w:t>
      </w:r>
      <w:r w:rsidRPr="001E653D">
        <w:rPr>
          <w:rFonts w:ascii="Times New Roman" w:hAnsi="Times New Roman" w:cs="Times New Roman"/>
          <w:i/>
          <w:iCs/>
        </w:rPr>
        <w:t>O Inspetor Geral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Cs/>
        </w:rPr>
        <w:t>(1836)</w:t>
      </w:r>
      <w:r w:rsidRPr="001E653D">
        <w:rPr>
          <w:rFonts w:ascii="Times New Roman" w:hAnsi="Times New Roman" w:cs="Times New Roman"/>
          <w:i/>
          <w:iCs/>
        </w:rPr>
        <w:t xml:space="preserve">, </w:t>
      </w:r>
      <w:r w:rsidRPr="001E653D">
        <w:rPr>
          <w:rFonts w:ascii="Times New Roman" w:hAnsi="Times New Roman" w:cs="Times New Roman"/>
        </w:rPr>
        <w:t xml:space="preserve">de </w:t>
      </w:r>
      <w:r>
        <w:rPr>
          <w:rFonts w:ascii="Times New Roman" w:hAnsi="Times New Roman" w:cs="Times New Roman"/>
        </w:rPr>
        <w:t xml:space="preserve">Nikolai </w:t>
      </w:r>
      <w:r w:rsidRPr="001E653D">
        <w:rPr>
          <w:rFonts w:ascii="Times New Roman" w:hAnsi="Times New Roman" w:cs="Times New Roman"/>
        </w:rPr>
        <w:t>Gógol.</w:t>
      </w:r>
    </w:p>
  </w:footnote>
  <w:footnote w:id="141">
    <w:p w:rsidR="00646EB0" w:rsidRPr="00AC0E43" w:rsidRDefault="00646EB0" w:rsidP="00653E4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C0E43">
        <w:rPr>
          <w:rStyle w:val="Refdenotaderodap"/>
          <w:rFonts w:ascii="Times New Roman" w:hAnsi="Times New Roman" w:cs="Times New Roman"/>
        </w:rPr>
        <w:footnoteRef/>
      </w:r>
      <w:r w:rsidRPr="00AC0E43">
        <w:rPr>
          <w:rFonts w:ascii="Times New Roman" w:hAnsi="Times New Roman" w:cs="Times New Roman"/>
        </w:rPr>
        <w:t xml:space="preserve"> Terra preta (</w:t>
      </w:r>
      <w:r w:rsidRPr="00AC0E43">
        <w:rPr>
          <w:rFonts w:ascii="Times New Roman" w:hAnsi="Times New Roman" w:cs="Times New Roman"/>
          <w:i/>
        </w:rPr>
        <w:t>tchenoziom</w:t>
      </w:r>
      <w:r w:rsidRPr="00AC0E43">
        <w:rPr>
          <w:rFonts w:ascii="Times New Roman" w:hAnsi="Times New Roman" w:cs="Times New Roman"/>
        </w:rPr>
        <w:t>), solo fértil das estepe</w:t>
      </w:r>
      <w:r>
        <w:rPr>
          <w:rFonts w:ascii="Times New Roman" w:hAnsi="Times New Roman" w:cs="Times New Roman"/>
        </w:rPr>
        <w:t>s e das pradarias do sul da Rússia</w:t>
      </w:r>
      <w:r w:rsidRPr="00AC0E43">
        <w:rPr>
          <w:rFonts w:ascii="Times New Roman" w:hAnsi="Times New Roman" w:cs="Times New Roman"/>
        </w:rPr>
        <w:t xml:space="preserve">. </w:t>
      </w:r>
    </w:p>
  </w:footnote>
  <w:footnote w:id="142">
    <w:p w:rsidR="00646EB0" w:rsidRPr="00653E44" w:rsidRDefault="00646EB0" w:rsidP="00653E4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r w:rsidRPr="00653E44">
        <w:rPr>
          <w:rStyle w:val="Refdenotaderodap"/>
          <w:rFonts w:ascii="Times New Roman" w:hAnsi="Times New Roman" w:cs="Times New Roman"/>
        </w:rPr>
        <w:footnoteRef/>
      </w:r>
      <w:r w:rsidRPr="00653E44">
        <w:rPr>
          <w:rFonts w:ascii="Times New Roman" w:hAnsi="Times New Roman" w:cs="Times New Roman"/>
        </w:rPr>
        <w:t xml:space="preserve"> Peça de </w:t>
      </w:r>
      <w:r>
        <w:rPr>
          <w:rFonts w:ascii="Times New Roman" w:hAnsi="Times New Roman" w:cs="Times New Roman"/>
        </w:rPr>
        <w:t xml:space="preserve">Maurice </w:t>
      </w:r>
      <w:r w:rsidRPr="00653E44">
        <w:rPr>
          <w:rFonts w:ascii="Times New Roman" w:hAnsi="Times New Roman" w:cs="Times New Roman"/>
        </w:rPr>
        <w:t>Maeterlinck (1862</w:t>
      </w:r>
      <w:r w:rsidRPr="008D3F84">
        <w:rPr>
          <w:rFonts w:ascii="Times New Roman" w:hAnsi="Times New Roman" w:cs="Times New Roman"/>
          <w:i/>
        </w:rPr>
        <w:t>–</w:t>
      </w:r>
      <w:r w:rsidRPr="00653E44">
        <w:rPr>
          <w:rFonts w:ascii="Times New Roman" w:hAnsi="Times New Roman" w:cs="Times New Roman"/>
        </w:rPr>
        <w:t>1949) encenad</w:t>
      </w:r>
      <w:r>
        <w:rPr>
          <w:rFonts w:ascii="Times New Roman" w:hAnsi="Times New Roman" w:cs="Times New Roman"/>
        </w:rPr>
        <w:t>a</w:t>
      </w:r>
      <w:r w:rsidRPr="00653E44">
        <w:rPr>
          <w:rFonts w:ascii="Times New Roman" w:hAnsi="Times New Roman" w:cs="Times New Roman"/>
        </w:rPr>
        <w:t xml:space="preserve"> por Vssiévolod Meyerhold (1874</w:t>
      </w:r>
      <w:r w:rsidRPr="008D3F84">
        <w:rPr>
          <w:rFonts w:ascii="Times New Roman" w:hAnsi="Times New Roman" w:cs="Times New Roman"/>
          <w:i/>
        </w:rPr>
        <w:t>–</w:t>
      </w:r>
      <w:r w:rsidRPr="00653E44">
        <w:rPr>
          <w:rFonts w:ascii="Times New Roman" w:hAnsi="Times New Roman" w:cs="Times New Roman"/>
        </w:rPr>
        <w:t xml:space="preserve">1940) em 1906 </w:t>
      </w:r>
      <w:r>
        <w:rPr>
          <w:rFonts w:ascii="Times New Roman" w:hAnsi="Times New Roman" w:cs="Times New Roman"/>
        </w:rPr>
        <w:t>no Teatro de Arte Dramática fundado pela atriz Vera Komissarjévskaia (1864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</w:rPr>
        <w:t xml:space="preserve">1910) </w:t>
      </w:r>
      <w:r w:rsidRPr="00653E44">
        <w:rPr>
          <w:rFonts w:ascii="Times New Roman" w:hAnsi="Times New Roman" w:cs="Times New Roman"/>
        </w:rPr>
        <w:t>em Petersburgo.</w:t>
      </w:r>
    </w:p>
  </w:footnote>
  <w:footnote w:id="143">
    <w:p w:rsidR="00646EB0" w:rsidRPr="001E653D" w:rsidRDefault="00646EB0" w:rsidP="001E653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653D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E653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1E653D">
        <w:rPr>
          <w:rFonts w:ascii="Times New Roman" w:hAnsi="Times New Roman" w:cs="Times New Roman"/>
          <w:sz w:val="20"/>
          <w:szCs w:val="20"/>
        </w:rPr>
        <w:t>Ezequiel 36:</w:t>
      </w:r>
      <w:del w:id="1590" w:author="Leila" w:date="2016-07-25T17:38:00Z">
        <w:r w:rsidRPr="001E653D" w:rsidDel="006D1426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1E653D">
        <w:rPr>
          <w:rFonts w:ascii="Times New Roman" w:hAnsi="Times New Roman" w:cs="Times New Roman"/>
          <w:sz w:val="20"/>
          <w:szCs w:val="20"/>
        </w:rPr>
        <w:t>22</w:t>
      </w:r>
      <w:r w:rsidRPr="008D3F84">
        <w:rPr>
          <w:rFonts w:ascii="Times New Roman" w:hAnsi="Times New Roman" w:cs="Times New Roman"/>
          <w:i/>
        </w:rPr>
        <w:t>–</w:t>
      </w:r>
      <w:r w:rsidRPr="001E653D">
        <w:rPr>
          <w:rFonts w:ascii="Times New Roman" w:hAnsi="Times New Roman" w:cs="Times New Roman"/>
          <w:sz w:val="20"/>
          <w:szCs w:val="20"/>
        </w:rPr>
        <w:t>26, 31, 36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44">
    <w:p w:rsidR="00646EB0" w:rsidRPr="007C09C0" w:rsidRDefault="00646EB0" w:rsidP="007C09C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7C09C0">
        <w:rPr>
          <w:rStyle w:val="Refdenotaderodap"/>
          <w:rFonts w:ascii="Times New Roman" w:hAnsi="Times New Roman" w:cs="Times New Roman"/>
        </w:rPr>
        <w:footnoteRef/>
      </w:r>
      <w:r w:rsidRPr="007C09C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No original, </w:t>
      </w:r>
      <w:r w:rsidRPr="007C09C0">
        <w:rPr>
          <w:rFonts w:ascii="Times New Roman" w:hAnsi="Times New Roman" w:cs="Times New Roman"/>
          <w:i/>
        </w:rPr>
        <w:t>Ivan</w:t>
      </w:r>
      <w:r>
        <w:rPr>
          <w:rFonts w:ascii="Times New Roman" w:hAnsi="Times New Roman" w:cs="Times New Roman"/>
          <w:i/>
        </w:rPr>
        <w:t xml:space="preserve"> </w:t>
      </w:r>
      <w:r w:rsidRPr="007C09C0">
        <w:rPr>
          <w:rFonts w:ascii="Times New Roman" w:hAnsi="Times New Roman" w:cs="Times New Roman"/>
          <w:i/>
        </w:rPr>
        <w:t>da</w:t>
      </w:r>
      <w:r>
        <w:rPr>
          <w:rFonts w:ascii="Times New Roman" w:hAnsi="Times New Roman" w:cs="Times New Roman"/>
          <w:i/>
        </w:rPr>
        <w:t xml:space="preserve"> </w:t>
      </w:r>
      <w:r w:rsidRPr="007C09C0">
        <w:rPr>
          <w:rFonts w:ascii="Times New Roman" w:hAnsi="Times New Roman" w:cs="Times New Roman"/>
          <w:i/>
        </w:rPr>
        <w:t xml:space="preserve">Mária, </w:t>
      </w:r>
      <w:r w:rsidRPr="007C09C0">
        <w:rPr>
          <w:rFonts w:ascii="Times New Roman" w:hAnsi="Times New Roman" w:cs="Times New Roman"/>
        </w:rPr>
        <w:t xml:space="preserve">nome russo para a planta </w:t>
      </w:r>
      <w:r w:rsidRPr="004658EA">
        <w:rPr>
          <w:rFonts w:ascii="Times New Roman" w:hAnsi="Times New Roman" w:cs="Times New Roman"/>
          <w:i/>
        </w:rPr>
        <w:t>Melampyrum nemorosum</w:t>
      </w:r>
      <w:r w:rsidRPr="004658EA">
        <w:rPr>
          <w:rFonts w:ascii="Times New Roman" w:hAnsi="Times New Roman" w:cs="Times New Roman"/>
        </w:rPr>
        <w:t>, cuja</w:t>
      </w:r>
      <w:r w:rsidRPr="00B019DA">
        <w:rPr>
          <w:rFonts w:ascii="Times New Roman" w:hAnsi="Times New Roman" w:cs="Times New Roman"/>
        </w:rPr>
        <w:t xml:space="preserve"> </w:t>
      </w:r>
      <w:r w:rsidRPr="007C09C0">
        <w:rPr>
          <w:rFonts w:ascii="Times New Roman" w:hAnsi="Times New Roman" w:cs="Times New Roman"/>
        </w:rPr>
        <w:t>flor</w:t>
      </w:r>
      <w:r>
        <w:rPr>
          <w:rFonts w:ascii="Times New Roman" w:hAnsi="Times New Roman" w:cs="Times New Roman"/>
        </w:rPr>
        <w:t>, que dá uma vez por ano,</w:t>
      </w:r>
      <w:r w:rsidRPr="007C09C0">
        <w:rPr>
          <w:rFonts w:ascii="Times New Roman" w:hAnsi="Times New Roman" w:cs="Times New Roman"/>
        </w:rPr>
        <w:t xml:space="preserve"> tem duas cores distintas, normalmente </w:t>
      </w:r>
      <w:r>
        <w:rPr>
          <w:rFonts w:ascii="Times New Roman" w:hAnsi="Times New Roman" w:cs="Times New Roman"/>
        </w:rPr>
        <w:t>pétalas amarelas e folhas superiores azuis</w:t>
      </w:r>
      <w:r w:rsidRPr="007C09C0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Há algumas explicações para o nome</w:t>
      </w:r>
      <w:ins w:id="1613" w:author="Daniela Mountian" w:date="2017-08-27T17:37:00Z">
        <w:r>
          <w:rPr>
            <w:rFonts w:ascii="Times New Roman" w:hAnsi="Times New Roman" w:cs="Times New Roman"/>
          </w:rPr>
          <w:t xml:space="preserve"> russo</w:t>
        </w:r>
      </w:ins>
      <w:r>
        <w:rPr>
          <w:rFonts w:ascii="Times New Roman" w:hAnsi="Times New Roman" w:cs="Times New Roman"/>
        </w:rPr>
        <w:t>, baseadas em lendas populares. Uma delas diz que</w:t>
      </w:r>
      <w:r w:rsidRPr="007C09C0">
        <w:rPr>
          <w:rFonts w:ascii="Times New Roman" w:hAnsi="Times New Roman" w:cs="Times New Roman"/>
        </w:rPr>
        <w:t xml:space="preserve"> Ivan e Mária</w:t>
      </w:r>
      <w:r>
        <w:rPr>
          <w:rFonts w:ascii="Times New Roman" w:hAnsi="Times New Roman" w:cs="Times New Roman"/>
        </w:rPr>
        <w:t>, depois de se</w:t>
      </w:r>
      <w:r w:rsidRPr="007C09C0">
        <w:rPr>
          <w:rFonts w:ascii="Times New Roman" w:hAnsi="Times New Roman" w:cs="Times New Roman"/>
        </w:rPr>
        <w:t xml:space="preserve"> apaixona</w:t>
      </w:r>
      <w:r>
        <w:rPr>
          <w:rFonts w:ascii="Times New Roman" w:hAnsi="Times New Roman" w:cs="Times New Roman"/>
        </w:rPr>
        <w:t>re</w:t>
      </w:r>
      <w:r w:rsidRPr="007C09C0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 xml:space="preserve">e de se </w:t>
      </w:r>
      <w:r w:rsidRPr="007C09C0">
        <w:rPr>
          <w:rFonts w:ascii="Times New Roman" w:hAnsi="Times New Roman" w:cs="Times New Roman"/>
        </w:rPr>
        <w:t>casa</w:t>
      </w:r>
      <w:r>
        <w:rPr>
          <w:rFonts w:ascii="Times New Roman" w:hAnsi="Times New Roman" w:cs="Times New Roman"/>
        </w:rPr>
        <w:t>re</w:t>
      </w:r>
      <w:r w:rsidRPr="007C09C0">
        <w:rPr>
          <w:rFonts w:ascii="Times New Roman" w:hAnsi="Times New Roman" w:cs="Times New Roman"/>
        </w:rPr>
        <w:t>m, descobr</w:t>
      </w:r>
      <w:r>
        <w:rPr>
          <w:rFonts w:ascii="Times New Roman" w:hAnsi="Times New Roman" w:cs="Times New Roman"/>
        </w:rPr>
        <w:t>ira</w:t>
      </w:r>
      <w:r w:rsidRPr="007C09C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-se</w:t>
      </w:r>
      <w:r w:rsidRPr="007C09C0">
        <w:rPr>
          <w:rFonts w:ascii="Times New Roman" w:hAnsi="Times New Roman" w:cs="Times New Roman"/>
        </w:rPr>
        <w:t xml:space="preserve"> irmãos</w:t>
      </w:r>
      <w:r>
        <w:rPr>
          <w:rFonts w:ascii="Times New Roman" w:hAnsi="Times New Roman" w:cs="Times New Roman"/>
        </w:rPr>
        <w:t>,</w:t>
      </w:r>
      <w:r w:rsidRPr="007C09C0">
        <w:rPr>
          <w:rFonts w:ascii="Times New Roman" w:hAnsi="Times New Roman" w:cs="Times New Roman"/>
        </w:rPr>
        <w:t xml:space="preserve"> decid</w:t>
      </w:r>
      <w:r>
        <w:rPr>
          <w:rFonts w:ascii="Times New Roman" w:hAnsi="Times New Roman" w:cs="Times New Roman"/>
        </w:rPr>
        <w:t xml:space="preserve">indo </w:t>
      </w:r>
      <w:r w:rsidRPr="007C09C0">
        <w:rPr>
          <w:rFonts w:ascii="Times New Roman" w:hAnsi="Times New Roman" w:cs="Times New Roman"/>
        </w:rPr>
        <w:t>se transf</w:t>
      </w:r>
      <w:r>
        <w:rPr>
          <w:rFonts w:ascii="Times New Roman" w:hAnsi="Times New Roman" w:cs="Times New Roman"/>
        </w:rPr>
        <w:t xml:space="preserve">ormar em </w:t>
      </w:r>
      <w:r w:rsidRPr="007C09C0">
        <w:rPr>
          <w:rFonts w:ascii="Times New Roman" w:hAnsi="Times New Roman" w:cs="Times New Roman"/>
        </w:rPr>
        <w:t xml:space="preserve">uma flor de cores </w:t>
      </w:r>
      <w:r>
        <w:rPr>
          <w:rFonts w:ascii="Times New Roman" w:hAnsi="Times New Roman" w:cs="Times New Roman"/>
        </w:rPr>
        <w:t xml:space="preserve">distintas e </w:t>
      </w:r>
      <w:r w:rsidRPr="007C09C0">
        <w:rPr>
          <w:rFonts w:ascii="Times New Roman" w:hAnsi="Times New Roman" w:cs="Times New Roman"/>
        </w:rPr>
        <w:t xml:space="preserve">contrastantes. </w:t>
      </w:r>
      <w:r>
        <w:rPr>
          <w:rFonts w:ascii="Times New Roman" w:hAnsi="Times New Roman" w:cs="Times New Roman"/>
        </w:rPr>
        <w:t>Outra versão do conto diz que eles foram transformados em flor por castigo divino.</w:t>
      </w:r>
    </w:p>
  </w:footnote>
  <w:footnote w:id="145">
    <w:p w:rsidR="00646EB0" w:rsidRPr="001E653D" w:rsidRDefault="00646EB0" w:rsidP="001E653D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E653D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E653D">
        <w:rPr>
          <w:rFonts w:ascii="Times New Roman" w:hAnsi="Times New Roman" w:cs="Times New Roman"/>
          <w:sz w:val="20"/>
          <w:szCs w:val="20"/>
        </w:rPr>
        <w:t xml:space="preserve"> Jeremias 20:</w:t>
      </w:r>
      <w:del w:id="1621" w:author="Leila" w:date="2016-07-25T17:38:00Z">
        <w:r w:rsidRPr="001E653D" w:rsidDel="006D1426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1E653D">
        <w:rPr>
          <w:rFonts w:ascii="Times New Roman" w:hAnsi="Times New Roman" w:cs="Times New Roman"/>
          <w:sz w:val="20"/>
          <w:szCs w:val="20"/>
        </w:rPr>
        <w:t>14</w:t>
      </w:r>
      <w:r w:rsidRPr="008D3F84">
        <w:rPr>
          <w:rFonts w:ascii="Times New Roman" w:hAnsi="Times New Roman" w:cs="Times New Roman"/>
          <w:i/>
        </w:rPr>
        <w:t>–</w:t>
      </w:r>
      <w:r w:rsidRPr="001E653D">
        <w:rPr>
          <w:rFonts w:ascii="Times New Roman" w:hAnsi="Times New Roman" w:cs="Times New Roman"/>
          <w:sz w:val="20"/>
          <w:szCs w:val="20"/>
        </w:rPr>
        <w:t>18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46">
    <w:p w:rsidR="00646EB0" w:rsidRPr="007A696A" w:rsidRDefault="00646EB0" w:rsidP="007A696A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7A696A">
        <w:rPr>
          <w:rStyle w:val="Refdenotaderodap"/>
          <w:rFonts w:ascii="Times New Roman" w:hAnsi="Times New Roman" w:cs="Times New Roman"/>
        </w:rPr>
        <w:footnoteRef/>
      </w:r>
      <w:r w:rsidRPr="007A69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Trata-se de um processo contra médicos soviéticos de destaque, quase todos judeus, que se deu entre janeiro e março de 1953. Foram acusados de conspirarem com um grupo terrorista ligado a organizações sinonistas e da inteligência dos EUA para assassinar líderes soviéticos. Com a morte de Stálin, o processo foi interrompido, e a nova liderança soviética reconheceu que se tratava de uma armação.</w:t>
      </w:r>
    </w:p>
  </w:footnote>
  <w:footnote w:id="147">
    <w:p w:rsidR="00646EB0" w:rsidRPr="00B22592" w:rsidRDefault="00646EB0" w:rsidP="00B22592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B22592">
        <w:rPr>
          <w:rStyle w:val="Refdenotaderodap"/>
          <w:rFonts w:ascii="Times New Roman" w:hAnsi="Times New Roman" w:cs="Times New Roman"/>
        </w:rPr>
        <w:footnoteRef/>
      </w:r>
      <w:r w:rsidRPr="00B22592">
        <w:rPr>
          <w:rFonts w:ascii="Times New Roman" w:hAnsi="Times New Roman" w:cs="Times New Roman"/>
        </w:rPr>
        <w:t xml:space="preserve"> Alusão </w:t>
      </w:r>
      <w:r>
        <w:rPr>
          <w:rFonts w:ascii="Times New Roman" w:hAnsi="Times New Roman" w:cs="Times New Roman"/>
        </w:rPr>
        <w:t xml:space="preserve">ao artigo </w:t>
      </w:r>
      <w:r w:rsidRPr="00B22592">
        <w:rPr>
          <w:rFonts w:ascii="Times New Roman" w:hAnsi="Times New Roman" w:cs="Times New Roman"/>
        </w:rPr>
        <w:t>“O pró e o contra”</w:t>
      </w:r>
      <w:r>
        <w:rPr>
          <w:rFonts w:ascii="Times New Roman" w:hAnsi="Times New Roman" w:cs="Times New Roman"/>
        </w:rPr>
        <w:t xml:space="preserve"> (continuação de</w:t>
      </w:r>
      <w:r w:rsidRPr="00B22592">
        <w:rPr>
          <w:rFonts w:ascii="Times New Roman" w:hAnsi="Times New Roman" w:cs="Times New Roman"/>
        </w:rPr>
        <w:t xml:space="preserve"> “A Questão Judaica”</w:t>
      </w:r>
      <w:r>
        <w:rPr>
          <w:rFonts w:ascii="Times New Roman" w:hAnsi="Times New Roman" w:cs="Times New Roman"/>
        </w:rPr>
        <w:t>),</w:t>
      </w:r>
      <w:r w:rsidRPr="00B22592">
        <w:rPr>
          <w:rFonts w:ascii="Times New Roman" w:hAnsi="Times New Roman" w:cs="Times New Roman"/>
        </w:rPr>
        <w:t xml:space="preserve"> publicado por Dostoiévski em </w:t>
      </w:r>
      <w:r w:rsidRPr="00B22592">
        <w:rPr>
          <w:rFonts w:ascii="Times New Roman" w:hAnsi="Times New Roman" w:cs="Times New Roman"/>
          <w:i/>
        </w:rPr>
        <w:t>Diário de um escritor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na mesma edição de março de </w:t>
      </w:r>
      <w:r w:rsidRPr="00B22592">
        <w:rPr>
          <w:rFonts w:ascii="Times New Roman" w:hAnsi="Times New Roman" w:cs="Times New Roman"/>
        </w:rPr>
        <w:t>1877.</w:t>
      </w:r>
    </w:p>
  </w:footnote>
  <w:footnote w:id="148">
    <w:p w:rsidR="00646EB0" w:rsidRPr="008D3F84" w:rsidRDefault="00646EB0" w:rsidP="001D3613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i/>
        </w:rPr>
      </w:pPr>
      <w:r w:rsidRPr="008D3F84">
        <w:rPr>
          <w:rStyle w:val="Refdenotaderodap"/>
          <w:rFonts w:ascii="Times New Roman" w:hAnsi="Times New Roman" w:cs="Times New Roman"/>
        </w:rPr>
        <w:footnoteRef/>
      </w:r>
      <w:r w:rsidRPr="008D3F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8D3F84">
        <w:rPr>
          <w:rFonts w:ascii="Times New Roman" w:hAnsi="Times New Roman" w:cs="Times New Roman"/>
        </w:rPr>
        <w:t>rovérbio</w:t>
      </w:r>
      <w:r>
        <w:rPr>
          <w:rFonts w:ascii="Times New Roman" w:hAnsi="Times New Roman" w:cs="Times New Roman"/>
        </w:rPr>
        <w:t>s</w:t>
      </w:r>
      <w:r w:rsidRPr="008D3F84">
        <w:rPr>
          <w:rFonts w:ascii="Times New Roman" w:hAnsi="Times New Roman" w:cs="Times New Roman"/>
        </w:rPr>
        <w:t xml:space="preserve"> russo</w:t>
      </w:r>
      <w:r>
        <w:rPr>
          <w:rFonts w:ascii="Times New Roman" w:hAnsi="Times New Roman" w:cs="Times New Roman"/>
        </w:rPr>
        <w:t>s sobre o tempo.</w:t>
      </w:r>
      <w:r w:rsidRPr="008D3F84">
        <w:rPr>
          <w:rFonts w:ascii="Times New Roman" w:hAnsi="Times New Roman" w:cs="Times New Roman"/>
        </w:rPr>
        <w:t xml:space="preserve"> </w:t>
      </w:r>
    </w:p>
  </w:footnote>
  <w:footnote w:id="149">
    <w:p w:rsidR="00646EB0" w:rsidRPr="001E653D" w:rsidRDefault="00646EB0" w:rsidP="00BE5F6A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E653D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E653D">
        <w:rPr>
          <w:rFonts w:ascii="Times New Roman" w:hAnsi="Times New Roman" w:cs="Times New Roman"/>
          <w:vertAlign w:val="superscript"/>
        </w:rPr>
        <w:t xml:space="preserve"> </w:t>
      </w:r>
      <w:r w:rsidRPr="001E653D">
        <w:rPr>
          <w:rFonts w:ascii="Times New Roman" w:hAnsi="Times New Roman" w:cs="Times New Roman"/>
        </w:rPr>
        <w:t>Alusão a Nikita Khrusch</w:t>
      </w:r>
      <w:ins w:id="1684" w:author="Daniela Mountian" w:date="2017-08-27T19:14:00Z">
        <w:r>
          <w:rPr>
            <w:rFonts w:ascii="Times New Roman" w:hAnsi="Times New Roman" w:cs="Times New Roman"/>
            <w:highlight w:val="yellow"/>
          </w:rPr>
          <w:t>ó</w:t>
        </w:r>
      </w:ins>
      <w:r w:rsidRPr="008D3F84">
        <w:rPr>
          <w:rFonts w:ascii="Times New Roman" w:hAnsi="Times New Roman" w:cs="Times New Roman"/>
          <w:highlight w:val="yellow"/>
        </w:rPr>
        <w:t>v.</w:t>
      </w:r>
    </w:p>
  </w:footnote>
  <w:footnote w:id="150">
    <w:p w:rsidR="00646EB0" w:rsidRPr="00A53041" w:rsidRDefault="00646EB0" w:rsidP="00A5304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057905">
        <w:rPr>
          <w:rStyle w:val="Refdenotaderodap"/>
          <w:rFonts w:ascii="Times New Roman" w:hAnsi="Times New Roman" w:cs="Times New Roman"/>
        </w:rPr>
        <w:footnoteRef/>
      </w:r>
      <w:r w:rsidRPr="00057905">
        <w:rPr>
          <w:rFonts w:ascii="Times New Roman" w:hAnsi="Times New Roman" w:cs="Times New Roman"/>
        </w:rPr>
        <w:t xml:space="preserve"> O campo de trabalho correcional (</w:t>
      </w:r>
      <w:r w:rsidRPr="00057905">
        <w:rPr>
          <w:rFonts w:ascii="Times New Roman" w:hAnsi="Times New Roman" w:cs="Times New Roman"/>
          <w:i/>
        </w:rPr>
        <w:t xml:space="preserve">Ispravítelno-Trudovói Láguer) </w:t>
      </w:r>
      <w:r w:rsidRPr="00057905">
        <w:rPr>
          <w:rFonts w:ascii="Times New Roman" w:hAnsi="Times New Roman" w:cs="Times New Roman"/>
        </w:rPr>
        <w:t>Burepolómski,</w:t>
      </w:r>
      <w:r w:rsidRPr="00057905">
        <w:rPr>
          <w:rFonts w:ascii="Times New Roman" w:hAnsi="Times New Roman" w:cs="Times New Roman"/>
          <w:lang w:val="ru-RU"/>
        </w:rPr>
        <w:t xml:space="preserve"> </w:t>
      </w:r>
      <w:r w:rsidRPr="00057905">
        <w:rPr>
          <w:rFonts w:ascii="Times New Roman" w:hAnsi="Times New Roman" w:cs="Times New Roman"/>
        </w:rPr>
        <w:t>em Níjni Nóvgorod, era extr</w:t>
      </w:r>
      <w:r>
        <w:rPr>
          <w:rFonts w:ascii="Times New Roman" w:hAnsi="Times New Roman" w:cs="Times New Roman"/>
        </w:rPr>
        <w:t>em</w:t>
      </w:r>
      <w:r w:rsidRPr="00057905">
        <w:rPr>
          <w:rFonts w:ascii="Times New Roman" w:hAnsi="Times New Roman" w:cs="Times New Roman"/>
        </w:rPr>
        <w:t>amente rigoroso — para lá eram mandados criminosos reincidentes.</w:t>
      </w:r>
      <w:r>
        <w:rPr>
          <w:rFonts w:ascii="Times New Roman" w:hAnsi="Times New Roman" w:cs="Times New Roman"/>
        </w:rPr>
        <w:t xml:space="preserve"> </w:t>
      </w:r>
      <w:r w:rsidRPr="00A53041">
        <w:rPr>
          <w:rFonts w:ascii="Times New Roman" w:hAnsi="Times New Roman" w:cs="Times New Roman"/>
          <w:highlight w:val="yellow"/>
        </w:rPr>
        <w:t>O campo também é lembrado por ter sediado a primeira grande revolta de detentos (1951).</w:t>
      </w:r>
    </w:p>
  </w:footnote>
  <w:footnote w:id="151">
    <w:p w:rsidR="00646EB0" w:rsidRDefault="00646EB0" w:rsidP="00A53041">
      <w:pPr>
        <w:pStyle w:val="Textodenotaderodap"/>
        <w:spacing w:after="0" w:line="240" w:lineRule="auto"/>
        <w:ind w:left="340" w:hanging="340"/>
      </w:pPr>
      <w:r w:rsidRPr="00A53041">
        <w:rPr>
          <w:rStyle w:val="Refdenotaderodap"/>
          <w:rFonts w:ascii="Times New Roman" w:hAnsi="Times New Roman" w:cs="Times New Roman"/>
        </w:rPr>
        <w:footnoteRef/>
      </w:r>
      <w:r w:rsidRPr="00A53041">
        <w:rPr>
          <w:rFonts w:ascii="Times New Roman" w:hAnsi="Times New Roman" w:cs="Times New Roman"/>
        </w:rPr>
        <w:t xml:space="preserve"> Apelido de Fiódor.</w:t>
      </w:r>
    </w:p>
  </w:footnote>
  <w:footnote w:id="152">
    <w:p w:rsidR="00646EB0" w:rsidRPr="005E5070" w:rsidRDefault="00646EB0" w:rsidP="005E5070">
      <w:pPr>
        <w:pStyle w:val="Default"/>
        <w:jc w:val="both"/>
        <w:rPr>
          <w:rFonts w:ascii="Times New Roman" w:hAnsi="Times New Roman" w:cs="Times New Roman"/>
          <w:sz w:val="20"/>
          <w:szCs w:val="20"/>
        </w:rPr>
      </w:pPr>
      <w:r w:rsidRPr="005E5070">
        <w:rPr>
          <w:rStyle w:val="Refdenotaderodap"/>
          <w:rFonts w:ascii="Times New Roman" w:hAnsi="Times New Roman" w:cs="Times New Roman"/>
          <w:sz w:val="20"/>
          <w:szCs w:val="20"/>
        </w:rPr>
        <w:footnoteRef/>
      </w:r>
      <w:r w:rsidRPr="005E507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Reunião de trechos de </w:t>
      </w:r>
      <w:r w:rsidRPr="005E5070">
        <w:rPr>
          <w:rFonts w:ascii="Times New Roman" w:hAnsi="Times New Roman" w:cs="Times New Roman"/>
          <w:i/>
          <w:sz w:val="20"/>
          <w:szCs w:val="20"/>
        </w:rPr>
        <w:t>Poética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(de traduções russas da obra).</w:t>
      </w:r>
    </w:p>
  </w:footnote>
  <w:footnote w:id="153">
    <w:p w:rsidR="00646EB0" w:rsidRPr="001E653D" w:rsidRDefault="00646EB0" w:rsidP="001E653D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E653D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E653D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O nome de bastismo do pai de</w:t>
      </w:r>
      <w:r w:rsidRPr="001E653D">
        <w:rPr>
          <w:rFonts w:ascii="Times New Roman" w:hAnsi="Times New Roman" w:cs="Times New Roman"/>
        </w:rPr>
        <w:t xml:space="preserve"> Adolf Hitler </w:t>
      </w:r>
      <w:r>
        <w:rPr>
          <w:rFonts w:ascii="Times New Roman" w:hAnsi="Times New Roman" w:cs="Times New Roman"/>
        </w:rPr>
        <w:t xml:space="preserve">era </w:t>
      </w:r>
      <w:r w:rsidRPr="001E653D">
        <w:rPr>
          <w:rFonts w:ascii="Times New Roman" w:hAnsi="Times New Roman" w:cs="Times New Roman"/>
        </w:rPr>
        <w:t>Alois Schicklgruber</w:t>
      </w:r>
      <w:r>
        <w:rPr>
          <w:rFonts w:ascii="Times New Roman" w:hAnsi="Times New Roman" w:cs="Times New Roman"/>
        </w:rPr>
        <w:t xml:space="preserve"> (1837</w:t>
      </w:r>
      <w:r w:rsidRPr="008D3F84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</w:rPr>
        <w:t>1903)</w:t>
      </w:r>
      <w:r w:rsidRPr="001E6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que mudou seu sobrenome, de origem camponesa, para Hitler (Hiedler) (que veio de seu padrasto), considerando-o mais apropriado para sua carreira política</w:t>
      </w:r>
      <w:r w:rsidRPr="001E653D">
        <w:rPr>
          <w:rFonts w:ascii="Times New Roman" w:hAnsi="Times New Roman" w:cs="Times New Roman"/>
        </w:rPr>
        <w:t>.</w:t>
      </w:r>
    </w:p>
  </w:footnote>
  <w:footnote w:id="154">
    <w:p w:rsidR="00646EB0" w:rsidRPr="0047530D" w:rsidRDefault="00646EB0" w:rsidP="0047530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7530D">
        <w:rPr>
          <w:rStyle w:val="Refdenotaderodap"/>
          <w:rFonts w:ascii="Times New Roman" w:hAnsi="Times New Roman" w:cs="Times New Roman"/>
        </w:rPr>
        <w:footnoteRef/>
      </w:r>
      <w:r w:rsidRPr="0047530D">
        <w:rPr>
          <w:rFonts w:ascii="Times New Roman" w:hAnsi="Times New Roman" w:cs="Times New Roman"/>
        </w:rPr>
        <w:t xml:space="preserve"> Sobrenome verdadeiro de Stálin</w:t>
      </w:r>
      <w:r w:rsidRPr="0047530D">
        <w:rPr>
          <w:rFonts w:ascii="Times New Roman" w:hAnsi="Times New Roman" w:cs="Times New Roman"/>
          <w:lang w:val="ru-RU"/>
        </w:rPr>
        <w:t xml:space="preserve">. </w:t>
      </w:r>
      <w:r w:rsidRPr="0047530D">
        <w:rPr>
          <w:rFonts w:ascii="Times New Roman" w:hAnsi="Times New Roman" w:cs="Times New Roman"/>
        </w:rPr>
        <w:t xml:space="preserve">Há muitas versões sobre a origem do sobrenome “Stálin”, mas depois </w:t>
      </w:r>
      <w:r>
        <w:rPr>
          <w:rFonts w:ascii="Times New Roman" w:hAnsi="Times New Roman" w:cs="Times New Roman"/>
        </w:rPr>
        <w:t>se espalhou a ideia</w:t>
      </w:r>
      <w:r w:rsidRPr="0047530D">
        <w:rPr>
          <w:rFonts w:ascii="Times New Roman" w:hAnsi="Times New Roman" w:cs="Times New Roman"/>
        </w:rPr>
        <w:t xml:space="preserve">, ao que parece para fortalecer sua imagem, </w:t>
      </w:r>
      <w:r>
        <w:rPr>
          <w:rFonts w:ascii="Times New Roman" w:hAnsi="Times New Roman" w:cs="Times New Roman"/>
        </w:rPr>
        <w:t xml:space="preserve">de </w:t>
      </w:r>
      <w:r w:rsidRPr="0047530D">
        <w:rPr>
          <w:rFonts w:ascii="Times New Roman" w:hAnsi="Times New Roman" w:cs="Times New Roman"/>
        </w:rPr>
        <w:t xml:space="preserve">que ele teria sido criado de </w:t>
      </w:r>
      <w:r w:rsidRPr="0047530D">
        <w:rPr>
          <w:rFonts w:ascii="Times New Roman" w:hAnsi="Times New Roman" w:cs="Times New Roman"/>
          <w:i/>
        </w:rPr>
        <w:t xml:space="preserve">stal, </w:t>
      </w:r>
      <w:r w:rsidRPr="0047530D">
        <w:rPr>
          <w:rFonts w:ascii="Times New Roman" w:hAnsi="Times New Roman" w:cs="Times New Roman"/>
        </w:rPr>
        <w:t>“aço” em russo.</w:t>
      </w:r>
    </w:p>
  </w:footnote>
  <w:footnote w:id="155">
    <w:p w:rsidR="00646EB0" w:rsidRPr="00816865" w:rsidRDefault="00646EB0" w:rsidP="00816865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16865">
        <w:rPr>
          <w:rStyle w:val="Refdenotaderodap"/>
          <w:rFonts w:ascii="Times New Roman" w:hAnsi="Times New Roman" w:cs="Times New Roman"/>
        </w:rPr>
        <w:footnoteRef/>
      </w:r>
      <w:r w:rsidRPr="00816865">
        <w:rPr>
          <w:rFonts w:ascii="Times New Roman" w:hAnsi="Times New Roman" w:cs="Times New Roman"/>
        </w:rPr>
        <w:t xml:space="preserve"> Do poema “A palavra”, escrito em 1921 por Nikolai Gumilióv (</w:t>
      </w:r>
      <w:r w:rsidRPr="00816865">
        <w:rPr>
          <w:rFonts w:ascii="Times New Roman" w:hAnsi="Times New Roman" w:cs="Times New Roman"/>
          <w:lang w:val="ru-RU"/>
        </w:rPr>
        <w:t>1886</w:t>
      </w:r>
      <w:r w:rsidRPr="00816865">
        <w:rPr>
          <w:rFonts w:ascii="Times New Roman" w:hAnsi="Times New Roman" w:cs="Times New Roman"/>
          <w:i/>
        </w:rPr>
        <w:t>–</w:t>
      </w:r>
      <w:r w:rsidRPr="00816865">
        <w:rPr>
          <w:rFonts w:ascii="Times New Roman" w:hAnsi="Times New Roman" w:cs="Times New Roman"/>
          <w:lang w:val="ru-RU"/>
        </w:rPr>
        <w:t>1921)</w:t>
      </w:r>
      <w:r w:rsidRPr="00816865">
        <w:rPr>
          <w:rFonts w:ascii="Times New Roman" w:hAnsi="Times New Roman" w:cs="Times New Roman"/>
        </w:rPr>
        <w:t>, que, ao lado de Anna Akhmátova (1889</w:t>
      </w:r>
      <w:r w:rsidRPr="00816865">
        <w:rPr>
          <w:rFonts w:ascii="Times New Roman" w:hAnsi="Times New Roman" w:cs="Times New Roman"/>
          <w:i/>
        </w:rPr>
        <w:t>–</w:t>
      </w:r>
      <w:r w:rsidRPr="00816865">
        <w:rPr>
          <w:rFonts w:ascii="Times New Roman" w:hAnsi="Times New Roman" w:cs="Times New Roman"/>
        </w:rPr>
        <w:t>1966)</w:t>
      </w:r>
      <w:r w:rsidRPr="00816865">
        <w:rPr>
          <w:rFonts w:ascii="Times New Roman" w:hAnsi="Times New Roman" w:cs="Times New Roman"/>
          <w:lang w:val="ru-RU"/>
        </w:rPr>
        <w:t xml:space="preserve">, </w:t>
      </w:r>
      <w:r w:rsidRPr="00816865">
        <w:rPr>
          <w:rFonts w:ascii="Times New Roman" w:hAnsi="Times New Roman" w:cs="Times New Roman"/>
        </w:rPr>
        <w:t>sua esposa, e Óssip Mandelstam (1891</w:t>
      </w:r>
      <w:r w:rsidRPr="00816865">
        <w:rPr>
          <w:rFonts w:ascii="Times New Roman" w:hAnsi="Times New Roman" w:cs="Times New Roman"/>
          <w:i/>
        </w:rPr>
        <w:t>–</w:t>
      </w:r>
      <w:r w:rsidRPr="00816865">
        <w:rPr>
          <w:rFonts w:ascii="Times New Roman" w:hAnsi="Times New Roman" w:cs="Times New Roman"/>
        </w:rPr>
        <w:t>1938), cri</w:t>
      </w:r>
      <w:r>
        <w:rPr>
          <w:rFonts w:ascii="Times New Roman" w:hAnsi="Times New Roman" w:cs="Times New Roman"/>
        </w:rPr>
        <w:t>ou</w:t>
      </w:r>
      <w:r w:rsidRPr="00816865">
        <w:rPr>
          <w:rFonts w:ascii="Times New Roman" w:hAnsi="Times New Roman" w:cs="Times New Roman"/>
        </w:rPr>
        <w:t xml:space="preserve"> o acmeísmo, </w:t>
      </w:r>
      <w:r>
        <w:rPr>
          <w:rFonts w:ascii="Times New Roman" w:hAnsi="Times New Roman" w:cs="Times New Roman"/>
        </w:rPr>
        <w:t>buscando</w:t>
      </w:r>
      <w:r w:rsidRPr="008168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uma </w:t>
      </w:r>
      <w:r w:rsidRPr="00816865">
        <w:rPr>
          <w:rFonts w:ascii="Times New Roman" w:hAnsi="Times New Roman" w:cs="Times New Roman"/>
        </w:rPr>
        <w:t>linguagem mais apolínea e clara, pautada no mundo sensível e no cotidiano.</w:t>
      </w:r>
    </w:p>
  </w:footnote>
  <w:footnote w:id="156">
    <w:p w:rsidR="00646EB0" w:rsidRPr="001D42BB" w:rsidRDefault="00646EB0" w:rsidP="001D42BB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1794" w:author="Daniela Mountian" w:date="2017-08-27T21:41:00Z">
        <w:r w:rsidRPr="001D42BB">
          <w:rPr>
            <w:rStyle w:val="Refdenotaderodap"/>
            <w:rFonts w:ascii="Times New Roman" w:hAnsi="Times New Roman" w:cs="Times New Roman"/>
          </w:rPr>
          <w:footnoteRef/>
        </w:r>
        <w:r w:rsidRPr="001D42BB">
          <w:rPr>
            <w:rFonts w:ascii="Times New Roman" w:hAnsi="Times New Roman" w:cs="Times New Roman"/>
          </w:rPr>
          <w:t xml:space="preserve"> </w:t>
        </w:r>
      </w:ins>
      <w:ins w:id="1795" w:author="Daniela Mountian" w:date="2017-08-27T22:45:00Z">
        <w:r>
          <w:rPr>
            <w:rFonts w:ascii="Times New Roman" w:hAnsi="Times New Roman" w:cs="Times New Roman"/>
          </w:rPr>
          <w:t xml:space="preserve">Passagem descrita aparece no </w:t>
        </w:r>
      </w:ins>
      <w:ins w:id="1796" w:author="Daniela Mountian" w:date="2017-08-27T21:42:00Z">
        <w:r w:rsidRPr="001D42BB">
          <w:rPr>
            <w:rFonts w:ascii="Times New Roman" w:hAnsi="Times New Roman" w:cs="Times New Roman"/>
          </w:rPr>
          <w:t xml:space="preserve">Êxodo 24: </w:t>
        </w:r>
      </w:ins>
      <w:ins w:id="1797" w:author="Daniela Mountian" w:date="2017-08-27T21:45:00Z">
        <w:r w:rsidRPr="001D42BB">
          <w:rPr>
            <w:rFonts w:ascii="Times New Roman" w:hAnsi="Times New Roman" w:cs="Times New Roman"/>
          </w:rPr>
          <w:t xml:space="preserve">5, </w:t>
        </w:r>
      </w:ins>
      <w:ins w:id="1798" w:author="Daniela Mountian" w:date="2017-08-27T21:42:00Z">
        <w:r w:rsidRPr="001D42BB">
          <w:rPr>
            <w:rFonts w:ascii="Times New Roman" w:hAnsi="Times New Roman" w:cs="Times New Roman"/>
          </w:rPr>
          <w:t>8: “</w:t>
        </w:r>
      </w:ins>
      <w:ins w:id="1799" w:author="Daniela Mountian" w:date="2017-08-27T21:44:00Z">
        <w:r w:rsidRPr="001D42BB">
          <w:rPr>
            <w:rFonts w:ascii="Times New Roman" w:hAnsi="Times New Roman" w:cs="Times New Roman"/>
          </w:rPr>
          <w:t>[...] e imolaram</w:t>
        </w:r>
      </w:ins>
      <w:ins w:id="1800" w:author="Daniela Mountian" w:date="2017-08-27T21:45:00Z">
        <w:r w:rsidRPr="001D42BB">
          <w:rPr>
            <w:rFonts w:ascii="Times New Roman" w:hAnsi="Times New Roman" w:cs="Times New Roman"/>
          </w:rPr>
          <w:t xml:space="preserve"> a Ianweh [Senhor] novilhos como sacrifícios de comunhão. [...] </w:t>
        </w:r>
      </w:ins>
      <w:ins w:id="1801" w:author="Daniela Mountian" w:date="2017-08-27T21:42:00Z">
        <w:r w:rsidRPr="001D42BB">
          <w:rPr>
            <w:rFonts w:ascii="Times New Roman" w:hAnsi="Times New Roman" w:cs="Times New Roman"/>
          </w:rPr>
          <w:t xml:space="preserve">Moisés tomou </w:t>
        </w:r>
      </w:ins>
      <w:ins w:id="1802" w:author="Daniela Mountian" w:date="2017-08-27T21:44:00Z">
        <w:r w:rsidRPr="001D42BB">
          <w:rPr>
            <w:rFonts w:ascii="Times New Roman" w:hAnsi="Times New Roman" w:cs="Times New Roman"/>
          </w:rPr>
          <w:t>d</w:t>
        </w:r>
      </w:ins>
      <w:ins w:id="1803" w:author="Daniela Mountian" w:date="2017-08-27T21:42:00Z">
        <w:r w:rsidRPr="001D42BB">
          <w:rPr>
            <w:rFonts w:ascii="Times New Roman" w:hAnsi="Times New Roman" w:cs="Times New Roman"/>
          </w:rPr>
          <w:t>o sangue e o aspergiu sobre o povo, e disse: ‘Este é sangue da Aliança que Ia</w:t>
        </w:r>
      </w:ins>
      <w:ins w:id="1804" w:author="Daniela Mountian" w:date="2017-08-27T21:43:00Z">
        <w:r w:rsidRPr="001D42BB">
          <w:rPr>
            <w:rFonts w:ascii="Times New Roman" w:hAnsi="Times New Roman" w:cs="Times New Roman"/>
          </w:rPr>
          <w:t>hweh [Senhor] fez convosco, através de todas essas cláusulas”. (</w:t>
        </w:r>
        <w:r w:rsidRPr="001D42BB">
          <w:rPr>
            <w:rFonts w:ascii="Times New Roman" w:hAnsi="Times New Roman" w:cs="Times New Roman"/>
            <w:i/>
          </w:rPr>
          <w:t xml:space="preserve">Bíblia de Jerusalém, </w:t>
        </w:r>
        <w:r w:rsidRPr="001D42BB">
          <w:rPr>
            <w:rFonts w:ascii="Times New Roman" w:hAnsi="Times New Roman" w:cs="Times New Roman"/>
          </w:rPr>
          <w:t>Paulus, 2016, p. 137)</w:t>
        </w:r>
      </w:ins>
    </w:p>
  </w:footnote>
  <w:footnote w:id="157">
    <w:p w:rsidR="00646EB0" w:rsidRPr="004924E5" w:rsidRDefault="00646EB0" w:rsidP="004924E5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4924E5">
        <w:rPr>
          <w:rStyle w:val="Refdenotaderodap"/>
          <w:rFonts w:ascii="Times New Roman" w:hAnsi="Times New Roman" w:cs="Times New Roman"/>
        </w:rPr>
        <w:footnoteRef/>
      </w:r>
      <w:r w:rsidRPr="004924E5">
        <w:rPr>
          <w:rFonts w:ascii="Times New Roman" w:hAnsi="Times New Roman" w:cs="Times New Roman"/>
        </w:rPr>
        <w:t xml:space="preserve"> Marcos 15:31.</w:t>
      </w:r>
    </w:p>
  </w:footnote>
  <w:footnote w:id="158">
    <w:p w:rsidR="00646EB0" w:rsidRPr="001E653D" w:rsidRDefault="00646EB0" w:rsidP="001E653D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E653D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E653D">
        <w:rPr>
          <w:rFonts w:ascii="Times New Roman" w:hAnsi="Times New Roman" w:cs="Times New Roman"/>
          <w:vertAlign w:val="superscript"/>
        </w:rPr>
        <w:t xml:space="preserve"> </w:t>
      </w:r>
      <w:r w:rsidRPr="001E653D">
        <w:rPr>
          <w:rFonts w:ascii="Times New Roman" w:hAnsi="Times New Roman" w:cs="Times New Roman"/>
        </w:rPr>
        <w:t>Mateus 26:7, 8.</w:t>
      </w:r>
    </w:p>
  </w:footnote>
  <w:footnote w:id="159">
    <w:p w:rsidR="00646EB0" w:rsidRPr="001E653D" w:rsidRDefault="00646EB0" w:rsidP="001E653D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E653D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E653D">
        <w:rPr>
          <w:rFonts w:ascii="Times New Roman" w:hAnsi="Times New Roman" w:cs="Times New Roman"/>
          <w:vertAlign w:val="superscript"/>
        </w:rPr>
        <w:t xml:space="preserve"> </w:t>
      </w:r>
      <w:r w:rsidRPr="001E653D">
        <w:rPr>
          <w:rFonts w:ascii="Times New Roman" w:hAnsi="Times New Roman" w:cs="Times New Roman"/>
        </w:rPr>
        <w:t>Mateus 26:11</w:t>
      </w:r>
      <w:r>
        <w:rPr>
          <w:rFonts w:ascii="Times New Roman" w:hAnsi="Times New Roman" w:cs="Times New Roman"/>
        </w:rPr>
        <w:t>.</w:t>
      </w:r>
    </w:p>
  </w:footnote>
  <w:footnote w:id="160">
    <w:p w:rsidR="00646EB0" w:rsidRPr="00765957" w:rsidRDefault="00646EB0" w:rsidP="00765957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765957">
        <w:rPr>
          <w:rStyle w:val="Refdenotaderodap"/>
          <w:rFonts w:ascii="Times New Roman" w:hAnsi="Times New Roman" w:cs="Times New Roman"/>
        </w:rPr>
        <w:footnoteRef/>
      </w:r>
      <w:r w:rsidRPr="00765957">
        <w:rPr>
          <w:rFonts w:ascii="Times New Roman" w:hAnsi="Times New Roman" w:cs="Times New Roman"/>
        </w:rPr>
        <w:t xml:space="preserve"> Êxodo 23: 2,3.</w:t>
      </w:r>
    </w:p>
  </w:footnote>
  <w:footnote w:id="161">
    <w:p w:rsidR="00646EB0" w:rsidRPr="001E653D" w:rsidRDefault="00646EB0" w:rsidP="001E653D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E653D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E653D">
        <w:rPr>
          <w:rFonts w:ascii="Times New Roman" w:hAnsi="Times New Roman" w:cs="Times New Roman"/>
          <w:vertAlign w:val="superscript"/>
        </w:rPr>
        <w:t xml:space="preserve"> </w:t>
      </w:r>
      <w:r w:rsidRPr="001E653D">
        <w:rPr>
          <w:rFonts w:ascii="Times New Roman" w:hAnsi="Times New Roman" w:cs="Times New Roman"/>
        </w:rPr>
        <w:t>Mateus 26:</w:t>
      </w:r>
      <w:del w:id="1842" w:author="Leila" w:date="2016-07-25T17:42:00Z">
        <w:r w:rsidRPr="001E653D" w:rsidDel="00B76481">
          <w:rPr>
            <w:rFonts w:ascii="Times New Roman" w:hAnsi="Times New Roman" w:cs="Times New Roman"/>
          </w:rPr>
          <w:delText xml:space="preserve"> </w:delText>
        </w:r>
      </w:del>
      <w:r w:rsidRPr="001E653D">
        <w:rPr>
          <w:rFonts w:ascii="Times New Roman" w:hAnsi="Times New Roman" w:cs="Times New Roman"/>
        </w:rPr>
        <w:t>59</w:t>
      </w:r>
      <w:r w:rsidRPr="00816865">
        <w:rPr>
          <w:rFonts w:ascii="Times New Roman" w:hAnsi="Times New Roman" w:cs="Times New Roman"/>
          <w:i/>
        </w:rPr>
        <w:t>–</w:t>
      </w:r>
      <w:r w:rsidRPr="001E653D">
        <w:rPr>
          <w:rFonts w:ascii="Times New Roman" w:hAnsi="Times New Roman" w:cs="Times New Roman"/>
        </w:rPr>
        <w:t>61</w:t>
      </w:r>
      <w:r>
        <w:rPr>
          <w:rFonts w:ascii="Times New Roman" w:hAnsi="Times New Roman" w:cs="Times New Roman"/>
        </w:rPr>
        <w:t>.</w:t>
      </w:r>
    </w:p>
  </w:footnote>
  <w:footnote w:id="162">
    <w:p w:rsidR="00646EB0" w:rsidRPr="001E653D" w:rsidRDefault="00646EB0" w:rsidP="0022497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653D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E653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1E653D">
        <w:rPr>
          <w:rFonts w:ascii="Times New Roman" w:hAnsi="Times New Roman" w:cs="Times New Roman"/>
          <w:sz w:val="20"/>
          <w:szCs w:val="20"/>
        </w:rPr>
        <w:t>Mateus 26:31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63">
    <w:p w:rsidR="00646EB0" w:rsidRPr="000C0948" w:rsidRDefault="00646EB0" w:rsidP="0022497A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ins w:id="1849" w:author="Daniela Mountian" w:date="2017-07-03T23:45:00Z">
        <w:r w:rsidRPr="000C0948">
          <w:rPr>
            <w:rStyle w:val="Refdenotaderodap"/>
            <w:rFonts w:ascii="Times New Roman" w:hAnsi="Times New Roman" w:cs="Times New Roman"/>
          </w:rPr>
          <w:footnoteRef/>
        </w:r>
        <w:r w:rsidRPr="000C0948">
          <w:rPr>
            <w:rFonts w:ascii="Times New Roman" w:hAnsi="Times New Roman" w:cs="Times New Roman"/>
          </w:rPr>
          <w:t xml:space="preserve"> “Seu traidor dera-lhes um sinal, dizendo: </w:t>
        </w:r>
      </w:ins>
      <w:ins w:id="1850" w:author="Daniela Mountian" w:date="2017-07-03T23:46:00Z">
        <w:r w:rsidRPr="000C0948">
          <w:rPr>
            <w:rFonts w:ascii="Times New Roman" w:hAnsi="Times New Roman" w:cs="Times New Roman"/>
          </w:rPr>
          <w:t>‘É aquele que eu beijar; prendei-o” (Mateus 26:48). (</w:t>
        </w:r>
        <w:r w:rsidRPr="000C0948">
          <w:rPr>
            <w:rFonts w:ascii="Times New Roman" w:hAnsi="Times New Roman" w:cs="Times New Roman"/>
            <w:i/>
          </w:rPr>
          <w:t>Bíblia de Jerusalém,</w:t>
        </w:r>
      </w:ins>
      <w:ins w:id="1851" w:author="Daniela Mountian" w:date="2017-08-16T13:24:00Z">
        <w:r>
          <w:rPr>
            <w:rFonts w:ascii="Times New Roman" w:hAnsi="Times New Roman" w:cs="Times New Roman"/>
          </w:rPr>
          <w:t xml:space="preserve"> Paul</w:t>
        </w:r>
      </w:ins>
      <w:ins w:id="1852" w:author="Daniela Mountian" w:date="2017-08-27T00:12:00Z">
        <w:r>
          <w:rPr>
            <w:rFonts w:ascii="Times New Roman" w:hAnsi="Times New Roman" w:cs="Times New Roman"/>
          </w:rPr>
          <w:t>u</w:t>
        </w:r>
      </w:ins>
      <w:ins w:id="1853" w:author="Daniela Mountian" w:date="2017-08-16T13:24:00Z">
        <w:r>
          <w:rPr>
            <w:rFonts w:ascii="Times New Roman" w:hAnsi="Times New Roman" w:cs="Times New Roman"/>
          </w:rPr>
          <w:t>s,</w:t>
        </w:r>
      </w:ins>
      <w:ins w:id="1854" w:author="Daniela Mountian" w:date="2017-07-03T23:46:00Z">
        <w:r w:rsidRPr="000C0948">
          <w:rPr>
            <w:rFonts w:ascii="Times New Roman" w:hAnsi="Times New Roman" w:cs="Times New Roman"/>
            <w:i/>
          </w:rPr>
          <w:t xml:space="preserve"> </w:t>
        </w:r>
        <w:r w:rsidRPr="000C0948">
          <w:rPr>
            <w:rFonts w:ascii="Times New Roman" w:hAnsi="Times New Roman" w:cs="Times New Roman"/>
          </w:rPr>
          <w:t>2016, p. 1752)</w:t>
        </w:r>
      </w:ins>
    </w:p>
  </w:footnote>
  <w:footnote w:id="164">
    <w:p w:rsidR="00646EB0" w:rsidRPr="001E653D" w:rsidRDefault="00646EB0" w:rsidP="0022497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653D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E653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1E653D">
        <w:rPr>
          <w:rFonts w:ascii="Times New Roman" w:hAnsi="Times New Roman" w:cs="Times New Roman"/>
          <w:sz w:val="20"/>
          <w:szCs w:val="20"/>
        </w:rPr>
        <w:t>Mateus 26:</w:t>
      </w:r>
      <w:del w:id="1855" w:author="Leila" w:date="2016-07-25T17:43:00Z">
        <w:r w:rsidRPr="001E653D" w:rsidDel="00B76481">
          <w:rPr>
            <w:rFonts w:ascii="Times New Roman" w:hAnsi="Times New Roman" w:cs="Times New Roman"/>
            <w:sz w:val="20"/>
            <w:szCs w:val="20"/>
          </w:rPr>
          <w:delText xml:space="preserve"> </w:delText>
        </w:r>
      </w:del>
      <w:r w:rsidRPr="001E653D">
        <w:rPr>
          <w:rFonts w:ascii="Times New Roman" w:hAnsi="Times New Roman" w:cs="Times New Roman"/>
          <w:sz w:val="20"/>
          <w:szCs w:val="20"/>
        </w:rPr>
        <w:t>56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65">
    <w:p w:rsidR="00646EB0" w:rsidRPr="001E653D" w:rsidRDefault="00646EB0" w:rsidP="0022497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E653D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1E653D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1E653D">
        <w:rPr>
          <w:rFonts w:ascii="Times New Roman" w:hAnsi="Times New Roman" w:cs="Times New Roman"/>
          <w:sz w:val="20"/>
          <w:szCs w:val="20"/>
        </w:rPr>
        <w:t>Mateus 27:3</w:t>
      </w:r>
      <w:r w:rsidRPr="00816865">
        <w:rPr>
          <w:rFonts w:ascii="Times New Roman" w:hAnsi="Times New Roman" w:cs="Times New Roman"/>
          <w:i/>
        </w:rPr>
        <w:t>–</w:t>
      </w:r>
      <w:r w:rsidRPr="001E653D"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166">
    <w:p w:rsidR="00646EB0" w:rsidRPr="00AD3C8C" w:rsidRDefault="00646EB0" w:rsidP="00AD3C8C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AD3C8C">
        <w:rPr>
          <w:rStyle w:val="Refdenotaderodap"/>
          <w:rFonts w:ascii="Times New Roman" w:hAnsi="Times New Roman" w:cs="Times New Roman"/>
        </w:rPr>
        <w:footnoteRef/>
      </w:r>
      <w:r w:rsidRPr="00AD3C8C">
        <w:rPr>
          <w:rFonts w:ascii="Times New Roman" w:hAnsi="Times New Roman" w:cs="Times New Roman"/>
        </w:rPr>
        <w:t xml:space="preserve"> Marcião de Sinope (c. 85</w:t>
      </w:r>
      <w:r w:rsidRPr="00AD3C8C">
        <w:rPr>
          <w:rFonts w:ascii="Times New Roman" w:hAnsi="Times New Roman" w:cs="Times New Roman"/>
          <w:i/>
        </w:rPr>
        <w:t>–</w:t>
      </w:r>
      <w:r w:rsidRPr="00AD3C8C">
        <w:rPr>
          <w:rFonts w:ascii="Times New Roman" w:hAnsi="Times New Roman" w:cs="Times New Roman"/>
        </w:rPr>
        <w:t xml:space="preserve">160), fundador do marcionismo, propôs a separação do Antigo e Novo Testamento, que teriam dois deuses distintos, sendo acusado </w:t>
      </w:r>
      <w:r>
        <w:rPr>
          <w:rFonts w:ascii="Times New Roman" w:hAnsi="Times New Roman" w:cs="Times New Roman"/>
        </w:rPr>
        <w:t xml:space="preserve">depois </w:t>
      </w:r>
      <w:r w:rsidRPr="00AD3C8C">
        <w:rPr>
          <w:rFonts w:ascii="Times New Roman" w:hAnsi="Times New Roman" w:cs="Times New Roman"/>
        </w:rPr>
        <w:t>de heresia.</w:t>
      </w:r>
    </w:p>
  </w:footnote>
  <w:footnote w:id="167">
    <w:p w:rsidR="00646EB0" w:rsidRPr="00B16522" w:rsidRDefault="00646EB0" w:rsidP="00B16522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1921" w:author="Daniela Mountian" w:date="2017-08-27T23:52:00Z">
        <w:r w:rsidRPr="00B16522">
          <w:rPr>
            <w:rStyle w:val="Refdenotaderodap"/>
            <w:rFonts w:ascii="Times New Roman" w:hAnsi="Times New Roman" w:cs="Times New Roman"/>
          </w:rPr>
          <w:footnoteRef/>
        </w:r>
        <w:r w:rsidRPr="00B16522">
          <w:rPr>
            <w:rFonts w:ascii="Times New Roman" w:hAnsi="Times New Roman" w:cs="Times New Roman"/>
          </w:rPr>
          <w:t xml:space="preserve"> O termo </w:t>
        </w:r>
        <w:r>
          <w:rPr>
            <w:rFonts w:ascii="Times New Roman" w:hAnsi="Times New Roman" w:cs="Times New Roman"/>
            <w:i/>
          </w:rPr>
          <w:t>raskol</w:t>
        </w:r>
      </w:ins>
      <w:ins w:id="1922" w:author="Daniela Mountian" w:date="2017-08-27T23:53:00Z">
        <w:r>
          <w:rPr>
            <w:rFonts w:ascii="Times New Roman" w:hAnsi="Times New Roman" w:cs="Times New Roman"/>
            <w:i/>
          </w:rPr>
          <w:t xml:space="preserve"> </w:t>
        </w:r>
        <w:r>
          <w:rPr>
            <w:rFonts w:ascii="Times New Roman" w:hAnsi="Times New Roman" w:cs="Times New Roman"/>
          </w:rPr>
          <w:t>significa</w:t>
        </w:r>
      </w:ins>
      <w:ins w:id="1923" w:author="Daniela Mountian" w:date="2017-08-27T23:52:00Z">
        <w:r w:rsidRPr="00B16522">
          <w:rPr>
            <w:rFonts w:ascii="Times New Roman" w:hAnsi="Times New Roman" w:cs="Times New Roman"/>
            <w:i/>
          </w:rPr>
          <w:t xml:space="preserve"> </w:t>
        </w:r>
        <w:r w:rsidRPr="00B16522">
          <w:rPr>
            <w:rFonts w:ascii="Times New Roman" w:hAnsi="Times New Roman" w:cs="Times New Roman"/>
          </w:rPr>
          <w:t>“cisão”, “cisma”, “divisão”</w:t>
        </w:r>
      </w:ins>
      <w:ins w:id="1924" w:author="Daniela Mountian" w:date="2017-09-03T21:55:00Z">
        <w:r>
          <w:rPr>
            <w:rFonts w:ascii="Times New Roman" w:hAnsi="Times New Roman" w:cs="Times New Roman"/>
          </w:rPr>
          <w:t>, e</w:t>
        </w:r>
      </w:ins>
      <w:ins w:id="1925" w:author="Daniela Mountian" w:date="2017-08-27T23:57:00Z">
        <w:r>
          <w:rPr>
            <w:rFonts w:ascii="Times New Roman" w:hAnsi="Times New Roman" w:cs="Times New Roman"/>
          </w:rPr>
          <w:t xml:space="preserve"> t</w:t>
        </w:r>
      </w:ins>
      <w:ins w:id="1926" w:author="Daniela Mountian" w:date="2017-08-27T23:55:00Z">
        <w:r>
          <w:rPr>
            <w:rFonts w:ascii="Times New Roman" w:hAnsi="Times New Roman" w:cs="Times New Roman"/>
          </w:rPr>
          <w:t xml:space="preserve">ambém </w:t>
        </w:r>
      </w:ins>
      <w:ins w:id="1927" w:author="Daniela Mountian" w:date="2017-08-28T00:49:00Z">
        <w:r>
          <w:rPr>
            <w:rFonts w:ascii="Times New Roman" w:hAnsi="Times New Roman" w:cs="Times New Roman"/>
          </w:rPr>
          <w:t>alude</w:t>
        </w:r>
      </w:ins>
      <w:ins w:id="1928" w:author="Daniela Mountian" w:date="2017-08-27T23:54:00Z">
        <w:r>
          <w:rPr>
            <w:rFonts w:ascii="Times New Roman" w:hAnsi="Times New Roman" w:cs="Times New Roman"/>
          </w:rPr>
          <w:t xml:space="preserve"> </w:t>
        </w:r>
      </w:ins>
      <w:ins w:id="1929" w:author="Daniela Mountian" w:date="2017-08-28T00:49:00Z">
        <w:r>
          <w:rPr>
            <w:rFonts w:ascii="Times New Roman" w:hAnsi="Times New Roman" w:cs="Times New Roman"/>
          </w:rPr>
          <w:t>a</w:t>
        </w:r>
      </w:ins>
      <w:ins w:id="1930" w:author="Daniela Mountian" w:date="2017-08-27T23:55:00Z">
        <w:r>
          <w:rPr>
            <w:rFonts w:ascii="Times New Roman" w:hAnsi="Times New Roman" w:cs="Times New Roman"/>
          </w:rPr>
          <w:t xml:space="preserve">o movimento dos </w:t>
        </w:r>
      </w:ins>
      <w:ins w:id="1931" w:author="Daniela Mountian" w:date="2017-08-27T23:52:00Z">
        <w:r w:rsidRPr="00B16522">
          <w:rPr>
            <w:rFonts w:ascii="Times New Roman" w:hAnsi="Times New Roman" w:cs="Times New Roman"/>
            <w:i/>
          </w:rPr>
          <w:t>velhos crentes</w:t>
        </w:r>
        <w:r w:rsidRPr="00B16522">
          <w:rPr>
            <w:rFonts w:ascii="Times New Roman" w:hAnsi="Times New Roman" w:cs="Times New Roman"/>
          </w:rPr>
          <w:t xml:space="preserve"> (</w:t>
        </w:r>
        <w:r w:rsidRPr="00B16522">
          <w:rPr>
            <w:rFonts w:ascii="Times New Roman" w:hAnsi="Times New Roman" w:cs="Times New Roman"/>
            <w:i/>
          </w:rPr>
          <w:t>staroobriádtchestvo</w:t>
        </w:r>
        <w:r w:rsidRPr="00B16522">
          <w:rPr>
            <w:rFonts w:ascii="Times New Roman" w:hAnsi="Times New Roman" w:cs="Times New Roman"/>
          </w:rPr>
          <w:t>)</w:t>
        </w:r>
      </w:ins>
      <w:ins w:id="1932" w:author="Daniela Mountian" w:date="2017-08-27T23:56:00Z">
        <w:r>
          <w:rPr>
            <w:rFonts w:ascii="Times New Roman" w:hAnsi="Times New Roman" w:cs="Times New Roman"/>
          </w:rPr>
          <w:t>,</w:t>
        </w:r>
      </w:ins>
      <w:ins w:id="1933" w:author="Daniela Mountian" w:date="2017-08-27T23:52:00Z">
        <w:r w:rsidRPr="00B16522">
          <w:rPr>
            <w:rFonts w:ascii="Times New Roman" w:hAnsi="Times New Roman" w:cs="Times New Roman"/>
          </w:rPr>
          <w:t xml:space="preserve"> que rompe</w:t>
        </w:r>
      </w:ins>
      <w:ins w:id="1934" w:author="Daniela Mountian" w:date="2017-08-27T23:56:00Z">
        <w:r>
          <w:rPr>
            <w:rFonts w:ascii="Times New Roman" w:hAnsi="Times New Roman" w:cs="Times New Roman"/>
          </w:rPr>
          <w:t>u</w:t>
        </w:r>
      </w:ins>
      <w:ins w:id="1935" w:author="Daniela Mountian" w:date="2017-08-27T23:52:00Z">
        <w:r w:rsidRPr="00B16522">
          <w:rPr>
            <w:rFonts w:ascii="Times New Roman" w:hAnsi="Times New Roman" w:cs="Times New Roman"/>
          </w:rPr>
          <w:t xml:space="preserve"> com a Igreja Ortodoxa Russa </w:t>
        </w:r>
      </w:ins>
      <w:ins w:id="1936" w:author="Daniela Mountian" w:date="2017-08-27T23:56:00Z">
        <w:r>
          <w:rPr>
            <w:rFonts w:ascii="Times New Roman" w:hAnsi="Times New Roman" w:cs="Times New Roman"/>
          </w:rPr>
          <w:t xml:space="preserve">no século XVII </w:t>
        </w:r>
      </w:ins>
      <w:ins w:id="1937" w:author="Daniela Mountian" w:date="2017-08-27T23:52:00Z">
        <w:r w:rsidRPr="00B16522">
          <w:rPr>
            <w:rFonts w:ascii="Times New Roman" w:hAnsi="Times New Roman" w:cs="Times New Roman"/>
          </w:rPr>
          <w:t xml:space="preserve">devido às reformas do patriarca Níkon. </w:t>
        </w:r>
      </w:ins>
      <w:ins w:id="1938" w:author="Daniela Mountian" w:date="2017-08-27T23:53:00Z">
        <w:r>
          <w:rPr>
            <w:rFonts w:ascii="Times New Roman" w:hAnsi="Times New Roman" w:cs="Times New Roman"/>
          </w:rPr>
          <w:t>O</w:t>
        </w:r>
      </w:ins>
      <w:ins w:id="1939" w:author="Daniela Mountian" w:date="2017-08-27T23:52:00Z">
        <w:r w:rsidRPr="00B16522">
          <w:rPr>
            <w:rFonts w:ascii="Times New Roman" w:hAnsi="Times New Roman" w:cs="Times New Roman"/>
          </w:rPr>
          <w:t xml:space="preserve"> termo </w:t>
        </w:r>
        <w:r w:rsidRPr="00B16522">
          <w:rPr>
            <w:rFonts w:ascii="Times New Roman" w:hAnsi="Times New Roman" w:cs="Times New Roman"/>
            <w:i/>
          </w:rPr>
          <w:t>raskol</w:t>
        </w:r>
      </w:ins>
      <w:ins w:id="1940" w:author="Daniela Mountian" w:date="2017-08-27T23:53:00Z">
        <w:r>
          <w:rPr>
            <w:rFonts w:ascii="Times New Roman" w:hAnsi="Times New Roman" w:cs="Times New Roman"/>
          </w:rPr>
          <w:t>, a propósito,</w:t>
        </w:r>
      </w:ins>
      <w:ins w:id="1941" w:author="Daniela Mountian" w:date="2017-08-27T23:52:00Z">
        <w:r w:rsidRPr="00B16522">
          <w:rPr>
            <w:rFonts w:ascii="Times New Roman" w:hAnsi="Times New Roman" w:cs="Times New Roman"/>
          </w:rPr>
          <w:t xml:space="preserve"> surge no sobrenome de Rodion Románovitch Raskólnikov, a personagem principal de </w:t>
        </w:r>
        <w:r w:rsidRPr="00B16522">
          <w:rPr>
            <w:rFonts w:ascii="Times New Roman" w:hAnsi="Times New Roman" w:cs="Times New Roman"/>
            <w:i/>
          </w:rPr>
          <w:t>Crime e castigo</w:t>
        </w:r>
        <w:r w:rsidRPr="00B16522">
          <w:rPr>
            <w:rFonts w:ascii="Times New Roman" w:hAnsi="Times New Roman" w:cs="Times New Roman"/>
          </w:rPr>
          <w:t xml:space="preserve"> (1866)</w:t>
        </w:r>
      </w:ins>
      <w:ins w:id="1942" w:author="Daniela Mountian" w:date="2017-08-27T23:56:00Z">
        <w:r>
          <w:rPr>
            <w:rFonts w:ascii="Times New Roman" w:hAnsi="Times New Roman" w:cs="Times New Roman"/>
          </w:rPr>
          <w:t>, de Dostoiévski.</w:t>
        </w:r>
      </w:ins>
    </w:p>
  </w:footnote>
  <w:footnote w:id="168">
    <w:p w:rsidR="00646EB0" w:rsidRPr="00F304A6" w:rsidRDefault="00646EB0" w:rsidP="00B16522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F304A6">
        <w:rPr>
          <w:rStyle w:val="Refdenotaderodap"/>
          <w:rFonts w:ascii="Times New Roman" w:hAnsi="Times New Roman" w:cs="Times New Roman"/>
        </w:rPr>
        <w:footnoteRef/>
      </w:r>
      <w:r w:rsidRPr="00F304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Período</w:t>
      </w:r>
      <w:r w:rsidRPr="00F304A6">
        <w:rPr>
          <w:rFonts w:ascii="Times New Roman" w:hAnsi="Times New Roman" w:cs="Times New Roman"/>
        </w:rPr>
        <w:t xml:space="preserve"> remonta ao reinado (1533</w:t>
      </w:r>
      <w:r w:rsidRPr="00AD3C8C">
        <w:rPr>
          <w:rFonts w:ascii="Times New Roman" w:hAnsi="Times New Roman" w:cs="Times New Roman"/>
          <w:i/>
        </w:rPr>
        <w:t>–</w:t>
      </w:r>
      <w:r w:rsidRPr="00F304A6">
        <w:rPr>
          <w:rFonts w:ascii="Times New Roman" w:hAnsi="Times New Roman" w:cs="Times New Roman"/>
        </w:rPr>
        <w:t>1547) de Ivan, o Terrível, o primeiro tsar da Rússia.</w:t>
      </w:r>
    </w:p>
  </w:footnote>
  <w:footnote w:id="169">
    <w:p w:rsidR="00646EB0" w:rsidRPr="001D45C6" w:rsidRDefault="00646EB0" w:rsidP="001D45C6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1D45C6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1D45C6">
        <w:rPr>
          <w:rFonts w:ascii="Times New Roman" w:hAnsi="Times New Roman" w:cs="Times New Roman"/>
          <w:vertAlign w:val="superscript"/>
        </w:rPr>
        <w:t xml:space="preserve"> </w:t>
      </w:r>
      <w:r w:rsidRPr="001D45C6">
        <w:rPr>
          <w:rFonts w:ascii="Times New Roman" w:hAnsi="Times New Roman" w:cs="Times New Roman"/>
        </w:rPr>
        <w:t>Mateus 26.</w:t>
      </w:r>
    </w:p>
  </w:footnote>
  <w:footnote w:id="170">
    <w:p w:rsidR="00646EB0" w:rsidRPr="00817A50" w:rsidRDefault="00646EB0" w:rsidP="00F85E5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7A5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17A5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17A50">
        <w:rPr>
          <w:rFonts w:ascii="Times New Roman" w:hAnsi="Times New Roman" w:cs="Times New Roman"/>
          <w:sz w:val="20"/>
          <w:szCs w:val="20"/>
        </w:rPr>
        <w:t>Galeria de arte em Moscou dedicada a artistas russos. Foi fundada</w:t>
      </w:r>
      <w:r>
        <w:rPr>
          <w:rFonts w:ascii="Times New Roman" w:hAnsi="Times New Roman" w:cs="Times New Roman"/>
          <w:sz w:val="20"/>
          <w:szCs w:val="20"/>
        </w:rPr>
        <w:t xml:space="preserve"> em 1856</w:t>
      </w:r>
      <w:r w:rsidRPr="00817A50">
        <w:rPr>
          <w:rFonts w:ascii="Times New Roman" w:hAnsi="Times New Roman" w:cs="Times New Roman"/>
          <w:sz w:val="20"/>
          <w:szCs w:val="20"/>
        </w:rPr>
        <w:t xml:space="preserve"> p</w:t>
      </w:r>
      <w:r>
        <w:rPr>
          <w:rFonts w:ascii="Times New Roman" w:hAnsi="Times New Roman" w:cs="Times New Roman"/>
          <w:sz w:val="20"/>
          <w:szCs w:val="20"/>
        </w:rPr>
        <w:t>elo empresário e mecenas</w:t>
      </w:r>
      <w:r w:rsidRPr="00817A50">
        <w:rPr>
          <w:rFonts w:ascii="Times New Roman" w:hAnsi="Times New Roman" w:cs="Times New Roman"/>
          <w:sz w:val="20"/>
          <w:szCs w:val="20"/>
        </w:rPr>
        <w:t xml:space="preserve"> Pável Tretiakóv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(1832</w:t>
      </w:r>
      <w:r w:rsidRPr="00AD3C8C">
        <w:rPr>
          <w:rFonts w:ascii="Times New Roman" w:hAnsi="Times New Roman" w:cs="Times New Roman"/>
          <w:i/>
        </w:rPr>
        <w:t>–</w:t>
      </w:r>
      <w:r>
        <w:rPr>
          <w:rFonts w:ascii="Times New Roman" w:hAnsi="Times New Roman" w:cs="Times New Roman"/>
          <w:sz w:val="20"/>
          <w:szCs w:val="20"/>
          <w:lang w:val="ru-RU"/>
        </w:rPr>
        <w:t>1898)</w:t>
      </w:r>
      <w:r w:rsidRPr="00817A50">
        <w:rPr>
          <w:rFonts w:ascii="Times New Roman" w:hAnsi="Times New Roman" w:cs="Times New Roman"/>
          <w:sz w:val="20"/>
          <w:szCs w:val="20"/>
        </w:rPr>
        <w:t xml:space="preserve">. </w:t>
      </w:r>
    </w:p>
  </w:footnote>
  <w:footnote w:id="171">
    <w:p w:rsidR="00646EB0" w:rsidRPr="0021524C" w:rsidRDefault="00646EB0" w:rsidP="0021524C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21524C">
        <w:rPr>
          <w:rStyle w:val="Refdenotaderodap"/>
          <w:rFonts w:ascii="Times New Roman" w:hAnsi="Times New Roman" w:cs="Times New Roman"/>
        </w:rPr>
        <w:footnoteRef/>
      </w:r>
      <w:r w:rsidRPr="0021524C">
        <w:rPr>
          <w:rFonts w:ascii="Times New Roman" w:hAnsi="Times New Roman" w:cs="Times New Roman"/>
        </w:rPr>
        <w:t xml:space="preserve"> Nome da escultura</w:t>
      </w:r>
      <w:r>
        <w:rPr>
          <w:rFonts w:ascii="Times New Roman" w:hAnsi="Times New Roman" w:cs="Times New Roman"/>
        </w:rPr>
        <w:t xml:space="preserve"> (retirado de Isaías 2:4)</w:t>
      </w:r>
      <w:r w:rsidRPr="002152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projetada </w:t>
      </w:r>
      <w:r w:rsidRPr="0021524C">
        <w:rPr>
          <w:rFonts w:ascii="Times New Roman" w:hAnsi="Times New Roman" w:cs="Times New Roman"/>
        </w:rPr>
        <w:t>por Evguéni Vutchétitch (1908</w:t>
      </w:r>
      <w:r w:rsidRPr="0021524C">
        <w:rPr>
          <w:rFonts w:ascii="Times New Roman" w:hAnsi="Times New Roman" w:cs="Times New Roman"/>
          <w:i/>
        </w:rPr>
        <w:t>–</w:t>
      </w:r>
      <w:r w:rsidRPr="0021524C">
        <w:rPr>
          <w:rFonts w:ascii="Times New Roman" w:hAnsi="Times New Roman" w:cs="Times New Roman"/>
        </w:rPr>
        <w:t>1974) para o prédio da ONU, em Nova Iorque</w:t>
      </w:r>
      <w:r>
        <w:rPr>
          <w:rFonts w:ascii="Times New Roman" w:hAnsi="Times New Roman" w:cs="Times New Roman"/>
        </w:rPr>
        <w:t xml:space="preserve"> (1957)</w:t>
      </w:r>
      <w:r w:rsidRPr="0021524C">
        <w:rPr>
          <w:rFonts w:ascii="Times New Roman" w:hAnsi="Times New Roman" w:cs="Times New Roman"/>
        </w:rPr>
        <w:t>. Um</w:t>
      </w:r>
      <w:r w:rsidRPr="0021524C">
        <w:rPr>
          <w:rFonts w:ascii="Times New Roman" w:hAnsi="Times New Roman" w:cs="Times New Roman"/>
          <w:lang w:val="ru-RU"/>
        </w:rPr>
        <w:t>а</w:t>
      </w:r>
      <w:r w:rsidRPr="0021524C">
        <w:rPr>
          <w:rFonts w:ascii="Times New Roman" w:hAnsi="Times New Roman" w:cs="Times New Roman"/>
        </w:rPr>
        <w:t xml:space="preserve"> cópia se acha em frente à Nova Galeria Tretiakóv (</w:t>
      </w:r>
      <w:r w:rsidRPr="0021524C">
        <w:rPr>
          <w:rFonts w:ascii="Times New Roman" w:hAnsi="Times New Roman" w:cs="Times New Roman"/>
          <w:i/>
          <w:lang w:val="en-GB"/>
        </w:rPr>
        <w:t>Kr</w:t>
      </w:r>
      <w:r w:rsidRPr="0021524C">
        <w:rPr>
          <w:rFonts w:ascii="Times New Roman" w:hAnsi="Times New Roman" w:cs="Times New Roman"/>
          <w:i/>
        </w:rPr>
        <w:t>ýmski val</w:t>
      </w:r>
      <w:r w:rsidRPr="0021524C">
        <w:rPr>
          <w:rFonts w:ascii="Times New Roman" w:hAnsi="Times New Roman" w:cs="Times New Roman"/>
        </w:rPr>
        <w:t>).</w:t>
      </w:r>
    </w:p>
  </w:footnote>
  <w:footnote w:id="172">
    <w:p w:rsidR="00646EB0" w:rsidRPr="00D15490" w:rsidRDefault="00646EB0" w:rsidP="00D15490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D15490">
        <w:rPr>
          <w:rStyle w:val="Refdenotaderodap"/>
          <w:rFonts w:ascii="Times New Roman" w:hAnsi="Times New Roman" w:cs="Times New Roman"/>
        </w:rPr>
        <w:footnoteRef/>
      </w:r>
      <w:r w:rsidRPr="00D15490">
        <w:rPr>
          <w:rFonts w:ascii="Times New Roman" w:hAnsi="Times New Roman" w:cs="Times New Roman"/>
        </w:rPr>
        <w:t xml:space="preserve"> Cristão</w:t>
      </w:r>
      <w:r>
        <w:rPr>
          <w:rFonts w:ascii="Times New Roman" w:hAnsi="Times New Roman" w:cs="Times New Roman"/>
        </w:rPr>
        <w:t>s</w:t>
      </w:r>
      <w:r w:rsidRPr="00D15490">
        <w:rPr>
          <w:rFonts w:ascii="Times New Roman" w:hAnsi="Times New Roman" w:cs="Times New Roman"/>
        </w:rPr>
        <w:t xml:space="preserve"> ortodoxos que reconhecem a autoridade do Papa.</w:t>
      </w:r>
    </w:p>
  </w:footnote>
  <w:footnote w:id="173">
    <w:p w:rsidR="00646EB0" w:rsidRPr="00D61A60" w:rsidRDefault="00646EB0" w:rsidP="00D61A6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61A60">
        <w:rPr>
          <w:rStyle w:val="Refdenotaderodap"/>
          <w:rFonts w:ascii="Times New Roman" w:hAnsi="Times New Roman" w:cs="Times New Roman"/>
        </w:rPr>
        <w:footnoteRef/>
      </w:r>
      <w:r w:rsidRPr="00D61A60">
        <w:rPr>
          <w:rFonts w:ascii="Times New Roman" w:hAnsi="Times New Roman" w:cs="Times New Roman"/>
        </w:rPr>
        <w:t xml:space="preserve"> Tarás Chev</w:t>
      </w:r>
      <w:r>
        <w:rPr>
          <w:rFonts w:ascii="Times New Roman" w:hAnsi="Times New Roman" w:cs="Times New Roman"/>
        </w:rPr>
        <w:t>t</w:t>
      </w:r>
      <w:r w:rsidRPr="00D61A60">
        <w:rPr>
          <w:rFonts w:ascii="Times New Roman" w:hAnsi="Times New Roman" w:cs="Times New Roman"/>
        </w:rPr>
        <w:t>chenko (1814</w:t>
      </w:r>
      <w:r w:rsidRPr="00AD3C8C">
        <w:rPr>
          <w:rFonts w:ascii="Times New Roman" w:hAnsi="Times New Roman" w:cs="Times New Roman"/>
          <w:i/>
        </w:rPr>
        <w:t>–</w:t>
      </w:r>
      <w:r w:rsidRPr="00D61A60">
        <w:rPr>
          <w:rFonts w:ascii="Times New Roman" w:hAnsi="Times New Roman" w:cs="Times New Roman"/>
        </w:rPr>
        <w:t>1861), poeta ucraniano.</w:t>
      </w:r>
      <w:r>
        <w:rPr>
          <w:rFonts w:ascii="Times New Roman" w:hAnsi="Times New Roman" w:cs="Times New Roman"/>
        </w:rPr>
        <w:t xml:space="preserve"> Os dois últimos poemas foram citados no orginal em ucraniano.</w:t>
      </w:r>
    </w:p>
  </w:footnote>
  <w:footnote w:id="174">
    <w:p w:rsidR="00646EB0" w:rsidRPr="001E0C41" w:rsidRDefault="00646EB0" w:rsidP="001E0C41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1E0C41">
        <w:rPr>
          <w:rStyle w:val="Refdenotaderodap"/>
          <w:rFonts w:ascii="Times New Roman" w:hAnsi="Times New Roman" w:cs="Times New Roman"/>
        </w:rPr>
        <w:footnoteRef/>
      </w:r>
      <w:r w:rsidRPr="001E0C41">
        <w:rPr>
          <w:rFonts w:ascii="Times New Roman" w:hAnsi="Times New Roman" w:cs="Times New Roman"/>
        </w:rPr>
        <w:t xml:space="preserve"> Bolo de mel, tradicionalmente da cidade de Tula.</w:t>
      </w:r>
    </w:p>
  </w:footnote>
  <w:footnote w:id="175">
    <w:p w:rsidR="00646EB0" w:rsidRPr="00685112" w:rsidRDefault="00646EB0" w:rsidP="00685112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85112">
        <w:rPr>
          <w:rStyle w:val="Refdenotaderodap"/>
          <w:rFonts w:ascii="Times New Roman" w:hAnsi="Times New Roman" w:cs="Times New Roman"/>
        </w:rPr>
        <w:footnoteRef/>
      </w:r>
      <w:r w:rsidRPr="00685112">
        <w:rPr>
          <w:rFonts w:ascii="Times New Roman" w:hAnsi="Times New Roman" w:cs="Times New Roman"/>
        </w:rPr>
        <w:t xml:space="preserve"> Publicações clandestinas que circulavam na URSS.</w:t>
      </w:r>
    </w:p>
  </w:footnote>
  <w:footnote w:id="176">
    <w:p w:rsidR="00646EB0" w:rsidRPr="001C64A6" w:rsidRDefault="00646EB0" w:rsidP="0007321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2B776E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2B776E">
        <w:rPr>
          <w:rFonts w:ascii="Times New Roman" w:hAnsi="Times New Roman" w:cs="Times New Roman"/>
          <w:vertAlign w:val="superscript"/>
        </w:rPr>
        <w:t xml:space="preserve"> </w:t>
      </w:r>
      <w:r w:rsidRPr="002B776E">
        <w:rPr>
          <w:rFonts w:ascii="Times New Roman" w:hAnsi="Times New Roman" w:cs="Times New Roman"/>
        </w:rPr>
        <w:t>Alusão a Marc Chagall.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 exposição se deu em junho de 1973, na última visita de Chagall, aos 86 anos, à URSS, onde, então, ele era praticamente desconhecido.</w:t>
      </w:r>
    </w:p>
  </w:footnote>
  <w:footnote w:id="177">
    <w:p w:rsidR="00646EB0" w:rsidRPr="00ED5355" w:rsidRDefault="00646EB0" w:rsidP="00ED5355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ED5355">
        <w:rPr>
          <w:rStyle w:val="Refdenotaderodap"/>
          <w:rFonts w:ascii="Times New Roman" w:hAnsi="Times New Roman" w:cs="Times New Roman"/>
        </w:rPr>
        <w:footnoteRef/>
      </w:r>
      <w:r w:rsidRPr="00ED5355">
        <w:rPr>
          <w:rFonts w:ascii="Times New Roman" w:hAnsi="Times New Roman" w:cs="Times New Roman"/>
        </w:rPr>
        <w:t xml:space="preserve"> Iliá Riépin (1844</w:t>
      </w:r>
      <w:r w:rsidRPr="00AD3C8C">
        <w:rPr>
          <w:rFonts w:ascii="Times New Roman" w:hAnsi="Times New Roman" w:cs="Times New Roman"/>
          <w:i/>
        </w:rPr>
        <w:t>–</w:t>
      </w:r>
      <w:r w:rsidRPr="00ED5355">
        <w:rPr>
          <w:rFonts w:ascii="Times New Roman" w:hAnsi="Times New Roman" w:cs="Times New Roman"/>
        </w:rPr>
        <w:t>1930), pintor russo de cunho realista.</w:t>
      </w:r>
    </w:p>
  </w:footnote>
  <w:footnote w:id="178">
    <w:p w:rsidR="00646EB0" w:rsidRPr="00A77735" w:rsidRDefault="00646EB0" w:rsidP="00A77735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2125" w:author="Daniela Mountian" w:date="2017-08-28T07:57:00Z">
        <w:r w:rsidRPr="00A77735">
          <w:rPr>
            <w:rStyle w:val="Refdenotaderodap"/>
            <w:rFonts w:ascii="Times New Roman" w:hAnsi="Times New Roman" w:cs="Times New Roman"/>
          </w:rPr>
          <w:footnoteRef/>
        </w:r>
        <w:r w:rsidRPr="00A77735">
          <w:rPr>
            <w:rFonts w:ascii="Times New Roman" w:hAnsi="Times New Roman" w:cs="Times New Roman"/>
          </w:rPr>
          <w:t xml:space="preserve"> Carro soviético</w:t>
        </w:r>
      </w:ins>
      <w:ins w:id="2126" w:author="Daniela Mountian" w:date="2017-08-28T08:01:00Z">
        <w:r w:rsidRPr="00A77735">
          <w:rPr>
            <w:rFonts w:ascii="Times New Roman" w:hAnsi="Times New Roman" w:cs="Times New Roman"/>
          </w:rPr>
          <w:t>, cuja primeira linha (1956) se chama</w:t>
        </w:r>
      </w:ins>
      <w:ins w:id="2127" w:author="Daniela Mountian" w:date="2017-08-28T08:06:00Z">
        <w:r>
          <w:rPr>
            <w:rFonts w:ascii="Times New Roman" w:hAnsi="Times New Roman" w:cs="Times New Roman"/>
          </w:rPr>
          <w:t>v</w:t>
        </w:r>
      </w:ins>
      <w:ins w:id="2128" w:author="Daniela Mountian" w:date="2017-08-28T08:01:00Z">
        <w:r w:rsidRPr="00A77735">
          <w:rPr>
            <w:rFonts w:ascii="Times New Roman" w:hAnsi="Times New Roman" w:cs="Times New Roman"/>
          </w:rPr>
          <w:t xml:space="preserve">a </w:t>
        </w:r>
        <w:r w:rsidRPr="00A77735">
          <w:rPr>
            <w:rFonts w:ascii="Times New Roman" w:hAnsi="Times New Roman" w:cs="Times New Roman"/>
            <w:i/>
          </w:rPr>
          <w:t>Gaz-21</w:t>
        </w:r>
      </w:ins>
      <w:ins w:id="2129" w:author="Daniela Mountian" w:date="2017-08-28T07:57:00Z">
        <w:r w:rsidRPr="00A77735">
          <w:rPr>
            <w:rFonts w:ascii="Times New Roman" w:hAnsi="Times New Roman" w:cs="Times New Roman"/>
          </w:rPr>
          <w:t xml:space="preserve">. </w:t>
        </w:r>
      </w:ins>
      <w:ins w:id="2130" w:author="Daniela Mountian" w:date="2017-08-28T08:00:00Z">
        <w:r w:rsidRPr="00A77735">
          <w:rPr>
            <w:rFonts w:ascii="Times New Roman" w:hAnsi="Times New Roman" w:cs="Times New Roman"/>
          </w:rPr>
          <w:t>Algumas linhas eram r</w:t>
        </w:r>
      </w:ins>
      <w:ins w:id="2131" w:author="Daniela Mountian" w:date="2017-08-28T07:59:00Z">
        <w:r w:rsidRPr="00A77735">
          <w:rPr>
            <w:rFonts w:ascii="Times New Roman" w:hAnsi="Times New Roman" w:cs="Times New Roman"/>
          </w:rPr>
          <w:t>eservad</w:t>
        </w:r>
      </w:ins>
      <w:ins w:id="2132" w:author="Daniela Mountian" w:date="2017-08-28T08:00:00Z">
        <w:r w:rsidRPr="00A77735">
          <w:rPr>
            <w:rFonts w:ascii="Times New Roman" w:hAnsi="Times New Roman" w:cs="Times New Roman"/>
          </w:rPr>
          <w:t>as</w:t>
        </w:r>
      </w:ins>
      <w:ins w:id="2133" w:author="Daniela Mountian" w:date="2017-08-28T07:59:00Z">
        <w:r w:rsidRPr="00A77735">
          <w:rPr>
            <w:rFonts w:ascii="Times New Roman" w:hAnsi="Times New Roman" w:cs="Times New Roman"/>
          </w:rPr>
          <w:t xml:space="preserve"> para uso do alto e</w:t>
        </w:r>
      </w:ins>
      <w:ins w:id="2134" w:author="Daniela Mountian" w:date="2017-08-28T08:00:00Z">
        <w:r w:rsidRPr="00A77735">
          <w:rPr>
            <w:rFonts w:ascii="Times New Roman" w:hAnsi="Times New Roman" w:cs="Times New Roman"/>
          </w:rPr>
          <w:t>calão</w:t>
        </w:r>
      </w:ins>
      <w:ins w:id="2135" w:author="Daniela Mountian" w:date="2017-08-28T07:57:00Z">
        <w:r w:rsidRPr="00A77735">
          <w:rPr>
            <w:rFonts w:ascii="Times New Roman" w:hAnsi="Times New Roman" w:cs="Times New Roman"/>
          </w:rPr>
          <w:t>.</w:t>
        </w:r>
      </w:ins>
    </w:p>
  </w:footnote>
  <w:footnote w:id="179">
    <w:p w:rsidR="00646EB0" w:rsidRPr="002B776E" w:rsidRDefault="00646EB0" w:rsidP="002B776E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2B776E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2B776E">
        <w:rPr>
          <w:rFonts w:ascii="Times New Roman" w:hAnsi="Times New Roman" w:cs="Times New Roman"/>
          <w:vertAlign w:val="superscript"/>
        </w:rPr>
        <w:t xml:space="preserve"> </w:t>
      </w:r>
      <w:ins w:id="2136" w:author="Daniela Mountian" w:date="2017-08-28T08:04:00Z">
        <w:r>
          <w:rPr>
            <w:rFonts w:ascii="Times New Roman" w:hAnsi="Times New Roman" w:cs="Times New Roman"/>
          </w:rPr>
          <w:t>Conde Orlóv (1734</w:t>
        </w:r>
        <w:r w:rsidRPr="00AD3C8C">
          <w:rPr>
            <w:rFonts w:ascii="Times New Roman" w:hAnsi="Times New Roman" w:cs="Times New Roman"/>
            <w:i/>
          </w:rPr>
          <w:t>–</w:t>
        </w:r>
        <w:r>
          <w:rPr>
            <w:rFonts w:ascii="Times New Roman" w:hAnsi="Times New Roman" w:cs="Times New Roman"/>
          </w:rPr>
          <w:t>1783)</w:t>
        </w:r>
      </w:ins>
      <w:ins w:id="2137" w:author="Daniela Mountian" w:date="2017-08-28T08:05:00Z">
        <w:r>
          <w:rPr>
            <w:rFonts w:ascii="Times New Roman" w:hAnsi="Times New Roman" w:cs="Times New Roman"/>
          </w:rPr>
          <w:t xml:space="preserve"> era um dos </w:t>
        </w:r>
      </w:ins>
      <w:ins w:id="2138" w:author="Daniela Mountian" w:date="2017-08-28T14:09:00Z">
        <w:r>
          <w:rPr>
            <w:rFonts w:ascii="Times New Roman" w:hAnsi="Times New Roman" w:cs="Times New Roman"/>
          </w:rPr>
          <w:t>“</w:t>
        </w:r>
      </w:ins>
      <w:ins w:id="2139" w:author="Daniela Mountian" w:date="2017-08-28T08:05:00Z">
        <w:r>
          <w:rPr>
            <w:rFonts w:ascii="Times New Roman" w:hAnsi="Times New Roman" w:cs="Times New Roman"/>
          </w:rPr>
          <w:t>favoritos</w:t>
        </w:r>
      </w:ins>
      <w:ins w:id="2140" w:author="Daniela Mountian" w:date="2017-08-28T14:09:00Z">
        <w:r>
          <w:rPr>
            <w:rFonts w:ascii="Times New Roman" w:hAnsi="Times New Roman" w:cs="Times New Roman"/>
          </w:rPr>
          <w:t>”</w:t>
        </w:r>
      </w:ins>
      <w:ins w:id="2141" w:author="Daniela Mountian" w:date="2017-08-28T08:05:00Z">
        <w:r>
          <w:rPr>
            <w:rFonts w:ascii="Times New Roman" w:hAnsi="Times New Roman" w:cs="Times New Roman"/>
          </w:rPr>
          <w:t xml:space="preserve"> de</w:t>
        </w:r>
      </w:ins>
      <w:ins w:id="2142" w:author="Daniela Mountian" w:date="2017-08-28T08:04:00Z">
        <w:r>
          <w:rPr>
            <w:rFonts w:ascii="Times New Roman" w:hAnsi="Times New Roman" w:cs="Times New Roman"/>
          </w:rPr>
          <w:t xml:space="preserve"> </w:t>
        </w:r>
      </w:ins>
      <w:r w:rsidRPr="002B776E">
        <w:rPr>
          <w:rFonts w:ascii="Times New Roman" w:hAnsi="Times New Roman" w:cs="Times New Roman"/>
        </w:rPr>
        <w:t>Catarina</w:t>
      </w:r>
      <w:ins w:id="2143" w:author="Daniela Mountian" w:date="2017-08-28T08:05:00Z">
        <w:r>
          <w:rPr>
            <w:rFonts w:ascii="Times New Roman" w:hAnsi="Times New Roman" w:cs="Times New Roman"/>
          </w:rPr>
          <w:t xml:space="preserve"> II</w:t>
        </w:r>
      </w:ins>
      <w:r>
        <w:rPr>
          <w:rFonts w:ascii="Times New Roman" w:hAnsi="Times New Roman" w:cs="Times New Roman"/>
        </w:rPr>
        <w:t>,</w:t>
      </w:r>
      <w:r w:rsidRPr="002B776E">
        <w:rPr>
          <w:rFonts w:ascii="Times New Roman" w:hAnsi="Times New Roman" w:cs="Times New Roman"/>
        </w:rPr>
        <w:t xml:space="preserve"> a Grande.</w:t>
      </w:r>
    </w:p>
  </w:footnote>
  <w:footnote w:id="180">
    <w:p w:rsidR="00646EB0" w:rsidRPr="002B776E" w:rsidRDefault="00646EB0" w:rsidP="002B776E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2B776E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2B776E"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Vestido típico sem mangas, usado na Rússia e em alguns países do norte</w:t>
      </w:r>
      <w:r w:rsidRPr="002B776E">
        <w:rPr>
          <w:rFonts w:ascii="Times New Roman" w:hAnsi="Times New Roman" w:cs="Times New Roman"/>
        </w:rPr>
        <w:t>.</w:t>
      </w:r>
    </w:p>
  </w:footnote>
  <w:footnote w:id="181">
    <w:p w:rsidR="00646EB0" w:rsidRPr="00BF6D40" w:rsidRDefault="00646EB0" w:rsidP="00BF6D40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BF6D40">
        <w:rPr>
          <w:rStyle w:val="Refdenotaderodap"/>
          <w:rFonts w:ascii="Times New Roman" w:hAnsi="Times New Roman" w:cs="Times New Roman"/>
        </w:rPr>
        <w:footnoteRef/>
      </w:r>
      <w:r w:rsidRPr="00BF6D40">
        <w:rPr>
          <w:rFonts w:ascii="Times New Roman" w:hAnsi="Times New Roman" w:cs="Times New Roman"/>
        </w:rPr>
        <w:t xml:space="preserve"> Quadro feito entre 1837 e 1857 p</w:t>
      </w:r>
      <w:r>
        <w:rPr>
          <w:rFonts w:ascii="Times New Roman" w:hAnsi="Times New Roman" w:cs="Times New Roman"/>
        </w:rPr>
        <w:t>or</w:t>
      </w:r>
      <w:r w:rsidRPr="00BF6D40">
        <w:rPr>
          <w:rFonts w:ascii="Times New Roman" w:hAnsi="Times New Roman" w:cs="Times New Roman"/>
        </w:rPr>
        <w:t xml:space="preserve"> Aleksándr Ivánov (1806</w:t>
      </w:r>
      <w:r w:rsidRPr="00BF6D40">
        <w:rPr>
          <w:rFonts w:ascii="Times New Roman" w:hAnsi="Times New Roman" w:cs="Times New Roman"/>
          <w:i/>
        </w:rPr>
        <w:t>–</w:t>
      </w:r>
      <w:r w:rsidRPr="00BF6D40">
        <w:rPr>
          <w:rFonts w:ascii="Times New Roman" w:hAnsi="Times New Roman" w:cs="Times New Roman"/>
        </w:rPr>
        <w:t>1858)</w:t>
      </w:r>
      <w:r>
        <w:rPr>
          <w:rFonts w:ascii="Times New Roman" w:hAnsi="Times New Roman" w:cs="Times New Roman"/>
        </w:rPr>
        <w:t>, pintor acadêmico</w:t>
      </w:r>
      <w:r w:rsidRPr="00BF6D40">
        <w:rPr>
          <w:rFonts w:ascii="Times New Roman" w:hAnsi="Times New Roman" w:cs="Times New Roman"/>
        </w:rPr>
        <w:t>.</w:t>
      </w:r>
    </w:p>
  </w:footnote>
  <w:footnote w:id="182">
    <w:p w:rsidR="00646EB0" w:rsidRPr="00C56637" w:rsidRDefault="00646EB0" w:rsidP="00C56637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56637">
        <w:rPr>
          <w:rStyle w:val="Refdenotaderodap"/>
          <w:rFonts w:ascii="Times New Roman" w:hAnsi="Times New Roman" w:cs="Times New Roman"/>
        </w:rPr>
        <w:footnoteRef/>
      </w:r>
      <w:r w:rsidRPr="00C56637">
        <w:rPr>
          <w:rFonts w:ascii="Times New Roman" w:hAnsi="Times New Roman" w:cs="Times New Roman"/>
        </w:rPr>
        <w:t xml:space="preserve"> GUM (</w:t>
      </w:r>
      <w:r w:rsidRPr="00C56637">
        <w:rPr>
          <w:rFonts w:ascii="Times New Roman" w:hAnsi="Times New Roman" w:cs="Times New Roman"/>
          <w:i/>
        </w:rPr>
        <w:t>Glávnyi universsálnyi m</w:t>
      </w:r>
      <w:r>
        <w:rPr>
          <w:rFonts w:ascii="Times New Roman" w:hAnsi="Times New Roman" w:cs="Times New Roman"/>
          <w:i/>
        </w:rPr>
        <w:t>aga</w:t>
      </w:r>
      <w:r w:rsidRPr="00C56637">
        <w:rPr>
          <w:rFonts w:ascii="Times New Roman" w:hAnsi="Times New Roman" w:cs="Times New Roman"/>
          <w:i/>
        </w:rPr>
        <w:t>zin</w:t>
      </w:r>
      <w:r w:rsidRPr="00C5663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centro</w:t>
      </w:r>
      <w:r w:rsidRPr="00C56637">
        <w:rPr>
          <w:rFonts w:ascii="Times New Roman" w:hAnsi="Times New Roman" w:cs="Times New Roman"/>
        </w:rPr>
        <w:t xml:space="preserve"> comercial ao lado da Praça Verme</w:t>
      </w:r>
      <w:r>
        <w:rPr>
          <w:rFonts w:ascii="Times New Roman" w:hAnsi="Times New Roman" w:cs="Times New Roman"/>
        </w:rPr>
        <w:t>l</w:t>
      </w:r>
      <w:r w:rsidRPr="00C56637">
        <w:rPr>
          <w:rFonts w:ascii="Times New Roman" w:hAnsi="Times New Roman" w:cs="Times New Roman"/>
        </w:rPr>
        <w:t>ha; TSUM (</w:t>
      </w:r>
      <w:r w:rsidRPr="00C56637">
        <w:rPr>
          <w:rFonts w:ascii="Times New Roman" w:hAnsi="Times New Roman" w:cs="Times New Roman"/>
          <w:i/>
        </w:rPr>
        <w:t xml:space="preserve">tsentrálnyi universálnyj </w:t>
      </w:r>
      <w:r>
        <w:rPr>
          <w:rFonts w:ascii="Times New Roman" w:hAnsi="Times New Roman" w:cs="Times New Roman"/>
          <w:i/>
        </w:rPr>
        <w:t>magazin</w:t>
      </w:r>
      <w:r w:rsidRPr="00C56637">
        <w:rPr>
          <w:rFonts w:ascii="Times New Roman" w:hAnsi="Times New Roman" w:cs="Times New Roman"/>
        </w:rPr>
        <w:t xml:space="preserve">), </w:t>
      </w:r>
      <w:r>
        <w:rPr>
          <w:rFonts w:ascii="Times New Roman" w:hAnsi="Times New Roman" w:cs="Times New Roman"/>
        </w:rPr>
        <w:t>centro c</w:t>
      </w:r>
      <w:r w:rsidRPr="00C56637">
        <w:rPr>
          <w:rFonts w:ascii="Times New Roman" w:hAnsi="Times New Roman" w:cs="Times New Roman"/>
        </w:rPr>
        <w:t xml:space="preserve">omercial perto do Teatro </w:t>
      </w:r>
      <w:r w:rsidRPr="00C56637">
        <w:rPr>
          <w:rFonts w:ascii="Times New Roman" w:hAnsi="Times New Roman" w:cs="Times New Roman"/>
          <w:i/>
        </w:rPr>
        <w:t>Bolchói</w:t>
      </w:r>
      <w:r>
        <w:rPr>
          <w:rFonts w:ascii="Times New Roman" w:hAnsi="Times New Roman" w:cs="Times New Roman"/>
        </w:rPr>
        <w:t>; “O Mundo das Crianças” (</w:t>
      </w:r>
      <w:r>
        <w:rPr>
          <w:rFonts w:ascii="Times New Roman" w:hAnsi="Times New Roman" w:cs="Times New Roman"/>
          <w:i/>
        </w:rPr>
        <w:t>Diétskii mir</w:t>
      </w:r>
      <w:r>
        <w:rPr>
          <w:rFonts w:ascii="Times New Roman" w:hAnsi="Times New Roman" w:cs="Times New Roman"/>
        </w:rPr>
        <w:t>), rede de lojas de produtos infantis fundada em 1957.</w:t>
      </w:r>
    </w:p>
  </w:footnote>
  <w:footnote w:id="183">
    <w:p w:rsidR="00646EB0" w:rsidRPr="00FC6161" w:rsidRDefault="00646EB0" w:rsidP="00FC616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2156" w:author="Daniela Mountian" w:date="2017-07-18T16:30:00Z">
        <w:r w:rsidRPr="00AE2EC6">
          <w:rPr>
            <w:rStyle w:val="Refdenotaderodap"/>
            <w:rFonts w:ascii="Times New Roman" w:hAnsi="Times New Roman" w:cs="Times New Roman"/>
          </w:rPr>
          <w:footnoteRef/>
        </w:r>
        <w:r w:rsidRPr="00AE2EC6">
          <w:rPr>
            <w:rFonts w:ascii="Times New Roman" w:hAnsi="Times New Roman" w:cs="Times New Roman"/>
          </w:rPr>
          <w:t xml:space="preserve"> </w:t>
        </w:r>
      </w:ins>
      <w:ins w:id="2157" w:author="Daniela Mountian" w:date="2017-08-28T08:36:00Z">
        <w:r>
          <w:rPr>
            <w:rFonts w:ascii="Times New Roman" w:hAnsi="Times New Roman" w:cs="Times New Roman"/>
          </w:rPr>
          <w:t>Stepan (Stenka) Rázin</w:t>
        </w:r>
      </w:ins>
      <w:ins w:id="2158" w:author="Daniela Mountian" w:date="2017-08-28T08:38:00Z">
        <w:r>
          <w:rPr>
            <w:rFonts w:ascii="Times New Roman" w:hAnsi="Times New Roman" w:cs="Times New Roman"/>
          </w:rPr>
          <w:t xml:space="preserve"> (1630</w:t>
        </w:r>
        <w:r w:rsidRPr="00AD3C8C">
          <w:rPr>
            <w:rFonts w:ascii="Times New Roman" w:hAnsi="Times New Roman" w:cs="Times New Roman"/>
            <w:i/>
          </w:rPr>
          <w:t>–</w:t>
        </w:r>
        <w:r>
          <w:rPr>
            <w:rFonts w:ascii="Times New Roman" w:hAnsi="Times New Roman" w:cs="Times New Roman"/>
          </w:rPr>
          <w:t>1671)</w:t>
        </w:r>
      </w:ins>
      <w:ins w:id="2159" w:author="Daniela Mountian" w:date="2017-08-28T08:37:00Z">
        <w:r>
          <w:rPr>
            <w:rFonts w:ascii="Times New Roman" w:hAnsi="Times New Roman" w:cs="Times New Roman"/>
          </w:rPr>
          <w:t>,</w:t>
        </w:r>
      </w:ins>
      <w:ins w:id="2160" w:author="Daniela Mountian" w:date="2017-08-28T08:36:00Z">
        <w:r>
          <w:rPr>
            <w:rFonts w:ascii="Times New Roman" w:hAnsi="Times New Roman" w:cs="Times New Roman"/>
          </w:rPr>
          <w:t xml:space="preserve"> </w:t>
        </w:r>
      </w:ins>
      <w:ins w:id="2161" w:author="Daniela Mountian" w:date="2017-08-28T08:37:00Z">
        <w:r>
          <w:rPr>
            <w:rFonts w:ascii="Times New Roman" w:hAnsi="Times New Roman" w:cs="Times New Roman"/>
          </w:rPr>
          <w:t>l</w:t>
        </w:r>
      </w:ins>
      <w:ins w:id="2162" w:author="Daniela Mountian" w:date="2017-07-18T16:30:00Z">
        <w:r w:rsidRPr="00AE2EC6">
          <w:rPr>
            <w:rFonts w:ascii="Times New Roman" w:hAnsi="Times New Roman" w:cs="Times New Roman"/>
          </w:rPr>
          <w:t>íder cossaco</w:t>
        </w:r>
      </w:ins>
      <w:ins w:id="2163" w:author="Daniela Mountian" w:date="2017-08-28T08:37:00Z">
        <w:r>
          <w:rPr>
            <w:rFonts w:ascii="Times New Roman" w:hAnsi="Times New Roman" w:cs="Times New Roman"/>
          </w:rPr>
          <w:t xml:space="preserve"> (atamã) que</w:t>
        </w:r>
      </w:ins>
      <w:ins w:id="2164" w:author="Daniela Mountian" w:date="2017-08-28T08:39:00Z">
        <w:r>
          <w:rPr>
            <w:rFonts w:ascii="Times New Roman" w:hAnsi="Times New Roman" w:cs="Times New Roman"/>
          </w:rPr>
          <w:t xml:space="preserve"> organizou uma série de </w:t>
        </w:r>
      </w:ins>
      <w:ins w:id="2165" w:author="Daniela Mountian" w:date="2017-08-28T08:41:00Z">
        <w:r>
          <w:rPr>
            <w:rFonts w:ascii="Times New Roman" w:hAnsi="Times New Roman" w:cs="Times New Roman"/>
          </w:rPr>
          <w:t>insurreições</w:t>
        </w:r>
      </w:ins>
      <w:ins w:id="2166" w:author="Daniela Mountian" w:date="2017-08-28T08:39:00Z">
        <w:r>
          <w:rPr>
            <w:rFonts w:ascii="Times New Roman" w:hAnsi="Times New Roman" w:cs="Times New Roman"/>
          </w:rPr>
          <w:t xml:space="preserve"> contra o poder t</w:t>
        </w:r>
      </w:ins>
      <w:ins w:id="2167" w:author="Daniela Mountian" w:date="2017-08-28T08:41:00Z">
        <w:r>
          <w:rPr>
            <w:rFonts w:ascii="Times New Roman" w:hAnsi="Times New Roman" w:cs="Times New Roman"/>
          </w:rPr>
          <w:t>s</w:t>
        </w:r>
      </w:ins>
      <w:ins w:id="2168" w:author="Daniela Mountian" w:date="2017-08-28T08:39:00Z">
        <w:r>
          <w:rPr>
            <w:rFonts w:ascii="Times New Roman" w:hAnsi="Times New Roman" w:cs="Times New Roman"/>
          </w:rPr>
          <w:t>arista</w:t>
        </w:r>
      </w:ins>
      <w:ins w:id="2169" w:author="Daniela Mountian" w:date="2017-08-28T08:41:00Z">
        <w:r>
          <w:rPr>
            <w:rFonts w:ascii="Times New Roman" w:hAnsi="Times New Roman" w:cs="Times New Roman"/>
          </w:rPr>
          <w:t>.</w:t>
        </w:r>
      </w:ins>
      <w:ins w:id="2170" w:author="Daniela Mountian" w:date="2017-08-28T08:39:00Z">
        <w:r>
          <w:rPr>
            <w:rFonts w:ascii="Times New Roman" w:hAnsi="Times New Roman" w:cs="Times New Roman"/>
          </w:rPr>
          <w:t xml:space="preserve"> </w:t>
        </w:r>
      </w:ins>
      <w:ins w:id="2171" w:author="Daniela Mountian" w:date="2017-08-28T08:41:00Z">
        <w:r>
          <w:rPr>
            <w:rFonts w:ascii="Times New Roman" w:hAnsi="Times New Roman" w:cs="Times New Roman"/>
          </w:rPr>
          <w:t>F</w:t>
        </w:r>
      </w:ins>
      <w:ins w:id="2172" w:author="Daniela Mountian" w:date="2017-08-28T08:39:00Z">
        <w:r>
          <w:rPr>
            <w:rFonts w:ascii="Times New Roman" w:hAnsi="Times New Roman" w:cs="Times New Roman"/>
          </w:rPr>
          <w:t xml:space="preserve">oi enforcado </w:t>
        </w:r>
      </w:ins>
      <w:ins w:id="2173" w:author="Daniela Mountian" w:date="2017-08-28T08:40:00Z">
        <w:r>
          <w:rPr>
            <w:rFonts w:ascii="Times New Roman" w:hAnsi="Times New Roman" w:cs="Times New Roman"/>
          </w:rPr>
          <w:t xml:space="preserve">barbaramente </w:t>
        </w:r>
      </w:ins>
      <w:ins w:id="2174" w:author="Daniela Mountian" w:date="2017-08-28T08:39:00Z">
        <w:r>
          <w:rPr>
            <w:rFonts w:ascii="Times New Roman" w:hAnsi="Times New Roman" w:cs="Times New Roman"/>
          </w:rPr>
          <w:t>por ordem do tsar Aleksei</w:t>
        </w:r>
      </w:ins>
      <w:ins w:id="2175" w:author="Daniela Mountian" w:date="2017-07-18T16:30:00Z">
        <w:r w:rsidRPr="00AE2EC6">
          <w:rPr>
            <w:rFonts w:ascii="Times New Roman" w:hAnsi="Times New Roman" w:cs="Times New Roman"/>
          </w:rPr>
          <w:t>.</w:t>
        </w:r>
      </w:ins>
      <w:ins w:id="2176" w:author="Daniela Mountian" w:date="2017-07-18T16:32:00Z">
        <w:r>
          <w:rPr>
            <w:rFonts w:ascii="Times New Roman" w:hAnsi="Times New Roman" w:cs="Times New Roman"/>
            <w:lang w:val="ru-RU"/>
          </w:rPr>
          <w:t xml:space="preserve"> </w:t>
        </w:r>
      </w:ins>
      <w:ins w:id="2177" w:author="Daniela Mountian" w:date="2017-08-28T08:44:00Z">
        <w:r>
          <w:rPr>
            <w:rFonts w:ascii="Times New Roman" w:hAnsi="Times New Roman" w:cs="Times New Roman"/>
          </w:rPr>
          <w:t xml:space="preserve">Figura </w:t>
        </w:r>
      </w:ins>
      <w:ins w:id="2178" w:author="Daniela Mountian" w:date="2017-08-28T08:54:00Z">
        <w:r>
          <w:rPr>
            <w:rFonts w:ascii="Times New Roman" w:hAnsi="Times New Roman" w:cs="Times New Roman"/>
          </w:rPr>
          <w:t xml:space="preserve">de Rázin </w:t>
        </w:r>
      </w:ins>
      <w:ins w:id="2179" w:author="Daniela Mountian" w:date="2017-08-28T08:44:00Z">
        <w:r>
          <w:rPr>
            <w:rFonts w:ascii="Times New Roman" w:hAnsi="Times New Roman" w:cs="Times New Roman"/>
          </w:rPr>
          <w:t xml:space="preserve">se tornou mítica, gerando obras como </w:t>
        </w:r>
      </w:ins>
      <w:ins w:id="2180" w:author="Daniela Mountian" w:date="2017-08-28T08:46:00Z">
        <w:r>
          <w:rPr>
            <w:rFonts w:ascii="Times New Roman" w:hAnsi="Times New Roman" w:cs="Times New Roman"/>
            <w:lang w:val="ru-RU"/>
          </w:rPr>
          <w:t xml:space="preserve">о </w:t>
        </w:r>
        <w:r>
          <w:rPr>
            <w:rFonts w:ascii="Times New Roman" w:hAnsi="Times New Roman" w:cs="Times New Roman"/>
          </w:rPr>
          <w:t xml:space="preserve">poema </w:t>
        </w:r>
      </w:ins>
      <w:ins w:id="2181" w:author="Daniela Mountian" w:date="2017-08-28T08:44:00Z">
        <w:r>
          <w:rPr>
            <w:rFonts w:ascii="Times New Roman" w:hAnsi="Times New Roman" w:cs="Times New Roman"/>
            <w:i/>
          </w:rPr>
          <w:t xml:space="preserve">A execução de Stepan Rázin, </w:t>
        </w:r>
        <w:r>
          <w:rPr>
            <w:rFonts w:ascii="Times New Roman" w:hAnsi="Times New Roman" w:cs="Times New Roman"/>
          </w:rPr>
          <w:t>de Ievtuchenko, que inspirou m</w:t>
        </w:r>
      </w:ins>
      <w:ins w:id="2182" w:author="Daniela Mountian" w:date="2017-08-28T08:45:00Z">
        <w:r>
          <w:rPr>
            <w:rFonts w:ascii="Times New Roman" w:hAnsi="Times New Roman" w:cs="Times New Roman"/>
          </w:rPr>
          <w:t>úsica homônima (1964) de Chostakóvitch.</w:t>
        </w:r>
      </w:ins>
    </w:p>
  </w:footnote>
  <w:footnote w:id="184">
    <w:p w:rsidR="00646EB0" w:rsidRPr="00843CC1" w:rsidRDefault="00646EB0" w:rsidP="00843CC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43CC1">
        <w:rPr>
          <w:rStyle w:val="Refdenotaderodap"/>
          <w:rFonts w:ascii="Times New Roman" w:hAnsi="Times New Roman" w:cs="Times New Roman"/>
        </w:rPr>
        <w:footnoteRef/>
      </w:r>
      <w:r w:rsidRPr="00843CC1">
        <w:rPr>
          <w:rFonts w:ascii="Times New Roman" w:hAnsi="Times New Roman" w:cs="Times New Roman"/>
        </w:rPr>
        <w:t xml:space="preserve"> O retrato de Púchkin, feito por Oriest Kipriénski (1782</w:t>
      </w:r>
      <w:r w:rsidRPr="00843CC1">
        <w:rPr>
          <w:rFonts w:ascii="Times New Roman" w:hAnsi="Times New Roman" w:cs="Times New Roman"/>
          <w:i/>
        </w:rPr>
        <w:t>–</w:t>
      </w:r>
      <w:r w:rsidRPr="00843CC1">
        <w:rPr>
          <w:rFonts w:ascii="Times New Roman" w:hAnsi="Times New Roman" w:cs="Times New Roman"/>
        </w:rPr>
        <w:t>1836), é de 1827.</w:t>
      </w:r>
    </w:p>
  </w:footnote>
  <w:footnote w:id="185">
    <w:p w:rsidR="00646EB0" w:rsidRPr="00F00269" w:rsidRDefault="00646EB0" w:rsidP="00843CC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43CC1">
        <w:rPr>
          <w:rStyle w:val="Refdenotaderodap"/>
          <w:rFonts w:ascii="Times New Roman" w:hAnsi="Times New Roman" w:cs="Times New Roman"/>
        </w:rPr>
        <w:footnoteRef/>
      </w:r>
      <w:r w:rsidRPr="00843CC1">
        <w:rPr>
          <w:rFonts w:ascii="Times New Roman" w:hAnsi="Times New Roman" w:cs="Times New Roman"/>
        </w:rPr>
        <w:t xml:space="preserve"> </w:t>
      </w:r>
      <w:r w:rsidRPr="00843CC1">
        <w:rPr>
          <w:rFonts w:ascii="Times New Roman" w:hAnsi="Times New Roman" w:cs="Times New Roman"/>
          <w:i/>
        </w:rPr>
        <w:t xml:space="preserve">Luzinha </w:t>
      </w:r>
      <w:r w:rsidRPr="00843CC1">
        <w:rPr>
          <w:rFonts w:ascii="Times New Roman" w:hAnsi="Times New Roman" w:cs="Times New Roman"/>
        </w:rPr>
        <w:t>(</w:t>
      </w:r>
      <w:r w:rsidRPr="00843CC1">
        <w:rPr>
          <w:rFonts w:ascii="Times New Roman" w:hAnsi="Times New Roman" w:cs="Times New Roman"/>
          <w:i/>
        </w:rPr>
        <w:t>Ogoniók</w:t>
      </w:r>
      <w:r w:rsidRPr="00843CC1">
        <w:rPr>
          <w:rFonts w:ascii="Times New Roman" w:hAnsi="Times New Roman" w:cs="Times New Roman"/>
        </w:rPr>
        <w:t>), revista</w:t>
      </w:r>
      <w:r w:rsidRPr="00843CC1">
        <w:rPr>
          <w:rFonts w:ascii="Times New Roman" w:hAnsi="Times New Roman" w:cs="Times New Roman"/>
          <w:lang w:val="ru-RU"/>
        </w:rPr>
        <w:t xml:space="preserve"> </w:t>
      </w:r>
      <w:r w:rsidRPr="00843CC1">
        <w:rPr>
          <w:rFonts w:ascii="Times New Roman" w:hAnsi="Times New Roman" w:cs="Times New Roman"/>
        </w:rPr>
        <w:t>ilustrada semanal política e literária de grande tiragem. Começou a circular em Moscou em 1923.</w:t>
      </w:r>
    </w:p>
  </w:footnote>
  <w:footnote w:id="186">
    <w:p w:rsidR="00646EB0" w:rsidRPr="00564986" w:rsidRDefault="00646EB0" w:rsidP="00843CC1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43CC1">
        <w:rPr>
          <w:rStyle w:val="Refdenotaderodap"/>
          <w:rFonts w:ascii="Times New Roman" w:hAnsi="Times New Roman" w:cs="Times New Roman"/>
        </w:rPr>
        <w:footnoteRef/>
      </w:r>
      <w:r w:rsidRPr="00843CC1">
        <w:rPr>
          <w:rFonts w:ascii="Times New Roman" w:hAnsi="Times New Roman" w:cs="Times New Roman"/>
        </w:rPr>
        <w:t xml:space="preserve"> O retrato de Lêrmontov é de 1869 e o de Dostoiévski de 1872, ambos feitos pelo pintor Vassíli Peróv (1833/1834</w:t>
      </w:r>
      <w:r w:rsidRPr="00843CC1">
        <w:rPr>
          <w:rFonts w:ascii="Times New Roman" w:hAnsi="Times New Roman" w:cs="Times New Roman"/>
          <w:i/>
        </w:rPr>
        <w:t>–</w:t>
      </w:r>
      <w:r w:rsidRPr="00843CC1">
        <w:rPr>
          <w:rFonts w:ascii="Times New Roman" w:hAnsi="Times New Roman" w:cs="Times New Roman"/>
        </w:rPr>
        <w:t>1882)</w:t>
      </w:r>
      <w:r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</w:rPr>
        <w:t>um dos Itinerantes (</w:t>
      </w:r>
      <w:r>
        <w:rPr>
          <w:rFonts w:ascii="Times New Roman" w:hAnsi="Times New Roman" w:cs="Times New Roman"/>
          <w:i/>
        </w:rPr>
        <w:t xml:space="preserve">peredvíjniki), </w:t>
      </w:r>
      <w:r>
        <w:rPr>
          <w:rFonts w:ascii="Times New Roman" w:hAnsi="Times New Roman" w:cs="Times New Roman"/>
        </w:rPr>
        <w:t>ou membro d</w:t>
      </w:r>
      <w:r>
        <w:rPr>
          <w:rFonts w:ascii="Times New Roman" w:hAnsi="Times New Roman" w:cs="Times New Roman"/>
          <w:lang w:val="ru-RU"/>
        </w:rPr>
        <w:t xml:space="preserve">а </w:t>
      </w:r>
      <w:r>
        <w:rPr>
          <w:rFonts w:ascii="Times New Roman" w:hAnsi="Times New Roman" w:cs="Times New Roman"/>
        </w:rPr>
        <w:t>Sociedade de Exposições de Pintores Itinerantes, que romperam com a temática clássica da arte acadêmica, voltando-se, dentro da estética realista, para motivos sociais e paisagens russas</w:t>
      </w:r>
      <w:r w:rsidRPr="00843CC1">
        <w:rPr>
          <w:rFonts w:ascii="Times New Roman" w:hAnsi="Times New Roman" w:cs="Times New Roman"/>
        </w:rPr>
        <w:t xml:space="preserve">. </w:t>
      </w:r>
    </w:p>
  </w:footnote>
  <w:footnote w:id="187">
    <w:p w:rsidR="00646EB0" w:rsidRPr="00391956" w:rsidRDefault="00646EB0" w:rsidP="00264FF2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264FF2">
        <w:rPr>
          <w:rStyle w:val="Refdenotaderodap"/>
          <w:rFonts w:ascii="Times New Roman" w:hAnsi="Times New Roman" w:cs="Times New Roman"/>
        </w:rPr>
        <w:footnoteRef/>
      </w:r>
      <w:r w:rsidRPr="00264FF2">
        <w:rPr>
          <w:rFonts w:ascii="Times New Roman" w:hAnsi="Times New Roman" w:cs="Times New Roman"/>
        </w:rPr>
        <w:t xml:space="preserve"> </w:t>
      </w:r>
      <w:r w:rsidRPr="00617F04">
        <w:rPr>
          <w:rFonts w:ascii="Times New Roman" w:hAnsi="Times New Roman" w:cs="Times New Roman"/>
          <w:i/>
        </w:rPr>
        <w:t>O demônio sentado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(1890)</w:t>
      </w:r>
      <w:r w:rsidRPr="00264FF2">
        <w:rPr>
          <w:rFonts w:ascii="Times New Roman" w:hAnsi="Times New Roman" w:cs="Times New Roman"/>
        </w:rPr>
        <w:t xml:space="preserve">, um dos quadros mais </w:t>
      </w:r>
      <w:r>
        <w:rPr>
          <w:rFonts w:ascii="Times New Roman" w:hAnsi="Times New Roman" w:cs="Times New Roman"/>
        </w:rPr>
        <w:t>famosos</w:t>
      </w:r>
      <w:r w:rsidRPr="00264FF2">
        <w:rPr>
          <w:rFonts w:ascii="Times New Roman" w:hAnsi="Times New Roman" w:cs="Times New Roman"/>
        </w:rPr>
        <w:t xml:space="preserve"> de Mikhail Vrúbel (1856</w:t>
      </w:r>
      <w:r w:rsidRPr="00564986">
        <w:rPr>
          <w:rFonts w:ascii="Times New Roman" w:hAnsi="Times New Roman" w:cs="Times New Roman"/>
          <w:i/>
        </w:rPr>
        <w:t>–</w:t>
      </w:r>
      <w:r w:rsidRPr="00264FF2">
        <w:rPr>
          <w:rFonts w:ascii="Times New Roman" w:hAnsi="Times New Roman" w:cs="Times New Roman"/>
        </w:rPr>
        <w:t xml:space="preserve">1910), </w:t>
      </w:r>
      <w:r>
        <w:rPr>
          <w:rFonts w:ascii="Times New Roman" w:hAnsi="Times New Roman" w:cs="Times New Roman"/>
        </w:rPr>
        <w:t xml:space="preserve">expoente da </w:t>
      </w:r>
      <w:r w:rsidRPr="00264FF2">
        <w:rPr>
          <w:rFonts w:ascii="Times New Roman" w:hAnsi="Times New Roman" w:cs="Times New Roman"/>
        </w:rPr>
        <w:t>pint</w:t>
      </w:r>
      <w:r>
        <w:rPr>
          <w:rFonts w:ascii="Times New Roman" w:hAnsi="Times New Roman" w:cs="Times New Roman"/>
        </w:rPr>
        <w:t>ura</w:t>
      </w:r>
      <w:r w:rsidRPr="00264FF2">
        <w:rPr>
          <w:rFonts w:ascii="Times New Roman" w:hAnsi="Times New Roman" w:cs="Times New Roman"/>
        </w:rPr>
        <w:t xml:space="preserve"> simbolista.</w:t>
      </w:r>
      <w:r>
        <w:rPr>
          <w:rFonts w:ascii="Times New Roman" w:hAnsi="Times New Roman" w:cs="Times New Roman"/>
          <w:lang w:val="ru-RU"/>
        </w:rPr>
        <w:t xml:space="preserve"> </w:t>
      </w:r>
    </w:p>
  </w:footnote>
  <w:footnote w:id="188">
    <w:p w:rsidR="00646EB0" w:rsidRPr="00723D41" w:rsidRDefault="00646EB0" w:rsidP="00723D41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723D41">
        <w:rPr>
          <w:rStyle w:val="Refdenotaderodap"/>
          <w:rFonts w:ascii="Times New Roman" w:hAnsi="Times New Roman" w:cs="Times New Roman"/>
        </w:rPr>
        <w:footnoteRef/>
      </w:r>
      <w:r w:rsidRPr="00723D41">
        <w:rPr>
          <w:rFonts w:ascii="Times New Roman" w:hAnsi="Times New Roman" w:cs="Times New Roman"/>
        </w:rPr>
        <w:t xml:space="preserve"> Robert Falk (1886</w:t>
      </w:r>
      <w:r w:rsidRPr="00723D41">
        <w:rPr>
          <w:rFonts w:ascii="Times New Roman" w:hAnsi="Times New Roman" w:cs="Times New Roman"/>
          <w:i/>
        </w:rPr>
        <w:t>–</w:t>
      </w:r>
      <w:r w:rsidRPr="00723D41">
        <w:rPr>
          <w:rFonts w:ascii="Times New Roman" w:hAnsi="Times New Roman" w:cs="Times New Roman"/>
        </w:rPr>
        <w:t>1958), pintor</w:t>
      </w:r>
      <w:r>
        <w:rPr>
          <w:rFonts w:ascii="Times New Roman" w:hAnsi="Times New Roman" w:cs="Times New Roman"/>
        </w:rPr>
        <w:t xml:space="preserve"> e professor</w:t>
      </w:r>
      <w:r w:rsidRPr="00723D41">
        <w:rPr>
          <w:rFonts w:ascii="Times New Roman" w:hAnsi="Times New Roman" w:cs="Times New Roman"/>
        </w:rPr>
        <w:t xml:space="preserve"> do VKhUTEMAS (</w:t>
      </w:r>
      <w:r w:rsidRPr="00227808">
        <w:rPr>
          <w:rFonts w:ascii="Times New Roman" w:hAnsi="Times New Roman" w:cs="Times New Roman"/>
          <w:i/>
          <w:iCs/>
          <w:shd w:val="clear" w:color="auto" w:fill="FFFFFF"/>
        </w:rPr>
        <w:t xml:space="preserve">Víschie khudójestvenno-tekhnítcheskie másterskie, </w:t>
      </w:r>
      <w:r w:rsidRPr="00227808">
        <w:rPr>
          <w:rFonts w:ascii="Times New Roman" w:hAnsi="Times New Roman" w:cs="Times New Roman"/>
          <w:shd w:val="clear" w:color="auto" w:fill="FFFFFF"/>
        </w:rPr>
        <w:t>Oficinas Superiores de Arte e Técnica). Um dos fundadores do grupo de vanguarda “Valete de ouros”, do qual fizeram parte pintores como Kontchalóvski, Machkóv e Lariónov.</w:t>
      </w:r>
    </w:p>
  </w:footnote>
  <w:footnote w:id="189">
    <w:p w:rsidR="00646EB0" w:rsidRPr="00617F04" w:rsidRDefault="00646EB0" w:rsidP="00617F04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617F04">
        <w:rPr>
          <w:rStyle w:val="Refdenotaderodap"/>
          <w:rFonts w:ascii="Times New Roman" w:hAnsi="Times New Roman" w:cs="Times New Roman"/>
        </w:rPr>
        <w:footnoteRef/>
      </w:r>
      <w:r w:rsidRPr="00617F04">
        <w:rPr>
          <w:rFonts w:ascii="Times New Roman" w:hAnsi="Times New Roman" w:cs="Times New Roman"/>
        </w:rPr>
        <w:t xml:space="preserve"> </w:t>
      </w:r>
      <w:r w:rsidRPr="00617F04">
        <w:rPr>
          <w:rFonts w:ascii="Times New Roman" w:hAnsi="Times New Roman" w:cs="Times New Roman"/>
          <w:i/>
        </w:rPr>
        <w:t>O retrato do pintor Iakúlov</w:t>
      </w:r>
      <w:r>
        <w:rPr>
          <w:rFonts w:ascii="Times New Roman" w:hAnsi="Times New Roman" w:cs="Times New Roman"/>
        </w:rPr>
        <w:t xml:space="preserve"> foi</w:t>
      </w:r>
      <w:r w:rsidRPr="00617F04">
        <w:rPr>
          <w:rFonts w:ascii="Times New Roman" w:hAnsi="Times New Roman" w:cs="Times New Roman"/>
        </w:rPr>
        <w:t xml:space="preserve"> feito por Piótr Kontchalóvski (1876</w:t>
      </w:r>
      <w:r w:rsidRPr="00617F04">
        <w:rPr>
          <w:rFonts w:ascii="Times New Roman" w:hAnsi="Times New Roman" w:cs="Times New Roman"/>
          <w:i/>
        </w:rPr>
        <w:t>–</w:t>
      </w:r>
      <w:r w:rsidRPr="00617F04">
        <w:rPr>
          <w:rFonts w:ascii="Times New Roman" w:hAnsi="Times New Roman" w:cs="Times New Roman"/>
        </w:rPr>
        <w:t>1956)</w:t>
      </w:r>
      <w:r>
        <w:rPr>
          <w:rFonts w:ascii="Times New Roman" w:hAnsi="Times New Roman" w:cs="Times New Roman"/>
        </w:rPr>
        <w:t xml:space="preserve"> em 1910.</w:t>
      </w:r>
    </w:p>
  </w:footnote>
  <w:footnote w:id="190">
    <w:p w:rsidR="00646EB0" w:rsidRPr="0021524C" w:rsidRDefault="00646EB0" w:rsidP="0021524C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  <w:lang w:val="ru-RU"/>
        </w:rPr>
      </w:pPr>
      <w:ins w:id="2231" w:author="Daniela Mountian" w:date="2017-07-19T20:17:00Z">
        <w:r w:rsidRPr="0021524C">
          <w:rPr>
            <w:rStyle w:val="Refdenotaderodap"/>
            <w:rFonts w:ascii="Times New Roman" w:hAnsi="Times New Roman" w:cs="Times New Roman"/>
          </w:rPr>
          <w:footnoteRef/>
        </w:r>
        <w:r w:rsidRPr="0021524C">
          <w:rPr>
            <w:rFonts w:ascii="Times New Roman" w:hAnsi="Times New Roman" w:cs="Times New Roman"/>
          </w:rPr>
          <w:t xml:space="preserve"> Na </w:t>
        </w:r>
      </w:ins>
      <w:ins w:id="2232" w:author="Daniela Mountian" w:date="2017-07-19T21:38:00Z">
        <w:r>
          <w:rPr>
            <w:rFonts w:ascii="Times New Roman" w:hAnsi="Times New Roman" w:cs="Times New Roman"/>
          </w:rPr>
          <w:t>União Soviética</w:t>
        </w:r>
      </w:ins>
      <w:ins w:id="2233" w:author="Daniela Mountian" w:date="2017-07-19T21:36:00Z">
        <w:r>
          <w:rPr>
            <w:rFonts w:ascii="Times New Roman" w:hAnsi="Times New Roman" w:cs="Times New Roman"/>
          </w:rPr>
          <w:t xml:space="preserve">, </w:t>
        </w:r>
      </w:ins>
      <w:ins w:id="2234" w:author="Daniela Mountian" w:date="2017-07-19T20:17:00Z">
        <w:r w:rsidRPr="0021524C">
          <w:rPr>
            <w:rFonts w:ascii="Times New Roman" w:hAnsi="Times New Roman" w:cs="Times New Roman"/>
          </w:rPr>
          <w:t xml:space="preserve">os artistas </w:t>
        </w:r>
      </w:ins>
      <w:ins w:id="2235" w:author="Daniela Mountian" w:date="2017-07-19T20:18:00Z">
        <w:r w:rsidRPr="0021524C">
          <w:rPr>
            <w:rFonts w:ascii="Times New Roman" w:hAnsi="Times New Roman" w:cs="Times New Roman"/>
          </w:rPr>
          <w:t xml:space="preserve">de destaque </w:t>
        </w:r>
      </w:ins>
      <w:ins w:id="2236" w:author="Daniela Mountian" w:date="2017-07-19T21:36:00Z">
        <w:r>
          <w:rPr>
            <w:rFonts w:ascii="Times New Roman" w:hAnsi="Times New Roman" w:cs="Times New Roman"/>
          </w:rPr>
          <w:t xml:space="preserve">recebiam </w:t>
        </w:r>
      </w:ins>
      <w:ins w:id="2237" w:author="Daniela Mountian" w:date="2017-07-19T20:18:00Z">
        <w:r w:rsidRPr="0021524C">
          <w:rPr>
            <w:rFonts w:ascii="Times New Roman" w:hAnsi="Times New Roman" w:cs="Times New Roman"/>
          </w:rPr>
          <w:t>o título honorário de “</w:t>
        </w:r>
      </w:ins>
      <w:ins w:id="2238" w:author="Daniela Mountian" w:date="2017-07-19T21:36:00Z">
        <w:r>
          <w:rPr>
            <w:rFonts w:ascii="Times New Roman" w:hAnsi="Times New Roman" w:cs="Times New Roman"/>
          </w:rPr>
          <w:t>A</w:t>
        </w:r>
      </w:ins>
      <w:ins w:id="2239" w:author="Daniela Mountian" w:date="2017-07-19T20:18:00Z">
        <w:r>
          <w:rPr>
            <w:rFonts w:ascii="Times New Roman" w:hAnsi="Times New Roman" w:cs="Times New Roman"/>
          </w:rPr>
          <w:t xml:space="preserve">rtista do </w:t>
        </w:r>
      </w:ins>
      <w:ins w:id="2240" w:author="Daniela Mountian" w:date="2017-07-19T21:36:00Z">
        <w:r>
          <w:rPr>
            <w:rFonts w:ascii="Times New Roman" w:hAnsi="Times New Roman" w:cs="Times New Roman"/>
          </w:rPr>
          <w:t>P</w:t>
        </w:r>
      </w:ins>
      <w:ins w:id="2241" w:author="Daniela Mountian" w:date="2017-07-19T20:18:00Z">
        <w:r w:rsidRPr="0021524C">
          <w:rPr>
            <w:rFonts w:ascii="Times New Roman" w:hAnsi="Times New Roman" w:cs="Times New Roman"/>
          </w:rPr>
          <w:t>ovo</w:t>
        </w:r>
      </w:ins>
      <w:ins w:id="2242" w:author="Daniela Mountian" w:date="2017-07-19T21:36:00Z">
        <w:r>
          <w:rPr>
            <w:rFonts w:ascii="Times New Roman" w:hAnsi="Times New Roman" w:cs="Times New Roman"/>
          </w:rPr>
          <w:t xml:space="preserve"> da URSS</w:t>
        </w:r>
      </w:ins>
      <w:ins w:id="2243" w:author="Daniela Mountian" w:date="2017-07-19T20:18:00Z">
        <w:r w:rsidRPr="0021524C">
          <w:rPr>
            <w:rFonts w:ascii="Times New Roman" w:hAnsi="Times New Roman" w:cs="Times New Roman"/>
          </w:rPr>
          <w:t>”</w:t>
        </w:r>
      </w:ins>
      <w:ins w:id="2244" w:author="Daniela Mountian" w:date="2017-07-19T20:19:00Z">
        <w:r w:rsidRPr="0021524C">
          <w:rPr>
            <w:rFonts w:ascii="Times New Roman" w:hAnsi="Times New Roman" w:cs="Times New Roman"/>
          </w:rPr>
          <w:t xml:space="preserve"> (hoje seria o “Artista do Povo da </w:t>
        </w:r>
      </w:ins>
      <w:ins w:id="2245" w:author="Daniela Mountian" w:date="2017-07-19T21:35:00Z">
        <w:r>
          <w:rPr>
            <w:rFonts w:ascii="Times New Roman" w:hAnsi="Times New Roman" w:cs="Times New Roman"/>
          </w:rPr>
          <w:t>F</w:t>
        </w:r>
      </w:ins>
      <w:ins w:id="2246" w:author="Daniela Mountian" w:date="2017-07-19T20:19:00Z">
        <w:r w:rsidRPr="0021524C">
          <w:rPr>
            <w:rFonts w:ascii="Times New Roman" w:hAnsi="Times New Roman" w:cs="Times New Roman"/>
          </w:rPr>
          <w:t>ederação Russa”</w:t>
        </w:r>
      </w:ins>
      <w:ins w:id="2247" w:author="Daniela Mountian" w:date="2017-07-19T21:35:00Z">
        <w:r>
          <w:rPr>
            <w:rFonts w:ascii="Times New Roman" w:hAnsi="Times New Roman" w:cs="Times New Roman"/>
          </w:rPr>
          <w:t>)</w:t>
        </w:r>
      </w:ins>
      <w:ins w:id="2248" w:author="Daniela Mountian" w:date="2017-07-19T20:18:00Z">
        <w:r w:rsidRPr="0021524C">
          <w:rPr>
            <w:rFonts w:ascii="Times New Roman" w:hAnsi="Times New Roman" w:cs="Times New Roman"/>
          </w:rPr>
          <w:t>.</w:t>
        </w:r>
      </w:ins>
      <w:ins w:id="2249" w:author="Daniela Mountian" w:date="2017-07-19T20:17:00Z">
        <w:r w:rsidRPr="0021524C">
          <w:rPr>
            <w:rFonts w:ascii="Times New Roman" w:hAnsi="Times New Roman" w:cs="Times New Roman"/>
          </w:rPr>
          <w:t xml:space="preserve"> </w:t>
        </w:r>
      </w:ins>
    </w:p>
  </w:footnote>
  <w:footnote w:id="191">
    <w:p w:rsidR="00646EB0" w:rsidRPr="00E25D9A" w:rsidRDefault="00646EB0" w:rsidP="00E25D9A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ins w:id="2276" w:author="Daniela Mountian" w:date="2017-09-03T22:16:00Z">
        <w:r w:rsidRPr="00E25D9A">
          <w:rPr>
            <w:rStyle w:val="Refdenotaderodap"/>
            <w:rFonts w:ascii="Times New Roman" w:hAnsi="Times New Roman" w:cs="Times New Roman"/>
          </w:rPr>
          <w:footnoteRef/>
        </w:r>
        <w:r w:rsidRPr="00E25D9A">
          <w:rPr>
            <w:rFonts w:ascii="Times New Roman" w:hAnsi="Times New Roman" w:cs="Times New Roman"/>
          </w:rPr>
          <w:t xml:space="preserve"> </w:t>
        </w:r>
      </w:ins>
      <w:ins w:id="2277" w:author="Daniela Mountian" w:date="2017-09-03T22:17:00Z">
        <w:r w:rsidRPr="00E25D9A">
          <w:rPr>
            <w:rFonts w:ascii="Times New Roman" w:hAnsi="Times New Roman" w:cs="Times New Roman"/>
          </w:rPr>
          <w:t>Diminutivo de Israel.</w:t>
        </w:r>
      </w:ins>
    </w:p>
  </w:footnote>
  <w:footnote w:id="192">
    <w:p w:rsidR="00646EB0" w:rsidRPr="002B776E" w:rsidRDefault="00646EB0" w:rsidP="00E25D9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B776E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2B776E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2B776E">
        <w:rPr>
          <w:rFonts w:ascii="Times New Roman" w:hAnsi="Times New Roman" w:cs="Times New Roman"/>
          <w:sz w:val="20"/>
          <w:szCs w:val="20"/>
        </w:rPr>
        <w:t xml:space="preserve">Levítico </w:t>
      </w:r>
      <w:proofErr w:type="gramStart"/>
      <w:r w:rsidRPr="002B776E">
        <w:rPr>
          <w:rFonts w:ascii="Times New Roman" w:hAnsi="Times New Roman" w:cs="Times New Roman"/>
          <w:sz w:val="20"/>
          <w:szCs w:val="20"/>
        </w:rPr>
        <w:t>24:16</w:t>
      </w:r>
      <w:proofErr w:type="gramEnd"/>
      <w:ins w:id="2288" w:author="Daniela Mountian" w:date="2017-07-06T13:28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193">
    <w:p w:rsidR="00646EB0" w:rsidRPr="00227808" w:rsidRDefault="00646EB0" w:rsidP="00E25D9A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ins w:id="2292" w:author="Daniela Mountian" w:date="2017-07-20T15:49:00Z">
        <w:r w:rsidRPr="004D7CDC">
          <w:rPr>
            <w:rStyle w:val="Refdenotaderodap"/>
            <w:rFonts w:ascii="Times New Roman" w:hAnsi="Times New Roman" w:cs="Times New Roman"/>
          </w:rPr>
          <w:footnoteRef/>
        </w:r>
        <w:r w:rsidRPr="004D7CDC">
          <w:rPr>
            <w:rFonts w:ascii="Times New Roman" w:hAnsi="Times New Roman" w:cs="Times New Roman"/>
          </w:rPr>
          <w:t xml:space="preserve"> </w:t>
        </w:r>
      </w:ins>
      <w:ins w:id="2293" w:author="Daniela Mountian" w:date="2017-07-20T15:55:00Z">
        <w:r>
          <w:rPr>
            <w:rFonts w:ascii="Times New Roman" w:hAnsi="Times New Roman" w:cs="Times New Roman"/>
          </w:rPr>
          <w:t>“</w:t>
        </w:r>
      </w:ins>
      <w:ins w:id="2294" w:author="Daniela Mountian" w:date="2017-07-20T15:49:00Z">
        <w:r w:rsidRPr="004D7CDC">
          <w:rPr>
            <w:rFonts w:ascii="Times New Roman" w:hAnsi="Times New Roman" w:cs="Times New Roman"/>
          </w:rPr>
          <w:t>Vse</w:t>
        </w:r>
      </w:ins>
      <w:ins w:id="2295" w:author="Daniela Mountian" w:date="2017-07-20T15:50:00Z">
        <w:r w:rsidRPr="004D7CDC">
          <w:rPr>
            <w:rFonts w:ascii="Times New Roman" w:hAnsi="Times New Roman" w:cs="Times New Roman"/>
          </w:rPr>
          <w:t>sviátski</w:t>
        </w:r>
      </w:ins>
      <w:ins w:id="2296" w:author="Daniela Mountian" w:date="2017-07-20T15:55:00Z">
        <w:r>
          <w:rPr>
            <w:rFonts w:ascii="Times New Roman" w:hAnsi="Times New Roman" w:cs="Times New Roman"/>
          </w:rPr>
          <w:t>”</w:t>
        </w:r>
      </w:ins>
      <w:ins w:id="2297" w:author="Daniela Mountian" w:date="2017-07-20T15:50:00Z">
        <w:r w:rsidRPr="004D7CDC">
          <w:rPr>
            <w:rFonts w:ascii="Times New Roman" w:hAnsi="Times New Roman" w:cs="Times New Roman"/>
          </w:rPr>
          <w:t xml:space="preserve"> vem de </w:t>
        </w:r>
        <w:r w:rsidRPr="004D7CDC">
          <w:rPr>
            <w:rFonts w:ascii="Times New Roman" w:hAnsi="Times New Roman" w:cs="Times New Roman"/>
            <w:i/>
          </w:rPr>
          <w:t xml:space="preserve">sviátki, </w:t>
        </w:r>
        <w:r w:rsidRPr="004D7CDC">
          <w:rPr>
            <w:rFonts w:ascii="Times New Roman" w:hAnsi="Times New Roman" w:cs="Times New Roman"/>
          </w:rPr>
          <w:t xml:space="preserve">que se refere ao </w:t>
        </w:r>
      </w:ins>
      <w:ins w:id="2298" w:author="Daniela Mountian" w:date="2017-07-20T15:51:00Z">
        <w:r w:rsidRPr="004D7CDC">
          <w:rPr>
            <w:rFonts w:ascii="Times New Roman" w:hAnsi="Times New Roman" w:cs="Times New Roman"/>
          </w:rPr>
          <w:t>Natal.</w:t>
        </w:r>
      </w:ins>
    </w:p>
  </w:footnote>
  <w:footnote w:id="194">
    <w:p w:rsidR="00646EB0" w:rsidRPr="00646BC9" w:rsidRDefault="00646EB0" w:rsidP="00646BC9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646BC9">
        <w:rPr>
          <w:rStyle w:val="Refdenotaderodap"/>
          <w:rFonts w:ascii="Times New Roman" w:hAnsi="Times New Roman" w:cs="Times New Roman"/>
        </w:rPr>
        <w:footnoteRef/>
      </w:r>
      <w:r w:rsidRPr="00646B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“</w:t>
      </w:r>
      <w:r w:rsidRPr="00646BC9">
        <w:rPr>
          <w:rFonts w:ascii="Times New Roman" w:hAnsi="Times New Roman" w:cs="Times New Roman"/>
        </w:rPr>
        <w:t>Belogrudov</w:t>
      </w:r>
      <w:r>
        <w:rPr>
          <w:rFonts w:ascii="Times New Roman" w:hAnsi="Times New Roman" w:cs="Times New Roman"/>
        </w:rPr>
        <w:t>”</w:t>
      </w:r>
      <w:r w:rsidRPr="00646BC9">
        <w:rPr>
          <w:rFonts w:ascii="Times New Roman" w:hAnsi="Times New Roman" w:cs="Times New Roman"/>
        </w:rPr>
        <w:t xml:space="preserve">, de </w:t>
      </w:r>
      <w:r w:rsidRPr="00646BC9">
        <w:rPr>
          <w:rFonts w:ascii="Times New Roman" w:hAnsi="Times New Roman" w:cs="Times New Roman"/>
          <w:i/>
        </w:rPr>
        <w:t xml:space="preserve">biélyi </w:t>
      </w:r>
      <w:r w:rsidRPr="00646BC9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“</w:t>
      </w:r>
      <w:r w:rsidRPr="00646BC9">
        <w:rPr>
          <w:rFonts w:ascii="Times New Roman" w:hAnsi="Times New Roman" w:cs="Times New Roman"/>
        </w:rPr>
        <w:t>branco</w:t>
      </w:r>
      <w:r>
        <w:rPr>
          <w:rFonts w:ascii="Times New Roman" w:hAnsi="Times New Roman" w:cs="Times New Roman"/>
        </w:rPr>
        <w:t>”</w:t>
      </w:r>
      <w:r w:rsidRPr="00646BC9">
        <w:rPr>
          <w:rFonts w:ascii="Times New Roman" w:hAnsi="Times New Roman" w:cs="Times New Roman"/>
        </w:rPr>
        <w:t xml:space="preserve">) e </w:t>
      </w:r>
      <w:r w:rsidRPr="00646BC9">
        <w:rPr>
          <w:rFonts w:ascii="Times New Roman" w:hAnsi="Times New Roman" w:cs="Times New Roman"/>
          <w:i/>
        </w:rPr>
        <w:t xml:space="preserve">grud </w:t>
      </w:r>
      <w:r w:rsidRPr="00646BC9">
        <w:rPr>
          <w:rFonts w:ascii="Times New Roman" w:hAnsi="Times New Roman" w:cs="Times New Roman"/>
        </w:rPr>
        <w:t>(“peito</w:t>
      </w:r>
      <w:r>
        <w:rPr>
          <w:rFonts w:ascii="Times New Roman" w:hAnsi="Times New Roman" w:cs="Times New Roman"/>
        </w:rPr>
        <w:t>”, “seio”</w:t>
      </w:r>
      <w:r w:rsidRPr="00646BC9">
        <w:rPr>
          <w:rFonts w:ascii="Times New Roman" w:hAnsi="Times New Roman" w:cs="Times New Roman"/>
        </w:rPr>
        <w:t>).</w:t>
      </w:r>
    </w:p>
  </w:footnote>
  <w:footnote w:id="195">
    <w:p w:rsidR="00646EB0" w:rsidRPr="00366D7C" w:rsidRDefault="00646EB0" w:rsidP="00366D7C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ins w:id="2370" w:author="Daniela Mountian" w:date="2017-08-28T12:48:00Z">
        <w:r w:rsidRPr="00366D7C">
          <w:rPr>
            <w:rStyle w:val="Refdenotaderodap"/>
            <w:rFonts w:ascii="Times New Roman" w:hAnsi="Times New Roman" w:cs="Times New Roman"/>
          </w:rPr>
          <w:footnoteRef/>
        </w:r>
        <w:r w:rsidRPr="00366D7C">
          <w:rPr>
            <w:rFonts w:ascii="Times New Roman" w:hAnsi="Times New Roman" w:cs="Times New Roman"/>
          </w:rPr>
          <w:t xml:space="preserve"> </w:t>
        </w:r>
      </w:ins>
      <w:ins w:id="2371" w:author="Daniela Mountian" w:date="2017-08-28T12:49:00Z">
        <w:r w:rsidRPr="00366D7C">
          <w:rPr>
            <w:rFonts w:ascii="Times New Roman" w:hAnsi="Times New Roman" w:cs="Times New Roman"/>
          </w:rPr>
          <w:t>Primeiros cinco livros do Antigo Testamento: Gênesis, Êxodo, Levítico, Números e Deuteron</w:t>
        </w:r>
      </w:ins>
      <w:ins w:id="2372" w:author="Daniela Mountian" w:date="2017-08-28T12:50:00Z">
        <w:r w:rsidRPr="00366D7C">
          <w:rPr>
            <w:rFonts w:ascii="Times New Roman" w:hAnsi="Times New Roman" w:cs="Times New Roman"/>
          </w:rPr>
          <w:t>ômio.</w:t>
        </w:r>
      </w:ins>
    </w:p>
  </w:footnote>
  <w:footnote w:id="196">
    <w:p w:rsidR="00646EB0" w:rsidRPr="00735933" w:rsidRDefault="00646EB0" w:rsidP="00735933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ins w:id="2418" w:author="Daniela Mountian" w:date="2017-08-28T13:26:00Z">
        <w:r w:rsidRPr="00735933">
          <w:rPr>
            <w:rStyle w:val="Refdenotaderodap"/>
            <w:rFonts w:ascii="Times New Roman" w:hAnsi="Times New Roman" w:cs="Times New Roman"/>
          </w:rPr>
          <w:footnoteRef/>
        </w:r>
        <w:r w:rsidRPr="00735933">
          <w:rPr>
            <w:rFonts w:ascii="Times New Roman" w:hAnsi="Times New Roman" w:cs="Times New Roman"/>
          </w:rPr>
          <w:t xml:space="preserve"> Os dois diálogos usam f</w:t>
        </w:r>
      </w:ins>
      <w:ins w:id="2419" w:author="Daniela Mountian" w:date="2017-08-28T13:27:00Z">
        <w:r w:rsidRPr="00735933">
          <w:rPr>
            <w:rFonts w:ascii="Times New Roman" w:hAnsi="Times New Roman" w:cs="Times New Roman"/>
          </w:rPr>
          <w:t>órmulas de confissão</w:t>
        </w:r>
      </w:ins>
      <w:ins w:id="2420" w:author="Daniela Mountian" w:date="2017-08-28T13:40:00Z">
        <w:r>
          <w:rPr>
            <w:rFonts w:ascii="Times New Roman" w:hAnsi="Times New Roman" w:cs="Times New Roman"/>
          </w:rPr>
          <w:t xml:space="preserve"> com termos do eslavo eclesiástico</w:t>
        </w:r>
      </w:ins>
      <w:ins w:id="2421" w:author="Daniela Mountian" w:date="2017-08-28T13:27:00Z">
        <w:r w:rsidRPr="00735933">
          <w:rPr>
            <w:rFonts w:ascii="Times New Roman" w:hAnsi="Times New Roman" w:cs="Times New Roman"/>
          </w:rPr>
          <w:t>.</w:t>
        </w:r>
      </w:ins>
    </w:p>
  </w:footnote>
  <w:footnote w:id="197">
    <w:p w:rsidR="00646EB0" w:rsidRPr="00966F10" w:rsidRDefault="00646EB0" w:rsidP="00C63B80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C63B80">
        <w:rPr>
          <w:rStyle w:val="Refdenotaderodap"/>
          <w:rFonts w:ascii="Times New Roman" w:hAnsi="Times New Roman" w:cs="Times New Roman"/>
        </w:rPr>
        <w:footnoteRef/>
      </w:r>
      <w:r w:rsidRPr="00C63B80">
        <w:rPr>
          <w:rFonts w:ascii="Times New Roman" w:hAnsi="Times New Roman" w:cs="Times New Roman"/>
        </w:rPr>
        <w:t xml:space="preserve"> Trata-se da Or</w:t>
      </w:r>
      <w:r>
        <w:rPr>
          <w:rFonts w:ascii="Times New Roman" w:hAnsi="Times New Roman" w:cs="Times New Roman"/>
        </w:rPr>
        <w:t>a</w:t>
      </w:r>
      <w:r w:rsidRPr="00C63B80">
        <w:rPr>
          <w:rFonts w:ascii="Times New Roman" w:hAnsi="Times New Roman" w:cs="Times New Roman"/>
        </w:rPr>
        <w:t>ção d</w:t>
      </w:r>
      <w:r>
        <w:rPr>
          <w:rFonts w:ascii="Times New Roman" w:hAnsi="Times New Roman" w:cs="Times New Roman"/>
        </w:rPr>
        <w:t>e</w:t>
      </w:r>
      <w:r w:rsidRPr="00C63B80">
        <w:rPr>
          <w:rFonts w:ascii="Times New Roman" w:hAnsi="Times New Roman" w:cs="Times New Roman"/>
        </w:rPr>
        <w:t xml:space="preserve"> Santo Efr</w:t>
      </w:r>
      <w:r>
        <w:rPr>
          <w:rFonts w:ascii="Times New Roman" w:hAnsi="Times New Roman" w:cs="Times New Roman"/>
        </w:rPr>
        <w:t>é</w:t>
      </w:r>
      <w:r w:rsidRPr="00C63B8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, o Sírio</w:t>
      </w:r>
      <w:ins w:id="2442" w:author="Daniela Mountian" w:date="2017-08-28T15:03:00Z">
        <w:r>
          <w:rPr>
            <w:rFonts w:ascii="Times New Roman" w:hAnsi="Times New Roman" w:cs="Times New Roman"/>
          </w:rPr>
          <w:t xml:space="preserve"> (traduzida </w:t>
        </w:r>
      </w:ins>
      <w:ins w:id="2443" w:author="Daniela Mountian" w:date="2017-08-28T15:04:00Z">
        <w:r>
          <w:rPr>
            <w:rFonts w:ascii="Times New Roman" w:hAnsi="Times New Roman" w:cs="Times New Roman"/>
          </w:rPr>
          <w:t>do texto russo</w:t>
        </w:r>
      </w:ins>
      <w:ins w:id="2444" w:author="Daniela Mountian" w:date="2017-08-28T15:03:00Z">
        <w:r>
          <w:rPr>
            <w:rFonts w:ascii="Times New Roman" w:hAnsi="Times New Roman" w:cs="Times New Roman"/>
          </w:rPr>
          <w:t>)</w:t>
        </w:r>
      </w:ins>
      <w:r w:rsidRPr="00C63B80">
        <w:rPr>
          <w:rFonts w:ascii="Times New Roman" w:hAnsi="Times New Roman" w:cs="Times New Roman"/>
        </w:rPr>
        <w:t>.</w:t>
      </w:r>
    </w:p>
  </w:footnote>
  <w:footnote w:id="198">
    <w:p w:rsidR="00646EB0" w:rsidRPr="00442F45" w:rsidRDefault="00646EB0" w:rsidP="00442F45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2F45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442F45">
        <w:rPr>
          <w:rFonts w:ascii="Times New Roman" w:hAnsi="Times New Roman" w:cs="Times New Roman"/>
          <w:vertAlign w:val="superscript"/>
        </w:rPr>
        <w:t xml:space="preserve"> </w:t>
      </w:r>
      <w:r w:rsidRPr="00442F45">
        <w:rPr>
          <w:rFonts w:ascii="Times New Roman" w:hAnsi="Times New Roman" w:cs="Times New Roman"/>
        </w:rPr>
        <w:t>Êxodo 14:13, 14.</w:t>
      </w:r>
    </w:p>
  </w:footnote>
  <w:footnote w:id="199">
    <w:p w:rsidR="00646EB0" w:rsidRPr="00442F45" w:rsidRDefault="00646EB0" w:rsidP="00442F45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42F45">
        <w:rPr>
          <w:rStyle w:val="Refdenotaderodap"/>
          <w:rFonts w:ascii="Times New Roman" w:hAnsi="Times New Roman" w:cs="Times New Roman"/>
        </w:rPr>
        <w:footnoteRef/>
      </w:r>
      <w:r w:rsidRPr="00442F45">
        <w:rPr>
          <w:rFonts w:ascii="Times New Roman" w:hAnsi="Times New Roman" w:cs="Times New Roman"/>
        </w:rPr>
        <w:t xml:space="preserve"> Êxodo 14: 15.</w:t>
      </w:r>
    </w:p>
  </w:footnote>
  <w:footnote w:id="200">
    <w:p w:rsidR="00646EB0" w:rsidRPr="00BB3472" w:rsidRDefault="00646EB0" w:rsidP="00442F45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42F45">
        <w:rPr>
          <w:rStyle w:val="Refdenotaderodap"/>
          <w:rFonts w:ascii="Times New Roman" w:hAnsi="Times New Roman" w:cs="Times New Roman"/>
        </w:rPr>
        <w:footnoteRef/>
      </w:r>
      <w:r w:rsidRPr="00442F45">
        <w:rPr>
          <w:rFonts w:ascii="Times New Roman" w:hAnsi="Times New Roman" w:cs="Times New Roman"/>
        </w:rPr>
        <w:t xml:space="preserve"> Mosteiro (ou Lavra) da Trindade-São Sérgio (</w:t>
      </w:r>
      <w:r w:rsidRPr="00850B8A">
        <w:rPr>
          <w:rFonts w:ascii="Times New Roman" w:hAnsi="Times New Roman" w:cs="Times New Roman"/>
          <w:i/>
        </w:rPr>
        <w:t>Tróitse-Sérguieva l</w:t>
      </w:r>
      <w:r w:rsidRPr="00491779">
        <w:rPr>
          <w:rFonts w:ascii="Times New Roman" w:hAnsi="Times New Roman" w:cs="Times New Roman"/>
          <w:i/>
        </w:rPr>
        <w:t>a</w:t>
      </w:r>
      <w:r w:rsidRPr="00EC7B9F">
        <w:rPr>
          <w:rFonts w:ascii="Times New Roman" w:hAnsi="Times New Roman" w:cs="Times New Roman"/>
          <w:i/>
        </w:rPr>
        <w:t>vra</w:t>
      </w:r>
      <w:r w:rsidRPr="00EC7B9F">
        <w:rPr>
          <w:rFonts w:ascii="Times New Roman" w:hAnsi="Times New Roman" w:cs="Times New Roman"/>
        </w:rPr>
        <w:t xml:space="preserve">), mosteiro mais importante </w:t>
      </w:r>
      <w:r w:rsidRPr="00EC5282">
        <w:rPr>
          <w:rFonts w:ascii="Times New Roman" w:hAnsi="Times New Roman" w:cs="Times New Roman"/>
        </w:rPr>
        <w:t>da Rússia</w:t>
      </w:r>
      <w:r w:rsidRPr="00A619D4">
        <w:rPr>
          <w:rFonts w:ascii="Times New Roman" w:hAnsi="Times New Roman" w:cs="Times New Roman"/>
        </w:rPr>
        <w:t xml:space="preserve"> si</w:t>
      </w:r>
      <w:r w:rsidRPr="001F61B0">
        <w:rPr>
          <w:rFonts w:ascii="Times New Roman" w:hAnsi="Times New Roman" w:cs="Times New Roman"/>
        </w:rPr>
        <w:t>tuado em S</w:t>
      </w:r>
      <w:r w:rsidRPr="00BB3472">
        <w:rPr>
          <w:rFonts w:ascii="Times New Roman" w:hAnsi="Times New Roman" w:cs="Times New Roman"/>
        </w:rPr>
        <w:t>érguiev Possád (região de Moscou), cidade parte da rota do Anel de Ouro.</w:t>
      </w:r>
    </w:p>
  </w:footnote>
  <w:footnote w:id="201">
    <w:p w:rsidR="00646EB0" w:rsidRDefault="00646EB0" w:rsidP="00EC7B9F">
      <w:pPr>
        <w:pStyle w:val="Textodenotaderodap"/>
        <w:spacing w:after="0" w:line="240" w:lineRule="auto"/>
      </w:pPr>
      <w:r w:rsidRPr="00442F45">
        <w:rPr>
          <w:rStyle w:val="Refdenotaderodap"/>
          <w:rFonts w:ascii="Times New Roman" w:hAnsi="Times New Roman" w:cs="Times New Roman"/>
        </w:rPr>
        <w:footnoteRef/>
      </w:r>
      <w:r w:rsidRPr="00442F45">
        <w:rPr>
          <w:rFonts w:ascii="Times New Roman" w:hAnsi="Times New Roman" w:cs="Times New Roman"/>
        </w:rPr>
        <w:t xml:space="preserve"> Pão branco redondo trançado, em forma de</w:t>
      </w:r>
      <w:r>
        <w:rPr>
          <w:rFonts w:ascii="Times New Roman" w:hAnsi="Times New Roman" w:cs="Times New Roman"/>
        </w:rPr>
        <w:t xml:space="preserve"> argola</w:t>
      </w:r>
      <w:r w:rsidRPr="00442F45">
        <w:rPr>
          <w:rFonts w:ascii="Times New Roman" w:hAnsi="Times New Roman" w:cs="Times New Roman"/>
        </w:rPr>
        <w:t>.</w:t>
      </w:r>
    </w:p>
  </w:footnote>
  <w:footnote w:id="202">
    <w:p w:rsidR="00646EB0" w:rsidRPr="000C5ABE" w:rsidRDefault="00646EB0" w:rsidP="000C5ABE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ins w:id="2561" w:author="Daniela Mountian" w:date="2017-08-28T18:46:00Z">
        <w:r w:rsidRPr="000C5ABE">
          <w:rPr>
            <w:rStyle w:val="Refdenotaderodap"/>
            <w:rFonts w:ascii="Times New Roman" w:hAnsi="Times New Roman" w:cs="Times New Roman"/>
          </w:rPr>
          <w:footnoteRef/>
        </w:r>
        <w:r w:rsidRPr="000C5ABE">
          <w:rPr>
            <w:rFonts w:ascii="Times New Roman" w:hAnsi="Times New Roman" w:cs="Times New Roman"/>
          </w:rPr>
          <w:t xml:space="preserve"> A pessonagem faz clara alusão ao </w:t>
        </w:r>
        <w:r w:rsidRPr="000C5ABE">
          <w:rPr>
            <w:rFonts w:ascii="Times New Roman" w:hAnsi="Times New Roman" w:cs="Times New Roman"/>
            <w:i/>
          </w:rPr>
          <w:t xml:space="preserve">Fausto, </w:t>
        </w:r>
        <w:r w:rsidRPr="000C5ABE">
          <w:rPr>
            <w:rFonts w:ascii="Times New Roman" w:hAnsi="Times New Roman" w:cs="Times New Roman"/>
          </w:rPr>
          <w:t>de Goethe (s</w:t>
        </w:r>
      </w:ins>
      <w:ins w:id="2562" w:author="Daniela Mountian" w:date="2017-08-28T18:47:00Z">
        <w:r w:rsidRPr="000C5ABE">
          <w:rPr>
            <w:rFonts w:ascii="Times New Roman" w:hAnsi="Times New Roman" w:cs="Times New Roman"/>
          </w:rPr>
          <w:t>egunda parte).</w:t>
        </w:r>
      </w:ins>
    </w:p>
  </w:footnote>
  <w:footnote w:id="203">
    <w:p w:rsidR="00646EB0" w:rsidRPr="00817A50" w:rsidRDefault="00646EB0" w:rsidP="00817A50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817A50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817A50">
        <w:rPr>
          <w:rFonts w:ascii="Times New Roman" w:hAnsi="Times New Roman" w:cs="Times New Roman"/>
        </w:rPr>
        <w:t xml:space="preserve"> </w:t>
      </w:r>
      <w:ins w:id="2572" w:author="Daniela Mountian" w:date="2017-08-28T18:54:00Z">
        <w:r>
          <w:rPr>
            <w:rFonts w:ascii="Times New Roman" w:hAnsi="Times New Roman" w:cs="Times New Roman"/>
          </w:rPr>
          <w:t>No caso, t</w:t>
        </w:r>
      </w:ins>
      <w:r w:rsidRPr="00817A50">
        <w:rPr>
          <w:rFonts w:ascii="Times New Roman" w:hAnsi="Times New Roman" w:cs="Times New Roman"/>
        </w:rPr>
        <w:t xml:space="preserve">ermo da alquimia para </w:t>
      </w:r>
      <w:r w:rsidRPr="008B009C">
        <w:rPr>
          <w:rFonts w:ascii="Times New Roman" w:hAnsi="Times New Roman" w:cs="Times New Roman"/>
        </w:rPr>
        <w:t>solvente</w:t>
      </w:r>
      <w:r w:rsidRPr="00817A50">
        <w:rPr>
          <w:rFonts w:ascii="Times New Roman" w:hAnsi="Times New Roman" w:cs="Times New Roman"/>
        </w:rPr>
        <w:t>.</w:t>
      </w:r>
    </w:p>
  </w:footnote>
  <w:footnote w:id="204">
    <w:p w:rsidR="00646EB0" w:rsidRPr="004D4AF2" w:rsidRDefault="00646EB0" w:rsidP="001A68D4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D4AF2">
        <w:rPr>
          <w:rStyle w:val="Refdenotaderodap"/>
          <w:rFonts w:ascii="Times New Roman" w:hAnsi="Times New Roman" w:cs="Times New Roman"/>
        </w:rPr>
        <w:footnoteRef/>
      </w:r>
      <w:r w:rsidRPr="004D4AF2">
        <w:rPr>
          <w:rFonts w:ascii="Times New Roman" w:hAnsi="Times New Roman" w:cs="Times New Roman"/>
        </w:rPr>
        <w:t xml:space="preserve"> J</w:t>
      </w:r>
      <w:r w:rsidRPr="004D4AF2">
        <w:rPr>
          <w:rFonts w:ascii="Times New Roman" w:hAnsi="Times New Roman" w:cs="Times New Roman"/>
          <w:lang w:val="ru-RU"/>
        </w:rPr>
        <w:t>ЕК</w:t>
      </w:r>
      <w:r w:rsidRPr="004D4AF2">
        <w:rPr>
          <w:rFonts w:ascii="Times New Roman" w:hAnsi="Times New Roman" w:cs="Times New Roman"/>
        </w:rPr>
        <w:t xml:space="preserve">, acrônimo de </w:t>
      </w:r>
      <w:r w:rsidRPr="004D4AF2">
        <w:rPr>
          <w:rFonts w:ascii="Times New Roman" w:hAnsi="Times New Roman" w:cs="Times New Roman"/>
          <w:i/>
        </w:rPr>
        <w:t xml:space="preserve">Jilischno-ekspluatatsiónnaia kontora </w:t>
      </w:r>
      <w:r w:rsidRPr="004D4AF2">
        <w:rPr>
          <w:rFonts w:ascii="Times New Roman" w:hAnsi="Times New Roman" w:cs="Times New Roman"/>
        </w:rPr>
        <w:t>(Escritório de Gestão Habitacional).</w:t>
      </w:r>
    </w:p>
  </w:footnote>
  <w:footnote w:id="205">
    <w:p w:rsidR="00646EB0" w:rsidRPr="00C82BE5" w:rsidRDefault="00646EB0" w:rsidP="00C82BE5">
      <w:pPr>
        <w:pStyle w:val="Textodenotaderodap"/>
        <w:spacing w:after="0" w:line="240" w:lineRule="auto"/>
        <w:rPr>
          <w:rFonts w:ascii="Times New Roman" w:hAnsi="Times New Roman" w:cs="Times New Roman"/>
        </w:rPr>
      </w:pPr>
      <w:r w:rsidRPr="00C82BE5">
        <w:rPr>
          <w:rStyle w:val="Refdenotaderodap"/>
          <w:rFonts w:ascii="Times New Roman" w:hAnsi="Times New Roman" w:cs="Times New Roman"/>
        </w:rPr>
        <w:footnoteRef/>
      </w:r>
      <w:r w:rsidRPr="00C82B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Sprats </w:t>
      </w:r>
      <w:r>
        <w:rPr>
          <w:rFonts w:ascii="Times New Roman" w:hAnsi="Times New Roman" w:cs="Times New Roman"/>
        </w:rPr>
        <w:t xml:space="preserve">(em russo, </w:t>
      </w:r>
      <w:r>
        <w:rPr>
          <w:rFonts w:ascii="Times New Roman" w:hAnsi="Times New Roman" w:cs="Times New Roman"/>
          <w:i/>
        </w:rPr>
        <w:t>chpróty</w:t>
      </w:r>
      <w:r>
        <w:rPr>
          <w:rFonts w:ascii="Times New Roman" w:hAnsi="Times New Roman" w:cs="Times New Roman"/>
        </w:rPr>
        <w:t xml:space="preserve">), peixes da família </w:t>
      </w:r>
      <w:r w:rsidRPr="00C82BE5">
        <w:rPr>
          <w:rFonts w:ascii="Times New Roman" w:hAnsi="Times New Roman" w:cs="Times New Roman"/>
          <w:i/>
        </w:rPr>
        <w:t>Clupeidae</w:t>
      </w:r>
      <w:r>
        <w:rPr>
          <w:rFonts w:ascii="Times New Roman" w:hAnsi="Times New Roman" w:cs="Times New Roman"/>
        </w:rPr>
        <w:t xml:space="preserve">, normalmente defumados, do Mar Báltico. </w:t>
      </w:r>
    </w:p>
  </w:footnote>
  <w:footnote w:id="206">
    <w:p w:rsidR="00646EB0" w:rsidRPr="00817A50" w:rsidRDefault="00646EB0" w:rsidP="00324A6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7A5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17A5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17A50">
        <w:rPr>
          <w:rFonts w:ascii="Times New Roman" w:hAnsi="Times New Roman" w:cs="Times New Roman"/>
          <w:sz w:val="20"/>
          <w:szCs w:val="20"/>
        </w:rPr>
        <w:t>Salmos 6:</w:t>
      </w:r>
      <w:del w:id="2670" w:author="Daniela Mountian" w:date="2017-08-07T18:48:00Z">
        <w:r w:rsidRPr="00817A50" w:rsidDel="002A486A">
          <w:rPr>
            <w:rFonts w:ascii="Times New Roman" w:hAnsi="Times New Roman" w:cs="Times New Roman"/>
            <w:sz w:val="20"/>
            <w:szCs w:val="20"/>
          </w:rPr>
          <w:delText>4</w:delText>
        </w:r>
      </w:del>
      <w:ins w:id="2671" w:author="Daniela Mountian" w:date="2017-08-07T18:48:00Z">
        <w:r>
          <w:rPr>
            <w:rFonts w:ascii="Times New Roman" w:hAnsi="Times New Roman" w:cs="Times New Roman"/>
            <w:sz w:val="20"/>
            <w:szCs w:val="20"/>
          </w:rPr>
          <w:t>5</w:t>
        </w:r>
      </w:ins>
      <w:ins w:id="2672" w:author="Daniela Mountian" w:date="2017-07-06T23:07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207">
    <w:p w:rsidR="00646EB0" w:rsidRPr="00817A50" w:rsidRDefault="00646EB0" w:rsidP="00324A66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7A5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17A5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17A50">
        <w:rPr>
          <w:rFonts w:ascii="Times New Roman" w:hAnsi="Times New Roman" w:cs="Times New Roman"/>
          <w:sz w:val="20"/>
          <w:szCs w:val="20"/>
        </w:rPr>
        <w:t>Salmos 6:5</w:t>
      </w:r>
      <w:ins w:id="2673" w:author="Daniela Mountian" w:date="2017-07-06T23:07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208">
    <w:p w:rsidR="00646EB0" w:rsidRPr="00A624B0" w:rsidRDefault="00646EB0" w:rsidP="00A624B0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A624B0">
        <w:rPr>
          <w:rStyle w:val="Refdenotaderodap"/>
          <w:rFonts w:ascii="Times New Roman" w:hAnsi="Times New Roman" w:cs="Times New Roman"/>
        </w:rPr>
        <w:footnoteRef/>
      </w:r>
      <w:r w:rsidRPr="00A624B0">
        <w:rPr>
          <w:rFonts w:ascii="Times New Roman" w:hAnsi="Times New Roman" w:cs="Times New Roman"/>
        </w:rPr>
        <w:t xml:space="preserve"> Principal torre do Krêmlin de Moscou.</w:t>
      </w:r>
    </w:p>
  </w:footnote>
  <w:footnote w:id="209">
    <w:p w:rsidR="00646EB0" w:rsidRPr="00930FA9" w:rsidRDefault="00646EB0" w:rsidP="00930FA9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930FA9">
        <w:rPr>
          <w:rStyle w:val="Refdenotaderodap"/>
          <w:rFonts w:ascii="Times New Roman" w:hAnsi="Times New Roman" w:cs="Times New Roman"/>
        </w:rPr>
        <w:footnoteRef/>
      </w:r>
      <w:r w:rsidRPr="00930FA9">
        <w:rPr>
          <w:rFonts w:ascii="Times New Roman" w:hAnsi="Times New Roman" w:cs="Times New Roman"/>
        </w:rPr>
        <w:t xml:space="preserve"> </w:t>
      </w:r>
      <w:ins w:id="2681" w:author="Daniela Mountian" w:date="2017-08-28T23:14:00Z">
        <w:r>
          <w:rPr>
            <w:rFonts w:ascii="Times New Roman" w:hAnsi="Times New Roman" w:cs="Times New Roman"/>
          </w:rPr>
          <w:t>Em linhas gerais, o</w:t>
        </w:r>
      </w:ins>
      <w:ins w:id="2682" w:author="Daniela Mountian" w:date="2017-08-28T23:10:00Z">
        <w:r>
          <w:rPr>
            <w:rFonts w:ascii="Times New Roman" w:hAnsi="Times New Roman" w:cs="Times New Roman"/>
          </w:rPr>
          <w:t xml:space="preserve"> pensamento</w:t>
        </w:r>
      </w:ins>
      <w:r>
        <w:rPr>
          <w:rFonts w:ascii="Times New Roman" w:hAnsi="Times New Roman" w:cs="Times New Roman"/>
        </w:rPr>
        <w:t xml:space="preserve"> </w:t>
      </w:r>
      <w:r w:rsidRPr="00930FA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e</w:t>
      </w:r>
      <w:r w:rsidRPr="00930FA9">
        <w:rPr>
          <w:rFonts w:ascii="Times New Roman" w:hAnsi="Times New Roman" w:cs="Times New Roman"/>
        </w:rPr>
        <w:t>slavófil</w:t>
      </w:r>
      <w:r>
        <w:rPr>
          <w:rFonts w:ascii="Times New Roman" w:hAnsi="Times New Roman" w:cs="Times New Roman"/>
        </w:rPr>
        <w:t>o</w:t>
      </w:r>
      <w:r w:rsidRPr="00930FA9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defendia</w:t>
      </w:r>
      <w:r w:rsidRPr="00930FA9">
        <w:rPr>
          <w:rFonts w:ascii="Times New Roman" w:hAnsi="Times New Roman" w:cs="Times New Roman"/>
        </w:rPr>
        <w:t xml:space="preserve"> </w:t>
      </w:r>
      <w:ins w:id="2683" w:author="Daniela Mountian" w:date="2017-08-28T23:11:00Z">
        <w:r>
          <w:rPr>
            <w:rFonts w:ascii="Times New Roman" w:hAnsi="Times New Roman" w:cs="Times New Roman"/>
          </w:rPr>
          <w:t>um caminho</w:t>
        </w:r>
      </w:ins>
      <w:ins w:id="2684" w:author="Daniela Mountian" w:date="2017-08-28T23:12:00Z">
        <w:r>
          <w:rPr>
            <w:rFonts w:ascii="Times New Roman" w:hAnsi="Times New Roman" w:cs="Times New Roman"/>
          </w:rPr>
          <w:t xml:space="preserve"> voltado </w:t>
        </w:r>
      </w:ins>
      <w:ins w:id="2685" w:author="Daniela Mountian" w:date="2017-08-28T23:14:00Z">
        <w:r>
          <w:rPr>
            <w:rFonts w:ascii="Times New Roman" w:hAnsi="Times New Roman" w:cs="Times New Roman"/>
          </w:rPr>
          <w:t>para a</w:t>
        </w:r>
      </w:ins>
      <w:ins w:id="2686" w:author="Daniela Mountian" w:date="2017-08-28T23:12:00Z">
        <w:r>
          <w:rPr>
            <w:rFonts w:ascii="Times New Roman" w:hAnsi="Times New Roman" w:cs="Times New Roman"/>
          </w:rPr>
          <w:t xml:space="preserve"> própria tradição</w:t>
        </w:r>
      </w:ins>
      <w:r w:rsidRPr="00930FA9">
        <w:rPr>
          <w:rFonts w:ascii="Times New Roman" w:hAnsi="Times New Roman" w:cs="Times New Roman"/>
        </w:rPr>
        <w:t xml:space="preserve"> </w:t>
      </w:r>
      <w:ins w:id="2687" w:author="Daniela Mountian" w:date="2017-08-28T23:14:00Z">
        <w:r>
          <w:rPr>
            <w:rFonts w:ascii="Times New Roman" w:hAnsi="Times New Roman" w:cs="Times New Roman"/>
          </w:rPr>
          <w:t>russa</w:t>
        </w:r>
      </w:ins>
      <w:r w:rsidRPr="00930FA9">
        <w:rPr>
          <w:rFonts w:ascii="Times New Roman" w:hAnsi="Times New Roman" w:cs="Times New Roman"/>
        </w:rPr>
        <w:t xml:space="preserve">, </w:t>
      </w:r>
      <w:ins w:id="2688" w:author="Daniela Mountian" w:date="2017-08-28T23:22:00Z">
        <w:r>
          <w:rPr>
            <w:rFonts w:ascii="Times New Roman" w:hAnsi="Times New Roman" w:cs="Times New Roman"/>
          </w:rPr>
          <w:t>por</w:t>
        </w:r>
      </w:ins>
      <w:ins w:id="2689" w:author="Daniela Mountian" w:date="2017-08-28T23:21:00Z">
        <w:r>
          <w:rPr>
            <w:rFonts w:ascii="Times New Roman" w:hAnsi="Times New Roman" w:cs="Times New Roman"/>
          </w:rPr>
          <w:t xml:space="preserve"> vezes revelando um pensamento messiânico; </w:t>
        </w:r>
      </w:ins>
      <w:ins w:id="2690" w:author="Daniela Mountian" w:date="2017-08-28T23:06:00Z">
        <w:r>
          <w:rPr>
            <w:rFonts w:ascii="Times New Roman" w:hAnsi="Times New Roman" w:cs="Times New Roman"/>
          </w:rPr>
          <w:t>ao contrário</w:t>
        </w:r>
      </w:ins>
      <w:r w:rsidRPr="00930FA9">
        <w:rPr>
          <w:rFonts w:ascii="Times New Roman" w:hAnsi="Times New Roman" w:cs="Times New Roman"/>
        </w:rPr>
        <w:t xml:space="preserve"> </w:t>
      </w:r>
      <w:ins w:id="2691" w:author="Daniela Mountian" w:date="2017-08-28T23:06:00Z">
        <w:r>
          <w:rPr>
            <w:rFonts w:ascii="Times New Roman" w:hAnsi="Times New Roman" w:cs="Times New Roman"/>
          </w:rPr>
          <w:t>dos</w:t>
        </w:r>
      </w:ins>
      <w:r w:rsidRPr="00930FA9">
        <w:rPr>
          <w:rFonts w:ascii="Times New Roman" w:hAnsi="Times New Roman" w:cs="Times New Roman"/>
        </w:rPr>
        <w:t xml:space="preserve"> “ocidentalistas”, </w:t>
      </w:r>
      <w:ins w:id="2692" w:author="Daniela Mountian" w:date="2017-08-28T23:07:00Z">
        <w:r>
          <w:rPr>
            <w:rFonts w:ascii="Times New Roman" w:hAnsi="Times New Roman" w:cs="Times New Roman"/>
          </w:rPr>
          <w:t xml:space="preserve">que </w:t>
        </w:r>
      </w:ins>
      <w:ins w:id="2693" w:author="Daniela Mountian" w:date="2017-08-28T23:13:00Z">
        <w:r>
          <w:rPr>
            <w:rFonts w:ascii="Times New Roman" w:hAnsi="Times New Roman" w:cs="Times New Roman"/>
          </w:rPr>
          <w:t>queriam</w:t>
        </w:r>
      </w:ins>
      <w:ins w:id="2694" w:author="Daniela Mountian" w:date="2017-08-28T23:12:00Z">
        <w:r>
          <w:rPr>
            <w:rFonts w:ascii="Times New Roman" w:hAnsi="Times New Roman" w:cs="Times New Roman"/>
          </w:rPr>
          <w:t xml:space="preserve"> modernizar o país conf</w:t>
        </w:r>
      </w:ins>
      <w:ins w:id="2695" w:author="Daniela Mountian" w:date="2017-08-28T23:13:00Z">
        <w:r>
          <w:rPr>
            <w:rFonts w:ascii="Times New Roman" w:hAnsi="Times New Roman" w:cs="Times New Roman"/>
          </w:rPr>
          <w:t>orme modelos europeus</w:t>
        </w:r>
      </w:ins>
      <w:r w:rsidRPr="00930FA9">
        <w:rPr>
          <w:rFonts w:ascii="Times New Roman" w:hAnsi="Times New Roman" w:cs="Times New Roman"/>
        </w:rPr>
        <w:t xml:space="preserve">. </w:t>
      </w:r>
      <w:ins w:id="2696" w:author="Daniela Mountian" w:date="2017-08-28T23:08:00Z">
        <w:r>
          <w:rPr>
            <w:rFonts w:ascii="Times New Roman" w:hAnsi="Times New Roman" w:cs="Times New Roman"/>
          </w:rPr>
          <w:t>No século XIX</w:t>
        </w:r>
      </w:ins>
      <w:ins w:id="2697" w:author="Daniela Mountian" w:date="2017-08-28T23:14:00Z">
        <w:r>
          <w:rPr>
            <w:rFonts w:ascii="Times New Roman" w:hAnsi="Times New Roman" w:cs="Times New Roman"/>
          </w:rPr>
          <w:t>, o tema marcou debates acalorados entre literatos russos</w:t>
        </w:r>
      </w:ins>
      <w:r w:rsidRPr="00930FA9">
        <w:rPr>
          <w:rFonts w:ascii="Times New Roman" w:hAnsi="Times New Roman" w:cs="Times New Roman"/>
        </w:rPr>
        <w:t xml:space="preserve">. </w:t>
      </w:r>
    </w:p>
  </w:footnote>
  <w:footnote w:id="210">
    <w:p w:rsidR="00646EB0" w:rsidRPr="00466BF4" w:rsidRDefault="00646EB0" w:rsidP="00466BF4">
      <w:pPr>
        <w:pStyle w:val="Textodenotaderodap"/>
        <w:spacing w:after="0" w:line="240" w:lineRule="auto"/>
        <w:ind w:left="0" w:firstLine="0"/>
        <w:rPr>
          <w:rFonts w:ascii="Times New Roman" w:hAnsi="Times New Roman" w:cs="Times New Roman"/>
        </w:rPr>
      </w:pPr>
      <w:r w:rsidRPr="00466BF4">
        <w:rPr>
          <w:rStyle w:val="Refdenotaderodap"/>
          <w:rFonts w:ascii="Times New Roman" w:hAnsi="Times New Roman" w:cs="Times New Roman"/>
        </w:rPr>
        <w:footnoteRef/>
      </w:r>
      <w:r w:rsidRPr="00466BF4">
        <w:rPr>
          <w:rFonts w:ascii="Times New Roman" w:hAnsi="Times New Roman" w:cs="Times New Roman"/>
        </w:rPr>
        <w:t xml:space="preserve"> Comunidade autônoma de camponeses.</w:t>
      </w:r>
    </w:p>
  </w:footnote>
  <w:footnote w:id="211">
    <w:p w:rsidR="00646EB0" w:rsidRPr="003B5FA8" w:rsidRDefault="00646EB0" w:rsidP="003B5FA8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3B5FA8">
        <w:rPr>
          <w:rStyle w:val="Refdenotaderodap"/>
          <w:rFonts w:ascii="Times New Roman" w:hAnsi="Times New Roman" w:cs="Times New Roman"/>
        </w:rPr>
        <w:footnoteRef/>
      </w:r>
      <w:r w:rsidRPr="003B5FA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Retirado d</w:t>
      </w:r>
      <w:r w:rsidRPr="003B5FA8">
        <w:rPr>
          <w:rFonts w:ascii="Times New Roman" w:hAnsi="Times New Roman" w:cs="Times New Roman"/>
        </w:rPr>
        <w:t xml:space="preserve">e um pequeno texto de Púchkin, </w:t>
      </w:r>
      <w:r>
        <w:rPr>
          <w:rFonts w:ascii="Times New Roman" w:hAnsi="Times New Roman" w:cs="Times New Roman"/>
        </w:rPr>
        <w:t>“O caráter popular na literatura” (</w:t>
      </w:r>
      <w:r>
        <w:rPr>
          <w:rFonts w:ascii="Times New Roman" w:hAnsi="Times New Roman" w:cs="Times New Roman"/>
          <w:i/>
        </w:rPr>
        <w:t>Naródnost v literature</w:t>
      </w:r>
      <w:r w:rsidRPr="003B5FA8">
        <w:rPr>
          <w:rFonts w:ascii="Times New Roman" w:hAnsi="Times New Roman" w:cs="Times New Roman"/>
        </w:rPr>
        <w:t>), achado entre seus manuscritos</w:t>
      </w:r>
      <w:r>
        <w:rPr>
          <w:rFonts w:ascii="Times New Roman" w:hAnsi="Times New Roman" w:cs="Times New Roman"/>
        </w:rPr>
        <w:t xml:space="preserve"> dos anos 1820.</w:t>
      </w:r>
    </w:p>
  </w:footnote>
  <w:footnote w:id="212">
    <w:p w:rsidR="00646EB0" w:rsidRPr="00817A50" w:rsidRDefault="00646EB0" w:rsidP="00083749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17A50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817A50">
        <w:rPr>
          <w:rFonts w:ascii="Times New Roman" w:hAnsi="Times New Roman" w:cs="Times New Roman"/>
          <w:vertAlign w:val="superscript"/>
        </w:rPr>
        <w:t xml:space="preserve"> </w:t>
      </w:r>
      <w:r w:rsidRPr="00817A50">
        <w:rPr>
          <w:rFonts w:ascii="Times New Roman" w:hAnsi="Times New Roman" w:cs="Times New Roman"/>
        </w:rPr>
        <w:t xml:space="preserve">Estampa popular </w:t>
      </w:r>
      <w:r>
        <w:rPr>
          <w:rFonts w:ascii="Times New Roman" w:hAnsi="Times New Roman" w:cs="Times New Roman"/>
        </w:rPr>
        <w:t>com</w:t>
      </w:r>
      <w:r w:rsidRPr="00817A50">
        <w:rPr>
          <w:rFonts w:ascii="Times New Roman" w:hAnsi="Times New Roman" w:cs="Times New Roman"/>
        </w:rPr>
        <w:t xml:space="preserve"> uma sequência de imagens acompanhada </w:t>
      </w:r>
      <w:r>
        <w:rPr>
          <w:rFonts w:ascii="Times New Roman" w:hAnsi="Times New Roman" w:cs="Times New Roman"/>
        </w:rPr>
        <w:t>por</w:t>
      </w:r>
      <w:r w:rsidRPr="00817A50">
        <w:rPr>
          <w:rFonts w:ascii="Times New Roman" w:hAnsi="Times New Roman" w:cs="Times New Roman"/>
        </w:rPr>
        <w:t xml:space="preserve"> textos  simples.</w:t>
      </w:r>
    </w:p>
  </w:footnote>
  <w:footnote w:id="213">
    <w:p w:rsidR="00646EB0" w:rsidRPr="00FE0B4B" w:rsidRDefault="00646EB0" w:rsidP="00675B78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FE0B4B">
        <w:rPr>
          <w:rStyle w:val="Refdenotaderodap"/>
          <w:rFonts w:ascii="Times New Roman" w:hAnsi="Times New Roman" w:cs="Times New Roman"/>
        </w:rPr>
        <w:footnoteRef/>
      </w:r>
      <w:r w:rsidRPr="00FE0B4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</w:t>
      </w:r>
      <w:r w:rsidRPr="00FE0B4B">
        <w:rPr>
          <w:rFonts w:ascii="Times New Roman" w:hAnsi="Times New Roman" w:cs="Times New Roman"/>
        </w:rPr>
        <w:t xml:space="preserve"> jejum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Shiv’ah Asa B’Tamuz </w:t>
      </w:r>
      <w:r w:rsidRPr="00FE0B4B">
        <w:rPr>
          <w:rFonts w:ascii="Times New Roman" w:hAnsi="Times New Roman" w:cs="Times New Roman"/>
        </w:rPr>
        <w:t xml:space="preserve">ocorre em memória </w:t>
      </w:r>
      <w:r>
        <w:rPr>
          <w:rFonts w:ascii="Times New Roman" w:hAnsi="Times New Roman" w:cs="Times New Roman"/>
        </w:rPr>
        <w:t>da</w:t>
      </w:r>
      <w:r w:rsidRPr="00FE0B4B">
        <w:rPr>
          <w:rFonts w:ascii="Times New Roman" w:hAnsi="Times New Roman" w:cs="Times New Roman"/>
        </w:rPr>
        <w:t xml:space="preserve"> quebra de partes do muro de Jerusalém</w:t>
      </w:r>
      <w:r>
        <w:rPr>
          <w:rFonts w:ascii="Times New Roman" w:hAnsi="Times New Roman" w:cs="Times New Roman"/>
        </w:rPr>
        <w:t>, antes da destruição do Segundo Templo pelos romanos, e da quebra das Tábuas da Lei por Moisés</w:t>
      </w:r>
      <w:r w:rsidRPr="00FE0B4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</w:footnote>
  <w:footnote w:id="214">
    <w:p w:rsidR="00646EB0" w:rsidRPr="00675B78" w:rsidRDefault="00646EB0" w:rsidP="00675B78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675B78">
        <w:rPr>
          <w:rStyle w:val="Refdenotaderodap"/>
          <w:rFonts w:ascii="Times New Roman" w:hAnsi="Times New Roman" w:cs="Times New Roman"/>
        </w:rPr>
        <w:footnoteRef/>
      </w:r>
      <w:r w:rsidRPr="00675B78">
        <w:rPr>
          <w:rFonts w:ascii="Times New Roman" w:hAnsi="Times New Roman" w:cs="Times New Roman"/>
        </w:rPr>
        <w:t xml:space="preserve"> O jejum </w:t>
      </w:r>
      <w:r>
        <w:rPr>
          <w:rFonts w:ascii="Times New Roman" w:hAnsi="Times New Roman" w:cs="Times New Roman"/>
        </w:rPr>
        <w:t>dura três semanas, do</w:t>
      </w:r>
      <w:r w:rsidRPr="00675B78">
        <w:rPr>
          <w:rFonts w:ascii="Times New Roman" w:hAnsi="Times New Roman" w:cs="Times New Roman"/>
        </w:rPr>
        <w:t xml:space="preserve"> dia 17 de Tamuz até 9 de Av</w:t>
      </w:r>
      <w:r>
        <w:rPr>
          <w:rFonts w:ascii="Times New Roman" w:hAnsi="Times New Roman" w:cs="Times New Roman"/>
        </w:rPr>
        <w:t>.</w:t>
      </w:r>
      <w:r w:rsidRPr="00675B78">
        <w:rPr>
          <w:rFonts w:ascii="Times New Roman" w:hAnsi="Times New Roman" w:cs="Times New Roman"/>
        </w:rPr>
        <w:t xml:space="preserve"> Tamuz, no calendário judaico, é o quarto mês, com 29 dias, e Av o quinto, com 30 dias.</w:t>
      </w:r>
    </w:p>
  </w:footnote>
  <w:footnote w:id="215">
    <w:p w:rsidR="00646EB0" w:rsidRPr="006643B1" w:rsidRDefault="00646EB0" w:rsidP="00660F47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3B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6643B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6643B1">
        <w:rPr>
          <w:rFonts w:ascii="Times New Roman" w:hAnsi="Times New Roman" w:cs="Times New Roman"/>
          <w:sz w:val="20"/>
          <w:szCs w:val="20"/>
        </w:rPr>
        <w:t>Êxodo 32:16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16">
    <w:p w:rsidR="00646EB0" w:rsidRPr="006643B1" w:rsidRDefault="00646EB0" w:rsidP="00660F47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3B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6643B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6643B1">
        <w:rPr>
          <w:rFonts w:ascii="Times New Roman" w:hAnsi="Times New Roman" w:cs="Times New Roman"/>
          <w:sz w:val="20"/>
          <w:szCs w:val="20"/>
        </w:rPr>
        <w:t>Êxodo 32:17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17">
    <w:p w:rsidR="00646EB0" w:rsidRPr="006643B1" w:rsidRDefault="00646EB0" w:rsidP="00660F47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643B1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6643B1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6643B1">
        <w:rPr>
          <w:rFonts w:ascii="Times New Roman" w:hAnsi="Times New Roman" w:cs="Times New Roman"/>
          <w:sz w:val="20"/>
          <w:szCs w:val="20"/>
        </w:rPr>
        <w:t>Êxodo 32:18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18">
    <w:p w:rsidR="00646EB0" w:rsidRPr="008B009C" w:rsidRDefault="00646EB0" w:rsidP="00660F47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B009C">
        <w:rPr>
          <w:rStyle w:val="Refdenotaderodap"/>
          <w:rFonts w:ascii="Times New Roman" w:hAnsi="Times New Roman" w:cs="Times New Roman"/>
        </w:rPr>
        <w:footnoteRef/>
      </w:r>
      <w:r w:rsidRPr="008B009C">
        <w:rPr>
          <w:rFonts w:ascii="Times New Roman" w:hAnsi="Times New Roman" w:cs="Times New Roman"/>
        </w:rPr>
        <w:t xml:space="preserve"> “Quando se aproximou do acampamento e viu o bezerro e as danças, Moisés acendeu-se em ira; lançou das mãos as tábuas e quebrou-as no sopé da montanha.” (Éxodo 32: 19, </w:t>
      </w:r>
      <w:r w:rsidRPr="008B009C">
        <w:rPr>
          <w:rFonts w:ascii="Times New Roman" w:hAnsi="Times New Roman" w:cs="Times New Roman"/>
          <w:i/>
        </w:rPr>
        <w:t xml:space="preserve">Bíblia de Jesuralém, </w:t>
      </w:r>
      <w:r w:rsidRPr="008B009C">
        <w:rPr>
          <w:rFonts w:ascii="Times New Roman" w:hAnsi="Times New Roman" w:cs="Times New Roman"/>
        </w:rPr>
        <w:t xml:space="preserve">Ed. Paulus, </w:t>
      </w:r>
      <w:r>
        <w:rPr>
          <w:rFonts w:ascii="Times New Roman" w:hAnsi="Times New Roman" w:cs="Times New Roman"/>
        </w:rPr>
        <w:t xml:space="preserve">2016, </w:t>
      </w:r>
      <w:r w:rsidRPr="008B009C">
        <w:rPr>
          <w:rFonts w:ascii="Times New Roman" w:hAnsi="Times New Roman" w:cs="Times New Roman"/>
        </w:rPr>
        <w:t>p. 149)</w:t>
      </w:r>
    </w:p>
  </w:footnote>
  <w:footnote w:id="219">
    <w:p w:rsidR="00646EB0" w:rsidRPr="00817A50" w:rsidRDefault="00646EB0" w:rsidP="00D05E9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7A5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17A5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17A50">
        <w:rPr>
          <w:rFonts w:ascii="Times New Roman" w:hAnsi="Times New Roman" w:cs="Times New Roman"/>
          <w:sz w:val="20"/>
          <w:szCs w:val="20"/>
        </w:rPr>
        <w:t>Êxodo 33</w:t>
      </w:r>
      <w:r w:rsidRPr="00BA0DB1">
        <w:rPr>
          <w:rFonts w:ascii="Times New Roman" w:hAnsi="Times New Roman" w:cs="Times New Roman"/>
          <w:sz w:val="20"/>
          <w:szCs w:val="20"/>
        </w:rPr>
        <w:t>:</w:t>
      </w:r>
      <w:r w:rsidRPr="00817A50">
        <w:rPr>
          <w:rFonts w:ascii="Times New Roman" w:hAnsi="Times New Roman" w:cs="Times New Roman"/>
          <w:sz w:val="20"/>
          <w:szCs w:val="20"/>
        </w:rPr>
        <w:t>20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20">
    <w:p w:rsidR="00646EB0" w:rsidRPr="00D05E90" w:rsidRDefault="00646EB0" w:rsidP="00D05E9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D05E90">
        <w:rPr>
          <w:rStyle w:val="Refdenotaderodap"/>
          <w:rFonts w:ascii="Times New Roman" w:hAnsi="Times New Roman" w:cs="Times New Roman"/>
        </w:rPr>
        <w:footnoteRef/>
      </w:r>
      <w:r w:rsidRPr="00D05E90">
        <w:rPr>
          <w:rFonts w:ascii="Times New Roman" w:hAnsi="Times New Roman" w:cs="Times New Roman"/>
        </w:rPr>
        <w:t xml:space="preserve"> Monte Horeb ou Sinai, “o cenário da aparição da sarça ardente [...] e da adoração do bezerro de ouro”</w:t>
      </w:r>
      <w:r>
        <w:rPr>
          <w:rFonts w:ascii="Times New Roman" w:hAnsi="Times New Roman" w:cs="Times New Roman"/>
        </w:rPr>
        <w:t>.</w:t>
      </w:r>
      <w:r w:rsidRPr="00D05E90">
        <w:rPr>
          <w:rFonts w:ascii="Times New Roman" w:hAnsi="Times New Roman" w:cs="Times New Roman"/>
        </w:rPr>
        <w:t xml:space="preserve"> (</w:t>
      </w:r>
      <w:r w:rsidRPr="00D05E90">
        <w:rPr>
          <w:rFonts w:ascii="Times New Roman" w:hAnsi="Times New Roman" w:cs="Times New Roman"/>
          <w:i/>
        </w:rPr>
        <w:t xml:space="preserve">Dicionário bíblico, </w:t>
      </w:r>
      <w:r w:rsidRPr="00D05E90">
        <w:rPr>
          <w:rFonts w:ascii="Times New Roman" w:hAnsi="Times New Roman" w:cs="Times New Roman"/>
        </w:rPr>
        <w:t>Ed. Paulus, 1984, p.427)</w:t>
      </w:r>
    </w:p>
  </w:footnote>
  <w:footnote w:id="221">
    <w:p w:rsidR="00646EB0" w:rsidRPr="00D05E90" w:rsidRDefault="00646EB0" w:rsidP="00D05E9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17A50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817A50">
        <w:rPr>
          <w:rFonts w:ascii="Times New Roman" w:hAnsi="Times New Roman" w:cs="Times New Roman"/>
          <w:vertAlign w:val="superscript"/>
        </w:rPr>
        <w:t xml:space="preserve"> </w:t>
      </w:r>
      <w:r w:rsidRPr="00817A50">
        <w:rPr>
          <w:rFonts w:ascii="Times New Roman" w:hAnsi="Times New Roman" w:cs="Times New Roman"/>
        </w:rPr>
        <w:t>Possível alusão a Isaías 55:6: “</w:t>
      </w:r>
      <w:r>
        <w:rPr>
          <w:rFonts w:ascii="Times New Roman" w:hAnsi="Times New Roman" w:cs="Times New Roman"/>
        </w:rPr>
        <w:t>Procurai Iahweh [Senhor]</w:t>
      </w:r>
      <w:r w:rsidRPr="00817A50">
        <w:rPr>
          <w:rFonts w:ascii="Times New Roman" w:hAnsi="Times New Roman" w:cs="Times New Roman"/>
        </w:rPr>
        <w:t xml:space="preserve"> enquanto </w:t>
      </w:r>
      <w:r>
        <w:rPr>
          <w:rFonts w:ascii="Times New Roman" w:hAnsi="Times New Roman" w:cs="Times New Roman"/>
        </w:rPr>
        <w:t xml:space="preserve">ele </w:t>
      </w:r>
      <w:r w:rsidRPr="00817A50">
        <w:rPr>
          <w:rFonts w:ascii="Times New Roman" w:hAnsi="Times New Roman" w:cs="Times New Roman"/>
        </w:rPr>
        <w:t xml:space="preserve">se </w:t>
      </w:r>
      <w:r>
        <w:rPr>
          <w:rFonts w:ascii="Times New Roman" w:hAnsi="Times New Roman" w:cs="Times New Roman"/>
        </w:rPr>
        <w:t>deixa encontrar</w:t>
      </w:r>
      <w:r w:rsidRPr="00817A50">
        <w:rPr>
          <w:rFonts w:ascii="Times New Roman" w:hAnsi="Times New Roman" w:cs="Times New Roman"/>
        </w:rPr>
        <w:t>, invocai-o enquanto está perto”.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</w:rPr>
        <w:t xml:space="preserve">Bíblia de Jerusalém, </w:t>
      </w:r>
      <w:r>
        <w:rPr>
          <w:rFonts w:ascii="Times New Roman" w:hAnsi="Times New Roman" w:cs="Times New Roman"/>
        </w:rPr>
        <w:t>Ed. Paulus, 2016, p. 1343)</w:t>
      </w:r>
    </w:p>
  </w:footnote>
  <w:footnote w:id="222">
    <w:p w:rsidR="00646EB0" w:rsidRPr="00817A50" w:rsidRDefault="00646EB0" w:rsidP="00B603FA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17A5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817A5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817A50">
        <w:rPr>
          <w:rFonts w:ascii="Times New Roman" w:hAnsi="Times New Roman" w:cs="Times New Roman"/>
          <w:sz w:val="20"/>
          <w:szCs w:val="20"/>
        </w:rPr>
        <w:t>Êxodo 3:3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23">
    <w:p w:rsidR="00646EB0" w:rsidRPr="003C70B6" w:rsidRDefault="00646EB0" w:rsidP="00CE0B54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3C70B6">
        <w:rPr>
          <w:rStyle w:val="Refdenotaderodap"/>
          <w:rFonts w:ascii="Times New Roman" w:hAnsi="Times New Roman" w:cs="Times New Roman"/>
        </w:rPr>
        <w:footnoteRef/>
      </w:r>
      <w:r w:rsidRPr="003C70B6">
        <w:rPr>
          <w:rFonts w:ascii="Times New Roman" w:hAnsi="Times New Roman" w:cs="Times New Roman"/>
        </w:rPr>
        <w:t xml:space="preserve"> Prato russo e bielorrusso. Espécie de fritada em que os ovos podem ser misturados com leite</w:t>
      </w:r>
      <w:r>
        <w:rPr>
          <w:rFonts w:ascii="Times New Roman" w:hAnsi="Times New Roman" w:cs="Times New Roman"/>
        </w:rPr>
        <w:t xml:space="preserve">, </w:t>
      </w:r>
      <w:r w:rsidRPr="003C70B6">
        <w:rPr>
          <w:rFonts w:ascii="Times New Roman" w:hAnsi="Times New Roman" w:cs="Times New Roman"/>
        </w:rPr>
        <w:t>batata ralada</w:t>
      </w:r>
      <w:r>
        <w:rPr>
          <w:rFonts w:ascii="Times New Roman" w:hAnsi="Times New Roman" w:cs="Times New Roman"/>
        </w:rPr>
        <w:t xml:space="preserve"> ou farinha</w:t>
      </w:r>
      <w:r w:rsidRPr="003C70B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Além disso, pode-se acrescentar bacon e outros recheios.</w:t>
      </w:r>
    </w:p>
  </w:footnote>
  <w:footnote w:id="224">
    <w:p w:rsidR="00646EB0" w:rsidRPr="00027FA7" w:rsidRDefault="00646EB0" w:rsidP="00027FA7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027FA7">
        <w:rPr>
          <w:rStyle w:val="Refdenotaderodap"/>
          <w:rFonts w:ascii="Times New Roman" w:hAnsi="Times New Roman" w:cs="Times New Roman"/>
        </w:rPr>
        <w:footnoteRef/>
      </w:r>
      <w:r w:rsidRPr="00027F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Ló, sobrinho de Abraão, f</w:t>
      </w:r>
      <w:r w:rsidRPr="00027FA7">
        <w:rPr>
          <w:rFonts w:ascii="Times New Roman" w:hAnsi="Times New Roman" w:cs="Times New Roman"/>
        </w:rPr>
        <w:t>oi poupado da destruição de Sodoma</w:t>
      </w:r>
      <w:r>
        <w:rPr>
          <w:rFonts w:ascii="Times New Roman" w:hAnsi="Times New Roman" w:cs="Times New Roman"/>
        </w:rPr>
        <w:t>,</w:t>
      </w:r>
      <w:r w:rsidRPr="00027F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perto de onde morava, </w:t>
      </w:r>
      <w:r w:rsidRPr="00027FA7">
        <w:rPr>
          <w:rFonts w:ascii="Times New Roman" w:hAnsi="Times New Roman" w:cs="Times New Roman"/>
        </w:rPr>
        <w:t>pass</w:t>
      </w:r>
      <w:r>
        <w:rPr>
          <w:rFonts w:ascii="Times New Roman" w:hAnsi="Times New Roman" w:cs="Times New Roman"/>
        </w:rPr>
        <w:t>ando</w:t>
      </w:r>
      <w:r w:rsidRPr="00027FA7">
        <w:rPr>
          <w:rFonts w:ascii="Times New Roman" w:hAnsi="Times New Roman" w:cs="Times New Roman"/>
        </w:rPr>
        <w:t xml:space="preserve"> a viver numa caverna com suas filhas, que lhe deram filhos.</w:t>
      </w:r>
    </w:p>
  </w:footnote>
  <w:footnote w:id="225">
    <w:p w:rsidR="00646EB0" w:rsidRPr="00C0710F" w:rsidRDefault="00646EB0" w:rsidP="00C0710F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0710F">
        <w:rPr>
          <w:rStyle w:val="Refdenotaderodap"/>
          <w:rFonts w:ascii="Times New Roman" w:hAnsi="Times New Roman" w:cs="Times New Roman"/>
        </w:rPr>
        <w:footnoteRef/>
      </w:r>
      <w:r w:rsidRPr="00C0710F">
        <w:rPr>
          <w:rFonts w:ascii="Times New Roman" w:hAnsi="Times New Roman" w:cs="Times New Roman"/>
        </w:rPr>
        <w:t xml:space="preserve"> A festa de </w:t>
      </w:r>
      <w:r w:rsidRPr="00C0710F">
        <w:rPr>
          <w:rFonts w:ascii="Times New Roman" w:hAnsi="Times New Roman" w:cs="Times New Roman"/>
          <w:i/>
        </w:rPr>
        <w:t xml:space="preserve">Simchat-Torá, </w:t>
      </w:r>
      <w:r w:rsidRPr="00C0710F">
        <w:rPr>
          <w:rFonts w:ascii="Times New Roman" w:hAnsi="Times New Roman" w:cs="Times New Roman"/>
        </w:rPr>
        <w:t xml:space="preserve">celebrada depois de </w:t>
      </w:r>
      <w:r w:rsidRPr="00C0710F">
        <w:rPr>
          <w:rFonts w:ascii="Times New Roman" w:hAnsi="Times New Roman" w:cs="Times New Roman"/>
          <w:i/>
        </w:rPr>
        <w:t>Su</w:t>
      </w:r>
      <w:r>
        <w:rPr>
          <w:rFonts w:ascii="Times New Roman" w:hAnsi="Times New Roman" w:cs="Times New Roman"/>
          <w:i/>
        </w:rPr>
        <w:t>kk</w:t>
      </w:r>
      <w:r w:rsidRPr="00C0710F">
        <w:rPr>
          <w:rFonts w:ascii="Times New Roman" w:hAnsi="Times New Roman" w:cs="Times New Roman"/>
          <w:i/>
        </w:rPr>
        <w:t xml:space="preserve">ot </w:t>
      </w:r>
      <w:r w:rsidRPr="00C0710F">
        <w:rPr>
          <w:rFonts w:ascii="Times New Roman" w:hAnsi="Times New Roman" w:cs="Times New Roman"/>
        </w:rPr>
        <w:t>(outono), marca o fim do ciclo anual da leitura da Torá e o início de um novo.</w:t>
      </w:r>
    </w:p>
  </w:footnote>
  <w:footnote w:id="226">
    <w:p w:rsidR="00646EB0" w:rsidRPr="00BA1345" w:rsidRDefault="00646EB0" w:rsidP="00817A5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A1345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BA1345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BA1345">
        <w:rPr>
          <w:rFonts w:ascii="Times New Roman" w:hAnsi="Times New Roman" w:cs="Times New Roman"/>
          <w:sz w:val="20"/>
          <w:szCs w:val="20"/>
        </w:rPr>
        <w:t>Isaías 7:13</w:t>
      </w:r>
      <w:r w:rsidRPr="00564986">
        <w:rPr>
          <w:rFonts w:ascii="Times New Roman" w:hAnsi="Times New Roman" w:cs="Times New Roman"/>
          <w:i/>
        </w:rPr>
        <w:t>–</w:t>
      </w:r>
      <w:r w:rsidRPr="00BA1345">
        <w:rPr>
          <w:rFonts w:ascii="Times New Roman" w:hAnsi="Times New Roman" w:cs="Times New Roman"/>
          <w:sz w:val="20"/>
          <w:szCs w:val="20"/>
        </w:rPr>
        <w:t>15</w:t>
      </w:r>
    </w:p>
  </w:footnote>
  <w:footnote w:id="227">
    <w:p w:rsidR="00646EB0" w:rsidRPr="00BA1345" w:rsidRDefault="00646EB0" w:rsidP="00817A5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A1345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BA1345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BA1345">
        <w:rPr>
          <w:rFonts w:ascii="Times New Roman" w:hAnsi="Times New Roman" w:cs="Times New Roman"/>
          <w:sz w:val="20"/>
          <w:szCs w:val="20"/>
        </w:rPr>
        <w:t>Isaías 8:3</w:t>
      </w:r>
    </w:p>
  </w:footnote>
  <w:footnote w:id="228">
    <w:p w:rsidR="00646EB0" w:rsidRPr="00BA1345" w:rsidRDefault="00646EB0" w:rsidP="00BA1345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BA1345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BA1345">
        <w:rPr>
          <w:rFonts w:ascii="Times New Roman" w:hAnsi="Times New Roman" w:cs="Times New Roman"/>
          <w:vertAlign w:val="superscript"/>
        </w:rPr>
        <w:t xml:space="preserve"> </w:t>
      </w:r>
      <w:r w:rsidRPr="00BA1345">
        <w:rPr>
          <w:rFonts w:ascii="Times New Roman" w:hAnsi="Times New Roman" w:cs="Times New Roman"/>
        </w:rPr>
        <w:t>Isaías 9:</w:t>
      </w:r>
      <w:r>
        <w:rPr>
          <w:rFonts w:ascii="Times New Roman" w:hAnsi="Times New Roman" w:cs="Times New Roman"/>
        </w:rPr>
        <w:t>5</w:t>
      </w:r>
      <w:r w:rsidRPr="00BA1345">
        <w:rPr>
          <w:rFonts w:ascii="Times New Roman" w:hAnsi="Times New Roman" w:cs="Times New Roman"/>
        </w:rPr>
        <w:t>.</w:t>
      </w:r>
    </w:p>
  </w:footnote>
  <w:footnote w:id="229">
    <w:p w:rsidR="00646EB0" w:rsidRPr="00BA1345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BA1345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BA1345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BA1345">
        <w:rPr>
          <w:rFonts w:ascii="Times New Roman" w:hAnsi="Times New Roman" w:cs="Times New Roman"/>
          <w:sz w:val="20"/>
          <w:szCs w:val="20"/>
        </w:rPr>
        <w:t>Salmos 137:5, 6</w:t>
      </w:r>
      <w:ins w:id="2871" w:author="Daniela Mountian" w:date="2017-07-06T23:22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230">
    <w:p w:rsidR="00646EB0" w:rsidRPr="00961FAD" w:rsidRDefault="00646EB0" w:rsidP="00961FAD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961FAD">
        <w:rPr>
          <w:rStyle w:val="Refdenotaderodap"/>
          <w:rFonts w:ascii="Times New Roman" w:hAnsi="Times New Roman" w:cs="Times New Roman"/>
        </w:rPr>
        <w:footnoteRef/>
      </w:r>
      <w:r w:rsidRPr="00961FAD">
        <w:rPr>
          <w:rFonts w:ascii="Times New Roman" w:hAnsi="Times New Roman" w:cs="Times New Roman"/>
        </w:rPr>
        <w:t xml:space="preserve"> Personagem de </w:t>
      </w:r>
      <w:r w:rsidRPr="00961FAD">
        <w:rPr>
          <w:rFonts w:ascii="Times New Roman" w:hAnsi="Times New Roman" w:cs="Times New Roman"/>
          <w:i/>
        </w:rPr>
        <w:t xml:space="preserve">Almas Mortas, </w:t>
      </w:r>
      <w:r w:rsidRPr="00961FAD">
        <w:rPr>
          <w:rFonts w:ascii="Times New Roman" w:hAnsi="Times New Roman" w:cs="Times New Roman"/>
        </w:rPr>
        <w:t>Stepán</w:t>
      </w:r>
      <w:r w:rsidRPr="00961FAD">
        <w:rPr>
          <w:rFonts w:ascii="Times New Roman" w:hAnsi="Times New Roman" w:cs="Times New Roman"/>
          <w:i/>
        </w:rPr>
        <w:t xml:space="preserve"> </w:t>
      </w:r>
      <w:r w:rsidRPr="00961FAD">
        <w:rPr>
          <w:rFonts w:ascii="Times New Roman" w:hAnsi="Times New Roman" w:cs="Times New Roman"/>
        </w:rPr>
        <w:t>Pliúchkin era um “</w:t>
      </w:r>
      <w:r w:rsidRPr="00961FAD">
        <w:rPr>
          <w:rFonts w:ascii="Times New Roman" w:hAnsi="Times New Roman" w:cs="Times New Roman"/>
          <w:i/>
        </w:rPr>
        <w:t xml:space="preserve">pomiêchtchik, </w:t>
      </w:r>
      <w:r w:rsidRPr="00961FAD">
        <w:rPr>
          <w:rFonts w:ascii="Times New Roman" w:hAnsi="Times New Roman" w:cs="Times New Roman"/>
        </w:rPr>
        <w:t>um proprietário rural [...] dono de mais de mil almas”. (</w:t>
      </w:r>
      <w:r w:rsidRPr="00961FAD">
        <w:rPr>
          <w:rFonts w:ascii="Times New Roman" w:hAnsi="Times New Roman" w:cs="Times New Roman"/>
          <w:i/>
        </w:rPr>
        <w:t xml:space="preserve">Almas Mortas, </w:t>
      </w:r>
      <w:r w:rsidRPr="00961FAD">
        <w:rPr>
          <w:rFonts w:ascii="Times New Roman" w:hAnsi="Times New Roman" w:cs="Times New Roman"/>
        </w:rPr>
        <w:t>ed. Abril, 1987, p. 137, tradução de Tatiana Belinky)</w:t>
      </w:r>
    </w:p>
  </w:footnote>
  <w:footnote w:id="231">
    <w:p w:rsidR="00646EB0" w:rsidRPr="00F61D30" w:rsidRDefault="00646EB0" w:rsidP="00F61D3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D3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61D3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61D30">
        <w:rPr>
          <w:rFonts w:ascii="Times New Roman" w:hAnsi="Times New Roman" w:cs="Times New Roman"/>
          <w:sz w:val="20"/>
          <w:szCs w:val="20"/>
        </w:rPr>
        <w:t>Neemias 3:1</w:t>
      </w:r>
      <w:r w:rsidRPr="00F61D30">
        <w:rPr>
          <w:rFonts w:ascii="Times New Roman" w:hAnsi="Times New Roman" w:cs="Times New Roman"/>
          <w:i/>
          <w:sz w:val="20"/>
          <w:szCs w:val="20"/>
        </w:rPr>
        <w:t>–</w:t>
      </w:r>
      <w:r w:rsidRPr="00F61D30">
        <w:rPr>
          <w:rFonts w:ascii="Times New Roman" w:hAnsi="Times New Roman" w:cs="Times New Roman"/>
          <w:sz w:val="20"/>
          <w:szCs w:val="20"/>
        </w:rPr>
        <w:t>6.</w:t>
      </w:r>
    </w:p>
  </w:footnote>
  <w:footnote w:id="232">
    <w:p w:rsidR="00646EB0" w:rsidRPr="00F61D30" w:rsidRDefault="00646EB0" w:rsidP="00F61D3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D3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61D3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61D30">
        <w:rPr>
          <w:rFonts w:ascii="Times New Roman" w:hAnsi="Times New Roman" w:cs="Times New Roman"/>
          <w:sz w:val="20"/>
          <w:szCs w:val="20"/>
        </w:rPr>
        <w:t>Neemias 3:11,</w:t>
      </w:r>
      <w:ins w:id="2881" w:author="Daniela Mountian" w:date="2017-08-18T15:29:00Z">
        <w:r>
          <w:rPr>
            <w:rFonts w:ascii="Times New Roman" w:hAnsi="Times New Roman" w:cs="Times New Roman"/>
            <w:sz w:val="20"/>
            <w:szCs w:val="20"/>
          </w:rPr>
          <w:t xml:space="preserve"> 13</w:t>
        </w:r>
      </w:ins>
      <w:ins w:id="2882" w:author="Daniela Mountian" w:date="2017-08-18T15:46:00Z">
        <w:r>
          <w:rPr>
            <w:rFonts w:ascii="Times New Roman" w:hAnsi="Times New Roman" w:cs="Times New Roman"/>
            <w:sz w:val="20"/>
            <w:szCs w:val="20"/>
          </w:rPr>
          <w:t>,</w:t>
        </w:r>
      </w:ins>
      <w:r w:rsidRPr="00F61D30">
        <w:rPr>
          <w:rFonts w:ascii="Times New Roman" w:hAnsi="Times New Roman" w:cs="Times New Roman"/>
          <w:sz w:val="20"/>
          <w:szCs w:val="20"/>
        </w:rPr>
        <w:t xml:space="preserve"> 15</w:t>
      </w:r>
      <w:r w:rsidRPr="005615C0">
        <w:rPr>
          <w:rFonts w:ascii="Times New Roman" w:hAnsi="Times New Roman" w:cs="Times New Roman"/>
          <w:i/>
        </w:rPr>
        <w:t xml:space="preserve"> </w:t>
      </w:r>
      <w:r w:rsidRPr="00564986">
        <w:rPr>
          <w:rFonts w:ascii="Times New Roman" w:hAnsi="Times New Roman" w:cs="Times New Roman"/>
          <w:i/>
        </w:rPr>
        <w:t>–</w:t>
      </w:r>
      <w:r w:rsidRPr="00F61D30">
        <w:rPr>
          <w:rFonts w:ascii="Times New Roman" w:hAnsi="Times New Roman" w:cs="Times New Roman"/>
          <w:sz w:val="20"/>
          <w:szCs w:val="20"/>
        </w:rPr>
        <w:t xml:space="preserve">17, </w:t>
      </w:r>
      <w:ins w:id="2883" w:author="Daniela Mountian" w:date="2017-08-18T16:27:00Z">
        <w:r>
          <w:rPr>
            <w:rFonts w:ascii="Times New Roman" w:hAnsi="Times New Roman" w:cs="Times New Roman"/>
            <w:sz w:val="20"/>
            <w:szCs w:val="20"/>
          </w:rPr>
          <w:t xml:space="preserve">19, </w:t>
        </w:r>
      </w:ins>
      <w:ins w:id="2884" w:author="Daniela Mountian" w:date="2017-08-18T16:38:00Z">
        <w:r>
          <w:rPr>
            <w:rFonts w:ascii="Times New Roman" w:hAnsi="Times New Roman" w:cs="Times New Roman"/>
            <w:sz w:val="20"/>
            <w:szCs w:val="20"/>
          </w:rPr>
          <w:t xml:space="preserve">25, </w:t>
        </w:r>
      </w:ins>
      <w:r w:rsidRPr="00F61D30">
        <w:rPr>
          <w:rFonts w:ascii="Times New Roman" w:hAnsi="Times New Roman" w:cs="Times New Roman"/>
          <w:sz w:val="20"/>
          <w:szCs w:val="20"/>
        </w:rPr>
        <w:t>26, 28</w:t>
      </w:r>
      <w:ins w:id="2885" w:author="Daniela Mountian" w:date="2017-07-06T23:23:00Z">
        <w:r w:rsidRPr="00F61D30"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233">
    <w:p w:rsidR="00646EB0" w:rsidRPr="003A35F0" w:rsidRDefault="00646EB0" w:rsidP="00F61D30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61D3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F61D3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F61D30">
        <w:rPr>
          <w:rFonts w:ascii="Times New Roman" w:hAnsi="Times New Roman" w:cs="Times New Roman"/>
          <w:sz w:val="20"/>
          <w:szCs w:val="20"/>
        </w:rPr>
        <w:t xml:space="preserve">Neemias </w:t>
      </w:r>
      <w:ins w:id="2890" w:author="Daniela Mountian" w:date="2017-08-18T19:31:00Z">
        <w:r>
          <w:rPr>
            <w:rFonts w:ascii="Times New Roman" w:hAnsi="Times New Roman" w:cs="Times New Roman"/>
            <w:sz w:val="20"/>
            <w:szCs w:val="20"/>
          </w:rPr>
          <w:t>3: 3</w:t>
        </w:r>
      </w:ins>
      <w:ins w:id="2891" w:author="Daniela Mountian" w:date="2017-08-18T19:34:00Z">
        <w:r>
          <w:rPr>
            <w:rFonts w:ascii="Times New Roman" w:hAnsi="Times New Roman" w:cs="Times New Roman"/>
            <w:sz w:val="20"/>
            <w:szCs w:val="20"/>
          </w:rPr>
          <w:t>4</w:t>
        </w:r>
      </w:ins>
      <w:ins w:id="2892" w:author="Daniela Mountian" w:date="2017-08-18T19:31:00Z">
        <w:r>
          <w:rPr>
            <w:rFonts w:ascii="Times New Roman" w:hAnsi="Times New Roman" w:cs="Times New Roman"/>
            <w:sz w:val="20"/>
            <w:szCs w:val="20"/>
          </w:rPr>
          <w:t xml:space="preserve"> pela </w:t>
        </w:r>
        <w:r>
          <w:rPr>
            <w:rFonts w:ascii="Times New Roman" w:hAnsi="Times New Roman" w:cs="Times New Roman"/>
            <w:i/>
            <w:sz w:val="20"/>
            <w:szCs w:val="20"/>
          </w:rPr>
          <w:t xml:space="preserve">Bíblia de </w:t>
        </w:r>
        <w:r w:rsidRPr="005A1F99">
          <w:rPr>
            <w:rFonts w:ascii="Times New Roman" w:hAnsi="Times New Roman" w:cs="Times New Roman"/>
            <w:i/>
            <w:sz w:val="20"/>
            <w:szCs w:val="20"/>
          </w:rPr>
          <w:t>Jerusalém</w:t>
        </w:r>
        <w:r>
          <w:rPr>
            <w:rFonts w:ascii="Times New Roman" w:hAnsi="Times New Roman" w:cs="Times New Roman"/>
            <w:sz w:val="20"/>
            <w:szCs w:val="20"/>
          </w:rPr>
          <w:t xml:space="preserve">, </w:t>
        </w:r>
      </w:ins>
      <w:r w:rsidRPr="00F61D30">
        <w:rPr>
          <w:rFonts w:ascii="Times New Roman" w:hAnsi="Times New Roman" w:cs="Times New Roman"/>
          <w:sz w:val="20"/>
          <w:szCs w:val="20"/>
        </w:rPr>
        <w:t>4:2</w:t>
      </w:r>
      <w:r>
        <w:rPr>
          <w:rFonts w:ascii="Times New Roman" w:hAnsi="Times New Roman" w:cs="Times New Roman"/>
          <w:sz w:val="20"/>
          <w:szCs w:val="20"/>
        </w:rPr>
        <w:t xml:space="preserve"> em outras versões consultadas</w:t>
      </w:r>
      <w:r w:rsidRPr="00F61D30">
        <w:rPr>
          <w:rFonts w:ascii="Times New Roman" w:hAnsi="Times New Roman" w:cs="Times New Roman"/>
          <w:sz w:val="20"/>
          <w:szCs w:val="20"/>
        </w:rPr>
        <w:t>.</w:t>
      </w:r>
    </w:p>
  </w:footnote>
  <w:footnote w:id="234">
    <w:p w:rsidR="00646EB0" w:rsidRPr="005A1F99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Neemias 2:10</w:t>
      </w:r>
      <w:ins w:id="2896" w:author="Daniela Mountian" w:date="2017-08-18T20:12:00Z">
        <w:r>
          <w:rPr>
            <w:rFonts w:ascii="Times New Roman" w:hAnsi="Times New Roman" w:cs="Times New Roman"/>
            <w:sz w:val="20"/>
            <w:szCs w:val="20"/>
          </w:rPr>
          <w:t xml:space="preserve"> “Sanabalat é conhecido como governador de Samaria. Tobias era, sob suas ordens, judeu governador de Amon.” (</w:t>
        </w:r>
        <w:r>
          <w:rPr>
            <w:rFonts w:ascii="Times New Roman" w:hAnsi="Times New Roman" w:cs="Times New Roman"/>
            <w:i/>
            <w:sz w:val="20"/>
            <w:szCs w:val="20"/>
          </w:rPr>
          <w:t>B</w:t>
        </w:r>
      </w:ins>
      <w:ins w:id="2897" w:author="Daniela Mountian" w:date="2017-08-18T20:13:00Z">
        <w:r>
          <w:rPr>
            <w:rFonts w:ascii="Times New Roman" w:hAnsi="Times New Roman" w:cs="Times New Roman"/>
            <w:i/>
            <w:sz w:val="20"/>
            <w:szCs w:val="20"/>
          </w:rPr>
          <w:t xml:space="preserve">íblia de Jerusalém, </w:t>
        </w:r>
      </w:ins>
      <w:ins w:id="2898" w:author="Daniela Mountian" w:date="2017-08-19T23:29:00Z">
        <w:r>
          <w:rPr>
            <w:rFonts w:ascii="Times New Roman" w:hAnsi="Times New Roman" w:cs="Times New Roman"/>
            <w:sz w:val="20"/>
            <w:szCs w:val="20"/>
          </w:rPr>
          <w:t xml:space="preserve">ed. </w:t>
        </w:r>
      </w:ins>
      <w:ins w:id="2899" w:author="Daniela Mountian" w:date="2017-08-18T20:13:00Z">
        <w:r>
          <w:rPr>
            <w:rFonts w:ascii="Times New Roman" w:hAnsi="Times New Roman" w:cs="Times New Roman"/>
            <w:sz w:val="20"/>
            <w:szCs w:val="20"/>
          </w:rPr>
          <w:t>Paulus, 2016, p. 642)</w:t>
        </w:r>
      </w:ins>
    </w:p>
  </w:footnote>
  <w:footnote w:id="235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Neemias</w:t>
      </w:r>
      <w:ins w:id="2902" w:author="Daniela Mountian" w:date="2017-08-18T21:28:00Z">
        <w:r>
          <w:rPr>
            <w:rFonts w:ascii="Times New Roman" w:hAnsi="Times New Roman" w:cs="Times New Roman"/>
            <w:sz w:val="20"/>
            <w:szCs w:val="20"/>
          </w:rPr>
          <w:t xml:space="preserve"> 3: 38; 4: 5, 8, 10, 11, 12, 17</w:t>
        </w:r>
      </w:ins>
      <w:ins w:id="2903" w:author="Daniela Mountian" w:date="2017-08-18T21:29:00Z">
        <w:r>
          <w:rPr>
            <w:rFonts w:ascii="Times New Roman" w:hAnsi="Times New Roman" w:cs="Times New Roman"/>
            <w:sz w:val="20"/>
            <w:szCs w:val="20"/>
          </w:rPr>
          <w:t xml:space="preserve"> pela </w:t>
        </w:r>
        <w:r>
          <w:rPr>
            <w:rFonts w:ascii="Times New Roman" w:hAnsi="Times New Roman" w:cs="Times New Roman"/>
            <w:i/>
            <w:sz w:val="20"/>
            <w:szCs w:val="20"/>
          </w:rPr>
          <w:t>Bíblia d</w:t>
        </w:r>
      </w:ins>
      <w:ins w:id="2904" w:author="Daniela Mountian" w:date="2017-08-18T21:30:00Z">
        <w:r>
          <w:rPr>
            <w:rFonts w:ascii="Times New Roman" w:hAnsi="Times New Roman" w:cs="Times New Roman"/>
            <w:i/>
            <w:sz w:val="20"/>
            <w:szCs w:val="20"/>
          </w:rPr>
          <w:t>e Jerusalém</w:t>
        </w:r>
      </w:ins>
      <w:ins w:id="2905" w:author="Daniela Mountian" w:date="2017-08-18T21:28:00Z">
        <w:r>
          <w:rPr>
            <w:rFonts w:ascii="Times New Roman" w:hAnsi="Times New Roman" w:cs="Times New Roman"/>
            <w:sz w:val="20"/>
            <w:szCs w:val="20"/>
          </w:rPr>
          <w:t>; em outras vers</w:t>
        </w:r>
      </w:ins>
      <w:ins w:id="2906" w:author="Daniela Mountian" w:date="2017-08-18T21:29:00Z">
        <w:r>
          <w:rPr>
            <w:rFonts w:ascii="Times New Roman" w:hAnsi="Times New Roman" w:cs="Times New Roman"/>
            <w:sz w:val="20"/>
            <w:szCs w:val="20"/>
          </w:rPr>
          <w:t>ões, Neemias</w:t>
        </w:r>
      </w:ins>
      <w:ins w:id="2907" w:author="Daniela Mountian" w:date="2017-08-18T21:28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  <w:r w:rsidRPr="003A35F0">
        <w:rPr>
          <w:rFonts w:ascii="Times New Roman" w:hAnsi="Times New Roman" w:cs="Times New Roman"/>
          <w:sz w:val="20"/>
          <w:szCs w:val="20"/>
        </w:rPr>
        <w:t xml:space="preserve"> 4</w:t>
      </w:r>
      <w:del w:id="2908" w:author="Leila" w:date="2016-07-25T17:53:00Z">
        <w:r w:rsidRPr="003A35F0" w:rsidDel="0080629E">
          <w:rPr>
            <w:rFonts w:ascii="Times New Roman" w:hAnsi="Times New Roman" w:cs="Times New Roman"/>
            <w:sz w:val="20"/>
            <w:szCs w:val="20"/>
          </w:rPr>
          <w:delText>:</w:delText>
        </w:r>
      </w:del>
      <w:r w:rsidRPr="003A35F0">
        <w:rPr>
          <w:rFonts w:ascii="Times New Roman" w:hAnsi="Times New Roman" w:cs="Times New Roman"/>
          <w:sz w:val="20"/>
          <w:szCs w:val="20"/>
        </w:rPr>
        <w:t xml:space="preserve"> 6, 11</w:t>
      </w:r>
      <w:del w:id="2909" w:author="Daniela Mountian" w:date="2017-08-18T20:49:00Z">
        <w:r w:rsidRPr="003A35F0" w:rsidDel="005A1F99">
          <w:rPr>
            <w:rFonts w:ascii="Times New Roman" w:hAnsi="Times New Roman" w:cs="Times New Roman"/>
            <w:sz w:val="20"/>
            <w:szCs w:val="20"/>
          </w:rPr>
          <w:delText xml:space="preserve">, 12, </w:delText>
        </w:r>
      </w:del>
      <w:ins w:id="2910" w:author="Leila" w:date="2016-07-25T17:53:00Z">
        <w:del w:id="2911" w:author="Daniela Mountian" w:date="2017-08-18T20:49:00Z">
          <w:r w:rsidRPr="00BA0DB1" w:rsidDel="005A1F99">
            <w:rPr>
              <w:rFonts w:ascii="Times New Roman" w:hAnsi="Times New Roman" w:cs="Times New Roman"/>
              <w:sz w:val="20"/>
              <w:szCs w:val="20"/>
            </w:rPr>
            <w:delText>-</w:delText>
          </w:r>
        </w:del>
      </w:ins>
      <w:ins w:id="2912" w:author="Daniela Mountian" w:date="2017-08-18T20:49:00Z">
        <w:r>
          <w:rPr>
            <w:rFonts w:ascii="Times New Roman" w:hAnsi="Times New Roman" w:cs="Times New Roman"/>
            <w:sz w:val="20"/>
            <w:szCs w:val="20"/>
          </w:rPr>
          <w:t xml:space="preserve">, </w:t>
        </w:r>
      </w:ins>
      <w:r w:rsidRPr="003A35F0">
        <w:rPr>
          <w:rFonts w:ascii="Times New Roman" w:hAnsi="Times New Roman" w:cs="Times New Roman"/>
          <w:sz w:val="20"/>
          <w:szCs w:val="20"/>
        </w:rPr>
        <w:t>1</w:t>
      </w:r>
      <w:del w:id="2913" w:author="Daniela Mountian" w:date="2017-08-18T20:48:00Z">
        <w:r w:rsidRPr="003A35F0" w:rsidDel="005A1F99">
          <w:rPr>
            <w:rFonts w:ascii="Times New Roman" w:hAnsi="Times New Roman" w:cs="Times New Roman"/>
            <w:sz w:val="20"/>
            <w:szCs w:val="20"/>
          </w:rPr>
          <w:delText>3</w:delText>
        </w:r>
      </w:del>
      <w:ins w:id="2914" w:author="Daniela Mountian" w:date="2017-08-18T20:48:00Z">
        <w:r>
          <w:rPr>
            <w:rFonts w:ascii="Times New Roman" w:hAnsi="Times New Roman" w:cs="Times New Roman"/>
            <w:sz w:val="20"/>
            <w:szCs w:val="20"/>
          </w:rPr>
          <w:t>4</w:t>
        </w:r>
      </w:ins>
      <w:r w:rsidRPr="003A35F0">
        <w:rPr>
          <w:rFonts w:ascii="Times New Roman" w:hAnsi="Times New Roman" w:cs="Times New Roman"/>
          <w:sz w:val="20"/>
          <w:szCs w:val="20"/>
        </w:rPr>
        <w:t>, 16, 17, 18</w:t>
      </w:r>
      <w:del w:id="2915" w:author="Daniela Mountian" w:date="2017-08-18T21:18:00Z">
        <w:r w:rsidRPr="003A35F0" w:rsidDel="00CB01A5">
          <w:rPr>
            <w:rFonts w:ascii="Times New Roman" w:hAnsi="Times New Roman" w:cs="Times New Roman"/>
            <w:sz w:val="20"/>
            <w:szCs w:val="20"/>
          </w:rPr>
          <w:delText>, 23</w:delText>
        </w:r>
      </w:del>
      <w:r w:rsidRPr="003A35F0">
        <w:rPr>
          <w:rFonts w:ascii="Times New Roman" w:hAnsi="Times New Roman" w:cs="Times New Roman"/>
          <w:sz w:val="20"/>
          <w:szCs w:val="20"/>
        </w:rPr>
        <w:t>.</w:t>
      </w:r>
      <w:ins w:id="2916" w:author="Daniela Mountian" w:date="2017-08-18T20:33:00Z">
        <w:r>
          <w:rPr>
            <w:rFonts w:ascii="Times New Roman" w:hAnsi="Times New Roman" w:cs="Times New Roman"/>
            <w:sz w:val="20"/>
            <w:szCs w:val="20"/>
          </w:rPr>
          <w:t xml:space="preserve"> </w:t>
        </w:r>
      </w:ins>
    </w:p>
  </w:footnote>
  <w:footnote w:id="236">
    <w:p w:rsidR="00646EB0" w:rsidRPr="003A35F0" w:rsidRDefault="00646EB0" w:rsidP="00FE0BAD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Mateus 5:17, 18</w:t>
      </w:r>
      <w:ins w:id="2924" w:author="Daniela Mountian" w:date="2017-03-01T00:03:00Z">
        <w:r>
          <w:rPr>
            <w:rFonts w:ascii="Times New Roman" w:hAnsi="Times New Roman" w:cs="Times New Roman"/>
            <w:sz w:val="20"/>
            <w:szCs w:val="20"/>
          </w:rPr>
          <w:t>.</w:t>
        </w:r>
      </w:ins>
    </w:p>
  </w:footnote>
  <w:footnote w:id="237">
    <w:p w:rsidR="00646EB0" w:rsidRPr="003A35F0" w:rsidRDefault="00646EB0" w:rsidP="003A35F0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3A35F0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3A35F0">
        <w:rPr>
          <w:rFonts w:ascii="Times New Roman" w:hAnsi="Times New Roman" w:cs="Times New Roman"/>
          <w:vertAlign w:val="superscript"/>
        </w:rPr>
        <w:t xml:space="preserve"> </w:t>
      </w:r>
      <w:r w:rsidRPr="003A35F0">
        <w:rPr>
          <w:rFonts w:ascii="Times New Roman" w:hAnsi="Times New Roman" w:cs="Times New Roman"/>
        </w:rPr>
        <w:t>Mateus 5:48.</w:t>
      </w:r>
    </w:p>
  </w:footnote>
  <w:footnote w:id="238">
    <w:p w:rsidR="00646EB0" w:rsidRPr="004E5D00" w:rsidRDefault="00646EB0" w:rsidP="004E5D00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E5D00">
        <w:rPr>
          <w:rStyle w:val="Refdenotaderodap"/>
          <w:rFonts w:ascii="Times New Roman" w:hAnsi="Times New Roman" w:cs="Times New Roman"/>
        </w:rPr>
        <w:footnoteRef/>
      </w:r>
      <w:r w:rsidRPr="004E5D00">
        <w:rPr>
          <w:rFonts w:ascii="Times New Roman" w:hAnsi="Times New Roman" w:cs="Times New Roman"/>
        </w:rPr>
        <w:t xml:space="preserve"> A festa de </w:t>
      </w:r>
      <w:r w:rsidRPr="004E5D00">
        <w:rPr>
          <w:rFonts w:ascii="Times New Roman" w:hAnsi="Times New Roman" w:cs="Times New Roman"/>
          <w:i/>
        </w:rPr>
        <w:t xml:space="preserve">Purim </w:t>
      </w:r>
      <w:r w:rsidRPr="004E5D00">
        <w:rPr>
          <w:rFonts w:ascii="Times New Roman" w:hAnsi="Times New Roman" w:cs="Times New Roman"/>
          <w:sz w:val="24"/>
          <w:szCs w:val="24"/>
        </w:rPr>
        <w:t>—</w:t>
      </w:r>
      <w:r w:rsidRPr="004E5D00">
        <w:rPr>
          <w:rFonts w:ascii="Times New Roman" w:hAnsi="Times New Roman" w:cs="Times New Roman"/>
        </w:rPr>
        <w:t xml:space="preserve"> que comemora a salvação dos judeu</w:t>
      </w:r>
      <w:r>
        <w:rPr>
          <w:rFonts w:ascii="Times New Roman" w:hAnsi="Times New Roman" w:cs="Times New Roman"/>
        </w:rPr>
        <w:t xml:space="preserve">s persas da conspiração de Amã </w:t>
      </w:r>
      <w:r w:rsidRPr="000F2892">
        <w:rPr>
          <w:rFonts w:ascii="Times New Roman" w:hAnsi="Times New Roman" w:cs="Times New Roman"/>
          <w:sz w:val="24"/>
          <w:szCs w:val="24"/>
        </w:rPr>
        <w:t>—</w:t>
      </w:r>
      <w:r w:rsidRPr="000F2892">
        <w:rPr>
          <w:rFonts w:ascii="Times New Roman" w:hAnsi="Times New Roman" w:cs="Times New Roman"/>
          <w:i/>
        </w:rPr>
        <w:t xml:space="preserve"> </w:t>
      </w:r>
      <w:r w:rsidRPr="000F2892">
        <w:rPr>
          <w:rFonts w:ascii="Times New Roman" w:hAnsi="Times New Roman" w:cs="Times New Roman"/>
        </w:rPr>
        <w:t>é celebrada nos 14º (</w:t>
      </w:r>
      <w:r w:rsidRPr="000F2892">
        <w:rPr>
          <w:rFonts w:ascii="Times New Roman" w:hAnsi="Times New Roman" w:cs="Times New Roman"/>
          <w:i/>
        </w:rPr>
        <w:t>Purim</w:t>
      </w:r>
      <w:r w:rsidRPr="000F2892">
        <w:rPr>
          <w:rFonts w:ascii="Times New Roman" w:hAnsi="Times New Roman" w:cs="Times New Roman"/>
        </w:rPr>
        <w:t>) e 15º (</w:t>
      </w:r>
      <w:r w:rsidRPr="000F2892">
        <w:rPr>
          <w:rFonts w:ascii="Times New Roman" w:hAnsi="Times New Roman" w:cs="Times New Roman"/>
          <w:i/>
        </w:rPr>
        <w:t>Chuchan Purim</w:t>
      </w:r>
      <w:r w:rsidRPr="000F2892">
        <w:rPr>
          <w:rFonts w:ascii="Times New Roman" w:hAnsi="Times New Roman" w:cs="Times New Roman"/>
        </w:rPr>
        <w:t>) dias do mês de Adar, o 12º</w:t>
      </w:r>
      <w:r w:rsidRPr="00C854CC">
        <w:rPr>
          <w:rFonts w:ascii="Times New Roman" w:hAnsi="Times New Roman" w:cs="Times New Roman"/>
        </w:rPr>
        <w:t xml:space="preserve"> (ou 13º)</w:t>
      </w:r>
      <w:r w:rsidRPr="0086675C">
        <w:rPr>
          <w:rFonts w:ascii="Times New Roman" w:hAnsi="Times New Roman" w:cs="Times New Roman"/>
        </w:rPr>
        <w:t xml:space="preserve"> mês do </w:t>
      </w:r>
      <w:r w:rsidRPr="0046512F">
        <w:rPr>
          <w:rFonts w:ascii="Times New Roman" w:hAnsi="Times New Roman" w:cs="Times New Roman"/>
        </w:rPr>
        <w:t>calendário judaico (coincide normalmente com o mês de março).</w:t>
      </w:r>
    </w:p>
  </w:footnote>
  <w:footnote w:id="239">
    <w:p w:rsidR="00646EB0" w:rsidRPr="008B1EE9" w:rsidRDefault="00646EB0" w:rsidP="008B1EE9">
      <w:pPr>
        <w:pStyle w:val="Textodenotaderodap"/>
        <w:spacing w:after="0" w:line="240" w:lineRule="auto"/>
        <w:ind w:left="340" w:hanging="340"/>
        <w:rPr>
          <w:rFonts w:ascii="Times New Roman" w:hAnsi="Times New Roman" w:cs="Times New Roman"/>
        </w:rPr>
      </w:pPr>
      <w:r w:rsidRPr="008B1EE9">
        <w:rPr>
          <w:rStyle w:val="Refdenotaderodap"/>
          <w:rFonts w:ascii="Times New Roman" w:hAnsi="Times New Roman" w:cs="Times New Roman"/>
        </w:rPr>
        <w:footnoteRef/>
      </w:r>
      <w:r w:rsidRPr="008B1EE9">
        <w:rPr>
          <w:rFonts w:ascii="Times New Roman" w:hAnsi="Times New Roman" w:cs="Times New Roman"/>
        </w:rPr>
        <w:t xml:space="preserve"> Ester 3:13</w:t>
      </w:r>
      <w:r>
        <w:rPr>
          <w:rFonts w:ascii="Times New Roman" w:hAnsi="Times New Roman" w:cs="Times New Roman"/>
        </w:rPr>
        <w:t>g.</w:t>
      </w:r>
    </w:p>
  </w:footnote>
  <w:footnote w:id="240">
    <w:p w:rsidR="00646EB0" w:rsidRPr="004E5D00" w:rsidRDefault="00646EB0" w:rsidP="00C24C9C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4E5D00">
        <w:rPr>
          <w:rStyle w:val="Refdenotaderodap"/>
          <w:rFonts w:ascii="Times New Roman" w:hAnsi="Times New Roman" w:cs="Times New Roman"/>
        </w:rPr>
        <w:footnoteRef/>
      </w:r>
      <w:r w:rsidRPr="004E5D00">
        <w:rPr>
          <w:rFonts w:ascii="Times New Roman" w:hAnsi="Times New Roman" w:cs="Times New Roman"/>
        </w:rPr>
        <w:t xml:space="preserve"> Segundo Livro de Ester, ela revela</w:t>
      </w:r>
      <w:r>
        <w:rPr>
          <w:rFonts w:ascii="Times New Roman" w:hAnsi="Times New Roman" w:cs="Times New Roman"/>
        </w:rPr>
        <w:t>ra</w:t>
      </w:r>
      <w:r w:rsidRPr="004E5D00">
        <w:rPr>
          <w:rFonts w:ascii="Times New Roman" w:hAnsi="Times New Roman" w:cs="Times New Roman"/>
        </w:rPr>
        <w:t xml:space="preserve"> a Assuero, rei da Pérsia, que Amã era o inimigo dos hebreus. Então o rei “[...]</w:t>
      </w:r>
      <w:r>
        <w:rPr>
          <w:rFonts w:ascii="Times New Roman" w:hAnsi="Times New Roman" w:cs="Times New Roman"/>
        </w:rPr>
        <w:t xml:space="preserve"> </w:t>
      </w:r>
      <w:r w:rsidRPr="004E5D00">
        <w:rPr>
          <w:rFonts w:ascii="Times New Roman" w:hAnsi="Times New Roman" w:cs="Times New Roman"/>
        </w:rPr>
        <w:t>ordenou que Amã fosse enforcado na forca que mandara preparar para Mardoqueu”</w:t>
      </w:r>
      <w:r>
        <w:rPr>
          <w:rFonts w:ascii="Times New Roman" w:hAnsi="Times New Roman" w:cs="Times New Roman"/>
        </w:rPr>
        <w:t>, tio de Ester (Hadassa)</w:t>
      </w:r>
      <w:r w:rsidRPr="004E5D00">
        <w:rPr>
          <w:rFonts w:ascii="Times New Roman" w:hAnsi="Times New Roman" w:cs="Times New Roman"/>
        </w:rPr>
        <w:t>. (</w:t>
      </w:r>
      <w:r w:rsidRPr="004E5D00">
        <w:rPr>
          <w:rFonts w:ascii="Times New Roman" w:hAnsi="Times New Roman" w:cs="Times New Roman"/>
          <w:i/>
        </w:rPr>
        <w:t xml:space="preserve">Dicionário bíblico, </w:t>
      </w:r>
      <w:r w:rsidRPr="004E5D00">
        <w:rPr>
          <w:rFonts w:ascii="Times New Roman" w:hAnsi="Times New Roman" w:cs="Times New Roman"/>
        </w:rPr>
        <w:t>ed. Paulus, 1983, p. 309)</w:t>
      </w:r>
    </w:p>
  </w:footnote>
  <w:footnote w:id="241">
    <w:p w:rsidR="00646EB0" w:rsidRPr="0085506A" w:rsidRDefault="00646EB0" w:rsidP="0085506A">
      <w:pPr>
        <w:pStyle w:val="Textodenotaderodap"/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85506A">
        <w:rPr>
          <w:rStyle w:val="Refdenotaderodap"/>
          <w:rFonts w:ascii="Times New Roman" w:hAnsi="Times New Roman" w:cs="Times New Roman"/>
        </w:rPr>
        <w:footnoteRef/>
      </w:r>
      <w:r w:rsidRPr="008550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Corresponde</w:t>
      </w:r>
      <w:r w:rsidRPr="0085506A">
        <w:rPr>
          <w:rFonts w:ascii="Times New Roman" w:hAnsi="Times New Roman" w:cs="Times New Roman"/>
        </w:rPr>
        <w:t xml:space="preserve"> aos capítulos 40 e 55 do Livro de Isaía</w:t>
      </w:r>
      <w:r>
        <w:rPr>
          <w:rFonts w:ascii="Times New Roman" w:hAnsi="Times New Roman" w:cs="Times New Roman"/>
        </w:rPr>
        <w:t>s, já que estes “não podem ser obra do profeta do século VIII. [...] Esses capítulos contêm a pregação dum anônimo, continuador de Isaías [...] o qual na falta de um nome melhor, chamamos de Dêutero-Isaías ou de Segundo Isaías [...]”. (</w:t>
      </w:r>
      <w:r>
        <w:rPr>
          <w:rFonts w:ascii="Times New Roman" w:hAnsi="Times New Roman" w:cs="Times New Roman"/>
          <w:i/>
        </w:rPr>
        <w:t xml:space="preserve">Bíblia de Jerusalém, </w:t>
      </w:r>
      <w:r>
        <w:rPr>
          <w:rFonts w:ascii="Times New Roman" w:hAnsi="Times New Roman" w:cs="Times New Roman"/>
        </w:rPr>
        <w:t>ed. Paulus, 2016, p. 1238)</w:t>
      </w:r>
    </w:p>
  </w:footnote>
  <w:footnote w:id="242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Isaías 42:1, 2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43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Isaías 42:14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44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Isaías 50:6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45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Isaías 50:7, 8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46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Isaías 42:16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47">
    <w:p w:rsidR="00646EB0" w:rsidRPr="003A35F0" w:rsidRDefault="00646EB0" w:rsidP="003A35F0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</w:rPr>
      </w:pPr>
      <w:r w:rsidRPr="003A35F0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3A35F0">
        <w:rPr>
          <w:rFonts w:ascii="Times New Roman" w:hAnsi="Times New Roman" w:cs="Times New Roman"/>
          <w:vertAlign w:val="superscript"/>
        </w:rPr>
        <w:t xml:space="preserve"> </w:t>
      </w:r>
      <w:r w:rsidRPr="003A35F0">
        <w:rPr>
          <w:rFonts w:ascii="Times New Roman" w:hAnsi="Times New Roman" w:cs="Times New Roman"/>
        </w:rPr>
        <w:t>Isaías 43:2</w:t>
      </w:r>
      <w:r>
        <w:rPr>
          <w:rFonts w:ascii="Times New Roman" w:hAnsi="Times New Roman" w:cs="Times New Roman"/>
        </w:rPr>
        <w:t>.</w:t>
      </w:r>
    </w:p>
  </w:footnote>
  <w:footnote w:id="248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</w:rPr>
        <w:t>Isaías 43:11</w:t>
      </w:r>
      <w:r>
        <w:rPr>
          <w:rFonts w:ascii="Times New Roman" w:hAnsi="Times New Roman" w:cs="Times New Roman"/>
          <w:sz w:val="20"/>
          <w:szCs w:val="20"/>
        </w:rPr>
        <w:t>.</w:t>
      </w:r>
    </w:p>
  </w:footnote>
  <w:footnote w:id="249">
    <w:p w:rsidR="00646EB0" w:rsidRPr="003A35F0" w:rsidRDefault="00646EB0" w:rsidP="003A35F0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lang w:val="es-ES"/>
        </w:rPr>
      </w:pPr>
      <w:r w:rsidRPr="003A35F0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3A35F0">
        <w:rPr>
          <w:rFonts w:ascii="Times New Roman" w:hAnsi="Times New Roman" w:cs="Times New Roman"/>
          <w:vertAlign w:val="superscript"/>
        </w:rPr>
        <w:t xml:space="preserve"> </w:t>
      </w:r>
      <w:r w:rsidRPr="003A35F0">
        <w:rPr>
          <w:rFonts w:ascii="Times New Roman" w:hAnsi="Times New Roman" w:cs="Times New Roman"/>
        </w:rPr>
        <w:t>I</w:t>
      </w:r>
      <w:r w:rsidRPr="003A35F0">
        <w:rPr>
          <w:rFonts w:ascii="Times New Roman" w:hAnsi="Times New Roman" w:cs="Times New Roman"/>
          <w:lang w:val="es-ES"/>
        </w:rPr>
        <w:t>saías 44:24, 27.</w:t>
      </w:r>
    </w:p>
  </w:footnote>
  <w:footnote w:id="250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  <w:lang w:val="es-ES"/>
        </w:rPr>
        <w:t>Isaías 49:26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251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  <w:lang w:val="es-ES"/>
        </w:rPr>
        <w:t>Isaías 51:22, 23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252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lang w:val="es-ES"/>
        </w:rPr>
        <w:t xml:space="preserve"> Isaías 7:11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253">
    <w:p w:rsidR="00646EB0" w:rsidRPr="003A35F0" w:rsidRDefault="00646EB0" w:rsidP="003A35F0">
      <w:pPr>
        <w:tabs>
          <w:tab w:val="left" w:pos="1134"/>
        </w:tabs>
        <w:spacing w:after="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3A35F0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3A35F0">
        <w:rPr>
          <w:rFonts w:ascii="Times New Roman" w:hAnsi="Times New Roman" w:cs="Times New Roman"/>
          <w:sz w:val="20"/>
          <w:szCs w:val="20"/>
          <w:vertAlign w:val="superscript"/>
          <w:lang w:val="es-ES"/>
        </w:rPr>
        <w:t xml:space="preserve"> </w:t>
      </w:r>
      <w:r w:rsidRPr="003A35F0">
        <w:rPr>
          <w:rFonts w:ascii="Times New Roman" w:hAnsi="Times New Roman" w:cs="Times New Roman"/>
          <w:sz w:val="20"/>
          <w:szCs w:val="20"/>
          <w:lang w:val="es-ES"/>
        </w:rPr>
        <w:t>Isaías 26:</w:t>
      </w:r>
      <w:del w:id="2992" w:author="Leila" w:date="2016-07-25T17:55:00Z">
        <w:r w:rsidRPr="003A35F0" w:rsidDel="003D7292">
          <w:rPr>
            <w:rFonts w:ascii="Times New Roman" w:hAnsi="Times New Roman" w:cs="Times New Roman"/>
            <w:sz w:val="20"/>
            <w:szCs w:val="20"/>
            <w:lang w:val="es-ES"/>
          </w:rPr>
          <w:delText xml:space="preserve"> </w:delText>
        </w:r>
      </w:del>
      <w:r w:rsidRPr="003A35F0">
        <w:rPr>
          <w:rFonts w:ascii="Times New Roman" w:hAnsi="Times New Roman" w:cs="Times New Roman"/>
          <w:sz w:val="20"/>
          <w:szCs w:val="20"/>
          <w:lang w:val="es-ES"/>
        </w:rPr>
        <w:t>10, 21</w:t>
      </w:r>
      <w:r>
        <w:rPr>
          <w:rFonts w:ascii="Times New Roman" w:hAnsi="Times New Roman" w:cs="Times New Roman"/>
          <w:sz w:val="20"/>
          <w:szCs w:val="20"/>
          <w:lang w:val="es-ES"/>
        </w:rPr>
        <w:t>.</w:t>
      </w:r>
    </w:p>
  </w:footnote>
  <w:footnote w:id="254">
    <w:p w:rsidR="00646EB0" w:rsidRPr="003A35F0" w:rsidRDefault="00646EB0" w:rsidP="003A35F0">
      <w:pPr>
        <w:pStyle w:val="Textodenotaderodap"/>
        <w:spacing w:after="0"/>
        <w:ind w:left="0" w:firstLine="0"/>
        <w:jc w:val="both"/>
        <w:rPr>
          <w:rFonts w:ascii="Times New Roman" w:hAnsi="Times New Roman" w:cs="Times New Roman"/>
          <w:lang w:val="es-ES"/>
        </w:rPr>
      </w:pPr>
      <w:r w:rsidRPr="003A35F0">
        <w:rPr>
          <w:rStyle w:val="FootnoteCharacters"/>
          <w:rFonts w:ascii="Times New Roman" w:hAnsi="Times New Roman" w:cs="Times New Roman"/>
          <w:vertAlign w:val="superscript"/>
        </w:rPr>
        <w:footnoteRef/>
      </w:r>
      <w:r w:rsidRPr="003A35F0">
        <w:rPr>
          <w:rFonts w:ascii="Times New Roman" w:hAnsi="Times New Roman" w:cs="Times New Roman"/>
          <w:vertAlign w:val="superscript"/>
          <w:lang w:val="es-ES"/>
        </w:rPr>
        <w:t xml:space="preserve"> </w:t>
      </w:r>
      <w:r w:rsidRPr="003A35F0">
        <w:rPr>
          <w:rFonts w:ascii="Times New Roman" w:hAnsi="Times New Roman" w:cs="Times New Roman"/>
          <w:lang w:val="es-ES"/>
        </w:rPr>
        <w:t>Amós 8: 11.</w:t>
      </w:r>
    </w:p>
  </w:footnote>
  <w:footnote w:id="255">
    <w:p w:rsidR="00646EB0" w:rsidRPr="00EA007F" w:rsidRDefault="00646EB0" w:rsidP="00EA007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EA007F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EA007F">
        <w:rPr>
          <w:rFonts w:ascii="Times New Roman" w:hAnsi="Times New Roman" w:cs="Times New Roman"/>
          <w:sz w:val="20"/>
          <w:szCs w:val="20"/>
          <w:lang w:val="es-ES"/>
        </w:rPr>
        <w:t xml:space="preserve"> Isaías 65:24.</w:t>
      </w:r>
    </w:p>
  </w:footnote>
  <w:footnote w:id="256">
    <w:p w:rsidR="00646EB0" w:rsidRPr="00EA007F" w:rsidRDefault="00646EB0" w:rsidP="00EA007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EA007F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EA007F">
        <w:rPr>
          <w:rFonts w:ascii="Times New Roman" w:hAnsi="Times New Roman" w:cs="Times New Roman"/>
          <w:sz w:val="20"/>
          <w:szCs w:val="20"/>
          <w:lang w:val="es-ES"/>
        </w:rPr>
        <w:t xml:space="preserve"> Isaías 55:1.</w:t>
      </w:r>
    </w:p>
  </w:footnote>
  <w:footnote w:id="257">
    <w:p w:rsidR="00646EB0" w:rsidRPr="00EA007F" w:rsidRDefault="00646EB0" w:rsidP="00EA007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EA007F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EA007F">
        <w:rPr>
          <w:rFonts w:ascii="Times New Roman" w:hAnsi="Times New Roman" w:cs="Times New Roman"/>
          <w:sz w:val="20"/>
          <w:szCs w:val="20"/>
          <w:lang w:val="es-ES"/>
        </w:rPr>
        <w:t xml:space="preserve"> Isaías 55:3.</w:t>
      </w:r>
    </w:p>
  </w:footnote>
  <w:footnote w:id="258">
    <w:p w:rsidR="00646EB0" w:rsidRPr="00EA007F" w:rsidRDefault="00646EB0" w:rsidP="00EA007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00EA007F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EA007F">
        <w:rPr>
          <w:rFonts w:ascii="Times New Roman" w:hAnsi="Times New Roman" w:cs="Times New Roman"/>
          <w:sz w:val="20"/>
          <w:szCs w:val="20"/>
          <w:lang w:val="es-ES"/>
        </w:rPr>
        <w:t xml:space="preserve"> Isaías 55:10, 11.</w:t>
      </w:r>
    </w:p>
  </w:footnote>
  <w:footnote w:id="259">
    <w:p w:rsidR="00646EB0" w:rsidRPr="00EA007F" w:rsidRDefault="00646EB0" w:rsidP="00EA007F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007F">
        <w:rPr>
          <w:rStyle w:val="FootnoteCharacters"/>
          <w:rFonts w:ascii="Times New Roman" w:hAnsi="Times New Roman" w:cs="Times New Roman"/>
          <w:sz w:val="20"/>
          <w:szCs w:val="20"/>
          <w:vertAlign w:val="superscript"/>
        </w:rPr>
        <w:footnoteRef/>
      </w:r>
      <w:r w:rsidRPr="00EA007F">
        <w:rPr>
          <w:rFonts w:ascii="Times New Roman" w:hAnsi="Times New Roman" w:cs="Times New Roman"/>
          <w:sz w:val="20"/>
          <w:szCs w:val="20"/>
          <w:vertAlign w:val="superscript"/>
        </w:rPr>
        <w:t xml:space="preserve"> </w:t>
      </w:r>
      <w:r w:rsidRPr="00EA007F">
        <w:rPr>
          <w:rFonts w:ascii="Times New Roman" w:hAnsi="Times New Roman" w:cs="Times New Roman"/>
          <w:sz w:val="20"/>
          <w:szCs w:val="20"/>
        </w:rPr>
        <w:t>Deuteronômio 32:2.</w:t>
      </w:r>
    </w:p>
  </w:footnote>
  <w:footnote w:id="260">
    <w:p w:rsidR="00646EB0" w:rsidRDefault="00646EB0" w:rsidP="00EA007F">
      <w:pPr>
        <w:pStyle w:val="Textodenotaderodap"/>
        <w:spacing w:after="0" w:line="240" w:lineRule="auto"/>
      </w:pPr>
      <w:r w:rsidRPr="00EA007F">
        <w:rPr>
          <w:rStyle w:val="Refdenotaderodap"/>
          <w:rFonts w:ascii="Times New Roman" w:hAnsi="Times New Roman" w:cs="Times New Roman"/>
        </w:rPr>
        <w:footnoteRef/>
      </w:r>
      <w:r w:rsidRPr="00EA007F">
        <w:rPr>
          <w:rFonts w:ascii="Times New Roman" w:hAnsi="Times New Roman" w:cs="Times New Roman"/>
        </w:rPr>
        <w:t xml:space="preserve"> Isaías 62:6.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EB0" w:rsidRDefault="00646EB0">
    <w:pPr>
      <w:pStyle w:val="Cabealho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2F3D01B5"/>
    <w:multiLevelType w:val="hybridMultilevel"/>
    <w:tmpl w:val="6A9090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CF2379"/>
    <w:multiLevelType w:val="hybridMultilevel"/>
    <w:tmpl w:val="C938F1E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embedSystemFonts/>
  <w:hideSpellingErrors/>
  <w:activeWritingStyle w:appName="MSWord" w:lang="pt-BR" w:vendorID="1" w:dllVersion="513" w:checkStyle="1"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B5D"/>
    <w:rsid w:val="000002B8"/>
    <w:rsid w:val="000009B0"/>
    <w:rsid w:val="00000A51"/>
    <w:rsid w:val="00000ECB"/>
    <w:rsid w:val="00001814"/>
    <w:rsid w:val="00001A74"/>
    <w:rsid w:val="000021C4"/>
    <w:rsid w:val="00002A28"/>
    <w:rsid w:val="00002AB2"/>
    <w:rsid w:val="00002DF0"/>
    <w:rsid w:val="0000359E"/>
    <w:rsid w:val="0000369D"/>
    <w:rsid w:val="000036E2"/>
    <w:rsid w:val="000038A5"/>
    <w:rsid w:val="00003B8D"/>
    <w:rsid w:val="00003D28"/>
    <w:rsid w:val="00003E77"/>
    <w:rsid w:val="00003F27"/>
    <w:rsid w:val="00004377"/>
    <w:rsid w:val="00004420"/>
    <w:rsid w:val="00004874"/>
    <w:rsid w:val="00004957"/>
    <w:rsid w:val="00004ACC"/>
    <w:rsid w:val="00004DA8"/>
    <w:rsid w:val="00004DCD"/>
    <w:rsid w:val="00004E10"/>
    <w:rsid w:val="000050D8"/>
    <w:rsid w:val="0000538D"/>
    <w:rsid w:val="000053CE"/>
    <w:rsid w:val="000059D1"/>
    <w:rsid w:val="00005C08"/>
    <w:rsid w:val="00005E71"/>
    <w:rsid w:val="00005F4B"/>
    <w:rsid w:val="0000621D"/>
    <w:rsid w:val="000062AD"/>
    <w:rsid w:val="000069A7"/>
    <w:rsid w:val="00006A02"/>
    <w:rsid w:val="0000725F"/>
    <w:rsid w:val="000077D4"/>
    <w:rsid w:val="00007920"/>
    <w:rsid w:val="000079CB"/>
    <w:rsid w:val="00007AD7"/>
    <w:rsid w:val="00007C25"/>
    <w:rsid w:val="00007F2B"/>
    <w:rsid w:val="00007F8E"/>
    <w:rsid w:val="0001001A"/>
    <w:rsid w:val="00010034"/>
    <w:rsid w:val="0001049F"/>
    <w:rsid w:val="00010A55"/>
    <w:rsid w:val="00011995"/>
    <w:rsid w:val="0001283B"/>
    <w:rsid w:val="000129A3"/>
    <w:rsid w:val="00012A3D"/>
    <w:rsid w:val="000130BE"/>
    <w:rsid w:val="000132B4"/>
    <w:rsid w:val="00013666"/>
    <w:rsid w:val="00014023"/>
    <w:rsid w:val="0001424E"/>
    <w:rsid w:val="000149CB"/>
    <w:rsid w:val="00015438"/>
    <w:rsid w:val="00015478"/>
    <w:rsid w:val="00015C5B"/>
    <w:rsid w:val="00016031"/>
    <w:rsid w:val="000162EB"/>
    <w:rsid w:val="0001723D"/>
    <w:rsid w:val="000178B2"/>
    <w:rsid w:val="00017952"/>
    <w:rsid w:val="00017B20"/>
    <w:rsid w:val="000204A7"/>
    <w:rsid w:val="000204B0"/>
    <w:rsid w:val="00020505"/>
    <w:rsid w:val="00020740"/>
    <w:rsid w:val="0002093B"/>
    <w:rsid w:val="00020E35"/>
    <w:rsid w:val="00021174"/>
    <w:rsid w:val="0002138F"/>
    <w:rsid w:val="00021989"/>
    <w:rsid w:val="00021F77"/>
    <w:rsid w:val="0002222E"/>
    <w:rsid w:val="00023336"/>
    <w:rsid w:val="000235DD"/>
    <w:rsid w:val="00023677"/>
    <w:rsid w:val="00023B62"/>
    <w:rsid w:val="000247A0"/>
    <w:rsid w:val="00024B89"/>
    <w:rsid w:val="00024B9B"/>
    <w:rsid w:val="000255ED"/>
    <w:rsid w:val="00025DC1"/>
    <w:rsid w:val="00025EEC"/>
    <w:rsid w:val="00025F35"/>
    <w:rsid w:val="0002668C"/>
    <w:rsid w:val="00026733"/>
    <w:rsid w:val="00026A67"/>
    <w:rsid w:val="00026CD0"/>
    <w:rsid w:val="00026D67"/>
    <w:rsid w:val="0002723D"/>
    <w:rsid w:val="00027554"/>
    <w:rsid w:val="00027604"/>
    <w:rsid w:val="00027673"/>
    <w:rsid w:val="00027F73"/>
    <w:rsid w:val="00027FA7"/>
    <w:rsid w:val="00030BBA"/>
    <w:rsid w:val="0003118E"/>
    <w:rsid w:val="000311EB"/>
    <w:rsid w:val="00031B9F"/>
    <w:rsid w:val="00031E74"/>
    <w:rsid w:val="00032057"/>
    <w:rsid w:val="00032080"/>
    <w:rsid w:val="00032A7E"/>
    <w:rsid w:val="00032F87"/>
    <w:rsid w:val="0003325E"/>
    <w:rsid w:val="00033866"/>
    <w:rsid w:val="00034465"/>
    <w:rsid w:val="000347AC"/>
    <w:rsid w:val="00035481"/>
    <w:rsid w:val="00035702"/>
    <w:rsid w:val="00036102"/>
    <w:rsid w:val="00036FAE"/>
    <w:rsid w:val="00037A16"/>
    <w:rsid w:val="00037AA9"/>
    <w:rsid w:val="00040273"/>
    <w:rsid w:val="000402BB"/>
    <w:rsid w:val="00040420"/>
    <w:rsid w:val="00040472"/>
    <w:rsid w:val="000406AC"/>
    <w:rsid w:val="00040AF9"/>
    <w:rsid w:val="00040B3F"/>
    <w:rsid w:val="00041298"/>
    <w:rsid w:val="0004155F"/>
    <w:rsid w:val="00041B5D"/>
    <w:rsid w:val="00041C27"/>
    <w:rsid w:val="00041CC7"/>
    <w:rsid w:val="0004210B"/>
    <w:rsid w:val="00042336"/>
    <w:rsid w:val="000424F5"/>
    <w:rsid w:val="000427BA"/>
    <w:rsid w:val="00042CAE"/>
    <w:rsid w:val="00042F35"/>
    <w:rsid w:val="000430F0"/>
    <w:rsid w:val="0004315D"/>
    <w:rsid w:val="00043532"/>
    <w:rsid w:val="000439A0"/>
    <w:rsid w:val="00043F34"/>
    <w:rsid w:val="00044208"/>
    <w:rsid w:val="00044288"/>
    <w:rsid w:val="00044565"/>
    <w:rsid w:val="00044B19"/>
    <w:rsid w:val="00044DE4"/>
    <w:rsid w:val="000451CA"/>
    <w:rsid w:val="00045200"/>
    <w:rsid w:val="0004531F"/>
    <w:rsid w:val="0004570A"/>
    <w:rsid w:val="0004585E"/>
    <w:rsid w:val="00045F2C"/>
    <w:rsid w:val="00046AD7"/>
    <w:rsid w:val="00046C01"/>
    <w:rsid w:val="0004702E"/>
    <w:rsid w:val="000473D2"/>
    <w:rsid w:val="000478FF"/>
    <w:rsid w:val="00047CAC"/>
    <w:rsid w:val="00047EFC"/>
    <w:rsid w:val="000501DA"/>
    <w:rsid w:val="0005062D"/>
    <w:rsid w:val="000507A5"/>
    <w:rsid w:val="0005095D"/>
    <w:rsid w:val="00050ED1"/>
    <w:rsid w:val="000513D4"/>
    <w:rsid w:val="00051B7B"/>
    <w:rsid w:val="00051BDE"/>
    <w:rsid w:val="00052B2B"/>
    <w:rsid w:val="00052D05"/>
    <w:rsid w:val="00053568"/>
    <w:rsid w:val="000538CC"/>
    <w:rsid w:val="000539BB"/>
    <w:rsid w:val="00054393"/>
    <w:rsid w:val="00054A77"/>
    <w:rsid w:val="000562DA"/>
    <w:rsid w:val="00056A9D"/>
    <w:rsid w:val="00056CE8"/>
    <w:rsid w:val="00056F1A"/>
    <w:rsid w:val="00056F58"/>
    <w:rsid w:val="0005737C"/>
    <w:rsid w:val="00057387"/>
    <w:rsid w:val="00057462"/>
    <w:rsid w:val="00057661"/>
    <w:rsid w:val="000577A0"/>
    <w:rsid w:val="0005783D"/>
    <w:rsid w:val="00057905"/>
    <w:rsid w:val="00057BC6"/>
    <w:rsid w:val="00060053"/>
    <w:rsid w:val="000601C7"/>
    <w:rsid w:val="00061DDC"/>
    <w:rsid w:val="00061F1A"/>
    <w:rsid w:val="00061F90"/>
    <w:rsid w:val="000621A1"/>
    <w:rsid w:val="00062646"/>
    <w:rsid w:val="0006291A"/>
    <w:rsid w:val="00062C98"/>
    <w:rsid w:val="00063157"/>
    <w:rsid w:val="0006360F"/>
    <w:rsid w:val="000638F3"/>
    <w:rsid w:val="00063A4B"/>
    <w:rsid w:val="00063D01"/>
    <w:rsid w:val="00063E9C"/>
    <w:rsid w:val="00064371"/>
    <w:rsid w:val="0006458A"/>
    <w:rsid w:val="000645D9"/>
    <w:rsid w:val="0006483C"/>
    <w:rsid w:val="0006499E"/>
    <w:rsid w:val="00064CDE"/>
    <w:rsid w:val="00065040"/>
    <w:rsid w:val="00065183"/>
    <w:rsid w:val="0006531D"/>
    <w:rsid w:val="000653CA"/>
    <w:rsid w:val="000657AB"/>
    <w:rsid w:val="00065A7C"/>
    <w:rsid w:val="00066431"/>
    <w:rsid w:val="000665B7"/>
    <w:rsid w:val="00066BA2"/>
    <w:rsid w:val="00066DF9"/>
    <w:rsid w:val="00067419"/>
    <w:rsid w:val="00067631"/>
    <w:rsid w:val="00070057"/>
    <w:rsid w:val="00070598"/>
    <w:rsid w:val="00070E8D"/>
    <w:rsid w:val="00070F8D"/>
    <w:rsid w:val="00071328"/>
    <w:rsid w:val="00071356"/>
    <w:rsid w:val="00071514"/>
    <w:rsid w:val="00071927"/>
    <w:rsid w:val="00071C5B"/>
    <w:rsid w:val="00072D96"/>
    <w:rsid w:val="00072E27"/>
    <w:rsid w:val="00072E7C"/>
    <w:rsid w:val="0007321D"/>
    <w:rsid w:val="00073255"/>
    <w:rsid w:val="0007383F"/>
    <w:rsid w:val="00073BB1"/>
    <w:rsid w:val="00073ED1"/>
    <w:rsid w:val="00073FDF"/>
    <w:rsid w:val="000745B7"/>
    <w:rsid w:val="00074754"/>
    <w:rsid w:val="00074CF0"/>
    <w:rsid w:val="00075487"/>
    <w:rsid w:val="00075E29"/>
    <w:rsid w:val="00075E47"/>
    <w:rsid w:val="00075E5B"/>
    <w:rsid w:val="000760C1"/>
    <w:rsid w:val="000762D2"/>
    <w:rsid w:val="000762FE"/>
    <w:rsid w:val="00076411"/>
    <w:rsid w:val="0007669A"/>
    <w:rsid w:val="000766B8"/>
    <w:rsid w:val="00076CA1"/>
    <w:rsid w:val="0007705C"/>
    <w:rsid w:val="00077517"/>
    <w:rsid w:val="00077CD2"/>
    <w:rsid w:val="00077D8C"/>
    <w:rsid w:val="0008027A"/>
    <w:rsid w:val="00080772"/>
    <w:rsid w:val="00081035"/>
    <w:rsid w:val="0008164F"/>
    <w:rsid w:val="00081740"/>
    <w:rsid w:val="000818FE"/>
    <w:rsid w:val="00081ED6"/>
    <w:rsid w:val="00081FDC"/>
    <w:rsid w:val="000829BC"/>
    <w:rsid w:val="00082A11"/>
    <w:rsid w:val="0008337E"/>
    <w:rsid w:val="0008342B"/>
    <w:rsid w:val="0008359A"/>
    <w:rsid w:val="00083749"/>
    <w:rsid w:val="000841C2"/>
    <w:rsid w:val="0008444D"/>
    <w:rsid w:val="000844E0"/>
    <w:rsid w:val="000848B4"/>
    <w:rsid w:val="00084BA4"/>
    <w:rsid w:val="00085012"/>
    <w:rsid w:val="0008516F"/>
    <w:rsid w:val="000855F4"/>
    <w:rsid w:val="0008577C"/>
    <w:rsid w:val="00085BFB"/>
    <w:rsid w:val="00085DBE"/>
    <w:rsid w:val="00085F8F"/>
    <w:rsid w:val="00086259"/>
    <w:rsid w:val="0008666C"/>
    <w:rsid w:val="000866B1"/>
    <w:rsid w:val="0008682B"/>
    <w:rsid w:val="00086AA5"/>
    <w:rsid w:val="00086B40"/>
    <w:rsid w:val="00086D09"/>
    <w:rsid w:val="000874A7"/>
    <w:rsid w:val="00087DA0"/>
    <w:rsid w:val="00087DA9"/>
    <w:rsid w:val="00087F1F"/>
    <w:rsid w:val="000902C3"/>
    <w:rsid w:val="000904CA"/>
    <w:rsid w:val="00090A95"/>
    <w:rsid w:val="00091341"/>
    <w:rsid w:val="00091977"/>
    <w:rsid w:val="00091CDA"/>
    <w:rsid w:val="00091D51"/>
    <w:rsid w:val="0009215E"/>
    <w:rsid w:val="000921BB"/>
    <w:rsid w:val="00093371"/>
    <w:rsid w:val="00093EAE"/>
    <w:rsid w:val="00093EDF"/>
    <w:rsid w:val="000940B5"/>
    <w:rsid w:val="00094147"/>
    <w:rsid w:val="00094400"/>
    <w:rsid w:val="00094762"/>
    <w:rsid w:val="000947B0"/>
    <w:rsid w:val="00094A68"/>
    <w:rsid w:val="00094B91"/>
    <w:rsid w:val="00094F84"/>
    <w:rsid w:val="00095142"/>
    <w:rsid w:val="0009559C"/>
    <w:rsid w:val="00095944"/>
    <w:rsid w:val="00095EE6"/>
    <w:rsid w:val="00095F21"/>
    <w:rsid w:val="00096288"/>
    <w:rsid w:val="000965B9"/>
    <w:rsid w:val="000966CD"/>
    <w:rsid w:val="00096848"/>
    <w:rsid w:val="000968EA"/>
    <w:rsid w:val="00096ED2"/>
    <w:rsid w:val="000972B1"/>
    <w:rsid w:val="00097715"/>
    <w:rsid w:val="000978E9"/>
    <w:rsid w:val="00097C4B"/>
    <w:rsid w:val="00097DD1"/>
    <w:rsid w:val="00097E68"/>
    <w:rsid w:val="00097FBD"/>
    <w:rsid w:val="000A0395"/>
    <w:rsid w:val="000A0469"/>
    <w:rsid w:val="000A04DD"/>
    <w:rsid w:val="000A07FE"/>
    <w:rsid w:val="000A0823"/>
    <w:rsid w:val="000A113F"/>
    <w:rsid w:val="000A1A16"/>
    <w:rsid w:val="000A1F13"/>
    <w:rsid w:val="000A2006"/>
    <w:rsid w:val="000A292F"/>
    <w:rsid w:val="000A2DF8"/>
    <w:rsid w:val="000A346A"/>
    <w:rsid w:val="000A3A7B"/>
    <w:rsid w:val="000A3B70"/>
    <w:rsid w:val="000A4C50"/>
    <w:rsid w:val="000A50AA"/>
    <w:rsid w:val="000A56FB"/>
    <w:rsid w:val="000A577E"/>
    <w:rsid w:val="000A57C2"/>
    <w:rsid w:val="000A5902"/>
    <w:rsid w:val="000A5AE0"/>
    <w:rsid w:val="000A5DFA"/>
    <w:rsid w:val="000A5F3E"/>
    <w:rsid w:val="000A642F"/>
    <w:rsid w:val="000A663A"/>
    <w:rsid w:val="000A676A"/>
    <w:rsid w:val="000A6953"/>
    <w:rsid w:val="000A6EB2"/>
    <w:rsid w:val="000A70F0"/>
    <w:rsid w:val="000A7498"/>
    <w:rsid w:val="000A7670"/>
    <w:rsid w:val="000A7A43"/>
    <w:rsid w:val="000B0143"/>
    <w:rsid w:val="000B0176"/>
    <w:rsid w:val="000B11C4"/>
    <w:rsid w:val="000B16B0"/>
    <w:rsid w:val="000B2024"/>
    <w:rsid w:val="000B22FA"/>
    <w:rsid w:val="000B2FCD"/>
    <w:rsid w:val="000B370E"/>
    <w:rsid w:val="000B3E50"/>
    <w:rsid w:val="000B456A"/>
    <w:rsid w:val="000B56C5"/>
    <w:rsid w:val="000B6047"/>
    <w:rsid w:val="000B63AE"/>
    <w:rsid w:val="000B6527"/>
    <w:rsid w:val="000B676C"/>
    <w:rsid w:val="000B6E64"/>
    <w:rsid w:val="000B73DB"/>
    <w:rsid w:val="000B794D"/>
    <w:rsid w:val="000B79DE"/>
    <w:rsid w:val="000B7AE4"/>
    <w:rsid w:val="000B7C68"/>
    <w:rsid w:val="000C0118"/>
    <w:rsid w:val="000C01F0"/>
    <w:rsid w:val="000C05E8"/>
    <w:rsid w:val="000C0948"/>
    <w:rsid w:val="000C0D3A"/>
    <w:rsid w:val="000C0F2A"/>
    <w:rsid w:val="000C10CD"/>
    <w:rsid w:val="000C11BB"/>
    <w:rsid w:val="000C1587"/>
    <w:rsid w:val="000C1B38"/>
    <w:rsid w:val="000C1B3D"/>
    <w:rsid w:val="000C1CAD"/>
    <w:rsid w:val="000C1F32"/>
    <w:rsid w:val="000C25A5"/>
    <w:rsid w:val="000C2D30"/>
    <w:rsid w:val="000C2DD5"/>
    <w:rsid w:val="000C3056"/>
    <w:rsid w:val="000C30B5"/>
    <w:rsid w:val="000C319F"/>
    <w:rsid w:val="000C329B"/>
    <w:rsid w:val="000C3845"/>
    <w:rsid w:val="000C389B"/>
    <w:rsid w:val="000C3965"/>
    <w:rsid w:val="000C3E0D"/>
    <w:rsid w:val="000C3F4C"/>
    <w:rsid w:val="000C47F8"/>
    <w:rsid w:val="000C498A"/>
    <w:rsid w:val="000C4BC9"/>
    <w:rsid w:val="000C53D7"/>
    <w:rsid w:val="000C5709"/>
    <w:rsid w:val="000C5ABE"/>
    <w:rsid w:val="000C5E8B"/>
    <w:rsid w:val="000C608F"/>
    <w:rsid w:val="000C60A4"/>
    <w:rsid w:val="000C6468"/>
    <w:rsid w:val="000C6BBE"/>
    <w:rsid w:val="000C6D00"/>
    <w:rsid w:val="000C7417"/>
    <w:rsid w:val="000C7431"/>
    <w:rsid w:val="000C74B5"/>
    <w:rsid w:val="000C78AA"/>
    <w:rsid w:val="000D0405"/>
    <w:rsid w:val="000D059B"/>
    <w:rsid w:val="000D0849"/>
    <w:rsid w:val="000D1690"/>
    <w:rsid w:val="000D175C"/>
    <w:rsid w:val="000D1E14"/>
    <w:rsid w:val="000D1EC3"/>
    <w:rsid w:val="000D2479"/>
    <w:rsid w:val="000D24CD"/>
    <w:rsid w:val="000D2AE7"/>
    <w:rsid w:val="000D2B8C"/>
    <w:rsid w:val="000D2D9A"/>
    <w:rsid w:val="000D342F"/>
    <w:rsid w:val="000D3AEF"/>
    <w:rsid w:val="000D3E8C"/>
    <w:rsid w:val="000D3F2B"/>
    <w:rsid w:val="000D3F7F"/>
    <w:rsid w:val="000D45A6"/>
    <w:rsid w:val="000D465B"/>
    <w:rsid w:val="000D4676"/>
    <w:rsid w:val="000D48BC"/>
    <w:rsid w:val="000D4965"/>
    <w:rsid w:val="000D496C"/>
    <w:rsid w:val="000D4A23"/>
    <w:rsid w:val="000D4DB3"/>
    <w:rsid w:val="000D4E37"/>
    <w:rsid w:val="000D5BA1"/>
    <w:rsid w:val="000D6411"/>
    <w:rsid w:val="000D648D"/>
    <w:rsid w:val="000D65B6"/>
    <w:rsid w:val="000D66AB"/>
    <w:rsid w:val="000D681A"/>
    <w:rsid w:val="000D6FE1"/>
    <w:rsid w:val="000D7184"/>
    <w:rsid w:val="000D7185"/>
    <w:rsid w:val="000D75D7"/>
    <w:rsid w:val="000D7961"/>
    <w:rsid w:val="000D7B63"/>
    <w:rsid w:val="000E07D8"/>
    <w:rsid w:val="000E088A"/>
    <w:rsid w:val="000E0AA2"/>
    <w:rsid w:val="000E0E56"/>
    <w:rsid w:val="000E147F"/>
    <w:rsid w:val="000E17F4"/>
    <w:rsid w:val="000E1905"/>
    <w:rsid w:val="000E19C7"/>
    <w:rsid w:val="000E1B90"/>
    <w:rsid w:val="000E1C71"/>
    <w:rsid w:val="000E2091"/>
    <w:rsid w:val="000E20FD"/>
    <w:rsid w:val="000E2CCD"/>
    <w:rsid w:val="000E36AB"/>
    <w:rsid w:val="000E36B2"/>
    <w:rsid w:val="000E3F77"/>
    <w:rsid w:val="000E425B"/>
    <w:rsid w:val="000E4903"/>
    <w:rsid w:val="000E556A"/>
    <w:rsid w:val="000E5C62"/>
    <w:rsid w:val="000E5F03"/>
    <w:rsid w:val="000E5F0F"/>
    <w:rsid w:val="000E647C"/>
    <w:rsid w:val="000E655B"/>
    <w:rsid w:val="000E68CE"/>
    <w:rsid w:val="000E7330"/>
    <w:rsid w:val="000E757F"/>
    <w:rsid w:val="000E7845"/>
    <w:rsid w:val="000E7EC6"/>
    <w:rsid w:val="000F0014"/>
    <w:rsid w:val="000F04E2"/>
    <w:rsid w:val="000F0658"/>
    <w:rsid w:val="000F07F3"/>
    <w:rsid w:val="000F0D8C"/>
    <w:rsid w:val="000F0DBA"/>
    <w:rsid w:val="000F136F"/>
    <w:rsid w:val="000F1650"/>
    <w:rsid w:val="000F1726"/>
    <w:rsid w:val="000F1E08"/>
    <w:rsid w:val="000F1F3F"/>
    <w:rsid w:val="000F1FA0"/>
    <w:rsid w:val="000F20D2"/>
    <w:rsid w:val="000F2104"/>
    <w:rsid w:val="000F2205"/>
    <w:rsid w:val="000F2892"/>
    <w:rsid w:val="000F2D8D"/>
    <w:rsid w:val="000F2E1C"/>
    <w:rsid w:val="000F3314"/>
    <w:rsid w:val="000F3402"/>
    <w:rsid w:val="000F3456"/>
    <w:rsid w:val="000F35AB"/>
    <w:rsid w:val="000F3823"/>
    <w:rsid w:val="000F3AF6"/>
    <w:rsid w:val="000F3CEE"/>
    <w:rsid w:val="000F3D04"/>
    <w:rsid w:val="000F3DF5"/>
    <w:rsid w:val="000F40FD"/>
    <w:rsid w:val="000F4143"/>
    <w:rsid w:val="000F4248"/>
    <w:rsid w:val="000F4371"/>
    <w:rsid w:val="000F46FF"/>
    <w:rsid w:val="000F47BD"/>
    <w:rsid w:val="000F4D42"/>
    <w:rsid w:val="000F4EBD"/>
    <w:rsid w:val="000F58E4"/>
    <w:rsid w:val="000F5F2D"/>
    <w:rsid w:val="000F62D9"/>
    <w:rsid w:val="000F64E3"/>
    <w:rsid w:val="000F708C"/>
    <w:rsid w:val="000F7448"/>
    <w:rsid w:val="000F753D"/>
    <w:rsid w:val="000F77FE"/>
    <w:rsid w:val="000F7BDD"/>
    <w:rsid w:val="000F7E99"/>
    <w:rsid w:val="000F7FCA"/>
    <w:rsid w:val="001004E7"/>
    <w:rsid w:val="00100650"/>
    <w:rsid w:val="00100B0D"/>
    <w:rsid w:val="00100F30"/>
    <w:rsid w:val="00101113"/>
    <w:rsid w:val="001011BC"/>
    <w:rsid w:val="00101389"/>
    <w:rsid w:val="001013D5"/>
    <w:rsid w:val="001013F6"/>
    <w:rsid w:val="001016B9"/>
    <w:rsid w:val="001017DB"/>
    <w:rsid w:val="0010202C"/>
    <w:rsid w:val="0010280B"/>
    <w:rsid w:val="00102A37"/>
    <w:rsid w:val="00102DD1"/>
    <w:rsid w:val="00102DED"/>
    <w:rsid w:val="00103552"/>
    <w:rsid w:val="0010380F"/>
    <w:rsid w:val="001040D7"/>
    <w:rsid w:val="001049D8"/>
    <w:rsid w:val="00104A4F"/>
    <w:rsid w:val="00104D7D"/>
    <w:rsid w:val="00104F6E"/>
    <w:rsid w:val="00105E8C"/>
    <w:rsid w:val="00105EB8"/>
    <w:rsid w:val="00106679"/>
    <w:rsid w:val="00106D36"/>
    <w:rsid w:val="00107EB1"/>
    <w:rsid w:val="001100BA"/>
    <w:rsid w:val="001100E3"/>
    <w:rsid w:val="00110508"/>
    <w:rsid w:val="001108A2"/>
    <w:rsid w:val="00110A63"/>
    <w:rsid w:val="00110FB5"/>
    <w:rsid w:val="00111CCB"/>
    <w:rsid w:val="0011284F"/>
    <w:rsid w:val="001129A6"/>
    <w:rsid w:val="00112A76"/>
    <w:rsid w:val="00112BCE"/>
    <w:rsid w:val="00112FBF"/>
    <w:rsid w:val="00113538"/>
    <w:rsid w:val="001137AF"/>
    <w:rsid w:val="00114000"/>
    <w:rsid w:val="0011472A"/>
    <w:rsid w:val="00114F4A"/>
    <w:rsid w:val="001155C4"/>
    <w:rsid w:val="0011566B"/>
    <w:rsid w:val="001158E9"/>
    <w:rsid w:val="00115BEA"/>
    <w:rsid w:val="00115CE3"/>
    <w:rsid w:val="00115F2C"/>
    <w:rsid w:val="001162F0"/>
    <w:rsid w:val="00116448"/>
    <w:rsid w:val="00116595"/>
    <w:rsid w:val="00116940"/>
    <w:rsid w:val="00117209"/>
    <w:rsid w:val="00117A1A"/>
    <w:rsid w:val="00120469"/>
    <w:rsid w:val="00120843"/>
    <w:rsid w:val="00120BF0"/>
    <w:rsid w:val="00121170"/>
    <w:rsid w:val="0012123E"/>
    <w:rsid w:val="00121719"/>
    <w:rsid w:val="001217DB"/>
    <w:rsid w:val="001220AE"/>
    <w:rsid w:val="001226EE"/>
    <w:rsid w:val="001229DA"/>
    <w:rsid w:val="00122A19"/>
    <w:rsid w:val="00122BDF"/>
    <w:rsid w:val="00122E13"/>
    <w:rsid w:val="001234AF"/>
    <w:rsid w:val="001237C0"/>
    <w:rsid w:val="00123993"/>
    <w:rsid w:val="00123C77"/>
    <w:rsid w:val="00124007"/>
    <w:rsid w:val="001242E8"/>
    <w:rsid w:val="001249C1"/>
    <w:rsid w:val="00124E94"/>
    <w:rsid w:val="00125068"/>
    <w:rsid w:val="00125C2A"/>
    <w:rsid w:val="0012639D"/>
    <w:rsid w:val="00126B15"/>
    <w:rsid w:val="00126C95"/>
    <w:rsid w:val="00126EC0"/>
    <w:rsid w:val="00126F43"/>
    <w:rsid w:val="0012749E"/>
    <w:rsid w:val="00127873"/>
    <w:rsid w:val="00127936"/>
    <w:rsid w:val="00127D6B"/>
    <w:rsid w:val="00130065"/>
    <w:rsid w:val="00130260"/>
    <w:rsid w:val="001304E8"/>
    <w:rsid w:val="001306FC"/>
    <w:rsid w:val="00130A84"/>
    <w:rsid w:val="00130B00"/>
    <w:rsid w:val="00130BDC"/>
    <w:rsid w:val="0013110B"/>
    <w:rsid w:val="00131830"/>
    <w:rsid w:val="00131E8D"/>
    <w:rsid w:val="00132552"/>
    <w:rsid w:val="00132A06"/>
    <w:rsid w:val="00132EDA"/>
    <w:rsid w:val="001332CC"/>
    <w:rsid w:val="001333B6"/>
    <w:rsid w:val="00133AA7"/>
    <w:rsid w:val="00133ED2"/>
    <w:rsid w:val="00134133"/>
    <w:rsid w:val="00134173"/>
    <w:rsid w:val="00134304"/>
    <w:rsid w:val="00134439"/>
    <w:rsid w:val="001344C7"/>
    <w:rsid w:val="00134802"/>
    <w:rsid w:val="00134A66"/>
    <w:rsid w:val="00134F9F"/>
    <w:rsid w:val="0013507A"/>
    <w:rsid w:val="001353A6"/>
    <w:rsid w:val="00135C39"/>
    <w:rsid w:val="00135DCE"/>
    <w:rsid w:val="00135F04"/>
    <w:rsid w:val="001361CF"/>
    <w:rsid w:val="001368D5"/>
    <w:rsid w:val="00136BFB"/>
    <w:rsid w:val="001370D4"/>
    <w:rsid w:val="00137588"/>
    <w:rsid w:val="00137A59"/>
    <w:rsid w:val="00137C2E"/>
    <w:rsid w:val="00137D0A"/>
    <w:rsid w:val="00137D43"/>
    <w:rsid w:val="00137E84"/>
    <w:rsid w:val="00137F94"/>
    <w:rsid w:val="00140237"/>
    <w:rsid w:val="001402CB"/>
    <w:rsid w:val="00140538"/>
    <w:rsid w:val="0014055E"/>
    <w:rsid w:val="001406BB"/>
    <w:rsid w:val="0014085B"/>
    <w:rsid w:val="00140CC5"/>
    <w:rsid w:val="00141455"/>
    <w:rsid w:val="0014178B"/>
    <w:rsid w:val="001417FD"/>
    <w:rsid w:val="001419AC"/>
    <w:rsid w:val="00141A15"/>
    <w:rsid w:val="00142267"/>
    <w:rsid w:val="00142892"/>
    <w:rsid w:val="001429CE"/>
    <w:rsid w:val="00142B1E"/>
    <w:rsid w:val="00142FA2"/>
    <w:rsid w:val="00143256"/>
    <w:rsid w:val="0014348B"/>
    <w:rsid w:val="001434F6"/>
    <w:rsid w:val="00143623"/>
    <w:rsid w:val="0014368F"/>
    <w:rsid w:val="00143784"/>
    <w:rsid w:val="0014383D"/>
    <w:rsid w:val="0014384C"/>
    <w:rsid w:val="00143A47"/>
    <w:rsid w:val="00143CE3"/>
    <w:rsid w:val="0014434D"/>
    <w:rsid w:val="00144D99"/>
    <w:rsid w:val="001453BC"/>
    <w:rsid w:val="001456EB"/>
    <w:rsid w:val="001464DC"/>
    <w:rsid w:val="0014663F"/>
    <w:rsid w:val="0014729B"/>
    <w:rsid w:val="00150420"/>
    <w:rsid w:val="0015097D"/>
    <w:rsid w:val="001509BE"/>
    <w:rsid w:val="001509C4"/>
    <w:rsid w:val="00150A02"/>
    <w:rsid w:val="00150F09"/>
    <w:rsid w:val="00150F5B"/>
    <w:rsid w:val="00150FD5"/>
    <w:rsid w:val="0015162B"/>
    <w:rsid w:val="00151835"/>
    <w:rsid w:val="00151964"/>
    <w:rsid w:val="00151FA7"/>
    <w:rsid w:val="001524AB"/>
    <w:rsid w:val="00152802"/>
    <w:rsid w:val="00152860"/>
    <w:rsid w:val="00153022"/>
    <w:rsid w:val="0015316D"/>
    <w:rsid w:val="00153506"/>
    <w:rsid w:val="0015353B"/>
    <w:rsid w:val="00154496"/>
    <w:rsid w:val="00154936"/>
    <w:rsid w:val="00155F93"/>
    <w:rsid w:val="0015615D"/>
    <w:rsid w:val="001565D5"/>
    <w:rsid w:val="001566FA"/>
    <w:rsid w:val="00156B9F"/>
    <w:rsid w:val="00156F20"/>
    <w:rsid w:val="001574BE"/>
    <w:rsid w:val="00157C22"/>
    <w:rsid w:val="00157C49"/>
    <w:rsid w:val="00157E1A"/>
    <w:rsid w:val="00157F73"/>
    <w:rsid w:val="00160332"/>
    <w:rsid w:val="001606B8"/>
    <w:rsid w:val="001607FF"/>
    <w:rsid w:val="001609FB"/>
    <w:rsid w:val="00161688"/>
    <w:rsid w:val="00162331"/>
    <w:rsid w:val="001625C5"/>
    <w:rsid w:val="00162A2B"/>
    <w:rsid w:val="0016326D"/>
    <w:rsid w:val="00163566"/>
    <w:rsid w:val="00163C38"/>
    <w:rsid w:val="00163CD4"/>
    <w:rsid w:val="00163E9C"/>
    <w:rsid w:val="00164D87"/>
    <w:rsid w:val="00165001"/>
    <w:rsid w:val="0016575A"/>
    <w:rsid w:val="00165774"/>
    <w:rsid w:val="001659CC"/>
    <w:rsid w:val="00165A17"/>
    <w:rsid w:val="00165B1D"/>
    <w:rsid w:val="00165B8B"/>
    <w:rsid w:val="00165EDC"/>
    <w:rsid w:val="00165F77"/>
    <w:rsid w:val="0016642C"/>
    <w:rsid w:val="00166A6F"/>
    <w:rsid w:val="00166C0E"/>
    <w:rsid w:val="00166CD8"/>
    <w:rsid w:val="00166F32"/>
    <w:rsid w:val="00166F73"/>
    <w:rsid w:val="001670CC"/>
    <w:rsid w:val="00167210"/>
    <w:rsid w:val="00167317"/>
    <w:rsid w:val="001674B9"/>
    <w:rsid w:val="00167536"/>
    <w:rsid w:val="001679A7"/>
    <w:rsid w:val="00167F6F"/>
    <w:rsid w:val="001713AD"/>
    <w:rsid w:val="00171974"/>
    <w:rsid w:val="00171F97"/>
    <w:rsid w:val="0017225F"/>
    <w:rsid w:val="00173310"/>
    <w:rsid w:val="00173373"/>
    <w:rsid w:val="001738BD"/>
    <w:rsid w:val="00173B34"/>
    <w:rsid w:val="00173F8A"/>
    <w:rsid w:val="001741A3"/>
    <w:rsid w:val="00174272"/>
    <w:rsid w:val="00174377"/>
    <w:rsid w:val="00174499"/>
    <w:rsid w:val="001746AB"/>
    <w:rsid w:val="001749EE"/>
    <w:rsid w:val="0017518F"/>
    <w:rsid w:val="001751A8"/>
    <w:rsid w:val="001762D7"/>
    <w:rsid w:val="0017666D"/>
    <w:rsid w:val="0017708C"/>
    <w:rsid w:val="001774A6"/>
    <w:rsid w:val="001775C3"/>
    <w:rsid w:val="00177A34"/>
    <w:rsid w:val="00177DA2"/>
    <w:rsid w:val="00180301"/>
    <w:rsid w:val="001808FB"/>
    <w:rsid w:val="001816C9"/>
    <w:rsid w:val="001816E9"/>
    <w:rsid w:val="00181DA8"/>
    <w:rsid w:val="00183169"/>
    <w:rsid w:val="0018361B"/>
    <w:rsid w:val="00183B83"/>
    <w:rsid w:val="001840B0"/>
    <w:rsid w:val="00184180"/>
    <w:rsid w:val="0018434A"/>
    <w:rsid w:val="0018449B"/>
    <w:rsid w:val="001846D6"/>
    <w:rsid w:val="00184A83"/>
    <w:rsid w:val="0018530C"/>
    <w:rsid w:val="0018586B"/>
    <w:rsid w:val="00185E3B"/>
    <w:rsid w:val="00185E92"/>
    <w:rsid w:val="001863DE"/>
    <w:rsid w:val="0018653C"/>
    <w:rsid w:val="00186692"/>
    <w:rsid w:val="001869DB"/>
    <w:rsid w:val="00186A2E"/>
    <w:rsid w:val="0018775D"/>
    <w:rsid w:val="00190A7A"/>
    <w:rsid w:val="00190B38"/>
    <w:rsid w:val="00190CC1"/>
    <w:rsid w:val="00190F78"/>
    <w:rsid w:val="00191060"/>
    <w:rsid w:val="001914A4"/>
    <w:rsid w:val="001914FB"/>
    <w:rsid w:val="00191743"/>
    <w:rsid w:val="00191BE4"/>
    <w:rsid w:val="00191CD9"/>
    <w:rsid w:val="00191F18"/>
    <w:rsid w:val="00192BB0"/>
    <w:rsid w:val="00192C83"/>
    <w:rsid w:val="00192E3A"/>
    <w:rsid w:val="00192E72"/>
    <w:rsid w:val="00193095"/>
    <w:rsid w:val="001931BB"/>
    <w:rsid w:val="00193305"/>
    <w:rsid w:val="001935B3"/>
    <w:rsid w:val="00193CAE"/>
    <w:rsid w:val="00193CFC"/>
    <w:rsid w:val="00193D77"/>
    <w:rsid w:val="00193DAB"/>
    <w:rsid w:val="00194045"/>
    <w:rsid w:val="001943B6"/>
    <w:rsid w:val="00194792"/>
    <w:rsid w:val="001948F3"/>
    <w:rsid w:val="00194AED"/>
    <w:rsid w:val="00194BD9"/>
    <w:rsid w:val="00194C2F"/>
    <w:rsid w:val="00194FFA"/>
    <w:rsid w:val="00195002"/>
    <w:rsid w:val="00195167"/>
    <w:rsid w:val="001951C9"/>
    <w:rsid w:val="0019576B"/>
    <w:rsid w:val="00195EC7"/>
    <w:rsid w:val="00196277"/>
    <w:rsid w:val="00196309"/>
    <w:rsid w:val="00196580"/>
    <w:rsid w:val="001965E6"/>
    <w:rsid w:val="001966A8"/>
    <w:rsid w:val="00196864"/>
    <w:rsid w:val="00196912"/>
    <w:rsid w:val="00196B3D"/>
    <w:rsid w:val="00196DAA"/>
    <w:rsid w:val="00196F2E"/>
    <w:rsid w:val="00197404"/>
    <w:rsid w:val="00197481"/>
    <w:rsid w:val="00197863"/>
    <w:rsid w:val="00197AE5"/>
    <w:rsid w:val="00197B1E"/>
    <w:rsid w:val="001A0B15"/>
    <w:rsid w:val="001A0E3D"/>
    <w:rsid w:val="001A0E51"/>
    <w:rsid w:val="001A0F10"/>
    <w:rsid w:val="001A0F36"/>
    <w:rsid w:val="001A10F2"/>
    <w:rsid w:val="001A1339"/>
    <w:rsid w:val="001A143D"/>
    <w:rsid w:val="001A19CC"/>
    <w:rsid w:val="001A1B78"/>
    <w:rsid w:val="001A1BCD"/>
    <w:rsid w:val="001A1C84"/>
    <w:rsid w:val="001A211F"/>
    <w:rsid w:val="001A24A1"/>
    <w:rsid w:val="001A254E"/>
    <w:rsid w:val="001A26F0"/>
    <w:rsid w:val="001A2B38"/>
    <w:rsid w:val="001A3AC2"/>
    <w:rsid w:val="001A43CA"/>
    <w:rsid w:val="001A477D"/>
    <w:rsid w:val="001A4A9B"/>
    <w:rsid w:val="001A4CD6"/>
    <w:rsid w:val="001A4F19"/>
    <w:rsid w:val="001A586D"/>
    <w:rsid w:val="001A5C24"/>
    <w:rsid w:val="001A604B"/>
    <w:rsid w:val="001A627F"/>
    <w:rsid w:val="001A62D4"/>
    <w:rsid w:val="001A670B"/>
    <w:rsid w:val="001A68D4"/>
    <w:rsid w:val="001A69C0"/>
    <w:rsid w:val="001A6EBB"/>
    <w:rsid w:val="001A70D0"/>
    <w:rsid w:val="001A778F"/>
    <w:rsid w:val="001A77E7"/>
    <w:rsid w:val="001A789A"/>
    <w:rsid w:val="001A79C5"/>
    <w:rsid w:val="001A7BBE"/>
    <w:rsid w:val="001A7C38"/>
    <w:rsid w:val="001A7DBA"/>
    <w:rsid w:val="001B015A"/>
    <w:rsid w:val="001B0301"/>
    <w:rsid w:val="001B0419"/>
    <w:rsid w:val="001B0530"/>
    <w:rsid w:val="001B068A"/>
    <w:rsid w:val="001B06B5"/>
    <w:rsid w:val="001B0AE6"/>
    <w:rsid w:val="001B0AE9"/>
    <w:rsid w:val="001B0E98"/>
    <w:rsid w:val="001B0EF7"/>
    <w:rsid w:val="001B1036"/>
    <w:rsid w:val="001B13C9"/>
    <w:rsid w:val="001B1442"/>
    <w:rsid w:val="001B145A"/>
    <w:rsid w:val="001B1BB7"/>
    <w:rsid w:val="001B1CB7"/>
    <w:rsid w:val="001B1CC2"/>
    <w:rsid w:val="001B22B4"/>
    <w:rsid w:val="001B256F"/>
    <w:rsid w:val="001B2A1F"/>
    <w:rsid w:val="001B2AA0"/>
    <w:rsid w:val="001B2EA2"/>
    <w:rsid w:val="001B31A9"/>
    <w:rsid w:val="001B33DC"/>
    <w:rsid w:val="001B3586"/>
    <w:rsid w:val="001B376E"/>
    <w:rsid w:val="001B37F3"/>
    <w:rsid w:val="001B42DA"/>
    <w:rsid w:val="001B43C6"/>
    <w:rsid w:val="001B4902"/>
    <w:rsid w:val="001B52A4"/>
    <w:rsid w:val="001B5621"/>
    <w:rsid w:val="001B60EC"/>
    <w:rsid w:val="001B62B8"/>
    <w:rsid w:val="001B6338"/>
    <w:rsid w:val="001B63E9"/>
    <w:rsid w:val="001B69F3"/>
    <w:rsid w:val="001B763C"/>
    <w:rsid w:val="001B7BC1"/>
    <w:rsid w:val="001B7E62"/>
    <w:rsid w:val="001C044A"/>
    <w:rsid w:val="001C046A"/>
    <w:rsid w:val="001C0B16"/>
    <w:rsid w:val="001C0C9E"/>
    <w:rsid w:val="001C135B"/>
    <w:rsid w:val="001C15B2"/>
    <w:rsid w:val="001C16FD"/>
    <w:rsid w:val="001C17B9"/>
    <w:rsid w:val="001C1E79"/>
    <w:rsid w:val="001C26F3"/>
    <w:rsid w:val="001C2DDB"/>
    <w:rsid w:val="001C2F8C"/>
    <w:rsid w:val="001C308C"/>
    <w:rsid w:val="001C39AE"/>
    <w:rsid w:val="001C3BB6"/>
    <w:rsid w:val="001C3C65"/>
    <w:rsid w:val="001C4440"/>
    <w:rsid w:val="001C4BE2"/>
    <w:rsid w:val="001C4E3C"/>
    <w:rsid w:val="001C5064"/>
    <w:rsid w:val="001C5BE5"/>
    <w:rsid w:val="001C5BFE"/>
    <w:rsid w:val="001C6166"/>
    <w:rsid w:val="001C64A6"/>
    <w:rsid w:val="001C655C"/>
    <w:rsid w:val="001C6958"/>
    <w:rsid w:val="001C6CDD"/>
    <w:rsid w:val="001C6D2F"/>
    <w:rsid w:val="001C6FA6"/>
    <w:rsid w:val="001C705E"/>
    <w:rsid w:val="001C7526"/>
    <w:rsid w:val="001C762D"/>
    <w:rsid w:val="001C76FA"/>
    <w:rsid w:val="001C78B6"/>
    <w:rsid w:val="001C7CF4"/>
    <w:rsid w:val="001D021C"/>
    <w:rsid w:val="001D027D"/>
    <w:rsid w:val="001D0654"/>
    <w:rsid w:val="001D09D4"/>
    <w:rsid w:val="001D0AF4"/>
    <w:rsid w:val="001D0CE3"/>
    <w:rsid w:val="001D0D79"/>
    <w:rsid w:val="001D1481"/>
    <w:rsid w:val="001D18A8"/>
    <w:rsid w:val="001D18C1"/>
    <w:rsid w:val="001D1971"/>
    <w:rsid w:val="001D232F"/>
    <w:rsid w:val="001D2969"/>
    <w:rsid w:val="001D3613"/>
    <w:rsid w:val="001D3647"/>
    <w:rsid w:val="001D3FAE"/>
    <w:rsid w:val="001D3FE2"/>
    <w:rsid w:val="001D42BB"/>
    <w:rsid w:val="001D4303"/>
    <w:rsid w:val="001D437F"/>
    <w:rsid w:val="001D45C6"/>
    <w:rsid w:val="001D48CA"/>
    <w:rsid w:val="001D497E"/>
    <w:rsid w:val="001D5632"/>
    <w:rsid w:val="001D56FD"/>
    <w:rsid w:val="001D5A95"/>
    <w:rsid w:val="001D5ACA"/>
    <w:rsid w:val="001D5F50"/>
    <w:rsid w:val="001D5F72"/>
    <w:rsid w:val="001D6118"/>
    <w:rsid w:val="001D6252"/>
    <w:rsid w:val="001D65BC"/>
    <w:rsid w:val="001D708B"/>
    <w:rsid w:val="001D751A"/>
    <w:rsid w:val="001D79BE"/>
    <w:rsid w:val="001D7ED8"/>
    <w:rsid w:val="001E0BA4"/>
    <w:rsid w:val="001E0C41"/>
    <w:rsid w:val="001E0D32"/>
    <w:rsid w:val="001E0F43"/>
    <w:rsid w:val="001E1B4D"/>
    <w:rsid w:val="001E1E10"/>
    <w:rsid w:val="001E2210"/>
    <w:rsid w:val="001E254A"/>
    <w:rsid w:val="001E276B"/>
    <w:rsid w:val="001E2A6B"/>
    <w:rsid w:val="001E336E"/>
    <w:rsid w:val="001E3ABC"/>
    <w:rsid w:val="001E42D4"/>
    <w:rsid w:val="001E487E"/>
    <w:rsid w:val="001E4982"/>
    <w:rsid w:val="001E4DF7"/>
    <w:rsid w:val="001E4F82"/>
    <w:rsid w:val="001E57FA"/>
    <w:rsid w:val="001E5940"/>
    <w:rsid w:val="001E5B01"/>
    <w:rsid w:val="001E5C26"/>
    <w:rsid w:val="001E60CD"/>
    <w:rsid w:val="001E62C2"/>
    <w:rsid w:val="001E653D"/>
    <w:rsid w:val="001E664B"/>
    <w:rsid w:val="001E6662"/>
    <w:rsid w:val="001E6DAA"/>
    <w:rsid w:val="001E7B84"/>
    <w:rsid w:val="001E7C62"/>
    <w:rsid w:val="001F0937"/>
    <w:rsid w:val="001F0BB7"/>
    <w:rsid w:val="001F0C9C"/>
    <w:rsid w:val="001F12F9"/>
    <w:rsid w:val="001F1529"/>
    <w:rsid w:val="001F1728"/>
    <w:rsid w:val="001F18FE"/>
    <w:rsid w:val="001F1BE1"/>
    <w:rsid w:val="001F1C9A"/>
    <w:rsid w:val="001F204C"/>
    <w:rsid w:val="001F22ED"/>
    <w:rsid w:val="001F23A6"/>
    <w:rsid w:val="001F23EE"/>
    <w:rsid w:val="001F241E"/>
    <w:rsid w:val="001F27E0"/>
    <w:rsid w:val="001F3053"/>
    <w:rsid w:val="001F31AD"/>
    <w:rsid w:val="001F3420"/>
    <w:rsid w:val="001F3783"/>
    <w:rsid w:val="001F3AEC"/>
    <w:rsid w:val="001F3E3F"/>
    <w:rsid w:val="001F41D5"/>
    <w:rsid w:val="001F44EC"/>
    <w:rsid w:val="001F553E"/>
    <w:rsid w:val="001F5AAE"/>
    <w:rsid w:val="001F5CA4"/>
    <w:rsid w:val="001F6074"/>
    <w:rsid w:val="001F60F0"/>
    <w:rsid w:val="001F61B0"/>
    <w:rsid w:val="001F64AE"/>
    <w:rsid w:val="001F7180"/>
    <w:rsid w:val="001F71F6"/>
    <w:rsid w:val="00200646"/>
    <w:rsid w:val="002007CC"/>
    <w:rsid w:val="002008D7"/>
    <w:rsid w:val="002016DD"/>
    <w:rsid w:val="00201DAB"/>
    <w:rsid w:val="00202276"/>
    <w:rsid w:val="0020258D"/>
    <w:rsid w:val="0020270C"/>
    <w:rsid w:val="00202804"/>
    <w:rsid w:val="00202B1D"/>
    <w:rsid w:val="00202C11"/>
    <w:rsid w:val="00202D0B"/>
    <w:rsid w:val="00202DEF"/>
    <w:rsid w:val="00202EE3"/>
    <w:rsid w:val="00202EFD"/>
    <w:rsid w:val="002034C3"/>
    <w:rsid w:val="00203B6C"/>
    <w:rsid w:val="0020442F"/>
    <w:rsid w:val="002048C1"/>
    <w:rsid w:val="00204C77"/>
    <w:rsid w:val="00204CF0"/>
    <w:rsid w:val="00204EA6"/>
    <w:rsid w:val="00205057"/>
    <w:rsid w:val="002050D5"/>
    <w:rsid w:val="00205615"/>
    <w:rsid w:val="00205CDE"/>
    <w:rsid w:val="00205EE3"/>
    <w:rsid w:val="002060F3"/>
    <w:rsid w:val="00206EB2"/>
    <w:rsid w:val="00207505"/>
    <w:rsid w:val="00207AA8"/>
    <w:rsid w:val="00207BEC"/>
    <w:rsid w:val="00207DB6"/>
    <w:rsid w:val="00207EEC"/>
    <w:rsid w:val="00210813"/>
    <w:rsid w:val="0021126A"/>
    <w:rsid w:val="00211837"/>
    <w:rsid w:val="002118F8"/>
    <w:rsid w:val="00211C53"/>
    <w:rsid w:val="00212916"/>
    <w:rsid w:val="00212A06"/>
    <w:rsid w:val="00212F50"/>
    <w:rsid w:val="00213165"/>
    <w:rsid w:val="0021340C"/>
    <w:rsid w:val="0021377B"/>
    <w:rsid w:val="00213830"/>
    <w:rsid w:val="00213837"/>
    <w:rsid w:val="0021388E"/>
    <w:rsid w:val="00214481"/>
    <w:rsid w:val="00214EBE"/>
    <w:rsid w:val="0021524C"/>
    <w:rsid w:val="00215356"/>
    <w:rsid w:val="002159C9"/>
    <w:rsid w:val="00215A35"/>
    <w:rsid w:val="00215C31"/>
    <w:rsid w:val="00215D76"/>
    <w:rsid w:val="00215EB4"/>
    <w:rsid w:val="00215F05"/>
    <w:rsid w:val="00216339"/>
    <w:rsid w:val="002163EC"/>
    <w:rsid w:val="002163FE"/>
    <w:rsid w:val="00216486"/>
    <w:rsid w:val="002167DA"/>
    <w:rsid w:val="00216899"/>
    <w:rsid w:val="00216C13"/>
    <w:rsid w:val="00217876"/>
    <w:rsid w:val="002179F4"/>
    <w:rsid w:val="00217A66"/>
    <w:rsid w:val="002200F4"/>
    <w:rsid w:val="002203DB"/>
    <w:rsid w:val="00220490"/>
    <w:rsid w:val="002205D6"/>
    <w:rsid w:val="0022064C"/>
    <w:rsid w:val="0022149A"/>
    <w:rsid w:val="00221722"/>
    <w:rsid w:val="00221AA7"/>
    <w:rsid w:val="00221EEE"/>
    <w:rsid w:val="00221FEF"/>
    <w:rsid w:val="00223015"/>
    <w:rsid w:val="002230F1"/>
    <w:rsid w:val="00223274"/>
    <w:rsid w:val="0022329B"/>
    <w:rsid w:val="00223F96"/>
    <w:rsid w:val="00223FA8"/>
    <w:rsid w:val="0022404B"/>
    <w:rsid w:val="00224543"/>
    <w:rsid w:val="0022464F"/>
    <w:rsid w:val="002246DC"/>
    <w:rsid w:val="0022495F"/>
    <w:rsid w:val="0022497A"/>
    <w:rsid w:val="00224E25"/>
    <w:rsid w:val="00225252"/>
    <w:rsid w:val="00225363"/>
    <w:rsid w:val="00225657"/>
    <w:rsid w:val="00225685"/>
    <w:rsid w:val="00225B69"/>
    <w:rsid w:val="00225D54"/>
    <w:rsid w:val="00225DB0"/>
    <w:rsid w:val="0022606E"/>
    <w:rsid w:val="002262F8"/>
    <w:rsid w:val="00226988"/>
    <w:rsid w:val="00226D7C"/>
    <w:rsid w:val="00226E90"/>
    <w:rsid w:val="00227095"/>
    <w:rsid w:val="00227808"/>
    <w:rsid w:val="00230248"/>
    <w:rsid w:val="0023045C"/>
    <w:rsid w:val="00230815"/>
    <w:rsid w:val="0023173C"/>
    <w:rsid w:val="00231DD7"/>
    <w:rsid w:val="00231EA8"/>
    <w:rsid w:val="0023210C"/>
    <w:rsid w:val="00232327"/>
    <w:rsid w:val="002333C3"/>
    <w:rsid w:val="00233F89"/>
    <w:rsid w:val="002342D0"/>
    <w:rsid w:val="00235457"/>
    <w:rsid w:val="00235A2D"/>
    <w:rsid w:val="00235F6D"/>
    <w:rsid w:val="002361B0"/>
    <w:rsid w:val="00236450"/>
    <w:rsid w:val="00236694"/>
    <w:rsid w:val="00236CA4"/>
    <w:rsid w:val="00236EB3"/>
    <w:rsid w:val="00237997"/>
    <w:rsid w:val="00237F2F"/>
    <w:rsid w:val="002401B9"/>
    <w:rsid w:val="002401EA"/>
    <w:rsid w:val="00240568"/>
    <w:rsid w:val="002406E3"/>
    <w:rsid w:val="00240792"/>
    <w:rsid w:val="00240810"/>
    <w:rsid w:val="0024094F"/>
    <w:rsid w:val="00240D3D"/>
    <w:rsid w:val="00240D7D"/>
    <w:rsid w:val="00240E17"/>
    <w:rsid w:val="002410AE"/>
    <w:rsid w:val="002417BF"/>
    <w:rsid w:val="002419CE"/>
    <w:rsid w:val="00241F39"/>
    <w:rsid w:val="002421F3"/>
    <w:rsid w:val="0024242D"/>
    <w:rsid w:val="00242A79"/>
    <w:rsid w:val="00242B03"/>
    <w:rsid w:val="00242D50"/>
    <w:rsid w:val="00242D9E"/>
    <w:rsid w:val="00242E2B"/>
    <w:rsid w:val="002436B1"/>
    <w:rsid w:val="00244270"/>
    <w:rsid w:val="00244381"/>
    <w:rsid w:val="002445FC"/>
    <w:rsid w:val="00245183"/>
    <w:rsid w:val="002452E8"/>
    <w:rsid w:val="00245447"/>
    <w:rsid w:val="002454A3"/>
    <w:rsid w:val="002458CA"/>
    <w:rsid w:val="00245B5B"/>
    <w:rsid w:val="0024629A"/>
    <w:rsid w:val="0024667A"/>
    <w:rsid w:val="00246884"/>
    <w:rsid w:val="002471DC"/>
    <w:rsid w:val="00247798"/>
    <w:rsid w:val="00247F07"/>
    <w:rsid w:val="00247FBF"/>
    <w:rsid w:val="002500DE"/>
    <w:rsid w:val="0025031E"/>
    <w:rsid w:val="002505C3"/>
    <w:rsid w:val="0025091B"/>
    <w:rsid w:val="00250FC8"/>
    <w:rsid w:val="00251021"/>
    <w:rsid w:val="00251505"/>
    <w:rsid w:val="00251C78"/>
    <w:rsid w:val="0025235B"/>
    <w:rsid w:val="00252749"/>
    <w:rsid w:val="00252A05"/>
    <w:rsid w:val="00252ED3"/>
    <w:rsid w:val="00253172"/>
    <w:rsid w:val="00253BA0"/>
    <w:rsid w:val="00253DD1"/>
    <w:rsid w:val="00254653"/>
    <w:rsid w:val="00254E89"/>
    <w:rsid w:val="00254F3A"/>
    <w:rsid w:val="00254F57"/>
    <w:rsid w:val="00254FBE"/>
    <w:rsid w:val="00255467"/>
    <w:rsid w:val="0025571F"/>
    <w:rsid w:val="00255845"/>
    <w:rsid w:val="0025584F"/>
    <w:rsid w:val="0025590A"/>
    <w:rsid w:val="00255BCD"/>
    <w:rsid w:val="0025633A"/>
    <w:rsid w:val="002563E0"/>
    <w:rsid w:val="0025645C"/>
    <w:rsid w:val="002569B8"/>
    <w:rsid w:val="00256BEA"/>
    <w:rsid w:val="00256D6A"/>
    <w:rsid w:val="0025745C"/>
    <w:rsid w:val="00257554"/>
    <w:rsid w:val="00257B85"/>
    <w:rsid w:val="00257BBD"/>
    <w:rsid w:val="00257EDF"/>
    <w:rsid w:val="00260440"/>
    <w:rsid w:val="00260587"/>
    <w:rsid w:val="002605EF"/>
    <w:rsid w:val="00260945"/>
    <w:rsid w:val="00260CED"/>
    <w:rsid w:val="00261343"/>
    <w:rsid w:val="002614D8"/>
    <w:rsid w:val="00261CB8"/>
    <w:rsid w:val="00261DE8"/>
    <w:rsid w:val="0026222C"/>
    <w:rsid w:val="00262922"/>
    <w:rsid w:val="002629DA"/>
    <w:rsid w:val="00262C00"/>
    <w:rsid w:val="00262C8B"/>
    <w:rsid w:val="00262D13"/>
    <w:rsid w:val="002637CB"/>
    <w:rsid w:val="002637DD"/>
    <w:rsid w:val="00263E77"/>
    <w:rsid w:val="00263EFC"/>
    <w:rsid w:val="002640AE"/>
    <w:rsid w:val="00264549"/>
    <w:rsid w:val="00264702"/>
    <w:rsid w:val="002649CC"/>
    <w:rsid w:val="00264A8F"/>
    <w:rsid w:val="00264CB5"/>
    <w:rsid w:val="00264D95"/>
    <w:rsid w:val="00264EA7"/>
    <w:rsid w:val="00264FF2"/>
    <w:rsid w:val="002651E3"/>
    <w:rsid w:val="0026574D"/>
    <w:rsid w:val="0026598A"/>
    <w:rsid w:val="00265A28"/>
    <w:rsid w:val="00265B87"/>
    <w:rsid w:val="00265D75"/>
    <w:rsid w:val="0026613D"/>
    <w:rsid w:val="0026619B"/>
    <w:rsid w:val="002662A3"/>
    <w:rsid w:val="00266366"/>
    <w:rsid w:val="0026649D"/>
    <w:rsid w:val="00266593"/>
    <w:rsid w:val="002667B0"/>
    <w:rsid w:val="002667FE"/>
    <w:rsid w:val="00266A67"/>
    <w:rsid w:val="00267479"/>
    <w:rsid w:val="002675E5"/>
    <w:rsid w:val="00267A4A"/>
    <w:rsid w:val="00270112"/>
    <w:rsid w:val="00270594"/>
    <w:rsid w:val="002718B6"/>
    <w:rsid w:val="002723FB"/>
    <w:rsid w:val="002724B6"/>
    <w:rsid w:val="00272554"/>
    <w:rsid w:val="00272787"/>
    <w:rsid w:val="002728F5"/>
    <w:rsid w:val="00272A49"/>
    <w:rsid w:val="00272A83"/>
    <w:rsid w:val="002730AD"/>
    <w:rsid w:val="00273747"/>
    <w:rsid w:val="0027396D"/>
    <w:rsid w:val="00273C9B"/>
    <w:rsid w:val="00273F4D"/>
    <w:rsid w:val="002740C4"/>
    <w:rsid w:val="00274790"/>
    <w:rsid w:val="00274A7E"/>
    <w:rsid w:val="00274C4E"/>
    <w:rsid w:val="00274DA4"/>
    <w:rsid w:val="00274FF3"/>
    <w:rsid w:val="002752C6"/>
    <w:rsid w:val="00275318"/>
    <w:rsid w:val="00275722"/>
    <w:rsid w:val="00275990"/>
    <w:rsid w:val="00275C03"/>
    <w:rsid w:val="00275C16"/>
    <w:rsid w:val="00275C60"/>
    <w:rsid w:val="00275C6E"/>
    <w:rsid w:val="00275DB4"/>
    <w:rsid w:val="00275F67"/>
    <w:rsid w:val="00276353"/>
    <w:rsid w:val="00276EAF"/>
    <w:rsid w:val="00276F32"/>
    <w:rsid w:val="0027712A"/>
    <w:rsid w:val="00277564"/>
    <w:rsid w:val="00277BB5"/>
    <w:rsid w:val="0028062B"/>
    <w:rsid w:val="0028068F"/>
    <w:rsid w:val="0028097B"/>
    <w:rsid w:val="00280D2D"/>
    <w:rsid w:val="00280E8D"/>
    <w:rsid w:val="00280E99"/>
    <w:rsid w:val="002812B3"/>
    <w:rsid w:val="00282346"/>
    <w:rsid w:val="00282476"/>
    <w:rsid w:val="0028258C"/>
    <w:rsid w:val="002828FC"/>
    <w:rsid w:val="00282B83"/>
    <w:rsid w:val="00282C53"/>
    <w:rsid w:val="0028375F"/>
    <w:rsid w:val="00283AE6"/>
    <w:rsid w:val="00283E4B"/>
    <w:rsid w:val="00283E7F"/>
    <w:rsid w:val="00284529"/>
    <w:rsid w:val="00284CF5"/>
    <w:rsid w:val="00284F68"/>
    <w:rsid w:val="002852F9"/>
    <w:rsid w:val="0028538F"/>
    <w:rsid w:val="00285669"/>
    <w:rsid w:val="0028586B"/>
    <w:rsid w:val="00285BF3"/>
    <w:rsid w:val="00285DDD"/>
    <w:rsid w:val="0028650F"/>
    <w:rsid w:val="002865BE"/>
    <w:rsid w:val="00286716"/>
    <w:rsid w:val="002876DC"/>
    <w:rsid w:val="002877E4"/>
    <w:rsid w:val="00290130"/>
    <w:rsid w:val="0029078C"/>
    <w:rsid w:val="00290B53"/>
    <w:rsid w:val="00290D13"/>
    <w:rsid w:val="00290D74"/>
    <w:rsid w:val="00291F71"/>
    <w:rsid w:val="0029278E"/>
    <w:rsid w:val="002928FF"/>
    <w:rsid w:val="00292A7B"/>
    <w:rsid w:val="00292B96"/>
    <w:rsid w:val="00292DD5"/>
    <w:rsid w:val="00292F85"/>
    <w:rsid w:val="002931D2"/>
    <w:rsid w:val="002931DE"/>
    <w:rsid w:val="00293376"/>
    <w:rsid w:val="0029346D"/>
    <w:rsid w:val="002937DD"/>
    <w:rsid w:val="00293C4A"/>
    <w:rsid w:val="00294547"/>
    <w:rsid w:val="0029485F"/>
    <w:rsid w:val="002962E3"/>
    <w:rsid w:val="00296561"/>
    <w:rsid w:val="0029680B"/>
    <w:rsid w:val="002969FC"/>
    <w:rsid w:val="002971DA"/>
    <w:rsid w:val="00297307"/>
    <w:rsid w:val="00297375"/>
    <w:rsid w:val="002974F7"/>
    <w:rsid w:val="002977C8"/>
    <w:rsid w:val="00297A7B"/>
    <w:rsid w:val="00297E73"/>
    <w:rsid w:val="002A0574"/>
    <w:rsid w:val="002A08CA"/>
    <w:rsid w:val="002A092C"/>
    <w:rsid w:val="002A15CE"/>
    <w:rsid w:val="002A1E58"/>
    <w:rsid w:val="002A22C2"/>
    <w:rsid w:val="002A261E"/>
    <w:rsid w:val="002A2DAA"/>
    <w:rsid w:val="002A2E94"/>
    <w:rsid w:val="002A3179"/>
    <w:rsid w:val="002A3298"/>
    <w:rsid w:val="002A33EE"/>
    <w:rsid w:val="002A362F"/>
    <w:rsid w:val="002A379F"/>
    <w:rsid w:val="002A38B5"/>
    <w:rsid w:val="002A3923"/>
    <w:rsid w:val="002A3ADA"/>
    <w:rsid w:val="002A3C3E"/>
    <w:rsid w:val="002A3DE7"/>
    <w:rsid w:val="002A3F24"/>
    <w:rsid w:val="002A4456"/>
    <w:rsid w:val="002A476F"/>
    <w:rsid w:val="002A486A"/>
    <w:rsid w:val="002A4F49"/>
    <w:rsid w:val="002A4F4C"/>
    <w:rsid w:val="002A4FAC"/>
    <w:rsid w:val="002A573F"/>
    <w:rsid w:val="002A57BB"/>
    <w:rsid w:val="002A5D49"/>
    <w:rsid w:val="002A6204"/>
    <w:rsid w:val="002A62CA"/>
    <w:rsid w:val="002A6CD5"/>
    <w:rsid w:val="002A7127"/>
    <w:rsid w:val="002A7297"/>
    <w:rsid w:val="002A74D3"/>
    <w:rsid w:val="002B000B"/>
    <w:rsid w:val="002B045B"/>
    <w:rsid w:val="002B0902"/>
    <w:rsid w:val="002B0C50"/>
    <w:rsid w:val="002B0C71"/>
    <w:rsid w:val="002B118D"/>
    <w:rsid w:val="002B134C"/>
    <w:rsid w:val="002B15B9"/>
    <w:rsid w:val="002B1723"/>
    <w:rsid w:val="002B1D4C"/>
    <w:rsid w:val="002B288C"/>
    <w:rsid w:val="002B2B42"/>
    <w:rsid w:val="002B2D16"/>
    <w:rsid w:val="002B2E19"/>
    <w:rsid w:val="002B3173"/>
    <w:rsid w:val="002B39E6"/>
    <w:rsid w:val="002B3A50"/>
    <w:rsid w:val="002B3D20"/>
    <w:rsid w:val="002B3D5F"/>
    <w:rsid w:val="002B3FD9"/>
    <w:rsid w:val="002B4060"/>
    <w:rsid w:val="002B4331"/>
    <w:rsid w:val="002B50C8"/>
    <w:rsid w:val="002B519F"/>
    <w:rsid w:val="002B51EE"/>
    <w:rsid w:val="002B5FB3"/>
    <w:rsid w:val="002B6D4A"/>
    <w:rsid w:val="002B6D59"/>
    <w:rsid w:val="002B719F"/>
    <w:rsid w:val="002B722B"/>
    <w:rsid w:val="002B72C9"/>
    <w:rsid w:val="002B75F7"/>
    <w:rsid w:val="002B776E"/>
    <w:rsid w:val="002B78BB"/>
    <w:rsid w:val="002C0143"/>
    <w:rsid w:val="002C0389"/>
    <w:rsid w:val="002C0882"/>
    <w:rsid w:val="002C0BD1"/>
    <w:rsid w:val="002C18CA"/>
    <w:rsid w:val="002C2290"/>
    <w:rsid w:val="002C2FEA"/>
    <w:rsid w:val="002C3324"/>
    <w:rsid w:val="002C34C4"/>
    <w:rsid w:val="002C3743"/>
    <w:rsid w:val="002C3CCB"/>
    <w:rsid w:val="002C4105"/>
    <w:rsid w:val="002C41ED"/>
    <w:rsid w:val="002C4469"/>
    <w:rsid w:val="002C44A8"/>
    <w:rsid w:val="002C4574"/>
    <w:rsid w:val="002C45B3"/>
    <w:rsid w:val="002C4AF1"/>
    <w:rsid w:val="002C4F61"/>
    <w:rsid w:val="002C551F"/>
    <w:rsid w:val="002C5859"/>
    <w:rsid w:val="002C5980"/>
    <w:rsid w:val="002C59CB"/>
    <w:rsid w:val="002C5BA5"/>
    <w:rsid w:val="002C5BD1"/>
    <w:rsid w:val="002C68C4"/>
    <w:rsid w:val="002C693E"/>
    <w:rsid w:val="002C6F05"/>
    <w:rsid w:val="002C7213"/>
    <w:rsid w:val="002C75F8"/>
    <w:rsid w:val="002C768A"/>
    <w:rsid w:val="002C7759"/>
    <w:rsid w:val="002C7766"/>
    <w:rsid w:val="002C7816"/>
    <w:rsid w:val="002C7F25"/>
    <w:rsid w:val="002D088A"/>
    <w:rsid w:val="002D13C7"/>
    <w:rsid w:val="002D1A57"/>
    <w:rsid w:val="002D2182"/>
    <w:rsid w:val="002D2251"/>
    <w:rsid w:val="002D22B3"/>
    <w:rsid w:val="002D29BB"/>
    <w:rsid w:val="002D2D8A"/>
    <w:rsid w:val="002D2E57"/>
    <w:rsid w:val="002D2FD3"/>
    <w:rsid w:val="002D3433"/>
    <w:rsid w:val="002D3951"/>
    <w:rsid w:val="002D3B71"/>
    <w:rsid w:val="002D4548"/>
    <w:rsid w:val="002D4645"/>
    <w:rsid w:val="002D49E5"/>
    <w:rsid w:val="002D502A"/>
    <w:rsid w:val="002D50D6"/>
    <w:rsid w:val="002D54D7"/>
    <w:rsid w:val="002D55A9"/>
    <w:rsid w:val="002D5C3F"/>
    <w:rsid w:val="002D628C"/>
    <w:rsid w:val="002D636A"/>
    <w:rsid w:val="002D648D"/>
    <w:rsid w:val="002D6F1B"/>
    <w:rsid w:val="002D7091"/>
    <w:rsid w:val="002D7137"/>
    <w:rsid w:val="002D7BA2"/>
    <w:rsid w:val="002D7E85"/>
    <w:rsid w:val="002D7FDB"/>
    <w:rsid w:val="002E02E6"/>
    <w:rsid w:val="002E04EB"/>
    <w:rsid w:val="002E0944"/>
    <w:rsid w:val="002E0DA3"/>
    <w:rsid w:val="002E0FFF"/>
    <w:rsid w:val="002E1001"/>
    <w:rsid w:val="002E13C0"/>
    <w:rsid w:val="002E1EFE"/>
    <w:rsid w:val="002E2526"/>
    <w:rsid w:val="002E2684"/>
    <w:rsid w:val="002E2A54"/>
    <w:rsid w:val="002E2BC3"/>
    <w:rsid w:val="002E2CD3"/>
    <w:rsid w:val="002E2EE7"/>
    <w:rsid w:val="002E307C"/>
    <w:rsid w:val="002E3420"/>
    <w:rsid w:val="002E3B6E"/>
    <w:rsid w:val="002E3FAB"/>
    <w:rsid w:val="002E3FF9"/>
    <w:rsid w:val="002E406A"/>
    <w:rsid w:val="002E4922"/>
    <w:rsid w:val="002E4D92"/>
    <w:rsid w:val="002E4DDC"/>
    <w:rsid w:val="002E50A3"/>
    <w:rsid w:val="002E56F4"/>
    <w:rsid w:val="002E588E"/>
    <w:rsid w:val="002E5E28"/>
    <w:rsid w:val="002E600C"/>
    <w:rsid w:val="002E648E"/>
    <w:rsid w:val="002E66A2"/>
    <w:rsid w:val="002E7918"/>
    <w:rsid w:val="002E7B7C"/>
    <w:rsid w:val="002E7C0E"/>
    <w:rsid w:val="002E7D67"/>
    <w:rsid w:val="002E7D9B"/>
    <w:rsid w:val="002F0034"/>
    <w:rsid w:val="002F0641"/>
    <w:rsid w:val="002F0F77"/>
    <w:rsid w:val="002F116D"/>
    <w:rsid w:val="002F129C"/>
    <w:rsid w:val="002F12B2"/>
    <w:rsid w:val="002F1352"/>
    <w:rsid w:val="002F1A34"/>
    <w:rsid w:val="002F1AA1"/>
    <w:rsid w:val="002F25CA"/>
    <w:rsid w:val="002F388D"/>
    <w:rsid w:val="002F3D13"/>
    <w:rsid w:val="002F4214"/>
    <w:rsid w:val="002F4C20"/>
    <w:rsid w:val="002F51A8"/>
    <w:rsid w:val="002F5705"/>
    <w:rsid w:val="002F5E66"/>
    <w:rsid w:val="002F5F81"/>
    <w:rsid w:val="002F63E9"/>
    <w:rsid w:val="002F693B"/>
    <w:rsid w:val="002F6A47"/>
    <w:rsid w:val="002F6C24"/>
    <w:rsid w:val="002F6D82"/>
    <w:rsid w:val="002F70D5"/>
    <w:rsid w:val="002F7534"/>
    <w:rsid w:val="002F76C4"/>
    <w:rsid w:val="002F7790"/>
    <w:rsid w:val="002F7DBF"/>
    <w:rsid w:val="002F7F07"/>
    <w:rsid w:val="002F7F4A"/>
    <w:rsid w:val="003000BE"/>
    <w:rsid w:val="0030010A"/>
    <w:rsid w:val="0030019D"/>
    <w:rsid w:val="00300A7E"/>
    <w:rsid w:val="00300A9F"/>
    <w:rsid w:val="00300C18"/>
    <w:rsid w:val="00300C99"/>
    <w:rsid w:val="00301020"/>
    <w:rsid w:val="00301572"/>
    <w:rsid w:val="00301660"/>
    <w:rsid w:val="003021AE"/>
    <w:rsid w:val="00302E77"/>
    <w:rsid w:val="00302F2B"/>
    <w:rsid w:val="00302FD0"/>
    <w:rsid w:val="00302FF3"/>
    <w:rsid w:val="003039C3"/>
    <w:rsid w:val="00303FCE"/>
    <w:rsid w:val="00304BFA"/>
    <w:rsid w:val="00305148"/>
    <w:rsid w:val="0030535A"/>
    <w:rsid w:val="0030574F"/>
    <w:rsid w:val="003058DC"/>
    <w:rsid w:val="00305AEC"/>
    <w:rsid w:val="00305EAB"/>
    <w:rsid w:val="00306BD0"/>
    <w:rsid w:val="00307440"/>
    <w:rsid w:val="00307C86"/>
    <w:rsid w:val="00310040"/>
    <w:rsid w:val="003107B5"/>
    <w:rsid w:val="00310BD3"/>
    <w:rsid w:val="00310EFE"/>
    <w:rsid w:val="00310F45"/>
    <w:rsid w:val="00310F4F"/>
    <w:rsid w:val="0031116C"/>
    <w:rsid w:val="003111AF"/>
    <w:rsid w:val="00311474"/>
    <w:rsid w:val="0031168D"/>
    <w:rsid w:val="0031188B"/>
    <w:rsid w:val="00311F96"/>
    <w:rsid w:val="00311FB3"/>
    <w:rsid w:val="0031238A"/>
    <w:rsid w:val="00312601"/>
    <w:rsid w:val="00312A7B"/>
    <w:rsid w:val="00312DA6"/>
    <w:rsid w:val="00313016"/>
    <w:rsid w:val="00313127"/>
    <w:rsid w:val="0031371D"/>
    <w:rsid w:val="00314487"/>
    <w:rsid w:val="003144B6"/>
    <w:rsid w:val="00314553"/>
    <w:rsid w:val="00314642"/>
    <w:rsid w:val="00315580"/>
    <w:rsid w:val="0031590B"/>
    <w:rsid w:val="00316537"/>
    <w:rsid w:val="003166AD"/>
    <w:rsid w:val="0031680D"/>
    <w:rsid w:val="00317968"/>
    <w:rsid w:val="00317DAD"/>
    <w:rsid w:val="0032025C"/>
    <w:rsid w:val="00320A1F"/>
    <w:rsid w:val="00320C87"/>
    <w:rsid w:val="00320EF1"/>
    <w:rsid w:val="00320F36"/>
    <w:rsid w:val="00321054"/>
    <w:rsid w:val="00321070"/>
    <w:rsid w:val="003212C3"/>
    <w:rsid w:val="003213BA"/>
    <w:rsid w:val="003213F9"/>
    <w:rsid w:val="00321A5D"/>
    <w:rsid w:val="00322002"/>
    <w:rsid w:val="003225A7"/>
    <w:rsid w:val="00322A9A"/>
    <w:rsid w:val="00322AE7"/>
    <w:rsid w:val="0032417F"/>
    <w:rsid w:val="003241CD"/>
    <w:rsid w:val="00324A66"/>
    <w:rsid w:val="00324F06"/>
    <w:rsid w:val="0032558E"/>
    <w:rsid w:val="00325660"/>
    <w:rsid w:val="00325CB1"/>
    <w:rsid w:val="00326367"/>
    <w:rsid w:val="003266C1"/>
    <w:rsid w:val="0032673A"/>
    <w:rsid w:val="00326740"/>
    <w:rsid w:val="00326847"/>
    <w:rsid w:val="00326A92"/>
    <w:rsid w:val="003278B9"/>
    <w:rsid w:val="00327AE5"/>
    <w:rsid w:val="00327FFA"/>
    <w:rsid w:val="00330312"/>
    <w:rsid w:val="0033050D"/>
    <w:rsid w:val="00330B39"/>
    <w:rsid w:val="003313CA"/>
    <w:rsid w:val="0033160E"/>
    <w:rsid w:val="00331844"/>
    <w:rsid w:val="0033190F"/>
    <w:rsid w:val="00331A78"/>
    <w:rsid w:val="00331D29"/>
    <w:rsid w:val="0033213F"/>
    <w:rsid w:val="003326BC"/>
    <w:rsid w:val="00332A83"/>
    <w:rsid w:val="00332A9D"/>
    <w:rsid w:val="00332B69"/>
    <w:rsid w:val="00332E88"/>
    <w:rsid w:val="0033354C"/>
    <w:rsid w:val="00333844"/>
    <w:rsid w:val="003339FE"/>
    <w:rsid w:val="00333A3C"/>
    <w:rsid w:val="0033405B"/>
    <w:rsid w:val="003342AA"/>
    <w:rsid w:val="00334E81"/>
    <w:rsid w:val="00334FF0"/>
    <w:rsid w:val="003354E7"/>
    <w:rsid w:val="003358A2"/>
    <w:rsid w:val="00335AC9"/>
    <w:rsid w:val="00335EFA"/>
    <w:rsid w:val="00336F26"/>
    <w:rsid w:val="00337CFE"/>
    <w:rsid w:val="00337D30"/>
    <w:rsid w:val="00337E01"/>
    <w:rsid w:val="003400C5"/>
    <w:rsid w:val="003405FF"/>
    <w:rsid w:val="00340F7E"/>
    <w:rsid w:val="003415DA"/>
    <w:rsid w:val="00341C14"/>
    <w:rsid w:val="00342886"/>
    <w:rsid w:val="00342A67"/>
    <w:rsid w:val="00342B64"/>
    <w:rsid w:val="00343269"/>
    <w:rsid w:val="00343D9C"/>
    <w:rsid w:val="0034437A"/>
    <w:rsid w:val="00344F3D"/>
    <w:rsid w:val="00344F82"/>
    <w:rsid w:val="00345ABA"/>
    <w:rsid w:val="00345E3B"/>
    <w:rsid w:val="00345ED7"/>
    <w:rsid w:val="003468A1"/>
    <w:rsid w:val="00346B10"/>
    <w:rsid w:val="00346F50"/>
    <w:rsid w:val="00346F91"/>
    <w:rsid w:val="00347214"/>
    <w:rsid w:val="003473B6"/>
    <w:rsid w:val="003478C4"/>
    <w:rsid w:val="00347973"/>
    <w:rsid w:val="00347A18"/>
    <w:rsid w:val="00347BD4"/>
    <w:rsid w:val="00347E11"/>
    <w:rsid w:val="00350E26"/>
    <w:rsid w:val="00350E87"/>
    <w:rsid w:val="003510FB"/>
    <w:rsid w:val="003512A9"/>
    <w:rsid w:val="003513DE"/>
    <w:rsid w:val="00351426"/>
    <w:rsid w:val="00351A0D"/>
    <w:rsid w:val="003527F9"/>
    <w:rsid w:val="00352830"/>
    <w:rsid w:val="00352A65"/>
    <w:rsid w:val="00352D79"/>
    <w:rsid w:val="003530E5"/>
    <w:rsid w:val="0035322C"/>
    <w:rsid w:val="003532E1"/>
    <w:rsid w:val="00353535"/>
    <w:rsid w:val="0035381A"/>
    <w:rsid w:val="00353B7E"/>
    <w:rsid w:val="00353C59"/>
    <w:rsid w:val="00353C8E"/>
    <w:rsid w:val="00353EB2"/>
    <w:rsid w:val="00354092"/>
    <w:rsid w:val="003545E4"/>
    <w:rsid w:val="0035475C"/>
    <w:rsid w:val="003548BF"/>
    <w:rsid w:val="00354C54"/>
    <w:rsid w:val="00354EA5"/>
    <w:rsid w:val="00355623"/>
    <w:rsid w:val="0035571D"/>
    <w:rsid w:val="00355B3A"/>
    <w:rsid w:val="00355F2A"/>
    <w:rsid w:val="00355F2D"/>
    <w:rsid w:val="003566AE"/>
    <w:rsid w:val="00356893"/>
    <w:rsid w:val="00356A51"/>
    <w:rsid w:val="00356C20"/>
    <w:rsid w:val="00356FC6"/>
    <w:rsid w:val="0035701E"/>
    <w:rsid w:val="003573DD"/>
    <w:rsid w:val="003578F9"/>
    <w:rsid w:val="003579BB"/>
    <w:rsid w:val="00357EDD"/>
    <w:rsid w:val="00360380"/>
    <w:rsid w:val="0036068C"/>
    <w:rsid w:val="00360798"/>
    <w:rsid w:val="00360FF0"/>
    <w:rsid w:val="003614AB"/>
    <w:rsid w:val="003614B3"/>
    <w:rsid w:val="003615DE"/>
    <w:rsid w:val="003623D8"/>
    <w:rsid w:val="00362768"/>
    <w:rsid w:val="00362D37"/>
    <w:rsid w:val="00362F88"/>
    <w:rsid w:val="00363392"/>
    <w:rsid w:val="003637F9"/>
    <w:rsid w:val="00363942"/>
    <w:rsid w:val="00363DAB"/>
    <w:rsid w:val="00364157"/>
    <w:rsid w:val="003645E6"/>
    <w:rsid w:val="0036488D"/>
    <w:rsid w:val="00364BF7"/>
    <w:rsid w:val="00364D06"/>
    <w:rsid w:val="00365541"/>
    <w:rsid w:val="003655E0"/>
    <w:rsid w:val="00365779"/>
    <w:rsid w:val="00365A6B"/>
    <w:rsid w:val="00365D7E"/>
    <w:rsid w:val="00365E4F"/>
    <w:rsid w:val="00366586"/>
    <w:rsid w:val="0036682A"/>
    <w:rsid w:val="003668F2"/>
    <w:rsid w:val="00366CB8"/>
    <w:rsid w:val="00366D7C"/>
    <w:rsid w:val="00370648"/>
    <w:rsid w:val="0037072F"/>
    <w:rsid w:val="003710BC"/>
    <w:rsid w:val="0037148F"/>
    <w:rsid w:val="00371B0C"/>
    <w:rsid w:val="00371B70"/>
    <w:rsid w:val="00371C6C"/>
    <w:rsid w:val="00371C8D"/>
    <w:rsid w:val="00371DDD"/>
    <w:rsid w:val="00371FBC"/>
    <w:rsid w:val="00372482"/>
    <w:rsid w:val="003725DA"/>
    <w:rsid w:val="00372656"/>
    <w:rsid w:val="00372F4B"/>
    <w:rsid w:val="00373DB1"/>
    <w:rsid w:val="00373F15"/>
    <w:rsid w:val="00373F24"/>
    <w:rsid w:val="00374264"/>
    <w:rsid w:val="003750F6"/>
    <w:rsid w:val="00375171"/>
    <w:rsid w:val="00375B5C"/>
    <w:rsid w:val="003767AF"/>
    <w:rsid w:val="00376E2F"/>
    <w:rsid w:val="00376F95"/>
    <w:rsid w:val="003770AA"/>
    <w:rsid w:val="003771A9"/>
    <w:rsid w:val="00377275"/>
    <w:rsid w:val="00377374"/>
    <w:rsid w:val="003779B2"/>
    <w:rsid w:val="00377A00"/>
    <w:rsid w:val="003802E7"/>
    <w:rsid w:val="003808DC"/>
    <w:rsid w:val="003810BD"/>
    <w:rsid w:val="003810CA"/>
    <w:rsid w:val="00381474"/>
    <w:rsid w:val="003815D6"/>
    <w:rsid w:val="00381F1C"/>
    <w:rsid w:val="0038202D"/>
    <w:rsid w:val="0038232C"/>
    <w:rsid w:val="003827B5"/>
    <w:rsid w:val="00382C3A"/>
    <w:rsid w:val="00382C95"/>
    <w:rsid w:val="00382CB3"/>
    <w:rsid w:val="00382E2A"/>
    <w:rsid w:val="003835EF"/>
    <w:rsid w:val="00383A47"/>
    <w:rsid w:val="00383B18"/>
    <w:rsid w:val="00383BBD"/>
    <w:rsid w:val="00383D9F"/>
    <w:rsid w:val="003842ED"/>
    <w:rsid w:val="0038479D"/>
    <w:rsid w:val="00384988"/>
    <w:rsid w:val="0038515B"/>
    <w:rsid w:val="003851FC"/>
    <w:rsid w:val="00385759"/>
    <w:rsid w:val="00385A2C"/>
    <w:rsid w:val="00386131"/>
    <w:rsid w:val="00386272"/>
    <w:rsid w:val="003864FA"/>
    <w:rsid w:val="00386C20"/>
    <w:rsid w:val="00386D2C"/>
    <w:rsid w:val="0038715B"/>
    <w:rsid w:val="0038747A"/>
    <w:rsid w:val="00387706"/>
    <w:rsid w:val="00387715"/>
    <w:rsid w:val="0038776B"/>
    <w:rsid w:val="00387F86"/>
    <w:rsid w:val="00390376"/>
    <w:rsid w:val="00390398"/>
    <w:rsid w:val="00390469"/>
    <w:rsid w:val="00390667"/>
    <w:rsid w:val="00390688"/>
    <w:rsid w:val="00390B79"/>
    <w:rsid w:val="00390ED6"/>
    <w:rsid w:val="00391956"/>
    <w:rsid w:val="00391ACB"/>
    <w:rsid w:val="00391CDC"/>
    <w:rsid w:val="00391CE6"/>
    <w:rsid w:val="00392606"/>
    <w:rsid w:val="00392706"/>
    <w:rsid w:val="00392C7A"/>
    <w:rsid w:val="00392FC3"/>
    <w:rsid w:val="003932CD"/>
    <w:rsid w:val="0039393D"/>
    <w:rsid w:val="00393A67"/>
    <w:rsid w:val="00393A74"/>
    <w:rsid w:val="003940E7"/>
    <w:rsid w:val="0039431B"/>
    <w:rsid w:val="003943BE"/>
    <w:rsid w:val="003944A5"/>
    <w:rsid w:val="003944FC"/>
    <w:rsid w:val="0039471E"/>
    <w:rsid w:val="003948BC"/>
    <w:rsid w:val="00394A87"/>
    <w:rsid w:val="00394FF3"/>
    <w:rsid w:val="0039575B"/>
    <w:rsid w:val="00395865"/>
    <w:rsid w:val="003958A7"/>
    <w:rsid w:val="00396345"/>
    <w:rsid w:val="00396B79"/>
    <w:rsid w:val="003973BB"/>
    <w:rsid w:val="00397ADC"/>
    <w:rsid w:val="00397D15"/>
    <w:rsid w:val="00397D49"/>
    <w:rsid w:val="003A01D6"/>
    <w:rsid w:val="003A02AC"/>
    <w:rsid w:val="003A040B"/>
    <w:rsid w:val="003A07CF"/>
    <w:rsid w:val="003A0D85"/>
    <w:rsid w:val="003A11E7"/>
    <w:rsid w:val="003A1344"/>
    <w:rsid w:val="003A1D6D"/>
    <w:rsid w:val="003A1E19"/>
    <w:rsid w:val="003A1EE5"/>
    <w:rsid w:val="003A2B99"/>
    <w:rsid w:val="003A30F1"/>
    <w:rsid w:val="003A321A"/>
    <w:rsid w:val="003A35D0"/>
    <w:rsid w:val="003A35F0"/>
    <w:rsid w:val="003A3E2B"/>
    <w:rsid w:val="003A42BC"/>
    <w:rsid w:val="003A4D3D"/>
    <w:rsid w:val="003A505F"/>
    <w:rsid w:val="003A50D5"/>
    <w:rsid w:val="003A5503"/>
    <w:rsid w:val="003A582B"/>
    <w:rsid w:val="003A593A"/>
    <w:rsid w:val="003A593C"/>
    <w:rsid w:val="003A6150"/>
    <w:rsid w:val="003A61E9"/>
    <w:rsid w:val="003A6587"/>
    <w:rsid w:val="003A669D"/>
    <w:rsid w:val="003A7A62"/>
    <w:rsid w:val="003A7E7E"/>
    <w:rsid w:val="003A7FA3"/>
    <w:rsid w:val="003B065F"/>
    <w:rsid w:val="003B0926"/>
    <w:rsid w:val="003B0CBF"/>
    <w:rsid w:val="003B0CC9"/>
    <w:rsid w:val="003B0F86"/>
    <w:rsid w:val="003B10E4"/>
    <w:rsid w:val="003B17D2"/>
    <w:rsid w:val="003B1A89"/>
    <w:rsid w:val="003B1D09"/>
    <w:rsid w:val="003B24FC"/>
    <w:rsid w:val="003B256F"/>
    <w:rsid w:val="003B2823"/>
    <w:rsid w:val="003B2856"/>
    <w:rsid w:val="003B30A4"/>
    <w:rsid w:val="003B34E3"/>
    <w:rsid w:val="003B369F"/>
    <w:rsid w:val="003B38C2"/>
    <w:rsid w:val="003B3B29"/>
    <w:rsid w:val="003B3B8E"/>
    <w:rsid w:val="003B3D8D"/>
    <w:rsid w:val="003B4071"/>
    <w:rsid w:val="003B46A6"/>
    <w:rsid w:val="003B545C"/>
    <w:rsid w:val="003B565F"/>
    <w:rsid w:val="003B5C99"/>
    <w:rsid w:val="003B5E5D"/>
    <w:rsid w:val="003B5FA8"/>
    <w:rsid w:val="003B64E9"/>
    <w:rsid w:val="003B69CF"/>
    <w:rsid w:val="003B6CA3"/>
    <w:rsid w:val="003B723B"/>
    <w:rsid w:val="003B7597"/>
    <w:rsid w:val="003B7635"/>
    <w:rsid w:val="003B7A42"/>
    <w:rsid w:val="003B7BB9"/>
    <w:rsid w:val="003B7C16"/>
    <w:rsid w:val="003B7D4C"/>
    <w:rsid w:val="003C00C8"/>
    <w:rsid w:val="003C03AC"/>
    <w:rsid w:val="003C1461"/>
    <w:rsid w:val="003C14C4"/>
    <w:rsid w:val="003C1872"/>
    <w:rsid w:val="003C19AC"/>
    <w:rsid w:val="003C1ADC"/>
    <w:rsid w:val="003C1BFB"/>
    <w:rsid w:val="003C21D1"/>
    <w:rsid w:val="003C22E1"/>
    <w:rsid w:val="003C2553"/>
    <w:rsid w:val="003C2823"/>
    <w:rsid w:val="003C2CB4"/>
    <w:rsid w:val="003C2F4A"/>
    <w:rsid w:val="003C2FCB"/>
    <w:rsid w:val="003C3274"/>
    <w:rsid w:val="003C4122"/>
    <w:rsid w:val="003C41C8"/>
    <w:rsid w:val="003C4587"/>
    <w:rsid w:val="003C49B6"/>
    <w:rsid w:val="003C4ABA"/>
    <w:rsid w:val="003C4E7E"/>
    <w:rsid w:val="003C6217"/>
    <w:rsid w:val="003C622F"/>
    <w:rsid w:val="003C68B4"/>
    <w:rsid w:val="003C6B4A"/>
    <w:rsid w:val="003C6C8E"/>
    <w:rsid w:val="003C6CBE"/>
    <w:rsid w:val="003C6CC2"/>
    <w:rsid w:val="003C6E18"/>
    <w:rsid w:val="003C6E82"/>
    <w:rsid w:val="003C709F"/>
    <w:rsid w:val="003C70B6"/>
    <w:rsid w:val="003C71B1"/>
    <w:rsid w:val="003C7EBC"/>
    <w:rsid w:val="003C7FE6"/>
    <w:rsid w:val="003D0320"/>
    <w:rsid w:val="003D03D2"/>
    <w:rsid w:val="003D044D"/>
    <w:rsid w:val="003D05DE"/>
    <w:rsid w:val="003D0ACF"/>
    <w:rsid w:val="003D0B6B"/>
    <w:rsid w:val="003D0C20"/>
    <w:rsid w:val="003D0D13"/>
    <w:rsid w:val="003D106A"/>
    <w:rsid w:val="003D11E8"/>
    <w:rsid w:val="003D1634"/>
    <w:rsid w:val="003D1708"/>
    <w:rsid w:val="003D18B6"/>
    <w:rsid w:val="003D1CB8"/>
    <w:rsid w:val="003D1D9E"/>
    <w:rsid w:val="003D26C2"/>
    <w:rsid w:val="003D29F1"/>
    <w:rsid w:val="003D2AA2"/>
    <w:rsid w:val="003D30FB"/>
    <w:rsid w:val="003D3282"/>
    <w:rsid w:val="003D3858"/>
    <w:rsid w:val="003D38C4"/>
    <w:rsid w:val="003D4305"/>
    <w:rsid w:val="003D4D6D"/>
    <w:rsid w:val="003D4FB7"/>
    <w:rsid w:val="003D56DC"/>
    <w:rsid w:val="003D5BD1"/>
    <w:rsid w:val="003D5C83"/>
    <w:rsid w:val="003D5D5D"/>
    <w:rsid w:val="003D5FAB"/>
    <w:rsid w:val="003D63D7"/>
    <w:rsid w:val="003D66AA"/>
    <w:rsid w:val="003D6D30"/>
    <w:rsid w:val="003D7292"/>
    <w:rsid w:val="003D72F0"/>
    <w:rsid w:val="003D786E"/>
    <w:rsid w:val="003E04E3"/>
    <w:rsid w:val="003E06DD"/>
    <w:rsid w:val="003E06FA"/>
    <w:rsid w:val="003E08E7"/>
    <w:rsid w:val="003E0F97"/>
    <w:rsid w:val="003E137F"/>
    <w:rsid w:val="003E13A7"/>
    <w:rsid w:val="003E14B2"/>
    <w:rsid w:val="003E1527"/>
    <w:rsid w:val="003E198F"/>
    <w:rsid w:val="003E2039"/>
    <w:rsid w:val="003E2873"/>
    <w:rsid w:val="003E2CEA"/>
    <w:rsid w:val="003E2F1C"/>
    <w:rsid w:val="003E2F3C"/>
    <w:rsid w:val="003E32C2"/>
    <w:rsid w:val="003E37A2"/>
    <w:rsid w:val="003E3A94"/>
    <w:rsid w:val="003E3E23"/>
    <w:rsid w:val="003E41F8"/>
    <w:rsid w:val="003E42F8"/>
    <w:rsid w:val="003E476D"/>
    <w:rsid w:val="003E4789"/>
    <w:rsid w:val="003E4E08"/>
    <w:rsid w:val="003E5140"/>
    <w:rsid w:val="003E5196"/>
    <w:rsid w:val="003E55C6"/>
    <w:rsid w:val="003E5FA1"/>
    <w:rsid w:val="003E6590"/>
    <w:rsid w:val="003E6D99"/>
    <w:rsid w:val="003E766D"/>
    <w:rsid w:val="003E7922"/>
    <w:rsid w:val="003E7931"/>
    <w:rsid w:val="003F02D2"/>
    <w:rsid w:val="003F0FD1"/>
    <w:rsid w:val="003F170F"/>
    <w:rsid w:val="003F1E73"/>
    <w:rsid w:val="003F2450"/>
    <w:rsid w:val="003F253F"/>
    <w:rsid w:val="003F26DA"/>
    <w:rsid w:val="003F2B98"/>
    <w:rsid w:val="003F30AF"/>
    <w:rsid w:val="003F3AE1"/>
    <w:rsid w:val="003F4636"/>
    <w:rsid w:val="003F48D4"/>
    <w:rsid w:val="003F49A4"/>
    <w:rsid w:val="003F4BBC"/>
    <w:rsid w:val="003F4BCA"/>
    <w:rsid w:val="003F4E2F"/>
    <w:rsid w:val="003F4F71"/>
    <w:rsid w:val="003F5AF8"/>
    <w:rsid w:val="003F5F72"/>
    <w:rsid w:val="003F5FD9"/>
    <w:rsid w:val="003F61F3"/>
    <w:rsid w:val="003F6208"/>
    <w:rsid w:val="003F67AC"/>
    <w:rsid w:val="003F6ADB"/>
    <w:rsid w:val="003F6BDA"/>
    <w:rsid w:val="003F7613"/>
    <w:rsid w:val="003F7894"/>
    <w:rsid w:val="003F7B43"/>
    <w:rsid w:val="003F7CB5"/>
    <w:rsid w:val="003F7D03"/>
    <w:rsid w:val="003F7F38"/>
    <w:rsid w:val="0040016E"/>
    <w:rsid w:val="00401191"/>
    <w:rsid w:val="0040123F"/>
    <w:rsid w:val="00401CB5"/>
    <w:rsid w:val="00401FC1"/>
    <w:rsid w:val="004023A9"/>
    <w:rsid w:val="004026E4"/>
    <w:rsid w:val="004028EC"/>
    <w:rsid w:val="00402C97"/>
    <w:rsid w:val="00402EBB"/>
    <w:rsid w:val="00402F20"/>
    <w:rsid w:val="004031A0"/>
    <w:rsid w:val="0040321F"/>
    <w:rsid w:val="00403649"/>
    <w:rsid w:val="00403A17"/>
    <w:rsid w:val="00403E12"/>
    <w:rsid w:val="00404236"/>
    <w:rsid w:val="00404791"/>
    <w:rsid w:val="004048A8"/>
    <w:rsid w:val="00404A0F"/>
    <w:rsid w:val="0040531C"/>
    <w:rsid w:val="00405B74"/>
    <w:rsid w:val="00406439"/>
    <w:rsid w:val="00406C15"/>
    <w:rsid w:val="0040754A"/>
    <w:rsid w:val="004077AE"/>
    <w:rsid w:val="00410155"/>
    <w:rsid w:val="0041052C"/>
    <w:rsid w:val="004108C4"/>
    <w:rsid w:val="004120A9"/>
    <w:rsid w:val="00412111"/>
    <w:rsid w:val="004127BF"/>
    <w:rsid w:val="00412DEB"/>
    <w:rsid w:val="00412DFB"/>
    <w:rsid w:val="00412EBE"/>
    <w:rsid w:val="00412F31"/>
    <w:rsid w:val="004137CD"/>
    <w:rsid w:val="0041429B"/>
    <w:rsid w:val="004144E5"/>
    <w:rsid w:val="0041456A"/>
    <w:rsid w:val="00414B2D"/>
    <w:rsid w:val="00414EF0"/>
    <w:rsid w:val="00415034"/>
    <w:rsid w:val="004152D6"/>
    <w:rsid w:val="00415616"/>
    <w:rsid w:val="00415D7A"/>
    <w:rsid w:val="0041627D"/>
    <w:rsid w:val="004163BB"/>
    <w:rsid w:val="00416D2D"/>
    <w:rsid w:val="00417225"/>
    <w:rsid w:val="00417C58"/>
    <w:rsid w:val="00417DCF"/>
    <w:rsid w:val="004202E3"/>
    <w:rsid w:val="004203C9"/>
    <w:rsid w:val="0042119C"/>
    <w:rsid w:val="004211C1"/>
    <w:rsid w:val="004211E8"/>
    <w:rsid w:val="00421828"/>
    <w:rsid w:val="004219A0"/>
    <w:rsid w:val="00421D34"/>
    <w:rsid w:val="004226AB"/>
    <w:rsid w:val="004227BD"/>
    <w:rsid w:val="00422C22"/>
    <w:rsid w:val="00422DCF"/>
    <w:rsid w:val="00422F92"/>
    <w:rsid w:val="0042331A"/>
    <w:rsid w:val="0042337B"/>
    <w:rsid w:val="004233CF"/>
    <w:rsid w:val="00423779"/>
    <w:rsid w:val="00424472"/>
    <w:rsid w:val="0042449A"/>
    <w:rsid w:val="00424A8A"/>
    <w:rsid w:val="00424C70"/>
    <w:rsid w:val="00424E92"/>
    <w:rsid w:val="00424FA6"/>
    <w:rsid w:val="00425272"/>
    <w:rsid w:val="00425352"/>
    <w:rsid w:val="00425BB6"/>
    <w:rsid w:val="00425FB3"/>
    <w:rsid w:val="0042615B"/>
    <w:rsid w:val="004266B4"/>
    <w:rsid w:val="0042684A"/>
    <w:rsid w:val="00427710"/>
    <w:rsid w:val="004279F8"/>
    <w:rsid w:val="00427D50"/>
    <w:rsid w:val="00427F4E"/>
    <w:rsid w:val="004301B1"/>
    <w:rsid w:val="0043086C"/>
    <w:rsid w:val="00430921"/>
    <w:rsid w:val="00430A2E"/>
    <w:rsid w:val="00430AB2"/>
    <w:rsid w:val="00430C50"/>
    <w:rsid w:val="00431D95"/>
    <w:rsid w:val="00431E65"/>
    <w:rsid w:val="00431EC3"/>
    <w:rsid w:val="004321D5"/>
    <w:rsid w:val="004323E9"/>
    <w:rsid w:val="00432670"/>
    <w:rsid w:val="004329E0"/>
    <w:rsid w:val="00432AC2"/>
    <w:rsid w:val="00432B91"/>
    <w:rsid w:val="00432CDD"/>
    <w:rsid w:val="00432CF5"/>
    <w:rsid w:val="00433081"/>
    <w:rsid w:val="004330BB"/>
    <w:rsid w:val="00433680"/>
    <w:rsid w:val="00434362"/>
    <w:rsid w:val="0043456F"/>
    <w:rsid w:val="00434885"/>
    <w:rsid w:val="00434A8F"/>
    <w:rsid w:val="00434BBE"/>
    <w:rsid w:val="00434D82"/>
    <w:rsid w:val="00434E2F"/>
    <w:rsid w:val="00434F79"/>
    <w:rsid w:val="0043521D"/>
    <w:rsid w:val="0043525C"/>
    <w:rsid w:val="004353AD"/>
    <w:rsid w:val="00435963"/>
    <w:rsid w:val="00435D3B"/>
    <w:rsid w:val="0043603F"/>
    <w:rsid w:val="004361DA"/>
    <w:rsid w:val="004363EE"/>
    <w:rsid w:val="00436942"/>
    <w:rsid w:val="00436D3D"/>
    <w:rsid w:val="00437454"/>
    <w:rsid w:val="0043784C"/>
    <w:rsid w:val="00437D77"/>
    <w:rsid w:val="00441105"/>
    <w:rsid w:val="00441B98"/>
    <w:rsid w:val="00441CED"/>
    <w:rsid w:val="0044219E"/>
    <w:rsid w:val="0044221E"/>
    <w:rsid w:val="004422E2"/>
    <w:rsid w:val="004422FB"/>
    <w:rsid w:val="00442846"/>
    <w:rsid w:val="00442A69"/>
    <w:rsid w:val="00442F45"/>
    <w:rsid w:val="00442FF1"/>
    <w:rsid w:val="00443103"/>
    <w:rsid w:val="00443565"/>
    <w:rsid w:val="00443A79"/>
    <w:rsid w:val="00443C7A"/>
    <w:rsid w:val="00443FEF"/>
    <w:rsid w:val="004443CC"/>
    <w:rsid w:val="00444629"/>
    <w:rsid w:val="004447AC"/>
    <w:rsid w:val="00444C3A"/>
    <w:rsid w:val="0044532B"/>
    <w:rsid w:val="00445837"/>
    <w:rsid w:val="004458C7"/>
    <w:rsid w:val="00445921"/>
    <w:rsid w:val="0044609E"/>
    <w:rsid w:val="004465D4"/>
    <w:rsid w:val="004467DA"/>
    <w:rsid w:val="00446DB7"/>
    <w:rsid w:val="004472D4"/>
    <w:rsid w:val="00447482"/>
    <w:rsid w:val="004474F6"/>
    <w:rsid w:val="00450469"/>
    <w:rsid w:val="00450875"/>
    <w:rsid w:val="00450A70"/>
    <w:rsid w:val="00450AC9"/>
    <w:rsid w:val="00450D2D"/>
    <w:rsid w:val="0045123F"/>
    <w:rsid w:val="00451B5D"/>
    <w:rsid w:val="00451DCF"/>
    <w:rsid w:val="00451FEA"/>
    <w:rsid w:val="00452246"/>
    <w:rsid w:val="00452638"/>
    <w:rsid w:val="00452783"/>
    <w:rsid w:val="00452DAF"/>
    <w:rsid w:val="0045313F"/>
    <w:rsid w:val="00453BC5"/>
    <w:rsid w:val="004541D6"/>
    <w:rsid w:val="0045496F"/>
    <w:rsid w:val="00454C28"/>
    <w:rsid w:val="00454EA0"/>
    <w:rsid w:val="00455000"/>
    <w:rsid w:val="00455017"/>
    <w:rsid w:val="0045552D"/>
    <w:rsid w:val="0045590F"/>
    <w:rsid w:val="00455B37"/>
    <w:rsid w:val="0045614F"/>
    <w:rsid w:val="00456622"/>
    <w:rsid w:val="0045679C"/>
    <w:rsid w:val="00457109"/>
    <w:rsid w:val="004574DA"/>
    <w:rsid w:val="00457A36"/>
    <w:rsid w:val="00457B36"/>
    <w:rsid w:val="00457EBE"/>
    <w:rsid w:val="004604CC"/>
    <w:rsid w:val="00460B66"/>
    <w:rsid w:val="00460D25"/>
    <w:rsid w:val="00460F01"/>
    <w:rsid w:val="00461083"/>
    <w:rsid w:val="00461CE1"/>
    <w:rsid w:val="00461D46"/>
    <w:rsid w:val="00461F02"/>
    <w:rsid w:val="0046200B"/>
    <w:rsid w:val="00462187"/>
    <w:rsid w:val="00462636"/>
    <w:rsid w:val="00462893"/>
    <w:rsid w:val="004629A7"/>
    <w:rsid w:val="004639ED"/>
    <w:rsid w:val="0046459F"/>
    <w:rsid w:val="0046468D"/>
    <w:rsid w:val="0046512F"/>
    <w:rsid w:val="004651D3"/>
    <w:rsid w:val="00465378"/>
    <w:rsid w:val="00465587"/>
    <w:rsid w:val="00465626"/>
    <w:rsid w:val="0046583A"/>
    <w:rsid w:val="004658EA"/>
    <w:rsid w:val="00466963"/>
    <w:rsid w:val="00466BF4"/>
    <w:rsid w:val="00466C3D"/>
    <w:rsid w:val="00466E5E"/>
    <w:rsid w:val="00466F14"/>
    <w:rsid w:val="004678AB"/>
    <w:rsid w:val="00470078"/>
    <w:rsid w:val="004701C5"/>
    <w:rsid w:val="0047021A"/>
    <w:rsid w:val="004705E9"/>
    <w:rsid w:val="004706AB"/>
    <w:rsid w:val="00470C34"/>
    <w:rsid w:val="00470C87"/>
    <w:rsid w:val="004711A8"/>
    <w:rsid w:val="0047130C"/>
    <w:rsid w:val="00471477"/>
    <w:rsid w:val="004718EA"/>
    <w:rsid w:val="00471DAC"/>
    <w:rsid w:val="00471E24"/>
    <w:rsid w:val="00471E3D"/>
    <w:rsid w:val="00471FE8"/>
    <w:rsid w:val="004726D0"/>
    <w:rsid w:val="00472BA9"/>
    <w:rsid w:val="00473003"/>
    <w:rsid w:val="00473891"/>
    <w:rsid w:val="0047437B"/>
    <w:rsid w:val="0047455F"/>
    <w:rsid w:val="004745E0"/>
    <w:rsid w:val="00474AA9"/>
    <w:rsid w:val="0047530D"/>
    <w:rsid w:val="00475465"/>
    <w:rsid w:val="00475538"/>
    <w:rsid w:val="0047566A"/>
    <w:rsid w:val="00475BF6"/>
    <w:rsid w:val="00475C78"/>
    <w:rsid w:val="00475D53"/>
    <w:rsid w:val="00475F0D"/>
    <w:rsid w:val="004761AC"/>
    <w:rsid w:val="00476477"/>
    <w:rsid w:val="0047654D"/>
    <w:rsid w:val="00476986"/>
    <w:rsid w:val="00476B7C"/>
    <w:rsid w:val="00476EF4"/>
    <w:rsid w:val="004779D2"/>
    <w:rsid w:val="00480158"/>
    <w:rsid w:val="00480828"/>
    <w:rsid w:val="004808A5"/>
    <w:rsid w:val="00480A8F"/>
    <w:rsid w:val="0048115E"/>
    <w:rsid w:val="004812B2"/>
    <w:rsid w:val="00481456"/>
    <w:rsid w:val="00482700"/>
    <w:rsid w:val="00482D19"/>
    <w:rsid w:val="00483512"/>
    <w:rsid w:val="00483684"/>
    <w:rsid w:val="0048374F"/>
    <w:rsid w:val="00483751"/>
    <w:rsid w:val="00483888"/>
    <w:rsid w:val="004839B0"/>
    <w:rsid w:val="0048475C"/>
    <w:rsid w:val="00484917"/>
    <w:rsid w:val="00484A68"/>
    <w:rsid w:val="00484EF8"/>
    <w:rsid w:val="00485452"/>
    <w:rsid w:val="0048549A"/>
    <w:rsid w:val="0048592C"/>
    <w:rsid w:val="00485BE1"/>
    <w:rsid w:val="00485D2F"/>
    <w:rsid w:val="0048633D"/>
    <w:rsid w:val="004865EE"/>
    <w:rsid w:val="004866DA"/>
    <w:rsid w:val="00486DD3"/>
    <w:rsid w:val="00486F16"/>
    <w:rsid w:val="004873FB"/>
    <w:rsid w:val="00487419"/>
    <w:rsid w:val="0048795D"/>
    <w:rsid w:val="00487FE3"/>
    <w:rsid w:val="004902A6"/>
    <w:rsid w:val="00490415"/>
    <w:rsid w:val="00490A27"/>
    <w:rsid w:val="00490FD8"/>
    <w:rsid w:val="004914E2"/>
    <w:rsid w:val="004916A8"/>
    <w:rsid w:val="00491779"/>
    <w:rsid w:val="00491937"/>
    <w:rsid w:val="00491A41"/>
    <w:rsid w:val="004921C6"/>
    <w:rsid w:val="0049237A"/>
    <w:rsid w:val="004924E5"/>
    <w:rsid w:val="004927A8"/>
    <w:rsid w:val="004929F9"/>
    <w:rsid w:val="004937EB"/>
    <w:rsid w:val="00493AD9"/>
    <w:rsid w:val="00493ECE"/>
    <w:rsid w:val="004940D7"/>
    <w:rsid w:val="004946D0"/>
    <w:rsid w:val="00494924"/>
    <w:rsid w:val="00494A6C"/>
    <w:rsid w:val="00494EFA"/>
    <w:rsid w:val="00494F7B"/>
    <w:rsid w:val="004951AF"/>
    <w:rsid w:val="00495220"/>
    <w:rsid w:val="004959EB"/>
    <w:rsid w:val="00495D36"/>
    <w:rsid w:val="00495EA4"/>
    <w:rsid w:val="004967DD"/>
    <w:rsid w:val="00496D69"/>
    <w:rsid w:val="00496F1B"/>
    <w:rsid w:val="004976F2"/>
    <w:rsid w:val="004978F9"/>
    <w:rsid w:val="004A0FD9"/>
    <w:rsid w:val="004A1BC6"/>
    <w:rsid w:val="004A21ED"/>
    <w:rsid w:val="004A23AA"/>
    <w:rsid w:val="004A23FD"/>
    <w:rsid w:val="004A26B9"/>
    <w:rsid w:val="004A290D"/>
    <w:rsid w:val="004A2AB7"/>
    <w:rsid w:val="004A2B2C"/>
    <w:rsid w:val="004A2E32"/>
    <w:rsid w:val="004A32AC"/>
    <w:rsid w:val="004A33A0"/>
    <w:rsid w:val="004A42FF"/>
    <w:rsid w:val="004A44B4"/>
    <w:rsid w:val="004A4A48"/>
    <w:rsid w:val="004A4B26"/>
    <w:rsid w:val="004A4E2E"/>
    <w:rsid w:val="004A4F90"/>
    <w:rsid w:val="004A5338"/>
    <w:rsid w:val="004A54F9"/>
    <w:rsid w:val="004A59A8"/>
    <w:rsid w:val="004A6791"/>
    <w:rsid w:val="004A6B92"/>
    <w:rsid w:val="004A6BF1"/>
    <w:rsid w:val="004A6C90"/>
    <w:rsid w:val="004A7564"/>
    <w:rsid w:val="004A77F6"/>
    <w:rsid w:val="004A7AC1"/>
    <w:rsid w:val="004A7E07"/>
    <w:rsid w:val="004B0AEA"/>
    <w:rsid w:val="004B0CC7"/>
    <w:rsid w:val="004B1605"/>
    <w:rsid w:val="004B1D0C"/>
    <w:rsid w:val="004B1E5F"/>
    <w:rsid w:val="004B208F"/>
    <w:rsid w:val="004B2448"/>
    <w:rsid w:val="004B24F5"/>
    <w:rsid w:val="004B292B"/>
    <w:rsid w:val="004B2A6C"/>
    <w:rsid w:val="004B31A4"/>
    <w:rsid w:val="004B3A71"/>
    <w:rsid w:val="004B3CA5"/>
    <w:rsid w:val="004B3D5D"/>
    <w:rsid w:val="004B3F8D"/>
    <w:rsid w:val="004B41AA"/>
    <w:rsid w:val="004B43FF"/>
    <w:rsid w:val="004B5109"/>
    <w:rsid w:val="004B5334"/>
    <w:rsid w:val="004B5390"/>
    <w:rsid w:val="004B5534"/>
    <w:rsid w:val="004B5614"/>
    <w:rsid w:val="004B5A26"/>
    <w:rsid w:val="004B5A7A"/>
    <w:rsid w:val="004B5C8F"/>
    <w:rsid w:val="004B69A2"/>
    <w:rsid w:val="004B6E2D"/>
    <w:rsid w:val="004B7005"/>
    <w:rsid w:val="004B70EA"/>
    <w:rsid w:val="004B7AC7"/>
    <w:rsid w:val="004B7D31"/>
    <w:rsid w:val="004B7D67"/>
    <w:rsid w:val="004C0052"/>
    <w:rsid w:val="004C07E2"/>
    <w:rsid w:val="004C0DA0"/>
    <w:rsid w:val="004C0F99"/>
    <w:rsid w:val="004C1220"/>
    <w:rsid w:val="004C14EF"/>
    <w:rsid w:val="004C185A"/>
    <w:rsid w:val="004C1A1E"/>
    <w:rsid w:val="004C1D67"/>
    <w:rsid w:val="004C1E41"/>
    <w:rsid w:val="004C22FB"/>
    <w:rsid w:val="004C23AA"/>
    <w:rsid w:val="004C24A4"/>
    <w:rsid w:val="004C30FB"/>
    <w:rsid w:val="004C36CF"/>
    <w:rsid w:val="004C43F0"/>
    <w:rsid w:val="004C4460"/>
    <w:rsid w:val="004C4639"/>
    <w:rsid w:val="004C54C8"/>
    <w:rsid w:val="004C55FF"/>
    <w:rsid w:val="004C5E9E"/>
    <w:rsid w:val="004C5FDC"/>
    <w:rsid w:val="004C6036"/>
    <w:rsid w:val="004C6846"/>
    <w:rsid w:val="004C6C26"/>
    <w:rsid w:val="004C6DDB"/>
    <w:rsid w:val="004C6F9D"/>
    <w:rsid w:val="004C6FA9"/>
    <w:rsid w:val="004C71AF"/>
    <w:rsid w:val="004C7424"/>
    <w:rsid w:val="004C7834"/>
    <w:rsid w:val="004C7B10"/>
    <w:rsid w:val="004C7E10"/>
    <w:rsid w:val="004C7E89"/>
    <w:rsid w:val="004D01D2"/>
    <w:rsid w:val="004D039A"/>
    <w:rsid w:val="004D040C"/>
    <w:rsid w:val="004D05D8"/>
    <w:rsid w:val="004D06C9"/>
    <w:rsid w:val="004D082A"/>
    <w:rsid w:val="004D14B5"/>
    <w:rsid w:val="004D1EA7"/>
    <w:rsid w:val="004D1FAB"/>
    <w:rsid w:val="004D2293"/>
    <w:rsid w:val="004D259C"/>
    <w:rsid w:val="004D2833"/>
    <w:rsid w:val="004D336F"/>
    <w:rsid w:val="004D3601"/>
    <w:rsid w:val="004D3CB0"/>
    <w:rsid w:val="004D3E9A"/>
    <w:rsid w:val="004D402E"/>
    <w:rsid w:val="004D42DA"/>
    <w:rsid w:val="004D4A23"/>
    <w:rsid w:val="004D4AF2"/>
    <w:rsid w:val="004D4D93"/>
    <w:rsid w:val="004D5A91"/>
    <w:rsid w:val="004D5ABF"/>
    <w:rsid w:val="004D68AE"/>
    <w:rsid w:val="004D68FB"/>
    <w:rsid w:val="004D6D8F"/>
    <w:rsid w:val="004D7B0E"/>
    <w:rsid w:val="004D7BC9"/>
    <w:rsid w:val="004D7CDC"/>
    <w:rsid w:val="004E00D4"/>
    <w:rsid w:val="004E02AC"/>
    <w:rsid w:val="004E0A2F"/>
    <w:rsid w:val="004E0FAD"/>
    <w:rsid w:val="004E0FEE"/>
    <w:rsid w:val="004E19BC"/>
    <w:rsid w:val="004E1FB4"/>
    <w:rsid w:val="004E2450"/>
    <w:rsid w:val="004E2716"/>
    <w:rsid w:val="004E371C"/>
    <w:rsid w:val="004E37FA"/>
    <w:rsid w:val="004E3DE3"/>
    <w:rsid w:val="004E3F34"/>
    <w:rsid w:val="004E4232"/>
    <w:rsid w:val="004E4417"/>
    <w:rsid w:val="004E45EF"/>
    <w:rsid w:val="004E48A6"/>
    <w:rsid w:val="004E4A36"/>
    <w:rsid w:val="004E5228"/>
    <w:rsid w:val="004E5319"/>
    <w:rsid w:val="004E5A07"/>
    <w:rsid w:val="004E5A65"/>
    <w:rsid w:val="004E5D00"/>
    <w:rsid w:val="004E5DE3"/>
    <w:rsid w:val="004E62B6"/>
    <w:rsid w:val="004E657F"/>
    <w:rsid w:val="004E72FB"/>
    <w:rsid w:val="004E72FF"/>
    <w:rsid w:val="004E79BA"/>
    <w:rsid w:val="004E7BB9"/>
    <w:rsid w:val="004F0312"/>
    <w:rsid w:val="004F049D"/>
    <w:rsid w:val="004F06C3"/>
    <w:rsid w:val="004F0A13"/>
    <w:rsid w:val="004F0A7D"/>
    <w:rsid w:val="004F0F25"/>
    <w:rsid w:val="004F129A"/>
    <w:rsid w:val="004F1AFB"/>
    <w:rsid w:val="004F2207"/>
    <w:rsid w:val="004F24A5"/>
    <w:rsid w:val="004F2CA0"/>
    <w:rsid w:val="004F2CC7"/>
    <w:rsid w:val="004F2EEB"/>
    <w:rsid w:val="004F41FA"/>
    <w:rsid w:val="004F43C7"/>
    <w:rsid w:val="004F43E3"/>
    <w:rsid w:val="004F4712"/>
    <w:rsid w:val="004F4728"/>
    <w:rsid w:val="004F512F"/>
    <w:rsid w:val="004F54BB"/>
    <w:rsid w:val="004F606A"/>
    <w:rsid w:val="004F6813"/>
    <w:rsid w:val="004F68D6"/>
    <w:rsid w:val="004F68DA"/>
    <w:rsid w:val="004F6C1D"/>
    <w:rsid w:val="004F6D2C"/>
    <w:rsid w:val="004F7271"/>
    <w:rsid w:val="004F744A"/>
    <w:rsid w:val="004F7642"/>
    <w:rsid w:val="004F774D"/>
    <w:rsid w:val="004F7842"/>
    <w:rsid w:val="004F7CFC"/>
    <w:rsid w:val="004F7D88"/>
    <w:rsid w:val="004F7EAE"/>
    <w:rsid w:val="004F7EBD"/>
    <w:rsid w:val="004F7F22"/>
    <w:rsid w:val="004F7F46"/>
    <w:rsid w:val="00500122"/>
    <w:rsid w:val="00500513"/>
    <w:rsid w:val="00500918"/>
    <w:rsid w:val="005012E4"/>
    <w:rsid w:val="005012F8"/>
    <w:rsid w:val="00501FA1"/>
    <w:rsid w:val="005020AD"/>
    <w:rsid w:val="00502DE1"/>
    <w:rsid w:val="0050314D"/>
    <w:rsid w:val="00503DB1"/>
    <w:rsid w:val="00503F35"/>
    <w:rsid w:val="005040B7"/>
    <w:rsid w:val="00505277"/>
    <w:rsid w:val="00505540"/>
    <w:rsid w:val="005057FB"/>
    <w:rsid w:val="0050650C"/>
    <w:rsid w:val="0050694A"/>
    <w:rsid w:val="00506A38"/>
    <w:rsid w:val="005073AC"/>
    <w:rsid w:val="005075B9"/>
    <w:rsid w:val="005075EB"/>
    <w:rsid w:val="00507ED6"/>
    <w:rsid w:val="005102F4"/>
    <w:rsid w:val="00510476"/>
    <w:rsid w:val="005105FB"/>
    <w:rsid w:val="005111D8"/>
    <w:rsid w:val="005113FA"/>
    <w:rsid w:val="005116EB"/>
    <w:rsid w:val="00511ED7"/>
    <w:rsid w:val="0051233F"/>
    <w:rsid w:val="0051238B"/>
    <w:rsid w:val="00512835"/>
    <w:rsid w:val="00513083"/>
    <w:rsid w:val="0051326A"/>
    <w:rsid w:val="005135FE"/>
    <w:rsid w:val="00513647"/>
    <w:rsid w:val="005136E4"/>
    <w:rsid w:val="00513C97"/>
    <w:rsid w:val="00513DF3"/>
    <w:rsid w:val="0051479E"/>
    <w:rsid w:val="00514A63"/>
    <w:rsid w:val="00514D76"/>
    <w:rsid w:val="0051519A"/>
    <w:rsid w:val="00515246"/>
    <w:rsid w:val="005154E3"/>
    <w:rsid w:val="005156DB"/>
    <w:rsid w:val="00515B20"/>
    <w:rsid w:val="00515C39"/>
    <w:rsid w:val="00515FF8"/>
    <w:rsid w:val="00516438"/>
    <w:rsid w:val="005166DB"/>
    <w:rsid w:val="005167AC"/>
    <w:rsid w:val="00516DB7"/>
    <w:rsid w:val="00517D42"/>
    <w:rsid w:val="00517FD7"/>
    <w:rsid w:val="00520131"/>
    <w:rsid w:val="0052020E"/>
    <w:rsid w:val="00520599"/>
    <w:rsid w:val="00520604"/>
    <w:rsid w:val="005206A6"/>
    <w:rsid w:val="005208D7"/>
    <w:rsid w:val="0052100C"/>
    <w:rsid w:val="0052138D"/>
    <w:rsid w:val="005217A9"/>
    <w:rsid w:val="005219D1"/>
    <w:rsid w:val="00521B3C"/>
    <w:rsid w:val="00521DAE"/>
    <w:rsid w:val="00521E1E"/>
    <w:rsid w:val="005223DC"/>
    <w:rsid w:val="00522772"/>
    <w:rsid w:val="00522F60"/>
    <w:rsid w:val="005230BD"/>
    <w:rsid w:val="005236D1"/>
    <w:rsid w:val="00523AFA"/>
    <w:rsid w:val="00523D0A"/>
    <w:rsid w:val="00524613"/>
    <w:rsid w:val="00524BAC"/>
    <w:rsid w:val="00525760"/>
    <w:rsid w:val="00525939"/>
    <w:rsid w:val="0052619A"/>
    <w:rsid w:val="005266BD"/>
    <w:rsid w:val="00526853"/>
    <w:rsid w:val="00526F46"/>
    <w:rsid w:val="00527266"/>
    <w:rsid w:val="0052747B"/>
    <w:rsid w:val="00527617"/>
    <w:rsid w:val="0052777C"/>
    <w:rsid w:val="005277E5"/>
    <w:rsid w:val="00527BF4"/>
    <w:rsid w:val="00527C7B"/>
    <w:rsid w:val="00527D0F"/>
    <w:rsid w:val="00527DC1"/>
    <w:rsid w:val="0053012F"/>
    <w:rsid w:val="00530537"/>
    <w:rsid w:val="005306B5"/>
    <w:rsid w:val="005306E5"/>
    <w:rsid w:val="005309D4"/>
    <w:rsid w:val="005311D4"/>
    <w:rsid w:val="005316F0"/>
    <w:rsid w:val="005323D7"/>
    <w:rsid w:val="0053261B"/>
    <w:rsid w:val="00532B0D"/>
    <w:rsid w:val="005334DF"/>
    <w:rsid w:val="00533A35"/>
    <w:rsid w:val="00533AD4"/>
    <w:rsid w:val="005340A5"/>
    <w:rsid w:val="00534411"/>
    <w:rsid w:val="005346CD"/>
    <w:rsid w:val="0053477B"/>
    <w:rsid w:val="005350B3"/>
    <w:rsid w:val="0053548B"/>
    <w:rsid w:val="005355CD"/>
    <w:rsid w:val="005358BD"/>
    <w:rsid w:val="00536221"/>
    <w:rsid w:val="005363A0"/>
    <w:rsid w:val="005365DB"/>
    <w:rsid w:val="005366F8"/>
    <w:rsid w:val="005369B8"/>
    <w:rsid w:val="00536C2D"/>
    <w:rsid w:val="00536F3B"/>
    <w:rsid w:val="005376BB"/>
    <w:rsid w:val="0053777A"/>
    <w:rsid w:val="005379A4"/>
    <w:rsid w:val="00540139"/>
    <w:rsid w:val="005401A9"/>
    <w:rsid w:val="005404FD"/>
    <w:rsid w:val="005406D0"/>
    <w:rsid w:val="005407C0"/>
    <w:rsid w:val="00540BA8"/>
    <w:rsid w:val="00540E14"/>
    <w:rsid w:val="00540E4A"/>
    <w:rsid w:val="00540E52"/>
    <w:rsid w:val="00540F27"/>
    <w:rsid w:val="0054109B"/>
    <w:rsid w:val="005413EB"/>
    <w:rsid w:val="00541417"/>
    <w:rsid w:val="00541920"/>
    <w:rsid w:val="00541C89"/>
    <w:rsid w:val="00541C9B"/>
    <w:rsid w:val="005422EE"/>
    <w:rsid w:val="00543090"/>
    <w:rsid w:val="005433B1"/>
    <w:rsid w:val="005433B6"/>
    <w:rsid w:val="00543D98"/>
    <w:rsid w:val="005441AF"/>
    <w:rsid w:val="0054611F"/>
    <w:rsid w:val="00546374"/>
    <w:rsid w:val="0054698D"/>
    <w:rsid w:val="00546CAF"/>
    <w:rsid w:val="00546E3B"/>
    <w:rsid w:val="005470DC"/>
    <w:rsid w:val="005475CB"/>
    <w:rsid w:val="00547953"/>
    <w:rsid w:val="00547A95"/>
    <w:rsid w:val="00547E36"/>
    <w:rsid w:val="00550059"/>
    <w:rsid w:val="00550089"/>
    <w:rsid w:val="00550238"/>
    <w:rsid w:val="005508D9"/>
    <w:rsid w:val="00550E31"/>
    <w:rsid w:val="00551270"/>
    <w:rsid w:val="0055173A"/>
    <w:rsid w:val="00551B15"/>
    <w:rsid w:val="00551E55"/>
    <w:rsid w:val="0055227A"/>
    <w:rsid w:val="005524D8"/>
    <w:rsid w:val="00552558"/>
    <w:rsid w:val="005528EB"/>
    <w:rsid w:val="00552BD8"/>
    <w:rsid w:val="00553B09"/>
    <w:rsid w:val="00553C03"/>
    <w:rsid w:val="0055480D"/>
    <w:rsid w:val="00554B41"/>
    <w:rsid w:val="00554D89"/>
    <w:rsid w:val="00554EFD"/>
    <w:rsid w:val="00555066"/>
    <w:rsid w:val="00555408"/>
    <w:rsid w:val="005556A5"/>
    <w:rsid w:val="005557E3"/>
    <w:rsid w:val="00555AC1"/>
    <w:rsid w:val="00555B73"/>
    <w:rsid w:val="00555D5D"/>
    <w:rsid w:val="005565D2"/>
    <w:rsid w:val="00556E1F"/>
    <w:rsid w:val="00556E6E"/>
    <w:rsid w:val="00557549"/>
    <w:rsid w:val="005575C8"/>
    <w:rsid w:val="00557A75"/>
    <w:rsid w:val="00557B63"/>
    <w:rsid w:val="00557C05"/>
    <w:rsid w:val="00557EAF"/>
    <w:rsid w:val="00560B60"/>
    <w:rsid w:val="00561518"/>
    <w:rsid w:val="005615C0"/>
    <w:rsid w:val="0056168E"/>
    <w:rsid w:val="0056183E"/>
    <w:rsid w:val="00561910"/>
    <w:rsid w:val="00562D3F"/>
    <w:rsid w:val="005633AA"/>
    <w:rsid w:val="00563A59"/>
    <w:rsid w:val="00563C12"/>
    <w:rsid w:val="00563D62"/>
    <w:rsid w:val="00563E5B"/>
    <w:rsid w:val="00563EA3"/>
    <w:rsid w:val="00563F0C"/>
    <w:rsid w:val="005644D4"/>
    <w:rsid w:val="00564721"/>
    <w:rsid w:val="005647C1"/>
    <w:rsid w:val="00564986"/>
    <w:rsid w:val="00564B97"/>
    <w:rsid w:val="005653BB"/>
    <w:rsid w:val="005657B5"/>
    <w:rsid w:val="00565BE8"/>
    <w:rsid w:val="005663A0"/>
    <w:rsid w:val="005667B0"/>
    <w:rsid w:val="00566B48"/>
    <w:rsid w:val="005670BE"/>
    <w:rsid w:val="005672BE"/>
    <w:rsid w:val="00567BBA"/>
    <w:rsid w:val="00567C46"/>
    <w:rsid w:val="00567D81"/>
    <w:rsid w:val="005700EB"/>
    <w:rsid w:val="00570443"/>
    <w:rsid w:val="0057099B"/>
    <w:rsid w:val="00570BDC"/>
    <w:rsid w:val="00570F67"/>
    <w:rsid w:val="005717D9"/>
    <w:rsid w:val="00571BEB"/>
    <w:rsid w:val="00571C71"/>
    <w:rsid w:val="00571E1A"/>
    <w:rsid w:val="00572A99"/>
    <w:rsid w:val="00572AAE"/>
    <w:rsid w:val="00574359"/>
    <w:rsid w:val="0057438C"/>
    <w:rsid w:val="0057472D"/>
    <w:rsid w:val="005747DC"/>
    <w:rsid w:val="00574894"/>
    <w:rsid w:val="0057495A"/>
    <w:rsid w:val="005749C0"/>
    <w:rsid w:val="00575624"/>
    <w:rsid w:val="00575D7A"/>
    <w:rsid w:val="005762B7"/>
    <w:rsid w:val="005765A1"/>
    <w:rsid w:val="005767BE"/>
    <w:rsid w:val="00576A01"/>
    <w:rsid w:val="00576B18"/>
    <w:rsid w:val="00576EFA"/>
    <w:rsid w:val="00577773"/>
    <w:rsid w:val="005777D3"/>
    <w:rsid w:val="005778E9"/>
    <w:rsid w:val="00577D46"/>
    <w:rsid w:val="005800B6"/>
    <w:rsid w:val="00580623"/>
    <w:rsid w:val="00580694"/>
    <w:rsid w:val="00580A76"/>
    <w:rsid w:val="00580AE9"/>
    <w:rsid w:val="0058174B"/>
    <w:rsid w:val="00581FF1"/>
    <w:rsid w:val="005824B6"/>
    <w:rsid w:val="005828BC"/>
    <w:rsid w:val="00582C66"/>
    <w:rsid w:val="00583130"/>
    <w:rsid w:val="00583210"/>
    <w:rsid w:val="005846C3"/>
    <w:rsid w:val="005846E8"/>
    <w:rsid w:val="005848EB"/>
    <w:rsid w:val="00584E94"/>
    <w:rsid w:val="00584EB3"/>
    <w:rsid w:val="0058509D"/>
    <w:rsid w:val="00585469"/>
    <w:rsid w:val="005857C2"/>
    <w:rsid w:val="005859D5"/>
    <w:rsid w:val="00585EF8"/>
    <w:rsid w:val="00586181"/>
    <w:rsid w:val="005863AF"/>
    <w:rsid w:val="005865F6"/>
    <w:rsid w:val="00586752"/>
    <w:rsid w:val="0058720C"/>
    <w:rsid w:val="005875DE"/>
    <w:rsid w:val="005878EB"/>
    <w:rsid w:val="00587CA3"/>
    <w:rsid w:val="00590021"/>
    <w:rsid w:val="0059042E"/>
    <w:rsid w:val="0059058F"/>
    <w:rsid w:val="005909F7"/>
    <w:rsid w:val="00590A61"/>
    <w:rsid w:val="005913D5"/>
    <w:rsid w:val="0059153C"/>
    <w:rsid w:val="0059191E"/>
    <w:rsid w:val="00591AE0"/>
    <w:rsid w:val="00592ACB"/>
    <w:rsid w:val="00593187"/>
    <w:rsid w:val="00593787"/>
    <w:rsid w:val="00593A15"/>
    <w:rsid w:val="00593FBD"/>
    <w:rsid w:val="00593FDA"/>
    <w:rsid w:val="005944CD"/>
    <w:rsid w:val="00595304"/>
    <w:rsid w:val="0059535D"/>
    <w:rsid w:val="0059554F"/>
    <w:rsid w:val="005957AC"/>
    <w:rsid w:val="00595C23"/>
    <w:rsid w:val="00596023"/>
    <w:rsid w:val="0059633D"/>
    <w:rsid w:val="00596C96"/>
    <w:rsid w:val="00596D76"/>
    <w:rsid w:val="00596FE6"/>
    <w:rsid w:val="00597083"/>
    <w:rsid w:val="0059757E"/>
    <w:rsid w:val="0059773D"/>
    <w:rsid w:val="00597AF2"/>
    <w:rsid w:val="005A03A8"/>
    <w:rsid w:val="005A0668"/>
    <w:rsid w:val="005A126D"/>
    <w:rsid w:val="005A1296"/>
    <w:rsid w:val="005A139C"/>
    <w:rsid w:val="005A148C"/>
    <w:rsid w:val="005A1D0A"/>
    <w:rsid w:val="005A1F99"/>
    <w:rsid w:val="005A21EC"/>
    <w:rsid w:val="005A2906"/>
    <w:rsid w:val="005A2D18"/>
    <w:rsid w:val="005A2DEC"/>
    <w:rsid w:val="005A34F1"/>
    <w:rsid w:val="005A35FF"/>
    <w:rsid w:val="005A3D47"/>
    <w:rsid w:val="005A40E0"/>
    <w:rsid w:val="005A412D"/>
    <w:rsid w:val="005A487A"/>
    <w:rsid w:val="005A4974"/>
    <w:rsid w:val="005A4B5F"/>
    <w:rsid w:val="005A4F1E"/>
    <w:rsid w:val="005A4F4C"/>
    <w:rsid w:val="005A5148"/>
    <w:rsid w:val="005A528A"/>
    <w:rsid w:val="005A5350"/>
    <w:rsid w:val="005A57B9"/>
    <w:rsid w:val="005A5A45"/>
    <w:rsid w:val="005A5B76"/>
    <w:rsid w:val="005A5C88"/>
    <w:rsid w:val="005A5E4C"/>
    <w:rsid w:val="005A5E84"/>
    <w:rsid w:val="005A6112"/>
    <w:rsid w:val="005A61AF"/>
    <w:rsid w:val="005A661A"/>
    <w:rsid w:val="005A66A4"/>
    <w:rsid w:val="005A69FF"/>
    <w:rsid w:val="005A6D80"/>
    <w:rsid w:val="005A6E7E"/>
    <w:rsid w:val="005A6F10"/>
    <w:rsid w:val="005A7A4C"/>
    <w:rsid w:val="005B0199"/>
    <w:rsid w:val="005B02C1"/>
    <w:rsid w:val="005B0BA3"/>
    <w:rsid w:val="005B16A9"/>
    <w:rsid w:val="005B1B91"/>
    <w:rsid w:val="005B20E0"/>
    <w:rsid w:val="005B213D"/>
    <w:rsid w:val="005B230D"/>
    <w:rsid w:val="005B2605"/>
    <w:rsid w:val="005B2751"/>
    <w:rsid w:val="005B2779"/>
    <w:rsid w:val="005B2B22"/>
    <w:rsid w:val="005B2CE7"/>
    <w:rsid w:val="005B2E3E"/>
    <w:rsid w:val="005B3162"/>
    <w:rsid w:val="005B3299"/>
    <w:rsid w:val="005B3399"/>
    <w:rsid w:val="005B33C3"/>
    <w:rsid w:val="005B35BA"/>
    <w:rsid w:val="005B3790"/>
    <w:rsid w:val="005B37C2"/>
    <w:rsid w:val="005B3A13"/>
    <w:rsid w:val="005B3A72"/>
    <w:rsid w:val="005B3C9C"/>
    <w:rsid w:val="005B45E8"/>
    <w:rsid w:val="005B5648"/>
    <w:rsid w:val="005B5813"/>
    <w:rsid w:val="005B633E"/>
    <w:rsid w:val="005B647D"/>
    <w:rsid w:val="005B6847"/>
    <w:rsid w:val="005B6904"/>
    <w:rsid w:val="005B699A"/>
    <w:rsid w:val="005B6BE0"/>
    <w:rsid w:val="005B7C2B"/>
    <w:rsid w:val="005B7D0C"/>
    <w:rsid w:val="005C0006"/>
    <w:rsid w:val="005C04B3"/>
    <w:rsid w:val="005C0728"/>
    <w:rsid w:val="005C1088"/>
    <w:rsid w:val="005C1486"/>
    <w:rsid w:val="005C248A"/>
    <w:rsid w:val="005C28AA"/>
    <w:rsid w:val="005C2D97"/>
    <w:rsid w:val="005C2E72"/>
    <w:rsid w:val="005C396E"/>
    <w:rsid w:val="005C3FDC"/>
    <w:rsid w:val="005C406D"/>
    <w:rsid w:val="005C431B"/>
    <w:rsid w:val="005C443D"/>
    <w:rsid w:val="005C4725"/>
    <w:rsid w:val="005C515E"/>
    <w:rsid w:val="005C5751"/>
    <w:rsid w:val="005C606D"/>
    <w:rsid w:val="005C69D7"/>
    <w:rsid w:val="005C7085"/>
    <w:rsid w:val="005C7387"/>
    <w:rsid w:val="005C7509"/>
    <w:rsid w:val="005C7544"/>
    <w:rsid w:val="005C7B17"/>
    <w:rsid w:val="005D039E"/>
    <w:rsid w:val="005D068D"/>
    <w:rsid w:val="005D07F1"/>
    <w:rsid w:val="005D1021"/>
    <w:rsid w:val="005D16DB"/>
    <w:rsid w:val="005D1979"/>
    <w:rsid w:val="005D1991"/>
    <w:rsid w:val="005D19B9"/>
    <w:rsid w:val="005D1AF0"/>
    <w:rsid w:val="005D2237"/>
    <w:rsid w:val="005D22CB"/>
    <w:rsid w:val="005D2508"/>
    <w:rsid w:val="005D25D3"/>
    <w:rsid w:val="005D2785"/>
    <w:rsid w:val="005D2824"/>
    <w:rsid w:val="005D28A7"/>
    <w:rsid w:val="005D2BBC"/>
    <w:rsid w:val="005D3008"/>
    <w:rsid w:val="005D3687"/>
    <w:rsid w:val="005D36D8"/>
    <w:rsid w:val="005D3D0C"/>
    <w:rsid w:val="005D498B"/>
    <w:rsid w:val="005D5138"/>
    <w:rsid w:val="005D57CC"/>
    <w:rsid w:val="005D63B9"/>
    <w:rsid w:val="005D67DC"/>
    <w:rsid w:val="005D6DEA"/>
    <w:rsid w:val="005D752C"/>
    <w:rsid w:val="005D79B8"/>
    <w:rsid w:val="005D7BE5"/>
    <w:rsid w:val="005D7C3B"/>
    <w:rsid w:val="005D7D33"/>
    <w:rsid w:val="005E05EC"/>
    <w:rsid w:val="005E08CC"/>
    <w:rsid w:val="005E090F"/>
    <w:rsid w:val="005E0A0D"/>
    <w:rsid w:val="005E0C19"/>
    <w:rsid w:val="005E0DC0"/>
    <w:rsid w:val="005E0EED"/>
    <w:rsid w:val="005E1179"/>
    <w:rsid w:val="005E165B"/>
    <w:rsid w:val="005E1942"/>
    <w:rsid w:val="005E1996"/>
    <w:rsid w:val="005E19A8"/>
    <w:rsid w:val="005E1BCC"/>
    <w:rsid w:val="005E1E65"/>
    <w:rsid w:val="005E2310"/>
    <w:rsid w:val="005E29E6"/>
    <w:rsid w:val="005E30F5"/>
    <w:rsid w:val="005E367A"/>
    <w:rsid w:val="005E36D0"/>
    <w:rsid w:val="005E3B85"/>
    <w:rsid w:val="005E3BDB"/>
    <w:rsid w:val="005E3C5B"/>
    <w:rsid w:val="005E433B"/>
    <w:rsid w:val="005E435F"/>
    <w:rsid w:val="005E44D4"/>
    <w:rsid w:val="005E4860"/>
    <w:rsid w:val="005E4B52"/>
    <w:rsid w:val="005E4DF6"/>
    <w:rsid w:val="005E5070"/>
    <w:rsid w:val="005E5461"/>
    <w:rsid w:val="005E5874"/>
    <w:rsid w:val="005E5EB9"/>
    <w:rsid w:val="005E5F02"/>
    <w:rsid w:val="005E6673"/>
    <w:rsid w:val="005E6755"/>
    <w:rsid w:val="005E6ABA"/>
    <w:rsid w:val="005E746F"/>
    <w:rsid w:val="005E7520"/>
    <w:rsid w:val="005E7581"/>
    <w:rsid w:val="005E77C8"/>
    <w:rsid w:val="005E7A22"/>
    <w:rsid w:val="005E7A27"/>
    <w:rsid w:val="005E7C9A"/>
    <w:rsid w:val="005F02F0"/>
    <w:rsid w:val="005F038D"/>
    <w:rsid w:val="005F06ED"/>
    <w:rsid w:val="005F0909"/>
    <w:rsid w:val="005F0985"/>
    <w:rsid w:val="005F09F0"/>
    <w:rsid w:val="005F0D8D"/>
    <w:rsid w:val="005F1871"/>
    <w:rsid w:val="005F199F"/>
    <w:rsid w:val="005F1B2F"/>
    <w:rsid w:val="005F2033"/>
    <w:rsid w:val="005F246B"/>
    <w:rsid w:val="005F24CA"/>
    <w:rsid w:val="005F25B1"/>
    <w:rsid w:val="005F2E94"/>
    <w:rsid w:val="005F2F10"/>
    <w:rsid w:val="005F314B"/>
    <w:rsid w:val="005F3909"/>
    <w:rsid w:val="005F3AEB"/>
    <w:rsid w:val="005F40CE"/>
    <w:rsid w:val="005F414F"/>
    <w:rsid w:val="005F4352"/>
    <w:rsid w:val="005F4380"/>
    <w:rsid w:val="005F44EB"/>
    <w:rsid w:val="005F4547"/>
    <w:rsid w:val="005F49FB"/>
    <w:rsid w:val="005F4EC0"/>
    <w:rsid w:val="005F54FE"/>
    <w:rsid w:val="005F552C"/>
    <w:rsid w:val="005F5610"/>
    <w:rsid w:val="005F57B0"/>
    <w:rsid w:val="005F5CAD"/>
    <w:rsid w:val="005F6008"/>
    <w:rsid w:val="005F629B"/>
    <w:rsid w:val="005F6EC6"/>
    <w:rsid w:val="005F6F80"/>
    <w:rsid w:val="005F7017"/>
    <w:rsid w:val="005F7075"/>
    <w:rsid w:val="005F73D4"/>
    <w:rsid w:val="005F77A1"/>
    <w:rsid w:val="005F77DB"/>
    <w:rsid w:val="005F7E1C"/>
    <w:rsid w:val="005F7E48"/>
    <w:rsid w:val="006000D2"/>
    <w:rsid w:val="0060034B"/>
    <w:rsid w:val="006005AD"/>
    <w:rsid w:val="00600637"/>
    <w:rsid w:val="00600876"/>
    <w:rsid w:val="00600B24"/>
    <w:rsid w:val="00600D61"/>
    <w:rsid w:val="00600E9F"/>
    <w:rsid w:val="0060158D"/>
    <w:rsid w:val="006016B3"/>
    <w:rsid w:val="006019F3"/>
    <w:rsid w:val="00602322"/>
    <w:rsid w:val="00602388"/>
    <w:rsid w:val="006023E6"/>
    <w:rsid w:val="00602C65"/>
    <w:rsid w:val="00602DB3"/>
    <w:rsid w:val="0060379D"/>
    <w:rsid w:val="00603C64"/>
    <w:rsid w:val="00603D85"/>
    <w:rsid w:val="00604382"/>
    <w:rsid w:val="006043D6"/>
    <w:rsid w:val="00605050"/>
    <w:rsid w:val="006054CC"/>
    <w:rsid w:val="00606129"/>
    <w:rsid w:val="006062D6"/>
    <w:rsid w:val="006063E2"/>
    <w:rsid w:val="00606990"/>
    <w:rsid w:val="00606A7B"/>
    <w:rsid w:val="006070FB"/>
    <w:rsid w:val="006071DC"/>
    <w:rsid w:val="006071F6"/>
    <w:rsid w:val="0060721B"/>
    <w:rsid w:val="0060762E"/>
    <w:rsid w:val="00610030"/>
    <w:rsid w:val="006100BB"/>
    <w:rsid w:val="00610499"/>
    <w:rsid w:val="0061055A"/>
    <w:rsid w:val="00610A32"/>
    <w:rsid w:val="00610F7A"/>
    <w:rsid w:val="00611427"/>
    <w:rsid w:val="00611C74"/>
    <w:rsid w:val="00611C89"/>
    <w:rsid w:val="00611E08"/>
    <w:rsid w:val="00611E59"/>
    <w:rsid w:val="0061204E"/>
    <w:rsid w:val="0061236C"/>
    <w:rsid w:val="00612392"/>
    <w:rsid w:val="0061244F"/>
    <w:rsid w:val="00612B36"/>
    <w:rsid w:val="00612C97"/>
    <w:rsid w:val="00612E7C"/>
    <w:rsid w:val="00613284"/>
    <w:rsid w:val="00613320"/>
    <w:rsid w:val="00613472"/>
    <w:rsid w:val="0061358A"/>
    <w:rsid w:val="00613788"/>
    <w:rsid w:val="0061489A"/>
    <w:rsid w:val="00614AF4"/>
    <w:rsid w:val="00614C19"/>
    <w:rsid w:val="006157E7"/>
    <w:rsid w:val="00615BC9"/>
    <w:rsid w:val="00616153"/>
    <w:rsid w:val="0061646E"/>
    <w:rsid w:val="00616A80"/>
    <w:rsid w:val="00616D6C"/>
    <w:rsid w:val="0061732A"/>
    <w:rsid w:val="00617550"/>
    <w:rsid w:val="00617B91"/>
    <w:rsid w:val="00617E21"/>
    <w:rsid w:val="00617F04"/>
    <w:rsid w:val="00620269"/>
    <w:rsid w:val="00620AD7"/>
    <w:rsid w:val="00620F65"/>
    <w:rsid w:val="00620FD7"/>
    <w:rsid w:val="006210DA"/>
    <w:rsid w:val="0062136B"/>
    <w:rsid w:val="006215D8"/>
    <w:rsid w:val="006217DD"/>
    <w:rsid w:val="00621F85"/>
    <w:rsid w:val="00622101"/>
    <w:rsid w:val="00622150"/>
    <w:rsid w:val="00622779"/>
    <w:rsid w:val="00622828"/>
    <w:rsid w:val="00623077"/>
    <w:rsid w:val="00623508"/>
    <w:rsid w:val="00623C87"/>
    <w:rsid w:val="00624406"/>
    <w:rsid w:val="00624472"/>
    <w:rsid w:val="00624AB6"/>
    <w:rsid w:val="00624DB2"/>
    <w:rsid w:val="0062552A"/>
    <w:rsid w:val="00625C21"/>
    <w:rsid w:val="00625C23"/>
    <w:rsid w:val="00626828"/>
    <w:rsid w:val="006268ED"/>
    <w:rsid w:val="00626DF5"/>
    <w:rsid w:val="00626F6F"/>
    <w:rsid w:val="00626FBA"/>
    <w:rsid w:val="006270CA"/>
    <w:rsid w:val="006273D9"/>
    <w:rsid w:val="0062781E"/>
    <w:rsid w:val="006278E8"/>
    <w:rsid w:val="006303BD"/>
    <w:rsid w:val="0063046A"/>
    <w:rsid w:val="00631496"/>
    <w:rsid w:val="00631794"/>
    <w:rsid w:val="00631AE8"/>
    <w:rsid w:val="00631BEA"/>
    <w:rsid w:val="0063207A"/>
    <w:rsid w:val="00632394"/>
    <w:rsid w:val="0063273D"/>
    <w:rsid w:val="0063284C"/>
    <w:rsid w:val="00632A38"/>
    <w:rsid w:val="00632AC2"/>
    <w:rsid w:val="00632D91"/>
    <w:rsid w:val="00632E4A"/>
    <w:rsid w:val="00633C20"/>
    <w:rsid w:val="00635ACC"/>
    <w:rsid w:val="00635C8F"/>
    <w:rsid w:val="0063651B"/>
    <w:rsid w:val="00636B34"/>
    <w:rsid w:val="00636BD3"/>
    <w:rsid w:val="0063765B"/>
    <w:rsid w:val="00637C07"/>
    <w:rsid w:val="00637FD8"/>
    <w:rsid w:val="00640415"/>
    <w:rsid w:val="0064096C"/>
    <w:rsid w:val="00640A48"/>
    <w:rsid w:val="00640F8F"/>
    <w:rsid w:val="006410C0"/>
    <w:rsid w:val="006411D1"/>
    <w:rsid w:val="0064166C"/>
    <w:rsid w:val="0064176B"/>
    <w:rsid w:val="006418F0"/>
    <w:rsid w:val="00641C69"/>
    <w:rsid w:val="00641FDD"/>
    <w:rsid w:val="00642066"/>
    <w:rsid w:val="00642163"/>
    <w:rsid w:val="00642305"/>
    <w:rsid w:val="0064246A"/>
    <w:rsid w:val="006424DA"/>
    <w:rsid w:val="006426D7"/>
    <w:rsid w:val="00642727"/>
    <w:rsid w:val="00642B21"/>
    <w:rsid w:val="00642B80"/>
    <w:rsid w:val="0064400E"/>
    <w:rsid w:val="00645C15"/>
    <w:rsid w:val="0064611C"/>
    <w:rsid w:val="0064676D"/>
    <w:rsid w:val="00646854"/>
    <w:rsid w:val="00646A2E"/>
    <w:rsid w:val="00646BC9"/>
    <w:rsid w:val="00646CDB"/>
    <w:rsid w:val="00646E12"/>
    <w:rsid w:val="00646EB0"/>
    <w:rsid w:val="00647666"/>
    <w:rsid w:val="00647A70"/>
    <w:rsid w:val="00647C49"/>
    <w:rsid w:val="00650685"/>
    <w:rsid w:val="0065068B"/>
    <w:rsid w:val="0065117E"/>
    <w:rsid w:val="00651249"/>
    <w:rsid w:val="006517BF"/>
    <w:rsid w:val="006517E7"/>
    <w:rsid w:val="006519C3"/>
    <w:rsid w:val="00651B17"/>
    <w:rsid w:val="006521C5"/>
    <w:rsid w:val="006521CE"/>
    <w:rsid w:val="0065262A"/>
    <w:rsid w:val="00652BD9"/>
    <w:rsid w:val="00652DC3"/>
    <w:rsid w:val="00653775"/>
    <w:rsid w:val="00653899"/>
    <w:rsid w:val="00653990"/>
    <w:rsid w:val="00653D84"/>
    <w:rsid w:val="00653E44"/>
    <w:rsid w:val="00653EC4"/>
    <w:rsid w:val="006540AF"/>
    <w:rsid w:val="00654504"/>
    <w:rsid w:val="00654759"/>
    <w:rsid w:val="00654BE0"/>
    <w:rsid w:val="00655082"/>
    <w:rsid w:val="00655487"/>
    <w:rsid w:val="0065582E"/>
    <w:rsid w:val="0065629D"/>
    <w:rsid w:val="00656526"/>
    <w:rsid w:val="00656CD8"/>
    <w:rsid w:val="00656DA2"/>
    <w:rsid w:val="006575D6"/>
    <w:rsid w:val="006576F2"/>
    <w:rsid w:val="006579BE"/>
    <w:rsid w:val="00657FBC"/>
    <w:rsid w:val="0066004B"/>
    <w:rsid w:val="006606FC"/>
    <w:rsid w:val="0066089F"/>
    <w:rsid w:val="00660AA0"/>
    <w:rsid w:val="00660B17"/>
    <w:rsid w:val="00660F47"/>
    <w:rsid w:val="006617F7"/>
    <w:rsid w:val="00662024"/>
    <w:rsid w:val="006621EC"/>
    <w:rsid w:val="006622D3"/>
    <w:rsid w:val="0066283D"/>
    <w:rsid w:val="00662B62"/>
    <w:rsid w:val="00662D90"/>
    <w:rsid w:val="00662E0D"/>
    <w:rsid w:val="0066337F"/>
    <w:rsid w:val="00663B06"/>
    <w:rsid w:val="006643B1"/>
    <w:rsid w:val="006645C3"/>
    <w:rsid w:val="00664784"/>
    <w:rsid w:val="006649FF"/>
    <w:rsid w:val="00664AD5"/>
    <w:rsid w:val="00664DEA"/>
    <w:rsid w:val="006656AC"/>
    <w:rsid w:val="00665F2A"/>
    <w:rsid w:val="00665FFD"/>
    <w:rsid w:val="00666606"/>
    <w:rsid w:val="0066691F"/>
    <w:rsid w:val="00666BCE"/>
    <w:rsid w:val="00666F8D"/>
    <w:rsid w:val="0066701F"/>
    <w:rsid w:val="00667D9A"/>
    <w:rsid w:val="006707AC"/>
    <w:rsid w:val="00670858"/>
    <w:rsid w:val="006711C3"/>
    <w:rsid w:val="006716D4"/>
    <w:rsid w:val="00671748"/>
    <w:rsid w:val="006717F9"/>
    <w:rsid w:val="006719D2"/>
    <w:rsid w:val="00671C9B"/>
    <w:rsid w:val="00672323"/>
    <w:rsid w:val="006727B2"/>
    <w:rsid w:val="006728EC"/>
    <w:rsid w:val="00672D3A"/>
    <w:rsid w:val="00672D96"/>
    <w:rsid w:val="00673634"/>
    <w:rsid w:val="006737FC"/>
    <w:rsid w:val="00673810"/>
    <w:rsid w:val="00673AB6"/>
    <w:rsid w:val="00673B0E"/>
    <w:rsid w:val="006740D4"/>
    <w:rsid w:val="00674120"/>
    <w:rsid w:val="00674500"/>
    <w:rsid w:val="006747D9"/>
    <w:rsid w:val="00674FC5"/>
    <w:rsid w:val="00675AEE"/>
    <w:rsid w:val="00675B78"/>
    <w:rsid w:val="00675FD5"/>
    <w:rsid w:val="006760F1"/>
    <w:rsid w:val="006762D7"/>
    <w:rsid w:val="00676440"/>
    <w:rsid w:val="00676955"/>
    <w:rsid w:val="00676B9D"/>
    <w:rsid w:val="00676CCD"/>
    <w:rsid w:val="0067760D"/>
    <w:rsid w:val="00677E13"/>
    <w:rsid w:val="006806BD"/>
    <w:rsid w:val="006813F1"/>
    <w:rsid w:val="00681478"/>
    <w:rsid w:val="00681612"/>
    <w:rsid w:val="00681741"/>
    <w:rsid w:val="00681A81"/>
    <w:rsid w:val="00681AA9"/>
    <w:rsid w:val="00681B45"/>
    <w:rsid w:val="00682042"/>
    <w:rsid w:val="0068280D"/>
    <w:rsid w:val="00682EBF"/>
    <w:rsid w:val="00682EF4"/>
    <w:rsid w:val="0068303D"/>
    <w:rsid w:val="006831D3"/>
    <w:rsid w:val="00683819"/>
    <w:rsid w:val="00683BFB"/>
    <w:rsid w:val="00683E89"/>
    <w:rsid w:val="00683E93"/>
    <w:rsid w:val="006846BA"/>
    <w:rsid w:val="00684A48"/>
    <w:rsid w:val="00684B21"/>
    <w:rsid w:val="00684DBE"/>
    <w:rsid w:val="00685112"/>
    <w:rsid w:val="00685A97"/>
    <w:rsid w:val="00685E17"/>
    <w:rsid w:val="00686474"/>
    <w:rsid w:val="00686AB2"/>
    <w:rsid w:val="00686D6C"/>
    <w:rsid w:val="0068733D"/>
    <w:rsid w:val="006876F0"/>
    <w:rsid w:val="00687859"/>
    <w:rsid w:val="00687C12"/>
    <w:rsid w:val="006905EE"/>
    <w:rsid w:val="006908E0"/>
    <w:rsid w:val="00690B8B"/>
    <w:rsid w:val="00690B99"/>
    <w:rsid w:val="00690C8B"/>
    <w:rsid w:val="00690F80"/>
    <w:rsid w:val="0069182A"/>
    <w:rsid w:val="00691978"/>
    <w:rsid w:val="00691D67"/>
    <w:rsid w:val="00691FE8"/>
    <w:rsid w:val="0069200A"/>
    <w:rsid w:val="006922E5"/>
    <w:rsid w:val="006924CD"/>
    <w:rsid w:val="00692555"/>
    <w:rsid w:val="006926D5"/>
    <w:rsid w:val="00692722"/>
    <w:rsid w:val="006928CD"/>
    <w:rsid w:val="00692B57"/>
    <w:rsid w:val="00692EEF"/>
    <w:rsid w:val="00693546"/>
    <w:rsid w:val="00693A6B"/>
    <w:rsid w:val="00693B45"/>
    <w:rsid w:val="00693C93"/>
    <w:rsid w:val="00693DED"/>
    <w:rsid w:val="0069425E"/>
    <w:rsid w:val="00694388"/>
    <w:rsid w:val="0069448F"/>
    <w:rsid w:val="00694607"/>
    <w:rsid w:val="006947F5"/>
    <w:rsid w:val="006951C0"/>
    <w:rsid w:val="006957C8"/>
    <w:rsid w:val="00695B7F"/>
    <w:rsid w:val="00695C84"/>
    <w:rsid w:val="00695FFD"/>
    <w:rsid w:val="006960B3"/>
    <w:rsid w:val="0069622B"/>
    <w:rsid w:val="0069628F"/>
    <w:rsid w:val="006967F4"/>
    <w:rsid w:val="0069689D"/>
    <w:rsid w:val="00696928"/>
    <w:rsid w:val="006969BA"/>
    <w:rsid w:val="00696FE2"/>
    <w:rsid w:val="00697064"/>
    <w:rsid w:val="006970E1"/>
    <w:rsid w:val="00697232"/>
    <w:rsid w:val="006977CC"/>
    <w:rsid w:val="00697B4B"/>
    <w:rsid w:val="00697D6F"/>
    <w:rsid w:val="006A0070"/>
    <w:rsid w:val="006A014F"/>
    <w:rsid w:val="006A0344"/>
    <w:rsid w:val="006A039B"/>
    <w:rsid w:val="006A0D08"/>
    <w:rsid w:val="006A0E34"/>
    <w:rsid w:val="006A19CA"/>
    <w:rsid w:val="006A1CAA"/>
    <w:rsid w:val="006A2200"/>
    <w:rsid w:val="006A232C"/>
    <w:rsid w:val="006A24FA"/>
    <w:rsid w:val="006A25BB"/>
    <w:rsid w:val="006A267E"/>
    <w:rsid w:val="006A2835"/>
    <w:rsid w:val="006A2E01"/>
    <w:rsid w:val="006A2F6C"/>
    <w:rsid w:val="006A3043"/>
    <w:rsid w:val="006A309C"/>
    <w:rsid w:val="006A3111"/>
    <w:rsid w:val="006A361B"/>
    <w:rsid w:val="006A3A0E"/>
    <w:rsid w:val="006A3D13"/>
    <w:rsid w:val="006A3DB2"/>
    <w:rsid w:val="006A4133"/>
    <w:rsid w:val="006A4135"/>
    <w:rsid w:val="006A41AE"/>
    <w:rsid w:val="006A441C"/>
    <w:rsid w:val="006A46AE"/>
    <w:rsid w:val="006A4867"/>
    <w:rsid w:val="006A504F"/>
    <w:rsid w:val="006A5602"/>
    <w:rsid w:val="006A5BF1"/>
    <w:rsid w:val="006A5C61"/>
    <w:rsid w:val="006A6754"/>
    <w:rsid w:val="006A6BBF"/>
    <w:rsid w:val="006A6F28"/>
    <w:rsid w:val="006A757B"/>
    <w:rsid w:val="006A77A0"/>
    <w:rsid w:val="006A77C1"/>
    <w:rsid w:val="006A784A"/>
    <w:rsid w:val="006A79E1"/>
    <w:rsid w:val="006A7AF2"/>
    <w:rsid w:val="006A7D0B"/>
    <w:rsid w:val="006A7EE5"/>
    <w:rsid w:val="006B0686"/>
    <w:rsid w:val="006B088B"/>
    <w:rsid w:val="006B08DC"/>
    <w:rsid w:val="006B095A"/>
    <w:rsid w:val="006B154E"/>
    <w:rsid w:val="006B179A"/>
    <w:rsid w:val="006B1FE0"/>
    <w:rsid w:val="006B22B3"/>
    <w:rsid w:val="006B2753"/>
    <w:rsid w:val="006B2C05"/>
    <w:rsid w:val="006B3C05"/>
    <w:rsid w:val="006B4881"/>
    <w:rsid w:val="006B4A00"/>
    <w:rsid w:val="006B53CF"/>
    <w:rsid w:val="006B5B64"/>
    <w:rsid w:val="006B5F3D"/>
    <w:rsid w:val="006B646D"/>
    <w:rsid w:val="006B6D37"/>
    <w:rsid w:val="006B6EA5"/>
    <w:rsid w:val="006B7083"/>
    <w:rsid w:val="006B757C"/>
    <w:rsid w:val="006B7581"/>
    <w:rsid w:val="006B7706"/>
    <w:rsid w:val="006B7AA7"/>
    <w:rsid w:val="006B7C41"/>
    <w:rsid w:val="006C0159"/>
    <w:rsid w:val="006C0403"/>
    <w:rsid w:val="006C04EF"/>
    <w:rsid w:val="006C0517"/>
    <w:rsid w:val="006C0609"/>
    <w:rsid w:val="006C068B"/>
    <w:rsid w:val="006C0B56"/>
    <w:rsid w:val="006C0DE5"/>
    <w:rsid w:val="006C10DD"/>
    <w:rsid w:val="006C14B8"/>
    <w:rsid w:val="006C150C"/>
    <w:rsid w:val="006C19EA"/>
    <w:rsid w:val="006C1AB7"/>
    <w:rsid w:val="006C223B"/>
    <w:rsid w:val="006C2534"/>
    <w:rsid w:val="006C2823"/>
    <w:rsid w:val="006C28FC"/>
    <w:rsid w:val="006C2DB0"/>
    <w:rsid w:val="006C3133"/>
    <w:rsid w:val="006C3AD6"/>
    <w:rsid w:val="006C403E"/>
    <w:rsid w:val="006C40D2"/>
    <w:rsid w:val="006C46CC"/>
    <w:rsid w:val="006C4A20"/>
    <w:rsid w:val="006C4F8A"/>
    <w:rsid w:val="006C5097"/>
    <w:rsid w:val="006C5239"/>
    <w:rsid w:val="006C5595"/>
    <w:rsid w:val="006C58A3"/>
    <w:rsid w:val="006C66A0"/>
    <w:rsid w:val="006C6C92"/>
    <w:rsid w:val="006C726C"/>
    <w:rsid w:val="006C76CB"/>
    <w:rsid w:val="006C7ECD"/>
    <w:rsid w:val="006C7F12"/>
    <w:rsid w:val="006D007A"/>
    <w:rsid w:val="006D07EC"/>
    <w:rsid w:val="006D07FA"/>
    <w:rsid w:val="006D0AAC"/>
    <w:rsid w:val="006D108A"/>
    <w:rsid w:val="006D1182"/>
    <w:rsid w:val="006D1426"/>
    <w:rsid w:val="006D16EA"/>
    <w:rsid w:val="006D175B"/>
    <w:rsid w:val="006D18F5"/>
    <w:rsid w:val="006D1E14"/>
    <w:rsid w:val="006D1ECD"/>
    <w:rsid w:val="006D2214"/>
    <w:rsid w:val="006D23AD"/>
    <w:rsid w:val="006D3177"/>
    <w:rsid w:val="006D3AF9"/>
    <w:rsid w:val="006D3D2F"/>
    <w:rsid w:val="006D41E2"/>
    <w:rsid w:val="006D42C9"/>
    <w:rsid w:val="006D4667"/>
    <w:rsid w:val="006D48CC"/>
    <w:rsid w:val="006D53FC"/>
    <w:rsid w:val="006D5561"/>
    <w:rsid w:val="006D5AB8"/>
    <w:rsid w:val="006D615E"/>
    <w:rsid w:val="006D652A"/>
    <w:rsid w:val="006D6755"/>
    <w:rsid w:val="006D67DF"/>
    <w:rsid w:val="006D6C55"/>
    <w:rsid w:val="006D72FE"/>
    <w:rsid w:val="006D7354"/>
    <w:rsid w:val="006D76CE"/>
    <w:rsid w:val="006D774A"/>
    <w:rsid w:val="006E010B"/>
    <w:rsid w:val="006E02A0"/>
    <w:rsid w:val="006E0492"/>
    <w:rsid w:val="006E10A1"/>
    <w:rsid w:val="006E10EE"/>
    <w:rsid w:val="006E175F"/>
    <w:rsid w:val="006E2495"/>
    <w:rsid w:val="006E2568"/>
    <w:rsid w:val="006E2DDF"/>
    <w:rsid w:val="006E2E5D"/>
    <w:rsid w:val="006E3082"/>
    <w:rsid w:val="006E368E"/>
    <w:rsid w:val="006E36A4"/>
    <w:rsid w:val="006E370B"/>
    <w:rsid w:val="006E3CEA"/>
    <w:rsid w:val="006E3ECD"/>
    <w:rsid w:val="006E3F97"/>
    <w:rsid w:val="006E42EE"/>
    <w:rsid w:val="006E4716"/>
    <w:rsid w:val="006E47CC"/>
    <w:rsid w:val="006E50B7"/>
    <w:rsid w:val="006E5464"/>
    <w:rsid w:val="006E5E89"/>
    <w:rsid w:val="006E63C8"/>
    <w:rsid w:val="006E6598"/>
    <w:rsid w:val="006E659F"/>
    <w:rsid w:val="006E6785"/>
    <w:rsid w:val="006E6919"/>
    <w:rsid w:val="006E6ABF"/>
    <w:rsid w:val="006E6EA9"/>
    <w:rsid w:val="006E6ED4"/>
    <w:rsid w:val="006E712D"/>
    <w:rsid w:val="006E716B"/>
    <w:rsid w:val="006E74DF"/>
    <w:rsid w:val="006E76B3"/>
    <w:rsid w:val="006E775A"/>
    <w:rsid w:val="006E78F7"/>
    <w:rsid w:val="006E7A4D"/>
    <w:rsid w:val="006F063A"/>
    <w:rsid w:val="006F0FAC"/>
    <w:rsid w:val="006F1622"/>
    <w:rsid w:val="006F1C67"/>
    <w:rsid w:val="006F1FBD"/>
    <w:rsid w:val="006F21B0"/>
    <w:rsid w:val="006F2B0B"/>
    <w:rsid w:val="006F30D8"/>
    <w:rsid w:val="006F3397"/>
    <w:rsid w:val="006F3484"/>
    <w:rsid w:val="006F3604"/>
    <w:rsid w:val="006F3C61"/>
    <w:rsid w:val="006F41D7"/>
    <w:rsid w:val="006F45A5"/>
    <w:rsid w:val="006F47DA"/>
    <w:rsid w:val="006F4B0D"/>
    <w:rsid w:val="006F4E51"/>
    <w:rsid w:val="006F55F0"/>
    <w:rsid w:val="006F7029"/>
    <w:rsid w:val="006F769E"/>
    <w:rsid w:val="006F7927"/>
    <w:rsid w:val="006F79EB"/>
    <w:rsid w:val="006F7AD3"/>
    <w:rsid w:val="006F7D53"/>
    <w:rsid w:val="006F7F8D"/>
    <w:rsid w:val="00700136"/>
    <w:rsid w:val="007001CA"/>
    <w:rsid w:val="007004B9"/>
    <w:rsid w:val="0070057B"/>
    <w:rsid w:val="00700A22"/>
    <w:rsid w:val="00700A85"/>
    <w:rsid w:val="00700F65"/>
    <w:rsid w:val="007011EC"/>
    <w:rsid w:val="007012AA"/>
    <w:rsid w:val="00701A94"/>
    <w:rsid w:val="00701FD0"/>
    <w:rsid w:val="007020CB"/>
    <w:rsid w:val="00702432"/>
    <w:rsid w:val="007024E9"/>
    <w:rsid w:val="00702565"/>
    <w:rsid w:val="007029E5"/>
    <w:rsid w:val="00703337"/>
    <w:rsid w:val="007039E8"/>
    <w:rsid w:val="00704EBC"/>
    <w:rsid w:val="0070508B"/>
    <w:rsid w:val="007055E2"/>
    <w:rsid w:val="00705888"/>
    <w:rsid w:val="00705C2C"/>
    <w:rsid w:val="00706A2E"/>
    <w:rsid w:val="00706B4C"/>
    <w:rsid w:val="00706B52"/>
    <w:rsid w:val="00707006"/>
    <w:rsid w:val="007070DA"/>
    <w:rsid w:val="00707211"/>
    <w:rsid w:val="00707469"/>
    <w:rsid w:val="007076C5"/>
    <w:rsid w:val="00707EF2"/>
    <w:rsid w:val="007100D5"/>
    <w:rsid w:val="0071036A"/>
    <w:rsid w:val="00710864"/>
    <w:rsid w:val="00710977"/>
    <w:rsid w:val="00710DC8"/>
    <w:rsid w:val="00710F5A"/>
    <w:rsid w:val="00711059"/>
    <w:rsid w:val="0071117A"/>
    <w:rsid w:val="00711B0A"/>
    <w:rsid w:val="00711C69"/>
    <w:rsid w:val="00711D6F"/>
    <w:rsid w:val="00711F5B"/>
    <w:rsid w:val="00712EDB"/>
    <w:rsid w:val="00712F66"/>
    <w:rsid w:val="00713376"/>
    <w:rsid w:val="00713754"/>
    <w:rsid w:val="00713A54"/>
    <w:rsid w:val="007141DD"/>
    <w:rsid w:val="007142F2"/>
    <w:rsid w:val="00714D34"/>
    <w:rsid w:val="00714DCD"/>
    <w:rsid w:val="00714FDE"/>
    <w:rsid w:val="007156AC"/>
    <w:rsid w:val="007158D1"/>
    <w:rsid w:val="00716A80"/>
    <w:rsid w:val="00716F51"/>
    <w:rsid w:val="00717F11"/>
    <w:rsid w:val="00720520"/>
    <w:rsid w:val="00720542"/>
    <w:rsid w:val="0072060C"/>
    <w:rsid w:val="0072076F"/>
    <w:rsid w:val="00720829"/>
    <w:rsid w:val="00721097"/>
    <w:rsid w:val="00721D38"/>
    <w:rsid w:val="007221A5"/>
    <w:rsid w:val="00722509"/>
    <w:rsid w:val="00722834"/>
    <w:rsid w:val="00722874"/>
    <w:rsid w:val="00722CE6"/>
    <w:rsid w:val="00722EE3"/>
    <w:rsid w:val="00723171"/>
    <w:rsid w:val="007236AB"/>
    <w:rsid w:val="007237B2"/>
    <w:rsid w:val="00723D41"/>
    <w:rsid w:val="00724112"/>
    <w:rsid w:val="00724275"/>
    <w:rsid w:val="007242AB"/>
    <w:rsid w:val="007245C2"/>
    <w:rsid w:val="00724A38"/>
    <w:rsid w:val="00724B21"/>
    <w:rsid w:val="0072514F"/>
    <w:rsid w:val="0072568D"/>
    <w:rsid w:val="0072598E"/>
    <w:rsid w:val="00725B18"/>
    <w:rsid w:val="00726908"/>
    <w:rsid w:val="00726980"/>
    <w:rsid w:val="0072713F"/>
    <w:rsid w:val="00727851"/>
    <w:rsid w:val="00727EF6"/>
    <w:rsid w:val="00730125"/>
    <w:rsid w:val="0073096B"/>
    <w:rsid w:val="00730E75"/>
    <w:rsid w:val="007311C7"/>
    <w:rsid w:val="00731228"/>
    <w:rsid w:val="007312B3"/>
    <w:rsid w:val="00732218"/>
    <w:rsid w:val="007329D9"/>
    <w:rsid w:val="0073380F"/>
    <w:rsid w:val="007338CD"/>
    <w:rsid w:val="00733C80"/>
    <w:rsid w:val="00733D8D"/>
    <w:rsid w:val="007342C3"/>
    <w:rsid w:val="00734776"/>
    <w:rsid w:val="00734926"/>
    <w:rsid w:val="00734B0F"/>
    <w:rsid w:val="00734F9A"/>
    <w:rsid w:val="00735933"/>
    <w:rsid w:val="00735EA2"/>
    <w:rsid w:val="007360F3"/>
    <w:rsid w:val="007361C6"/>
    <w:rsid w:val="007363C2"/>
    <w:rsid w:val="00737007"/>
    <w:rsid w:val="00737090"/>
    <w:rsid w:val="007371A0"/>
    <w:rsid w:val="007374E1"/>
    <w:rsid w:val="007377DC"/>
    <w:rsid w:val="0074000A"/>
    <w:rsid w:val="00740272"/>
    <w:rsid w:val="007402D6"/>
    <w:rsid w:val="007402FD"/>
    <w:rsid w:val="00740384"/>
    <w:rsid w:val="0074048B"/>
    <w:rsid w:val="007409C8"/>
    <w:rsid w:val="00740D18"/>
    <w:rsid w:val="00740E8F"/>
    <w:rsid w:val="00740EF0"/>
    <w:rsid w:val="00740F97"/>
    <w:rsid w:val="00741074"/>
    <w:rsid w:val="007413A9"/>
    <w:rsid w:val="007414C5"/>
    <w:rsid w:val="007415A9"/>
    <w:rsid w:val="007415DC"/>
    <w:rsid w:val="00741698"/>
    <w:rsid w:val="00741E25"/>
    <w:rsid w:val="007421BF"/>
    <w:rsid w:val="007427C7"/>
    <w:rsid w:val="00742985"/>
    <w:rsid w:val="007430BA"/>
    <w:rsid w:val="00743887"/>
    <w:rsid w:val="0074406F"/>
    <w:rsid w:val="007442A2"/>
    <w:rsid w:val="00744D72"/>
    <w:rsid w:val="007455B1"/>
    <w:rsid w:val="00745733"/>
    <w:rsid w:val="00745AF3"/>
    <w:rsid w:val="00745DF1"/>
    <w:rsid w:val="007460B8"/>
    <w:rsid w:val="007461AE"/>
    <w:rsid w:val="00746710"/>
    <w:rsid w:val="00746E7C"/>
    <w:rsid w:val="007475B3"/>
    <w:rsid w:val="007478D2"/>
    <w:rsid w:val="007505CA"/>
    <w:rsid w:val="00751013"/>
    <w:rsid w:val="007510DE"/>
    <w:rsid w:val="007512F8"/>
    <w:rsid w:val="00751323"/>
    <w:rsid w:val="00751629"/>
    <w:rsid w:val="007519EC"/>
    <w:rsid w:val="00751EF5"/>
    <w:rsid w:val="00752561"/>
    <w:rsid w:val="007525AE"/>
    <w:rsid w:val="00752A57"/>
    <w:rsid w:val="00752BB1"/>
    <w:rsid w:val="00753209"/>
    <w:rsid w:val="0075334B"/>
    <w:rsid w:val="00753679"/>
    <w:rsid w:val="0075386E"/>
    <w:rsid w:val="007538BE"/>
    <w:rsid w:val="00753979"/>
    <w:rsid w:val="00753B08"/>
    <w:rsid w:val="007540E1"/>
    <w:rsid w:val="00754225"/>
    <w:rsid w:val="00754907"/>
    <w:rsid w:val="00755043"/>
    <w:rsid w:val="0075516F"/>
    <w:rsid w:val="00755638"/>
    <w:rsid w:val="007558E0"/>
    <w:rsid w:val="00755C6B"/>
    <w:rsid w:val="007560A3"/>
    <w:rsid w:val="00756144"/>
    <w:rsid w:val="00756206"/>
    <w:rsid w:val="0075698B"/>
    <w:rsid w:val="00756994"/>
    <w:rsid w:val="00756A21"/>
    <w:rsid w:val="00756F02"/>
    <w:rsid w:val="00756F1D"/>
    <w:rsid w:val="00756F7D"/>
    <w:rsid w:val="00757F6E"/>
    <w:rsid w:val="00757FDA"/>
    <w:rsid w:val="00760005"/>
    <w:rsid w:val="00760074"/>
    <w:rsid w:val="007601EE"/>
    <w:rsid w:val="007607AE"/>
    <w:rsid w:val="00760A19"/>
    <w:rsid w:val="00760C0D"/>
    <w:rsid w:val="0076133E"/>
    <w:rsid w:val="007618A3"/>
    <w:rsid w:val="00762134"/>
    <w:rsid w:val="00762192"/>
    <w:rsid w:val="007624BD"/>
    <w:rsid w:val="007627AF"/>
    <w:rsid w:val="007629DE"/>
    <w:rsid w:val="0076326C"/>
    <w:rsid w:val="00763412"/>
    <w:rsid w:val="007635B5"/>
    <w:rsid w:val="00763794"/>
    <w:rsid w:val="007638A5"/>
    <w:rsid w:val="00763B20"/>
    <w:rsid w:val="00763B4E"/>
    <w:rsid w:val="00763C92"/>
    <w:rsid w:val="00764388"/>
    <w:rsid w:val="0076490D"/>
    <w:rsid w:val="007649A2"/>
    <w:rsid w:val="00764C91"/>
    <w:rsid w:val="00764FB7"/>
    <w:rsid w:val="0076502C"/>
    <w:rsid w:val="00765175"/>
    <w:rsid w:val="0076531B"/>
    <w:rsid w:val="00765466"/>
    <w:rsid w:val="007655C5"/>
    <w:rsid w:val="007655F6"/>
    <w:rsid w:val="007657B0"/>
    <w:rsid w:val="00765957"/>
    <w:rsid w:val="00766320"/>
    <w:rsid w:val="00766EA6"/>
    <w:rsid w:val="00767C51"/>
    <w:rsid w:val="00767E60"/>
    <w:rsid w:val="00770752"/>
    <w:rsid w:val="00770866"/>
    <w:rsid w:val="00770BEC"/>
    <w:rsid w:val="00770C5E"/>
    <w:rsid w:val="0077108A"/>
    <w:rsid w:val="00771783"/>
    <w:rsid w:val="007723C4"/>
    <w:rsid w:val="00772AEB"/>
    <w:rsid w:val="0077321E"/>
    <w:rsid w:val="00773554"/>
    <w:rsid w:val="007736F0"/>
    <w:rsid w:val="00773BF4"/>
    <w:rsid w:val="00774155"/>
    <w:rsid w:val="00774B5E"/>
    <w:rsid w:val="00774BEC"/>
    <w:rsid w:val="007752F7"/>
    <w:rsid w:val="00775394"/>
    <w:rsid w:val="007756AC"/>
    <w:rsid w:val="00775B01"/>
    <w:rsid w:val="00775EEA"/>
    <w:rsid w:val="007760B5"/>
    <w:rsid w:val="007763FA"/>
    <w:rsid w:val="00776EFA"/>
    <w:rsid w:val="00777C0C"/>
    <w:rsid w:val="00777E02"/>
    <w:rsid w:val="00780444"/>
    <w:rsid w:val="00780B07"/>
    <w:rsid w:val="00780B52"/>
    <w:rsid w:val="00780D38"/>
    <w:rsid w:val="00781321"/>
    <w:rsid w:val="007813BA"/>
    <w:rsid w:val="0078146D"/>
    <w:rsid w:val="007815B1"/>
    <w:rsid w:val="00781636"/>
    <w:rsid w:val="00781995"/>
    <w:rsid w:val="0078243B"/>
    <w:rsid w:val="0078296E"/>
    <w:rsid w:val="00782A4D"/>
    <w:rsid w:val="00782F7D"/>
    <w:rsid w:val="00783903"/>
    <w:rsid w:val="00783995"/>
    <w:rsid w:val="00783BDD"/>
    <w:rsid w:val="00783D5D"/>
    <w:rsid w:val="007849F6"/>
    <w:rsid w:val="00784AD4"/>
    <w:rsid w:val="00784CFD"/>
    <w:rsid w:val="007850E3"/>
    <w:rsid w:val="00785607"/>
    <w:rsid w:val="0078574E"/>
    <w:rsid w:val="00785A63"/>
    <w:rsid w:val="00785AF3"/>
    <w:rsid w:val="00785C84"/>
    <w:rsid w:val="007860BA"/>
    <w:rsid w:val="0078611F"/>
    <w:rsid w:val="007866A0"/>
    <w:rsid w:val="00787947"/>
    <w:rsid w:val="00787B5D"/>
    <w:rsid w:val="00787D2A"/>
    <w:rsid w:val="007901E6"/>
    <w:rsid w:val="007904B6"/>
    <w:rsid w:val="0079063C"/>
    <w:rsid w:val="00790E45"/>
    <w:rsid w:val="00790E48"/>
    <w:rsid w:val="0079153C"/>
    <w:rsid w:val="007918E8"/>
    <w:rsid w:val="00791976"/>
    <w:rsid w:val="0079225D"/>
    <w:rsid w:val="0079237F"/>
    <w:rsid w:val="007924C3"/>
    <w:rsid w:val="00792503"/>
    <w:rsid w:val="00792567"/>
    <w:rsid w:val="00793A87"/>
    <w:rsid w:val="00793D3C"/>
    <w:rsid w:val="00794488"/>
    <w:rsid w:val="00794513"/>
    <w:rsid w:val="00794B23"/>
    <w:rsid w:val="00794E29"/>
    <w:rsid w:val="00795143"/>
    <w:rsid w:val="007954D3"/>
    <w:rsid w:val="00795AC4"/>
    <w:rsid w:val="007964A3"/>
    <w:rsid w:val="007976C8"/>
    <w:rsid w:val="007978E2"/>
    <w:rsid w:val="00797A0E"/>
    <w:rsid w:val="00797A72"/>
    <w:rsid w:val="007A08E2"/>
    <w:rsid w:val="007A09CB"/>
    <w:rsid w:val="007A12AE"/>
    <w:rsid w:val="007A1C5B"/>
    <w:rsid w:val="007A1D6B"/>
    <w:rsid w:val="007A2128"/>
    <w:rsid w:val="007A215B"/>
    <w:rsid w:val="007A216F"/>
    <w:rsid w:val="007A2760"/>
    <w:rsid w:val="007A2A0E"/>
    <w:rsid w:val="007A2C64"/>
    <w:rsid w:val="007A3044"/>
    <w:rsid w:val="007A3B65"/>
    <w:rsid w:val="007A3D9C"/>
    <w:rsid w:val="007A4064"/>
    <w:rsid w:val="007A4A4E"/>
    <w:rsid w:val="007A57EC"/>
    <w:rsid w:val="007A60BF"/>
    <w:rsid w:val="007A621B"/>
    <w:rsid w:val="007A680A"/>
    <w:rsid w:val="007A696A"/>
    <w:rsid w:val="007A6BFE"/>
    <w:rsid w:val="007A6C8E"/>
    <w:rsid w:val="007A6ED7"/>
    <w:rsid w:val="007A76FD"/>
    <w:rsid w:val="007A77AC"/>
    <w:rsid w:val="007A7B2B"/>
    <w:rsid w:val="007A7DBF"/>
    <w:rsid w:val="007B0840"/>
    <w:rsid w:val="007B0ACF"/>
    <w:rsid w:val="007B0D03"/>
    <w:rsid w:val="007B1233"/>
    <w:rsid w:val="007B166C"/>
    <w:rsid w:val="007B188B"/>
    <w:rsid w:val="007B24C2"/>
    <w:rsid w:val="007B295E"/>
    <w:rsid w:val="007B2FAF"/>
    <w:rsid w:val="007B3517"/>
    <w:rsid w:val="007B383B"/>
    <w:rsid w:val="007B42C8"/>
    <w:rsid w:val="007B503B"/>
    <w:rsid w:val="007B51B7"/>
    <w:rsid w:val="007B5309"/>
    <w:rsid w:val="007B541F"/>
    <w:rsid w:val="007B5955"/>
    <w:rsid w:val="007B65E3"/>
    <w:rsid w:val="007B6619"/>
    <w:rsid w:val="007B669E"/>
    <w:rsid w:val="007B68D5"/>
    <w:rsid w:val="007B6C74"/>
    <w:rsid w:val="007B6DD5"/>
    <w:rsid w:val="007B73A9"/>
    <w:rsid w:val="007B77F9"/>
    <w:rsid w:val="007B7E76"/>
    <w:rsid w:val="007B7EB0"/>
    <w:rsid w:val="007B7F6D"/>
    <w:rsid w:val="007C0565"/>
    <w:rsid w:val="007C08D4"/>
    <w:rsid w:val="007C09C0"/>
    <w:rsid w:val="007C0D9D"/>
    <w:rsid w:val="007C0F35"/>
    <w:rsid w:val="007C1021"/>
    <w:rsid w:val="007C1405"/>
    <w:rsid w:val="007C1414"/>
    <w:rsid w:val="007C208D"/>
    <w:rsid w:val="007C2252"/>
    <w:rsid w:val="007C26A1"/>
    <w:rsid w:val="007C2FE2"/>
    <w:rsid w:val="007C3011"/>
    <w:rsid w:val="007C335A"/>
    <w:rsid w:val="007C35E4"/>
    <w:rsid w:val="007C3BFA"/>
    <w:rsid w:val="007C3C0F"/>
    <w:rsid w:val="007C40A8"/>
    <w:rsid w:val="007C4304"/>
    <w:rsid w:val="007C45C0"/>
    <w:rsid w:val="007C4B59"/>
    <w:rsid w:val="007C4D3F"/>
    <w:rsid w:val="007C4E49"/>
    <w:rsid w:val="007C4EC7"/>
    <w:rsid w:val="007C5014"/>
    <w:rsid w:val="007C5EF5"/>
    <w:rsid w:val="007C6150"/>
    <w:rsid w:val="007C64DB"/>
    <w:rsid w:val="007C671F"/>
    <w:rsid w:val="007C679C"/>
    <w:rsid w:val="007C6ADB"/>
    <w:rsid w:val="007C6B8C"/>
    <w:rsid w:val="007C6F81"/>
    <w:rsid w:val="007C7077"/>
    <w:rsid w:val="007D0329"/>
    <w:rsid w:val="007D043F"/>
    <w:rsid w:val="007D089F"/>
    <w:rsid w:val="007D0D7D"/>
    <w:rsid w:val="007D154E"/>
    <w:rsid w:val="007D2C2B"/>
    <w:rsid w:val="007D2D40"/>
    <w:rsid w:val="007D3121"/>
    <w:rsid w:val="007D31AF"/>
    <w:rsid w:val="007D3521"/>
    <w:rsid w:val="007D3BD5"/>
    <w:rsid w:val="007D3D1A"/>
    <w:rsid w:val="007D3FBA"/>
    <w:rsid w:val="007D4527"/>
    <w:rsid w:val="007D4588"/>
    <w:rsid w:val="007D4ADD"/>
    <w:rsid w:val="007D4C3D"/>
    <w:rsid w:val="007D564B"/>
    <w:rsid w:val="007D5CE6"/>
    <w:rsid w:val="007D63D5"/>
    <w:rsid w:val="007D658A"/>
    <w:rsid w:val="007D6643"/>
    <w:rsid w:val="007D6A2E"/>
    <w:rsid w:val="007D6BCD"/>
    <w:rsid w:val="007D6D55"/>
    <w:rsid w:val="007D704D"/>
    <w:rsid w:val="007D73C1"/>
    <w:rsid w:val="007D741D"/>
    <w:rsid w:val="007D7435"/>
    <w:rsid w:val="007D7655"/>
    <w:rsid w:val="007D76CC"/>
    <w:rsid w:val="007D7921"/>
    <w:rsid w:val="007D7CBF"/>
    <w:rsid w:val="007E05DA"/>
    <w:rsid w:val="007E097C"/>
    <w:rsid w:val="007E0A9C"/>
    <w:rsid w:val="007E0DD3"/>
    <w:rsid w:val="007E16A4"/>
    <w:rsid w:val="007E28F3"/>
    <w:rsid w:val="007E2D8E"/>
    <w:rsid w:val="007E30DF"/>
    <w:rsid w:val="007E3598"/>
    <w:rsid w:val="007E3BC1"/>
    <w:rsid w:val="007E3D41"/>
    <w:rsid w:val="007E41EC"/>
    <w:rsid w:val="007E4350"/>
    <w:rsid w:val="007E44BB"/>
    <w:rsid w:val="007E459C"/>
    <w:rsid w:val="007E47AB"/>
    <w:rsid w:val="007E4828"/>
    <w:rsid w:val="007E4896"/>
    <w:rsid w:val="007E4CB1"/>
    <w:rsid w:val="007E500B"/>
    <w:rsid w:val="007E513C"/>
    <w:rsid w:val="007E51C8"/>
    <w:rsid w:val="007E5F95"/>
    <w:rsid w:val="007E6011"/>
    <w:rsid w:val="007E6243"/>
    <w:rsid w:val="007E6446"/>
    <w:rsid w:val="007E68EC"/>
    <w:rsid w:val="007E732A"/>
    <w:rsid w:val="007E7C16"/>
    <w:rsid w:val="007E7DAD"/>
    <w:rsid w:val="007F0492"/>
    <w:rsid w:val="007F06E5"/>
    <w:rsid w:val="007F09C1"/>
    <w:rsid w:val="007F0C8C"/>
    <w:rsid w:val="007F0D6E"/>
    <w:rsid w:val="007F0E65"/>
    <w:rsid w:val="007F0F8F"/>
    <w:rsid w:val="007F131E"/>
    <w:rsid w:val="007F1455"/>
    <w:rsid w:val="007F1CC6"/>
    <w:rsid w:val="007F1DD2"/>
    <w:rsid w:val="007F2780"/>
    <w:rsid w:val="007F321A"/>
    <w:rsid w:val="007F37E5"/>
    <w:rsid w:val="007F387A"/>
    <w:rsid w:val="007F3ACB"/>
    <w:rsid w:val="007F3C7D"/>
    <w:rsid w:val="007F3D62"/>
    <w:rsid w:val="007F3F4C"/>
    <w:rsid w:val="007F3FFF"/>
    <w:rsid w:val="007F43EC"/>
    <w:rsid w:val="007F4879"/>
    <w:rsid w:val="007F4896"/>
    <w:rsid w:val="007F4D22"/>
    <w:rsid w:val="007F52AA"/>
    <w:rsid w:val="007F5447"/>
    <w:rsid w:val="007F5ADE"/>
    <w:rsid w:val="007F621F"/>
    <w:rsid w:val="007F6831"/>
    <w:rsid w:val="007F6840"/>
    <w:rsid w:val="007F68B6"/>
    <w:rsid w:val="007F6B5A"/>
    <w:rsid w:val="007F6C6D"/>
    <w:rsid w:val="007F6FBB"/>
    <w:rsid w:val="007F7CA1"/>
    <w:rsid w:val="007F7F70"/>
    <w:rsid w:val="0080022A"/>
    <w:rsid w:val="0080041F"/>
    <w:rsid w:val="008004F1"/>
    <w:rsid w:val="00800946"/>
    <w:rsid w:val="00800A39"/>
    <w:rsid w:val="00801259"/>
    <w:rsid w:val="0080136B"/>
    <w:rsid w:val="008015EE"/>
    <w:rsid w:val="00801E12"/>
    <w:rsid w:val="008020D7"/>
    <w:rsid w:val="00802331"/>
    <w:rsid w:val="00802A0C"/>
    <w:rsid w:val="00802ADC"/>
    <w:rsid w:val="00802D43"/>
    <w:rsid w:val="00803178"/>
    <w:rsid w:val="008032A4"/>
    <w:rsid w:val="008035D7"/>
    <w:rsid w:val="008039D0"/>
    <w:rsid w:val="00803D90"/>
    <w:rsid w:val="008041FA"/>
    <w:rsid w:val="008050E7"/>
    <w:rsid w:val="00805528"/>
    <w:rsid w:val="008056D0"/>
    <w:rsid w:val="00805CE7"/>
    <w:rsid w:val="0080629E"/>
    <w:rsid w:val="008067F3"/>
    <w:rsid w:val="008068CF"/>
    <w:rsid w:val="00807212"/>
    <w:rsid w:val="008076DC"/>
    <w:rsid w:val="00807BA7"/>
    <w:rsid w:val="00810204"/>
    <w:rsid w:val="0081033C"/>
    <w:rsid w:val="00810870"/>
    <w:rsid w:val="00810A06"/>
    <w:rsid w:val="00810C9E"/>
    <w:rsid w:val="00810F2A"/>
    <w:rsid w:val="008127C4"/>
    <w:rsid w:val="00812988"/>
    <w:rsid w:val="00812CA0"/>
    <w:rsid w:val="008134FB"/>
    <w:rsid w:val="00813B0A"/>
    <w:rsid w:val="00813EC6"/>
    <w:rsid w:val="00814762"/>
    <w:rsid w:val="00814973"/>
    <w:rsid w:val="00814A04"/>
    <w:rsid w:val="00815248"/>
    <w:rsid w:val="00815E72"/>
    <w:rsid w:val="00815F5A"/>
    <w:rsid w:val="008165FA"/>
    <w:rsid w:val="00816865"/>
    <w:rsid w:val="00816D97"/>
    <w:rsid w:val="00816FAB"/>
    <w:rsid w:val="00817A50"/>
    <w:rsid w:val="00817B94"/>
    <w:rsid w:val="00817BD7"/>
    <w:rsid w:val="00817E80"/>
    <w:rsid w:val="00817F2A"/>
    <w:rsid w:val="00820073"/>
    <w:rsid w:val="0082048A"/>
    <w:rsid w:val="00820AFD"/>
    <w:rsid w:val="00820E9A"/>
    <w:rsid w:val="008212F6"/>
    <w:rsid w:val="008213F5"/>
    <w:rsid w:val="00821449"/>
    <w:rsid w:val="008214E3"/>
    <w:rsid w:val="0082166E"/>
    <w:rsid w:val="00821969"/>
    <w:rsid w:val="008224A6"/>
    <w:rsid w:val="008224C2"/>
    <w:rsid w:val="00822750"/>
    <w:rsid w:val="00822899"/>
    <w:rsid w:val="00822EC2"/>
    <w:rsid w:val="008230AD"/>
    <w:rsid w:val="00823393"/>
    <w:rsid w:val="008233E4"/>
    <w:rsid w:val="0082420D"/>
    <w:rsid w:val="00824D65"/>
    <w:rsid w:val="00824D99"/>
    <w:rsid w:val="008255DE"/>
    <w:rsid w:val="00825A90"/>
    <w:rsid w:val="0082609A"/>
    <w:rsid w:val="00826E5A"/>
    <w:rsid w:val="00826F03"/>
    <w:rsid w:val="00827333"/>
    <w:rsid w:val="008279B2"/>
    <w:rsid w:val="008279CF"/>
    <w:rsid w:val="00827CEA"/>
    <w:rsid w:val="008305E6"/>
    <w:rsid w:val="00830E70"/>
    <w:rsid w:val="00830FDB"/>
    <w:rsid w:val="0083117D"/>
    <w:rsid w:val="008311BC"/>
    <w:rsid w:val="00831892"/>
    <w:rsid w:val="00831B49"/>
    <w:rsid w:val="00831D7E"/>
    <w:rsid w:val="0083232F"/>
    <w:rsid w:val="008326AC"/>
    <w:rsid w:val="008327E0"/>
    <w:rsid w:val="00832A52"/>
    <w:rsid w:val="0083354A"/>
    <w:rsid w:val="00833859"/>
    <w:rsid w:val="00833D3B"/>
    <w:rsid w:val="008346DB"/>
    <w:rsid w:val="0083499E"/>
    <w:rsid w:val="00834CAF"/>
    <w:rsid w:val="0083501E"/>
    <w:rsid w:val="0083502A"/>
    <w:rsid w:val="008354DA"/>
    <w:rsid w:val="00835F85"/>
    <w:rsid w:val="00836591"/>
    <w:rsid w:val="0083688C"/>
    <w:rsid w:val="00836A46"/>
    <w:rsid w:val="00836D6B"/>
    <w:rsid w:val="00836EB9"/>
    <w:rsid w:val="00837383"/>
    <w:rsid w:val="00840549"/>
    <w:rsid w:val="00840C39"/>
    <w:rsid w:val="00840D82"/>
    <w:rsid w:val="00840F7A"/>
    <w:rsid w:val="00841368"/>
    <w:rsid w:val="0084142C"/>
    <w:rsid w:val="00841794"/>
    <w:rsid w:val="00841D00"/>
    <w:rsid w:val="00842070"/>
    <w:rsid w:val="008429ED"/>
    <w:rsid w:val="00842B60"/>
    <w:rsid w:val="00842C0C"/>
    <w:rsid w:val="00842CAD"/>
    <w:rsid w:val="00842E35"/>
    <w:rsid w:val="00843391"/>
    <w:rsid w:val="00843616"/>
    <w:rsid w:val="00843A9E"/>
    <w:rsid w:val="00843CC1"/>
    <w:rsid w:val="00844571"/>
    <w:rsid w:val="00845140"/>
    <w:rsid w:val="00845433"/>
    <w:rsid w:val="00845467"/>
    <w:rsid w:val="00845703"/>
    <w:rsid w:val="008459F0"/>
    <w:rsid w:val="00845B3B"/>
    <w:rsid w:val="008460B9"/>
    <w:rsid w:val="0084704A"/>
    <w:rsid w:val="0084777C"/>
    <w:rsid w:val="00847869"/>
    <w:rsid w:val="00847C49"/>
    <w:rsid w:val="00850127"/>
    <w:rsid w:val="00850358"/>
    <w:rsid w:val="00850B8A"/>
    <w:rsid w:val="00850DD3"/>
    <w:rsid w:val="00851027"/>
    <w:rsid w:val="00851494"/>
    <w:rsid w:val="008515D7"/>
    <w:rsid w:val="0085171A"/>
    <w:rsid w:val="00851F22"/>
    <w:rsid w:val="00851FFE"/>
    <w:rsid w:val="0085275E"/>
    <w:rsid w:val="008528E0"/>
    <w:rsid w:val="00852D11"/>
    <w:rsid w:val="00852F85"/>
    <w:rsid w:val="008535ED"/>
    <w:rsid w:val="00853C05"/>
    <w:rsid w:val="00853F93"/>
    <w:rsid w:val="00854387"/>
    <w:rsid w:val="00854A68"/>
    <w:rsid w:val="0085506A"/>
    <w:rsid w:val="0085588B"/>
    <w:rsid w:val="00855EE0"/>
    <w:rsid w:val="008561A1"/>
    <w:rsid w:val="008567AF"/>
    <w:rsid w:val="00856A53"/>
    <w:rsid w:val="00857692"/>
    <w:rsid w:val="00857AC0"/>
    <w:rsid w:val="00860056"/>
    <w:rsid w:val="00860131"/>
    <w:rsid w:val="008603A7"/>
    <w:rsid w:val="00860722"/>
    <w:rsid w:val="008609B6"/>
    <w:rsid w:val="00861449"/>
    <w:rsid w:val="008615D5"/>
    <w:rsid w:val="00861A09"/>
    <w:rsid w:val="00861C81"/>
    <w:rsid w:val="00861F69"/>
    <w:rsid w:val="0086204C"/>
    <w:rsid w:val="00862748"/>
    <w:rsid w:val="00863B6B"/>
    <w:rsid w:val="00863CD5"/>
    <w:rsid w:val="008646EC"/>
    <w:rsid w:val="00864835"/>
    <w:rsid w:val="00864D81"/>
    <w:rsid w:val="00865061"/>
    <w:rsid w:val="0086529E"/>
    <w:rsid w:val="00865BC0"/>
    <w:rsid w:val="00865DE6"/>
    <w:rsid w:val="0086675C"/>
    <w:rsid w:val="00866CC3"/>
    <w:rsid w:val="00866D58"/>
    <w:rsid w:val="00866F7D"/>
    <w:rsid w:val="0086700A"/>
    <w:rsid w:val="00867178"/>
    <w:rsid w:val="0086743E"/>
    <w:rsid w:val="008675FE"/>
    <w:rsid w:val="008676A3"/>
    <w:rsid w:val="00867E4A"/>
    <w:rsid w:val="008700BD"/>
    <w:rsid w:val="008701E4"/>
    <w:rsid w:val="00870623"/>
    <w:rsid w:val="0087079E"/>
    <w:rsid w:val="00871662"/>
    <w:rsid w:val="00871DE1"/>
    <w:rsid w:val="00871FE5"/>
    <w:rsid w:val="00872093"/>
    <w:rsid w:val="008724E7"/>
    <w:rsid w:val="0087252B"/>
    <w:rsid w:val="008725AD"/>
    <w:rsid w:val="00872E80"/>
    <w:rsid w:val="00872EB9"/>
    <w:rsid w:val="008738F0"/>
    <w:rsid w:val="00873A6E"/>
    <w:rsid w:val="00873F75"/>
    <w:rsid w:val="00873FD6"/>
    <w:rsid w:val="00874980"/>
    <w:rsid w:val="00874A82"/>
    <w:rsid w:val="008754C7"/>
    <w:rsid w:val="00875557"/>
    <w:rsid w:val="00875ED3"/>
    <w:rsid w:val="008762C6"/>
    <w:rsid w:val="008766B9"/>
    <w:rsid w:val="00877021"/>
    <w:rsid w:val="00877703"/>
    <w:rsid w:val="00877A8D"/>
    <w:rsid w:val="008800F7"/>
    <w:rsid w:val="008805AD"/>
    <w:rsid w:val="0088060B"/>
    <w:rsid w:val="008807D9"/>
    <w:rsid w:val="00880955"/>
    <w:rsid w:val="00880FD8"/>
    <w:rsid w:val="0088131C"/>
    <w:rsid w:val="0088257C"/>
    <w:rsid w:val="008825D1"/>
    <w:rsid w:val="00882C1B"/>
    <w:rsid w:val="008837CF"/>
    <w:rsid w:val="0088383C"/>
    <w:rsid w:val="00883FA1"/>
    <w:rsid w:val="0088474B"/>
    <w:rsid w:val="0088570D"/>
    <w:rsid w:val="00885BBE"/>
    <w:rsid w:val="00885BD9"/>
    <w:rsid w:val="00885E03"/>
    <w:rsid w:val="008860E3"/>
    <w:rsid w:val="00886A7B"/>
    <w:rsid w:val="00886AA9"/>
    <w:rsid w:val="00886B7B"/>
    <w:rsid w:val="0088700B"/>
    <w:rsid w:val="00887AAE"/>
    <w:rsid w:val="00887F0A"/>
    <w:rsid w:val="00887FDB"/>
    <w:rsid w:val="00890006"/>
    <w:rsid w:val="00890122"/>
    <w:rsid w:val="00890156"/>
    <w:rsid w:val="00890296"/>
    <w:rsid w:val="008903F1"/>
    <w:rsid w:val="0089055C"/>
    <w:rsid w:val="00890565"/>
    <w:rsid w:val="00890CAC"/>
    <w:rsid w:val="00890CD0"/>
    <w:rsid w:val="0089146A"/>
    <w:rsid w:val="00891BB8"/>
    <w:rsid w:val="00891DF5"/>
    <w:rsid w:val="00891EB7"/>
    <w:rsid w:val="00892027"/>
    <w:rsid w:val="0089246A"/>
    <w:rsid w:val="0089252A"/>
    <w:rsid w:val="00893599"/>
    <w:rsid w:val="008938C0"/>
    <w:rsid w:val="00893923"/>
    <w:rsid w:val="00893A94"/>
    <w:rsid w:val="00893CD4"/>
    <w:rsid w:val="00893E8A"/>
    <w:rsid w:val="00893F5A"/>
    <w:rsid w:val="00893FBA"/>
    <w:rsid w:val="008946C0"/>
    <w:rsid w:val="00894C29"/>
    <w:rsid w:val="00894D7E"/>
    <w:rsid w:val="00895A78"/>
    <w:rsid w:val="00896FDC"/>
    <w:rsid w:val="00897001"/>
    <w:rsid w:val="00897458"/>
    <w:rsid w:val="00897AE1"/>
    <w:rsid w:val="00897C59"/>
    <w:rsid w:val="00897C8B"/>
    <w:rsid w:val="00897E9D"/>
    <w:rsid w:val="00897F57"/>
    <w:rsid w:val="00897F6D"/>
    <w:rsid w:val="00897FD5"/>
    <w:rsid w:val="008A050F"/>
    <w:rsid w:val="008A0605"/>
    <w:rsid w:val="008A089D"/>
    <w:rsid w:val="008A0EF8"/>
    <w:rsid w:val="008A0F71"/>
    <w:rsid w:val="008A11BF"/>
    <w:rsid w:val="008A17D8"/>
    <w:rsid w:val="008A1B66"/>
    <w:rsid w:val="008A1CCC"/>
    <w:rsid w:val="008A28EF"/>
    <w:rsid w:val="008A2A73"/>
    <w:rsid w:val="008A2A98"/>
    <w:rsid w:val="008A2F10"/>
    <w:rsid w:val="008A3078"/>
    <w:rsid w:val="008A363B"/>
    <w:rsid w:val="008A3A12"/>
    <w:rsid w:val="008A48B4"/>
    <w:rsid w:val="008A4A4B"/>
    <w:rsid w:val="008A4E10"/>
    <w:rsid w:val="008A4E12"/>
    <w:rsid w:val="008A53D9"/>
    <w:rsid w:val="008A557E"/>
    <w:rsid w:val="008A5583"/>
    <w:rsid w:val="008A5C54"/>
    <w:rsid w:val="008A64E5"/>
    <w:rsid w:val="008A652F"/>
    <w:rsid w:val="008A697F"/>
    <w:rsid w:val="008A6D67"/>
    <w:rsid w:val="008A7EAD"/>
    <w:rsid w:val="008A7EAF"/>
    <w:rsid w:val="008A7F3F"/>
    <w:rsid w:val="008B009C"/>
    <w:rsid w:val="008B06B7"/>
    <w:rsid w:val="008B07B4"/>
    <w:rsid w:val="008B0A4E"/>
    <w:rsid w:val="008B0A73"/>
    <w:rsid w:val="008B0FE8"/>
    <w:rsid w:val="008B1150"/>
    <w:rsid w:val="008B1B48"/>
    <w:rsid w:val="008B1B81"/>
    <w:rsid w:val="008B1E49"/>
    <w:rsid w:val="008B1E9C"/>
    <w:rsid w:val="008B1EE9"/>
    <w:rsid w:val="008B1FCD"/>
    <w:rsid w:val="008B2126"/>
    <w:rsid w:val="008B21BA"/>
    <w:rsid w:val="008B2778"/>
    <w:rsid w:val="008B293B"/>
    <w:rsid w:val="008B2DEE"/>
    <w:rsid w:val="008B3097"/>
    <w:rsid w:val="008B3477"/>
    <w:rsid w:val="008B37A4"/>
    <w:rsid w:val="008B4187"/>
    <w:rsid w:val="008B4FA4"/>
    <w:rsid w:val="008B5786"/>
    <w:rsid w:val="008B58BC"/>
    <w:rsid w:val="008B6747"/>
    <w:rsid w:val="008B6C81"/>
    <w:rsid w:val="008B6CF3"/>
    <w:rsid w:val="008B6DEB"/>
    <w:rsid w:val="008B714D"/>
    <w:rsid w:val="008B7630"/>
    <w:rsid w:val="008B7A41"/>
    <w:rsid w:val="008B7AEC"/>
    <w:rsid w:val="008B7D54"/>
    <w:rsid w:val="008B7D5A"/>
    <w:rsid w:val="008B7EED"/>
    <w:rsid w:val="008C043F"/>
    <w:rsid w:val="008C05F9"/>
    <w:rsid w:val="008C09F4"/>
    <w:rsid w:val="008C12C4"/>
    <w:rsid w:val="008C15AD"/>
    <w:rsid w:val="008C261D"/>
    <w:rsid w:val="008C262B"/>
    <w:rsid w:val="008C2A1B"/>
    <w:rsid w:val="008C336A"/>
    <w:rsid w:val="008C3766"/>
    <w:rsid w:val="008C39E3"/>
    <w:rsid w:val="008C3E81"/>
    <w:rsid w:val="008C3FB5"/>
    <w:rsid w:val="008C4085"/>
    <w:rsid w:val="008C43D0"/>
    <w:rsid w:val="008C4488"/>
    <w:rsid w:val="008C4564"/>
    <w:rsid w:val="008C49BB"/>
    <w:rsid w:val="008C53F9"/>
    <w:rsid w:val="008C5A79"/>
    <w:rsid w:val="008C60D1"/>
    <w:rsid w:val="008C6306"/>
    <w:rsid w:val="008C644A"/>
    <w:rsid w:val="008C6575"/>
    <w:rsid w:val="008C66D9"/>
    <w:rsid w:val="008C682A"/>
    <w:rsid w:val="008C6952"/>
    <w:rsid w:val="008C6C12"/>
    <w:rsid w:val="008C6D22"/>
    <w:rsid w:val="008C7234"/>
    <w:rsid w:val="008C7715"/>
    <w:rsid w:val="008C7A6D"/>
    <w:rsid w:val="008C7A8D"/>
    <w:rsid w:val="008D0143"/>
    <w:rsid w:val="008D02DE"/>
    <w:rsid w:val="008D07F9"/>
    <w:rsid w:val="008D29E7"/>
    <w:rsid w:val="008D2A66"/>
    <w:rsid w:val="008D2A8F"/>
    <w:rsid w:val="008D323C"/>
    <w:rsid w:val="008D33BA"/>
    <w:rsid w:val="008D379D"/>
    <w:rsid w:val="008D3F84"/>
    <w:rsid w:val="008D413F"/>
    <w:rsid w:val="008D415E"/>
    <w:rsid w:val="008D4417"/>
    <w:rsid w:val="008D454C"/>
    <w:rsid w:val="008D462E"/>
    <w:rsid w:val="008D4714"/>
    <w:rsid w:val="008D4B89"/>
    <w:rsid w:val="008D4CB1"/>
    <w:rsid w:val="008D4D8F"/>
    <w:rsid w:val="008D5029"/>
    <w:rsid w:val="008D51E6"/>
    <w:rsid w:val="008D5431"/>
    <w:rsid w:val="008D54E8"/>
    <w:rsid w:val="008D5A93"/>
    <w:rsid w:val="008D6180"/>
    <w:rsid w:val="008D6C62"/>
    <w:rsid w:val="008D7095"/>
    <w:rsid w:val="008D73B5"/>
    <w:rsid w:val="008D7CBD"/>
    <w:rsid w:val="008D7E0C"/>
    <w:rsid w:val="008E037B"/>
    <w:rsid w:val="008E06A9"/>
    <w:rsid w:val="008E08EB"/>
    <w:rsid w:val="008E0A4E"/>
    <w:rsid w:val="008E0AC3"/>
    <w:rsid w:val="008E0CC1"/>
    <w:rsid w:val="008E0DA3"/>
    <w:rsid w:val="008E1189"/>
    <w:rsid w:val="008E1784"/>
    <w:rsid w:val="008E1E60"/>
    <w:rsid w:val="008E22FB"/>
    <w:rsid w:val="008E2429"/>
    <w:rsid w:val="008E2D04"/>
    <w:rsid w:val="008E2FE5"/>
    <w:rsid w:val="008E3788"/>
    <w:rsid w:val="008E3A1E"/>
    <w:rsid w:val="008E3B35"/>
    <w:rsid w:val="008E3BA1"/>
    <w:rsid w:val="008E4C9F"/>
    <w:rsid w:val="008E5712"/>
    <w:rsid w:val="008E5EB5"/>
    <w:rsid w:val="008E6284"/>
    <w:rsid w:val="008E6569"/>
    <w:rsid w:val="008E6944"/>
    <w:rsid w:val="008E6BB0"/>
    <w:rsid w:val="008E756B"/>
    <w:rsid w:val="008E7F78"/>
    <w:rsid w:val="008F00DA"/>
    <w:rsid w:val="008F00DD"/>
    <w:rsid w:val="008F0287"/>
    <w:rsid w:val="008F0574"/>
    <w:rsid w:val="008F0618"/>
    <w:rsid w:val="008F0A0E"/>
    <w:rsid w:val="008F0DBB"/>
    <w:rsid w:val="008F0E8F"/>
    <w:rsid w:val="008F0EE5"/>
    <w:rsid w:val="008F0FF3"/>
    <w:rsid w:val="008F1193"/>
    <w:rsid w:val="008F1AB1"/>
    <w:rsid w:val="008F1B1D"/>
    <w:rsid w:val="008F1C65"/>
    <w:rsid w:val="008F1C83"/>
    <w:rsid w:val="008F1F3A"/>
    <w:rsid w:val="008F2D82"/>
    <w:rsid w:val="008F33D4"/>
    <w:rsid w:val="008F3523"/>
    <w:rsid w:val="008F3804"/>
    <w:rsid w:val="008F3835"/>
    <w:rsid w:val="008F3BF2"/>
    <w:rsid w:val="008F3D83"/>
    <w:rsid w:val="008F3FDF"/>
    <w:rsid w:val="008F4011"/>
    <w:rsid w:val="008F45A4"/>
    <w:rsid w:val="008F463A"/>
    <w:rsid w:val="008F4885"/>
    <w:rsid w:val="008F4C7D"/>
    <w:rsid w:val="008F5A7F"/>
    <w:rsid w:val="008F5BE0"/>
    <w:rsid w:val="008F5E2F"/>
    <w:rsid w:val="008F6398"/>
    <w:rsid w:val="008F6F31"/>
    <w:rsid w:val="008F6F4A"/>
    <w:rsid w:val="008F7791"/>
    <w:rsid w:val="008F7B06"/>
    <w:rsid w:val="008F7BAC"/>
    <w:rsid w:val="008F7D1B"/>
    <w:rsid w:val="009000AC"/>
    <w:rsid w:val="009000B7"/>
    <w:rsid w:val="009000D5"/>
    <w:rsid w:val="0090051B"/>
    <w:rsid w:val="0090064D"/>
    <w:rsid w:val="00900850"/>
    <w:rsid w:val="00900EAA"/>
    <w:rsid w:val="00900F3B"/>
    <w:rsid w:val="00901572"/>
    <w:rsid w:val="00901BE8"/>
    <w:rsid w:val="00901E14"/>
    <w:rsid w:val="00902A82"/>
    <w:rsid w:val="009030A5"/>
    <w:rsid w:val="00903D2F"/>
    <w:rsid w:val="009040A3"/>
    <w:rsid w:val="00904510"/>
    <w:rsid w:val="0090465D"/>
    <w:rsid w:val="0090475D"/>
    <w:rsid w:val="009047D4"/>
    <w:rsid w:val="00904B47"/>
    <w:rsid w:val="00904BA8"/>
    <w:rsid w:val="00904D2D"/>
    <w:rsid w:val="00904DAF"/>
    <w:rsid w:val="00904FA9"/>
    <w:rsid w:val="009055F7"/>
    <w:rsid w:val="009056F1"/>
    <w:rsid w:val="0090571C"/>
    <w:rsid w:val="00905970"/>
    <w:rsid w:val="00905CA8"/>
    <w:rsid w:val="00905EAE"/>
    <w:rsid w:val="009060FC"/>
    <w:rsid w:val="009062C8"/>
    <w:rsid w:val="0090651C"/>
    <w:rsid w:val="00906E50"/>
    <w:rsid w:val="00907422"/>
    <w:rsid w:val="009076CB"/>
    <w:rsid w:val="0090774C"/>
    <w:rsid w:val="00907DF3"/>
    <w:rsid w:val="009102C0"/>
    <w:rsid w:val="0091088A"/>
    <w:rsid w:val="00911624"/>
    <w:rsid w:val="00911A21"/>
    <w:rsid w:val="009126B2"/>
    <w:rsid w:val="00913314"/>
    <w:rsid w:val="0091439E"/>
    <w:rsid w:val="0091470E"/>
    <w:rsid w:val="00914EE2"/>
    <w:rsid w:val="00915877"/>
    <w:rsid w:val="009158F1"/>
    <w:rsid w:val="00916098"/>
    <w:rsid w:val="009160FB"/>
    <w:rsid w:val="009165D2"/>
    <w:rsid w:val="00916661"/>
    <w:rsid w:val="0091681D"/>
    <w:rsid w:val="00917103"/>
    <w:rsid w:val="0091714D"/>
    <w:rsid w:val="00917379"/>
    <w:rsid w:val="009173BC"/>
    <w:rsid w:val="00917B11"/>
    <w:rsid w:val="009202A1"/>
    <w:rsid w:val="009202E8"/>
    <w:rsid w:val="0092075E"/>
    <w:rsid w:val="00920C2F"/>
    <w:rsid w:val="00920DD3"/>
    <w:rsid w:val="00920F83"/>
    <w:rsid w:val="00920FBF"/>
    <w:rsid w:val="00921331"/>
    <w:rsid w:val="00921590"/>
    <w:rsid w:val="00921661"/>
    <w:rsid w:val="009218D3"/>
    <w:rsid w:val="00921A72"/>
    <w:rsid w:val="00922069"/>
    <w:rsid w:val="0092266C"/>
    <w:rsid w:val="009227F7"/>
    <w:rsid w:val="009230F8"/>
    <w:rsid w:val="0092320B"/>
    <w:rsid w:val="00923227"/>
    <w:rsid w:val="009233E0"/>
    <w:rsid w:val="00923982"/>
    <w:rsid w:val="00923DB7"/>
    <w:rsid w:val="00923F31"/>
    <w:rsid w:val="00923F39"/>
    <w:rsid w:val="00923FAD"/>
    <w:rsid w:val="009241E2"/>
    <w:rsid w:val="00924373"/>
    <w:rsid w:val="0092485E"/>
    <w:rsid w:val="00924AF0"/>
    <w:rsid w:val="00925032"/>
    <w:rsid w:val="009253A0"/>
    <w:rsid w:val="00925E44"/>
    <w:rsid w:val="00926502"/>
    <w:rsid w:val="00926969"/>
    <w:rsid w:val="00926FCB"/>
    <w:rsid w:val="0092733C"/>
    <w:rsid w:val="009274CC"/>
    <w:rsid w:val="00927633"/>
    <w:rsid w:val="009277F1"/>
    <w:rsid w:val="009301AB"/>
    <w:rsid w:val="009305CF"/>
    <w:rsid w:val="0093064B"/>
    <w:rsid w:val="00930735"/>
    <w:rsid w:val="0093080D"/>
    <w:rsid w:val="00930A5B"/>
    <w:rsid w:val="00930A94"/>
    <w:rsid w:val="00930FA9"/>
    <w:rsid w:val="00931450"/>
    <w:rsid w:val="0093184F"/>
    <w:rsid w:val="00931968"/>
    <w:rsid w:val="00931CE4"/>
    <w:rsid w:val="0093213D"/>
    <w:rsid w:val="00932616"/>
    <w:rsid w:val="00932862"/>
    <w:rsid w:val="0093286D"/>
    <w:rsid w:val="00933410"/>
    <w:rsid w:val="00933B4C"/>
    <w:rsid w:val="00933C19"/>
    <w:rsid w:val="00934563"/>
    <w:rsid w:val="009345FF"/>
    <w:rsid w:val="00934EBD"/>
    <w:rsid w:val="00934F3A"/>
    <w:rsid w:val="009350D7"/>
    <w:rsid w:val="009351D6"/>
    <w:rsid w:val="00935274"/>
    <w:rsid w:val="009353E5"/>
    <w:rsid w:val="00935469"/>
    <w:rsid w:val="00935800"/>
    <w:rsid w:val="00935B4C"/>
    <w:rsid w:val="0093601C"/>
    <w:rsid w:val="0093625A"/>
    <w:rsid w:val="009366BD"/>
    <w:rsid w:val="00936D51"/>
    <w:rsid w:val="00936D65"/>
    <w:rsid w:val="00936D8E"/>
    <w:rsid w:val="00936F13"/>
    <w:rsid w:val="0093714C"/>
    <w:rsid w:val="00937845"/>
    <w:rsid w:val="009378F5"/>
    <w:rsid w:val="00937C98"/>
    <w:rsid w:val="00937F4C"/>
    <w:rsid w:val="009400CB"/>
    <w:rsid w:val="009401DF"/>
    <w:rsid w:val="009402A8"/>
    <w:rsid w:val="0094082B"/>
    <w:rsid w:val="00940DE4"/>
    <w:rsid w:val="009410D6"/>
    <w:rsid w:val="0094162B"/>
    <w:rsid w:val="00941706"/>
    <w:rsid w:val="00941731"/>
    <w:rsid w:val="00941E6E"/>
    <w:rsid w:val="009420FF"/>
    <w:rsid w:val="00942CC9"/>
    <w:rsid w:val="00942FCC"/>
    <w:rsid w:val="0094335A"/>
    <w:rsid w:val="00943400"/>
    <w:rsid w:val="0094355A"/>
    <w:rsid w:val="0094375B"/>
    <w:rsid w:val="00943C05"/>
    <w:rsid w:val="00944159"/>
    <w:rsid w:val="009443BA"/>
    <w:rsid w:val="00944589"/>
    <w:rsid w:val="009448DB"/>
    <w:rsid w:val="00944B17"/>
    <w:rsid w:val="00944B1A"/>
    <w:rsid w:val="00944D9C"/>
    <w:rsid w:val="00945AEF"/>
    <w:rsid w:val="00945D96"/>
    <w:rsid w:val="0094621F"/>
    <w:rsid w:val="0094661D"/>
    <w:rsid w:val="0094683B"/>
    <w:rsid w:val="00946A6E"/>
    <w:rsid w:val="00946D8E"/>
    <w:rsid w:val="00946E1E"/>
    <w:rsid w:val="00947B3C"/>
    <w:rsid w:val="009504AD"/>
    <w:rsid w:val="00950618"/>
    <w:rsid w:val="00950905"/>
    <w:rsid w:val="00951B6E"/>
    <w:rsid w:val="00951C5F"/>
    <w:rsid w:val="0095202C"/>
    <w:rsid w:val="0095238A"/>
    <w:rsid w:val="0095238E"/>
    <w:rsid w:val="00952B68"/>
    <w:rsid w:val="00952C66"/>
    <w:rsid w:val="00952DB7"/>
    <w:rsid w:val="00952DEC"/>
    <w:rsid w:val="00952FE2"/>
    <w:rsid w:val="00953285"/>
    <w:rsid w:val="009532A6"/>
    <w:rsid w:val="0095346F"/>
    <w:rsid w:val="009535D3"/>
    <w:rsid w:val="00953A3F"/>
    <w:rsid w:val="00953AA7"/>
    <w:rsid w:val="00953AFE"/>
    <w:rsid w:val="00954769"/>
    <w:rsid w:val="00954795"/>
    <w:rsid w:val="009548CF"/>
    <w:rsid w:val="00955013"/>
    <w:rsid w:val="0095583D"/>
    <w:rsid w:val="00956772"/>
    <w:rsid w:val="00956F35"/>
    <w:rsid w:val="00957467"/>
    <w:rsid w:val="00957BAB"/>
    <w:rsid w:val="009600E5"/>
    <w:rsid w:val="0096015C"/>
    <w:rsid w:val="009601DD"/>
    <w:rsid w:val="00960287"/>
    <w:rsid w:val="00960D75"/>
    <w:rsid w:val="00961BFB"/>
    <w:rsid w:val="00961FAD"/>
    <w:rsid w:val="00962101"/>
    <w:rsid w:val="00962332"/>
    <w:rsid w:val="009628AD"/>
    <w:rsid w:val="00962908"/>
    <w:rsid w:val="00962909"/>
    <w:rsid w:val="00962DFC"/>
    <w:rsid w:val="0096302D"/>
    <w:rsid w:val="0096313F"/>
    <w:rsid w:val="0096338C"/>
    <w:rsid w:val="009633D1"/>
    <w:rsid w:val="009638AD"/>
    <w:rsid w:val="009638BF"/>
    <w:rsid w:val="0096416F"/>
    <w:rsid w:val="00964BB3"/>
    <w:rsid w:val="00964C33"/>
    <w:rsid w:val="00964D08"/>
    <w:rsid w:val="00964F97"/>
    <w:rsid w:val="0096502C"/>
    <w:rsid w:val="00965520"/>
    <w:rsid w:val="0096584D"/>
    <w:rsid w:val="00965946"/>
    <w:rsid w:val="00965A89"/>
    <w:rsid w:val="0096633D"/>
    <w:rsid w:val="00966A89"/>
    <w:rsid w:val="00966F10"/>
    <w:rsid w:val="00967400"/>
    <w:rsid w:val="0096742E"/>
    <w:rsid w:val="009676BC"/>
    <w:rsid w:val="009679A2"/>
    <w:rsid w:val="00967A29"/>
    <w:rsid w:val="00967F86"/>
    <w:rsid w:val="00970009"/>
    <w:rsid w:val="00970494"/>
    <w:rsid w:val="0097073F"/>
    <w:rsid w:val="00970BC1"/>
    <w:rsid w:val="0097106F"/>
    <w:rsid w:val="00971504"/>
    <w:rsid w:val="0097183D"/>
    <w:rsid w:val="009718D1"/>
    <w:rsid w:val="00971AF5"/>
    <w:rsid w:val="0097240E"/>
    <w:rsid w:val="009724B0"/>
    <w:rsid w:val="00972DE3"/>
    <w:rsid w:val="0097387D"/>
    <w:rsid w:val="009739B1"/>
    <w:rsid w:val="00974292"/>
    <w:rsid w:val="0097443C"/>
    <w:rsid w:val="009748C1"/>
    <w:rsid w:val="0097502F"/>
    <w:rsid w:val="00975AF8"/>
    <w:rsid w:val="00975B66"/>
    <w:rsid w:val="00975CF3"/>
    <w:rsid w:val="00975E24"/>
    <w:rsid w:val="00976128"/>
    <w:rsid w:val="009766DC"/>
    <w:rsid w:val="009767D0"/>
    <w:rsid w:val="009771A4"/>
    <w:rsid w:val="0097758E"/>
    <w:rsid w:val="00977639"/>
    <w:rsid w:val="00977885"/>
    <w:rsid w:val="0097791A"/>
    <w:rsid w:val="00977D0A"/>
    <w:rsid w:val="00977DDB"/>
    <w:rsid w:val="00980034"/>
    <w:rsid w:val="00981365"/>
    <w:rsid w:val="009816F4"/>
    <w:rsid w:val="0098190F"/>
    <w:rsid w:val="00981CE5"/>
    <w:rsid w:val="00981E86"/>
    <w:rsid w:val="009824C4"/>
    <w:rsid w:val="00982761"/>
    <w:rsid w:val="00982B50"/>
    <w:rsid w:val="00982E57"/>
    <w:rsid w:val="00983024"/>
    <w:rsid w:val="009834F0"/>
    <w:rsid w:val="0098364E"/>
    <w:rsid w:val="00983669"/>
    <w:rsid w:val="00983726"/>
    <w:rsid w:val="00983954"/>
    <w:rsid w:val="00983F5D"/>
    <w:rsid w:val="00984466"/>
    <w:rsid w:val="00984561"/>
    <w:rsid w:val="00984AF0"/>
    <w:rsid w:val="00984DFE"/>
    <w:rsid w:val="009853C4"/>
    <w:rsid w:val="00986354"/>
    <w:rsid w:val="009867F2"/>
    <w:rsid w:val="00986B08"/>
    <w:rsid w:val="00987696"/>
    <w:rsid w:val="009876A0"/>
    <w:rsid w:val="0099020D"/>
    <w:rsid w:val="009903FA"/>
    <w:rsid w:val="009904E2"/>
    <w:rsid w:val="00990833"/>
    <w:rsid w:val="00990C4F"/>
    <w:rsid w:val="00990C53"/>
    <w:rsid w:val="0099130F"/>
    <w:rsid w:val="009915AE"/>
    <w:rsid w:val="00991947"/>
    <w:rsid w:val="00991B88"/>
    <w:rsid w:val="00992282"/>
    <w:rsid w:val="0099256A"/>
    <w:rsid w:val="009926C7"/>
    <w:rsid w:val="009935BD"/>
    <w:rsid w:val="009940AF"/>
    <w:rsid w:val="0099448B"/>
    <w:rsid w:val="009948DB"/>
    <w:rsid w:val="0099508D"/>
    <w:rsid w:val="00995626"/>
    <w:rsid w:val="0099575A"/>
    <w:rsid w:val="00995815"/>
    <w:rsid w:val="009959E2"/>
    <w:rsid w:val="00995B0C"/>
    <w:rsid w:val="00995C5C"/>
    <w:rsid w:val="00996098"/>
    <w:rsid w:val="009967E4"/>
    <w:rsid w:val="00996A0D"/>
    <w:rsid w:val="00996D0B"/>
    <w:rsid w:val="00996EEF"/>
    <w:rsid w:val="00997404"/>
    <w:rsid w:val="0099778F"/>
    <w:rsid w:val="00997B12"/>
    <w:rsid w:val="00997CE0"/>
    <w:rsid w:val="009A02FB"/>
    <w:rsid w:val="009A0702"/>
    <w:rsid w:val="009A0768"/>
    <w:rsid w:val="009A0A67"/>
    <w:rsid w:val="009A0BCD"/>
    <w:rsid w:val="009A0D7D"/>
    <w:rsid w:val="009A0FD7"/>
    <w:rsid w:val="009A18DD"/>
    <w:rsid w:val="009A1B9F"/>
    <w:rsid w:val="009A23B7"/>
    <w:rsid w:val="009A27CD"/>
    <w:rsid w:val="009A282D"/>
    <w:rsid w:val="009A2926"/>
    <w:rsid w:val="009A2C06"/>
    <w:rsid w:val="009A32B4"/>
    <w:rsid w:val="009A332B"/>
    <w:rsid w:val="009A399A"/>
    <w:rsid w:val="009A3B2E"/>
    <w:rsid w:val="009A4117"/>
    <w:rsid w:val="009A4295"/>
    <w:rsid w:val="009A455A"/>
    <w:rsid w:val="009A519E"/>
    <w:rsid w:val="009A54CE"/>
    <w:rsid w:val="009A5C47"/>
    <w:rsid w:val="009A6116"/>
    <w:rsid w:val="009A6848"/>
    <w:rsid w:val="009A68C5"/>
    <w:rsid w:val="009A696E"/>
    <w:rsid w:val="009A6BDD"/>
    <w:rsid w:val="009A6C4F"/>
    <w:rsid w:val="009A7164"/>
    <w:rsid w:val="009A72EE"/>
    <w:rsid w:val="009A739F"/>
    <w:rsid w:val="009A7491"/>
    <w:rsid w:val="009A761D"/>
    <w:rsid w:val="009A76A7"/>
    <w:rsid w:val="009A7973"/>
    <w:rsid w:val="009A7D6C"/>
    <w:rsid w:val="009A7FF3"/>
    <w:rsid w:val="009B00DB"/>
    <w:rsid w:val="009B0DFD"/>
    <w:rsid w:val="009B115B"/>
    <w:rsid w:val="009B1448"/>
    <w:rsid w:val="009B1D0C"/>
    <w:rsid w:val="009B1D9B"/>
    <w:rsid w:val="009B20E2"/>
    <w:rsid w:val="009B21DE"/>
    <w:rsid w:val="009B2306"/>
    <w:rsid w:val="009B2362"/>
    <w:rsid w:val="009B2660"/>
    <w:rsid w:val="009B2A75"/>
    <w:rsid w:val="009B2C3F"/>
    <w:rsid w:val="009B3190"/>
    <w:rsid w:val="009B34CA"/>
    <w:rsid w:val="009B3C31"/>
    <w:rsid w:val="009B3C8E"/>
    <w:rsid w:val="009B40D1"/>
    <w:rsid w:val="009B43C7"/>
    <w:rsid w:val="009B4571"/>
    <w:rsid w:val="009B4A06"/>
    <w:rsid w:val="009B4B6B"/>
    <w:rsid w:val="009B4DE4"/>
    <w:rsid w:val="009B4F1C"/>
    <w:rsid w:val="009B4F55"/>
    <w:rsid w:val="009B4FD0"/>
    <w:rsid w:val="009B5016"/>
    <w:rsid w:val="009B533F"/>
    <w:rsid w:val="009B5432"/>
    <w:rsid w:val="009B5B8E"/>
    <w:rsid w:val="009B5FC4"/>
    <w:rsid w:val="009B6113"/>
    <w:rsid w:val="009B625B"/>
    <w:rsid w:val="009B67B6"/>
    <w:rsid w:val="009B6D91"/>
    <w:rsid w:val="009B72E6"/>
    <w:rsid w:val="009B73F9"/>
    <w:rsid w:val="009B7846"/>
    <w:rsid w:val="009B7D29"/>
    <w:rsid w:val="009B7E81"/>
    <w:rsid w:val="009C040C"/>
    <w:rsid w:val="009C06E4"/>
    <w:rsid w:val="009C0BDB"/>
    <w:rsid w:val="009C10EE"/>
    <w:rsid w:val="009C1802"/>
    <w:rsid w:val="009C1B2C"/>
    <w:rsid w:val="009C1EB0"/>
    <w:rsid w:val="009C235B"/>
    <w:rsid w:val="009C2783"/>
    <w:rsid w:val="009C2BD0"/>
    <w:rsid w:val="009C3184"/>
    <w:rsid w:val="009C349E"/>
    <w:rsid w:val="009C3624"/>
    <w:rsid w:val="009C38B8"/>
    <w:rsid w:val="009C3FFE"/>
    <w:rsid w:val="009C40AF"/>
    <w:rsid w:val="009C4813"/>
    <w:rsid w:val="009C4BCE"/>
    <w:rsid w:val="009C51BE"/>
    <w:rsid w:val="009C5205"/>
    <w:rsid w:val="009C5535"/>
    <w:rsid w:val="009C5896"/>
    <w:rsid w:val="009C63C2"/>
    <w:rsid w:val="009C69E5"/>
    <w:rsid w:val="009C6C33"/>
    <w:rsid w:val="009C6E20"/>
    <w:rsid w:val="009C6FD6"/>
    <w:rsid w:val="009C74F6"/>
    <w:rsid w:val="009C7C56"/>
    <w:rsid w:val="009D00BF"/>
    <w:rsid w:val="009D00F3"/>
    <w:rsid w:val="009D0341"/>
    <w:rsid w:val="009D0603"/>
    <w:rsid w:val="009D0B32"/>
    <w:rsid w:val="009D120C"/>
    <w:rsid w:val="009D13A7"/>
    <w:rsid w:val="009D158A"/>
    <w:rsid w:val="009D1958"/>
    <w:rsid w:val="009D1EFA"/>
    <w:rsid w:val="009D237C"/>
    <w:rsid w:val="009D2773"/>
    <w:rsid w:val="009D30AB"/>
    <w:rsid w:val="009D3E43"/>
    <w:rsid w:val="009D4159"/>
    <w:rsid w:val="009D4387"/>
    <w:rsid w:val="009D455C"/>
    <w:rsid w:val="009D4BD7"/>
    <w:rsid w:val="009D4C26"/>
    <w:rsid w:val="009D4C35"/>
    <w:rsid w:val="009D4D78"/>
    <w:rsid w:val="009D4E53"/>
    <w:rsid w:val="009D5414"/>
    <w:rsid w:val="009D555E"/>
    <w:rsid w:val="009D592F"/>
    <w:rsid w:val="009D5AD5"/>
    <w:rsid w:val="009D5E2B"/>
    <w:rsid w:val="009D64B9"/>
    <w:rsid w:val="009D7167"/>
    <w:rsid w:val="009D7686"/>
    <w:rsid w:val="009D7A09"/>
    <w:rsid w:val="009D7F5E"/>
    <w:rsid w:val="009E0048"/>
    <w:rsid w:val="009E0182"/>
    <w:rsid w:val="009E08C2"/>
    <w:rsid w:val="009E0969"/>
    <w:rsid w:val="009E0F2B"/>
    <w:rsid w:val="009E10D1"/>
    <w:rsid w:val="009E14E2"/>
    <w:rsid w:val="009E183D"/>
    <w:rsid w:val="009E19BE"/>
    <w:rsid w:val="009E1C12"/>
    <w:rsid w:val="009E1DC1"/>
    <w:rsid w:val="009E1DE6"/>
    <w:rsid w:val="009E2140"/>
    <w:rsid w:val="009E250D"/>
    <w:rsid w:val="009E2605"/>
    <w:rsid w:val="009E2B8D"/>
    <w:rsid w:val="009E33DB"/>
    <w:rsid w:val="009E3803"/>
    <w:rsid w:val="009E3815"/>
    <w:rsid w:val="009E3990"/>
    <w:rsid w:val="009E4AD9"/>
    <w:rsid w:val="009E4BEA"/>
    <w:rsid w:val="009E4CE0"/>
    <w:rsid w:val="009E53FA"/>
    <w:rsid w:val="009E5D0E"/>
    <w:rsid w:val="009E62F2"/>
    <w:rsid w:val="009E6485"/>
    <w:rsid w:val="009E756F"/>
    <w:rsid w:val="009E7A07"/>
    <w:rsid w:val="009E7B97"/>
    <w:rsid w:val="009E7DDA"/>
    <w:rsid w:val="009F07C4"/>
    <w:rsid w:val="009F08D4"/>
    <w:rsid w:val="009F0ECC"/>
    <w:rsid w:val="009F0F83"/>
    <w:rsid w:val="009F139F"/>
    <w:rsid w:val="009F1827"/>
    <w:rsid w:val="009F19FA"/>
    <w:rsid w:val="009F1AB3"/>
    <w:rsid w:val="009F201B"/>
    <w:rsid w:val="009F213C"/>
    <w:rsid w:val="009F25DE"/>
    <w:rsid w:val="009F3366"/>
    <w:rsid w:val="009F3706"/>
    <w:rsid w:val="009F3ABC"/>
    <w:rsid w:val="009F3D2C"/>
    <w:rsid w:val="009F4356"/>
    <w:rsid w:val="009F47C8"/>
    <w:rsid w:val="009F546A"/>
    <w:rsid w:val="009F5612"/>
    <w:rsid w:val="009F5841"/>
    <w:rsid w:val="009F5943"/>
    <w:rsid w:val="009F5A8D"/>
    <w:rsid w:val="009F5B66"/>
    <w:rsid w:val="009F5CF7"/>
    <w:rsid w:val="009F5D7C"/>
    <w:rsid w:val="009F66E3"/>
    <w:rsid w:val="009F6E0A"/>
    <w:rsid w:val="009F7570"/>
    <w:rsid w:val="009F7ED1"/>
    <w:rsid w:val="00A00290"/>
    <w:rsid w:val="00A003C2"/>
    <w:rsid w:val="00A004D5"/>
    <w:rsid w:val="00A00C40"/>
    <w:rsid w:val="00A01375"/>
    <w:rsid w:val="00A01644"/>
    <w:rsid w:val="00A018AC"/>
    <w:rsid w:val="00A01E05"/>
    <w:rsid w:val="00A01E1C"/>
    <w:rsid w:val="00A02142"/>
    <w:rsid w:val="00A0297C"/>
    <w:rsid w:val="00A029DB"/>
    <w:rsid w:val="00A02A04"/>
    <w:rsid w:val="00A02B63"/>
    <w:rsid w:val="00A02EA3"/>
    <w:rsid w:val="00A034D2"/>
    <w:rsid w:val="00A03AD8"/>
    <w:rsid w:val="00A03E79"/>
    <w:rsid w:val="00A0418D"/>
    <w:rsid w:val="00A043A4"/>
    <w:rsid w:val="00A043AB"/>
    <w:rsid w:val="00A046EB"/>
    <w:rsid w:val="00A04C7B"/>
    <w:rsid w:val="00A04D4B"/>
    <w:rsid w:val="00A05109"/>
    <w:rsid w:val="00A051BD"/>
    <w:rsid w:val="00A053F0"/>
    <w:rsid w:val="00A0550D"/>
    <w:rsid w:val="00A05C17"/>
    <w:rsid w:val="00A066B6"/>
    <w:rsid w:val="00A06BD6"/>
    <w:rsid w:val="00A0706D"/>
    <w:rsid w:val="00A071A6"/>
    <w:rsid w:val="00A0723F"/>
    <w:rsid w:val="00A075DA"/>
    <w:rsid w:val="00A0776C"/>
    <w:rsid w:val="00A07EAD"/>
    <w:rsid w:val="00A10307"/>
    <w:rsid w:val="00A10442"/>
    <w:rsid w:val="00A108BE"/>
    <w:rsid w:val="00A1097A"/>
    <w:rsid w:val="00A1101C"/>
    <w:rsid w:val="00A1133D"/>
    <w:rsid w:val="00A11371"/>
    <w:rsid w:val="00A11553"/>
    <w:rsid w:val="00A1188A"/>
    <w:rsid w:val="00A11981"/>
    <w:rsid w:val="00A11B00"/>
    <w:rsid w:val="00A11C61"/>
    <w:rsid w:val="00A12298"/>
    <w:rsid w:val="00A126A7"/>
    <w:rsid w:val="00A12E87"/>
    <w:rsid w:val="00A138B1"/>
    <w:rsid w:val="00A138E4"/>
    <w:rsid w:val="00A139BA"/>
    <w:rsid w:val="00A13DA1"/>
    <w:rsid w:val="00A13FAF"/>
    <w:rsid w:val="00A14008"/>
    <w:rsid w:val="00A14052"/>
    <w:rsid w:val="00A1407C"/>
    <w:rsid w:val="00A140F4"/>
    <w:rsid w:val="00A14223"/>
    <w:rsid w:val="00A146CF"/>
    <w:rsid w:val="00A147F8"/>
    <w:rsid w:val="00A14AF2"/>
    <w:rsid w:val="00A14B59"/>
    <w:rsid w:val="00A14BFB"/>
    <w:rsid w:val="00A14CA2"/>
    <w:rsid w:val="00A151E7"/>
    <w:rsid w:val="00A158F8"/>
    <w:rsid w:val="00A1591F"/>
    <w:rsid w:val="00A15D37"/>
    <w:rsid w:val="00A16230"/>
    <w:rsid w:val="00A16320"/>
    <w:rsid w:val="00A16338"/>
    <w:rsid w:val="00A164D9"/>
    <w:rsid w:val="00A16664"/>
    <w:rsid w:val="00A1682B"/>
    <w:rsid w:val="00A16894"/>
    <w:rsid w:val="00A16DE4"/>
    <w:rsid w:val="00A1730B"/>
    <w:rsid w:val="00A173E4"/>
    <w:rsid w:val="00A17457"/>
    <w:rsid w:val="00A178B3"/>
    <w:rsid w:val="00A17A6F"/>
    <w:rsid w:val="00A17BC1"/>
    <w:rsid w:val="00A203D2"/>
    <w:rsid w:val="00A207E4"/>
    <w:rsid w:val="00A20C65"/>
    <w:rsid w:val="00A21416"/>
    <w:rsid w:val="00A21E76"/>
    <w:rsid w:val="00A22104"/>
    <w:rsid w:val="00A221A5"/>
    <w:rsid w:val="00A22952"/>
    <w:rsid w:val="00A22998"/>
    <w:rsid w:val="00A22EA8"/>
    <w:rsid w:val="00A22F87"/>
    <w:rsid w:val="00A23096"/>
    <w:rsid w:val="00A23163"/>
    <w:rsid w:val="00A2320E"/>
    <w:rsid w:val="00A23F67"/>
    <w:rsid w:val="00A24224"/>
    <w:rsid w:val="00A24397"/>
    <w:rsid w:val="00A2460D"/>
    <w:rsid w:val="00A249E0"/>
    <w:rsid w:val="00A24D83"/>
    <w:rsid w:val="00A251FC"/>
    <w:rsid w:val="00A2598E"/>
    <w:rsid w:val="00A25DA9"/>
    <w:rsid w:val="00A25DEE"/>
    <w:rsid w:val="00A25E0C"/>
    <w:rsid w:val="00A25F3C"/>
    <w:rsid w:val="00A2613E"/>
    <w:rsid w:val="00A266BD"/>
    <w:rsid w:val="00A270B2"/>
    <w:rsid w:val="00A27A6C"/>
    <w:rsid w:val="00A27E36"/>
    <w:rsid w:val="00A27F5D"/>
    <w:rsid w:val="00A30272"/>
    <w:rsid w:val="00A30640"/>
    <w:rsid w:val="00A306FE"/>
    <w:rsid w:val="00A31225"/>
    <w:rsid w:val="00A321CB"/>
    <w:rsid w:val="00A32282"/>
    <w:rsid w:val="00A322DA"/>
    <w:rsid w:val="00A32DF9"/>
    <w:rsid w:val="00A32E6B"/>
    <w:rsid w:val="00A32FAA"/>
    <w:rsid w:val="00A331CF"/>
    <w:rsid w:val="00A33563"/>
    <w:rsid w:val="00A3370D"/>
    <w:rsid w:val="00A33824"/>
    <w:rsid w:val="00A33A71"/>
    <w:rsid w:val="00A345E0"/>
    <w:rsid w:val="00A34A4B"/>
    <w:rsid w:val="00A34B48"/>
    <w:rsid w:val="00A352FE"/>
    <w:rsid w:val="00A35363"/>
    <w:rsid w:val="00A357D0"/>
    <w:rsid w:val="00A35911"/>
    <w:rsid w:val="00A35CF7"/>
    <w:rsid w:val="00A36251"/>
    <w:rsid w:val="00A36576"/>
    <w:rsid w:val="00A36896"/>
    <w:rsid w:val="00A36D22"/>
    <w:rsid w:val="00A36FAD"/>
    <w:rsid w:val="00A3783E"/>
    <w:rsid w:val="00A37D3F"/>
    <w:rsid w:val="00A37D8F"/>
    <w:rsid w:val="00A40069"/>
    <w:rsid w:val="00A400F3"/>
    <w:rsid w:val="00A403D9"/>
    <w:rsid w:val="00A40A5A"/>
    <w:rsid w:val="00A40B02"/>
    <w:rsid w:val="00A40B9D"/>
    <w:rsid w:val="00A40C46"/>
    <w:rsid w:val="00A41034"/>
    <w:rsid w:val="00A411F9"/>
    <w:rsid w:val="00A419EE"/>
    <w:rsid w:val="00A41DA9"/>
    <w:rsid w:val="00A41DF8"/>
    <w:rsid w:val="00A421BA"/>
    <w:rsid w:val="00A4249F"/>
    <w:rsid w:val="00A4254A"/>
    <w:rsid w:val="00A4291A"/>
    <w:rsid w:val="00A429E4"/>
    <w:rsid w:val="00A42BE3"/>
    <w:rsid w:val="00A43102"/>
    <w:rsid w:val="00A43189"/>
    <w:rsid w:val="00A433F0"/>
    <w:rsid w:val="00A434ED"/>
    <w:rsid w:val="00A435FF"/>
    <w:rsid w:val="00A43A27"/>
    <w:rsid w:val="00A4507B"/>
    <w:rsid w:val="00A4512D"/>
    <w:rsid w:val="00A45E3B"/>
    <w:rsid w:val="00A4619E"/>
    <w:rsid w:val="00A467DC"/>
    <w:rsid w:val="00A477DB"/>
    <w:rsid w:val="00A47A4D"/>
    <w:rsid w:val="00A50005"/>
    <w:rsid w:val="00A500CE"/>
    <w:rsid w:val="00A505D3"/>
    <w:rsid w:val="00A506FA"/>
    <w:rsid w:val="00A50C48"/>
    <w:rsid w:val="00A50C7F"/>
    <w:rsid w:val="00A50D52"/>
    <w:rsid w:val="00A50E1A"/>
    <w:rsid w:val="00A50FFF"/>
    <w:rsid w:val="00A514D3"/>
    <w:rsid w:val="00A51947"/>
    <w:rsid w:val="00A51A0C"/>
    <w:rsid w:val="00A51A25"/>
    <w:rsid w:val="00A51B39"/>
    <w:rsid w:val="00A51D22"/>
    <w:rsid w:val="00A53041"/>
    <w:rsid w:val="00A533CF"/>
    <w:rsid w:val="00A53715"/>
    <w:rsid w:val="00A54389"/>
    <w:rsid w:val="00A54619"/>
    <w:rsid w:val="00A54763"/>
    <w:rsid w:val="00A54EE1"/>
    <w:rsid w:val="00A55378"/>
    <w:rsid w:val="00A554B2"/>
    <w:rsid w:val="00A55725"/>
    <w:rsid w:val="00A557E9"/>
    <w:rsid w:val="00A55AEB"/>
    <w:rsid w:val="00A55D78"/>
    <w:rsid w:val="00A5603E"/>
    <w:rsid w:val="00A562BE"/>
    <w:rsid w:val="00A5652C"/>
    <w:rsid w:val="00A56DD4"/>
    <w:rsid w:val="00A57063"/>
    <w:rsid w:val="00A57D15"/>
    <w:rsid w:val="00A57FCF"/>
    <w:rsid w:val="00A60014"/>
    <w:rsid w:val="00A601A7"/>
    <w:rsid w:val="00A602A7"/>
    <w:rsid w:val="00A607B9"/>
    <w:rsid w:val="00A60F5C"/>
    <w:rsid w:val="00A60F95"/>
    <w:rsid w:val="00A6152E"/>
    <w:rsid w:val="00A6175A"/>
    <w:rsid w:val="00A619D4"/>
    <w:rsid w:val="00A61BCC"/>
    <w:rsid w:val="00A61E9A"/>
    <w:rsid w:val="00A6211B"/>
    <w:rsid w:val="00A623BC"/>
    <w:rsid w:val="00A624B0"/>
    <w:rsid w:val="00A62790"/>
    <w:rsid w:val="00A627C0"/>
    <w:rsid w:val="00A631B0"/>
    <w:rsid w:val="00A63B2C"/>
    <w:rsid w:val="00A63D8C"/>
    <w:rsid w:val="00A64049"/>
    <w:rsid w:val="00A64611"/>
    <w:rsid w:val="00A64793"/>
    <w:rsid w:val="00A648BB"/>
    <w:rsid w:val="00A64B52"/>
    <w:rsid w:val="00A64C50"/>
    <w:rsid w:val="00A64ECA"/>
    <w:rsid w:val="00A659C6"/>
    <w:rsid w:val="00A65B18"/>
    <w:rsid w:val="00A6609D"/>
    <w:rsid w:val="00A67C61"/>
    <w:rsid w:val="00A67CBF"/>
    <w:rsid w:val="00A700E5"/>
    <w:rsid w:val="00A70365"/>
    <w:rsid w:val="00A70E5A"/>
    <w:rsid w:val="00A70FE9"/>
    <w:rsid w:val="00A71560"/>
    <w:rsid w:val="00A716F9"/>
    <w:rsid w:val="00A723FB"/>
    <w:rsid w:val="00A72467"/>
    <w:rsid w:val="00A72478"/>
    <w:rsid w:val="00A727A8"/>
    <w:rsid w:val="00A72F91"/>
    <w:rsid w:val="00A7338B"/>
    <w:rsid w:val="00A7344B"/>
    <w:rsid w:val="00A737CF"/>
    <w:rsid w:val="00A737DB"/>
    <w:rsid w:val="00A73A41"/>
    <w:rsid w:val="00A73B4B"/>
    <w:rsid w:val="00A74182"/>
    <w:rsid w:val="00A75058"/>
    <w:rsid w:val="00A75248"/>
    <w:rsid w:val="00A752DB"/>
    <w:rsid w:val="00A75611"/>
    <w:rsid w:val="00A7574B"/>
    <w:rsid w:val="00A7576A"/>
    <w:rsid w:val="00A75955"/>
    <w:rsid w:val="00A75A90"/>
    <w:rsid w:val="00A75BFA"/>
    <w:rsid w:val="00A75EC3"/>
    <w:rsid w:val="00A7601D"/>
    <w:rsid w:val="00A765E9"/>
    <w:rsid w:val="00A76715"/>
    <w:rsid w:val="00A771AC"/>
    <w:rsid w:val="00A772A3"/>
    <w:rsid w:val="00A77735"/>
    <w:rsid w:val="00A77996"/>
    <w:rsid w:val="00A77DBA"/>
    <w:rsid w:val="00A80423"/>
    <w:rsid w:val="00A80705"/>
    <w:rsid w:val="00A80D41"/>
    <w:rsid w:val="00A80F3A"/>
    <w:rsid w:val="00A8107D"/>
    <w:rsid w:val="00A81129"/>
    <w:rsid w:val="00A814A4"/>
    <w:rsid w:val="00A8161F"/>
    <w:rsid w:val="00A81651"/>
    <w:rsid w:val="00A817DE"/>
    <w:rsid w:val="00A8186A"/>
    <w:rsid w:val="00A81BAE"/>
    <w:rsid w:val="00A81C3F"/>
    <w:rsid w:val="00A81C8F"/>
    <w:rsid w:val="00A81D8A"/>
    <w:rsid w:val="00A8214E"/>
    <w:rsid w:val="00A82399"/>
    <w:rsid w:val="00A824A2"/>
    <w:rsid w:val="00A827FC"/>
    <w:rsid w:val="00A8297F"/>
    <w:rsid w:val="00A82B11"/>
    <w:rsid w:val="00A830E4"/>
    <w:rsid w:val="00A834CB"/>
    <w:rsid w:val="00A8350D"/>
    <w:rsid w:val="00A83AA4"/>
    <w:rsid w:val="00A83D01"/>
    <w:rsid w:val="00A83E04"/>
    <w:rsid w:val="00A83FF6"/>
    <w:rsid w:val="00A84371"/>
    <w:rsid w:val="00A848F1"/>
    <w:rsid w:val="00A84CAD"/>
    <w:rsid w:val="00A85388"/>
    <w:rsid w:val="00A859F2"/>
    <w:rsid w:val="00A85A6F"/>
    <w:rsid w:val="00A85B6A"/>
    <w:rsid w:val="00A85E34"/>
    <w:rsid w:val="00A85E90"/>
    <w:rsid w:val="00A8658C"/>
    <w:rsid w:val="00A867CB"/>
    <w:rsid w:val="00A86EC6"/>
    <w:rsid w:val="00A86F6A"/>
    <w:rsid w:val="00A8702E"/>
    <w:rsid w:val="00A870D0"/>
    <w:rsid w:val="00A870E5"/>
    <w:rsid w:val="00A87667"/>
    <w:rsid w:val="00A879AB"/>
    <w:rsid w:val="00A87CF1"/>
    <w:rsid w:val="00A87E85"/>
    <w:rsid w:val="00A87FAA"/>
    <w:rsid w:val="00A9029D"/>
    <w:rsid w:val="00A902DD"/>
    <w:rsid w:val="00A906DF"/>
    <w:rsid w:val="00A90944"/>
    <w:rsid w:val="00A90FB2"/>
    <w:rsid w:val="00A91471"/>
    <w:rsid w:val="00A91951"/>
    <w:rsid w:val="00A91DBD"/>
    <w:rsid w:val="00A91F02"/>
    <w:rsid w:val="00A91F3C"/>
    <w:rsid w:val="00A920A1"/>
    <w:rsid w:val="00A9216C"/>
    <w:rsid w:val="00A9235E"/>
    <w:rsid w:val="00A92528"/>
    <w:rsid w:val="00A926F9"/>
    <w:rsid w:val="00A92973"/>
    <w:rsid w:val="00A93BED"/>
    <w:rsid w:val="00A93F31"/>
    <w:rsid w:val="00A94040"/>
    <w:rsid w:val="00A94374"/>
    <w:rsid w:val="00A94397"/>
    <w:rsid w:val="00A94F86"/>
    <w:rsid w:val="00A95F01"/>
    <w:rsid w:val="00A95F69"/>
    <w:rsid w:val="00A963BC"/>
    <w:rsid w:val="00A96499"/>
    <w:rsid w:val="00A965CD"/>
    <w:rsid w:val="00A96ED8"/>
    <w:rsid w:val="00A96EEA"/>
    <w:rsid w:val="00A9745B"/>
    <w:rsid w:val="00A976DF"/>
    <w:rsid w:val="00A97B93"/>
    <w:rsid w:val="00AA0007"/>
    <w:rsid w:val="00AA0057"/>
    <w:rsid w:val="00AA0172"/>
    <w:rsid w:val="00AA044F"/>
    <w:rsid w:val="00AA07CD"/>
    <w:rsid w:val="00AA0946"/>
    <w:rsid w:val="00AA0959"/>
    <w:rsid w:val="00AA0997"/>
    <w:rsid w:val="00AA13FF"/>
    <w:rsid w:val="00AA1866"/>
    <w:rsid w:val="00AA18F9"/>
    <w:rsid w:val="00AA1B03"/>
    <w:rsid w:val="00AA1E41"/>
    <w:rsid w:val="00AA1FA3"/>
    <w:rsid w:val="00AA29BB"/>
    <w:rsid w:val="00AA2A55"/>
    <w:rsid w:val="00AA31D5"/>
    <w:rsid w:val="00AA39AB"/>
    <w:rsid w:val="00AA3AFA"/>
    <w:rsid w:val="00AA3B26"/>
    <w:rsid w:val="00AA3F3F"/>
    <w:rsid w:val="00AA4180"/>
    <w:rsid w:val="00AA436D"/>
    <w:rsid w:val="00AA4634"/>
    <w:rsid w:val="00AA542D"/>
    <w:rsid w:val="00AA5CAD"/>
    <w:rsid w:val="00AA5F97"/>
    <w:rsid w:val="00AA61C0"/>
    <w:rsid w:val="00AA66DA"/>
    <w:rsid w:val="00AA676A"/>
    <w:rsid w:val="00AA6A70"/>
    <w:rsid w:val="00AA6B8B"/>
    <w:rsid w:val="00AA6BBE"/>
    <w:rsid w:val="00AA6DFE"/>
    <w:rsid w:val="00AA7170"/>
    <w:rsid w:val="00AA737B"/>
    <w:rsid w:val="00AA73DC"/>
    <w:rsid w:val="00AA7796"/>
    <w:rsid w:val="00AB02A6"/>
    <w:rsid w:val="00AB0B29"/>
    <w:rsid w:val="00AB18D0"/>
    <w:rsid w:val="00AB274D"/>
    <w:rsid w:val="00AB2A94"/>
    <w:rsid w:val="00AB2E4E"/>
    <w:rsid w:val="00AB2FEF"/>
    <w:rsid w:val="00AB3115"/>
    <w:rsid w:val="00AB3732"/>
    <w:rsid w:val="00AB3D90"/>
    <w:rsid w:val="00AB3E7E"/>
    <w:rsid w:val="00AB41D6"/>
    <w:rsid w:val="00AB4901"/>
    <w:rsid w:val="00AB4979"/>
    <w:rsid w:val="00AB4DC2"/>
    <w:rsid w:val="00AB5B62"/>
    <w:rsid w:val="00AB5DE1"/>
    <w:rsid w:val="00AB605D"/>
    <w:rsid w:val="00AB6284"/>
    <w:rsid w:val="00AB63C6"/>
    <w:rsid w:val="00AB64F4"/>
    <w:rsid w:val="00AB69E0"/>
    <w:rsid w:val="00AB6BB9"/>
    <w:rsid w:val="00AB6CC5"/>
    <w:rsid w:val="00AB6D82"/>
    <w:rsid w:val="00AB724E"/>
    <w:rsid w:val="00AC0466"/>
    <w:rsid w:val="00AC0512"/>
    <w:rsid w:val="00AC0E43"/>
    <w:rsid w:val="00AC0EB1"/>
    <w:rsid w:val="00AC0EC7"/>
    <w:rsid w:val="00AC1301"/>
    <w:rsid w:val="00AC18E5"/>
    <w:rsid w:val="00AC1EB4"/>
    <w:rsid w:val="00AC1FEA"/>
    <w:rsid w:val="00AC1FFE"/>
    <w:rsid w:val="00AC226A"/>
    <w:rsid w:val="00AC2296"/>
    <w:rsid w:val="00AC233B"/>
    <w:rsid w:val="00AC24AD"/>
    <w:rsid w:val="00AC274F"/>
    <w:rsid w:val="00AC2844"/>
    <w:rsid w:val="00AC2B16"/>
    <w:rsid w:val="00AC2DDE"/>
    <w:rsid w:val="00AC2E3B"/>
    <w:rsid w:val="00AC33AC"/>
    <w:rsid w:val="00AC36DB"/>
    <w:rsid w:val="00AC37FE"/>
    <w:rsid w:val="00AC38A8"/>
    <w:rsid w:val="00AC4644"/>
    <w:rsid w:val="00AC4CDB"/>
    <w:rsid w:val="00AC5127"/>
    <w:rsid w:val="00AC54DD"/>
    <w:rsid w:val="00AC5578"/>
    <w:rsid w:val="00AC5BBA"/>
    <w:rsid w:val="00AC5EFD"/>
    <w:rsid w:val="00AC5F61"/>
    <w:rsid w:val="00AC609C"/>
    <w:rsid w:val="00AC6657"/>
    <w:rsid w:val="00AC67C8"/>
    <w:rsid w:val="00AC6818"/>
    <w:rsid w:val="00AC70BC"/>
    <w:rsid w:val="00AC7728"/>
    <w:rsid w:val="00AC7799"/>
    <w:rsid w:val="00AC7F59"/>
    <w:rsid w:val="00AD00DC"/>
    <w:rsid w:val="00AD06EB"/>
    <w:rsid w:val="00AD0DC0"/>
    <w:rsid w:val="00AD0E0A"/>
    <w:rsid w:val="00AD14A0"/>
    <w:rsid w:val="00AD1828"/>
    <w:rsid w:val="00AD1954"/>
    <w:rsid w:val="00AD1E2B"/>
    <w:rsid w:val="00AD21B7"/>
    <w:rsid w:val="00AD220C"/>
    <w:rsid w:val="00AD25D4"/>
    <w:rsid w:val="00AD28BD"/>
    <w:rsid w:val="00AD2A8D"/>
    <w:rsid w:val="00AD2F15"/>
    <w:rsid w:val="00AD3165"/>
    <w:rsid w:val="00AD3637"/>
    <w:rsid w:val="00AD3C8C"/>
    <w:rsid w:val="00AD4CAD"/>
    <w:rsid w:val="00AD4E41"/>
    <w:rsid w:val="00AD507E"/>
    <w:rsid w:val="00AD5D22"/>
    <w:rsid w:val="00AD72AE"/>
    <w:rsid w:val="00AD73E5"/>
    <w:rsid w:val="00AD784E"/>
    <w:rsid w:val="00AD7A91"/>
    <w:rsid w:val="00AE0174"/>
    <w:rsid w:val="00AE030D"/>
    <w:rsid w:val="00AE0B2B"/>
    <w:rsid w:val="00AE1113"/>
    <w:rsid w:val="00AE165D"/>
    <w:rsid w:val="00AE26B6"/>
    <w:rsid w:val="00AE2B81"/>
    <w:rsid w:val="00AE2CE9"/>
    <w:rsid w:val="00AE2D7F"/>
    <w:rsid w:val="00AE2EC6"/>
    <w:rsid w:val="00AE3280"/>
    <w:rsid w:val="00AE3550"/>
    <w:rsid w:val="00AE37E8"/>
    <w:rsid w:val="00AE393E"/>
    <w:rsid w:val="00AE394D"/>
    <w:rsid w:val="00AE3990"/>
    <w:rsid w:val="00AE46D2"/>
    <w:rsid w:val="00AE483A"/>
    <w:rsid w:val="00AE4854"/>
    <w:rsid w:val="00AE486F"/>
    <w:rsid w:val="00AE4AF9"/>
    <w:rsid w:val="00AE550B"/>
    <w:rsid w:val="00AE5B21"/>
    <w:rsid w:val="00AE5C50"/>
    <w:rsid w:val="00AE5F50"/>
    <w:rsid w:val="00AE642E"/>
    <w:rsid w:val="00AE6BBB"/>
    <w:rsid w:val="00AE709A"/>
    <w:rsid w:val="00AE7503"/>
    <w:rsid w:val="00AE7661"/>
    <w:rsid w:val="00AF0076"/>
    <w:rsid w:val="00AF0087"/>
    <w:rsid w:val="00AF08E9"/>
    <w:rsid w:val="00AF0B08"/>
    <w:rsid w:val="00AF0ECE"/>
    <w:rsid w:val="00AF0F84"/>
    <w:rsid w:val="00AF1144"/>
    <w:rsid w:val="00AF1317"/>
    <w:rsid w:val="00AF1CF2"/>
    <w:rsid w:val="00AF1F8A"/>
    <w:rsid w:val="00AF2264"/>
    <w:rsid w:val="00AF22C9"/>
    <w:rsid w:val="00AF262D"/>
    <w:rsid w:val="00AF3293"/>
    <w:rsid w:val="00AF32D6"/>
    <w:rsid w:val="00AF33CD"/>
    <w:rsid w:val="00AF3456"/>
    <w:rsid w:val="00AF37CC"/>
    <w:rsid w:val="00AF3C3F"/>
    <w:rsid w:val="00AF3D6B"/>
    <w:rsid w:val="00AF3E60"/>
    <w:rsid w:val="00AF3E9C"/>
    <w:rsid w:val="00AF40B1"/>
    <w:rsid w:val="00AF4BB7"/>
    <w:rsid w:val="00AF4FD5"/>
    <w:rsid w:val="00AF51FB"/>
    <w:rsid w:val="00AF565B"/>
    <w:rsid w:val="00AF565C"/>
    <w:rsid w:val="00AF585B"/>
    <w:rsid w:val="00AF5BA3"/>
    <w:rsid w:val="00AF6C78"/>
    <w:rsid w:val="00AF6D0C"/>
    <w:rsid w:val="00AF6E3D"/>
    <w:rsid w:val="00AF6F7A"/>
    <w:rsid w:val="00AF70E4"/>
    <w:rsid w:val="00B003F9"/>
    <w:rsid w:val="00B0051F"/>
    <w:rsid w:val="00B0087F"/>
    <w:rsid w:val="00B00B55"/>
    <w:rsid w:val="00B00D63"/>
    <w:rsid w:val="00B00EDD"/>
    <w:rsid w:val="00B01780"/>
    <w:rsid w:val="00B019DA"/>
    <w:rsid w:val="00B01B38"/>
    <w:rsid w:val="00B0207D"/>
    <w:rsid w:val="00B021C0"/>
    <w:rsid w:val="00B02249"/>
    <w:rsid w:val="00B023D9"/>
    <w:rsid w:val="00B0242C"/>
    <w:rsid w:val="00B0263A"/>
    <w:rsid w:val="00B02A3C"/>
    <w:rsid w:val="00B03102"/>
    <w:rsid w:val="00B032F1"/>
    <w:rsid w:val="00B038D3"/>
    <w:rsid w:val="00B03D01"/>
    <w:rsid w:val="00B03D16"/>
    <w:rsid w:val="00B03EA5"/>
    <w:rsid w:val="00B03FF5"/>
    <w:rsid w:val="00B044C2"/>
    <w:rsid w:val="00B04A68"/>
    <w:rsid w:val="00B051C2"/>
    <w:rsid w:val="00B058B4"/>
    <w:rsid w:val="00B064BA"/>
    <w:rsid w:val="00B06989"/>
    <w:rsid w:val="00B06C23"/>
    <w:rsid w:val="00B06DCF"/>
    <w:rsid w:val="00B07097"/>
    <w:rsid w:val="00B0710F"/>
    <w:rsid w:val="00B07391"/>
    <w:rsid w:val="00B073EE"/>
    <w:rsid w:val="00B075C0"/>
    <w:rsid w:val="00B07860"/>
    <w:rsid w:val="00B10006"/>
    <w:rsid w:val="00B104D8"/>
    <w:rsid w:val="00B105FD"/>
    <w:rsid w:val="00B107B1"/>
    <w:rsid w:val="00B1091C"/>
    <w:rsid w:val="00B10D57"/>
    <w:rsid w:val="00B111B8"/>
    <w:rsid w:val="00B1147E"/>
    <w:rsid w:val="00B115AD"/>
    <w:rsid w:val="00B117A5"/>
    <w:rsid w:val="00B118E1"/>
    <w:rsid w:val="00B11957"/>
    <w:rsid w:val="00B12284"/>
    <w:rsid w:val="00B12337"/>
    <w:rsid w:val="00B1253C"/>
    <w:rsid w:val="00B12698"/>
    <w:rsid w:val="00B1269F"/>
    <w:rsid w:val="00B12A45"/>
    <w:rsid w:val="00B12C9B"/>
    <w:rsid w:val="00B12D97"/>
    <w:rsid w:val="00B135FE"/>
    <w:rsid w:val="00B1385F"/>
    <w:rsid w:val="00B13D24"/>
    <w:rsid w:val="00B13F1E"/>
    <w:rsid w:val="00B1436C"/>
    <w:rsid w:val="00B1466E"/>
    <w:rsid w:val="00B14B5B"/>
    <w:rsid w:val="00B14BFC"/>
    <w:rsid w:val="00B15191"/>
    <w:rsid w:val="00B15255"/>
    <w:rsid w:val="00B15274"/>
    <w:rsid w:val="00B15459"/>
    <w:rsid w:val="00B15651"/>
    <w:rsid w:val="00B1614F"/>
    <w:rsid w:val="00B161C6"/>
    <w:rsid w:val="00B1625E"/>
    <w:rsid w:val="00B162E2"/>
    <w:rsid w:val="00B1631C"/>
    <w:rsid w:val="00B16326"/>
    <w:rsid w:val="00B16522"/>
    <w:rsid w:val="00B1658B"/>
    <w:rsid w:val="00B1702B"/>
    <w:rsid w:val="00B17A97"/>
    <w:rsid w:val="00B203C7"/>
    <w:rsid w:val="00B20492"/>
    <w:rsid w:val="00B20783"/>
    <w:rsid w:val="00B20D89"/>
    <w:rsid w:val="00B20EF7"/>
    <w:rsid w:val="00B21201"/>
    <w:rsid w:val="00B21625"/>
    <w:rsid w:val="00B217EF"/>
    <w:rsid w:val="00B218C6"/>
    <w:rsid w:val="00B2196A"/>
    <w:rsid w:val="00B21A13"/>
    <w:rsid w:val="00B21E11"/>
    <w:rsid w:val="00B21EBC"/>
    <w:rsid w:val="00B220ED"/>
    <w:rsid w:val="00B222C1"/>
    <w:rsid w:val="00B2236D"/>
    <w:rsid w:val="00B22592"/>
    <w:rsid w:val="00B22791"/>
    <w:rsid w:val="00B228C2"/>
    <w:rsid w:val="00B22B8A"/>
    <w:rsid w:val="00B2351F"/>
    <w:rsid w:val="00B2386A"/>
    <w:rsid w:val="00B23BD6"/>
    <w:rsid w:val="00B248A4"/>
    <w:rsid w:val="00B24B9B"/>
    <w:rsid w:val="00B250E7"/>
    <w:rsid w:val="00B25170"/>
    <w:rsid w:val="00B253ED"/>
    <w:rsid w:val="00B2557D"/>
    <w:rsid w:val="00B25BA6"/>
    <w:rsid w:val="00B25D65"/>
    <w:rsid w:val="00B2624C"/>
    <w:rsid w:val="00B262A1"/>
    <w:rsid w:val="00B26358"/>
    <w:rsid w:val="00B27247"/>
    <w:rsid w:val="00B27540"/>
    <w:rsid w:val="00B27636"/>
    <w:rsid w:val="00B2797C"/>
    <w:rsid w:val="00B27AA5"/>
    <w:rsid w:val="00B27C0A"/>
    <w:rsid w:val="00B27F7C"/>
    <w:rsid w:val="00B30133"/>
    <w:rsid w:val="00B30892"/>
    <w:rsid w:val="00B309A1"/>
    <w:rsid w:val="00B30A8D"/>
    <w:rsid w:val="00B30FCD"/>
    <w:rsid w:val="00B312FE"/>
    <w:rsid w:val="00B313ED"/>
    <w:rsid w:val="00B31515"/>
    <w:rsid w:val="00B31542"/>
    <w:rsid w:val="00B32774"/>
    <w:rsid w:val="00B32A12"/>
    <w:rsid w:val="00B3325E"/>
    <w:rsid w:val="00B337FC"/>
    <w:rsid w:val="00B33938"/>
    <w:rsid w:val="00B33AD0"/>
    <w:rsid w:val="00B33EFB"/>
    <w:rsid w:val="00B343BD"/>
    <w:rsid w:val="00B343E2"/>
    <w:rsid w:val="00B34490"/>
    <w:rsid w:val="00B3482A"/>
    <w:rsid w:val="00B34A04"/>
    <w:rsid w:val="00B34FF2"/>
    <w:rsid w:val="00B35C77"/>
    <w:rsid w:val="00B36B7F"/>
    <w:rsid w:val="00B36C5D"/>
    <w:rsid w:val="00B37504"/>
    <w:rsid w:val="00B37B07"/>
    <w:rsid w:val="00B37D79"/>
    <w:rsid w:val="00B37FC7"/>
    <w:rsid w:val="00B40053"/>
    <w:rsid w:val="00B400A0"/>
    <w:rsid w:val="00B4045F"/>
    <w:rsid w:val="00B40519"/>
    <w:rsid w:val="00B40734"/>
    <w:rsid w:val="00B407B9"/>
    <w:rsid w:val="00B4092F"/>
    <w:rsid w:val="00B41741"/>
    <w:rsid w:val="00B419FC"/>
    <w:rsid w:val="00B421B5"/>
    <w:rsid w:val="00B426A5"/>
    <w:rsid w:val="00B42725"/>
    <w:rsid w:val="00B42E95"/>
    <w:rsid w:val="00B42FB8"/>
    <w:rsid w:val="00B42FC2"/>
    <w:rsid w:val="00B43943"/>
    <w:rsid w:val="00B43BDA"/>
    <w:rsid w:val="00B43E8E"/>
    <w:rsid w:val="00B44000"/>
    <w:rsid w:val="00B44483"/>
    <w:rsid w:val="00B44839"/>
    <w:rsid w:val="00B44993"/>
    <w:rsid w:val="00B44EF3"/>
    <w:rsid w:val="00B454C2"/>
    <w:rsid w:val="00B45A71"/>
    <w:rsid w:val="00B45B61"/>
    <w:rsid w:val="00B45C0D"/>
    <w:rsid w:val="00B46620"/>
    <w:rsid w:val="00B466BC"/>
    <w:rsid w:val="00B46C8C"/>
    <w:rsid w:val="00B46D0C"/>
    <w:rsid w:val="00B46DC1"/>
    <w:rsid w:val="00B46F3D"/>
    <w:rsid w:val="00B46F82"/>
    <w:rsid w:val="00B4727C"/>
    <w:rsid w:val="00B47404"/>
    <w:rsid w:val="00B477E6"/>
    <w:rsid w:val="00B4786F"/>
    <w:rsid w:val="00B47C18"/>
    <w:rsid w:val="00B47D08"/>
    <w:rsid w:val="00B47E58"/>
    <w:rsid w:val="00B50061"/>
    <w:rsid w:val="00B5010F"/>
    <w:rsid w:val="00B50216"/>
    <w:rsid w:val="00B50294"/>
    <w:rsid w:val="00B5069E"/>
    <w:rsid w:val="00B5124E"/>
    <w:rsid w:val="00B5156D"/>
    <w:rsid w:val="00B5164D"/>
    <w:rsid w:val="00B517F2"/>
    <w:rsid w:val="00B51CA7"/>
    <w:rsid w:val="00B5212E"/>
    <w:rsid w:val="00B52924"/>
    <w:rsid w:val="00B52942"/>
    <w:rsid w:val="00B529A4"/>
    <w:rsid w:val="00B532BD"/>
    <w:rsid w:val="00B53505"/>
    <w:rsid w:val="00B53A9F"/>
    <w:rsid w:val="00B53AAD"/>
    <w:rsid w:val="00B53C43"/>
    <w:rsid w:val="00B541A3"/>
    <w:rsid w:val="00B546B8"/>
    <w:rsid w:val="00B54856"/>
    <w:rsid w:val="00B54A7C"/>
    <w:rsid w:val="00B54E30"/>
    <w:rsid w:val="00B55036"/>
    <w:rsid w:val="00B5539E"/>
    <w:rsid w:val="00B5547B"/>
    <w:rsid w:val="00B554B5"/>
    <w:rsid w:val="00B5580A"/>
    <w:rsid w:val="00B560C9"/>
    <w:rsid w:val="00B56BE3"/>
    <w:rsid w:val="00B56CCA"/>
    <w:rsid w:val="00B570BD"/>
    <w:rsid w:val="00B5722B"/>
    <w:rsid w:val="00B6016E"/>
    <w:rsid w:val="00B603FA"/>
    <w:rsid w:val="00B60497"/>
    <w:rsid w:val="00B60AE1"/>
    <w:rsid w:val="00B60BEE"/>
    <w:rsid w:val="00B610C6"/>
    <w:rsid w:val="00B61312"/>
    <w:rsid w:val="00B61501"/>
    <w:rsid w:val="00B617D0"/>
    <w:rsid w:val="00B6194E"/>
    <w:rsid w:val="00B61F22"/>
    <w:rsid w:val="00B62048"/>
    <w:rsid w:val="00B62197"/>
    <w:rsid w:val="00B62DFE"/>
    <w:rsid w:val="00B633D7"/>
    <w:rsid w:val="00B63555"/>
    <w:rsid w:val="00B635DD"/>
    <w:rsid w:val="00B63642"/>
    <w:rsid w:val="00B639D9"/>
    <w:rsid w:val="00B63AFE"/>
    <w:rsid w:val="00B63B32"/>
    <w:rsid w:val="00B641A9"/>
    <w:rsid w:val="00B6450E"/>
    <w:rsid w:val="00B6486C"/>
    <w:rsid w:val="00B65009"/>
    <w:rsid w:val="00B65581"/>
    <w:rsid w:val="00B6568D"/>
    <w:rsid w:val="00B65961"/>
    <w:rsid w:val="00B65E29"/>
    <w:rsid w:val="00B661AB"/>
    <w:rsid w:val="00B6655C"/>
    <w:rsid w:val="00B665FD"/>
    <w:rsid w:val="00B666A1"/>
    <w:rsid w:val="00B6685F"/>
    <w:rsid w:val="00B66990"/>
    <w:rsid w:val="00B66B8C"/>
    <w:rsid w:val="00B66C2F"/>
    <w:rsid w:val="00B66CA6"/>
    <w:rsid w:val="00B6773C"/>
    <w:rsid w:val="00B6787D"/>
    <w:rsid w:val="00B678BA"/>
    <w:rsid w:val="00B678DD"/>
    <w:rsid w:val="00B67B21"/>
    <w:rsid w:val="00B702DE"/>
    <w:rsid w:val="00B708BD"/>
    <w:rsid w:val="00B708DA"/>
    <w:rsid w:val="00B709DB"/>
    <w:rsid w:val="00B71172"/>
    <w:rsid w:val="00B71309"/>
    <w:rsid w:val="00B71471"/>
    <w:rsid w:val="00B716A2"/>
    <w:rsid w:val="00B717B4"/>
    <w:rsid w:val="00B71D8D"/>
    <w:rsid w:val="00B71DAF"/>
    <w:rsid w:val="00B71FC2"/>
    <w:rsid w:val="00B72266"/>
    <w:rsid w:val="00B72388"/>
    <w:rsid w:val="00B725EB"/>
    <w:rsid w:val="00B726B8"/>
    <w:rsid w:val="00B728DB"/>
    <w:rsid w:val="00B72AD8"/>
    <w:rsid w:val="00B73284"/>
    <w:rsid w:val="00B73813"/>
    <w:rsid w:val="00B739F6"/>
    <w:rsid w:val="00B73DF1"/>
    <w:rsid w:val="00B73F34"/>
    <w:rsid w:val="00B74121"/>
    <w:rsid w:val="00B742E8"/>
    <w:rsid w:val="00B746CF"/>
    <w:rsid w:val="00B74A22"/>
    <w:rsid w:val="00B74C50"/>
    <w:rsid w:val="00B74D98"/>
    <w:rsid w:val="00B75613"/>
    <w:rsid w:val="00B75A7B"/>
    <w:rsid w:val="00B75AA1"/>
    <w:rsid w:val="00B75AEA"/>
    <w:rsid w:val="00B76468"/>
    <w:rsid w:val="00B76481"/>
    <w:rsid w:val="00B76A5E"/>
    <w:rsid w:val="00B76A62"/>
    <w:rsid w:val="00B76AB9"/>
    <w:rsid w:val="00B76B42"/>
    <w:rsid w:val="00B77732"/>
    <w:rsid w:val="00B77A52"/>
    <w:rsid w:val="00B8025F"/>
    <w:rsid w:val="00B80323"/>
    <w:rsid w:val="00B8039D"/>
    <w:rsid w:val="00B80750"/>
    <w:rsid w:val="00B80AE0"/>
    <w:rsid w:val="00B80BEB"/>
    <w:rsid w:val="00B8134A"/>
    <w:rsid w:val="00B818FD"/>
    <w:rsid w:val="00B81990"/>
    <w:rsid w:val="00B819D4"/>
    <w:rsid w:val="00B821D6"/>
    <w:rsid w:val="00B825EF"/>
    <w:rsid w:val="00B827D1"/>
    <w:rsid w:val="00B82C75"/>
    <w:rsid w:val="00B830A2"/>
    <w:rsid w:val="00B83258"/>
    <w:rsid w:val="00B83307"/>
    <w:rsid w:val="00B8332D"/>
    <w:rsid w:val="00B833AF"/>
    <w:rsid w:val="00B8361A"/>
    <w:rsid w:val="00B842B6"/>
    <w:rsid w:val="00B84412"/>
    <w:rsid w:val="00B84687"/>
    <w:rsid w:val="00B8478B"/>
    <w:rsid w:val="00B848DB"/>
    <w:rsid w:val="00B84C5F"/>
    <w:rsid w:val="00B852DF"/>
    <w:rsid w:val="00B85863"/>
    <w:rsid w:val="00B861FF"/>
    <w:rsid w:val="00B86959"/>
    <w:rsid w:val="00B87251"/>
    <w:rsid w:val="00B87941"/>
    <w:rsid w:val="00B87EA1"/>
    <w:rsid w:val="00B900BC"/>
    <w:rsid w:val="00B90784"/>
    <w:rsid w:val="00B90B54"/>
    <w:rsid w:val="00B90EE9"/>
    <w:rsid w:val="00B91150"/>
    <w:rsid w:val="00B91518"/>
    <w:rsid w:val="00B91959"/>
    <w:rsid w:val="00B91FD4"/>
    <w:rsid w:val="00B92057"/>
    <w:rsid w:val="00B9225E"/>
    <w:rsid w:val="00B925A2"/>
    <w:rsid w:val="00B92FEF"/>
    <w:rsid w:val="00B9311B"/>
    <w:rsid w:val="00B9318F"/>
    <w:rsid w:val="00B938D7"/>
    <w:rsid w:val="00B93F52"/>
    <w:rsid w:val="00B943C7"/>
    <w:rsid w:val="00B94794"/>
    <w:rsid w:val="00B94B1F"/>
    <w:rsid w:val="00B95282"/>
    <w:rsid w:val="00B95874"/>
    <w:rsid w:val="00B958CD"/>
    <w:rsid w:val="00B95967"/>
    <w:rsid w:val="00B95D60"/>
    <w:rsid w:val="00B960A6"/>
    <w:rsid w:val="00B960C1"/>
    <w:rsid w:val="00B96B9A"/>
    <w:rsid w:val="00B96E87"/>
    <w:rsid w:val="00B9715F"/>
    <w:rsid w:val="00B976AB"/>
    <w:rsid w:val="00B97F5E"/>
    <w:rsid w:val="00BA0183"/>
    <w:rsid w:val="00BA0A01"/>
    <w:rsid w:val="00BA0DB1"/>
    <w:rsid w:val="00BA107F"/>
    <w:rsid w:val="00BA1345"/>
    <w:rsid w:val="00BA1B8A"/>
    <w:rsid w:val="00BA21F9"/>
    <w:rsid w:val="00BA249A"/>
    <w:rsid w:val="00BA2C91"/>
    <w:rsid w:val="00BA2F3A"/>
    <w:rsid w:val="00BA3198"/>
    <w:rsid w:val="00BA344D"/>
    <w:rsid w:val="00BA3520"/>
    <w:rsid w:val="00BA37FB"/>
    <w:rsid w:val="00BA3F41"/>
    <w:rsid w:val="00BA41EE"/>
    <w:rsid w:val="00BA4BFF"/>
    <w:rsid w:val="00BA4C3B"/>
    <w:rsid w:val="00BA4DC2"/>
    <w:rsid w:val="00BA4DD7"/>
    <w:rsid w:val="00BA50D3"/>
    <w:rsid w:val="00BA533E"/>
    <w:rsid w:val="00BA576A"/>
    <w:rsid w:val="00BA58EA"/>
    <w:rsid w:val="00BA5B3C"/>
    <w:rsid w:val="00BA5BD0"/>
    <w:rsid w:val="00BA6857"/>
    <w:rsid w:val="00BA693E"/>
    <w:rsid w:val="00BA77B5"/>
    <w:rsid w:val="00BA78B9"/>
    <w:rsid w:val="00BA7C99"/>
    <w:rsid w:val="00BA7FAB"/>
    <w:rsid w:val="00BB03CC"/>
    <w:rsid w:val="00BB05C0"/>
    <w:rsid w:val="00BB05C7"/>
    <w:rsid w:val="00BB0A5F"/>
    <w:rsid w:val="00BB0FB6"/>
    <w:rsid w:val="00BB1022"/>
    <w:rsid w:val="00BB1153"/>
    <w:rsid w:val="00BB1355"/>
    <w:rsid w:val="00BB13FA"/>
    <w:rsid w:val="00BB1E33"/>
    <w:rsid w:val="00BB1E37"/>
    <w:rsid w:val="00BB2140"/>
    <w:rsid w:val="00BB2365"/>
    <w:rsid w:val="00BB2704"/>
    <w:rsid w:val="00BB283E"/>
    <w:rsid w:val="00BB299A"/>
    <w:rsid w:val="00BB321B"/>
    <w:rsid w:val="00BB3311"/>
    <w:rsid w:val="00BB3472"/>
    <w:rsid w:val="00BB3B39"/>
    <w:rsid w:val="00BB46ED"/>
    <w:rsid w:val="00BB4E55"/>
    <w:rsid w:val="00BB4F5C"/>
    <w:rsid w:val="00BB5767"/>
    <w:rsid w:val="00BB5875"/>
    <w:rsid w:val="00BB5B28"/>
    <w:rsid w:val="00BB5DB8"/>
    <w:rsid w:val="00BB5FEC"/>
    <w:rsid w:val="00BB68C7"/>
    <w:rsid w:val="00BB6A9E"/>
    <w:rsid w:val="00BB7141"/>
    <w:rsid w:val="00BB7253"/>
    <w:rsid w:val="00BB73BD"/>
    <w:rsid w:val="00BB7A62"/>
    <w:rsid w:val="00BB7D5A"/>
    <w:rsid w:val="00BC01B3"/>
    <w:rsid w:val="00BC030C"/>
    <w:rsid w:val="00BC06E4"/>
    <w:rsid w:val="00BC0A23"/>
    <w:rsid w:val="00BC0EC3"/>
    <w:rsid w:val="00BC1260"/>
    <w:rsid w:val="00BC19A9"/>
    <w:rsid w:val="00BC1E04"/>
    <w:rsid w:val="00BC2036"/>
    <w:rsid w:val="00BC2165"/>
    <w:rsid w:val="00BC21C8"/>
    <w:rsid w:val="00BC264A"/>
    <w:rsid w:val="00BC2BEF"/>
    <w:rsid w:val="00BC3077"/>
    <w:rsid w:val="00BC3905"/>
    <w:rsid w:val="00BC3979"/>
    <w:rsid w:val="00BC3F89"/>
    <w:rsid w:val="00BC432A"/>
    <w:rsid w:val="00BC465A"/>
    <w:rsid w:val="00BC467D"/>
    <w:rsid w:val="00BC5289"/>
    <w:rsid w:val="00BC57CE"/>
    <w:rsid w:val="00BC580D"/>
    <w:rsid w:val="00BC582D"/>
    <w:rsid w:val="00BC625F"/>
    <w:rsid w:val="00BC6997"/>
    <w:rsid w:val="00BC6C20"/>
    <w:rsid w:val="00BC6C21"/>
    <w:rsid w:val="00BC6E62"/>
    <w:rsid w:val="00BC7525"/>
    <w:rsid w:val="00BC75D7"/>
    <w:rsid w:val="00BC7885"/>
    <w:rsid w:val="00BC7E08"/>
    <w:rsid w:val="00BC7E8A"/>
    <w:rsid w:val="00BD017D"/>
    <w:rsid w:val="00BD0589"/>
    <w:rsid w:val="00BD0854"/>
    <w:rsid w:val="00BD0D0E"/>
    <w:rsid w:val="00BD0F4D"/>
    <w:rsid w:val="00BD1A35"/>
    <w:rsid w:val="00BD1B2D"/>
    <w:rsid w:val="00BD2107"/>
    <w:rsid w:val="00BD2927"/>
    <w:rsid w:val="00BD2945"/>
    <w:rsid w:val="00BD2CC8"/>
    <w:rsid w:val="00BD2D3E"/>
    <w:rsid w:val="00BD362D"/>
    <w:rsid w:val="00BD36A4"/>
    <w:rsid w:val="00BD45DE"/>
    <w:rsid w:val="00BD4685"/>
    <w:rsid w:val="00BD48D4"/>
    <w:rsid w:val="00BD51A0"/>
    <w:rsid w:val="00BD5315"/>
    <w:rsid w:val="00BD54F1"/>
    <w:rsid w:val="00BD5950"/>
    <w:rsid w:val="00BD6127"/>
    <w:rsid w:val="00BD6E5D"/>
    <w:rsid w:val="00BD73E8"/>
    <w:rsid w:val="00BD7F06"/>
    <w:rsid w:val="00BE020C"/>
    <w:rsid w:val="00BE02BE"/>
    <w:rsid w:val="00BE0607"/>
    <w:rsid w:val="00BE079B"/>
    <w:rsid w:val="00BE0B77"/>
    <w:rsid w:val="00BE0D14"/>
    <w:rsid w:val="00BE1186"/>
    <w:rsid w:val="00BE1462"/>
    <w:rsid w:val="00BE15FF"/>
    <w:rsid w:val="00BE1F29"/>
    <w:rsid w:val="00BE2320"/>
    <w:rsid w:val="00BE27FA"/>
    <w:rsid w:val="00BE2BC0"/>
    <w:rsid w:val="00BE3580"/>
    <w:rsid w:val="00BE35CA"/>
    <w:rsid w:val="00BE36CC"/>
    <w:rsid w:val="00BE3755"/>
    <w:rsid w:val="00BE3E4E"/>
    <w:rsid w:val="00BE4158"/>
    <w:rsid w:val="00BE4C0A"/>
    <w:rsid w:val="00BE4CD4"/>
    <w:rsid w:val="00BE5065"/>
    <w:rsid w:val="00BE532D"/>
    <w:rsid w:val="00BE5999"/>
    <w:rsid w:val="00BE5A9F"/>
    <w:rsid w:val="00BE5E39"/>
    <w:rsid w:val="00BE5E43"/>
    <w:rsid w:val="00BE5F6A"/>
    <w:rsid w:val="00BE5F70"/>
    <w:rsid w:val="00BE63B9"/>
    <w:rsid w:val="00BE63D4"/>
    <w:rsid w:val="00BE6437"/>
    <w:rsid w:val="00BE6661"/>
    <w:rsid w:val="00BE668D"/>
    <w:rsid w:val="00BE6910"/>
    <w:rsid w:val="00BE6B52"/>
    <w:rsid w:val="00BE7145"/>
    <w:rsid w:val="00BE73DF"/>
    <w:rsid w:val="00BE749A"/>
    <w:rsid w:val="00BE7AAB"/>
    <w:rsid w:val="00BE7AE0"/>
    <w:rsid w:val="00BE7B2C"/>
    <w:rsid w:val="00BE7B5D"/>
    <w:rsid w:val="00BE7E69"/>
    <w:rsid w:val="00BF0364"/>
    <w:rsid w:val="00BF11C6"/>
    <w:rsid w:val="00BF1380"/>
    <w:rsid w:val="00BF154D"/>
    <w:rsid w:val="00BF1B4E"/>
    <w:rsid w:val="00BF1CF3"/>
    <w:rsid w:val="00BF21F1"/>
    <w:rsid w:val="00BF2360"/>
    <w:rsid w:val="00BF2839"/>
    <w:rsid w:val="00BF3759"/>
    <w:rsid w:val="00BF37A7"/>
    <w:rsid w:val="00BF3DEF"/>
    <w:rsid w:val="00BF42CA"/>
    <w:rsid w:val="00BF44E1"/>
    <w:rsid w:val="00BF46BA"/>
    <w:rsid w:val="00BF473F"/>
    <w:rsid w:val="00BF4958"/>
    <w:rsid w:val="00BF4A93"/>
    <w:rsid w:val="00BF5078"/>
    <w:rsid w:val="00BF53E1"/>
    <w:rsid w:val="00BF59F5"/>
    <w:rsid w:val="00BF5A33"/>
    <w:rsid w:val="00BF5CE2"/>
    <w:rsid w:val="00BF5E5C"/>
    <w:rsid w:val="00BF6038"/>
    <w:rsid w:val="00BF60D1"/>
    <w:rsid w:val="00BF640A"/>
    <w:rsid w:val="00BF6445"/>
    <w:rsid w:val="00BF6818"/>
    <w:rsid w:val="00BF6A43"/>
    <w:rsid w:val="00BF6D40"/>
    <w:rsid w:val="00BF6FEA"/>
    <w:rsid w:val="00BF71FA"/>
    <w:rsid w:val="00BF7426"/>
    <w:rsid w:val="00BF7D21"/>
    <w:rsid w:val="00C003B8"/>
    <w:rsid w:val="00C004A6"/>
    <w:rsid w:val="00C00B98"/>
    <w:rsid w:val="00C00C1A"/>
    <w:rsid w:val="00C00E89"/>
    <w:rsid w:val="00C01068"/>
    <w:rsid w:val="00C017A8"/>
    <w:rsid w:val="00C0196C"/>
    <w:rsid w:val="00C01F94"/>
    <w:rsid w:val="00C02323"/>
    <w:rsid w:val="00C02344"/>
    <w:rsid w:val="00C0274D"/>
    <w:rsid w:val="00C02E1B"/>
    <w:rsid w:val="00C02EBA"/>
    <w:rsid w:val="00C03362"/>
    <w:rsid w:val="00C038D8"/>
    <w:rsid w:val="00C03BEB"/>
    <w:rsid w:val="00C03C81"/>
    <w:rsid w:val="00C04531"/>
    <w:rsid w:val="00C04539"/>
    <w:rsid w:val="00C045B7"/>
    <w:rsid w:val="00C04AB1"/>
    <w:rsid w:val="00C0500A"/>
    <w:rsid w:val="00C05021"/>
    <w:rsid w:val="00C05077"/>
    <w:rsid w:val="00C058DD"/>
    <w:rsid w:val="00C05B74"/>
    <w:rsid w:val="00C0633C"/>
    <w:rsid w:val="00C06474"/>
    <w:rsid w:val="00C06A4D"/>
    <w:rsid w:val="00C06BA9"/>
    <w:rsid w:val="00C0705B"/>
    <w:rsid w:val="00C0710F"/>
    <w:rsid w:val="00C07512"/>
    <w:rsid w:val="00C076E7"/>
    <w:rsid w:val="00C079A1"/>
    <w:rsid w:val="00C1003E"/>
    <w:rsid w:val="00C105A9"/>
    <w:rsid w:val="00C10A5C"/>
    <w:rsid w:val="00C11230"/>
    <w:rsid w:val="00C1196C"/>
    <w:rsid w:val="00C11D71"/>
    <w:rsid w:val="00C12080"/>
    <w:rsid w:val="00C122EA"/>
    <w:rsid w:val="00C1232F"/>
    <w:rsid w:val="00C1264C"/>
    <w:rsid w:val="00C12B98"/>
    <w:rsid w:val="00C1347D"/>
    <w:rsid w:val="00C134DE"/>
    <w:rsid w:val="00C13698"/>
    <w:rsid w:val="00C13864"/>
    <w:rsid w:val="00C138E0"/>
    <w:rsid w:val="00C13A9C"/>
    <w:rsid w:val="00C13BA5"/>
    <w:rsid w:val="00C13CCE"/>
    <w:rsid w:val="00C13DFD"/>
    <w:rsid w:val="00C13F79"/>
    <w:rsid w:val="00C1410C"/>
    <w:rsid w:val="00C14394"/>
    <w:rsid w:val="00C1463E"/>
    <w:rsid w:val="00C14AFA"/>
    <w:rsid w:val="00C159B5"/>
    <w:rsid w:val="00C15AD9"/>
    <w:rsid w:val="00C15CC2"/>
    <w:rsid w:val="00C15F5F"/>
    <w:rsid w:val="00C16100"/>
    <w:rsid w:val="00C1678F"/>
    <w:rsid w:val="00C16B27"/>
    <w:rsid w:val="00C16BE4"/>
    <w:rsid w:val="00C170E4"/>
    <w:rsid w:val="00C17157"/>
    <w:rsid w:val="00C17181"/>
    <w:rsid w:val="00C172F0"/>
    <w:rsid w:val="00C1743C"/>
    <w:rsid w:val="00C1750A"/>
    <w:rsid w:val="00C1773D"/>
    <w:rsid w:val="00C1799D"/>
    <w:rsid w:val="00C17AFE"/>
    <w:rsid w:val="00C2077D"/>
    <w:rsid w:val="00C208E4"/>
    <w:rsid w:val="00C20908"/>
    <w:rsid w:val="00C2107D"/>
    <w:rsid w:val="00C21D3F"/>
    <w:rsid w:val="00C21DBC"/>
    <w:rsid w:val="00C21FE8"/>
    <w:rsid w:val="00C22406"/>
    <w:rsid w:val="00C224E9"/>
    <w:rsid w:val="00C22C8D"/>
    <w:rsid w:val="00C22D4D"/>
    <w:rsid w:val="00C23050"/>
    <w:rsid w:val="00C23428"/>
    <w:rsid w:val="00C23E53"/>
    <w:rsid w:val="00C241EE"/>
    <w:rsid w:val="00C24313"/>
    <w:rsid w:val="00C2485D"/>
    <w:rsid w:val="00C24C2B"/>
    <w:rsid w:val="00C24C9C"/>
    <w:rsid w:val="00C2520F"/>
    <w:rsid w:val="00C2547E"/>
    <w:rsid w:val="00C255D5"/>
    <w:rsid w:val="00C25FC7"/>
    <w:rsid w:val="00C260C2"/>
    <w:rsid w:val="00C2681A"/>
    <w:rsid w:val="00C26A8D"/>
    <w:rsid w:val="00C26BCE"/>
    <w:rsid w:val="00C26EDB"/>
    <w:rsid w:val="00C26EE1"/>
    <w:rsid w:val="00C27182"/>
    <w:rsid w:val="00C27343"/>
    <w:rsid w:val="00C274AD"/>
    <w:rsid w:val="00C27A7C"/>
    <w:rsid w:val="00C27C96"/>
    <w:rsid w:val="00C27D19"/>
    <w:rsid w:val="00C27F86"/>
    <w:rsid w:val="00C310DC"/>
    <w:rsid w:val="00C3183A"/>
    <w:rsid w:val="00C31BED"/>
    <w:rsid w:val="00C31F2A"/>
    <w:rsid w:val="00C32282"/>
    <w:rsid w:val="00C32A8A"/>
    <w:rsid w:val="00C32AA0"/>
    <w:rsid w:val="00C334D8"/>
    <w:rsid w:val="00C338E5"/>
    <w:rsid w:val="00C33982"/>
    <w:rsid w:val="00C34795"/>
    <w:rsid w:val="00C34EE1"/>
    <w:rsid w:val="00C35172"/>
    <w:rsid w:val="00C35515"/>
    <w:rsid w:val="00C357B4"/>
    <w:rsid w:val="00C358D8"/>
    <w:rsid w:val="00C3594A"/>
    <w:rsid w:val="00C35E8E"/>
    <w:rsid w:val="00C35F26"/>
    <w:rsid w:val="00C36907"/>
    <w:rsid w:val="00C36D63"/>
    <w:rsid w:val="00C37359"/>
    <w:rsid w:val="00C37540"/>
    <w:rsid w:val="00C37708"/>
    <w:rsid w:val="00C377E1"/>
    <w:rsid w:val="00C3784E"/>
    <w:rsid w:val="00C37AA7"/>
    <w:rsid w:val="00C37E4A"/>
    <w:rsid w:val="00C40082"/>
    <w:rsid w:val="00C40491"/>
    <w:rsid w:val="00C40643"/>
    <w:rsid w:val="00C40710"/>
    <w:rsid w:val="00C4088F"/>
    <w:rsid w:val="00C40A32"/>
    <w:rsid w:val="00C40B5C"/>
    <w:rsid w:val="00C41AC9"/>
    <w:rsid w:val="00C41C69"/>
    <w:rsid w:val="00C41F42"/>
    <w:rsid w:val="00C424A9"/>
    <w:rsid w:val="00C4258B"/>
    <w:rsid w:val="00C426CA"/>
    <w:rsid w:val="00C4279F"/>
    <w:rsid w:val="00C4291B"/>
    <w:rsid w:val="00C4294B"/>
    <w:rsid w:val="00C4299F"/>
    <w:rsid w:val="00C42D03"/>
    <w:rsid w:val="00C432DE"/>
    <w:rsid w:val="00C435BF"/>
    <w:rsid w:val="00C43654"/>
    <w:rsid w:val="00C43B91"/>
    <w:rsid w:val="00C44017"/>
    <w:rsid w:val="00C440C1"/>
    <w:rsid w:val="00C4416D"/>
    <w:rsid w:val="00C44563"/>
    <w:rsid w:val="00C447CB"/>
    <w:rsid w:val="00C44B2B"/>
    <w:rsid w:val="00C45049"/>
    <w:rsid w:val="00C45275"/>
    <w:rsid w:val="00C45484"/>
    <w:rsid w:val="00C45773"/>
    <w:rsid w:val="00C457B3"/>
    <w:rsid w:val="00C45986"/>
    <w:rsid w:val="00C45A81"/>
    <w:rsid w:val="00C45B12"/>
    <w:rsid w:val="00C46032"/>
    <w:rsid w:val="00C46100"/>
    <w:rsid w:val="00C465DE"/>
    <w:rsid w:val="00C46CA9"/>
    <w:rsid w:val="00C46DBE"/>
    <w:rsid w:val="00C4727D"/>
    <w:rsid w:val="00C4738C"/>
    <w:rsid w:val="00C47BF0"/>
    <w:rsid w:val="00C47F0C"/>
    <w:rsid w:val="00C47F94"/>
    <w:rsid w:val="00C50402"/>
    <w:rsid w:val="00C50AD6"/>
    <w:rsid w:val="00C50B64"/>
    <w:rsid w:val="00C50F7F"/>
    <w:rsid w:val="00C5106B"/>
    <w:rsid w:val="00C51680"/>
    <w:rsid w:val="00C51806"/>
    <w:rsid w:val="00C51AF6"/>
    <w:rsid w:val="00C51D18"/>
    <w:rsid w:val="00C51FE9"/>
    <w:rsid w:val="00C52202"/>
    <w:rsid w:val="00C52731"/>
    <w:rsid w:val="00C52821"/>
    <w:rsid w:val="00C532EC"/>
    <w:rsid w:val="00C53419"/>
    <w:rsid w:val="00C5344D"/>
    <w:rsid w:val="00C53B2B"/>
    <w:rsid w:val="00C53FC3"/>
    <w:rsid w:val="00C54520"/>
    <w:rsid w:val="00C545C4"/>
    <w:rsid w:val="00C546CE"/>
    <w:rsid w:val="00C54714"/>
    <w:rsid w:val="00C5493F"/>
    <w:rsid w:val="00C550BA"/>
    <w:rsid w:val="00C55839"/>
    <w:rsid w:val="00C560AD"/>
    <w:rsid w:val="00C5614E"/>
    <w:rsid w:val="00C56637"/>
    <w:rsid w:val="00C56706"/>
    <w:rsid w:val="00C569D2"/>
    <w:rsid w:val="00C56AC9"/>
    <w:rsid w:val="00C56DB9"/>
    <w:rsid w:val="00C5704C"/>
    <w:rsid w:val="00C5711F"/>
    <w:rsid w:val="00C573EB"/>
    <w:rsid w:val="00C57447"/>
    <w:rsid w:val="00C575A6"/>
    <w:rsid w:val="00C57875"/>
    <w:rsid w:val="00C600D0"/>
    <w:rsid w:val="00C60399"/>
    <w:rsid w:val="00C607CB"/>
    <w:rsid w:val="00C60B19"/>
    <w:rsid w:val="00C60DF4"/>
    <w:rsid w:val="00C61B47"/>
    <w:rsid w:val="00C62991"/>
    <w:rsid w:val="00C62E62"/>
    <w:rsid w:val="00C63B69"/>
    <w:rsid w:val="00C63B80"/>
    <w:rsid w:val="00C63EF7"/>
    <w:rsid w:val="00C642FF"/>
    <w:rsid w:val="00C64347"/>
    <w:rsid w:val="00C643E7"/>
    <w:rsid w:val="00C64903"/>
    <w:rsid w:val="00C64A5B"/>
    <w:rsid w:val="00C64AF7"/>
    <w:rsid w:val="00C64B7B"/>
    <w:rsid w:val="00C64BC1"/>
    <w:rsid w:val="00C65235"/>
    <w:rsid w:val="00C65292"/>
    <w:rsid w:val="00C65307"/>
    <w:rsid w:val="00C65822"/>
    <w:rsid w:val="00C65866"/>
    <w:rsid w:val="00C65E42"/>
    <w:rsid w:val="00C66853"/>
    <w:rsid w:val="00C66B72"/>
    <w:rsid w:val="00C66DAF"/>
    <w:rsid w:val="00C671FD"/>
    <w:rsid w:val="00C67350"/>
    <w:rsid w:val="00C6782C"/>
    <w:rsid w:val="00C67902"/>
    <w:rsid w:val="00C67A13"/>
    <w:rsid w:val="00C67BBF"/>
    <w:rsid w:val="00C67D79"/>
    <w:rsid w:val="00C67F38"/>
    <w:rsid w:val="00C70202"/>
    <w:rsid w:val="00C70735"/>
    <w:rsid w:val="00C708C2"/>
    <w:rsid w:val="00C70C70"/>
    <w:rsid w:val="00C70CA2"/>
    <w:rsid w:val="00C71056"/>
    <w:rsid w:val="00C71088"/>
    <w:rsid w:val="00C710CB"/>
    <w:rsid w:val="00C71342"/>
    <w:rsid w:val="00C71385"/>
    <w:rsid w:val="00C7152C"/>
    <w:rsid w:val="00C716DB"/>
    <w:rsid w:val="00C717A7"/>
    <w:rsid w:val="00C71823"/>
    <w:rsid w:val="00C723BC"/>
    <w:rsid w:val="00C72F71"/>
    <w:rsid w:val="00C73744"/>
    <w:rsid w:val="00C73C68"/>
    <w:rsid w:val="00C74382"/>
    <w:rsid w:val="00C74579"/>
    <w:rsid w:val="00C74F86"/>
    <w:rsid w:val="00C74F9B"/>
    <w:rsid w:val="00C75601"/>
    <w:rsid w:val="00C75658"/>
    <w:rsid w:val="00C76799"/>
    <w:rsid w:val="00C7784D"/>
    <w:rsid w:val="00C77B42"/>
    <w:rsid w:val="00C77E85"/>
    <w:rsid w:val="00C801A7"/>
    <w:rsid w:val="00C81605"/>
    <w:rsid w:val="00C8166A"/>
    <w:rsid w:val="00C81822"/>
    <w:rsid w:val="00C81925"/>
    <w:rsid w:val="00C81D9D"/>
    <w:rsid w:val="00C82461"/>
    <w:rsid w:val="00C82478"/>
    <w:rsid w:val="00C828BC"/>
    <w:rsid w:val="00C82BE5"/>
    <w:rsid w:val="00C82D10"/>
    <w:rsid w:val="00C82F4D"/>
    <w:rsid w:val="00C832B3"/>
    <w:rsid w:val="00C83490"/>
    <w:rsid w:val="00C8369D"/>
    <w:rsid w:val="00C83791"/>
    <w:rsid w:val="00C83A0A"/>
    <w:rsid w:val="00C83B00"/>
    <w:rsid w:val="00C83B59"/>
    <w:rsid w:val="00C83ECC"/>
    <w:rsid w:val="00C842C4"/>
    <w:rsid w:val="00C848F9"/>
    <w:rsid w:val="00C84DD1"/>
    <w:rsid w:val="00C854CC"/>
    <w:rsid w:val="00C8576C"/>
    <w:rsid w:val="00C85D2E"/>
    <w:rsid w:val="00C85FA4"/>
    <w:rsid w:val="00C860FB"/>
    <w:rsid w:val="00C86215"/>
    <w:rsid w:val="00C862D8"/>
    <w:rsid w:val="00C863F7"/>
    <w:rsid w:val="00C867F1"/>
    <w:rsid w:val="00C868D0"/>
    <w:rsid w:val="00C86ED2"/>
    <w:rsid w:val="00C86FF9"/>
    <w:rsid w:val="00C8705C"/>
    <w:rsid w:val="00C8748D"/>
    <w:rsid w:val="00C87C91"/>
    <w:rsid w:val="00C905D0"/>
    <w:rsid w:val="00C90903"/>
    <w:rsid w:val="00C90D23"/>
    <w:rsid w:val="00C90F81"/>
    <w:rsid w:val="00C91613"/>
    <w:rsid w:val="00C91AA9"/>
    <w:rsid w:val="00C91C88"/>
    <w:rsid w:val="00C91CFF"/>
    <w:rsid w:val="00C91FD2"/>
    <w:rsid w:val="00C91FE9"/>
    <w:rsid w:val="00C92C9D"/>
    <w:rsid w:val="00C92F33"/>
    <w:rsid w:val="00C931AC"/>
    <w:rsid w:val="00C93373"/>
    <w:rsid w:val="00C93F4A"/>
    <w:rsid w:val="00C949AC"/>
    <w:rsid w:val="00C94DB4"/>
    <w:rsid w:val="00C958C9"/>
    <w:rsid w:val="00C95B0C"/>
    <w:rsid w:val="00C9620A"/>
    <w:rsid w:val="00C96394"/>
    <w:rsid w:val="00C96A72"/>
    <w:rsid w:val="00C96D99"/>
    <w:rsid w:val="00C974E2"/>
    <w:rsid w:val="00C97584"/>
    <w:rsid w:val="00C9769F"/>
    <w:rsid w:val="00C976A2"/>
    <w:rsid w:val="00C97AD1"/>
    <w:rsid w:val="00C97BC4"/>
    <w:rsid w:val="00CA0153"/>
    <w:rsid w:val="00CA018D"/>
    <w:rsid w:val="00CA0551"/>
    <w:rsid w:val="00CA05E6"/>
    <w:rsid w:val="00CA086A"/>
    <w:rsid w:val="00CA0BFD"/>
    <w:rsid w:val="00CA0C7E"/>
    <w:rsid w:val="00CA12E1"/>
    <w:rsid w:val="00CA136C"/>
    <w:rsid w:val="00CA1710"/>
    <w:rsid w:val="00CA181F"/>
    <w:rsid w:val="00CA196C"/>
    <w:rsid w:val="00CA1E2E"/>
    <w:rsid w:val="00CA1E9D"/>
    <w:rsid w:val="00CA23C6"/>
    <w:rsid w:val="00CA26B0"/>
    <w:rsid w:val="00CA2A85"/>
    <w:rsid w:val="00CA2E09"/>
    <w:rsid w:val="00CA3731"/>
    <w:rsid w:val="00CA3865"/>
    <w:rsid w:val="00CA3879"/>
    <w:rsid w:val="00CA3990"/>
    <w:rsid w:val="00CA494D"/>
    <w:rsid w:val="00CA4D24"/>
    <w:rsid w:val="00CA55F4"/>
    <w:rsid w:val="00CA588F"/>
    <w:rsid w:val="00CA59F4"/>
    <w:rsid w:val="00CA62BF"/>
    <w:rsid w:val="00CA653D"/>
    <w:rsid w:val="00CA689D"/>
    <w:rsid w:val="00CA6B14"/>
    <w:rsid w:val="00CA76A6"/>
    <w:rsid w:val="00CA7BF4"/>
    <w:rsid w:val="00CA7E7A"/>
    <w:rsid w:val="00CB005C"/>
    <w:rsid w:val="00CB01A5"/>
    <w:rsid w:val="00CB0248"/>
    <w:rsid w:val="00CB03E2"/>
    <w:rsid w:val="00CB0773"/>
    <w:rsid w:val="00CB0C60"/>
    <w:rsid w:val="00CB0D99"/>
    <w:rsid w:val="00CB137B"/>
    <w:rsid w:val="00CB19FB"/>
    <w:rsid w:val="00CB1A39"/>
    <w:rsid w:val="00CB1EC2"/>
    <w:rsid w:val="00CB1FC3"/>
    <w:rsid w:val="00CB289E"/>
    <w:rsid w:val="00CB299A"/>
    <w:rsid w:val="00CB2E06"/>
    <w:rsid w:val="00CB2E6E"/>
    <w:rsid w:val="00CB302C"/>
    <w:rsid w:val="00CB3AFC"/>
    <w:rsid w:val="00CB4010"/>
    <w:rsid w:val="00CB437A"/>
    <w:rsid w:val="00CB4511"/>
    <w:rsid w:val="00CB5196"/>
    <w:rsid w:val="00CB53D5"/>
    <w:rsid w:val="00CB6048"/>
    <w:rsid w:val="00CB6254"/>
    <w:rsid w:val="00CB6625"/>
    <w:rsid w:val="00CB672F"/>
    <w:rsid w:val="00CB69D6"/>
    <w:rsid w:val="00CB7144"/>
    <w:rsid w:val="00CB7A45"/>
    <w:rsid w:val="00CB7C3A"/>
    <w:rsid w:val="00CB7D28"/>
    <w:rsid w:val="00CB7E73"/>
    <w:rsid w:val="00CB7FF8"/>
    <w:rsid w:val="00CC0420"/>
    <w:rsid w:val="00CC04CE"/>
    <w:rsid w:val="00CC08CA"/>
    <w:rsid w:val="00CC0926"/>
    <w:rsid w:val="00CC0C1B"/>
    <w:rsid w:val="00CC15CA"/>
    <w:rsid w:val="00CC18E4"/>
    <w:rsid w:val="00CC1A04"/>
    <w:rsid w:val="00CC221B"/>
    <w:rsid w:val="00CC2613"/>
    <w:rsid w:val="00CC2EA7"/>
    <w:rsid w:val="00CC3788"/>
    <w:rsid w:val="00CC3C2F"/>
    <w:rsid w:val="00CC3CCA"/>
    <w:rsid w:val="00CC3CF5"/>
    <w:rsid w:val="00CC3F79"/>
    <w:rsid w:val="00CC43EA"/>
    <w:rsid w:val="00CC460C"/>
    <w:rsid w:val="00CC4723"/>
    <w:rsid w:val="00CC4AB3"/>
    <w:rsid w:val="00CC4AE8"/>
    <w:rsid w:val="00CC4B61"/>
    <w:rsid w:val="00CC4C88"/>
    <w:rsid w:val="00CC4E14"/>
    <w:rsid w:val="00CC5085"/>
    <w:rsid w:val="00CC54ED"/>
    <w:rsid w:val="00CC5718"/>
    <w:rsid w:val="00CC57E6"/>
    <w:rsid w:val="00CC5926"/>
    <w:rsid w:val="00CC5AE6"/>
    <w:rsid w:val="00CC6133"/>
    <w:rsid w:val="00CC62ED"/>
    <w:rsid w:val="00CC6E9C"/>
    <w:rsid w:val="00CC7272"/>
    <w:rsid w:val="00CC7C75"/>
    <w:rsid w:val="00CC7D05"/>
    <w:rsid w:val="00CC7FB1"/>
    <w:rsid w:val="00CD0108"/>
    <w:rsid w:val="00CD06F3"/>
    <w:rsid w:val="00CD07E8"/>
    <w:rsid w:val="00CD094F"/>
    <w:rsid w:val="00CD09A6"/>
    <w:rsid w:val="00CD0D88"/>
    <w:rsid w:val="00CD132C"/>
    <w:rsid w:val="00CD1892"/>
    <w:rsid w:val="00CD1911"/>
    <w:rsid w:val="00CD1D39"/>
    <w:rsid w:val="00CD1F39"/>
    <w:rsid w:val="00CD2011"/>
    <w:rsid w:val="00CD2024"/>
    <w:rsid w:val="00CD27A5"/>
    <w:rsid w:val="00CD2AF5"/>
    <w:rsid w:val="00CD2BC2"/>
    <w:rsid w:val="00CD2EAC"/>
    <w:rsid w:val="00CD2F4F"/>
    <w:rsid w:val="00CD33D8"/>
    <w:rsid w:val="00CD3751"/>
    <w:rsid w:val="00CD3AB4"/>
    <w:rsid w:val="00CD428D"/>
    <w:rsid w:val="00CD46EE"/>
    <w:rsid w:val="00CD486C"/>
    <w:rsid w:val="00CD48DB"/>
    <w:rsid w:val="00CD5240"/>
    <w:rsid w:val="00CD54D1"/>
    <w:rsid w:val="00CD5B61"/>
    <w:rsid w:val="00CD5C55"/>
    <w:rsid w:val="00CD5F11"/>
    <w:rsid w:val="00CD6078"/>
    <w:rsid w:val="00CD63B8"/>
    <w:rsid w:val="00CD643A"/>
    <w:rsid w:val="00CD66DB"/>
    <w:rsid w:val="00CD6B79"/>
    <w:rsid w:val="00CD7F3E"/>
    <w:rsid w:val="00CE045D"/>
    <w:rsid w:val="00CE0B54"/>
    <w:rsid w:val="00CE0E59"/>
    <w:rsid w:val="00CE1099"/>
    <w:rsid w:val="00CE10B1"/>
    <w:rsid w:val="00CE130C"/>
    <w:rsid w:val="00CE1687"/>
    <w:rsid w:val="00CE19C7"/>
    <w:rsid w:val="00CE1A17"/>
    <w:rsid w:val="00CE1EAD"/>
    <w:rsid w:val="00CE1FEB"/>
    <w:rsid w:val="00CE2533"/>
    <w:rsid w:val="00CE2AF9"/>
    <w:rsid w:val="00CE2CF0"/>
    <w:rsid w:val="00CE2F2C"/>
    <w:rsid w:val="00CE3825"/>
    <w:rsid w:val="00CE38CE"/>
    <w:rsid w:val="00CE3C4A"/>
    <w:rsid w:val="00CE3FD7"/>
    <w:rsid w:val="00CE436C"/>
    <w:rsid w:val="00CE482D"/>
    <w:rsid w:val="00CE4CF5"/>
    <w:rsid w:val="00CE572D"/>
    <w:rsid w:val="00CE592B"/>
    <w:rsid w:val="00CE5C89"/>
    <w:rsid w:val="00CE6C21"/>
    <w:rsid w:val="00CE6D61"/>
    <w:rsid w:val="00CE7201"/>
    <w:rsid w:val="00CE7202"/>
    <w:rsid w:val="00CE72D1"/>
    <w:rsid w:val="00CE78BF"/>
    <w:rsid w:val="00CE7C02"/>
    <w:rsid w:val="00CE7DFF"/>
    <w:rsid w:val="00CE7ED7"/>
    <w:rsid w:val="00CF01CD"/>
    <w:rsid w:val="00CF07F1"/>
    <w:rsid w:val="00CF0E42"/>
    <w:rsid w:val="00CF101B"/>
    <w:rsid w:val="00CF170C"/>
    <w:rsid w:val="00CF19B7"/>
    <w:rsid w:val="00CF1B5A"/>
    <w:rsid w:val="00CF1D54"/>
    <w:rsid w:val="00CF215E"/>
    <w:rsid w:val="00CF2289"/>
    <w:rsid w:val="00CF2CB0"/>
    <w:rsid w:val="00CF2CBC"/>
    <w:rsid w:val="00CF3871"/>
    <w:rsid w:val="00CF38D3"/>
    <w:rsid w:val="00CF3CD3"/>
    <w:rsid w:val="00CF4029"/>
    <w:rsid w:val="00CF403C"/>
    <w:rsid w:val="00CF420F"/>
    <w:rsid w:val="00CF4ACF"/>
    <w:rsid w:val="00CF4B22"/>
    <w:rsid w:val="00CF4BCA"/>
    <w:rsid w:val="00CF4EF9"/>
    <w:rsid w:val="00CF52B9"/>
    <w:rsid w:val="00CF5578"/>
    <w:rsid w:val="00CF55D1"/>
    <w:rsid w:val="00CF55D9"/>
    <w:rsid w:val="00CF5C5D"/>
    <w:rsid w:val="00CF6178"/>
    <w:rsid w:val="00CF64B0"/>
    <w:rsid w:val="00CF6E60"/>
    <w:rsid w:val="00CF7183"/>
    <w:rsid w:val="00CF71CE"/>
    <w:rsid w:val="00CF7879"/>
    <w:rsid w:val="00CF7B23"/>
    <w:rsid w:val="00CF7F67"/>
    <w:rsid w:val="00D00046"/>
    <w:rsid w:val="00D000E3"/>
    <w:rsid w:val="00D00223"/>
    <w:rsid w:val="00D0024D"/>
    <w:rsid w:val="00D0048A"/>
    <w:rsid w:val="00D0065F"/>
    <w:rsid w:val="00D00C35"/>
    <w:rsid w:val="00D01518"/>
    <w:rsid w:val="00D0153A"/>
    <w:rsid w:val="00D01951"/>
    <w:rsid w:val="00D02227"/>
    <w:rsid w:val="00D02269"/>
    <w:rsid w:val="00D0235D"/>
    <w:rsid w:val="00D0280D"/>
    <w:rsid w:val="00D02890"/>
    <w:rsid w:val="00D02963"/>
    <w:rsid w:val="00D02996"/>
    <w:rsid w:val="00D02EBC"/>
    <w:rsid w:val="00D035D1"/>
    <w:rsid w:val="00D03664"/>
    <w:rsid w:val="00D03EAF"/>
    <w:rsid w:val="00D04670"/>
    <w:rsid w:val="00D04772"/>
    <w:rsid w:val="00D053D5"/>
    <w:rsid w:val="00D056B4"/>
    <w:rsid w:val="00D05803"/>
    <w:rsid w:val="00D05B56"/>
    <w:rsid w:val="00D05E90"/>
    <w:rsid w:val="00D06087"/>
    <w:rsid w:val="00D06212"/>
    <w:rsid w:val="00D0624E"/>
    <w:rsid w:val="00D06825"/>
    <w:rsid w:val="00D06883"/>
    <w:rsid w:val="00D068D6"/>
    <w:rsid w:val="00D06945"/>
    <w:rsid w:val="00D0706C"/>
    <w:rsid w:val="00D072F6"/>
    <w:rsid w:val="00D07ACB"/>
    <w:rsid w:val="00D101D4"/>
    <w:rsid w:val="00D1028B"/>
    <w:rsid w:val="00D10472"/>
    <w:rsid w:val="00D10D00"/>
    <w:rsid w:val="00D1135F"/>
    <w:rsid w:val="00D11793"/>
    <w:rsid w:val="00D11935"/>
    <w:rsid w:val="00D11DCD"/>
    <w:rsid w:val="00D12860"/>
    <w:rsid w:val="00D128B6"/>
    <w:rsid w:val="00D12F9A"/>
    <w:rsid w:val="00D133EE"/>
    <w:rsid w:val="00D13C18"/>
    <w:rsid w:val="00D147F1"/>
    <w:rsid w:val="00D14CB6"/>
    <w:rsid w:val="00D14E66"/>
    <w:rsid w:val="00D151FD"/>
    <w:rsid w:val="00D1540C"/>
    <w:rsid w:val="00D15490"/>
    <w:rsid w:val="00D154E8"/>
    <w:rsid w:val="00D15B9B"/>
    <w:rsid w:val="00D16019"/>
    <w:rsid w:val="00D166C9"/>
    <w:rsid w:val="00D1673D"/>
    <w:rsid w:val="00D16A4D"/>
    <w:rsid w:val="00D16B1F"/>
    <w:rsid w:val="00D16E9A"/>
    <w:rsid w:val="00D17342"/>
    <w:rsid w:val="00D1748A"/>
    <w:rsid w:val="00D17880"/>
    <w:rsid w:val="00D17963"/>
    <w:rsid w:val="00D200EC"/>
    <w:rsid w:val="00D203F2"/>
    <w:rsid w:val="00D2056E"/>
    <w:rsid w:val="00D205E7"/>
    <w:rsid w:val="00D20700"/>
    <w:rsid w:val="00D20783"/>
    <w:rsid w:val="00D207EB"/>
    <w:rsid w:val="00D208AD"/>
    <w:rsid w:val="00D208C3"/>
    <w:rsid w:val="00D2105B"/>
    <w:rsid w:val="00D210DA"/>
    <w:rsid w:val="00D211D9"/>
    <w:rsid w:val="00D21273"/>
    <w:rsid w:val="00D212E2"/>
    <w:rsid w:val="00D2140B"/>
    <w:rsid w:val="00D21739"/>
    <w:rsid w:val="00D218B3"/>
    <w:rsid w:val="00D226A6"/>
    <w:rsid w:val="00D22CA4"/>
    <w:rsid w:val="00D22FCD"/>
    <w:rsid w:val="00D23061"/>
    <w:rsid w:val="00D23875"/>
    <w:rsid w:val="00D23986"/>
    <w:rsid w:val="00D239C0"/>
    <w:rsid w:val="00D23EE9"/>
    <w:rsid w:val="00D24396"/>
    <w:rsid w:val="00D24694"/>
    <w:rsid w:val="00D24727"/>
    <w:rsid w:val="00D24BBE"/>
    <w:rsid w:val="00D24C4E"/>
    <w:rsid w:val="00D24F75"/>
    <w:rsid w:val="00D25073"/>
    <w:rsid w:val="00D25266"/>
    <w:rsid w:val="00D25416"/>
    <w:rsid w:val="00D255B4"/>
    <w:rsid w:val="00D2590C"/>
    <w:rsid w:val="00D25A2F"/>
    <w:rsid w:val="00D25A70"/>
    <w:rsid w:val="00D26224"/>
    <w:rsid w:val="00D26283"/>
    <w:rsid w:val="00D2653E"/>
    <w:rsid w:val="00D268F3"/>
    <w:rsid w:val="00D271CD"/>
    <w:rsid w:val="00D272D8"/>
    <w:rsid w:val="00D27742"/>
    <w:rsid w:val="00D27796"/>
    <w:rsid w:val="00D27BF4"/>
    <w:rsid w:val="00D27D43"/>
    <w:rsid w:val="00D302CA"/>
    <w:rsid w:val="00D30D8E"/>
    <w:rsid w:val="00D30DBD"/>
    <w:rsid w:val="00D30FBE"/>
    <w:rsid w:val="00D310CE"/>
    <w:rsid w:val="00D313DB"/>
    <w:rsid w:val="00D31DBC"/>
    <w:rsid w:val="00D320BF"/>
    <w:rsid w:val="00D32597"/>
    <w:rsid w:val="00D32814"/>
    <w:rsid w:val="00D32A34"/>
    <w:rsid w:val="00D32E56"/>
    <w:rsid w:val="00D33047"/>
    <w:rsid w:val="00D3312D"/>
    <w:rsid w:val="00D333C8"/>
    <w:rsid w:val="00D33B43"/>
    <w:rsid w:val="00D33CA3"/>
    <w:rsid w:val="00D33D5F"/>
    <w:rsid w:val="00D34013"/>
    <w:rsid w:val="00D34441"/>
    <w:rsid w:val="00D34A64"/>
    <w:rsid w:val="00D3504C"/>
    <w:rsid w:val="00D35387"/>
    <w:rsid w:val="00D35D1D"/>
    <w:rsid w:val="00D36DF3"/>
    <w:rsid w:val="00D37013"/>
    <w:rsid w:val="00D3734D"/>
    <w:rsid w:val="00D37441"/>
    <w:rsid w:val="00D379A5"/>
    <w:rsid w:val="00D37A1E"/>
    <w:rsid w:val="00D37B4C"/>
    <w:rsid w:val="00D37C84"/>
    <w:rsid w:val="00D37E9B"/>
    <w:rsid w:val="00D40494"/>
    <w:rsid w:val="00D408A3"/>
    <w:rsid w:val="00D40911"/>
    <w:rsid w:val="00D409B7"/>
    <w:rsid w:val="00D40DB7"/>
    <w:rsid w:val="00D40E3D"/>
    <w:rsid w:val="00D40F60"/>
    <w:rsid w:val="00D41281"/>
    <w:rsid w:val="00D41522"/>
    <w:rsid w:val="00D4178A"/>
    <w:rsid w:val="00D42E17"/>
    <w:rsid w:val="00D430A3"/>
    <w:rsid w:val="00D4327C"/>
    <w:rsid w:val="00D4348F"/>
    <w:rsid w:val="00D434F0"/>
    <w:rsid w:val="00D43D29"/>
    <w:rsid w:val="00D43E5C"/>
    <w:rsid w:val="00D43ED5"/>
    <w:rsid w:val="00D44356"/>
    <w:rsid w:val="00D44780"/>
    <w:rsid w:val="00D447DA"/>
    <w:rsid w:val="00D44DA5"/>
    <w:rsid w:val="00D4550B"/>
    <w:rsid w:val="00D45648"/>
    <w:rsid w:val="00D456A9"/>
    <w:rsid w:val="00D456D6"/>
    <w:rsid w:val="00D45750"/>
    <w:rsid w:val="00D457DC"/>
    <w:rsid w:val="00D460C9"/>
    <w:rsid w:val="00D4678B"/>
    <w:rsid w:val="00D46A4C"/>
    <w:rsid w:val="00D46B3B"/>
    <w:rsid w:val="00D470F1"/>
    <w:rsid w:val="00D4710F"/>
    <w:rsid w:val="00D4758B"/>
    <w:rsid w:val="00D477B9"/>
    <w:rsid w:val="00D478F8"/>
    <w:rsid w:val="00D47B14"/>
    <w:rsid w:val="00D47C04"/>
    <w:rsid w:val="00D47C07"/>
    <w:rsid w:val="00D47CC8"/>
    <w:rsid w:val="00D47F07"/>
    <w:rsid w:val="00D50327"/>
    <w:rsid w:val="00D504AF"/>
    <w:rsid w:val="00D50C5D"/>
    <w:rsid w:val="00D5146A"/>
    <w:rsid w:val="00D515E9"/>
    <w:rsid w:val="00D5179F"/>
    <w:rsid w:val="00D52C59"/>
    <w:rsid w:val="00D53748"/>
    <w:rsid w:val="00D539A2"/>
    <w:rsid w:val="00D54217"/>
    <w:rsid w:val="00D54321"/>
    <w:rsid w:val="00D54452"/>
    <w:rsid w:val="00D54733"/>
    <w:rsid w:val="00D5490C"/>
    <w:rsid w:val="00D54BDF"/>
    <w:rsid w:val="00D54CF7"/>
    <w:rsid w:val="00D54F8A"/>
    <w:rsid w:val="00D5535B"/>
    <w:rsid w:val="00D55B4B"/>
    <w:rsid w:val="00D55C22"/>
    <w:rsid w:val="00D55D6F"/>
    <w:rsid w:val="00D55F9E"/>
    <w:rsid w:val="00D562DB"/>
    <w:rsid w:val="00D563CA"/>
    <w:rsid w:val="00D570CD"/>
    <w:rsid w:val="00D57282"/>
    <w:rsid w:val="00D57AF6"/>
    <w:rsid w:val="00D57F11"/>
    <w:rsid w:val="00D600E9"/>
    <w:rsid w:val="00D60699"/>
    <w:rsid w:val="00D60D09"/>
    <w:rsid w:val="00D61127"/>
    <w:rsid w:val="00D61476"/>
    <w:rsid w:val="00D617BD"/>
    <w:rsid w:val="00D61A60"/>
    <w:rsid w:val="00D61C30"/>
    <w:rsid w:val="00D61E9B"/>
    <w:rsid w:val="00D61FC8"/>
    <w:rsid w:val="00D626F9"/>
    <w:rsid w:val="00D629A6"/>
    <w:rsid w:val="00D62BC4"/>
    <w:rsid w:val="00D62CBB"/>
    <w:rsid w:val="00D62D59"/>
    <w:rsid w:val="00D62DB0"/>
    <w:rsid w:val="00D62E9F"/>
    <w:rsid w:val="00D63046"/>
    <w:rsid w:val="00D63422"/>
    <w:rsid w:val="00D63C20"/>
    <w:rsid w:val="00D63FA4"/>
    <w:rsid w:val="00D64070"/>
    <w:rsid w:val="00D64084"/>
    <w:rsid w:val="00D64C1F"/>
    <w:rsid w:val="00D653FC"/>
    <w:rsid w:val="00D6612B"/>
    <w:rsid w:val="00D6619B"/>
    <w:rsid w:val="00D661A9"/>
    <w:rsid w:val="00D66205"/>
    <w:rsid w:val="00D663C3"/>
    <w:rsid w:val="00D66811"/>
    <w:rsid w:val="00D6693F"/>
    <w:rsid w:val="00D669F2"/>
    <w:rsid w:val="00D66C82"/>
    <w:rsid w:val="00D66E7A"/>
    <w:rsid w:val="00D67A47"/>
    <w:rsid w:val="00D70492"/>
    <w:rsid w:val="00D7079C"/>
    <w:rsid w:val="00D70899"/>
    <w:rsid w:val="00D70B38"/>
    <w:rsid w:val="00D70CE2"/>
    <w:rsid w:val="00D70D7A"/>
    <w:rsid w:val="00D710FF"/>
    <w:rsid w:val="00D71409"/>
    <w:rsid w:val="00D71D0B"/>
    <w:rsid w:val="00D71E4E"/>
    <w:rsid w:val="00D71F7C"/>
    <w:rsid w:val="00D723F1"/>
    <w:rsid w:val="00D7264C"/>
    <w:rsid w:val="00D72AEC"/>
    <w:rsid w:val="00D72E73"/>
    <w:rsid w:val="00D7303D"/>
    <w:rsid w:val="00D73889"/>
    <w:rsid w:val="00D73895"/>
    <w:rsid w:val="00D73E43"/>
    <w:rsid w:val="00D74530"/>
    <w:rsid w:val="00D745B0"/>
    <w:rsid w:val="00D747CD"/>
    <w:rsid w:val="00D75005"/>
    <w:rsid w:val="00D7525D"/>
    <w:rsid w:val="00D7574A"/>
    <w:rsid w:val="00D75F23"/>
    <w:rsid w:val="00D76101"/>
    <w:rsid w:val="00D764FE"/>
    <w:rsid w:val="00D76504"/>
    <w:rsid w:val="00D766B3"/>
    <w:rsid w:val="00D76ADC"/>
    <w:rsid w:val="00D7778C"/>
    <w:rsid w:val="00D77D6A"/>
    <w:rsid w:val="00D77DBC"/>
    <w:rsid w:val="00D77EFC"/>
    <w:rsid w:val="00D80804"/>
    <w:rsid w:val="00D8080B"/>
    <w:rsid w:val="00D81098"/>
    <w:rsid w:val="00D81662"/>
    <w:rsid w:val="00D81AD0"/>
    <w:rsid w:val="00D82D04"/>
    <w:rsid w:val="00D830A0"/>
    <w:rsid w:val="00D8315E"/>
    <w:rsid w:val="00D832E6"/>
    <w:rsid w:val="00D8397D"/>
    <w:rsid w:val="00D83D3D"/>
    <w:rsid w:val="00D84E49"/>
    <w:rsid w:val="00D85328"/>
    <w:rsid w:val="00D855A7"/>
    <w:rsid w:val="00D858BC"/>
    <w:rsid w:val="00D858CB"/>
    <w:rsid w:val="00D858DA"/>
    <w:rsid w:val="00D85EFF"/>
    <w:rsid w:val="00D86650"/>
    <w:rsid w:val="00D86AD0"/>
    <w:rsid w:val="00D86DE5"/>
    <w:rsid w:val="00D8702E"/>
    <w:rsid w:val="00D87075"/>
    <w:rsid w:val="00D8724B"/>
    <w:rsid w:val="00D87A83"/>
    <w:rsid w:val="00D90022"/>
    <w:rsid w:val="00D901E9"/>
    <w:rsid w:val="00D9028C"/>
    <w:rsid w:val="00D90703"/>
    <w:rsid w:val="00D90950"/>
    <w:rsid w:val="00D90A1F"/>
    <w:rsid w:val="00D913F0"/>
    <w:rsid w:val="00D9202F"/>
    <w:rsid w:val="00D920D6"/>
    <w:rsid w:val="00D92926"/>
    <w:rsid w:val="00D92C18"/>
    <w:rsid w:val="00D9375B"/>
    <w:rsid w:val="00D93906"/>
    <w:rsid w:val="00D93B33"/>
    <w:rsid w:val="00D93CAF"/>
    <w:rsid w:val="00D94626"/>
    <w:rsid w:val="00D95567"/>
    <w:rsid w:val="00D95638"/>
    <w:rsid w:val="00D95A4B"/>
    <w:rsid w:val="00D95E42"/>
    <w:rsid w:val="00D95FBA"/>
    <w:rsid w:val="00D95FD8"/>
    <w:rsid w:val="00D966CA"/>
    <w:rsid w:val="00D969DA"/>
    <w:rsid w:val="00D96F1A"/>
    <w:rsid w:val="00D970C9"/>
    <w:rsid w:val="00D97178"/>
    <w:rsid w:val="00D972EF"/>
    <w:rsid w:val="00DA0020"/>
    <w:rsid w:val="00DA0373"/>
    <w:rsid w:val="00DA0B76"/>
    <w:rsid w:val="00DA0E44"/>
    <w:rsid w:val="00DA178F"/>
    <w:rsid w:val="00DA1C76"/>
    <w:rsid w:val="00DA1D27"/>
    <w:rsid w:val="00DA1D7B"/>
    <w:rsid w:val="00DA2023"/>
    <w:rsid w:val="00DA260B"/>
    <w:rsid w:val="00DA2EF0"/>
    <w:rsid w:val="00DA3032"/>
    <w:rsid w:val="00DA38D9"/>
    <w:rsid w:val="00DA3A1D"/>
    <w:rsid w:val="00DA3C0C"/>
    <w:rsid w:val="00DA3DBB"/>
    <w:rsid w:val="00DA3E7A"/>
    <w:rsid w:val="00DA3F46"/>
    <w:rsid w:val="00DA3F88"/>
    <w:rsid w:val="00DA4AF0"/>
    <w:rsid w:val="00DA5935"/>
    <w:rsid w:val="00DA5944"/>
    <w:rsid w:val="00DA5ABE"/>
    <w:rsid w:val="00DA5C86"/>
    <w:rsid w:val="00DA6723"/>
    <w:rsid w:val="00DA6951"/>
    <w:rsid w:val="00DA6C42"/>
    <w:rsid w:val="00DA7370"/>
    <w:rsid w:val="00DA749A"/>
    <w:rsid w:val="00DA74CC"/>
    <w:rsid w:val="00DA7769"/>
    <w:rsid w:val="00DA79FF"/>
    <w:rsid w:val="00DA7C57"/>
    <w:rsid w:val="00DA7F9B"/>
    <w:rsid w:val="00DB006F"/>
    <w:rsid w:val="00DB00F3"/>
    <w:rsid w:val="00DB0484"/>
    <w:rsid w:val="00DB0737"/>
    <w:rsid w:val="00DB1101"/>
    <w:rsid w:val="00DB143B"/>
    <w:rsid w:val="00DB15D6"/>
    <w:rsid w:val="00DB1814"/>
    <w:rsid w:val="00DB214B"/>
    <w:rsid w:val="00DB21FC"/>
    <w:rsid w:val="00DB251F"/>
    <w:rsid w:val="00DB2985"/>
    <w:rsid w:val="00DB2D89"/>
    <w:rsid w:val="00DB34C5"/>
    <w:rsid w:val="00DB3CCE"/>
    <w:rsid w:val="00DB3FCE"/>
    <w:rsid w:val="00DB41FB"/>
    <w:rsid w:val="00DB4957"/>
    <w:rsid w:val="00DB4DAD"/>
    <w:rsid w:val="00DB4F79"/>
    <w:rsid w:val="00DB57F2"/>
    <w:rsid w:val="00DB5FBE"/>
    <w:rsid w:val="00DB600E"/>
    <w:rsid w:val="00DB63BA"/>
    <w:rsid w:val="00DB69AF"/>
    <w:rsid w:val="00DB70F8"/>
    <w:rsid w:val="00DB7469"/>
    <w:rsid w:val="00DC0520"/>
    <w:rsid w:val="00DC0661"/>
    <w:rsid w:val="00DC0AD1"/>
    <w:rsid w:val="00DC0D1A"/>
    <w:rsid w:val="00DC0EB0"/>
    <w:rsid w:val="00DC2009"/>
    <w:rsid w:val="00DC2272"/>
    <w:rsid w:val="00DC2376"/>
    <w:rsid w:val="00DC2403"/>
    <w:rsid w:val="00DC318B"/>
    <w:rsid w:val="00DC3192"/>
    <w:rsid w:val="00DC319C"/>
    <w:rsid w:val="00DC31AD"/>
    <w:rsid w:val="00DC3397"/>
    <w:rsid w:val="00DC371C"/>
    <w:rsid w:val="00DC3AD3"/>
    <w:rsid w:val="00DC3F6B"/>
    <w:rsid w:val="00DC4052"/>
    <w:rsid w:val="00DC449C"/>
    <w:rsid w:val="00DC48D7"/>
    <w:rsid w:val="00DC4F58"/>
    <w:rsid w:val="00DC5314"/>
    <w:rsid w:val="00DC5890"/>
    <w:rsid w:val="00DC5905"/>
    <w:rsid w:val="00DC5AA2"/>
    <w:rsid w:val="00DC5B48"/>
    <w:rsid w:val="00DC613C"/>
    <w:rsid w:val="00DC693C"/>
    <w:rsid w:val="00DC7302"/>
    <w:rsid w:val="00DC7678"/>
    <w:rsid w:val="00DC787B"/>
    <w:rsid w:val="00DC7AD2"/>
    <w:rsid w:val="00DD011E"/>
    <w:rsid w:val="00DD0307"/>
    <w:rsid w:val="00DD0604"/>
    <w:rsid w:val="00DD098D"/>
    <w:rsid w:val="00DD0A28"/>
    <w:rsid w:val="00DD188F"/>
    <w:rsid w:val="00DD1B6B"/>
    <w:rsid w:val="00DD2461"/>
    <w:rsid w:val="00DD250A"/>
    <w:rsid w:val="00DD259E"/>
    <w:rsid w:val="00DD27CE"/>
    <w:rsid w:val="00DD2A6E"/>
    <w:rsid w:val="00DD2BD0"/>
    <w:rsid w:val="00DD2BD4"/>
    <w:rsid w:val="00DD2FF0"/>
    <w:rsid w:val="00DD311D"/>
    <w:rsid w:val="00DD35C7"/>
    <w:rsid w:val="00DD38AB"/>
    <w:rsid w:val="00DD3A13"/>
    <w:rsid w:val="00DD3CBC"/>
    <w:rsid w:val="00DD3DA2"/>
    <w:rsid w:val="00DD3EB4"/>
    <w:rsid w:val="00DD4604"/>
    <w:rsid w:val="00DD4715"/>
    <w:rsid w:val="00DD4BAB"/>
    <w:rsid w:val="00DD4E76"/>
    <w:rsid w:val="00DD4F22"/>
    <w:rsid w:val="00DD5618"/>
    <w:rsid w:val="00DD5855"/>
    <w:rsid w:val="00DD6C15"/>
    <w:rsid w:val="00DD71C0"/>
    <w:rsid w:val="00DD72A6"/>
    <w:rsid w:val="00DD771D"/>
    <w:rsid w:val="00DD7EE2"/>
    <w:rsid w:val="00DE016F"/>
    <w:rsid w:val="00DE0821"/>
    <w:rsid w:val="00DE0918"/>
    <w:rsid w:val="00DE1067"/>
    <w:rsid w:val="00DE11FA"/>
    <w:rsid w:val="00DE158E"/>
    <w:rsid w:val="00DE1813"/>
    <w:rsid w:val="00DE18E1"/>
    <w:rsid w:val="00DE1AA4"/>
    <w:rsid w:val="00DE1F44"/>
    <w:rsid w:val="00DE2532"/>
    <w:rsid w:val="00DE2673"/>
    <w:rsid w:val="00DE26DA"/>
    <w:rsid w:val="00DE2B75"/>
    <w:rsid w:val="00DE2FEA"/>
    <w:rsid w:val="00DE31F4"/>
    <w:rsid w:val="00DE32B5"/>
    <w:rsid w:val="00DE3D4F"/>
    <w:rsid w:val="00DE3FDD"/>
    <w:rsid w:val="00DE40BA"/>
    <w:rsid w:val="00DE439D"/>
    <w:rsid w:val="00DE4756"/>
    <w:rsid w:val="00DE4D1E"/>
    <w:rsid w:val="00DE4D9C"/>
    <w:rsid w:val="00DE4F8E"/>
    <w:rsid w:val="00DE5E71"/>
    <w:rsid w:val="00DE60CA"/>
    <w:rsid w:val="00DE62EA"/>
    <w:rsid w:val="00DE63F3"/>
    <w:rsid w:val="00DE6772"/>
    <w:rsid w:val="00DE69CA"/>
    <w:rsid w:val="00DE6ACC"/>
    <w:rsid w:val="00DE6F60"/>
    <w:rsid w:val="00DE79D0"/>
    <w:rsid w:val="00DE7BA5"/>
    <w:rsid w:val="00DE7D9A"/>
    <w:rsid w:val="00DE7E4B"/>
    <w:rsid w:val="00DF0217"/>
    <w:rsid w:val="00DF08B7"/>
    <w:rsid w:val="00DF0D9A"/>
    <w:rsid w:val="00DF0F5B"/>
    <w:rsid w:val="00DF0FFF"/>
    <w:rsid w:val="00DF1EEE"/>
    <w:rsid w:val="00DF2385"/>
    <w:rsid w:val="00DF2576"/>
    <w:rsid w:val="00DF2588"/>
    <w:rsid w:val="00DF2EE2"/>
    <w:rsid w:val="00DF2F84"/>
    <w:rsid w:val="00DF2FC2"/>
    <w:rsid w:val="00DF355A"/>
    <w:rsid w:val="00DF391E"/>
    <w:rsid w:val="00DF395C"/>
    <w:rsid w:val="00DF3D98"/>
    <w:rsid w:val="00DF4D1E"/>
    <w:rsid w:val="00DF4D80"/>
    <w:rsid w:val="00DF5346"/>
    <w:rsid w:val="00DF578E"/>
    <w:rsid w:val="00DF5C35"/>
    <w:rsid w:val="00DF5CAC"/>
    <w:rsid w:val="00DF5E27"/>
    <w:rsid w:val="00DF60B5"/>
    <w:rsid w:val="00DF65EF"/>
    <w:rsid w:val="00DF6B32"/>
    <w:rsid w:val="00DF7221"/>
    <w:rsid w:val="00DF7646"/>
    <w:rsid w:val="00DF7810"/>
    <w:rsid w:val="00DF7EE5"/>
    <w:rsid w:val="00DF7F52"/>
    <w:rsid w:val="00E00311"/>
    <w:rsid w:val="00E0056C"/>
    <w:rsid w:val="00E00CB5"/>
    <w:rsid w:val="00E00DEB"/>
    <w:rsid w:val="00E01327"/>
    <w:rsid w:val="00E015DF"/>
    <w:rsid w:val="00E016E8"/>
    <w:rsid w:val="00E017A6"/>
    <w:rsid w:val="00E01BD8"/>
    <w:rsid w:val="00E02614"/>
    <w:rsid w:val="00E02ACE"/>
    <w:rsid w:val="00E02D2F"/>
    <w:rsid w:val="00E03511"/>
    <w:rsid w:val="00E037BD"/>
    <w:rsid w:val="00E03831"/>
    <w:rsid w:val="00E03ABE"/>
    <w:rsid w:val="00E03B83"/>
    <w:rsid w:val="00E03C21"/>
    <w:rsid w:val="00E03DD3"/>
    <w:rsid w:val="00E03EC9"/>
    <w:rsid w:val="00E03F0D"/>
    <w:rsid w:val="00E04042"/>
    <w:rsid w:val="00E041E8"/>
    <w:rsid w:val="00E0474F"/>
    <w:rsid w:val="00E04C7B"/>
    <w:rsid w:val="00E04E48"/>
    <w:rsid w:val="00E05390"/>
    <w:rsid w:val="00E056FC"/>
    <w:rsid w:val="00E05815"/>
    <w:rsid w:val="00E05CF5"/>
    <w:rsid w:val="00E06284"/>
    <w:rsid w:val="00E06981"/>
    <w:rsid w:val="00E06D98"/>
    <w:rsid w:val="00E070CE"/>
    <w:rsid w:val="00E072B2"/>
    <w:rsid w:val="00E072D1"/>
    <w:rsid w:val="00E07A7E"/>
    <w:rsid w:val="00E10688"/>
    <w:rsid w:val="00E10FAD"/>
    <w:rsid w:val="00E11366"/>
    <w:rsid w:val="00E119C9"/>
    <w:rsid w:val="00E11F85"/>
    <w:rsid w:val="00E1242E"/>
    <w:rsid w:val="00E1281B"/>
    <w:rsid w:val="00E129BC"/>
    <w:rsid w:val="00E12B23"/>
    <w:rsid w:val="00E1343A"/>
    <w:rsid w:val="00E1381E"/>
    <w:rsid w:val="00E141B3"/>
    <w:rsid w:val="00E14750"/>
    <w:rsid w:val="00E1488D"/>
    <w:rsid w:val="00E14D93"/>
    <w:rsid w:val="00E14D94"/>
    <w:rsid w:val="00E14E00"/>
    <w:rsid w:val="00E1504E"/>
    <w:rsid w:val="00E167BA"/>
    <w:rsid w:val="00E1724C"/>
    <w:rsid w:val="00E173B0"/>
    <w:rsid w:val="00E1748F"/>
    <w:rsid w:val="00E17756"/>
    <w:rsid w:val="00E17836"/>
    <w:rsid w:val="00E178A9"/>
    <w:rsid w:val="00E17BA7"/>
    <w:rsid w:val="00E20279"/>
    <w:rsid w:val="00E20706"/>
    <w:rsid w:val="00E20E24"/>
    <w:rsid w:val="00E20EB3"/>
    <w:rsid w:val="00E20F01"/>
    <w:rsid w:val="00E212F7"/>
    <w:rsid w:val="00E213E4"/>
    <w:rsid w:val="00E217B9"/>
    <w:rsid w:val="00E21CA3"/>
    <w:rsid w:val="00E21F0A"/>
    <w:rsid w:val="00E2200A"/>
    <w:rsid w:val="00E223ED"/>
    <w:rsid w:val="00E226A0"/>
    <w:rsid w:val="00E22924"/>
    <w:rsid w:val="00E229E8"/>
    <w:rsid w:val="00E22C9E"/>
    <w:rsid w:val="00E22DCF"/>
    <w:rsid w:val="00E23095"/>
    <w:rsid w:val="00E2358B"/>
    <w:rsid w:val="00E2458A"/>
    <w:rsid w:val="00E24817"/>
    <w:rsid w:val="00E24AB9"/>
    <w:rsid w:val="00E252FC"/>
    <w:rsid w:val="00E25554"/>
    <w:rsid w:val="00E256EA"/>
    <w:rsid w:val="00E2572A"/>
    <w:rsid w:val="00E25A2A"/>
    <w:rsid w:val="00E25D9A"/>
    <w:rsid w:val="00E25F09"/>
    <w:rsid w:val="00E26026"/>
    <w:rsid w:val="00E2613E"/>
    <w:rsid w:val="00E2615D"/>
    <w:rsid w:val="00E2623D"/>
    <w:rsid w:val="00E2698F"/>
    <w:rsid w:val="00E26B62"/>
    <w:rsid w:val="00E26E4B"/>
    <w:rsid w:val="00E2714E"/>
    <w:rsid w:val="00E27201"/>
    <w:rsid w:val="00E2729E"/>
    <w:rsid w:val="00E278B0"/>
    <w:rsid w:val="00E27ACA"/>
    <w:rsid w:val="00E30492"/>
    <w:rsid w:val="00E3082D"/>
    <w:rsid w:val="00E30A73"/>
    <w:rsid w:val="00E30C8C"/>
    <w:rsid w:val="00E30EEA"/>
    <w:rsid w:val="00E31982"/>
    <w:rsid w:val="00E31A78"/>
    <w:rsid w:val="00E323BC"/>
    <w:rsid w:val="00E325DB"/>
    <w:rsid w:val="00E32686"/>
    <w:rsid w:val="00E3285C"/>
    <w:rsid w:val="00E332FF"/>
    <w:rsid w:val="00E33494"/>
    <w:rsid w:val="00E334F5"/>
    <w:rsid w:val="00E337B8"/>
    <w:rsid w:val="00E33D8C"/>
    <w:rsid w:val="00E33F5E"/>
    <w:rsid w:val="00E34588"/>
    <w:rsid w:val="00E35180"/>
    <w:rsid w:val="00E35243"/>
    <w:rsid w:val="00E3541F"/>
    <w:rsid w:val="00E3546D"/>
    <w:rsid w:val="00E35481"/>
    <w:rsid w:val="00E35AAD"/>
    <w:rsid w:val="00E35B79"/>
    <w:rsid w:val="00E35CA4"/>
    <w:rsid w:val="00E35CD2"/>
    <w:rsid w:val="00E360C1"/>
    <w:rsid w:val="00E361A4"/>
    <w:rsid w:val="00E36735"/>
    <w:rsid w:val="00E37280"/>
    <w:rsid w:val="00E3753D"/>
    <w:rsid w:val="00E37BF4"/>
    <w:rsid w:val="00E404A1"/>
    <w:rsid w:val="00E410A3"/>
    <w:rsid w:val="00E4177B"/>
    <w:rsid w:val="00E417AA"/>
    <w:rsid w:val="00E41826"/>
    <w:rsid w:val="00E41840"/>
    <w:rsid w:val="00E41910"/>
    <w:rsid w:val="00E41D0C"/>
    <w:rsid w:val="00E42830"/>
    <w:rsid w:val="00E42D6D"/>
    <w:rsid w:val="00E43388"/>
    <w:rsid w:val="00E434B1"/>
    <w:rsid w:val="00E43A49"/>
    <w:rsid w:val="00E43D5B"/>
    <w:rsid w:val="00E43F0E"/>
    <w:rsid w:val="00E44E0F"/>
    <w:rsid w:val="00E45107"/>
    <w:rsid w:val="00E45147"/>
    <w:rsid w:val="00E45196"/>
    <w:rsid w:val="00E4525D"/>
    <w:rsid w:val="00E45A50"/>
    <w:rsid w:val="00E4614D"/>
    <w:rsid w:val="00E46315"/>
    <w:rsid w:val="00E470AA"/>
    <w:rsid w:val="00E478A6"/>
    <w:rsid w:val="00E478DE"/>
    <w:rsid w:val="00E47920"/>
    <w:rsid w:val="00E47C13"/>
    <w:rsid w:val="00E47C6A"/>
    <w:rsid w:val="00E500BD"/>
    <w:rsid w:val="00E503CC"/>
    <w:rsid w:val="00E509CF"/>
    <w:rsid w:val="00E50BA8"/>
    <w:rsid w:val="00E50C37"/>
    <w:rsid w:val="00E511E4"/>
    <w:rsid w:val="00E51AA4"/>
    <w:rsid w:val="00E51FC2"/>
    <w:rsid w:val="00E51FCC"/>
    <w:rsid w:val="00E5223A"/>
    <w:rsid w:val="00E52B64"/>
    <w:rsid w:val="00E52CE0"/>
    <w:rsid w:val="00E52D79"/>
    <w:rsid w:val="00E52E27"/>
    <w:rsid w:val="00E533E3"/>
    <w:rsid w:val="00E5368C"/>
    <w:rsid w:val="00E5370A"/>
    <w:rsid w:val="00E537B7"/>
    <w:rsid w:val="00E537D3"/>
    <w:rsid w:val="00E53C7D"/>
    <w:rsid w:val="00E53CDE"/>
    <w:rsid w:val="00E53F0C"/>
    <w:rsid w:val="00E54AD9"/>
    <w:rsid w:val="00E55558"/>
    <w:rsid w:val="00E556D0"/>
    <w:rsid w:val="00E5596C"/>
    <w:rsid w:val="00E55CB7"/>
    <w:rsid w:val="00E55FE2"/>
    <w:rsid w:val="00E5624B"/>
    <w:rsid w:val="00E56566"/>
    <w:rsid w:val="00E56A20"/>
    <w:rsid w:val="00E5728A"/>
    <w:rsid w:val="00E57291"/>
    <w:rsid w:val="00E57A74"/>
    <w:rsid w:val="00E57C47"/>
    <w:rsid w:val="00E57E66"/>
    <w:rsid w:val="00E57EBC"/>
    <w:rsid w:val="00E601D2"/>
    <w:rsid w:val="00E602BB"/>
    <w:rsid w:val="00E60E6E"/>
    <w:rsid w:val="00E610B3"/>
    <w:rsid w:val="00E61431"/>
    <w:rsid w:val="00E614C3"/>
    <w:rsid w:val="00E619DF"/>
    <w:rsid w:val="00E61A7F"/>
    <w:rsid w:val="00E61C52"/>
    <w:rsid w:val="00E61F74"/>
    <w:rsid w:val="00E621E0"/>
    <w:rsid w:val="00E62456"/>
    <w:rsid w:val="00E625D9"/>
    <w:rsid w:val="00E62A1E"/>
    <w:rsid w:val="00E62BF6"/>
    <w:rsid w:val="00E62DDF"/>
    <w:rsid w:val="00E63058"/>
    <w:rsid w:val="00E649B9"/>
    <w:rsid w:val="00E64A17"/>
    <w:rsid w:val="00E64FDD"/>
    <w:rsid w:val="00E6521E"/>
    <w:rsid w:val="00E65338"/>
    <w:rsid w:val="00E6597E"/>
    <w:rsid w:val="00E66CC9"/>
    <w:rsid w:val="00E700F7"/>
    <w:rsid w:val="00E711DD"/>
    <w:rsid w:val="00E71628"/>
    <w:rsid w:val="00E73019"/>
    <w:rsid w:val="00E73A86"/>
    <w:rsid w:val="00E73A8F"/>
    <w:rsid w:val="00E73CE9"/>
    <w:rsid w:val="00E743CE"/>
    <w:rsid w:val="00E746B0"/>
    <w:rsid w:val="00E747D1"/>
    <w:rsid w:val="00E74AB9"/>
    <w:rsid w:val="00E7539D"/>
    <w:rsid w:val="00E7550B"/>
    <w:rsid w:val="00E76739"/>
    <w:rsid w:val="00E76903"/>
    <w:rsid w:val="00E770DF"/>
    <w:rsid w:val="00E77669"/>
    <w:rsid w:val="00E7778E"/>
    <w:rsid w:val="00E777F5"/>
    <w:rsid w:val="00E7782E"/>
    <w:rsid w:val="00E77B9F"/>
    <w:rsid w:val="00E77EBD"/>
    <w:rsid w:val="00E810E4"/>
    <w:rsid w:val="00E81235"/>
    <w:rsid w:val="00E8156C"/>
    <w:rsid w:val="00E81703"/>
    <w:rsid w:val="00E817DF"/>
    <w:rsid w:val="00E8195E"/>
    <w:rsid w:val="00E819A9"/>
    <w:rsid w:val="00E81C56"/>
    <w:rsid w:val="00E82293"/>
    <w:rsid w:val="00E82498"/>
    <w:rsid w:val="00E82B5D"/>
    <w:rsid w:val="00E82CBD"/>
    <w:rsid w:val="00E82D8A"/>
    <w:rsid w:val="00E82E99"/>
    <w:rsid w:val="00E82F27"/>
    <w:rsid w:val="00E82FAF"/>
    <w:rsid w:val="00E83551"/>
    <w:rsid w:val="00E83743"/>
    <w:rsid w:val="00E83C73"/>
    <w:rsid w:val="00E83DFE"/>
    <w:rsid w:val="00E83FAF"/>
    <w:rsid w:val="00E84495"/>
    <w:rsid w:val="00E8474D"/>
    <w:rsid w:val="00E84C20"/>
    <w:rsid w:val="00E84D0E"/>
    <w:rsid w:val="00E84FFC"/>
    <w:rsid w:val="00E851E1"/>
    <w:rsid w:val="00E85269"/>
    <w:rsid w:val="00E85F1C"/>
    <w:rsid w:val="00E85F34"/>
    <w:rsid w:val="00E86053"/>
    <w:rsid w:val="00E86E16"/>
    <w:rsid w:val="00E86FDD"/>
    <w:rsid w:val="00E870E1"/>
    <w:rsid w:val="00E8719B"/>
    <w:rsid w:val="00E87534"/>
    <w:rsid w:val="00E87873"/>
    <w:rsid w:val="00E9022A"/>
    <w:rsid w:val="00E90BF2"/>
    <w:rsid w:val="00E9157B"/>
    <w:rsid w:val="00E91821"/>
    <w:rsid w:val="00E91970"/>
    <w:rsid w:val="00E91A4A"/>
    <w:rsid w:val="00E91C3D"/>
    <w:rsid w:val="00E91DB7"/>
    <w:rsid w:val="00E91FAD"/>
    <w:rsid w:val="00E9242F"/>
    <w:rsid w:val="00E925ED"/>
    <w:rsid w:val="00E927FD"/>
    <w:rsid w:val="00E928AA"/>
    <w:rsid w:val="00E931D1"/>
    <w:rsid w:val="00E933AA"/>
    <w:rsid w:val="00E93948"/>
    <w:rsid w:val="00E941A0"/>
    <w:rsid w:val="00E94CDE"/>
    <w:rsid w:val="00E9598A"/>
    <w:rsid w:val="00E95EC3"/>
    <w:rsid w:val="00E963D1"/>
    <w:rsid w:val="00E96439"/>
    <w:rsid w:val="00E96BA2"/>
    <w:rsid w:val="00E96BAE"/>
    <w:rsid w:val="00E96BD0"/>
    <w:rsid w:val="00E96EE7"/>
    <w:rsid w:val="00E978CF"/>
    <w:rsid w:val="00E979E7"/>
    <w:rsid w:val="00EA007F"/>
    <w:rsid w:val="00EA0354"/>
    <w:rsid w:val="00EA0693"/>
    <w:rsid w:val="00EA0DA1"/>
    <w:rsid w:val="00EA1201"/>
    <w:rsid w:val="00EA1277"/>
    <w:rsid w:val="00EA1588"/>
    <w:rsid w:val="00EA183F"/>
    <w:rsid w:val="00EA24DB"/>
    <w:rsid w:val="00EA2760"/>
    <w:rsid w:val="00EA28EE"/>
    <w:rsid w:val="00EA2930"/>
    <w:rsid w:val="00EA2C6B"/>
    <w:rsid w:val="00EA2CBC"/>
    <w:rsid w:val="00EA2D5B"/>
    <w:rsid w:val="00EA2F17"/>
    <w:rsid w:val="00EA3837"/>
    <w:rsid w:val="00EA4859"/>
    <w:rsid w:val="00EA497D"/>
    <w:rsid w:val="00EA4C7A"/>
    <w:rsid w:val="00EA5597"/>
    <w:rsid w:val="00EA5ACD"/>
    <w:rsid w:val="00EA5C24"/>
    <w:rsid w:val="00EA5E64"/>
    <w:rsid w:val="00EA610D"/>
    <w:rsid w:val="00EA689D"/>
    <w:rsid w:val="00EA705A"/>
    <w:rsid w:val="00EA7395"/>
    <w:rsid w:val="00EA756E"/>
    <w:rsid w:val="00EA757F"/>
    <w:rsid w:val="00EA75D7"/>
    <w:rsid w:val="00EA77D4"/>
    <w:rsid w:val="00EA7BDD"/>
    <w:rsid w:val="00EA7F3D"/>
    <w:rsid w:val="00EB0C75"/>
    <w:rsid w:val="00EB0EB2"/>
    <w:rsid w:val="00EB0F1F"/>
    <w:rsid w:val="00EB104C"/>
    <w:rsid w:val="00EB13F0"/>
    <w:rsid w:val="00EB1BC8"/>
    <w:rsid w:val="00EB23FC"/>
    <w:rsid w:val="00EB27D3"/>
    <w:rsid w:val="00EB2CF4"/>
    <w:rsid w:val="00EB2CFA"/>
    <w:rsid w:val="00EB338C"/>
    <w:rsid w:val="00EB37FB"/>
    <w:rsid w:val="00EB3AFF"/>
    <w:rsid w:val="00EB3D27"/>
    <w:rsid w:val="00EB42C7"/>
    <w:rsid w:val="00EB4AF6"/>
    <w:rsid w:val="00EB507D"/>
    <w:rsid w:val="00EB5208"/>
    <w:rsid w:val="00EB5803"/>
    <w:rsid w:val="00EB5B54"/>
    <w:rsid w:val="00EB5DDF"/>
    <w:rsid w:val="00EB5DF3"/>
    <w:rsid w:val="00EB5F9C"/>
    <w:rsid w:val="00EB60A5"/>
    <w:rsid w:val="00EB678A"/>
    <w:rsid w:val="00EB69A7"/>
    <w:rsid w:val="00EB6B8C"/>
    <w:rsid w:val="00EB6BD5"/>
    <w:rsid w:val="00EB78CE"/>
    <w:rsid w:val="00EB7A56"/>
    <w:rsid w:val="00EB7F40"/>
    <w:rsid w:val="00EC03E5"/>
    <w:rsid w:val="00EC04C1"/>
    <w:rsid w:val="00EC059D"/>
    <w:rsid w:val="00EC0F84"/>
    <w:rsid w:val="00EC1112"/>
    <w:rsid w:val="00EC138E"/>
    <w:rsid w:val="00EC1B7B"/>
    <w:rsid w:val="00EC1E70"/>
    <w:rsid w:val="00EC1F48"/>
    <w:rsid w:val="00EC2047"/>
    <w:rsid w:val="00EC2174"/>
    <w:rsid w:val="00EC2708"/>
    <w:rsid w:val="00EC2733"/>
    <w:rsid w:val="00EC2968"/>
    <w:rsid w:val="00EC2D2D"/>
    <w:rsid w:val="00EC3403"/>
    <w:rsid w:val="00EC3486"/>
    <w:rsid w:val="00EC380B"/>
    <w:rsid w:val="00EC3980"/>
    <w:rsid w:val="00EC4247"/>
    <w:rsid w:val="00EC4304"/>
    <w:rsid w:val="00EC4443"/>
    <w:rsid w:val="00EC4844"/>
    <w:rsid w:val="00EC5282"/>
    <w:rsid w:val="00EC57C7"/>
    <w:rsid w:val="00EC5B5E"/>
    <w:rsid w:val="00EC6010"/>
    <w:rsid w:val="00EC6354"/>
    <w:rsid w:val="00EC6712"/>
    <w:rsid w:val="00EC6772"/>
    <w:rsid w:val="00EC7059"/>
    <w:rsid w:val="00EC71AA"/>
    <w:rsid w:val="00EC76CC"/>
    <w:rsid w:val="00EC7A0D"/>
    <w:rsid w:val="00EC7A84"/>
    <w:rsid w:val="00EC7B9F"/>
    <w:rsid w:val="00ED0306"/>
    <w:rsid w:val="00ED0C94"/>
    <w:rsid w:val="00ED1470"/>
    <w:rsid w:val="00ED157C"/>
    <w:rsid w:val="00ED15AA"/>
    <w:rsid w:val="00ED1AFF"/>
    <w:rsid w:val="00ED29B1"/>
    <w:rsid w:val="00ED2D2A"/>
    <w:rsid w:val="00ED2E6A"/>
    <w:rsid w:val="00ED3337"/>
    <w:rsid w:val="00ED369A"/>
    <w:rsid w:val="00ED38B0"/>
    <w:rsid w:val="00ED3A3E"/>
    <w:rsid w:val="00ED4021"/>
    <w:rsid w:val="00ED407B"/>
    <w:rsid w:val="00ED41FF"/>
    <w:rsid w:val="00ED427A"/>
    <w:rsid w:val="00ED4670"/>
    <w:rsid w:val="00ED486E"/>
    <w:rsid w:val="00ED5355"/>
    <w:rsid w:val="00ED5619"/>
    <w:rsid w:val="00ED633F"/>
    <w:rsid w:val="00ED67E7"/>
    <w:rsid w:val="00ED682A"/>
    <w:rsid w:val="00ED6A61"/>
    <w:rsid w:val="00ED6C3C"/>
    <w:rsid w:val="00ED6C78"/>
    <w:rsid w:val="00ED7224"/>
    <w:rsid w:val="00ED7A4A"/>
    <w:rsid w:val="00ED7D27"/>
    <w:rsid w:val="00EE0201"/>
    <w:rsid w:val="00EE03F4"/>
    <w:rsid w:val="00EE0679"/>
    <w:rsid w:val="00EE07BE"/>
    <w:rsid w:val="00EE1278"/>
    <w:rsid w:val="00EE1EF4"/>
    <w:rsid w:val="00EE21CB"/>
    <w:rsid w:val="00EE23BF"/>
    <w:rsid w:val="00EE23C4"/>
    <w:rsid w:val="00EE27B0"/>
    <w:rsid w:val="00EE3260"/>
    <w:rsid w:val="00EE3A13"/>
    <w:rsid w:val="00EE3C77"/>
    <w:rsid w:val="00EE44D5"/>
    <w:rsid w:val="00EE49C3"/>
    <w:rsid w:val="00EE4C36"/>
    <w:rsid w:val="00EE553D"/>
    <w:rsid w:val="00EE5A1A"/>
    <w:rsid w:val="00EE5F0B"/>
    <w:rsid w:val="00EE6792"/>
    <w:rsid w:val="00EE69AC"/>
    <w:rsid w:val="00EE69CE"/>
    <w:rsid w:val="00EE6D41"/>
    <w:rsid w:val="00EE7475"/>
    <w:rsid w:val="00EE7602"/>
    <w:rsid w:val="00EE7983"/>
    <w:rsid w:val="00EF0257"/>
    <w:rsid w:val="00EF04F5"/>
    <w:rsid w:val="00EF0A25"/>
    <w:rsid w:val="00EF0D3D"/>
    <w:rsid w:val="00EF17A4"/>
    <w:rsid w:val="00EF19BF"/>
    <w:rsid w:val="00EF1B47"/>
    <w:rsid w:val="00EF2BD6"/>
    <w:rsid w:val="00EF2D48"/>
    <w:rsid w:val="00EF30ED"/>
    <w:rsid w:val="00EF3323"/>
    <w:rsid w:val="00EF352F"/>
    <w:rsid w:val="00EF35A5"/>
    <w:rsid w:val="00EF395E"/>
    <w:rsid w:val="00EF4220"/>
    <w:rsid w:val="00EF4731"/>
    <w:rsid w:val="00EF4885"/>
    <w:rsid w:val="00EF4F31"/>
    <w:rsid w:val="00EF5460"/>
    <w:rsid w:val="00EF5A0C"/>
    <w:rsid w:val="00EF5BC0"/>
    <w:rsid w:val="00EF5C10"/>
    <w:rsid w:val="00EF5C88"/>
    <w:rsid w:val="00EF5E0C"/>
    <w:rsid w:val="00EF6116"/>
    <w:rsid w:val="00EF613D"/>
    <w:rsid w:val="00EF6427"/>
    <w:rsid w:val="00EF70BD"/>
    <w:rsid w:val="00EF7D40"/>
    <w:rsid w:val="00EF7D83"/>
    <w:rsid w:val="00EF7E12"/>
    <w:rsid w:val="00F00269"/>
    <w:rsid w:val="00F004CC"/>
    <w:rsid w:val="00F00B7B"/>
    <w:rsid w:val="00F00EC7"/>
    <w:rsid w:val="00F01165"/>
    <w:rsid w:val="00F01615"/>
    <w:rsid w:val="00F01B36"/>
    <w:rsid w:val="00F01E98"/>
    <w:rsid w:val="00F022A8"/>
    <w:rsid w:val="00F022CC"/>
    <w:rsid w:val="00F025B0"/>
    <w:rsid w:val="00F025FD"/>
    <w:rsid w:val="00F027A4"/>
    <w:rsid w:val="00F02901"/>
    <w:rsid w:val="00F0297A"/>
    <w:rsid w:val="00F02E40"/>
    <w:rsid w:val="00F0313F"/>
    <w:rsid w:val="00F031B8"/>
    <w:rsid w:val="00F0357B"/>
    <w:rsid w:val="00F0365D"/>
    <w:rsid w:val="00F0389D"/>
    <w:rsid w:val="00F04D07"/>
    <w:rsid w:val="00F05443"/>
    <w:rsid w:val="00F05D37"/>
    <w:rsid w:val="00F05F62"/>
    <w:rsid w:val="00F064B0"/>
    <w:rsid w:val="00F06541"/>
    <w:rsid w:val="00F06715"/>
    <w:rsid w:val="00F068D4"/>
    <w:rsid w:val="00F06EFB"/>
    <w:rsid w:val="00F078A7"/>
    <w:rsid w:val="00F07F7E"/>
    <w:rsid w:val="00F07FE8"/>
    <w:rsid w:val="00F10186"/>
    <w:rsid w:val="00F108B5"/>
    <w:rsid w:val="00F10CBE"/>
    <w:rsid w:val="00F112C4"/>
    <w:rsid w:val="00F11E13"/>
    <w:rsid w:val="00F1206D"/>
    <w:rsid w:val="00F121E2"/>
    <w:rsid w:val="00F124DD"/>
    <w:rsid w:val="00F1263F"/>
    <w:rsid w:val="00F1289D"/>
    <w:rsid w:val="00F130DB"/>
    <w:rsid w:val="00F136EA"/>
    <w:rsid w:val="00F13803"/>
    <w:rsid w:val="00F13836"/>
    <w:rsid w:val="00F13918"/>
    <w:rsid w:val="00F13AB1"/>
    <w:rsid w:val="00F14096"/>
    <w:rsid w:val="00F1414D"/>
    <w:rsid w:val="00F149A4"/>
    <w:rsid w:val="00F1539F"/>
    <w:rsid w:val="00F15480"/>
    <w:rsid w:val="00F155AC"/>
    <w:rsid w:val="00F1593E"/>
    <w:rsid w:val="00F15F4C"/>
    <w:rsid w:val="00F16196"/>
    <w:rsid w:val="00F1647B"/>
    <w:rsid w:val="00F16580"/>
    <w:rsid w:val="00F16A48"/>
    <w:rsid w:val="00F16C8E"/>
    <w:rsid w:val="00F16CFA"/>
    <w:rsid w:val="00F16EAD"/>
    <w:rsid w:val="00F16F61"/>
    <w:rsid w:val="00F17551"/>
    <w:rsid w:val="00F17A64"/>
    <w:rsid w:val="00F17CE1"/>
    <w:rsid w:val="00F20578"/>
    <w:rsid w:val="00F206EA"/>
    <w:rsid w:val="00F2080B"/>
    <w:rsid w:val="00F20BB3"/>
    <w:rsid w:val="00F20C23"/>
    <w:rsid w:val="00F2187D"/>
    <w:rsid w:val="00F21D19"/>
    <w:rsid w:val="00F22C30"/>
    <w:rsid w:val="00F22DF6"/>
    <w:rsid w:val="00F22F53"/>
    <w:rsid w:val="00F2361C"/>
    <w:rsid w:val="00F23878"/>
    <w:rsid w:val="00F23B74"/>
    <w:rsid w:val="00F240B7"/>
    <w:rsid w:val="00F24485"/>
    <w:rsid w:val="00F245F8"/>
    <w:rsid w:val="00F2461D"/>
    <w:rsid w:val="00F24D6F"/>
    <w:rsid w:val="00F25131"/>
    <w:rsid w:val="00F252AB"/>
    <w:rsid w:val="00F25B09"/>
    <w:rsid w:val="00F25F60"/>
    <w:rsid w:val="00F2607C"/>
    <w:rsid w:val="00F26477"/>
    <w:rsid w:val="00F26612"/>
    <w:rsid w:val="00F26698"/>
    <w:rsid w:val="00F267B0"/>
    <w:rsid w:val="00F26BA3"/>
    <w:rsid w:val="00F26FF3"/>
    <w:rsid w:val="00F27800"/>
    <w:rsid w:val="00F27948"/>
    <w:rsid w:val="00F3024F"/>
    <w:rsid w:val="00F304A6"/>
    <w:rsid w:val="00F305FD"/>
    <w:rsid w:val="00F30CC9"/>
    <w:rsid w:val="00F31144"/>
    <w:rsid w:val="00F31759"/>
    <w:rsid w:val="00F31D79"/>
    <w:rsid w:val="00F31EA9"/>
    <w:rsid w:val="00F3278F"/>
    <w:rsid w:val="00F32850"/>
    <w:rsid w:val="00F32D2D"/>
    <w:rsid w:val="00F3314C"/>
    <w:rsid w:val="00F3363C"/>
    <w:rsid w:val="00F3393A"/>
    <w:rsid w:val="00F33C8C"/>
    <w:rsid w:val="00F33D72"/>
    <w:rsid w:val="00F33D84"/>
    <w:rsid w:val="00F34236"/>
    <w:rsid w:val="00F343DE"/>
    <w:rsid w:val="00F34803"/>
    <w:rsid w:val="00F34BB9"/>
    <w:rsid w:val="00F34EFB"/>
    <w:rsid w:val="00F35797"/>
    <w:rsid w:val="00F35846"/>
    <w:rsid w:val="00F35949"/>
    <w:rsid w:val="00F35AA9"/>
    <w:rsid w:val="00F35BB1"/>
    <w:rsid w:val="00F35C46"/>
    <w:rsid w:val="00F35DE8"/>
    <w:rsid w:val="00F36656"/>
    <w:rsid w:val="00F369E2"/>
    <w:rsid w:val="00F36FF1"/>
    <w:rsid w:val="00F374C3"/>
    <w:rsid w:val="00F37513"/>
    <w:rsid w:val="00F375A1"/>
    <w:rsid w:val="00F37DB2"/>
    <w:rsid w:val="00F4083D"/>
    <w:rsid w:val="00F40A1C"/>
    <w:rsid w:val="00F40CD3"/>
    <w:rsid w:val="00F4136B"/>
    <w:rsid w:val="00F42875"/>
    <w:rsid w:val="00F42DCA"/>
    <w:rsid w:val="00F42FF0"/>
    <w:rsid w:val="00F432AF"/>
    <w:rsid w:val="00F43562"/>
    <w:rsid w:val="00F4363E"/>
    <w:rsid w:val="00F440CF"/>
    <w:rsid w:val="00F445D1"/>
    <w:rsid w:val="00F4483F"/>
    <w:rsid w:val="00F4487D"/>
    <w:rsid w:val="00F454A9"/>
    <w:rsid w:val="00F454C4"/>
    <w:rsid w:val="00F45509"/>
    <w:rsid w:val="00F45653"/>
    <w:rsid w:val="00F45980"/>
    <w:rsid w:val="00F4598E"/>
    <w:rsid w:val="00F45FE9"/>
    <w:rsid w:val="00F4611E"/>
    <w:rsid w:val="00F46499"/>
    <w:rsid w:val="00F467FC"/>
    <w:rsid w:val="00F4694D"/>
    <w:rsid w:val="00F469B8"/>
    <w:rsid w:val="00F46AFB"/>
    <w:rsid w:val="00F47900"/>
    <w:rsid w:val="00F47FFE"/>
    <w:rsid w:val="00F502B4"/>
    <w:rsid w:val="00F503BE"/>
    <w:rsid w:val="00F503F1"/>
    <w:rsid w:val="00F504E1"/>
    <w:rsid w:val="00F507BD"/>
    <w:rsid w:val="00F507DB"/>
    <w:rsid w:val="00F50B47"/>
    <w:rsid w:val="00F50C52"/>
    <w:rsid w:val="00F51616"/>
    <w:rsid w:val="00F51686"/>
    <w:rsid w:val="00F51738"/>
    <w:rsid w:val="00F5215F"/>
    <w:rsid w:val="00F521AF"/>
    <w:rsid w:val="00F52B46"/>
    <w:rsid w:val="00F52BA7"/>
    <w:rsid w:val="00F53190"/>
    <w:rsid w:val="00F53DA9"/>
    <w:rsid w:val="00F53EB5"/>
    <w:rsid w:val="00F53F36"/>
    <w:rsid w:val="00F5405B"/>
    <w:rsid w:val="00F5453D"/>
    <w:rsid w:val="00F54724"/>
    <w:rsid w:val="00F54F11"/>
    <w:rsid w:val="00F555BB"/>
    <w:rsid w:val="00F557F4"/>
    <w:rsid w:val="00F559CA"/>
    <w:rsid w:val="00F55D7A"/>
    <w:rsid w:val="00F55DAF"/>
    <w:rsid w:val="00F56569"/>
    <w:rsid w:val="00F56832"/>
    <w:rsid w:val="00F56A4A"/>
    <w:rsid w:val="00F5757F"/>
    <w:rsid w:val="00F57C18"/>
    <w:rsid w:val="00F57C35"/>
    <w:rsid w:val="00F57E76"/>
    <w:rsid w:val="00F604B0"/>
    <w:rsid w:val="00F60BD8"/>
    <w:rsid w:val="00F611C5"/>
    <w:rsid w:val="00F61295"/>
    <w:rsid w:val="00F6185F"/>
    <w:rsid w:val="00F618C8"/>
    <w:rsid w:val="00F61CAF"/>
    <w:rsid w:val="00F61D30"/>
    <w:rsid w:val="00F61E4F"/>
    <w:rsid w:val="00F6220E"/>
    <w:rsid w:val="00F627BB"/>
    <w:rsid w:val="00F62954"/>
    <w:rsid w:val="00F62C63"/>
    <w:rsid w:val="00F6419F"/>
    <w:rsid w:val="00F643E8"/>
    <w:rsid w:val="00F64485"/>
    <w:rsid w:val="00F649F6"/>
    <w:rsid w:val="00F64A66"/>
    <w:rsid w:val="00F65260"/>
    <w:rsid w:val="00F6548B"/>
    <w:rsid w:val="00F65614"/>
    <w:rsid w:val="00F65F4C"/>
    <w:rsid w:val="00F66073"/>
    <w:rsid w:val="00F6616A"/>
    <w:rsid w:val="00F662E5"/>
    <w:rsid w:val="00F66448"/>
    <w:rsid w:val="00F66477"/>
    <w:rsid w:val="00F66EF3"/>
    <w:rsid w:val="00F67459"/>
    <w:rsid w:val="00F67629"/>
    <w:rsid w:val="00F67AA1"/>
    <w:rsid w:val="00F67BE9"/>
    <w:rsid w:val="00F67CAC"/>
    <w:rsid w:val="00F67EF2"/>
    <w:rsid w:val="00F701C4"/>
    <w:rsid w:val="00F70835"/>
    <w:rsid w:val="00F708C8"/>
    <w:rsid w:val="00F709D4"/>
    <w:rsid w:val="00F70A94"/>
    <w:rsid w:val="00F70DA8"/>
    <w:rsid w:val="00F70E05"/>
    <w:rsid w:val="00F71767"/>
    <w:rsid w:val="00F717C7"/>
    <w:rsid w:val="00F71A7A"/>
    <w:rsid w:val="00F71F27"/>
    <w:rsid w:val="00F71F2C"/>
    <w:rsid w:val="00F72052"/>
    <w:rsid w:val="00F722C8"/>
    <w:rsid w:val="00F727A9"/>
    <w:rsid w:val="00F7307D"/>
    <w:rsid w:val="00F73579"/>
    <w:rsid w:val="00F737E2"/>
    <w:rsid w:val="00F7385A"/>
    <w:rsid w:val="00F73EA9"/>
    <w:rsid w:val="00F7431B"/>
    <w:rsid w:val="00F748F2"/>
    <w:rsid w:val="00F74D5A"/>
    <w:rsid w:val="00F755FB"/>
    <w:rsid w:val="00F75C7E"/>
    <w:rsid w:val="00F75DF8"/>
    <w:rsid w:val="00F75E82"/>
    <w:rsid w:val="00F76388"/>
    <w:rsid w:val="00F76899"/>
    <w:rsid w:val="00F76C85"/>
    <w:rsid w:val="00F76D89"/>
    <w:rsid w:val="00F770CD"/>
    <w:rsid w:val="00F772F0"/>
    <w:rsid w:val="00F7742F"/>
    <w:rsid w:val="00F775BD"/>
    <w:rsid w:val="00F77873"/>
    <w:rsid w:val="00F7795A"/>
    <w:rsid w:val="00F77B19"/>
    <w:rsid w:val="00F800E1"/>
    <w:rsid w:val="00F802E9"/>
    <w:rsid w:val="00F803EA"/>
    <w:rsid w:val="00F803FD"/>
    <w:rsid w:val="00F80460"/>
    <w:rsid w:val="00F8049A"/>
    <w:rsid w:val="00F8072B"/>
    <w:rsid w:val="00F8076C"/>
    <w:rsid w:val="00F8079A"/>
    <w:rsid w:val="00F807AD"/>
    <w:rsid w:val="00F81494"/>
    <w:rsid w:val="00F815CD"/>
    <w:rsid w:val="00F81833"/>
    <w:rsid w:val="00F81B77"/>
    <w:rsid w:val="00F81B9C"/>
    <w:rsid w:val="00F81CC0"/>
    <w:rsid w:val="00F820A1"/>
    <w:rsid w:val="00F820EA"/>
    <w:rsid w:val="00F82170"/>
    <w:rsid w:val="00F822A1"/>
    <w:rsid w:val="00F82A63"/>
    <w:rsid w:val="00F82D59"/>
    <w:rsid w:val="00F830A5"/>
    <w:rsid w:val="00F833A9"/>
    <w:rsid w:val="00F836C7"/>
    <w:rsid w:val="00F83D7E"/>
    <w:rsid w:val="00F84766"/>
    <w:rsid w:val="00F84AD4"/>
    <w:rsid w:val="00F852B5"/>
    <w:rsid w:val="00F85C18"/>
    <w:rsid w:val="00F85C50"/>
    <w:rsid w:val="00F85E5D"/>
    <w:rsid w:val="00F85F52"/>
    <w:rsid w:val="00F8624A"/>
    <w:rsid w:val="00F86E34"/>
    <w:rsid w:val="00F86F92"/>
    <w:rsid w:val="00F8710E"/>
    <w:rsid w:val="00F87205"/>
    <w:rsid w:val="00F8722A"/>
    <w:rsid w:val="00F87239"/>
    <w:rsid w:val="00F873BB"/>
    <w:rsid w:val="00F87551"/>
    <w:rsid w:val="00F875FF"/>
    <w:rsid w:val="00F87ACF"/>
    <w:rsid w:val="00F87AE4"/>
    <w:rsid w:val="00F9003B"/>
    <w:rsid w:val="00F907A9"/>
    <w:rsid w:val="00F907BD"/>
    <w:rsid w:val="00F9091F"/>
    <w:rsid w:val="00F90C75"/>
    <w:rsid w:val="00F90CA0"/>
    <w:rsid w:val="00F913A7"/>
    <w:rsid w:val="00F91532"/>
    <w:rsid w:val="00F9237B"/>
    <w:rsid w:val="00F924EB"/>
    <w:rsid w:val="00F925BA"/>
    <w:rsid w:val="00F92A84"/>
    <w:rsid w:val="00F92B71"/>
    <w:rsid w:val="00F92BB8"/>
    <w:rsid w:val="00F92BBF"/>
    <w:rsid w:val="00F92E00"/>
    <w:rsid w:val="00F930A1"/>
    <w:rsid w:val="00F9314E"/>
    <w:rsid w:val="00F939DE"/>
    <w:rsid w:val="00F93E2A"/>
    <w:rsid w:val="00F943EE"/>
    <w:rsid w:val="00F948D3"/>
    <w:rsid w:val="00F949A4"/>
    <w:rsid w:val="00F94F45"/>
    <w:rsid w:val="00F9526D"/>
    <w:rsid w:val="00F95BE6"/>
    <w:rsid w:val="00F95E17"/>
    <w:rsid w:val="00F95F26"/>
    <w:rsid w:val="00F96275"/>
    <w:rsid w:val="00F962FE"/>
    <w:rsid w:val="00F96658"/>
    <w:rsid w:val="00F96E5E"/>
    <w:rsid w:val="00F96FF9"/>
    <w:rsid w:val="00F97220"/>
    <w:rsid w:val="00F97530"/>
    <w:rsid w:val="00F97D54"/>
    <w:rsid w:val="00FA01E5"/>
    <w:rsid w:val="00FA09FB"/>
    <w:rsid w:val="00FA1021"/>
    <w:rsid w:val="00FA1618"/>
    <w:rsid w:val="00FA1BC2"/>
    <w:rsid w:val="00FA20B3"/>
    <w:rsid w:val="00FA2183"/>
    <w:rsid w:val="00FA2265"/>
    <w:rsid w:val="00FA22A4"/>
    <w:rsid w:val="00FA2538"/>
    <w:rsid w:val="00FA2863"/>
    <w:rsid w:val="00FA2946"/>
    <w:rsid w:val="00FA2DEF"/>
    <w:rsid w:val="00FA2E28"/>
    <w:rsid w:val="00FA308A"/>
    <w:rsid w:val="00FA3161"/>
    <w:rsid w:val="00FA32D8"/>
    <w:rsid w:val="00FA3587"/>
    <w:rsid w:val="00FA3669"/>
    <w:rsid w:val="00FA3C64"/>
    <w:rsid w:val="00FA4316"/>
    <w:rsid w:val="00FA47A7"/>
    <w:rsid w:val="00FA47E0"/>
    <w:rsid w:val="00FA4BFD"/>
    <w:rsid w:val="00FA5015"/>
    <w:rsid w:val="00FA532E"/>
    <w:rsid w:val="00FA5F87"/>
    <w:rsid w:val="00FA60A4"/>
    <w:rsid w:val="00FA63AE"/>
    <w:rsid w:val="00FA654C"/>
    <w:rsid w:val="00FA6595"/>
    <w:rsid w:val="00FA65BC"/>
    <w:rsid w:val="00FA69A6"/>
    <w:rsid w:val="00FA6CDF"/>
    <w:rsid w:val="00FA6D94"/>
    <w:rsid w:val="00FA7145"/>
    <w:rsid w:val="00FA7184"/>
    <w:rsid w:val="00FA73F5"/>
    <w:rsid w:val="00FA7788"/>
    <w:rsid w:val="00FA79BB"/>
    <w:rsid w:val="00FA7C3E"/>
    <w:rsid w:val="00FB09C1"/>
    <w:rsid w:val="00FB0EED"/>
    <w:rsid w:val="00FB11AA"/>
    <w:rsid w:val="00FB13B5"/>
    <w:rsid w:val="00FB1AE3"/>
    <w:rsid w:val="00FB20F8"/>
    <w:rsid w:val="00FB21DA"/>
    <w:rsid w:val="00FB2694"/>
    <w:rsid w:val="00FB2EAE"/>
    <w:rsid w:val="00FB2F8E"/>
    <w:rsid w:val="00FB3B06"/>
    <w:rsid w:val="00FB3FF5"/>
    <w:rsid w:val="00FB408F"/>
    <w:rsid w:val="00FB4206"/>
    <w:rsid w:val="00FB421E"/>
    <w:rsid w:val="00FB4306"/>
    <w:rsid w:val="00FB4366"/>
    <w:rsid w:val="00FB443B"/>
    <w:rsid w:val="00FB459D"/>
    <w:rsid w:val="00FB45EF"/>
    <w:rsid w:val="00FB478C"/>
    <w:rsid w:val="00FB484C"/>
    <w:rsid w:val="00FB4956"/>
    <w:rsid w:val="00FB4F79"/>
    <w:rsid w:val="00FB50BE"/>
    <w:rsid w:val="00FB53B6"/>
    <w:rsid w:val="00FB5694"/>
    <w:rsid w:val="00FB56D6"/>
    <w:rsid w:val="00FB57A1"/>
    <w:rsid w:val="00FB58F4"/>
    <w:rsid w:val="00FB5A8B"/>
    <w:rsid w:val="00FB5B67"/>
    <w:rsid w:val="00FB5C3F"/>
    <w:rsid w:val="00FB6467"/>
    <w:rsid w:val="00FB6C5E"/>
    <w:rsid w:val="00FB6FD8"/>
    <w:rsid w:val="00FB707B"/>
    <w:rsid w:val="00FB7086"/>
    <w:rsid w:val="00FB72A8"/>
    <w:rsid w:val="00FB7485"/>
    <w:rsid w:val="00FB7554"/>
    <w:rsid w:val="00FB7902"/>
    <w:rsid w:val="00FB7D10"/>
    <w:rsid w:val="00FB7E37"/>
    <w:rsid w:val="00FC0BB8"/>
    <w:rsid w:val="00FC1416"/>
    <w:rsid w:val="00FC18B6"/>
    <w:rsid w:val="00FC2B12"/>
    <w:rsid w:val="00FC30F6"/>
    <w:rsid w:val="00FC3126"/>
    <w:rsid w:val="00FC3623"/>
    <w:rsid w:val="00FC3815"/>
    <w:rsid w:val="00FC3D05"/>
    <w:rsid w:val="00FC40B5"/>
    <w:rsid w:val="00FC4339"/>
    <w:rsid w:val="00FC4441"/>
    <w:rsid w:val="00FC4476"/>
    <w:rsid w:val="00FC4C3F"/>
    <w:rsid w:val="00FC4C55"/>
    <w:rsid w:val="00FC5EBC"/>
    <w:rsid w:val="00FC60AB"/>
    <w:rsid w:val="00FC6161"/>
    <w:rsid w:val="00FC630B"/>
    <w:rsid w:val="00FC64AF"/>
    <w:rsid w:val="00FC68E9"/>
    <w:rsid w:val="00FC6B76"/>
    <w:rsid w:val="00FC6D41"/>
    <w:rsid w:val="00FC6E44"/>
    <w:rsid w:val="00FC70EA"/>
    <w:rsid w:val="00FC7538"/>
    <w:rsid w:val="00FC7577"/>
    <w:rsid w:val="00FC777D"/>
    <w:rsid w:val="00FC7914"/>
    <w:rsid w:val="00FC7CFD"/>
    <w:rsid w:val="00FC7D8E"/>
    <w:rsid w:val="00FD011C"/>
    <w:rsid w:val="00FD019F"/>
    <w:rsid w:val="00FD02CF"/>
    <w:rsid w:val="00FD0311"/>
    <w:rsid w:val="00FD049D"/>
    <w:rsid w:val="00FD05CE"/>
    <w:rsid w:val="00FD0E43"/>
    <w:rsid w:val="00FD146B"/>
    <w:rsid w:val="00FD16AA"/>
    <w:rsid w:val="00FD1729"/>
    <w:rsid w:val="00FD1E8E"/>
    <w:rsid w:val="00FD1F60"/>
    <w:rsid w:val="00FD237A"/>
    <w:rsid w:val="00FD2A73"/>
    <w:rsid w:val="00FD2D66"/>
    <w:rsid w:val="00FD389E"/>
    <w:rsid w:val="00FD3B3C"/>
    <w:rsid w:val="00FD3B6B"/>
    <w:rsid w:val="00FD3BD5"/>
    <w:rsid w:val="00FD4679"/>
    <w:rsid w:val="00FD4B2C"/>
    <w:rsid w:val="00FD4DD5"/>
    <w:rsid w:val="00FD4FB8"/>
    <w:rsid w:val="00FD53A0"/>
    <w:rsid w:val="00FD5609"/>
    <w:rsid w:val="00FD5746"/>
    <w:rsid w:val="00FD5A88"/>
    <w:rsid w:val="00FD5BE1"/>
    <w:rsid w:val="00FD5CA9"/>
    <w:rsid w:val="00FD5F36"/>
    <w:rsid w:val="00FD61F4"/>
    <w:rsid w:val="00FD6F99"/>
    <w:rsid w:val="00FD74F7"/>
    <w:rsid w:val="00FD7F58"/>
    <w:rsid w:val="00FD7F83"/>
    <w:rsid w:val="00FD7FBB"/>
    <w:rsid w:val="00FE0551"/>
    <w:rsid w:val="00FE06F3"/>
    <w:rsid w:val="00FE08D7"/>
    <w:rsid w:val="00FE0B2E"/>
    <w:rsid w:val="00FE0B4B"/>
    <w:rsid w:val="00FE0BAD"/>
    <w:rsid w:val="00FE1A8E"/>
    <w:rsid w:val="00FE21AF"/>
    <w:rsid w:val="00FE21B0"/>
    <w:rsid w:val="00FE28C6"/>
    <w:rsid w:val="00FE2FD6"/>
    <w:rsid w:val="00FE3083"/>
    <w:rsid w:val="00FE3667"/>
    <w:rsid w:val="00FE3762"/>
    <w:rsid w:val="00FE3792"/>
    <w:rsid w:val="00FE3C82"/>
    <w:rsid w:val="00FE3E1F"/>
    <w:rsid w:val="00FE4748"/>
    <w:rsid w:val="00FE5C24"/>
    <w:rsid w:val="00FE6853"/>
    <w:rsid w:val="00FE6C18"/>
    <w:rsid w:val="00FE6F05"/>
    <w:rsid w:val="00FE6F95"/>
    <w:rsid w:val="00FE7244"/>
    <w:rsid w:val="00FE7CF7"/>
    <w:rsid w:val="00FE7FD0"/>
    <w:rsid w:val="00FF028F"/>
    <w:rsid w:val="00FF042D"/>
    <w:rsid w:val="00FF0A78"/>
    <w:rsid w:val="00FF0A90"/>
    <w:rsid w:val="00FF0B5B"/>
    <w:rsid w:val="00FF1497"/>
    <w:rsid w:val="00FF1F39"/>
    <w:rsid w:val="00FF276B"/>
    <w:rsid w:val="00FF2910"/>
    <w:rsid w:val="00FF3757"/>
    <w:rsid w:val="00FF3CFE"/>
    <w:rsid w:val="00FF3E0A"/>
    <w:rsid w:val="00FF3FEB"/>
    <w:rsid w:val="00FF4032"/>
    <w:rsid w:val="00FF40D4"/>
    <w:rsid w:val="00FF42A6"/>
    <w:rsid w:val="00FF4567"/>
    <w:rsid w:val="00FF4A8F"/>
    <w:rsid w:val="00FF4CB5"/>
    <w:rsid w:val="00FF4F3B"/>
    <w:rsid w:val="00FF5A0E"/>
    <w:rsid w:val="00FF5C3F"/>
    <w:rsid w:val="00FF5C7C"/>
    <w:rsid w:val="00FF5E0E"/>
    <w:rsid w:val="00FF5EBC"/>
    <w:rsid w:val="00FF6999"/>
    <w:rsid w:val="00FF6D03"/>
    <w:rsid w:val="00FF6E3D"/>
    <w:rsid w:val="00FF785B"/>
    <w:rsid w:val="00FF7A43"/>
    <w:rsid w:val="00FF7B9D"/>
    <w:rsid w:val="00FF7BDB"/>
    <w:rsid w:val="00FF7BDE"/>
    <w:rsid w:val="00FF7D51"/>
    <w:rsid w:val="00F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417"/>
      <w:kern w:val="1"/>
      <w:sz w:val="22"/>
      <w:szCs w:val="22"/>
      <w:lang w:eastAsia="en-US"/>
    </w:rPr>
  </w:style>
  <w:style w:type="paragraph" w:styleId="Ttulo1">
    <w:name w:val="heading 1"/>
    <w:basedOn w:val="Ttulo10"/>
    <w:next w:val="Corpodetexto"/>
    <w:qFormat/>
    <w:pPr>
      <w:numPr>
        <w:numId w:val="2"/>
      </w:numPr>
      <w:outlineLvl w:val="0"/>
    </w:pPr>
  </w:style>
  <w:style w:type="paragraph" w:styleId="Ttulo2">
    <w:name w:val="heading 2"/>
    <w:basedOn w:val="Ttulo10"/>
    <w:next w:val="Corpodetexto"/>
    <w:qFormat/>
    <w:pPr>
      <w:numPr>
        <w:ilvl w:val="1"/>
        <w:numId w:val="2"/>
      </w:numPr>
      <w:outlineLvl w:val="1"/>
    </w:pPr>
  </w:style>
  <w:style w:type="paragraph" w:styleId="Ttulo3">
    <w:name w:val="heading 3"/>
    <w:basedOn w:val="Ttulo10"/>
    <w:next w:val="Corpodetexto"/>
    <w:qFormat/>
    <w:pPr>
      <w:numPr>
        <w:ilvl w:val="2"/>
        <w:numId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CitaoIntensaChar">
    <w:name w:val="Citação Intensa Char"/>
    <w:rPr>
      <w:b/>
      <w:bCs/>
      <w:i/>
      <w:iCs/>
      <w:color w:val="4F81BD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  <w:uiPriority w:val="99"/>
  </w:style>
  <w:style w:type="character" w:customStyle="1" w:styleId="FootnoteCharacters">
    <w:name w:val="Footnote Characters"/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defim">
    <w:name w:val="endnote reference"/>
    <w:rPr>
      <w:vertAlign w:val="superscript"/>
    </w:rPr>
  </w:style>
  <w:style w:type="character" w:styleId="nfase">
    <w:name w:val="Emphasis"/>
    <w:uiPriority w:val="20"/>
    <w:qFormat/>
    <w:rPr>
      <w:i/>
      <w:iCs/>
    </w:rPr>
  </w:style>
  <w:style w:type="paragraph" w:customStyle="1" w:styleId="Heading">
    <w:name w:val="Heading"/>
    <w:basedOn w:val="Ttulo10"/>
    <w:next w:val="Corpodetexto"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4" w:color="000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10"/>
    <w:next w:val="Corpodetexto"/>
    <w:qFormat/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7B5D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BE7B5D"/>
    <w:rPr>
      <w:rFonts w:ascii="Tahoma" w:eastAsia="Calibri" w:hAnsi="Tahoma" w:cs="Tahoma"/>
      <w:kern w:val="1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6424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246A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64246A"/>
    <w:rPr>
      <w:rFonts w:ascii="Calibri" w:eastAsia="Calibri" w:hAnsi="Calibri" w:cs="font417"/>
      <w:kern w:val="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246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246A"/>
    <w:rPr>
      <w:rFonts w:ascii="Calibri" w:eastAsia="Calibri" w:hAnsi="Calibri" w:cs="font417"/>
      <w:b/>
      <w:bCs/>
      <w:kern w:val="1"/>
      <w:lang w:eastAsia="en-US"/>
    </w:rPr>
  </w:style>
  <w:style w:type="paragraph" w:styleId="Reviso">
    <w:name w:val="Revision"/>
    <w:hidden/>
    <w:uiPriority w:val="99"/>
    <w:semiHidden/>
    <w:rsid w:val="00EF3323"/>
    <w:rPr>
      <w:rFonts w:ascii="Calibri" w:eastAsia="Calibri" w:hAnsi="Calibri" w:cs="font417"/>
      <w:kern w:val="1"/>
      <w:sz w:val="22"/>
      <w:szCs w:val="22"/>
      <w:lang w:eastAsia="en-US"/>
    </w:rPr>
  </w:style>
  <w:style w:type="character" w:styleId="Hyperlink">
    <w:name w:val="Hyperlink"/>
    <w:uiPriority w:val="99"/>
    <w:unhideWhenUsed/>
    <w:rsid w:val="004E3F34"/>
    <w:rPr>
      <w:color w:val="0000FF"/>
      <w:u w:val="single"/>
    </w:rPr>
  </w:style>
  <w:style w:type="character" w:customStyle="1" w:styleId="apple-converted-space">
    <w:name w:val="apple-converted-space"/>
    <w:rsid w:val="002A0574"/>
  </w:style>
  <w:style w:type="character" w:styleId="CitaoHTML">
    <w:name w:val="HTML Cite"/>
    <w:uiPriority w:val="99"/>
    <w:semiHidden/>
    <w:unhideWhenUsed/>
    <w:rsid w:val="00DE79D0"/>
    <w:rPr>
      <w:i/>
      <w:iCs/>
    </w:rPr>
  </w:style>
  <w:style w:type="character" w:customStyle="1" w:styleId="w">
    <w:name w:val="w"/>
    <w:rsid w:val="006E2495"/>
  </w:style>
  <w:style w:type="character" w:styleId="HiperlinkVisitado">
    <w:name w:val="FollowedHyperlink"/>
    <w:uiPriority w:val="99"/>
    <w:semiHidden/>
    <w:unhideWhenUsed/>
    <w:rsid w:val="00610A32"/>
    <w:rPr>
      <w:color w:val="800080"/>
      <w:u w:val="single"/>
    </w:rPr>
  </w:style>
  <w:style w:type="paragraph" w:customStyle="1" w:styleId="Default">
    <w:name w:val="Default"/>
    <w:rsid w:val="005E5070"/>
    <w:pPr>
      <w:autoSpaceDE w:val="0"/>
      <w:autoSpaceDN w:val="0"/>
      <w:adjustRightInd w:val="0"/>
    </w:pPr>
    <w:rPr>
      <w:rFonts w:ascii="Revival565 BT" w:hAnsi="Revival565 BT" w:cs="Revival565 BT"/>
      <w:color w:val="000000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rsid w:val="00332B69"/>
    <w:pPr>
      <w:suppressAutoHyphens w:val="0"/>
      <w:autoSpaceDE w:val="0"/>
      <w:autoSpaceDN w:val="0"/>
      <w:adjustRightInd w:val="0"/>
      <w:spacing w:line="280" w:lineRule="atLeast"/>
      <w:ind w:firstLine="330"/>
      <w:jc w:val="both"/>
      <w:textAlignment w:val="center"/>
    </w:pPr>
    <w:rPr>
      <w:rFonts w:eastAsia="Times New Roman" w:cs="Calibri"/>
      <w:color w:val="000000"/>
      <w:kern w:val="0"/>
      <w:sz w:val="20"/>
      <w:szCs w:val="20"/>
      <w:lang w:eastAsia="pt-BR" w:bidi="he-IL"/>
    </w:rPr>
  </w:style>
  <w:style w:type="character" w:customStyle="1" w:styleId="TextodenotadefimChar">
    <w:name w:val="Texto de nota de fim Char"/>
    <w:link w:val="Textodenotadefim"/>
    <w:uiPriority w:val="99"/>
    <w:rsid w:val="00332B69"/>
    <w:rPr>
      <w:rFonts w:ascii="Calibri" w:hAnsi="Calibri" w:cs="Calibri"/>
      <w:color w:val="000000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semiHidden="0" w:uiPriority="0" w:unhideWhenUsed="0" w:qFormat="1"/>
    <w:lsdException w:name="footnote reference" w:uiPriority="0"/>
    <w:lsdException w:name="endnote reference" w:uiPriority="0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417"/>
      <w:kern w:val="1"/>
      <w:sz w:val="22"/>
      <w:szCs w:val="22"/>
      <w:lang w:eastAsia="en-US"/>
    </w:rPr>
  </w:style>
  <w:style w:type="paragraph" w:styleId="Ttulo1">
    <w:name w:val="heading 1"/>
    <w:basedOn w:val="Ttulo10"/>
    <w:next w:val="Corpodetexto"/>
    <w:qFormat/>
    <w:pPr>
      <w:numPr>
        <w:numId w:val="2"/>
      </w:numPr>
      <w:outlineLvl w:val="0"/>
    </w:pPr>
  </w:style>
  <w:style w:type="paragraph" w:styleId="Ttulo2">
    <w:name w:val="heading 2"/>
    <w:basedOn w:val="Ttulo10"/>
    <w:next w:val="Corpodetexto"/>
    <w:qFormat/>
    <w:pPr>
      <w:numPr>
        <w:ilvl w:val="1"/>
        <w:numId w:val="2"/>
      </w:numPr>
      <w:outlineLvl w:val="1"/>
    </w:pPr>
  </w:style>
  <w:style w:type="paragraph" w:styleId="Ttulo3">
    <w:name w:val="heading 3"/>
    <w:basedOn w:val="Ttulo10"/>
    <w:next w:val="Corpodetexto"/>
    <w:qFormat/>
    <w:pPr>
      <w:numPr>
        <w:ilvl w:val="2"/>
        <w:numId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Fontepargpadro1">
    <w:name w:val="Fonte parág. padrão1"/>
  </w:style>
  <w:style w:type="character" w:customStyle="1" w:styleId="CitaoIntensaChar">
    <w:name w:val="Citação Intensa Char"/>
    <w:rPr>
      <w:b/>
      <w:bCs/>
      <w:i/>
      <w:iCs/>
      <w:color w:val="4F81BD"/>
    </w:rPr>
  </w:style>
  <w:style w:type="character" w:customStyle="1" w:styleId="CabealhoChar">
    <w:name w:val="Cabeçalho Char"/>
    <w:basedOn w:val="Fontepargpadro1"/>
  </w:style>
  <w:style w:type="character" w:customStyle="1" w:styleId="RodapChar">
    <w:name w:val="Rodapé Char"/>
    <w:basedOn w:val="Fontepargpadro1"/>
    <w:uiPriority w:val="99"/>
  </w:style>
  <w:style w:type="character" w:customStyle="1" w:styleId="FootnoteCharacters">
    <w:name w:val="Footnote Characters"/>
  </w:style>
  <w:style w:type="character" w:styleId="Refdenotaderodap">
    <w:name w:val="footnote reference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WW-EndnoteCharacters">
    <w:name w:val="WW-Endnote Characters"/>
  </w:style>
  <w:style w:type="character" w:styleId="Refdenotadefim">
    <w:name w:val="endnote reference"/>
    <w:rPr>
      <w:vertAlign w:val="superscript"/>
    </w:rPr>
  </w:style>
  <w:style w:type="character" w:styleId="nfase">
    <w:name w:val="Emphasis"/>
    <w:uiPriority w:val="20"/>
    <w:qFormat/>
    <w:rPr>
      <w:i/>
      <w:iCs/>
    </w:rPr>
  </w:style>
  <w:style w:type="paragraph" w:customStyle="1" w:styleId="Heading">
    <w:name w:val="Heading"/>
    <w:basedOn w:val="Ttulo10"/>
    <w:next w:val="Corpodetexto"/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CitaoIntensa1">
    <w:name w:val="Citação Intensa1"/>
    <w:basedOn w:val="Normal"/>
    <w:next w:val="Normal"/>
    <w:pPr>
      <w:pBdr>
        <w:bottom w:val="single" w:sz="4" w:space="4" w:color="000080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10"/>
    <w:next w:val="Corpodetexto"/>
    <w:qFormat/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7B5D"/>
    <w:pPr>
      <w:spacing w:after="0"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BE7B5D"/>
    <w:rPr>
      <w:rFonts w:ascii="Tahoma" w:eastAsia="Calibri" w:hAnsi="Tahoma" w:cs="Tahoma"/>
      <w:kern w:val="1"/>
      <w:sz w:val="16"/>
      <w:szCs w:val="16"/>
      <w:lang w:eastAsia="en-US"/>
    </w:rPr>
  </w:style>
  <w:style w:type="character" w:styleId="Refdecomentrio">
    <w:name w:val="annotation reference"/>
    <w:uiPriority w:val="99"/>
    <w:semiHidden/>
    <w:unhideWhenUsed/>
    <w:rsid w:val="0064246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4246A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64246A"/>
    <w:rPr>
      <w:rFonts w:ascii="Calibri" w:eastAsia="Calibri" w:hAnsi="Calibri" w:cs="font417"/>
      <w:kern w:val="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4246A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4246A"/>
    <w:rPr>
      <w:rFonts w:ascii="Calibri" w:eastAsia="Calibri" w:hAnsi="Calibri" w:cs="font417"/>
      <w:b/>
      <w:bCs/>
      <w:kern w:val="1"/>
      <w:lang w:eastAsia="en-US"/>
    </w:rPr>
  </w:style>
  <w:style w:type="paragraph" w:styleId="Reviso">
    <w:name w:val="Revision"/>
    <w:hidden/>
    <w:uiPriority w:val="99"/>
    <w:semiHidden/>
    <w:rsid w:val="00EF3323"/>
    <w:rPr>
      <w:rFonts w:ascii="Calibri" w:eastAsia="Calibri" w:hAnsi="Calibri" w:cs="font417"/>
      <w:kern w:val="1"/>
      <w:sz w:val="22"/>
      <w:szCs w:val="22"/>
      <w:lang w:eastAsia="en-US"/>
    </w:rPr>
  </w:style>
  <w:style w:type="character" w:styleId="Hyperlink">
    <w:name w:val="Hyperlink"/>
    <w:uiPriority w:val="99"/>
    <w:unhideWhenUsed/>
    <w:rsid w:val="004E3F34"/>
    <w:rPr>
      <w:color w:val="0000FF"/>
      <w:u w:val="single"/>
    </w:rPr>
  </w:style>
  <w:style w:type="character" w:customStyle="1" w:styleId="apple-converted-space">
    <w:name w:val="apple-converted-space"/>
    <w:rsid w:val="002A0574"/>
  </w:style>
  <w:style w:type="character" w:styleId="CitaoHTML">
    <w:name w:val="HTML Cite"/>
    <w:uiPriority w:val="99"/>
    <w:semiHidden/>
    <w:unhideWhenUsed/>
    <w:rsid w:val="00DE79D0"/>
    <w:rPr>
      <w:i/>
      <w:iCs/>
    </w:rPr>
  </w:style>
  <w:style w:type="character" w:customStyle="1" w:styleId="w">
    <w:name w:val="w"/>
    <w:rsid w:val="006E2495"/>
  </w:style>
  <w:style w:type="character" w:styleId="HiperlinkVisitado">
    <w:name w:val="FollowedHyperlink"/>
    <w:uiPriority w:val="99"/>
    <w:semiHidden/>
    <w:unhideWhenUsed/>
    <w:rsid w:val="00610A32"/>
    <w:rPr>
      <w:color w:val="800080"/>
      <w:u w:val="single"/>
    </w:rPr>
  </w:style>
  <w:style w:type="paragraph" w:customStyle="1" w:styleId="Default">
    <w:name w:val="Default"/>
    <w:rsid w:val="005E5070"/>
    <w:pPr>
      <w:autoSpaceDE w:val="0"/>
      <w:autoSpaceDN w:val="0"/>
      <w:adjustRightInd w:val="0"/>
    </w:pPr>
    <w:rPr>
      <w:rFonts w:ascii="Revival565 BT" w:hAnsi="Revival565 BT" w:cs="Revival565 BT"/>
      <w:color w:val="000000"/>
      <w:sz w:val="24"/>
      <w:szCs w:val="24"/>
    </w:rPr>
  </w:style>
  <w:style w:type="paragraph" w:styleId="Textodenotadefim">
    <w:name w:val="endnote text"/>
    <w:basedOn w:val="Normal"/>
    <w:link w:val="TextodenotadefimChar"/>
    <w:uiPriority w:val="99"/>
    <w:rsid w:val="00332B69"/>
    <w:pPr>
      <w:suppressAutoHyphens w:val="0"/>
      <w:autoSpaceDE w:val="0"/>
      <w:autoSpaceDN w:val="0"/>
      <w:adjustRightInd w:val="0"/>
      <w:spacing w:line="280" w:lineRule="atLeast"/>
      <w:ind w:firstLine="330"/>
      <w:jc w:val="both"/>
      <w:textAlignment w:val="center"/>
    </w:pPr>
    <w:rPr>
      <w:rFonts w:eastAsia="Times New Roman" w:cs="Calibri"/>
      <w:color w:val="000000"/>
      <w:kern w:val="0"/>
      <w:sz w:val="20"/>
      <w:szCs w:val="20"/>
      <w:lang w:eastAsia="pt-BR" w:bidi="he-IL"/>
    </w:rPr>
  </w:style>
  <w:style w:type="character" w:customStyle="1" w:styleId="TextodenotadefimChar">
    <w:name w:val="Texto de nota de fim Char"/>
    <w:link w:val="Textodenotadefim"/>
    <w:uiPriority w:val="99"/>
    <w:rsid w:val="00332B69"/>
    <w:rPr>
      <w:rFonts w:ascii="Calibri" w:hAnsi="Calibri" w:cs="Calibri"/>
      <w:color w:val="00000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7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%D0%9C%D0%B5%D1%81%D1%82%D0%B5%D1%87%D0%BA%D0%BE" TargetMode="External"/><Relationship Id="rId2" Type="http://schemas.openxmlformats.org/officeDocument/2006/relationships/hyperlink" Target="http://www.russki-mat.net/page.php?l=RuEn&amp;a=%D1%8F%D0%B4%D1%80%D0%B8%D1%82%D1%8C" TargetMode="External"/><Relationship Id="rId1" Type="http://schemas.openxmlformats.org/officeDocument/2006/relationships/hyperlink" Target="http://www.leaks.ru/history/xren-s-gory.html" TargetMode="External"/><Relationship Id="rId5" Type="http://schemas.openxmlformats.org/officeDocument/2006/relationships/hyperlink" Target="http://texty-pesen.ru/xaim-lavochku-zakroj.html" TargetMode="External"/><Relationship Id="rId4" Type="http://schemas.openxmlformats.org/officeDocument/2006/relationships/hyperlink" Target="https://ru.wikipedia.org/wiki/%D0%A7%D0%B5%D1%80%D1%82%D0%B0_%D0%BE%D1%81%D0%B5%D0%B4%D0%BB%D0%BE%D1%81%D1%82%D0%B8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FA6595-82A5-4133-BDE3-BD3D0F353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243</Pages>
  <Words>88442</Words>
  <Characters>477589</Characters>
  <Application>Microsoft Office Word</Application>
  <DocSecurity>0</DocSecurity>
  <Lines>3979</Lines>
  <Paragraphs>1129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564902</CharactersWithSpaces>
  <SharedDoc>false</SharedDoc>
  <HLinks>
    <vt:vector size="60" baseType="variant">
      <vt:variant>
        <vt:i4>196635</vt:i4>
      </vt:variant>
      <vt:variant>
        <vt:i4>27</vt:i4>
      </vt:variant>
      <vt:variant>
        <vt:i4>0</vt:i4>
      </vt:variant>
      <vt:variant>
        <vt:i4>5</vt:i4>
      </vt:variant>
      <vt:variant>
        <vt:lpwstr>http://alquimiaoperativa.com/wp-content/uploads/2014/02/Dicionario-Alquimico.pdf</vt:lpwstr>
      </vt:variant>
      <vt:variant>
        <vt:lpwstr/>
      </vt:variant>
      <vt:variant>
        <vt:i4>2162789</vt:i4>
      </vt:variant>
      <vt:variant>
        <vt:i4>24</vt:i4>
      </vt:variant>
      <vt:variant>
        <vt:i4>0</vt:i4>
      </vt:variant>
      <vt:variant>
        <vt:i4>5</vt:i4>
      </vt:variant>
      <vt:variant>
        <vt:lpwstr>http://texty-pesen.ru/xaim-lavochku-zakroj.html</vt:lpwstr>
      </vt:variant>
      <vt:variant>
        <vt:lpwstr/>
      </vt:variant>
      <vt:variant>
        <vt:i4>7012440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https://ru.wikipedia.org/wiki/%D0%A7%D0%B5%D1%80%D1%82%D0%B0_%D0%BE%D1%81%D0%B5%D0%B4%D0%BB%D0%BE%D1%81%D1%82%D0%B8</vt:lpwstr>
      </vt:variant>
      <vt:variant>
        <vt:lpwstr/>
      </vt:variant>
      <vt:variant>
        <vt:i4>6619235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https://ru.wikipedia.org/wiki/%D0%9C%D0%B5%D1%81%D1%82%D0%B5%D1%87%D0%BA%D0%BE</vt:lpwstr>
      </vt:variant>
      <vt:variant>
        <vt:lpwstr/>
      </vt:variant>
      <vt:variant>
        <vt:i4>983151</vt:i4>
      </vt:variant>
      <vt:variant>
        <vt:i4>15</vt:i4>
      </vt:variant>
      <vt:variant>
        <vt:i4>0</vt:i4>
      </vt:variant>
      <vt:variant>
        <vt:i4>5</vt:i4>
      </vt:variant>
      <vt:variant>
        <vt:lpwstr>https://www.ufpe.br/ppgfilosofia/images/pdf/pf09_artigo40001.pdf</vt:lpwstr>
      </vt:variant>
      <vt:variant>
        <vt:lpwstr/>
      </vt:variant>
      <vt:variant>
        <vt:i4>3866673</vt:i4>
      </vt:variant>
      <vt:variant>
        <vt:i4>12</vt:i4>
      </vt:variant>
      <vt:variant>
        <vt:i4>0</vt:i4>
      </vt:variant>
      <vt:variant>
        <vt:i4>5</vt:i4>
      </vt:variant>
      <vt:variant>
        <vt:lpwstr>http://www.classes.ru/all-tatar/dictionary-tatar-russian-cyr-term-3828.htm</vt:lpwstr>
      </vt:variant>
      <vt:variant>
        <vt:lpwstr/>
      </vt:variant>
      <vt:variant>
        <vt:i4>589919</vt:i4>
      </vt:variant>
      <vt:variant>
        <vt:i4>9</vt:i4>
      </vt:variant>
      <vt:variant>
        <vt:i4>0</vt:i4>
      </vt:variant>
      <vt:variant>
        <vt:i4>5</vt:i4>
      </vt:variant>
      <vt:variant>
        <vt:lpwstr>https://ru.wiktionary.org/wiki/%D0%BC%D0%B0%D0%BB</vt:lpwstr>
      </vt:variant>
      <vt:variant>
        <vt:lpwstr/>
      </vt:variant>
      <vt:variant>
        <vt:i4>7209000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https://ru.wikipedia.org/wiki/%D0%91%D0%BE%D0%B3%D0%B4%D0%B0%D0%BD%D0%BE%D0%B2%D0%B8%D1%87,_%D0%9C%D0%B0%D0%BA%D1%81%D0%B8%D0%BC_%D0%90%D0%B4%D0%B0%D0%BC%D0%BE%D0%B2%D0%B8%D1%87</vt:lpwstr>
      </vt:variant>
      <vt:variant>
        <vt:lpwstr/>
      </vt:variant>
      <vt:variant>
        <vt:i4>393237</vt:i4>
      </vt:variant>
      <vt:variant>
        <vt:i4>3</vt:i4>
      </vt:variant>
      <vt:variant>
        <vt:i4>0</vt:i4>
      </vt:variant>
      <vt:variant>
        <vt:i4>5</vt:i4>
      </vt:variant>
      <vt:variant>
        <vt:lpwstr>http://www.russki-mat.net/page.php?l=RuEn&amp;a=%D1%8F%D0%B4%D1%80%D0%B8%D1%82%D1%8C</vt:lpwstr>
      </vt:variant>
      <vt:variant>
        <vt:lpwstr/>
      </vt:variant>
      <vt:variant>
        <vt:i4>262150</vt:i4>
      </vt:variant>
      <vt:variant>
        <vt:i4>0</vt:i4>
      </vt:variant>
      <vt:variant>
        <vt:i4>0</vt:i4>
      </vt:variant>
      <vt:variant>
        <vt:i4>5</vt:i4>
      </vt:variant>
      <vt:variant>
        <vt:lpwstr>http://www.leaks.ru/history/xren-s-gory.html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moises</dc:creator>
  <cp:lastModifiedBy>Daniela Mountian</cp:lastModifiedBy>
  <cp:revision>2</cp:revision>
  <cp:lastPrinted>2017-07-01T14:52:00Z</cp:lastPrinted>
  <dcterms:created xsi:type="dcterms:W3CDTF">2017-09-04T17:56:00Z</dcterms:created>
  <dcterms:modified xsi:type="dcterms:W3CDTF">2017-09-04T17:56:00Z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